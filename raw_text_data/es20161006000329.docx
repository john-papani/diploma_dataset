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02ABD" w14:textId="77777777" w:rsidR="006F765D" w:rsidRPr="006F765D" w:rsidRDefault="006F765D" w:rsidP="006F765D">
      <w:pPr>
        <w:spacing w:after="200" w:line="360" w:lineRule="auto"/>
        <w:rPr>
          <w:ins w:id="0" w:author="Φλούδα Χριστίνα" w:date="2016-10-12T13:23:00Z"/>
          <w:rFonts w:eastAsia="Times New Roman"/>
          <w:szCs w:val="24"/>
          <w:lang w:eastAsia="en-US"/>
        </w:rPr>
      </w:pPr>
      <w:ins w:id="1" w:author="Φλούδα Χριστίνα" w:date="2016-10-12T13:23:00Z">
        <w:r w:rsidRPr="006F765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0F46AAE" w14:textId="77777777" w:rsidR="006F765D" w:rsidRPr="006F765D" w:rsidRDefault="006F765D" w:rsidP="006F765D">
      <w:pPr>
        <w:spacing w:after="200" w:line="360" w:lineRule="auto"/>
        <w:rPr>
          <w:ins w:id="2" w:author="Φλούδα Χριστίνα" w:date="2016-10-12T13:23:00Z"/>
          <w:rFonts w:eastAsia="Times New Roman"/>
          <w:szCs w:val="24"/>
          <w:lang w:eastAsia="en-US"/>
        </w:rPr>
      </w:pPr>
    </w:p>
    <w:p w14:paraId="7BAD5CC4" w14:textId="77777777" w:rsidR="006F765D" w:rsidRPr="006F765D" w:rsidRDefault="006F765D" w:rsidP="006F765D">
      <w:pPr>
        <w:spacing w:after="200" w:line="360" w:lineRule="auto"/>
        <w:rPr>
          <w:ins w:id="3" w:author="Φλούδα Χριστίνα" w:date="2016-10-12T13:23:00Z"/>
          <w:rFonts w:eastAsia="Times New Roman"/>
          <w:szCs w:val="24"/>
          <w:lang w:eastAsia="en-US"/>
        </w:rPr>
      </w:pPr>
      <w:ins w:id="4" w:author="Φλούδα Χριστίνα" w:date="2016-10-12T13:23:00Z">
        <w:r w:rsidRPr="006F765D">
          <w:rPr>
            <w:rFonts w:eastAsia="Times New Roman"/>
            <w:szCs w:val="24"/>
            <w:lang w:eastAsia="en-US"/>
          </w:rPr>
          <w:t>ΠΙΝΑΚΑΣ ΠΕΡΙΕΧΟΜΕΝΩΝ</w:t>
        </w:r>
      </w:ins>
    </w:p>
    <w:p w14:paraId="44CCB6F3" w14:textId="77777777" w:rsidR="006F765D" w:rsidRPr="006F765D" w:rsidRDefault="006F765D" w:rsidP="006F765D">
      <w:pPr>
        <w:spacing w:after="200" w:line="360" w:lineRule="auto"/>
        <w:rPr>
          <w:ins w:id="5" w:author="Φλούδα Χριστίνα" w:date="2016-10-12T13:23:00Z"/>
          <w:rFonts w:eastAsia="Times New Roman"/>
          <w:szCs w:val="24"/>
          <w:lang w:eastAsia="en-US"/>
        </w:rPr>
      </w:pPr>
      <w:ins w:id="6" w:author="Φλούδα Χριστίνα" w:date="2016-10-12T13:23:00Z">
        <w:r w:rsidRPr="006F765D">
          <w:rPr>
            <w:rFonts w:eastAsia="Times New Roman"/>
            <w:szCs w:val="24"/>
            <w:lang w:eastAsia="en-US"/>
          </w:rPr>
          <w:t xml:space="preserve">ΙΖ’ ΠΕΡΙΟΔΟΣ </w:t>
        </w:r>
      </w:ins>
    </w:p>
    <w:p w14:paraId="7C9369E8" w14:textId="77777777" w:rsidR="006F765D" w:rsidRPr="006F765D" w:rsidRDefault="006F765D" w:rsidP="006F765D">
      <w:pPr>
        <w:spacing w:after="200" w:line="360" w:lineRule="auto"/>
        <w:rPr>
          <w:ins w:id="7" w:author="Φλούδα Χριστίνα" w:date="2016-10-12T13:23:00Z"/>
          <w:rFonts w:eastAsia="Times New Roman"/>
          <w:szCs w:val="24"/>
          <w:lang w:eastAsia="en-US"/>
        </w:rPr>
      </w:pPr>
      <w:ins w:id="8" w:author="Φλούδα Χριστίνα" w:date="2016-10-12T13:23:00Z">
        <w:r w:rsidRPr="006F765D">
          <w:rPr>
            <w:rFonts w:eastAsia="Times New Roman"/>
            <w:szCs w:val="24"/>
            <w:lang w:eastAsia="en-US"/>
          </w:rPr>
          <w:t>ΠΡΟΕΔΡΕΥΟΜΕΝΗΣ ΚΟΙΝΟΒΟΥΛΕΥΤΙΚΗΣ ΔΗΜΟΚΡΑΤΙΑΣ</w:t>
        </w:r>
      </w:ins>
    </w:p>
    <w:p w14:paraId="3E52DD1F" w14:textId="77777777" w:rsidR="006F765D" w:rsidRPr="006F765D" w:rsidRDefault="006F765D" w:rsidP="006F765D">
      <w:pPr>
        <w:spacing w:after="200" w:line="360" w:lineRule="auto"/>
        <w:rPr>
          <w:ins w:id="9" w:author="Φλούδα Χριστίνα" w:date="2016-10-12T13:23:00Z"/>
          <w:rFonts w:eastAsia="Times New Roman"/>
          <w:szCs w:val="24"/>
          <w:lang w:eastAsia="en-US"/>
        </w:rPr>
      </w:pPr>
      <w:ins w:id="10" w:author="Φλούδα Χριστίνα" w:date="2016-10-12T13:23:00Z">
        <w:r w:rsidRPr="006F765D">
          <w:rPr>
            <w:rFonts w:eastAsia="Times New Roman"/>
            <w:szCs w:val="24"/>
            <w:lang w:eastAsia="en-US"/>
          </w:rPr>
          <w:t>ΣΥΝΟΔΟΣ Β΄</w:t>
        </w:r>
      </w:ins>
    </w:p>
    <w:p w14:paraId="0BF9C136" w14:textId="77777777" w:rsidR="006F765D" w:rsidRPr="006F765D" w:rsidRDefault="006F765D" w:rsidP="006F765D">
      <w:pPr>
        <w:spacing w:after="200" w:line="360" w:lineRule="auto"/>
        <w:rPr>
          <w:ins w:id="11" w:author="Φλούδα Χριστίνα" w:date="2016-10-12T13:23:00Z"/>
          <w:rFonts w:eastAsia="Times New Roman"/>
          <w:szCs w:val="24"/>
          <w:lang w:eastAsia="en-US"/>
        </w:rPr>
      </w:pPr>
    </w:p>
    <w:p w14:paraId="0775EB05" w14:textId="77777777" w:rsidR="006F765D" w:rsidRPr="006F765D" w:rsidRDefault="006F765D" w:rsidP="006F765D">
      <w:pPr>
        <w:spacing w:after="200" w:line="360" w:lineRule="auto"/>
        <w:rPr>
          <w:ins w:id="12" w:author="Φλούδα Χριστίνα" w:date="2016-10-12T13:23:00Z"/>
          <w:rFonts w:eastAsia="Times New Roman"/>
          <w:szCs w:val="24"/>
          <w:lang w:eastAsia="en-US"/>
        </w:rPr>
      </w:pPr>
      <w:ins w:id="13" w:author="Φλούδα Χριστίνα" w:date="2016-10-12T13:23:00Z">
        <w:r w:rsidRPr="006F765D">
          <w:rPr>
            <w:rFonts w:eastAsia="Times New Roman"/>
            <w:szCs w:val="24"/>
            <w:lang w:eastAsia="en-US"/>
          </w:rPr>
          <w:t>ΣΥΝΕΔΡΙΑΣΗ Δ΄</w:t>
        </w:r>
      </w:ins>
    </w:p>
    <w:p w14:paraId="51C5CD59" w14:textId="77777777" w:rsidR="006F765D" w:rsidRPr="006F765D" w:rsidRDefault="006F765D" w:rsidP="006F765D">
      <w:pPr>
        <w:spacing w:after="200" w:line="360" w:lineRule="auto"/>
        <w:rPr>
          <w:ins w:id="14" w:author="Φλούδα Χριστίνα" w:date="2016-10-12T13:23:00Z"/>
          <w:rFonts w:eastAsia="Times New Roman"/>
          <w:szCs w:val="24"/>
          <w:lang w:eastAsia="en-US"/>
        </w:rPr>
      </w:pPr>
      <w:ins w:id="15" w:author="Φλούδα Χριστίνα" w:date="2016-10-12T13:23:00Z">
        <w:r w:rsidRPr="006F765D">
          <w:rPr>
            <w:rFonts w:eastAsia="Times New Roman"/>
            <w:szCs w:val="24"/>
            <w:lang w:eastAsia="en-US"/>
          </w:rPr>
          <w:t>Πέμπτη  6 Οκτωβρίου 2016</w:t>
        </w:r>
      </w:ins>
    </w:p>
    <w:p w14:paraId="2C63A174" w14:textId="77777777" w:rsidR="006F765D" w:rsidRPr="006F765D" w:rsidRDefault="006F765D" w:rsidP="006F765D">
      <w:pPr>
        <w:spacing w:after="200" w:line="360" w:lineRule="auto"/>
        <w:rPr>
          <w:ins w:id="16" w:author="Φλούδα Χριστίνα" w:date="2016-10-12T13:23:00Z"/>
          <w:rFonts w:eastAsia="Times New Roman"/>
          <w:szCs w:val="24"/>
          <w:lang w:eastAsia="en-US"/>
        </w:rPr>
      </w:pPr>
    </w:p>
    <w:p w14:paraId="0535BBFB" w14:textId="77777777" w:rsidR="006F765D" w:rsidRPr="006F765D" w:rsidRDefault="006F765D" w:rsidP="006F765D">
      <w:pPr>
        <w:spacing w:after="200" w:line="360" w:lineRule="auto"/>
        <w:rPr>
          <w:ins w:id="17" w:author="Φλούδα Χριστίνα" w:date="2016-10-12T13:23:00Z"/>
          <w:rFonts w:eastAsia="Times New Roman"/>
          <w:szCs w:val="24"/>
          <w:lang w:eastAsia="en-US"/>
        </w:rPr>
      </w:pPr>
      <w:ins w:id="18" w:author="Φλούδα Χριστίνα" w:date="2016-10-12T13:23:00Z">
        <w:r w:rsidRPr="006F765D">
          <w:rPr>
            <w:rFonts w:eastAsia="Times New Roman"/>
            <w:szCs w:val="24"/>
            <w:lang w:eastAsia="en-US"/>
          </w:rPr>
          <w:t>ΘΕΜΑΤΑ</w:t>
        </w:r>
      </w:ins>
    </w:p>
    <w:p w14:paraId="797941AE" w14:textId="77777777" w:rsidR="006F765D" w:rsidRPr="006F765D" w:rsidRDefault="006F765D" w:rsidP="006F765D">
      <w:pPr>
        <w:spacing w:after="200" w:line="360" w:lineRule="auto"/>
        <w:rPr>
          <w:ins w:id="19" w:author="Φλούδα Χριστίνα" w:date="2016-10-12T13:23:00Z"/>
          <w:rFonts w:eastAsia="Times New Roman"/>
          <w:szCs w:val="24"/>
          <w:lang w:eastAsia="en-US"/>
        </w:rPr>
      </w:pPr>
      <w:ins w:id="20" w:author="Φλούδα Χριστίνα" w:date="2016-10-12T13:23:00Z">
        <w:r w:rsidRPr="006F765D">
          <w:rPr>
            <w:rFonts w:eastAsia="Times New Roman"/>
            <w:szCs w:val="24"/>
            <w:lang w:eastAsia="en-US"/>
          </w:rPr>
          <w:t xml:space="preserve"> </w:t>
        </w:r>
        <w:r w:rsidRPr="006F765D">
          <w:rPr>
            <w:rFonts w:eastAsia="Times New Roman"/>
            <w:szCs w:val="24"/>
            <w:lang w:eastAsia="en-US"/>
          </w:rPr>
          <w:br/>
          <w:t xml:space="preserve">Α. ΕΙΔΙΚΑ ΘΕΜΑΤΑ </w:t>
        </w:r>
        <w:r w:rsidRPr="006F765D">
          <w:rPr>
            <w:rFonts w:eastAsia="Times New Roman"/>
            <w:szCs w:val="24"/>
            <w:lang w:eastAsia="en-US"/>
          </w:rPr>
          <w:br/>
          <w:t xml:space="preserve">1. Επικύρωση Πρακτικών, σελ. </w:t>
        </w:r>
        <w:r w:rsidRPr="006F765D">
          <w:rPr>
            <w:rFonts w:eastAsia="Times New Roman"/>
            <w:szCs w:val="24"/>
            <w:lang w:eastAsia="en-US"/>
          </w:rPr>
          <w:br/>
          <w:t xml:space="preserve">2. 'Αδεια απουσίας του Βουλευτή κ. Γ. Βαρεμένου, σελ. </w:t>
        </w:r>
        <w:r w:rsidRPr="006F765D">
          <w:rPr>
            <w:rFonts w:eastAsia="Times New Roman"/>
            <w:szCs w:val="24"/>
            <w:lang w:eastAsia="en-US"/>
          </w:rPr>
          <w:br/>
          <w:t xml:space="preserve">3. Ανακοινώνεται ότι τη συνεδρίαση παρακολουθούν μαθητές από το 8ο Γυμνάσιο και τις λυκειακές τάξεις Χαλανδρίου, το 3ο Δημοτικό Σχολείο Κηφισιάς, το 5ο Δημοτικό Σχολείο Ζωγράφου, το 26ο Δημοτικό Σχολείο Αθηνών, το 2ο Γενικό Λύκειο Πατρών και το Γυμνάσιο Καλαβρύτων, σελ. </w:t>
        </w:r>
        <w:r w:rsidRPr="006F765D">
          <w:rPr>
            <w:rFonts w:eastAsia="Times New Roman"/>
            <w:szCs w:val="24"/>
            <w:lang w:eastAsia="en-US"/>
          </w:rPr>
          <w:br/>
          <w:t xml:space="preserve">4. Επί διαδικαστικού θέματος, σελ. </w:t>
        </w:r>
        <w:r w:rsidRPr="006F765D">
          <w:rPr>
            <w:rFonts w:eastAsia="Times New Roman"/>
            <w:szCs w:val="24"/>
            <w:lang w:eastAsia="en-US"/>
          </w:rPr>
          <w:br/>
          <w:t xml:space="preserve">5. Επί προσωπικού θέματος, σελ. </w:t>
        </w:r>
        <w:r w:rsidRPr="006F765D">
          <w:rPr>
            <w:rFonts w:eastAsia="Times New Roman"/>
            <w:szCs w:val="24"/>
            <w:lang w:eastAsia="en-US"/>
          </w:rPr>
          <w:br/>
          <w:t xml:space="preserve">6. Ανακοινώνεται ότι ο Υπουργός Δικαιοσύνης, Διαφάνειας και Ανθρωπίνων Δικαιωμάτων διαβίβασε στις 6 Οκτωβρίου 2016 στη Βουλή, σύμφωνα με το άρθρο 86 του Συντάγματος και το ν.3126/2013, «Ποινική ευθύνη των Υπουργών», όπως ισχύει,                                                                                                     i. Ποινική δικογραφία που αφορά στον Αναπληρωτή Υπουργό Δικαιοσύνης, Διαφάνειας και Ανθρωπίνων Δικαιωμάτων κ. Δημήτριο Παπαγγελόπουλο,                        ii. Ποινική δικογραφία που αφορά στην Υφυπουργό Οικονομίας, Ανάπτυξης και Τουρισμού κ. Θεοδώρα Τζάκρη, σελ. </w:t>
        </w:r>
        <w:r w:rsidRPr="006F765D">
          <w:rPr>
            <w:rFonts w:eastAsia="Times New Roman"/>
            <w:szCs w:val="24"/>
            <w:lang w:eastAsia="en-US"/>
          </w:rPr>
          <w:br/>
          <w:t xml:space="preserve"> </w:t>
        </w:r>
        <w:r w:rsidRPr="006F765D">
          <w:rPr>
            <w:rFonts w:eastAsia="Times New Roman"/>
            <w:szCs w:val="24"/>
            <w:lang w:eastAsia="en-US"/>
          </w:rPr>
          <w:br/>
          <w:t xml:space="preserve">Β. ΚΟΙΝΟΒΟΥΛΕΥΤΙΚΟΣ ΕΛΕΓΧΟΣ </w:t>
        </w:r>
        <w:r w:rsidRPr="006F765D">
          <w:rPr>
            <w:rFonts w:eastAsia="Times New Roman"/>
            <w:szCs w:val="24"/>
            <w:lang w:eastAsia="en-US"/>
          </w:rPr>
          <w:br/>
          <w:t xml:space="preserve">1. Ανακοίνωση του δελτίου επικαίρων ερωτήσεων της Παρασκευής 7 Οκτωβρίου 2016, σελ. </w:t>
        </w:r>
        <w:r w:rsidRPr="006F765D">
          <w:rPr>
            <w:rFonts w:eastAsia="Times New Roman"/>
            <w:szCs w:val="24"/>
            <w:lang w:eastAsia="en-US"/>
          </w:rPr>
          <w:br/>
          <w:t>2. Συζήτηση επικαίρων ερωτήσεων:</w:t>
        </w:r>
        <w:r w:rsidRPr="006F765D">
          <w:rPr>
            <w:rFonts w:eastAsia="Times New Roman"/>
            <w:szCs w:val="24"/>
            <w:lang w:eastAsia="en-US"/>
          </w:rPr>
          <w:br/>
          <w:t>α) Προς τον Υπουργό Παιδείας,  Έρευνας και Θρησκευμάτων:</w:t>
        </w:r>
        <w:r w:rsidRPr="006F765D">
          <w:rPr>
            <w:rFonts w:eastAsia="Times New Roman"/>
            <w:szCs w:val="24"/>
            <w:lang w:eastAsia="en-US"/>
          </w:rPr>
          <w:br/>
          <w:t xml:space="preserve">  i. σχετικά με τη διδασκαλία του μαθήματος των Θρησκευτικών, σελ. </w:t>
        </w:r>
        <w:r w:rsidRPr="006F765D">
          <w:rPr>
            <w:rFonts w:eastAsia="Times New Roman"/>
            <w:szCs w:val="24"/>
            <w:lang w:eastAsia="en-US"/>
          </w:rPr>
          <w:br/>
          <w:t xml:space="preserve"> ii. σχετικά με τα ξενόγλωσσα σχολικά βιβλία που είναι επί πληρωμή σε όλα τα δημόσια λύκεια, σελ. </w:t>
        </w:r>
        <w:r w:rsidRPr="006F765D">
          <w:rPr>
            <w:rFonts w:eastAsia="Times New Roman"/>
            <w:szCs w:val="24"/>
            <w:lang w:eastAsia="en-US"/>
          </w:rPr>
          <w:br/>
          <w:t xml:space="preserve"> β) Προς τον Υπουργό Εργασίας, Κοινωνικής Ασφάλισης και Κοινωνικής Αλληλεγγύης:</w:t>
        </w:r>
        <w:r w:rsidRPr="006F765D">
          <w:rPr>
            <w:rFonts w:eastAsia="Times New Roman"/>
            <w:szCs w:val="24"/>
            <w:lang w:eastAsia="en-US"/>
          </w:rPr>
          <w:br/>
          <w:t xml:space="preserve"> i. σχετικά με την αύξηση του ορίου για τον συμψηφισμό οφειλών των ασφαλισμένων του ΟΓΑ, σελ. </w:t>
        </w:r>
        <w:r w:rsidRPr="006F765D">
          <w:rPr>
            <w:rFonts w:eastAsia="Times New Roman"/>
            <w:szCs w:val="24"/>
            <w:lang w:eastAsia="en-US"/>
          </w:rPr>
          <w:br/>
          <w:t xml:space="preserve">  ii. σχετικά με τη συνέχιση της ασφάλισης των εργαζομένων κατά τη διάρκεια της επίσχεσης εργασίας, σελ. </w:t>
        </w:r>
        <w:r w:rsidRPr="006F765D">
          <w:rPr>
            <w:rFonts w:eastAsia="Times New Roman"/>
            <w:szCs w:val="24"/>
            <w:lang w:eastAsia="en-US"/>
          </w:rPr>
          <w:br/>
          <w:t xml:space="preserve">  γ) Προς τον Υπουργό Υποδομών, Μεταφορών και Δικτύων, σχετικά με την άμεση ανάγκη λειτουργίας του αερολιμένα της Νέας Αγχιάλου και τη διενέργεια τακτικών διεθνών πτήσεων σε μόνιμη βάση, σελ. </w:t>
        </w:r>
        <w:r w:rsidRPr="006F765D">
          <w:rPr>
            <w:rFonts w:eastAsia="Times New Roman"/>
            <w:szCs w:val="24"/>
            <w:lang w:eastAsia="en-US"/>
          </w:rPr>
          <w:br/>
          <w:t xml:space="preserve"> δ) Προς τον Υπουργό Περιβάλλοντος και Ενέργειας, σχετικά με την τιμή ζώνης των ακινήτων που ανήκουν στα διοικητικά όρια του Δήμου Τροιζηνίας - Μεθάνων, σελ. </w:t>
        </w:r>
        <w:r w:rsidRPr="006F765D">
          <w:rPr>
            <w:rFonts w:eastAsia="Times New Roman"/>
            <w:szCs w:val="24"/>
            <w:lang w:eastAsia="en-US"/>
          </w:rPr>
          <w:br/>
          <w:t xml:space="preserve"> </w:t>
        </w:r>
        <w:r w:rsidRPr="006F765D">
          <w:rPr>
            <w:rFonts w:eastAsia="Times New Roman"/>
            <w:szCs w:val="24"/>
            <w:lang w:eastAsia="en-US"/>
          </w:rPr>
          <w:br/>
          <w:t xml:space="preserve">Γ. ΝΟΜΟΘΕΤΙΚΗ ΕΡΓΑΣΙΑ </w:t>
        </w:r>
        <w:r w:rsidRPr="006F765D">
          <w:rPr>
            <w:rFonts w:eastAsia="Times New Roman"/>
            <w:szCs w:val="24"/>
            <w:lang w:eastAsia="en-US"/>
          </w:rPr>
          <w:br/>
          <w:t xml:space="preserve">1. Κατάθεση Εκθέσεως Διαρκούς Επιτροπής:                                                                  Η Διαρκής Επιτροπή Παραγωγής και Εμπορίου καταθέτει την έκθεσή της στο σχέδιο νόμου του Υπουργείου Υποδομών, Μεταφορών και Δικτύων: "Σύσταση Αρχής Πολιτικής Αεροπορίας, Αναδιάρθρωση της Υπηρεσίας Πολιτικής Αεροπορίας και άλλες διατάξεις", σελ. </w:t>
        </w:r>
        <w:r w:rsidRPr="006F765D">
          <w:rPr>
            <w:rFonts w:eastAsia="Times New Roman"/>
            <w:szCs w:val="24"/>
            <w:lang w:eastAsia="en-US"/>
          </w:rPr>
          <w:br/>
          <w:t xml:space="preserve">2. Κατάθεση σχεδίου νόμου:                                                                                       Οι Υπουργοί Εργασίας, Κοινωνικής Ασφάλισης και Κοινωνικής Αλληλεγγύης, Εσωτερικών και Διοικητικής Ανασυγκρότησης, Οικονομίας, Ανάπτυξης και Τουρισμού, Παιδείας,  Έρευνας και Θρησκευμάτων, Δικαιοσύνης, Διαφάνειας και Ανθρωπίνων Δικαιωμάτων, Υγείας, Οικονομικών, Περιβάλλοντος και Ενέργειας, Υποδομών, Μεταφορών και Δικτύων, Αγροτικής Ανάπτυξης και Τροφίμων, οι Αναπληρωτές Υπουργοί Εσωτερικών και Διοικητικής Ανασυγκρότησης, Εργασίας, Κοινωνικής Ασφάλισης και Κοινωνικής Αλληλεγγύης, Υγείας και Οικονομικών και ο Υφυπουργός Οικονομίας, Ανάπτυξης και Τουρισμού κατέθεσαν σήμερα, 6-10-2016, σχέδιο νόμου: "Κοινωνική και Αλληλέγγυα οικονομία και ανάπτυξη των φορέων της και άλλες διατάξεις", σελ. </w:t>
        </w:r>
        <w:r w:rsidRPr="006F765D">
          <w:rPr>
            <w:rFonts w:eastAsia="Times New Roman"/>
            <w:szCs w:val="24"/>
            <w:lang w:eastAsia="en-US"/>
          </w:rPr>
          <w:br/>
          <w:t xml:space="preserve">3. Συζήτηση και ψήφιση επί της αρχής, των άρθρων και του συνόλου του σχεδίου νόμου του Υπουργείου Οικονομικών: "Κύρωση της Πολυμερούς Συμφωνίας Αρμοδίων Αρχών για την Αυτόματη Ανταλλαγή Πληροφοριών Χρηματοοικονομικών Λογαριασμών και διατάξεις εφαρμογής", σελ. </w:t>
        </w:r>
        <w:r w:rsidRPr="006F765D">
          <w:rPr>
            <w:rFonts w:eastAsia="Times New Roman"/>
            <w:szCs w:val="24"/>
            <w:lang w:eastAsia="en-US"/>
          </w:rPr>
          <w:br/>
          <w:t xml:space="preserve">4. Συζήτηση επί της αρχής, των άρθρων και των τροπολογιών και ψήφιση στο σύνολο του σχεδίου νόμου του Υπουργείου Υποδομών, Μεταφορών και Δικτύων: "Σύσταση Αρχής Πολιτικής Αεροπορίας, Αναδιάρθρωση της Υπηρεσίας Πολιτικής Αεροπορίας και άλλες διατάξεις", σελ. </w:t>
        </w:r>
        <w:r w:rsidRPr="006F765D">
          <w:rPr>
            <w:rFonts w:eastAsia="Times New Roman"/>
            <w:szCs w:val="24"/>
            <w:lang w:eastAsia="en-US"/>
          </w:rPr>
          <w:br/>
          <w:t xml:space="preserve">5. Αίτηση ονομαστικής ψηφοφορίας Βουλευτών της Χρυσής Αυγής επί της αρχής και επί των άρθρων 1 και 78 του σχεδίου νόμου του Υπουργείου Υποδομών, Μεταφορών και Δικτύων, σελ. </w:t>
        </w:r>
        <w:r w:rsidRPr="006F765D">
          <w:rPr>
            <w:rFonts w:eastAsia="Times New Roman"/>
            <w:szCs w:val="24"/>
            <w:lang w:eastAsia="en-US"/>
          </w:rPr>
          <w:br/>
          <w:t xml:space="preserve">6. Ονομαστική ψηφοφορία επί της αρχής και επί των άρθρων 1 και 78 του σχεδίου νόμου του Υπουργείου Υποδομών, Μεταφορών και Δικτύων, σελ. </w:t>
        </w:r>
        <w:r w:rsidRPr="006F765D">
          <w:rPr>
            <w:rFonts w:eastAsia="Times New Roman"/>
            <w:szCs w:val="24"/>
            <w:lang w:eastAsia="en-US"/>
          </w:rPr>
          <w:br/>
          <w:t xml:space="preserve">7. Επιστολικές ψήφοι επί της ονομαστικής ψηφοφορίας, σελ. </w:t>
        </w:r>
        <w:r w:rsidRPr="006F765D">
          <w:rPr>
            <w:rFonts w:eastAsia="Times New Roman"/>
            <w:szCs w:val="24"/>
            <w:lang w:eastAsia="en-US"/>
          </w:rPr>
          <w:br/>
          <w:t xml:space="preserve"> </w:t>
        </w:r>
        <w:r w:rsidRPr="006F765D">
          <w:rPr>
            <w:rFonts w:eastAsia="Times New Roman"/>
            <w:szCs w:val="24"/>
            <w:lang w:eastAsia="en-US"/>
          </w:rPr>
          <w:br/>
          <w:t>ΠΡΟΕΔΡΕΥΟΝΤΕΣ                                                                                  ΒΑΡΕΜΕΝΟΣ Γ. , σελ.                                                                             ΚΑΚΛΑΜΑΝΗΣ Ν. , σελ.</w:t>
        </w:r>
        <w:r w:rsidRPr="006F765D">
          <w:rPr>
            <w:rFonts w:eastAsia="Times New Roman"/>
            <w:szCs w:val="24"/>
            <w:lang w:eastAsia="en-US"/>
          </w:rPr>
          <w:br/>
          <w:t>ΚΡΕΜΑΣΤΙΝΟΣ Δ. , σελ.                                                                       ΛΥΚΟΥΔΗΣ Σ. , σελ.</w:t>
        </w:r>
        <w:r w:rsidRPr="006F765D">
          <w:rPr>
            <w:rFonts w:eastAsia="Times New Roman"/>
            <w:szCs w:val="24"/>
            <w:lang w:eastAsia="en-US"/>
          </w:rPr>
          <w:br/>
        </w:r>
        <w:r w:rsidRPr="006F765D">
          <w:rPr>
            <w:rFonts w:eastAsia="Times New Roman"/>
            <w:szCs w:val="24"/>
            <w:lang w:eastAsia="en-US"/>
          </w:rPr>
          <w:br/>
        </w:r>
      </w:ins>
    </w:p>
    <w:p w14:paraId="3BD9A493" w14:textId="77777777" w:rsidR="006F765D" w:rsidRPr="006F765D" w:rsidRDefault="006F765D" w:rsidP="006F765D">
      <w:pPr>
        <w:spacing w:after="200" w:line="360" w:lineRule="auto"/>
        <w:rPr>
          <w:ins w:id="21" w:author="Φλούδα Χριστίνα" w:date="2016-10-12T13:23:00Z"/>
          <w:rFonts w:eastAsia="Times New Roman"/>
          <w:szCs w:val="24"/>
          <w:lang w:eastAsia="en-US"/>
        </w:rPr>
      </w:pPr>
      <w:ins w:id="22" w:author="Φλούδα Χριστίνα" w:date="2016-10-12T13:23:00Z">
        <w:r w:rsidRPr="006F765D">
          <w:rPr>
            <w:rFonts w:eastAsia="Times New Roman"/>
            <w:szCs w:val="24"/>
            <w:lang w:eastAsia="en-US"/>
          </w:rPr>
          <w:t>ΟΜΙΛΗΤΕΣ</w:t>
        </w:r>
      </w:ins>
    </w:p>
    <w:p w14:paraId="30D99043" w14:textId="278B78B1" w:rsidR="006F765D" w:rsidRDefault="006F765D" w:rsidP="006F765D">
      <w:pPr>
        <w:spacing w:line="600" w:lineRule="auto"/>
        <w:ind w:firstLine="720"/>
        <w:jc w:val="both"/>
        <w:rPr>
          <w:ins w:id="23" w:author="Φλούδα Χριστίνα" w:date="2016-10-12T13:23:00Z"/>
          <w:rFonts w:eastAsia="Times New Roman"/>
          <w:szCs w:val="24"/>
        </w:rPr>
        <w:pPrChange w:id="24" w:author="Φλούδα Χριστίνα" w:date="2016-10-12T13:23:00Z">
          <w:pPr>
            <w:spacing w:line="600" w:lineRule="auto"/>
            <w:ind w:firstLine="720"/>
            <w:jc w:val="center"/>
          </w:pPr>
        </w:pPrChange>
      </w:pPr>
      <w:ins w:id="25" w:author="Φλούδα Χριστίνα" w:date="2016-10-12T13:23:00Z">
        <w:r w:rsidRPr="006F765D">
          <w:rPr>
            <w:rFonts w:eastAsia="Times New Roman"/>
            <w:szCs w:val="24"/>
            <w:lang w:eastAsia="en-US"/>
          </w:rPr>
          <w:br/>
          <w:t>Α. Επί διαδικαστικού θέματος:</w:t>
        </w:r>
        <w:r w:rsidRPr="006F765D">
          <w:rPr>
            <w:rFonts w:eastAsia="Times New Roman"/>
            <w:szCs w:val="24"/>
            <w:lang w:eastAsia="en-US"/>
          </w:rPr>
          <w:br/>
          <w:t>ΑΛΕΞΙΑΔΗΣ Τ. , σελ.</w:t>
        </w:r>
        <w:r w:rsidRPr="006F765D">
          <w:rPr>
            <w:rFonts w:eastAsia="Times New Roman"/>
            <w:szCs w:val="24"/>
            <w:lang w:eastAsia="en-US"/>
          </w:rPr>
          <w:br/>
          <w:t>ΒΑΡΕΜΕΝΟΣ Γ. , σελ.</w:t>
        </w:r>
        <w:r w:rsidRPr="006F765D">
          <w:rPr>
            <w:rFonts w:eastAsia="Times New Roman"/>
            <w:szCs w:val="24"/>
            <w:lang w:eastAsia="en-US"/>
          </w:rPr>
          <w:br/>
          <w:t>ΒΟΡΙΔΗΣ Μ. , σελ.</w:t>
        </w:r>
        <w:r w:rsidRPr="006F765D">
          <w:rPr>
            <w:rFonts w:eastAsia="Times New Roman"/>
            <w:szCs w:val="24"/>
            <w:lang w:eastAsia="en-US"/>
          </w:rPr>
          <w:br/>
          <w:t>ΓΑΚΗΣ Δ. , σελ.</w:t>
        </w:r>
        <w:r w:rsidRPr="006F765D">
          <w:rPr>
            <w:rFonts w:eastAsia="Times New Roman"/>
            <w:szCs w:val="24"/>
            <w:lang w:eastAsia="en-US"/>
          </w:rPr>
          <w:br/>
          <w:t>ΓΙΑΚΟΥΜΑΤΟΣ Γ. , σελ.</w:t>
        </w:r>
        <w:r w:rsidRPr="006F765D">
          <w:rPr>
            <w:rFonts w:eastAsia="Times New Roman"/>
            <w:szCs w:val="24"/>
            <w:lang w:eastAsia="en-US"/>
          </w:rPr>
          <w:br/>
          <w:t>ΔΑΒΑΚΗΣ Α. , σελ.</w:t>
        </w:r>
        <w:r w:rsidRPr="006F765D">
          <w:rPr>
            <w:rFonts w:eastAsia="Times New Roman"/>
            <w:szCs w:val="24"/>
            <w:lang w:eastAsia="en-US"/>
          </w:rPr>
          <w:br/>
          <w:t>ΔΕΝΔΙΑΣ Ν. , σελ.</w:t>
        </w:r>
        <w:r w:rsidRPr="006F765D">
          <w:rPr>
            <w:rFonts w:eastAsia="Times New Roman"/>
            <w:szCs w:val="24"/>
            <w:lang w:eastAsia="en-US"/>
          </w:rPr>
          <w:br/>
          <w:t>ΔΗΜΑΣ Χ. , σελ.</w:t>
        </w:r>
        <w:r w:rsidRPr="006F765D">
          <w:rPr>
            <w:rFonts w:eastAsia="Times New Roman"/>
            <w:szCs w:val="24"/>
            <w:lang w:eastAsia="en-US"/>
          </w:rPr>
          <w:br/>
          <w:t>ΘΕΟΧΑΡΟΠΟΥΛΟΣ Α. , σελ.</w:t>
        </w:r>
        <w:r w:rsidRPr="006F765D">
          <w:rPr>
            <w:rFonts w:eastAsia="Times New Roman"/>
            <w:szCs w:val="24"/>
            <w:lang w:eastAsia="en-US"/>
          </w:rPr>
          <w:br/>
          <w:t>ΚΑΚΛΑΜΑΝΗΣ Ν. , σελ.</w:t>
        </w:r>
        <w:r w:rsidRPr="006F765D">
          <w:rPr>
            <w:rFonts w:eastAsia="Times New Roman"/>
            <w:szCs w:val="24"/>
            <w:lang w:eastAsia="en-US"/>
          </w:rPr>
          <w:br/>
          <w:t>ΚΑΜΑΤΕΡΟΣ Η. , σελ.</w:t>
        </w:r>
        <w:r w:rsidRPr="006F765D">
          <w:rPr>
            <w:rFonts w:eastAsia="Times New Roman"/>
            <w:szCs w:val="24"/>
            <w:lang w:eastAsia="en-US"/>
          </w:rPr>
          <w:br/>
          <w:t>ΚΟΥΤΣΟΥΚΟΣ Γ. , σελ.</w:t>
        </w:r>
        <w:r w:rsidRPr="006F765D">
          <w:rPr>
            <w:rFonts w:eastAsia="Times New Roman"/>
            <w:szCs w:val="24"/>
            <w:lang w:eastAsia="en-US"/>
          </w:rPr>
          <w:br/>
          <w:t>ΚΡΕΜΑΣΤΙΝΟΣ Δ. , σελ.</w:t>
        </w:r>
        <w:r w:rsidRPr="006F765D">
          <w:rPr>
            <w:rFonts w:eastAsia="Times New Roman"/>
            <w:szCs w:val="24"/>
            <w:lang w:eastAsia="en-US"/>
          </w:rPr>
          <w:br/>
          <w:t>ΛΟΒΕΡΔΟΣ Α. , σελ.</w:t>
        </w:r>
        <w:r w:rsidRPr="006F765D">
          <w:rPr>
            <w:rFonts w:eastAsia="Times New Roman"/>
            <w:szCs w:val="24"/>
            <w:lang w:eastAsia="en-US"/>
          </w:rPr>
          <w:br/>
          <w:t>ΛΥΚΟΥΔΗΣ Σ. , σελ.</w:t>
        </w:r>
        <w:r w:rsidRPr="006F765D">
          <w:rPr>
            <w:rFonts w:eastAsia="Times New Roman"/>
            <w:szCs w:val="24"/>
            <w:lang w:eastAsia="en-US"/>
          </w:rPr>
          <w:br/>
          <w:t>ΜΑΝΤΑΣ Χ. , σελ.</w:t>
        </w:r>
        <w:r w:rsidRPr="006F765D">
          <w:rPr>
            <w:rFonts w:eastAsia="Times New Roman"/>
            <w:szCs w:val="24"/>
            <w:lang w:eastAsia="en-US"/>
          </w:rPr>
          <w:br/>
          <w:t>ΜΑΥΡΩΤΑΣ Γ. , σελ.</w:t>
        </w:r>
        <w:r w:rsidRPr="006F765D">
          <w:rPr>
            <w:rFonts w:eastAsia="Times New Roman"/>
            <w:szCs w:val="24"/>
            <w:lang w:eastAsia="en-US"/>
          </w:rPr>
          <w:br/>
          <w:t>ΣΑΡΙΔΗΣ Ι. , σελ.</w:t>
        </w:r>
        <w:r w:rsidRPr="006F765D">
          <w:rPr>
            <w:rFonts w:eastAsia="Times New Roman"/>
            <w:szCs w:val="24"/>
            <w:lang w:eastAsia="en-US"/>
          </w:rPr>
          <w:br/>
          <w:t>ΤΡΙΑΝΤΑΦΥΛΛΙΔΗΣ Α. , σελ.</w:t>
        </w:r>
        <w:r w:rsidRPr="006F765D">
          <w:rPr>
            <w:rFonts w:eastAsia="Times New Roman"/>
            <w:szCs w:val="24"/>
            <w:lang w:eastAsia="en-US"/>
          </w:rPr>
          <w:br/>
          <w:t>ΤΣΙΑΡΑΣ Κ. , σελ.</w:t>
        </w:r>
        <w:r w:rsidRPr="006F765D">
          <w:rPr>
            <w:rFonts w:eastAsia="Times New Roman"/>
            <w:szCs w:val="24"/>
            <w:lang w:eastAsia="en-US"/>
          </w:rPr>
          <w:br/>
          <w:t>ΧΑΤΖΗΔΑΚΗΣ Κ. , σελ.</w:t>
        </w:r>
        <w:r w:rsidRPr="006F765D">
          <w:rPr>
            <w:rFonts w:eastAsia="Times New Roman"/>
            <w:szCs w:val="24"/>
            <w:lang w:eastAsia="en-US"/>
          </w:rPr>
          <w:br/>
          <w:t>ΧΡΥΣΟΒΕΛΩΝΗ Μ. , σελ.</w:t>
        </w:r>
        <w:r w:rsidRPr="006F765D">
          <w:rPr>
            <w:rFonts w:eastAsia="Times New Roman"/>
            <w:szCs w:val="24"/>
            <w:lang w:eastAsia="en-US"/>
          </w:rPr>
          <w:br/>
        </w:r>
        <w:r w:rsidRPr="006F765D">
          <w:rPr>
            <w:rFonts w:eastAsia="Times New Roman"/>
            <w:szCs w:val="24"/>
            <w:lang w:eastAsia="en-US"/>
          </w:rPr>
          <w:br/>
          <w:t>Β. Επί προσωπικού θέματος:</w:t>
        </w:r>
        <w:r w:rsidRPr="006F765D">
          <w:rPr>
            <w:rFonts w:eastAsia="Times New Roman"/>
            <w:szCs w:val="24"/>
            <w:lang w:eastAsia="en-US"/>
          </w:rPr>
          <w:br/>
          <w:t>ΑΛΕΞΙΑΔΗΣ Τ. , σελ.</w:t>
        </w:r>
        <w:r w:rsidRPr="006F765D">
          <w:rPr>
            <w:rFonts w:eastAsia="Times New Roman"/>
            <w:szCs w:val="24"/>
            <w:lang w:eastAsia="en-US"/>
          </w:rPr>
          <w:br/>
          <w:t>ΣΚΟΥΡΛΕΤΗΣ Π. , σελ.</w:t>
        </w:r>
        <w:r w:rsidRPr="006F765D">
          <w:rPr>
            <w:rFonts w:eastAsia="Times New Roman"/>
            <w:szCs w:val="24"/>
            <w:lang w:eastAsia="en-US"/>
          </w:rPr>
          <w:br/>
          <w:t>ΣΚΡΕΚΑΣ Κ. , σελ.</w:t>
        </w:r>
        <w:r w:rsidRPr="006F765D">
          <w:rPr>
            <w:rFonts w:eastAsia="Times New Roman"/>
            <w:szCs w:val="24"/>
            <w:lang w:eastAsia="en-US"/>
          </w:rPr>
          <w:br/>
        </w:r>
        <w:r w:rsidRPr="006F765D">
          <w:rPr>
            <w:rFonts w:eastAsia="Times New Roman"/>
            <w:szCs w:val="24"/>
            <w:lang w:eastAsia="en-US"/>
          </w:rPr>
          <w:br/>
          <w:t>Γ. Επί των επικαίρων ερωτήσεων:</w:t>
        </w:r>
        <w:r w:rsidRPr="006F765D">
          <w:rPr>
            <w:rFonts w:eastAsia="Times New Roman"/>
            <w:szCs w:val="24"/>
            <w:lang w:eastAsia="en-US"/>
          </w:rPr>
          <w:br/>
          <w:t>ΑΚΡΙΩΤΗΣ Γ. , σελ.</w:t>
        </w:r>
        <w:r w:rsidRPr="006F765D">
          <w:rPr>
            <w:rFonts w:eastAsia="Times New Roman"/>
            <w:szCs w:val="24"/>
            <w:lang w:eastAsia="en-US"/>
          </w:rPr>
          <w:br/>
          <w:t>ΔΕΛΗΣ Ι. , σελ.</w:t>
        </w:r>
        <w:r w:rsidRPr="006F765D">
          <w:rPr>
            <w:rFonts w:eastAsia="Times New Roman"/>
            <w:szCs w:val="24"/>
            <w:lang w:eastAsia="en-US"/>
          </w:rPr>
          <w:br/>
          <w:t>ΗΛΙΟΠΟΥΛΟΣ Π. , σελ.</w:t>
        </w:r>
        <w:r w:rsidRPr="006F765D">
          <w:rPr>
            <w:rFonts w:eastAsia="Times New Roman"/>
            <w:szCs w:val="24"/>
            <w:lang w:eastAsia="en-US"/>
          </w:rPr>
          <w:br/>
          <w:t>ΚΑΤΣΑΦΑΔΟΣ Κ. , σελ.</w:t>
        </w:r>
        <w:r w:rsidRPr="006F765D">
          <w:rPr>
            <w:rFonts w:eastAsia="Times New Roman"/>
            <w:szCs w:val="24"/>
            <w:lang w:eastAsia="en-US"/>
          </w:rPr>
          <w:br/>
          <w:t>ΚΑΤΣΩΤΗΣ Χ. , σελ.</w:t>
        </w:r>
        <w:r w:rsidRPr="006F765D">
          <w:rPr>
            <w:rFonts w:eastAsia="Times New Roman"/>
            <w:szCs w:val="24"/>
            <w:lang w:eastAsia="en-US"/>
          </w:rPr>
          <w:br/>
          <w:t>ΚΡΕΜΑΣΤΙΝΟΣ Δ. , σελ.</w:t>
        </w:r>
        <w:r w:rsidRPr="006F765D">
          <w:rPr>
            <w:rFonts w:eastAsia="Times New Roman"/>
            <w:szCs w:val="24"/>
            <w:lang w:eastAsia="en-US"/>
          </w:rPr>
          <w:br/>
          <w:t>ΠΕΤΡΟΠΟΥΛΟΣ Α. , σελ.</w:t>
        </w:r>
        <w:r w:rsidRPr="006F765D">
          <w:rPr>
            <w:rFonts w:eastAsia="Times New Roman"/>
            <w:szCs w:val="24"/>
            <w:lang w:eastAsia="en-US"/>
          </w:rPr>
          <w:br/>
          <w:t>ΤΣΙΡΩΝΗΣ Ι. , σελ.</w:t>
        </w:r>
        <w:r w:rsidRPr="006F765D">
          <w:rPr>
            <w:rFonts w:eastAsia="Times New Roman"/>
            <w:szCs w:val="24"/>
            <w:lang w:eastAsia="en-US"/>
          </w:rPr>
          <w:br/>
          <w:t>ΦΙΛΗΣ Ν. , σελ.</w:t>
        </w:r>
        <w:r w:rsidRPr="006F765D">
          <w:rPr>
            <w:rFonts w:eastAsia="Times New Roman"/>
            <w:szCs w:val="24"/>
            <w:lang w:eastAsia="en-US"/>
          </w:rPr>
          <w:br/>
          <w:t>ΧΡΥΣΟΒΕΛΩΝΗ Μ. , σελ.</w:t>
        </w:r>
        <w:r w:rsidRPr="006F765D">
          <w:rPr>
            <w:rFonts w:eastAsia="Times New Roman"/>
            <w:szCs w:val="24"/>
            <w:lang w:eastAsia="en-US"/>
          </w:rPr>
          <w:br/>
        </w:r>
        <w:r w:rsidRPr="006F765D">
          <w:rPr>
            <w:rFonts w:eastAsia="Times New Roman"/>
            <w:szCs w:val="24"/>
            <w:lang w:eastAsia="en-US"/>
          </w:rPr>
          <w:br/>
          <w:t>Δ. Επί του σχεδίου νόμου του Υπουργείου Οικονομικών:</w:t>
        </w:r>
        <w:r w:rsidRPr="006F765D">
          <w:rPr>
            <w:rFonts w:eastAsia="Times New Roman"/>
            <w:szCs w:val="24"/>
            <w:lang w:eastAsia="en-US"/>
          </w:rPr>
          <w:br/>
          <w:t>ΑΛΕΞΙΑΔΗΣ Τ. , σελ.</w:t>
        </w:r>
        <w:r w:rsidRPr="006F765D">
          <w:rPr>
            <w:rFonts w:eastAsia="Times New Roman"/>
            <w:szCs w:val="24"/>
            <w:lang w:eastAsia="en-US"/>
          </w:rPr>
          <w:br/>
          <w:t>ΒΑΡΔΑΛΗΣ Α. , σελ.</w:t>
        </w:r>
        <w:r w:rsidRPr="006F765D">
          <w:rPr>
            <w:rFonts w:eastAsia="Times New Roman"/>
            <w:szCs w:val="24"/>
            <w:lang w:eastAsia="en-US"/>
          </w:rPr>
          <w:br/>
          <w:t>ΔΗΜΑΣ Χ. , σελ.</w:t>
        </w:r>
        <w:r w:rsidRPr="006F765D">
          <w:rPr>
            <w:rFonts w:eastAsia="Times New Roman"/>
            <w:szCs w:val="24"/>
            <w:lang w:eastAsia="en-US"/>
          </w:rPr>
          <w:br/>
          <w:t>ΚΑΜΜΕΝΟΣ Δ. , σελ.</w:t>
        </w:r>
        <w:r w:rsidRPr="006F765D">
          <w:rPr>
            <w:rFonts w:eastAsia="Times New Roman"/>
            <w:szCs w:val="24"/>
            <w:lang w:eastAsia="en-US"/>
          </w:rPr>
          <w:br/>
          <w:t>ΚΟΥΤΣΟΥΚΟΣ Γ. , σελ.</w:t>
        </w:r>
        <w:r w:rsidRPr="006F765D">
          <w:rPr>
            <w:rFonts w:eastAsia="Times New Roman"/>
            <w:szCs w:val="24"/>
            <w:lang w:eastAsia="en-US"/>
          </w:rPr>
          <w:br/>
          <w:t>ΛΟΒΕΡΔΟΣ Α. , σελ.</w:t>
        </w:r>
        <w:r w:rsidRPr="006F765D">
          <w:rPr>
            <w:rFonts w:eastAsia="Times New Roman"/>
            <w:szCs w:val="24"/>
            <w:lang w:eastAsia="en-US"/>
          </w:rPr>
          <w:br/>
          <w:t>ΠΑΝΑΓΙΩΤΑΡΟΣ Η. , σελ.</w:t>
        </w:r>
        <w:r w:rsidRPr="006F765D">
          <w:rPr>
            <w:rFonts w:eastAsia="Times New Roman"/>
            <w:szCs w:val="24"/>
            <w:lang w:eastAsia="en-US"/>
          </w:rPr>
          <w:br/>
        </w:r>
        <w:r w:rsidRPr="006F765D">
          <w:rPr>
            <w:rFonts w:eastAsia="Times New Roman"/>
            <w:szCs w:val="24"/>
            <w:lang w:eastAsia="en-US"/>
          </w:rPr>
          <w:br/>
          <w:t>Ε. Επί του σχεδίου νόμου του Υπουργείου Υποδομών, Μεταφορών και Δικτύων:</w:t>
        </w:r>
        <w:r w:rsidRPr="006F765D">
          <w:rPr>
            <w:rFonts w:eastAsia="Times New Roman"/>
            <w:szCs w:val="24"/>
            <w:lang w:eastAsia="en-US"/>
          </w:rPr>
          <w:br/>
          <w:t>ΑΜΥΡΑΣ Γ., σελ.                                                                                            ΒΟΡΙΔΗΣ Μ. , σελ.</w:t>
        </w:r>
        <w:r w:rsidRPr="006F765D">
          <w:rPr>
            <w:rFonts w:eastAsia="Times New Roman"/>
            <w:szCs w:val="24"/>
            <w:lang w:eastAsia="en-US"/>
          </w:rPr>
          <w:br/>
          <w:t>ΔΑΝΕΛΛΗΣ Σ. , σελ.</w:t>
        </w:r>
        <w:r w:rsidRPr="006F765D">
          <w:rPr>
            <w:rFonts w:eastAsia="Times New Roman"/>
            <w:szCs w:val="24"/>
            <w:lang w:eastAsia="en-US"/>
          </w:rPr>
          <w:br/>
          <w:t>ΔΕΝΔΙΑΣ Ν. , σελ.</w:t>
        </w:r>
        <w:r w:rsidRPr="006F765D">
          <w:rPr>
            <w:rFonts w:eastAsia="Times New Roman"/>
            <w:szCs w:val="24"/>
            <w:lang w:eastAsia="en-US"/>
          </w:rPr>
          <w:br/>
          <w:t>ΔΗΜΗΤΡΙΑΔΗΣ Δ. , σελ.</w:t>
        </w:r>
        <w:r w:rsidRPr="006F765D">
          <w:rPr>
            <w:rFonts w:eastAsia="Times New Roman"/>
            <w:szCs w:val="24"/>
            <w:lang w:eastAsia="en-US"/>
          </w:rPr>
          <w:br/>
          <w:t>ΖΑΡΟΥΛΙΑ Ε. , σελ.</w:t>
        </w:r>
        <w:r w:rsidRPr="006F765D">
          <w:rPr>
            <w:rFonts w:eastAsia="Times New Roman"/>
            <w:szCs w:val="24"/>
            <w:lang w:eastAsia="en-US"/>
          </w:rPr>
          <w:br/>
          <w:t>ΘΕΟΧΑΡΗΣ Θ. , σελ.</w:t>
        </w:r>
        <w:r w:rsidRPr="006F765D">
          <w:rPr>
            <w:rFonts w:eastAsia="Times New Roman"/>
            <w:szCs w:val="24"/>
            <w:lang w:eastAsia="en-US"/>
          </w:rPr>
          <w:br/>
          <w:t>ΘΕΟΧΑΡΟΠΟΥΛΟΣ Α. , σελ.</w:t>
        </w:r>
        <w:r w:rsidRPr="006F765D">
          <w:rPr>
            <w:rFonts w:eastAsia="Times New Roman"/>
            <w:szCs w:val="24"/>
            <w:lang w:eastAsia="en-US"/>
          </w:rPr>
          <w:br/>
          <w:t>ΚΑΡΑΘΑΝΑΣΟΠΟΥΛΟΣ Ν. , σελ.</w:t>
        </w:r>
        <w:r w:rsidRPr="006F765D">
          <w:rPr>
            <w:rFonts w:eastAsia="Times New Roman"/>
            <w:szCs w:val="24"/>
            <w:lang w:eastAsia="en-US"/>
          </w:rPr>
          <w:br/>
          <w:t>ΚΑΡΑΜΑΝΛΗΣ Κ. του Αχ.  , σελ.</w:t>
        </w:r>
        <w:r w:rsidRPr="006F765D">
          <w:rPr>
            <w:rFonts w:eastAsia="Times New Roman"/>
            <w:szCs w:val="24"/>
            <w:lang w:eastAsia="en-US"/>
          </w:rPr>
          <w:br/>
          <w:t>ΚΑΡΑΝΑΣΤΑΣΗΣ Α. , σελ.</w:t>
        </w:r>
        <w:r w:rsidRPr="006F765D">
          <w:rPr>
            <w:rFonts w:eastAsia="Times New Roman"/>
            <w:szCs w:val="24"/>
            <w:lang w:eastAsia="en-US"/>
          </w:rPr>
          <w:br/>
          <w:t>ΚΑΡΡΑΣ Γ. , σελ.</w:t>
        </w:r>
        <w:r w:rsidRPr="006F765D">
          <w:rPr>
            <w:rFonts w:eastAsia="Times New Roman"/>
            <w:szCs w:val="24"/>
            <w:lang w:eastAsia="en-US"/>
          </w:rPr>
          <w:br/>
          <w:t>ΚΑΣΙΔΙΑΡΗΣ Η. , σελ.</w:t>
        </w:r>
        <w:r w:rsidRPr="006F765D">
          <w:rPr>
            <w:rFonts w:eastAsia="Times New Roman"/>
            <w:szCs w:val="24"/>
            <w:lang w:eastAsia="en-US"/>
          </w:rPr>
          <w:br/>
          <w:t>ΚΑΤΣΗΣ Μ. , σελ.</w:t>
        </w:r>
        <w:r w:rsidRPr="006F765D">
          <w:rPr>
            <w:rFonts w:eastAsia="Times New Roman"/>
            <w:szCs w:val="24"/>
            <w:lang w:eastAsia="en-US"/>
          </w:rPr>
          <w:br/>
          <w:t>ΚΑΤΣΩΤΗΣ Χ. , σελ.</w:t>
        </w:r>
        <w:r w:rsidRPr="006F765D">
          <w:rPr>
            <w:rFonts w:eastAsia="Times New Roman"/>
            <w:szCs w:val="24"/>
            <w:lang w:eastAsia="en-US"/>
          </w:rPr>
          <w:br/>
          <w:t>ΚΟΥΤΣΟΥΚΟΣ Γ. , σελ.</w:t>
        </w:r>
        <w:r w:rsidRPr="006F765D">
          <w:rPr>
            <w:rFonts w:eastAsia="Times New Roman"/>
            <w:szCs w:val="24"/>
            <w:lang w:eastAsia="en-US"/>
          </w:rPr>
          <w:br/>
          <w:t>ΛΑΖΑΡΙΔΗΣ Γ. , σελ.</w:t>
        </w:r>
        <w:r w:rsidRPr="006F765D">
          <w:rPr>
            <w:rFonts w:eastAsia="Times New Roman"/>
            <w:szCs w:val="24"/>
            <w:lang w:eastAsia="en-US"/>
          </w:rPr>
          <w:br/>
          <w:t>ΛΟΒΕΡΔΟΣ Α. , σελ.</w:t>
        </w:r>
        <w:r w:rsidRPr="006F765D">
          <w:rPr>
            <w:rFonts w:eastAsia="Times New Roman"/>
            <w:szCs w:val="24"/>
            <w:lang w:eastAsia="en-US"/>
          </w:rPr>
          <w:br/>
          <w:t>ΜΑΝΙΑΤΗΣ Ι. , σελ.</w:t>
        </w:r>
        <w:r w:rsidRPr="006F765D">
          <w:rPr>
            <w:rFonts w:eastAsia="Times New Roman"/>
            <w:szCs w:val="24"/>
            <w:lang w:eastAsia="en-US"/>
          </w:rPr>
          <w:br/>
          <w:t>ΜΑΡΚΟΥ Α. , σελ.</w:t>
        </w:r>
        <w:r w:rsidRPr="006F765D">
          <w:rPr>
            <w:rFonts w:eastAsia="Times New Roman"/>
            <w:szCs w:val="24"/>
            <w:lang w:eastAsia="en-US"/>
          </w:rPr>
          <w:br/>
          <w:t>ΜΕΓΑΛΟΟΙΚΟΝΟΜΟΥ Θ. , σελ.</w:t>
        </w:r>
        <w:r w:rsidRPr="006F765D">
          <w:rPr>
            <w:rFonts w:eastAsia="Times New Roman"/>
            <w:szCs w:val="24"/>
            <w:lang w:eastAsia="en-US"/>
          </w:rPr>
          <w:br/>
          <w:t>ΟΥΡΣΟΥΖΙΔΗΣ Γ. , σελ.</w:t>
        </w:r>
        <w:r w:rsidRPr="006F765D">
          <w:rPr>
            <w:rFonts w:eastAsia="Times New Roman"/>
            <w:szCs w:val="24"/>
            <w:lang w:eastAsia="en-US"/>
          </w:rPr>
          <w:br/>
          <w:t>ΠΑΠΑΓΓΕΛΟΠΟΥΛΟΣ Δ. , σελ.</w:t>
        </w:r>
        <w:r w:rsidRPr="006F765D">
          <w:rPr>
            <w:rFonts w:eastAsia="Times New Roman"/>
            <w:szCs w:val="24"/>
            <w:lang w:eastAsia="en-US"/>
          </w:rPr>
          <w:br/>
          <w:t>ΠΑΠΑΔΟΠΟΥΛΟΣ Ν. , σελ.</w:t>
        </w:r>
        <w:r w:rsidRPr="006F765D">
          <w:rPr>
            <w:rFonts w:eastAsia="Times New Roman"/>
            <w:szCs w:val="24"/>
            <w:lang w:eastAsia="en-US"/>
          </w:rPr>
          <w:br/>
          <w:t>ΠΑΠΑΧΡΙΣΤΟΠΟΥΛΟΣ Α. , σελ.</w:t>
        </w:r>
        <w:r w:rsidRPr="006F765D">
          <w:rPr>
            <w:rFonts w:eastAsia="Times New Roman"/>
            <w:szCs w:val="24"/>
            <w:lang w:eastAsia="en-US"/>
          </w:rPr>
          <w:br/>
          <w:t>ΠΑΠΠΑΣ Χ. , σελ.</w:t>
        </w:r>
        <w:r w:rsidRPr="006F765D">
          <w:rPr>
            <w:rFonts w:eastAsia="Times New Roman"/>
            <w:szCs w:val="24"/>
            <w:lang w:eastAsia="en-US"/>
          </w:rPr>
          <w:br/>
          <w:t>ΣΑΡΙΔΗΣ Ι. , σελ.</w:t>
        </w:r>
        <w:r w:rsidRPr="006F765D">
          <w:rPr>
            <w:rFonts w:eastAsia="Times New Roman"/>
            <w:szCs w:val="24"/>
            <w:lang w:eastAsia="en-US"/>
          </w:rPr>
          <w:br/>
          <w:t>ΣΚΟΥΡΛΕΤΗΣ Π. , σελ.</w:t>
        </w:r>
        <w:r w:rsidRPr="006F765D">
          <w:rPr>
            <w:rFonts w:eastAsia="Times New Roman"/>
            <w:szCs w:val="24"/>
            <w:lang w:eastAsia="en-US"/>
          </w:rPr>
          <w:br/>
          <w:t>ΣΚΡΕΚΑΣ Κ. , σελ.</w:t>
        </w:r>
        <w:r w:rsidRPr="006F765D">
          <w:rPr>
            <w:rFonts w:eastAsia="Times New Roman"/>
            <w:szCs w:val="24"/>
            <w:lang w:eastAsia="en-US"/>
          </w:rPr>
          <w:br/>
          <w:t>ΣΠΙΡΤΖΗΣ Χ. , σελ.</w:t>
        </w:r>
        <w:r w:rsidRPr="006F765D">
          <w:rPr>
            <w:rFonts w:eastAsia="Times New Roman"/>
            <w:szCs w:val="24"/>
            <w:lang w:eastAsia="en-US"/>
          </w:rPr>
          <w:br/>
          <w:t>ΣΤΑΜΑΤΗΣ Δ. , σελ.</w:t>
        </w:r>
        <w:r w:rsidRPr="006F765D">
          <w:rPr>
            <w:rFonts w:eastAsia="Times New Roman"/>
            <w:szCs w:val="24"/>
            <w:lang w:eastAsia="en-US"/>
          </w:rPr>
          <w:br/>
          <w:t>ΤΕΛΙΓΙΟΡΙΔΟΥ Ο. , σελ.</w:t>
        </w:r>
        <w:r w:rsidRPr="006F765D">
          <w:rPr>
            <w:rFonts w:eastAsia="Times New Roman"/>
            <w:szCs w:val="24"/>
            <w:lang w:eastAsia="en-US"/>
          </w:rPr>
          <w:br/>
          <w:t>ΤΡΙΑΝΤΑΦΥΛΛΙΔΗΣ Α. , σελ.</w:t>
        </w:r>
        <w:r w:rsidRPr="006F765D">
          <w:rPr>
            <w:rFonts w:eastAsia="Times New Roman"/>
            <w:szCs w:val="24"/>
            <w:lang w:eastAsia="en-US"/>
          </w:rPr>
          <w:br/>
          <w:t>ΧΑΤΖΗΔΑΚΗΣ Κ. , σελ.</w:t>
        </w:r>
        <w:r w:rsidRPr="006F765D">
          <w:rPr>
            <w:rFonts w:eastAsia="Times New Roman"/>
            <w:szCs w:val="24"/>
            <w:lang w:eastAsia="en-US"/>
          </w:rPr>
          <w:br/>
        </w:r>
        <w:r w:rsidRPr="006F765D">
          <w:rPr>
            <w:rFonts w:eastAsia="Times New Roman"/>
            <w:szCs w:val="24"/>
            <w:lang w:eastAsia="en-US"/>
          </w:rPr>
          <w:br/>
          <w:t>ΣΤ. ΠΑΡΕΜΒΑΣΕΙΣ:</w:t>
        </w:r>
        <w:r w:rsidRPr="006F765D">
          <w:rPr>
            <w:rFonts w:eastAsia="Times New Roman"/>
            <w:szCs w:val="24"/>
            <w:lang w:eastAsia="en-US"/>
          </w:rPr>
          <w:br/>
          <w:t>ΑΝΤΩΝΙΟΥ Χ. , σελ.</w:t>
        </w:r>
        <w:r w:rsidRPr="006F765D">
          <w:rPr>
            <w:rFonts w:eastAsia="Times New Roman"/>
            <w:szCs w:val="24"/>
            <w:lang w:eastAsia="en-US"/>
          </w:rPr>
          <w:br/>
          <w:t>ΒΑΓΙΩΝΑΚΗ Ε. , σελ.</w:t>
        </w:r>
        <w:r w:rsidRPr="006F765D">
          <w:rPr>
            <w:rFonts w:eastAsia="Times New Roman"/>
            <w:szCs w:val="24"/>
            <w:lang w:eastAsia="en-US"/>
          </w:rPr>
          <w:br/>
          <w:t>ΔΑΒΑΚΗΣ Α. , σελ.</w:t>
        </w:r>
        <w:r w:rsidRPr="006F765D">
          <w:rPr>
            <w:rFonts w:eastAsia="Times New Roman"/>
            <w:szCs w:val="24"/>
            <w:lang w:eastAsia="en-US"/>
          </w:rPr>
          <w:br/>
          <w:t>ΚΑΚΛΑΜΑΝΗΣ Ν. , σελ.</w:t>
        </w:r>
        <w:r w:rsidRPr="006F765D">
          <w:rPr>
            <w:rFonts w:eastAsia="Times New Roman"/>
            <w:szCs w:val="24"/>
            <w:lang w:eastAsia="en-US"/>
          </w:rPr>
          <w:br/>
          <w:t>ΜΑΝΤΑΣ Χ. , σελ.</w:t>
        </w:r>
        <w:r w:rsidRPr="006F765D">
          <w:rPr>
            <w:rFonts w:eastAsia="Times New Roman"/>
            <w:szCs w:val="24"/>
            <w:lang w:eastAsia="en-US"/>
          </w:rPr>
          <w:br/>
          <w:t>ΜΠΑΚΟΓΙΑΝΝΗ Θ. , σελ.</w:t>
        </w:r>
        <w:r w:rsidRPr="006F765D">
          <w:rPr>
            <w:rFonts w:eastAsia="Times New Roman"/>
            <w:szCs w:val="24"/>
            <w:lang w:eastAsia="en-US"/>
          </w:rPr>
          <w:br/>
          <w:t>ΤΑΣΟΥΛΑΣ Κ. , σελ.</w:t>
        </w:r>
        <w:r w:rsidRPr="006F765D">
          <w:rPr>
            <w:rFonts w:eastAsia="Times New Roman"/>
            <w:szCs w:val="24"/>
            <w:lang w:eastAsia="en-US"/>
          </w:rPr>
          <w:br/>
        </w:r>
        <w:bookmarkStart w:id="26" w:name="_GoBack"/>
        <w:bookmarkEnd w:id="26"/>
      </w:ins>
    </w:p>
    <w:p w14:paraId="163C3F09" w14:textId="77777777" w:rsidR="004A774E" w:rsidRDefault="006F765D">
      <w:pPr>
        <w:spacing w:line="600" w:lineRule="auto"/>
        <w:ind w:firstLine="720"/>
        <w:jc w:val="center"/>
        <w:rPr>
          <w:rFonts w:eastAsia="Times New Roman"/>
          <w:szCs w:val="24"/>
        </w:rPr>
      </w:pPr>
      <w:r>
        <w:rPr>
          <w:rFonts w:eastAsia="Times New Roman"/>
          <w:szCs w:val="24"/>
        </w:rPr>
        <w:t xml:space="preserve">ΠΡΑΚΤΙΚΑ </w:t>
      </w:r>
      <w:r>
        <w:rPr>
          <w:rFonts w:eastAsia="Times New Roman"/>
          <w:szCs w:val="24"/>
        </w:rPr>
        <w:t>ΒΟΥΛΗΣ</w:t>
      </w:r>
    </w:p>
    <w:p w14:paraId="163C3F0A" w14:textId="77777777" w:rsidR="004A774E" w:rsidRDefault="006F765D">
      <w:pPr>
        <w:spacing w:line="600" w:lineRule="auto"/>
        <w:ind w:firstLine="720"/>
        <w:jc w:val="center"/>
        <w:rPr>
          <w:rFonts w:eastAsia="Times New Roman"/>
          <w:szCs w:val="24"/>
        </w:rPr>
      </w:pPr>
      <w:r>
        <w:rPr>
          <w:rFonts w:eastAsia="Times New Roman"/>
          <w:szCs w:val="24"/>
        </w:rPr>
        <w:t xml:space="preserve">ΙΖ΄ ΠΕΡΙΟΔΟΣ </w:t>
      </w:r>
    </w:p>
    <w:p w14:paraId="163C3F0B" w14:textId="77777777" w:rsidR="004A774E" w:rsidRDefault="006F765D">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63C3F0C" w14:textId="77777777" w:rsidR="004A774E" w:rsidRDefault="006F765D">
      <w:pPr>
        <w:spacing w:line="600" w:lineRule="auto"/>
        <w:ind w:firstLine="720"/>
        <w:jc w:val="center"/>
        <w:rPr>
          <w:rFonts w:eastAsia="Times New Roman"/>
          <w:szCs w:val="24"/>
        </w:rPr>
      </w:pPr>
      <w:r>
        <w:rPr>
          <w:rFonts w:eastAsia="Times New Roman"/>
          <w:szCs w:val="24"/>
        </w:rPr>
        <w:t>ΣΥΝΟΔΟΣ Β΄</w:t>
      </w:r>
    </w:p>
    <w:p w14:paraId="163C3F0D" w14:textId="77777777" w:rsidR="004A774E" w:rsidRDefault="006F765D">
      <w:pPr>
        <w:spacing w:line="600" w:lineRule="auto"/>
        <w:ind w:firstLine="720"/>
        <w:jc w:val="center"/>
        <w:rPr>
          <w:rFonts w:eastAsia="Times New Roman"/>
          <w:szCs w:val="24"/>
        </w:rPr>
      </w:pPr>
      <w:r>
        <w:rPr>
          <w:rFonts w:eastAsia="Times New Roman"/>
          <w:szCs w:val="24"/>
        </w:rPr>
        <w:t>ΣΥΝΕΔΡΙΑΣΗ  Δ΄</w:t>
      </w:r>
    </w:p>
    <w:p w14:paraId="163C3F0E" w14:textId="77777777" w:rsidR="004A774E" w:rsidRDefault="006F765D">
      <w:pPr>
        <w:spacing w:line="600" w:lineRule="auto"/>
        <w:ind w:firstLine="720"/>
        <w:jc w:val="center"/>
        <w:rPr>
          <w:rFonts w:eastAsia="Times New Roman"/>
          <w:szCs w:val="24"/>
        </w:rPr>
      </w:pPr>
      <w:r>
        <w:rPr>
          <w:rFonts w:eastAsia="Times New Roman"/>
          <w:szCs w:val="24"/>
        </w:rPr>
        <w:t>Πέμπτη 6 Οκτωβρίου 2016</w:t>
      </w:r>
    </w:p>
    <w:p w14:paraId="163C3F0F" w14:textId="77777777" w:rsidR="004A774E" w:rsidRDefault="006F765D">
      <w:pPr>
        <w:spacing w:line="600" w:lineRule="auto"/>
        <w:ind w:firstLine="720"/>
        <w:jc w:val="both"/>
        <w:rPr>
          <w:rFonts w:eastAsia="Times New Roman"/>
          <w:szCs w:val="24"/>
        </w:rPr>
      </w:pPr>
      <w:r>
        <w:rPr>
          <w:rFonts w:eastAsia="Times New Roman"/>
          <w:szCs w:val="24"/>
        </w:rPr>
        <w:t>Αθήνα, σήμερα στις 6 Οκτωβρίου 2016, ημέρα Πέμπτη και ώρα 9.37΄</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9E28AF">
        <w:rPr>
          <w:rFonts w:eastAsia="Times New Roman"/>
          <w:b/>
          <w:szCs w:val="24"/>
        </w:rPr>
        <w:t>ΝΙΚΗΤΑ ΚΑΚΛΑΜΑΝΗ</w:t>
      </w:r>
      <w:r>
        <w:rPr>
          <w:rFonts w:eastAsia="Times New Roman"/>
          <w:szCs w:val="24"/>
        </w:rPr>
        <w:t>.</w:t>
      </w:r>
    </w:p>
    <w:p w14:paraId="163C3F10" w14:textId="77777777" w:rsidR="004A774E" w:rsidRDefault="006F765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 αρχίζει η συνεδρίαση.</w:t>
      </w:r>
    </w:p>
    <w:p w14:paraId="163C3F11" w14:textId="77777777" w:rsidR="004A774E" w:rsidRDefault="006F765D">
      <w:pPr>
        <w:spacing w:line="600" w:lineRule="auto"/>
        <w:ind w:firstLine="720"/>
        <w:jc w:val="both"/>
        <w:rPr>
          <w:rFonts w:eastAsia="Times New Roman"/>
          <w:szCs w:val="24"/>
        </w:rPr>
      </w:pPr>
      <w:r>
        <w:rPr>
          <w:rFonts w:eastAsia="Times New Roman"/>
          <w:szCs w:val="24"/>
        </w:rPr>
        <w:lastRenderedPageBreak/>
        <w:t xml:space="preserve">(ΕΠΙΚΥΡΩΣΗ </w:t>
      </w:r>
      <w:r>
        <w:rPr>
          <w:rFonts w:eastAsia="Times New Roman"/>
          <w:szCs w:val="24"/>
        </w:rPr>
        <w:t>ΠΡΑΚΤΙΚΩΝ: Σύμφωνα με την από 5</w:t>
      </w:r>
      <w:r w:rsidRPr="002F5394">
        <w:rPr>
          <w:rFonts w:eastAsia="Times New Roman"/>
          <w:szCs w:val="24"/>
        </w:rPr>
        <w:t>-</w:t>
      </w:r>
      <w:r>
        <w:rPr>
          <w:rFonts w:eastAsia="Times New Roman"/>
          <w:szCs w:val="24"/>
        </w:rPr>
        <w:t>10</w:t>
      </w:r>
      <w:r w:rsidRPr="002F5394">
        <w:rPr>
          <w:rFonts w:eastAsia="Times New Roman"/>
          <w:szCs w:val="24"/>
        </w:rPr>
        <w:t>-</w:t>
      </w:r>
      <w:r>
        <w:rPr>
          <w:rFonts w:eastAsia="Times New Roman"/>
          <w:szCs w:val="24"/>
        </w:rPr>
        <w:t>2016 εξουσιοδότηση του Σώματος επικυρώθηκαν με ευθύνη του Προεδρείου τα Πρακτικά της Γ΄ συνεδριάσεώς του, της Τετάρτης 5 Οκτωβρίου 2016, σε ό,τι αφορά την ψήφιση στο σύνολο του σχεδίου νόμου: «Κύρωση της Συμφωνίας των Παρ</w:t>
      </w:r>
      <w:r>
        <w:rPr>
          <w:rFonts w:eastAsia="Times New Roman"/>
          <w:szCs w:val="24"/>
        </w:rPr>
        <w:t>ισίων στη Σύμβαση-Πλαίσιο των Ηνωμένων Εθνών για την κλιματική αλλαγή»)</w:t>
      </w:r>
    </w:p>
    <w:p w14:paraId="163C3F12" w14:textId="77777777" w:rsidR="004A774E" w:rsidRDefault="006F765D">
      <w:pPr>
        <w:spacing w:line="600" w:lineRule="auto"/>
        <w:ind w:firstLine="720"/>
        <w:jc w:val="both"/>
        <w:rPr>
          <w:rFonts w:eastAsia="Times New Roman"/>
          <w:szCs w:val="24"/>
        </w:rPr>
      </w:pPr>
      <w:r>
        <w:rPr>
          <w:rFonts w:eastAsia="Times New Roman"/>
          <w:szCs w:val="24"/>
        </w:rPr>
        <w:t xml:space="preserve">Πριν εισέλθουμε στο θέμα της ημερήσιας διάταξης, έχω την τιμή να ανακοινώσω στο Σώμα το δελτίο επίκαιρων ερωτήσεων της Παρασκευής 7 Οκτωβρίου 2016. </w:t>
      </w:r>
    </w:p>
    <w:p w14:paraId="163C3F13" w14:textId="77777777" w:rsidR="004A774E" w:rsidRDefault="006F765D">
      <w:pPr>
        <w:spacing w:after="0" w:line="600" w:lineRule="auto"/>
        <w:ind w:firstLine="720"/>
        <w:jc w:val="both"/>
        <w:rPr>
          <w:rFonts w:eastAsia="Times New Roman"/>
          <w:szCs w:val="24"/>
        </w:rPr>
      </w:pPr>
      <w:r>
        <w:rPr>
          <w:rFonts w:eastAsia="Times New Roman"/>
          <w:bCs/>
          <w:szCs w:val="24"/>
        </w:rPr>
        <w:t xml:space="preserve">Α. </w:t>
      </w:r>
      <w:r>
        <w:rPr>
          <w:rFonts w:eastAsia="Times New Roman"/>
          <w:bCs/>
          <w:szCs w:val="24"/>
        </w:rPr>
        <w:t>ΕΠΙΚΑΙΡΕΣ ΕΡΩΤΗΣΕΙΣ</w:t>
      </w:r>
      <w:r>
        <w:rPr>
          <w:rFonts w:eastAsia="Times New Roman"/>
          <w:bCs/>
          <w:szCs w:val="24"/>
        </w:rPr>
        <w:t xml:space="preserve"> Πρώτου Κύκλο</w:t>
      </w:r>
      <w:r>
        <w:rPr>
          <w:rFonts w:eastAsia="Times New Roman"/>
          <w:bCs/>
          <w:szCs w:val="24"/>
        </w:rPr>
        <w:t>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163C3F14" w14:textId="77777777" w:rsidR="004A774E" w:rsidRDefault="006F765D">
      <w:pPr>
        <w:spacing w:after="0" w:line="600" w:lineRule="auto"/>
        <w:ind w:firstLine="720"/>
        <w:jc w:val="both"/>
        <w:rPr>
          <w:rFonts w:eastAsia="Times New Roman"/>
          <w:szCs w:val="24"/>
        </w:rPr>
      </w:pPr>
      <w:r>
        <w:rPr>
          <w:rFonts w:eastAsia="Times New Roman"/>
          <w:szCs w:val="24"/>
        </w:rPr>
        <w:t>1. Η με αριθμό 30/4-10-2016 επίκαιρη ερώτηση της Βουλευτού Β΄ Πειραι</w:t>
      </w:r>
      <w:r>
        <w:rPr>
          <w:rFonts w:eastAsia="Times New Roman"/>
          <w:szCs w:val="24"/>
        </w:rPr>
        <w:t>ώς</w:t>
      </w:r>
      <w:r>
        <w:rPr>
          <w:rFonts w:eastAsia="Times New Roman"/>
          <w:szCs w:val="24"/>
        </w:rPr>
        <w:t xml:space="preserve"> του Συνασπισμού Ριζοσπαστικής Αριστεράς κ</w:t>
      </w:r>
      <w:r>
        <w:rPr>
          <w:rFonts w:eastAsia="Times New Roman"/>
          <w:szCs w:val="24"/>
        </w:rPr>
        <w:t>.</w:t>
      </w:r>
      <w:r>
        <w:rPr>
          <w:rFonts w:eastAsia="Times New Roman"/>
          <w:szCs w:val="24"/>
        </w:rPr>
        <w:t xml:space="preserve"> </w:t>
      </w:r>
      <w:r>
        <w:rPr>
          <w:rFonts w:eastAsia="Times New Roman"/>
          <w:bCs/>
          <w:szCs w:val="24"/>
        </w:rPr>
        <w:t>Ειρήνης (Νίνας) Κασιμάτη</w:t>
      </w:r>
      <w:r>
        <w:rPr>
          <w:rFonts w:eastAsia="Times New Roman"/>
          <w:szCs w:val="24"/>
        </w:rPr>
        <w:t xml:space="preserve"> προς τον Υπουργό</w:t>
      </w:r>
      <w:r>
        <w:rPr>
          <w:rFonts w:eastAsia="Times New Roman"/>
          <w:b/>
          <w:bCs/>
          <w:szCs w:val="24"/>
        </w:rPr>
        <w:t xml:space="preserve"> </w:t>
      </w:r>
      <w:r>
        <w:rPr>
          <w:rFonts w:eastAsia="Times New Roman"/>
          <w:bCs/>
          <w:szCs w:val="24"/>
        </w:rPr>
        <w:t>Περιβάλλοντος και Ενέργειας,</w:t>
      </w:r>
      <w:r>
        <w:rPr>
          <w:rFonts w:eastAsia="Times New Roman"/>
          <w:b/>
          <w:bCs/>
          <w:szCs w:val="24"/>
        </w:rPr>
        <w:t xml:space="preserve"> </w:t>
      </w:r>
      <w:r>
        <w:rPr>
          <w:rFonts w:eastAsia="Times New Roman"/>
          <w:szCs w:val="24"/>
        </w:rPr>
        <w:t>σχετικά με τ</w:t>
      </w:r>
      <w:r>
        <w:rPr>
          <w:rFonts w:eastAsia="Times New Roman"/>
          <w:szCs w:val="24"/>
        </w:rPr>
        <w:t>ην αναστολή λειτουργίας του καταστήματος πωλήσεων ΔΕΗ Σαλαμίνας από την 1-10-2016.</w:t>
      </w:r>
    </w:p>
    <w:p w14:paraId="163C3F15" w14:textId="77777777" w:rsidR="004A774E" w:rsidRDefault="006F765D">
      <w:pPr>
        <w:spacing w:after="0" w:line="600" w:lineRule="auto"/>
        <w:ind w:firstLine="720"/>
        <w:jc w:val="both"/>
        <w:rPr>
          <w:rFonts w:eastAsia="Times New Roman"/>
          <w:szCs w:val="24"/>
        </w:rPr>
      </w:pPr>
      <w:r>
        <w:rPr>
          <w:rFonts w:eastAsia="Times New Roman"/>
          <w:szCs w:val="24"/>
        </w:rPr>
        <w:lastRenderedPageBreak/>
        <w:t xml:space="preserve">2. Η με αριθμό 33/4-10-2016 επίκαιρη ερώτηση του Βουλευτή Α΄ Αθηνών της Νέας Δημοκρατίας κ. </w:t>
      </w:r>
      <w:r>
        <w:rPr>
          <w:rFonts w:eastAsia="Times New Roman"/>
          <w:bCs/>
          <w:szCs w:val="24"/>
        </w:rPr>
        <w:t>Βασιλείου Κικίλια</w:t>
      </w:r>
      <w:r>
        <w:rPr>
          <w:rFonts w:eastAsia="Times New Roman"/>
          <w:szCs w:val="24"/>
        </w:rPr>
        <w:t xml:space="preserve"> προς τον Υπουργό</w:t>
      </w:r>
      <w:r>
        <w:rPr>
          <w:rFonts w:eastAsia="Times New Roman"/>
          <w:b/>
          <w:bCs/>
          <w:szCs w:val="24"/>
        </w:rPr>
        <w:t xml:space="preserve"> </w:t>
      </w:r>
      <w:r>
        <w:rPr>
          <w:rFonts w:eastAsia="Times New Roman"/>
          <w:bCs/>
          <w:szCs w:val="24"/>
        </w:rPr>
        <w:t>Εσωτερικών και Διοικητικής Ανασυγκρότησης,</w:t>
      </w:r>
      <w:r>
        <w:rPr>
          <w:rFonts w:eastAsia="Times New Roman"/>
          <w:szCs w:val="24"/>
        </w:rPr>
        <w:t xml:space="preserve"> σχε</w:t>
      </w:r>
      <w:r>
        <w:rPr>
          <w:rFonts w:eastAsia="Times New Roman"/>
          <w:szCs w:val="24"/>
        </w:rPr>
        <w:t>τικά με τις νέες καταγγελίες του κ. Βουδούρη που απαιτούν άμεσες απαντήσεις.</w:t>
      </w:r>
    </w:p>
    <w:p w14:paraId="163C3F16" w14:textId="77777777" w:rsidR="004A774E" w:rsidRDefault="006F765D">
      <w:pPr>
        <w:spacing w:after="0" w:line="600" w:lineRule="auto"/>
        <w:ind w:firstLine="720"/>
        <w:jc w:val="both"/>
        <w:rPr>
          <w:rFonts w:eastAsia="Times New Roman"/>
          <w:szCs w:val="24"/>
        </w:rPr>
      </w:pPr>
      <w:r>
        <w:rPr>
          <w:rFonts w:eastAsia="Times New Roman"/>
          <w:szCs w:val="24"/>
        </w:rPr>
        <w:t xml:space="preserve">3. Η με αριθμό 22/3-10-2016 επίκαιρη ερώτηση του Βουλευτή Β΄ Αθηνών του Λαϊκού Συνδέσμου–Χρυσή Αυγή κ. </w:t>
      </w:r>
      <w:r>
        <w:rPr>
          <w:rFonts w:eastAsia="Times New Roman"/>
          <w:bCs/>
          <w:szCs w:val="24"/>
        </w:rPr>
        <w:t>Ηλία Παναγιώταρου</w:t>
      </w:r>
      <w:r>
        <w:rPr>
          <w:rFonts w:eastAsia="Times New Roman"/>
          <w:szCs w:val="24"/>
        </w:rPr>
        <w:t xml:space="preserve"> προς τον Υπουργό</w:t>
      </w:r>
      <w:r>
        <w:rPr>
          <w:rFonts w:eastAsia="Times New Roman"/>
          <w:b/>
          <w:szCs w:val="24"/>
        </w:rPr>
        <w:t xml:space="preserve"> </w:t>
      </w:r>
      <w:r>
        <w:rPr>
          <w:rFonts w:eastAsia="Times New Roman"/>
          <w:bCs/>
          <w:szCs w:val="24"/>
        </w:rPr>
        <w:t>Εσωτερικών και Διοικητικής Ανασυγκρότησης</w:t>
      </w:r>
      <w:r>
        <w:rPr>
          <w:rFonts w:eastAsia="Times New Roman"/>
          <w:bCs/>
          <w:szCs w:val="24"/>
        </w:rPr>
        <w:t>,</w:t>
      </w:r>
      <w:r>
        <w:rPr>
          <w:rFonts w:eastAsia="Times New Roman"/>
          <w:b/>
          <w:bCs/>
          <w:szCs w:val="24"/>
        </w:rPr>
        <w:t xml:space="preserve"> </w:t>
      </w:r>
      <w:r>
        <w:rPr>
          <w:rFonts w:eastAsia="Times New Roman"/>
          <w:szCs w:val="24"/>
        </w:rPr>
        <w:t>σχετικά με την ανθελληνική δράση Τούρκων πρακτόρων και εκπροσώπων τους στη Θράκη.</w:t>
      </w:r>
    </w:p>
    <w:p w14:paraId="163C3F17" w14:textId="77777777" w:rsidR="004A774E" w:rsidRDefault="006F765D">
      <w:pPr>
        <w:spacing w:after="0" w:line="600" w:lineRule="auto"/>
        <w:ind w:firstLine="720"/>
        <w:jc w:val="both"/>
        <w:rPr>
          <w:rFonts w:eastAsia="Times New Roman"/>
          <w:szCs w:val="24"/>
        </w:rPr>
      </w:pPr>
      <w:r>
        <w:rPr>
          <w:rFonts w:eastAsia="Times New Roman"/>
          <w:szCs w:val="24"/>
        </w:rPr>
        <w:t xml:space="preserve">4. Η με αριθμό 20/3-10-2016 επίκαιρη ερώτηση του Βουλευτή Β΄ Αθηνών της Δημοκρατικής Συμπαράταξης ΠΑΣΟΚ–ΔΗΜΑΡ κ. </w:t>
      </w:r>
      <w:r>
        <w:rPr>
          <w:rFonts w:eastAsia="Times New Roman"/>
          <w:bCs/>
          <w:szCs w:val="24"/>
        </w:rPr>
        <w:t>Ανδρέα Λοβέρδου</w:t>
      </w:r>
      <w:r>
        <w:rPr>
          <w:rFonts w:eastAsia="Times New Roman"/>
          <w:szCs w:val="24"/>
        </w:rPr>
        <w:t xml:space="preserve"> προς τον Υπουργό </w:t>
      </w:r>
      <w:r>
        <w:rPr>
          <w:rFonts w:eastAsia="Times New Roman"/>
          <w:bCs/>
          <w:szCs w:val="24"/>
        </w:rPr>
        <w:t>Εργασίας, Κοινωνικής Ασφάλ</w:t>
      </w:r>
      <w:r>
        <w:rPr>
          <w:rFonts w:eastAsia="Times New Roman"/>
          <w:bCs/>
          <w:szCs w:val="24"/>
        </w:rPr>
        <w:t>ισης και Κοινωνικής Αλληλεγγύης,</w:t>
      </w:r>
      <w:r>
        <w:rPr>
          <w:rFonts w:eastAsia="Times New Roman"/>
          <w:szCs w:val="24"/>
        </w:rPr>
        <w:t xml:space="preserve"> σχετικά με τις καθυστερήσεις στην ολοκλήρωση τριών εξαιρετικά σημαντικών έργων για τη λειτουργία του ΙΚΑ.</w:t>
      </w:r>
    </w:p>
    <w:p w14:paraId="163C3F18" w14:textId="77777777" w:rsidR="004A774E" w:rsidRDefault="006F765D">
      <w:pPr>
        <w:spacing w:after="0" w:line="600" w:lineRule="auto"/>
        <w:ind w:firstLine="720"/>
        <w:jc w:val="both"/>
        <w:rPr>
          <w:rFonts w:eastAsia="Times New Roman"/>
          <w:szCs w:val="24"/>
        </w:rPr>
      </w:pPr>
      <w:r>
        <w:rPr>
          <w:rFonts w:eastAsia="Times New Roman"/>
          <w:szCs w:val="24"/>
        </w:rPr>
        <w:lastRenderedPageBreak/>
        <w:t>5. Η με αριθμό 35/4-10-2016 επίκαιρη ερώτηση του Βουλευτή Αιτωλοακαρνανίας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Νικολάου Μωραΐτη</w:t>
      </w:r>
      <w:r>
        <w:rPr>
          <w:rFonts w:eastAsia="Times New Roman"/>
          <w:szCs w:val="24"/>
        </w:rPr>
        <w:t xml:space="preserve"> προς τους Υπουργούς </w:t>
      </w:r>
      <w:r>
        <w:rPr>
          <w:rFonts w:eastAsia="Times New Roman"/>
          <w:bCs/>
          <w:szCs w:val="24"/>
        </w:rPr>
        <w:t>Εσωτερικών και Διοικητικής Ανασυγκρότησης</w:t>
      </w:r>
      <w:r>
        <w:rPr>
          <w:rFonts w:eastAsia="Times New Roman"/>
          <w:szCs w:val="24"/>
        </w:rPr>
        <w:t xml:space="preserve"> και </w:t>
      </w:r>
      <w:r>
        <w:rPr>
          <w:rFonts w:eastAsia="Times New Roman"/>
          <w:bCs/>
          <w:szCs w:val="24"/>
        </w:rPr>
        <w:t>Οικονομικών,</w:t>
      </w:r>
      <w:r>
        <w:rPr>
          <w:rFonts w:eastAsia="Times New Roman"/>
          <w:szCs w:val="24"/>
        </w:rPr>
        <w:t xml:space="preserve"> σχετικά με τη στήριξη των πληγέντων κατοίκων της Λευκάδας από την πυρκαγιά της 8</w:t>
      </w:r>
      <w:r>
        <w:rPr>
          <w:rFonts w:eastAsia="Times New Roman"/>
          <w:szCs w:val="24"/>
          <w:vertAlign w:val="superscript"/>
        </w:rPr>
        <w:t>ης</w:t>
      </w:r>
      <w:r>
        <w:rPr>
          <w:rFonts w:eastAsia="Times New Roman"/>
          <w:szCs w:val="24"/>
        </w:rPr>
        <w:t xml:space="preserve"> Αυγούστου και την αποκατάσταση των ζημιών.</w:t>
      </w:r>
    </w:p>
    <w:p w14:paraId="163C3F19" w14:textId="77777777" w:rsidR="004A774E" w:rsidRDefault="006F765D">
      <w:pPr>
        <w:spacing w:after="0" w:line="600" w:lineRule="auto"/>
        <w:ind w:firstLine="720"/>
        <w:jc w:val="both"/>
        <w:rPr>
          <w:rFonts w:eastAsia="Times New Roman"/>
          <w:szCs w:val="24"/>
        </w:rPr>
      </w:pPr>
      <w:r>
        <w:rPr>
          <w:rFonts w:eastAsia="Times New Roman"/>
          <w:szCs w:val="24"/>
        </w:rPr>
        <w:t>6. Η με αριθμό 21/3-10-2016 επίκαι</w:t>
      </w:r>
      <w:r>
        <w:rPr>
          <w:rFonts w:eastAsia="Times New Roman"/>
          <w:szCs w:val="24"/>
        </w:rPr>
        <w:t xml:space="preserve">ρη ερώτηση του Βουλευτή Αχαΐας του Ποταμιού κ. </w:t>
      </w:r>
      <w:r>
        <w:rPr>
          <w:rFonts w:eastAsia="Times New Roman"/>
          <w:bCs/>
          <w:szCs w:val="24"/>
        </w:rPr>
        <w:t>Ιάσονα Φωτήλα</w:t>
      </w:r>
      <w:r>
        <w:rPr>
          <w:rFonts w:eastAsia="Times New Roman"/>
          <w:szCs w:val="24"/>
        </w:rPr>
        <w:t xml:space="preserve"> προς τον Υπουργό </w:t>
      </w:r>
      <w:r>
        <w:rPr>
          <w:rFonts w:eastAsia="Times New Roman"/>
          <w:bCs/>
          <w:szCs w:val="24"/>
        </w:rPr>
        <w:t>Οικονομίας, Ανάπτυξης και Τουρισμού,</w:t>
      </w:r>
      <w:r>
        <w:rPr>
          <w:rFonts w:eastAsia="Times New Roman"/>
          <w:szCs w:val="24"/>
        </w:rPr>
        <w:t xml:space="preserve"> σχετικά με την επαναφορά της ενιαίας τιμής βιβλίου.</w:t>
      </w:r>
    </w:p>
    <w:p w14:paraId="163C3F1A" w14:textId="77777777" w:rsidR="004A774E" w:rsidRDefault="006F765D">
      <w:pPr>
        <w:spacing w:after="0" w:line="600" w:lineRule="auto"/>
        <w:ind w:firstLine="720"/>
        <w:jc w:val="both"/>
        <w:rPr>
          <w:rFonts w:eastAsia="Times New Roman"/>
          <w:szCs w:val="24"/>
        </w:rPr>
      </w:pPr>
      <w:r>
        <w:rPr>
          <w:rFonts w:eastAsia="Times New Roman"/>
          <w:bCs/>
          <w:szCs w:val="24"/>
        </w:rPr>
        <w:t xml:space="preserve">Β. </w:t>
      </w:r>
      <w:r>
        <w:rPr>
          <w:rFonts w:eastAsia="Times New Roman"/>
          <w:bCs/>
          <w:szCs w:val="24"/>
        </w:rPr>
        <w:t>ΕΠΙΚΑΙΡΕΣ ΕΡΩΤΗΣΕΙΣ</w:t>
      </w:r>
      <w:r>
        <w:rPr>
          <w:rFonts w:eastAsia="Times New Roman"/>
          <w:bCs/>
          <w:szCs w:val="24"/>
        </w:rPr>
        <w:t xml:space="preserve"> Δεύτερου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w:t>
      </w:r>
      <w:r>
        <w:rPr>
          <w:rFonts w:eastAsia="Times New Roman"/>
          <w:bCs/>
          <w:szCs w:val="24"/>
        </w:rPr>
        <w:t>ουλής)</w:t>
      </w:r>
    </w:p>
    <w:p w14:paraId="163C3F1B" w14:textId="77777777" w:rsidR="004A774E" w:rsidRDefault="006F765D">
      <w:pPr>
        <w:spacing w:after="0" w:line="600" w:lineRule="auto"/>
        <w:ind w:firstLine="720"/>
        <w:jc w:val="both"/>
        <w:rPr>
          <w:rFonts w:eastAsia="Times New Roman"/>
          <w:szCs w:val="24"/>
        </w:rPr>
      </w:pPr>
      <w:r>
        <w:rPr>
          <w:rFonts w:eastAsia="Times New Roman"/>
          <w:szCs w:val="24"/>
        </w:rPr>
        <w:t xml:space="preserve">1. Η με αριθμό 31/4-10-2016 επίκαιρη ερώτηση του Βουλευτή Γρεβενών του Συνασπισμού Ριζοσπαστικής Αριστεράς κ. </w:t>
      </w:r>
      <w:r>
        <w:rPr>
          <w:rFonts w:eastAsia="Times New Roman"/>
          <w:bCs/>
          <w:szCs w:val="24"/>
        </w:rPr>
        <w:t>Χρήστου Μπγιάλα</w:t>
      </w:r>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szCs w:val="24"/>
        </w:rPr>
        <w:t xml:space="preserve"> σχετικά </w:t>
      </w:r>
      <w:r>
        <w:rPr>
          <w:rFonts w:eastAsia="Times New Roman"/>
          <w:szCs w:val="24"/>
        </w:rPr>
        <w:lastRenderedPageBreak/>
        <w:t xml:space="preserve">με τη δωρεάν παραχώρηση της χρήσης του ακινήτου του </w:t>
      </w:r>
      <w:r>
        <w:rPr>
          <w:rFonts w:eastAsia="Times New Roman"/>
          <w:szCs w:val="24"/>
        </w:rPr>
        <w:t>κ</w:t>
      </w:r>
      <w:r>
        <w:rPr>
          <w:rFonts w:eastAsia="Times New Roman"/>
          <w:szCs w:val="24"/>
        </w:rPr>
        <w:t>έντρου ΔΗΜΗ</w:t>
      </w:r>
      <w:r>
        <w:rPr>
          <w:rFonts w:eastAsia="Times New Roman"/>
          <w:szCs w:val="24"/>
        </w:rPr>
        <w:t>ΤΡΑ Γρεβενών που βρίσκεται στην περιοχή Μεράς του Δήμου Γρεβενών στον Δήμο Γρεβενών.</w:t>
      </w:r>
    </w:p>
    <w:p w14:paraId="163C3F1C" w14:textId="77777777" w:rsidR="004A774E" w:rsidRDefault="006F765D">
      <w:pPr>
        <w:spacing w:after="0" w:line="600" w:lineRule="auto"/>
        <w:ind w:firstLine="720"/>
        <w:jc w:val="both"/>
        <w:rPr>
          <w:rFonts w:eastAsia="Times New Roman"/>
          <w:szCs w:val="24"/>
        </w:rPr>
      </w:pPr>
      <w:r>
        <w:rPr>
          <w:rFonts w:eastAsia="Times New Roman"/>
          <w:szCs w:val="24"/>
        </w:rPr>
        <w:t xml:space="preserve">2. Η με αριθμό 34/4-10-2016 επίκαιρη ερώτηση του Βουλευτή Φλώρινας της Νέας Δημοκρατίας κ. </w:t>
      </w:r>
      <w:r>
        <w:rPr>
          <w:rFonts w:eastAsia="Times New Roman"/>
          <w:bCs/>
          <w:szCs w:val="24"/>
        </w:rPr>
        <w:t>Ιωάννη Αντωνιάδη</w:t>
      </w:r>
      <w:r>
        <w:rPr>
          <w:rFonts w:eastAsia="Times New Roman"/>
          <w:szCs w:val="24"/>
        </w:rPr>
        <w:t xml:space="preserve"> προς τον Υπουργό </w:t>
      </w:r>
      <w:r>
        <w:rPr>
          <w:rFonts w:eastAsia="Times New Roman"/>
          <w:bCs/>
          <w:szCs w:val="24"/>
        </w:rPr>
        <w:t>Εσωτερικών και</w:t>
      </w:r>
      <w:r>
        <w:rPr>
          <w:rFonts w:eastAsia="Times New Roman"/>
          <w:b/>
          <w:bCs/>
          <w:szCs w:val="24"/>
        </w:rPr>
        <w:t xml:space="preserve"> </w:t>
      </w:r>
      <w:r>
        <w:rPr>
          <w:rFonts w:eastAsia="Times New Roman"/>
          <w:bCs/>
          <w:szCs w:val="24"/>
        </w:rPr>
        <w:t>Διοικητικής Ανασυγκρότησης,</w:t>
      </w:r>
      <w:r>
        <w:rPr>
          <w:rFonts w:eastAsia="Times New Roman"/>
          <w:b/>
          <w:bCs/>
          <w:szCs w:val="24"/>
        </w:rPr>
        <w:t xml:space="preserve"> </w:t>
      </w:r>
      <w:r>
        <w:rPr>
          <w:rFonts w:eastAsia="Times New Roman"/>
          <w:szCs w:val="24"/>
        </w:rPr>
        <w:t>σχε</w:t>
      </w:r>
      <w:r>
        <w:rPr>
          <w:rFonts w:eastAsia="Times New Roman"/>
          <w:szCs w:val="24"/>
        </w:rPr>
        <w:t>τικά με την πορεία του έργου της τηλεθέρμανσης Φλώρινας.</w:t>
      </w:r>
    </w:p>
    <w:p w14:paraId="163C3F1D" w14:textId="77777777" w:rsidR="004A774E" w:rsidRDefault="006F765D">
      <w:pPr>
        <w:spacing w:after="0" w:line="600" w:lineRule="auto"/>
        <w:ind w:firstLine="720"/>
        <w:jc w:val="both"/>
        <w:rPr>
          <w:rFonts w:eastAsia="Times New Roman"/>
          <w:szCs w:val="24"/>
        </w:rPr>
      </w:pPr>
      <w:r>
        <w:rPr>
          <w:rFonts w:eastAsia="Times New Roman"/>
          <w:szCs w:val="24"/>
        </w:rPr>
        <w:t xml:space="preserve">3. Η με αριθμό 23/3-10-2016 επίκαιρη ερώτηση του Βουλευτή Επικρατείας του Λαϊκού Συνδέσμου–Χρυσή Αυγή κ. </w:t>
      </w:r>
      <w:r>
        <w:rPr>
          <w:rFonts w:eastAsia="Times New Roman"/>
          <w:bCs/>
          <w:szCs w:val="24"/>
        </w:rPr>
        <w:t>Χρήστου Παππά</w:t>
      </w:r>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το γεγονός ότι αποτελεί ενέργεια εθνικής</w:t>
      </w:r>
      <w:r>
        <w:rPr>
          <w:rFonts w:eastAsia="Times New Roman"/>
          <w:szCs w:val="24"/>
        </w:rPr>
        <w:t xml:space="preserve"> μειοδοσίας η απουσία ελληνικής σημαίας σε συνάντηση του Πρωθυπουργού με τον Πρόεδρο της Τουρκίας.</w:t>
      </w:r>
    </w:p>
    <w:p w14:paraId="163C3F1E" w14:textId="77777777" w:rsidR="004A774E" w:rsidRDefault="006F765D">
      <w:pPr>
        <w:spacing w:after="0" w:line="600" w:lineRule="auto"/>
        <w:ind w:firstLine="720"/>
        <w:jc w:val="both"/>
        <w:rPr>
          <w:rFonts w:eastAsia="Times New Roman"/>
          <w:szCs w:val="24"/>
        </w:rPr>
      </w:pPr>
      <w:r>
        <w:rPr>
          <w:rFonts w:eastAsia="Times New Roman"/>
          <w:szCs w:val="24"/>
        </w:rPr>
        <w:t xml:space="preserve">4. Η με αριθμό 19/3-10-2016 επίκαιρη ερώτηση του Βουλευτή Αρκαδίας της Δημοκρατικής Συμπαράταξης ΠΑΣΟΚ-ΔΗΜΑΡ κ. </w:t>
      </w:r>
      <w:r>
        <w:rPr>
          <w:rFonts w:eastAsia="Times New Roman"/>
          <w:bCs/>
          <w:szCs w:val="24"/>
        </w:rPr>
        <w:t>Οδυσσέα Κωνσταντινόπουλου</w:t>
      </w:r>
      <w:r>
        <w:rPr>
          <w:rFonts w:eastAsia="Times New Roman"/>
          <w:szCs w:val="24"/>
        </w:rPr>
        <w:t xml:space="preserve"> προς τον Υπουργό </w:t>
      </w:r>
      <w:r>
        <w:rPr>
          <w:rFonts w:eastAsia="Times New Roman"/>
          <w:bCs/>
          <w:szCs w:val="24"/>
        </w:rPr>
        <w:t>Αγ</w:t>
      </w:r>
      <w:r>
        <w:rPr>
          <w:rFonts w:eastAsia="Times New Roman"/>
          <w:bCs/>
          <w:szCs w:val="24"/>
        </w:rPr>
        <w:t xml:space="preserve">ροτικής Ανάπτυξης και </w:t>
      </w:r>
      <w:r>
        <w:rPr>
          <w:rFonts w:eastAsia="Times New Roman"/>
          <w:bCs/>
          <w:szCs w:val="24"/>
        </w:rPr>
        <w:lastRenderedPageBreak/>
        <w:t>Τροφίμων,</w:t>
      </w:r>
      <w:r>
        <w:rPr>
          <w:rFonts w:eastAsia="Times New Roman"/>
          <w:szCs w:val="24"/>
        </w:rPr>
        <w:t xml:space="preserve"> σχετικά με την αποζημίωση αγροτών λόγω των τεράστιων καταστροφών που προκλήθηκαν σε καλλιέργειες και ζωικό κεφάλαιο στην Αρκαδία από τη θεομηνία της 25</w:t>
      </w:r>
      <w:r>
        <w:rPr>
          <w:rFonts w:eastAsia="Times New Roman"/>
          <w:szCs w:val="24"/>
          <w:vertAlign w:val="superscript"/>
        </w:rPr>
        <w:t>ης</w:t>
      </w:r>
      <w:r>
        <w:rPr>
          <w:rFonts w:eastAsia="Times New Roman"/>
          <w:szCs w:val="24"/>
        </w:rPr>
        <w:t xml:space="preserve"> Ιουνίου.</w:t>
      </w:r>
    </w:p>
    <w:p w14:paraId="163C3F1F" w14:textId="77777777" w:rsidR="004A774E" w:rsidRDefault="006F765D">
      <w:pPr>
        <w:spacing w:after="0" w:line="600" w:lineRule="auto"/>
        <w:ind w:firstLine="720"/>
        <w:jc w:val="both"/>
        <w:rPr>
          <w:rFonts w:eastAsia="Times New Roman"/>
          <w:szCs w:val="24"/>
        </w:rPr>
      </w:pPr>
      <w:r>
        <w:rPr>
          <w:rFonts w:eastAsia="Times New Roman"/>
          <w:szCs w:val="24"/>
        </w:rPr>
        <w:t xml:space="preserve">5. Η με αριθμό 36/4-10-2016 επίκαιρη ερώτηση του Βουλευτή Α΄ </w:t>
      </w:r>
      <w:r>
        <w:rPr>
          <w:rFonts w:eastAsia="Times New Roman"/>
          <w:szCs w:val="24"/>
        </w:rPr>
        <w:t>Θεσσαλονίκης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Ιωάννη Δελή</w:t>
      </w:r>
      <w:r>
        <w:rPr>
          <w:rFonts w:eastAsia="Times New Roman"/>
          <w:szCs w:val="24"/>
        </w:rPr>
        <w:t xml:space="preserve"> προς τον Υπουργό </w:t>
      </w:r>
      <w:r>
        <w:rPr>
          <w:rFonts w:eastAsia="Times New Roman"/>
          <w:bCs/>
          <w:szCs w:val="24"/>
        </w:rPr>
        <w:t>Παιδείας, Έρευνας και Θρησκευμάτων,</w:t>
      </w:r>
      <w:r>
        <w:rPr>
          <w:rFonts w:eastAsia="Times New Roman"/>
          <w:b/>
          <w:szCs w:val="24"/>
        </w:rPr>
        <w:t xml:space="preserve"> </w:t>
      </w:r>
      <w:r>
        <w:rPr>
          <w:rFonts w:eastAsia="Times New Roman"/>
          <w:szCs w:val="24"/>
        </w:rPr>
        <w:t>σχετικά με την αντιμετώπιση των προβλημάτων στα επαγγελματικά λύκεια της χώρας.</w:t>
      </w:r>
    </w:p>
    <w:p w14:paraId="163C3F20" w14:textId="77777777" w:rsidR="004A774E" w:rsidRDefault="006F765D">
      <w:pPr>
        <w:spacing w:after="0" w:line="600" w:lineRule="auto"/>
        <w:ind w:firstLine="720"/>
        <w:jc w:val="both"/>
        <w:rPr>
          <w:rFonts w:eastAsia="Times New Roman"/>
          <w:szCs w:val="24"/>
        </w:rPr>
      </w:pPr>
      <w:r>
        <w:rPr>
          <w:rFonts w:eastAsia="Times New Roman"/>
          <w:szCs w:val="24"/>
        </w:rPr>
        <w:t>6. Η με αριθμό 26/3-10-2016 επίκαιρη ερώτηση του Ανεξάρτητο</w:t>
      </w:r>
      <w:r>
        <w:rPr>
          <w:rFonts w:eastAsia="Times New Roman"/>
          <w:szCs w:val="24"/>
        </w:rPr>
        <w:t xml:space="preserve">υ Βουλευτή Λακωνίας κ. </w:t>
      </w:r>
      <w:r>
        <w:rPr>
          <w:rFonts w:eastAsia="Times New Roman"/>
          <w:bCs/>
          <w:szCs w:val="24"/>
        </w:rPr>
        <w:t>Λεωνίδα Γρηγοράκου</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την διαδικασία επιλογής διευθυντών στο Εθνικό Σύστημα Υγείας (ΕΣΥ).</w:t>
      </w:r>
    </w:p>
    <w:p w14:paraId="163C3F21" w14:textId="77777777" w:rsidR="004A774E" w:rsidRDefault="006F765D">
      <w:pPr>
        <w:spacing w:line="600" w:lineRule="auto"/>
        <w:ind w:firstLine="720"/>
        <w:jc w:val="both"/>
        <w:rPr>
          <w:rFonts w:eastAsia="Times New Roman" w:cs="Times New Roman"/>
          <w:szCs w:val="24"/>
        </w:rPr>
      </w:pPr>
      <w:r>
        <w:rPr>
          <w:rFonts w:eastAsia="Times New Roman"/>
          <w:szCs w:val="24"/>
        </w:rPr>
        <w:t xml:space="preserve">Επίσης, η Διαρκής Επιτροπή Παραγωγής και Εμπορίου καταθέτει την έκθεσή της στο σχέδιο νόμου του Υπουργείου Υποδομών, Μεταφορών και Δικτύων «Σύσταση Αρχής Πολιτικής Αεροπορίας, Αναδιάρθρωση της Υπηρεσίας Πολιτικής Αεροπορίας και άλλες διατάξεις». </w:t>
      </w:r>
    </w:p>
    <w:p w14:paraId="163C3F22" w14:textId="77777777" w:rsidR="004A774E" w:rsidRDefault="006F765D">
      <w:pPr>
        <w:spacing w:line="600" w:lineRule="auto"/>
        <w:ind w:firstLine="720"/>
        <w:jc w:val="both"/>
        <w:rPr>
          <w:rFonts w:eastAsia="Times New Roman"/>
          <w:szCs w:val="24"/>
        </w:rPr>
      </w:pPr>
      <w:r>
        <w:rPr>
          <w:rFonts w:eastAsia="Times New Roman"/>
          <w:szCs w:val="24"/>
        </w:rPr>
        <w:t>Εισερχόμαστε στη συζήτηση των</w:t>
      </w:r>
    </w:p>
    <w:p w14:paraId="163C3F23" w14:textId="77777777" w:rsidR="004A774E" w:rsidRDefault="006F765D">
      <w:pPr>
        <w:spacing w:line="600" w:lineRule="auto"/>
        <w:ind w:firstLine="720"/>
        <w:jc w:val="center"/>
        <w:rPr>
          <w:rFonts w:eastAsia="Times New Roman"/>
          <w:b/>
          <w:szCs w:val="24"/>
        </w:rPr>
      </w:pPr>
      <w:r w:rsidRPr="00A10A6F">
        <w:rPr>
          <w:rFonts w:eastAsia="Times New Roman"/>
          <w:b/>
          <w:szCs w:val="24"/>
        </w:rPr>
        <w:lastRenderedPageBreak/>
        <w:t>ΕΠΙΚΑΙΡΩΝ ΕΡΩΤΗΣΕΩΝ</w:t>
      </w:r>
    </w:p>
    <w:p w14:paraId="163C3F24" w14:textId="77777777" w:rsidR="004A774E" w:rsidRDefault="006F765D">
      <w:pPr>
        <w:spacing w:line="600" w:lineRule="auto"/>
        <w:ind w:firstLine="720"/>
        <w:jc w:val="both"/>
        <w:rPr>
          <w:rFonts w:eastAsia="Times New Roman"/>
          <w:szCs w:val="24"/>
        </w:rPr>
      </w:pPr>
      <w:r>
        <w:rPr>
          <w:rFonts w:eastAsia="Times New Roman"/>
          <w:szCs w:val="24"/>
        </w:rPr>
        <w:t>Η</w:t>
      </w:r>
      <w:r>
        <w:rPr>
          <w:rFonts w:eastAsia="Times New Roman"/>
          <w:szCs w:val="24"/>
        </w:rPr>
        <w:t xml:space="preserve"> έκτη με αριθμό 2/3-10-2016 επίκαιρη ερώτηση πρώτου κύκλου του Ζ΄ Αντιπροέδρου της Βουλής και Βουλευτή Α΄ Αθηνών του Ποταμιού κ. </w:t>
      </w:r>
      <w:r>
        <w:rPr>
          <w:rFonts w:eastAsia="Times New Roman"/>
          <w:bCs/>
          <w:szCs w:val="24"/>
        </w:rPr>
        <w:t>Σπυρίδωνος Λυκούδη</w:t>
      </w:r>
      <w:r>
        <w:rPr>
          <w:rFonts w:eastAsia="Times New Roman"/>
          <w:szCs w:val="24"/>
        </w:rPr>
        <w:t xml:space="preserve"> προς τον Υπουργό </w:t>
      </w:r>
      <w:r>
        <w:rPr>
          <w:rFonts w:eastAsia="Times New Roman"/>
          <w:bCs/>
          <w:szCs w:val="24"/>
        </w:rPr>
        <w:t>Εσωτερικών και Διοικητικής Ανασυγκρότηση</w:t>
      </w:r>
      <w:r>
        <w:rPr>
          <w:rFonts w:eastAsia="Times New Roman"/>
          <w:bCs/>
          <w:szCs w:val="24"/>
        </w:rPr>
        <w:t>ς,</w:t>
      </w:r>
      <w:r>
        <w:rPr>
          <w:rFonts w:eastAsia="Times New Roman"/>
          <w:szCs w:val="24"/>
        </w:rPr>
        <w:t xml:space="preserve"> σχετικά με τον σχεδιασμό για την προστασία του δημόσιου χώρου στο κέντρο της Αθήνας δεδομένου ότι τα κρούσματα βανδαλισμού συνεχίζονται, </w:t>
      </w:r>
      <w:r>
        <w:rPr>
          <w:rFonts w:eastAsia="Times New Roman"/>
          <w:szCs w:val="24"/>
        </w:rPr>
        <w:t xml:space="preserve">δεν θα συζητηθεί </w:t>
      </w:r>
      <w:r>
        <w:rPr>
          <w:rFonts w:eastAsia="Times New Roman"/>
          <w:szCs w:val="24"/>
        </w:rPr>
        <w:t>λόγω απουσίας του αρμόδιου Υπουργού κ. Τόσκα στο εξωτερικό.</w:t>
      </w:r>
    </w:p>
    <w:p w14:paraId="163C3F25" w14:textId="77777777" w:rsidR="004A774E" w:rsidRDefault="006F765D">
      <w:pPr>
        <w:spacing w:line="600" w:lineRule="auto"/>
        <w:ind w:firstLine="720"/>
        <w:jc w:val="both"/>
        <w:rPr>
          <w:rFonts w:eastAsia="Times New Roman"/>
          <w:szCs w:val="24"/>
        </w:rPr>
      </w:pPr>
      <w:r>
        <w:rPr>
          <w:rFonts w:eastAsia="Times New Roman"/>
          <w:szCs w:val="24"/>
        </w:rPr>
        <w:t>Επίσης, δεν θα συζητηθεί η όγδοη με αρι</w:t>
      </w:r>
      <w:r>
        <w:rPr>
          <w:rFonts w:eastAsia="Times New Roman"/>
          <w:szCs w:val="24"/>
        </w:rPr>
        <w:t xml:space="preserve">θμό 18/3-10-2016 επίκαιρη ερώτηση πρώτου κύκλου του Βουλευτή A΄ Θεσσαλονίκης της Ένωσης Κεντρώων κ. </w:t>
      </w:r>
      <w:r>
        <w:rPr>
          <w:rFonts w:eastAsia="Times New Roman"/>
          <w:bCs/>
          <w:szCs w:val="24"/>
        </w:rPr>
        <w:t>Ιωάννη</w:t>
      </w:r>
      <w:r>
        <w:rPr>
          <w:rFonts w:eastAsia="Times New Roman"/>
          <w:b/>
          <w:bCs/>
          <w:szCs w:val="24"/>
        </w:rPr>
        <w:t xml:space="preserve"> </w:t>
      </w:r>
      <w:r>
        <w:rPr>
          <w:rFonts w:eastAsia="Times New Roman"/>
          <w:bCs/>
          <w:szCs w:val="24"/>
        </w:rPr>
        <w:t>Σαρίδη</w:t>
      </w:r>
      <w:r>
        <w:rPr>
          <w:rFonts w:eastAsia="Times New Roman"/>
          <w:szCs w:val="24"/>
        </w:rPr>
        <w:t xml:space="preserve"> προς τον Υπουργό </w:t>
      </w:r>
      <w:r>
        <w:rPr>
          <w:rFonts w:eastAsia="Times New Roman"/>
          <w:bCs/>
          <w:szCs w:val="24"/>
        </w:rPr>
        <w:t>Πολιτισμού και Αθλητισμού,</w:t>
      </w:r>
      <w:r>
        <w:rPr>
          <w:rFonts w:eastAsia="Times New Roman"/>
          <w:szCs w:val="24"/>
        </w:rPr>
        <w:t xml:space="preserve"> σχετικά με τη δημόσια διαβούλευση για την αναοριοθέτηση της Βέροιας, λόγω απουσίας του κ. Μπαλτά σ</w:t>
      </w:r>
      <w:r>
        <w:rPr>
          <w:rFonts w:eastAsia="Times New Roman"/>
          <w:szCs w:val="24"/>
        </w:rPr>
        <w:t>το εξωτερικό.</w:t>
      </w:r>
    </w:p>
    <w:p w14:paraId="163C3F26" w14:textId="77777777" w:rsidR="004A774E" w:rsidRDefault="006F765D">
      <w:pPr>
        <w:spacing w:line="600" w:lineRule="auto"/>
        <w:ind w:firstLine="720"/>
        <w:jc w:val="both"/>
        <w:rPr>
          <w:rFonts w:eastAsia="Times New Roman"/>
          <w:szCs w:val="24"/>
        </w:rPr>
      </w:pPr>
      <w:r>
        <w:rPr>
          <w:rFonts w:eastAsia="Times New Roman"/>
          <w:szCs w:val="24"/>
        </w:rPr>
        <w:lastRenderedPageBreak/>
        <w:t xml:space="preserve">Η δεύτερη με αριθμό 16/3-10-2016 επίκαιρη ερώτηση πρώτου κύκλου του Βουλευτή Έβρου της Νέας Δημοκρατίας κ. </w:t>
      </w:r>
      <w:r>
        <w:rPr>
          <w:rFonts w:eastAsia="Times New Roman"/>
          <w:bCs/>
          <w:szCs w:val="24"/>
        </w:rPr>
        <w:t>Αναστασίου Δημοσχάκη</w:t>
      </w:r>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b/>
          <w:bCs/>
          <w:szCs w:val="24"/>
        </w:rPr>
        <w:t xml:space="preserve"> </w:t>
      </w:r>
      <w:r>
        <w:rPr>
          <w:rFonts w:eastAsia="Times New Roman"/>
          <w:szCs w:val="24"/>
        </w:rPr>
        <w:t>σχετικά με τη στήριξη και την ανάπτυξη της σηροτροφίας στο Σουφ</w:t>
      </w:r>
      <w:r>
        <w:rPr>
          <w:rFonts w:eastAsia="Times New Roman"/>
          <w:szCs w:val="24"/>
        </w:rPr>
        <w:t>λί, δεν θα συζητηθεί λόγω κωλύματος του κ. Ευαγγέλου Αποστόλου. Η αιτία είναι η επίσκεψη του Ευρωπαίου Επιτρόπου.</w:t>
      </w:r>
    </w:p>
    <w:p w14:paraId="163C3F27" w14:textId="77777777" w:rsidR="004A774E" w:rsidRDefault="006F765D">
      <w:pPr>
        <w:spacing w:line="600" w:lineRule="auto"/>
        <w:ind w:firstLine="720"/>
        <w:jc w:val="both"/>
        <w:rPr>
          <w:rFonts w:eastAsia="Times New Roman"/>
          <w:szCs w:val="24"/>
        </w:rPr>
      </w:pPr>
      <w:r>
        <w:rPr>
          <w:rFonts w:eastAsia="Times New Roman"/>
          <w:szCs w:val="24"/>
        </w:rPr>
        <w:t>Η έβδομη με αριθμό 9/3-10-2016 επίκαιρη ερώτηση πρώτου κύκλου του Βουλευτή Β΄ Πειραι</w:t>
      </w:r>
      <w:r>
        <w:rPr>
          <w:rFonts w:eastAsia="Times New Roman"/>
          <w:szCs w:val="24"/>
        </w:rPr>
        <w:t>ώς</w:t>
      </w:r>
      <w:r>
        <w:rPr>
          <w:rFonts w:eastAsia="Times New Roman"/>
          <w:szCs w:val="24"/>
        </w:rPr>
        <w:t xml:space="preserve"> των Ανεξαρτήτων Ελλήνων κ. </w:t>
      </w:r>
      <w:r>
        <w:rPr>
          <w:rFonts w:eastAsia="Times New Roman"/>
          <w:bCs/>
          <w:szCs w:val="24"/>
        </w:rPr>
        <w:t xml:space="preserve">Δημητρίου Καμμένου </w:t>
      </w:r>
      <w:r>
        <w:rPr>
          <w:rFonts w:eastAsia="Times New Roman"/>
          <w:szCs w:val="24"/>
        </w:rPr>
        <w:t xml:space="preserve">προς τον </w:t>
      </w:r>
      <w:r>
        <w:rPr>
          <w:rFonts w:eastAsia="Times New Roman"/>
          <w:szCs w:val="24"/>
        </w:rPr>
        <w:t xml:space="preserve">Υπουργό </w:t>
      </w:r>
      <w:r>
        <w:rPr>
          <w:rFonts w:eastAsia="Times New Roman"/>
          <w:bCs/>
          <w:szCs w:val="24"/>
        </w:rPr>
        <w:t>Υποδομών, Μεταφορών και Δικτύων,</w:t>
      </w:r>
      <w:r>
        <w:rPr>
          <w:rFonts w:eastAsia="Times New Roman"/>
          <w:szCs w:val="24"/>
        </w:rPr>
        <w:t xml:space="preserve"> σχετικά με τα έργα τραμ και μετρό στον Πειραιά, δεν θα συζητηθεί λόγω κωλύματος του Υπουργού κ. Σπίρτζη. Η αιτία είναι το νομοσχέδιο που θα ακολουθήσει.</w:t>
      </w:r>
    </w:p>
    <w:p w14:paraId="163C3F28" w14:textId="77777777" w:rsidR="004A774E" w:rsidRDefault="006F765D">
      <w:pPr>
        <w:spacing w:line="600" w:lineRule="auto"/>
        <w:ind w:firstLine="720"/>
        <w:jc w:val="both"/>
        <w:rPr>
          <w:rFonts w:eastAsia="Times New Roman"/>
          <w:szCs w:val="24"/>
        </w:rPr>
      </w:pPr>
      <w:r>
        <w:rPr>
          <w:rFonts w:eastAsia="Times New Roman"/>
          <w:szCs w:val="24"/>
        </w:rPr>
        <w:lastRenderedPageBreak/>
        <w:t>Η τέταρτη με αριθμό 3/3-10-2016 επίκαιρη ερώτηση δεύτερου κύκλ</w:t>
      </w:r>
      <w:r>
        <w:rPr>
          <w:rFonts w:eastAsia="Times New Roman"/>
          <w:szCs w:val="24"/>
        </w:rPr>
        <w:t xml:space="preserve">ου του Βουλευτή Αχαΐας του Ποταμιού κ. </w:t>
      </w:r>
      <w:r>
        <w:rPr>
          <w:rFonts w:eastAsia="Times New Roman"/>
          <w:bCs/>
          <w:szCs w:val="24"/>
        </w:rPr>
        <w:t>Ιάσονα Φωτήλα</w:t>
      </w:r>
      <w:r>
        <w:rPr>
          <w:rFonts w:eastAsia="Times New Roman"/>
          <w:szCs w:val="24"/>
        </w:rPr>
        <w:t xml:space="preserve"> προς τον Υπουργό </w:t>
      </w:r>
      <w:r>
        <w:rPr>
          <w:rFonts w:eastAsia="Times New Roman"/>
          <w:bCs/>
          <w:szCs w:val="24"/>
        </w:rPr>
        <w:t>Υποδομών, Μεταφορών και Δικτύων,</w:t>
      </w:r>
      <w:r>
        <w:rPr>
          <w:rFonts w:eastAsia="Times New Roman"/>
          <w:szCs w:val="24"/>
        </w:rPr>
        <w:t xml:space="preserve"> σχετικά με την ακύρωση δημοπράτησης του δρόμου Πατρών–Πύργου, δεν θα συζητηθεί λόγω κωλύματος του Υπουργού κ. Σπίρτζη. Η αιτία είναι το νομοσχέδιο που θα</w:t>
      </w:r>
      <w:r>
        <w:rPr>
          <w:rFonts w:eastAsia="Times New Roman"/>
          <w:szCs w:val="24"/>
        </w:rPr>
        <w:t xml:space="preserve"> ακολουθήσει.</w:t>
      </w:r>
    </w:p>
    <w:p w14:paraId="163C3F29" w14:textId="77777777" w:rsidR="004A774E" w:rsidRDefault="006F765D">
      <w:pPr>
        <w:spacing w:line="600" w:lineRule="auto"/>
        <w:ind w:firstLine="720"/>
        <w:jc w:val="both"/>
        <w:rPr>
          <w:rFonts w:eastAsia="Times New Roman"/>
          <w:szCs w:val="24"/>
        </w:rPr>
      </w:pPr>
      <w:r>
        <w:rPr>
          <w:rFonts w:eastAsia="Times New Roman"/>
          <w:szCs w:val="24"/>
        </w:rPr>
        <w:t xml:space="preserve">Η δεύτερη με αριθμό 11/3-10-2016 επίκαιρη ερώτηση δεύτερου κύκλου του Βουλευτή Β΄ Θεσσαλονίκης της Δημοκρατικής Συμπαράταξης ΠΑΣΟΚ – ΔΗΜΑΡ κ. </w:t>
      </w:r>
      <w:r>
        <w:rPr>
          <w:rFonts w:eastAsia="Times New Roman"/>
          <w:bCs/>
          <w:szCs w:val="24"/>
        </w:rPr>
        <w:t>Γεωργίου Αρβανιτίδη</w:t>
      </w:r>
      <w:r>
        <w:rPr>
          <w:rFonts w:eastAsia="Times New Roman"/>
          <w:szCs w:val="24"/>
        </w:rPr>
        <w:t xml:space="preserve"> προς τον Υπουργό </w:t>
      </w:r>
      <w:r>
        <w:rPr>
          <w:rFonts w:eastAsia="Times New Roman"/>
          <w:bCs/>
          <w:szCs w:val="24"/>
        </w:rPr>
        <w:t>Οικονομίας, Ανάπτυξης και Τουρισμού,</w:t>
      </w:r>
      <w:r>
        <w:rPr>
          <w:rFonts w:eastAsia="Times New Roman"/>
          <w:szCs w:val="24"/>
        </w:rPr>
        <w:t xml:space="preserve"> σχετικά με τη χορήγηση παρ</w:t>
      </w:r>
      <w:r>
        <w:rPr>
          <w:rFonts w:eastAsia="Times New Roman"/>
          <w:szCs w:val="24"/>
        </w:rPr>
        <w:t xml:space="preserve">άτασης ολοκλήρωσης έργων του προγράμματος «Ενίσχυση ΜΜΕ που δραστηριοποιούνται στους τομείς </w:t>
      </w:r>
      <w:r>
        <w:rPr>
          <w:rFonts w:eastAsia="Times New Roman"/>
          <w:szCs w:val="24"/>
        </w:rPr>
        <w:t>μ</w:t>
      </w:r>
      <w:r>
        <w:rPr>
          <w:rFonts w:eastAsia="Times New Roman"/>
          <w:szCs w:val="24"/>
        </w:rPr>
        <w:t xml:space="preserve">εταποίησης, </w:t>
      </w:r>
      <w:r>
        <w:rPr>
          <w:rFonts w:eastAsia="Times New Roman"/>
          <w:szCs w:val="24"/>
        </w:rPr>
        <w:t>τ</w:t>
      </w:r>
      <w:r>
        <w:rPr>
          <w:rFonts w:eastAsia="Times New Roman"/>
          <w:szCs w:val="24"/>
        </w:rPr>
        <w:t xml:space="preserve">ουρισμού, </w:t>
      </w:r>
      <w:r>
        <w:rPr>
          <w:rFonts w:eastAsia="Times New Roman"/>
          <w:szCs w:val="24"/>
        </w:rPr>
        <w:t>ε</w:t>
      </w:r>
      <w:r>
        <w:rPr>
          <w:rFonts w:eastAsia="Times New Roman"/>
          <w:szCs w:val="24"/>
        </w:rPr>
        <w:t>μπορίου-</w:t>
      </w:r>
      <w:r>
        <w:rPr>
          <w:rFonts w:eastAsia="Times New Roman"/>
          <w:szCs w:val="24"/>
        </w:rPr>
        <w:t>υ</w:t>
      </w:r>
      <w:r>
        <w:rPr>
          <w:rFonts w:eastAsia="Times New Roman"/>
          <w:szCs w:val="24"/>
        </w:rPr>
        <w:t>πηρεσιών», δεν θα συζητηθεί λόγω κωλύματος του Υφυπουργού Οικονομίας, Ανάπτυξης και Τουρισμού κ. Αλεξάνδρου Χαρίτση, λόγω ανειλημμ</w:t>
      </w:r>
      <w:r>
        <w:rPr>
          <w:rFonts w:eastAsia="Times New Roman"/>
          <w:szCs w:val="24"/>
        </w:rPr>
        <w:t>ένων υποχρεώσεων.</w:t>
      </w:r>
    </w:p>
    <w:p w14:paraId="163C3F2A" w14:textId="77777777" w:rsidR="004A774E" w:rsidRDefault="006F765D">
      <w:pPr>
        <w:spacing w:line="600" w:lineRule="auto"/>
        <w:ind w:firstLine="720"/>
        <w:jc w:val="both"/>
        <w:rPr>
          <w:rFonts w:eastAsia="Times New Roman"/>
          <w:szCs w:val="24"/>
        </w:rPr>
      </w:pPr>
      <w:r>
        <w:rPr>
          <w:rFonts w:eastAsia="Times New Roman"/>
          <w:szCs w:val="24"/>
        </w:rPr>
        <w:lastRenderedPageBreak/>
        <w:t>Υπάρχει επίσης και η επιστολή του Γραμματέα της Κυβέρνησης, που πιστοποιεί τις απουσίες για τις αιτίες που ακούσατε των Υπουργών και των Υφυπουργών.</w:t>
      </w:r>
    </w:p>
    <w:p w14:paraId="163C3F2B" w14:textId="77777777" w:rsidR="004A774E" w:rsidRDefault="006F765D">
      <w:pPr>
        <w:spacing w:line="600" w:lineRule="auto"/>
        <w:ind w:firstLine="720"/>
        <w:jc w:val="both"/>
        <w:rPr>
          <w:rFonts w:eastAsia="Times New Roman"/>
          <w:szCs w:val="24"/>
        </w:rPr>
      </w:pPr>
      <w:r>
        <w:rPr>
          <w:rFonts w:eastAsia="Times New Roman"/>
          <w:szCs w:val="24"/>
        </w:rPr>
        <w:t>Εισερχόμαστε στη συζήτηση της τέταρτης με αριθμό 12/3-10-2016 επίκαιρης ερώτησης πρώτου κ</w:t>
      </w:r>
      <w:r>
        <w:rPr>
          <w:rFonts w:eastAsia="Times New Roman"/>
          <w:szCs w:val="24"/>
        </w:rPr>
        <w:t xml:space="preserve">ύκλου του Ε΄ Αντιπροέδρου της Βουλής και Βουλευτή Δωδεκανήσου της Δημοκρατικής Συμπαράταξης ΠΑΣΟΚ– </w:t>
      </w:r>
      <w:r>
        <w:rPr>
          <w:rFonts w:eastAsia="Times New Roman"/>
          <w:szCs w:val="24"/>
        </w:rPr>
        <w:t>Δ</w:t>
      </w:r>
      <w:r>
        <w:rPr>
          <w:rFonts w:eastAsia="Times New Roman"/>
          <w:szCs w:val="24"/>
        </w:rPr>
        <w:t xml:space="preserve">ΗΜΑΡ κ. </w:t>
      </w:r>
      <w:r>
        <w:rPr>
          <w:rFonts w:eastAsia="Times New Roman"/>
          <w:bCs/>
          <w:szCs w:val="24"/>
        </w:rPr>
        <w:t>Δημητρίου Κρεμαστινού</w:t>
      </w:r>
      <w:r>
        <w:rPr>
          <w:rFonts w:eastAsia="Times New Roman"/>
          <w:szCs w:val="24"/>
        </w:rPr>
        <w:t xml:space="preserve"> προς τον Υπουργό </w:t>
      </w:r>
      <w:r>
        <w:rPr>
          <w:rFonts w:eastAsia="Times New Roman"/>
          <w:bCs/>
          <w:szCs w:val="24"/>
        </w:rPr>
        <w:t xml:space="preserve">Παιδείας, Έρευνας και Θρησκευμάτων, </w:t>
      </w:r>
      <w:r>
        <w:rPr>
          <w:rFonts w:eastAsia="Times New Roman"/>
          <w:szCs w:val="24"/>
        </w:rPr>
        <w:t xml:space="preserve">σχετικά με τη διδασκαλία του μαθήματος των Θρησκευτικών. </w:t>
      </w:r>
    </w:p>
    <w:p w14:paraId="163C3F2C" w14:textId="77777777" w:rsidR="004A774E" w:rsidRDefault="006F765D">
      <w:pPr>
        <w:spacing w:line="600" w:lineRule="auto"/>
        <w:ind w:firstLine="720"/>
        <w:jc w:val="both"/>
        <w:rPr>
          <w:rFonts w:eastAsia="Times New Roman"/>
          <w:szCs w:val="24"/>
        </w:rPr>
      </w:pPr>
      <w:r>
        <w:rPr>
          <w:rFonts w:eastAsia="Times New Roman"/>
          <w:szCs w:val="24"/>
        </w:rPr>
        <w:t xml:space="preserve">Θα απαντήσει ο </w:t>
      </w:r>
      <w:r>
        <w:rPr>
          <w:rFonts w:eastAsia="Times New Roman"/>
          <w:szCs w:val="24"/>
        </w:rPr>
        <w:t>Υπουργός Παιδείας κ. Νικόλαος Φίλης.</w:t>
      </w:r>
    </w:p>
    <w:p w14:paraId="163C3F2D" w14:textId="77777777" w:rsidR="004A774E" w:rsidRDefault="006F765D">
      <w:pPr>
        <w:spacing w:line="600" w:lineRule="auto"/>
        <w:ind w:firstLine="720"/>
        <w:jc w:val="both"/>
        <w:rPr>
          <w:rFonts w:eastAsia="Times New Roman"/>
          <w:szCs w:val="24"/>
        </w:rPr>
      </w:pPr>
      <w:r>
        <w:rPr>
          <w:rFonts w:eastAsia="Times New Roman"/>
          <w:szCs w:val="24"/>
        </w:rPr>
        <w:t>Κύριε Κρεμαστινέ, έχετε τον λόγο.</w:t>
      </w:r>
    </w:p>
    <w:p w14:paraId="163C3F2E" w14:textId="77777777" w:rsidR="004A774E" w:rsidRDefault="006F765D">
      <w:pPr>
        <w:spacing w:line="600" w:lineRule="auto"/>
        <w:ind w:firstLine="720"/>
        <w:jc w:val="both"/>
        <w:rPr>
          <w:rFonts w:eastAsia="Times New Roman"/>
          <w:szCs w:val="24"/>
        </w:rPr>
      </w:pPr>
      <w:r>
        <w:rPr>
          <w:rFonts w:eastAsia="Times New Roman"/>
          <w:b/>
          <w:szCs w:val="24"/>
        </w:rPr>
        <w:t xml:space="preserve">ΔΗΜΗΤΡΙΟΣ ΚΡΕΜΑΣΤΙΝΟΣ (Ε΄ Αντιπρόεδρος της Βουλής): </w:t>
      </w:r>
      <w:r>
        <w:rPr>
          <w:rFonts w:eastAsia="Times New Roman"/>
          <w:szCs w:val="24"/>
        </w:rPr>
        <w:t xml:space="preserve">Κύριε Πρόεδρε και κύριε Υπουργέ, όταν γράφτηκε αυτή η ερώτηση ήταν βέβαια επίκαιρη. Τώρα ξαναέγινε επίκαιρη μετά από τη χθεσινή </w:t>
      </w:r>
      <w:r>
        <w:rPr>
          <w:rFonts w:eastAsia="Times New Roman"/>
          <w:szCs w:val="24"/>
        </w:rPr>
        <w:lastRenderedPageBreak/>
        <w:t>συνάν</w:t>
      </w:r>
      <w:r>
        <w:rPr>
          <w:rFonts w:eastAsia="Times New Roman"/>
          <w:szCs w:val="24"/>
        </w:rPr>
        <w:t>τηση του Πρωθυπουργού με τον Αρχιεπίσκοπο. Τότε ήταν επίκαιρη, γιατί είχε δηλώσει ο Αρχιεπίσκοπος ότι ο ορθόδοξος χαρακτήρας του μαθήματος των Θρησκευτικών ακυρώνεται και ο Υπουργός εδήλωσε ότι η αντιδικία είναι ακατανόητη και αποτελεί κινδυνολογία.</w:t>
      </w:r>
    </w:p>
    <w:p w14:paraId="163C3F2F" w14:textId="77777777" w:rsidR="004A774E" w:rsidRDefault="006F765D">
      <w:pPr>
        <w:spacing w:line="600" w:lineRule="auto"/>
        <w:ind w:firstLine="720"/>
        <w:jc w:val="both"/>
        <w:rPr>
          <w:rFonts w:eastAsia="Times New Roman"/>
          <w:szCs w:val="24"/>
        </w:rPr>
      </w:pPr>
      <w:r>
        <w:rPr>
          <w:rFonts w:eastAsia="Times New Roman"/>
          <w:szCs w:val="24"/>
        </w:rPr>
        <w:t>Χθες ο Αρχιεπίσκοπος δήλωσε ότι «οι παρεξηγήσεις ήρθησαν» και η Κυβέρνηση δήλωσε ότι το πρόγραμμα δεν αλλάζει. Κατόπιν τούτου το ενδιαφέρον είναι να ακούσει η Βουλή και ο κόσμος που ενδιαφέρεται ποιο ακριβώς είναι το πρόγραμμα και ποια θα είναι τα βήματα σ</w:t>
      </w:r>
      <w:r>
        <w:rPr>
          <w:rFonts w:eastAsia="Times New Roman"/>
          <w:szCs w:val="24"/>
        </w:rPr>
        <w:t xml:space="preserve">τις σχέσεις Εκκλησίας και πολιτείας στο άμεσο χρονικό διάστημα που ακολουθεί. </w:t>
      </w:r>
    </w:p>
    <w:p w14:paraId="163C3F30" w14:textId="77777777" w:rsidR="004A774E" w:rsidRDefault="006F765D">
      <w:pPr>
        <w:spacing w:line="600" w:lineRule="auto"/>
        <w:ind w:firstLine="720"/>
        <w:jc w:val="both"/>
        <w:rPr>
          <w:rFonts w:eastAsia="Times New Roman"/>
          <w:szCs w:val="24"/>
        </w:rPr>
      </w:pPr>
      <w:r>
        <w:rPr>
          <w:rFonts w:eastAsia="Times New Roman"/>
          <w:szCs w:val="24"/>
        </w:rPr>
        <w:t>Αυτό είναι περίπου το πλαίσιο της ερωτήσεως.</w:t>
      </w:r>
    </w:p>
    <w:p w14:paraId="163C3F31" w14:textId="77777777" w:rsidR="004A774E" w:rsidRDefault="006F765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Υπουργέ, έχετε τον λόγο.</w:t>
      </w:r>
    </w:p>
    <w:p w14:paraId="163C3F32" w14:textId="77777777" w:rsidR="004A774E" w:rsidRDefault="006F765D">
      <w:pPr>
        <w:spacing w:line="600" w:lineRule="auto"/>
        <w:ind w:firstLine="720"/>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 xml:space="preserve">Κύριε </w:t>
      </w:r>
      <w:r>
        <w:rPr>
          <w:rFonts w:eastAsia="Times New Roman"/>
          <w:szCs w:val="24"/>
        </w:rPr>
        <w:t>συνάδελφε, όντως υπάρχει θα έλεγε κανείς μια προσπάθεια καταλλαγής στις σχέσεις Εκκλησίας και πολιτείας.</w:t>
      </w:r>
    </w:p>
    <w:p w14:paraId="163C3F33" w14:textId="77777777" w:rsidR="004A774E" w:rsidRDefault="006F765D">
      <w:pPr>
        <w:spacing w:line="600" w:lineRule="auto"/>
        <w:ind w:firstLine="720"/>
        <w:jc w:val="both"/>
        <w:rPr>
          <w:rFonts w:eastAsia="Times New Roman" w:cs="Times New Roman"/>
        </w:rPr>
      </w:pPr>
      <w:r>
        <w:rPr>
          <w:rFonts w:eastAsia="Times New Roman" w:cs="Times New Roman"/>
        </w:rPr>
        <w:lastRenderedPageBreak/>
        <w:t xml:space="preserve">Η χθεσινή συνάντηση που είχαμε με την αντιπροσωπεία της </w:t>
      </w:r>
      <w:r>
        <w:rPr>
          <w:rFonts w:eastAsia="Times New Roman" w:cs="Times New Roman"/>
        </w:rPr>
        <w:t>ι</w:t>
      </w:r>
      <w:r>
        <w:rPr>
          <w:rFonts w:eastAsia="Times New Roman" w:cs="Times New Roman"/>
        </w:rPr>
        <w:t>εραρχίας, με επικεφαλής τον Μακαριότατο, βοήθησε σε αυτή την κατεύθυνση, να εξηγηθούν ζητήματα</w:t>
      </w:r>
      <w:r>
        <w:rPr>
          <w:rFonts w:eastAsia="Times New Roman" w:cs="Times New Roman"/>
        </w:rPr>
        <w:t xml:space="preserve"> και να αρθούν παρεξηγήσεις. </w:t>
      </w:r>
    </w:p>
    <w:p w14:paraId="163C3F34" w14:textId="77777777" w:rsidR="004A774E" w:rsidRDefault="006F765D">
      <w:pPr>
        <w:spacing w:line="600" w:lineRule="auto"/>
        <w:ind w:firstLine="720"/>
        <w:jc w:val="both"/>
        <w:rPr>
          <w:rFonts w:eastAsia="Times New Roman" w:cs="Times New Roman"/>
        </w:rPr>
      </w:pPr>
      <w:r>
        <w:rPr>
          <w:rFonts w:eastAsia="Times New Roman" w:cs="Times New Roman"/>
        </w:rPr>
        <w:t>Το πρώτο ζήτημα</w:t>
      </w:r>
      <w:r>
        <w:rPr>
          <w:rFonts w:eastAsia="Times New Roman" w:cs="Times New Roman"/>
        </w:rPr>
        <w:t>,</w:t>
      </w:r>
      <w:r>
        <w:rPr>
          <w:rFonts w:eastAsia="Times New Roman" w:cs="Times New Roman"/>
        </w:rPr>
        <w:t xml:space="preserve"> στο οποίο όλοι συμφωνήσαμε και συμφωνούμε</w:t>
      </w:r>
      <w:r>
        <w:rPr>
          <w:rFonts w:eastAsia="Times New Roman" w:cs="Times New Roman"/>
        </w:rPr>
        <w:t>,</w:t>
      </w:r>
      <w:r>
        <w:rPr>
          <w:rFonts w:eastAsia="Times New Roman" w:cs="Times New Roman"/>
        </w:rPr>
        <w:t xml:space="preserve"> είναι ότι την ευθύνη για την εκπαίδευση στη χώρα μας έχει το κράτος με τα αρμόδια όργανά του. Βεβαίως, η Εκκλησία μπορεί να διατυπώνει την άποψή της και οφείλουμε να </w:t>
      </w:r>
      <w:r>
        <w:rPr>
          <w:rFonts w:eastAsia="Times New Roman" w:cs="Times New Roman"/>
        </w:rPr>
        <w:t>λαμβάνουμε υπ</w:t>
      </w:r>
      <w:r>
        <w:rPr>
          <w:rFonts w:eastAsia="Times New Roman" w:cs="Times New Roman"/>
        </w:rPr>
        <w:t xml:space="preserve">’ </w:t>
      </w:r>
      <w:r>
        <w:rPr>
          <w:rFonts w:eastAsia="Times New Roman" w:cs="Times New Roman"/>
        </w:rPr>
        <w:t>όψιν το διάλογο που αναπτύσσεται ευρύτερα γύρω από ζητήματα, όπως είναι το μάθημα των Θρησκευτικών. Αυτό κάναμε επί μεγάλο χρονικό διάστημα. Ίσως να μην έφτανε για την Εκκλησία αυτός ο διάλογος. Ποτέ δεν τελειώνει ο διάλογος.</w:t>
      </w:r>
    </w:p>
    <w:p w14:paraId="163C3F35" w14:textId="77777777" w:rsidR="004A774E" w:rsidRDefault="006F765D">
      <w:pPr>
        <w:spacing w:line="600" w:lineRule="auto"/>
        <w:ind w:firstLine="720"/>
        <w:jc w:val="both"/>
        <w:rPr>
          <w:rFonts w:eastAsia="Times New Roman" w:cs="Times New Roman"/>
        </w:rPr>
      </w:pPr>
      <w:r>
        <w:rPr>
          <w:rFonts w:eastAsia="Times New Roman" w:cs="Times New Roman"/>
        </w:rPr>
        <w:t xml:space="preserve">Θα εφαρμοστούν </w:t>
      </w:r>
      <w:r>
        <w:rPr>
          <w:rFonts w:eastAsia="Times New Roman" w:cs="Times New Roman"/>
        </w:rPr>
        <w:t>φέτος τα προγράμματα που αποφασίσαμε στο πλαίσιο των αρμοδιοτήτων της πολιτείας. Θα εφαρμοστούν ταυτοχρόνως με υλικό το οποίο έχει ήδη διανεμηθεί στα σχολεία και είναι τα περσινά βιβλία. Δεν βγάλαμε καινούργια βιβλία. Τα καινούργια βιβλία θα γραφτούν στο τ</w:t>
      </w:r>
      <w:r>
        <w:rPr>
          <w:rFonts w:eastAsia="Times New Roman" w:cs="Times New Roman"/>
        </w:rPr>
        <w:t>έλος του χρόνου. Τα περσινά βιβλία, μαζί με άλλο υλικό, αποτελούν πηγές για το μάθημα.</w:t>
      </w:r>
    </w:p>
    <w:p w14:paraId="163C3F36" w14:textId="77777777" w:rsidR="004A774E" w:rsidRDefault="006F765D">
      <w:pPr>
        <w:spacing w:line="600" w:lineRule="auto"/>
        <w:ind w:firstLine="720"/>
        <w:jc w:val="both"/>
        <w:rPr>
          <w:rFonts w:eastAsia="Times New Roman" w:cs="Times New Roman"/>
        </w:rPr>
      </w:pPr>
      <w:r>
        <w:rPr>
          <w:rFonts w:eastAsia="Times New Roman" w:cs="Times New Roman"/>
        </w:rPr>
        <w:lastRenderedPageBreak/>
        <w:t xml:space="preserve">Υπενθυμίζω ότι τα βιβλία που ισχύουν είχαν συναντήσει, όταν πρωτοεκδόθηκαν, την ισχυρή αντίδραση της </w:t>
      </w:r>
      <w:r>
        <w:rPr>
          <w:rFonts w:eastAsia="Times New Roman" w:cs="Times New Roman"/>
        </w:rPr>
        <w:t>ι</w:t>
      </w:r>
      <w:r>
        <w:rPr>
          <w:rFonts w:eastAsia="Times New Roman" w:cs="Times New Roman"/>
        </w:rPr>
        <w:t>εραρχίας. Διδάχθηκαν όμως επί τόσα χρόνια διότι, επαναλαμβάνω, η απ</w:t>
      </w:r>
      <w:r>
        <w:rPr>
          <w:rFonts w:eastAsia="Times New Roman" w:cs="Times New Roman"/>
        </w:rPr>
        <w:t>όφαση για την εκπαίδευση είναι θέμα του κράτους, με σεβασμό στην άποψη της Εκκλησίας.</w:t>
      </w:r>
    </w:p>
    <w:p w14:paraId="163C3F37" w14:textId="77777777" w:rsidR="004A774E" w:rsidRDefault="006F765D">
      <w:pPr>
        <w:spacing w:line="600" w:lineRule="auto"/>
        <w:ind w:firstLine="720"/>
        <w:jc w:val="both"/>
        <w:rPr>
          <w:rFonts w:eastAsia="Times New Roman" w:cs="Times New Roman"/>
        </w:rPr>
      </w:pPr>
      <w:r>
        <w:rPr>
          <w:rFonts w:eastAsia="Times New Roman" w:cs="Times New Roman"/>
        </w:rPr>
        <w:t>Όπως συμβαίνει με όλα τα μαθήματα, έτσι και με τα Θρησκευτικά θα γίνει αξιολόγηση φέτος των νέων προγραμμάτων και πριν γραφτούν τα νέα βιβλία, που ελπίζουμε να κυκλοφορήσ</w:t>
      </w:r>
      <w:r>
        <w:rPr>
          <w:rFonts w:eastAsia="Times New Roman" w:cs="Times New Roman"/>
        </w:rPr>
        <w:t>ουν του χρόνου, θα υπάρξει διάλογος με εκπαιδευτικούς και με εκκλησιαστικούς φορείς γύρω από τα ζητήματα της εφαρμογής των νέων προγραμμάτων σπουδών.</w:t>
      </w:r>
    </w:p>
    <w:p w14:paraId="163C3F38" w14:textId="77777777" w:rsidR="004A774E" w:rsidRDefault="006F765D">
      <w:pPr>
        <w:spacing w:line="600" w:lineRule="auto"/>
        <w:ind w:firstLine="720"/>
        <w:jc w:val="both"/>
        <w:rPr>
          <w:rFonts w:eastAsia="Times New Roman" w:cs="Times New Roman"/>
        </w:rPr>
      </w:pPr>
      <w:r>
        <w:rPr>
          <w:rFonts w:eastAsia="Times New Roman" w:cs="Times New Roman"/>
        </w:rPr>
        <w:t>Πρόθεση της πολιτείας δεν είναι να δημιουργεί αντιδικίες, δεν είναι να αμφισβητεί τους διακριτούς ρόλους τ</w:t>
      </w:r>
      <w:r>
        <w:rPr>
          <w:rFonts w:eastAsia="Times New Roman" w:cs="Times New Roman"/>
        </w:rPr>
        <w:t>ων διαφόρων θεσμών και ιδιαιτέρως των κορυφαίων θεσμών, όπως είναι η Εκκλησία και η πολιτεία, αλλά στο πλαίσιο των συνταγματικών αρμοδιοτήτων του κράτους να μπορεί να προχωρεί το μείζον, που είναι η βελτίωση της εκπαίδευσης.</w:t>
      </w:r>
    </w:p>
    <w:p w14:paraId="163C3F39" w14:textId="77777777" w:rsidR="004A774E" w:rsidRDefault="006F765D">
      <w:pPr>
        <w:spacing w:line="600" w:lineRule="auto"/>
        <w:ind w:firstLine="720"/>
        <w:jc w:val="both"/>
        <w:rPr>
          <w:rFonts w:eastAsia="Times New Roman" w:cs="Times New Roman"/>
        </w:rPr>
      </w:pPr>
      <w:r>
        <w:rPr>
          <w:rFonts w:eastAsia="Times New Roman" w:cs="Times New Roman"/>
        </w:rPr>
        <w:lastRenderedPageBreak/>
        <w:t>Με αυτήν την έννοια, πιστεύω πω</w:t>
      </w:r>
      <w:r>
        <w:rPr>
          <w:rFonts w:eastAsia="Times New Roman" w:cs="Times New Roman"/>
        </w:rPr>
        <w:t>ς αν αφήσουμε στιγμές οι οποίες δεν βοηθούν σε αυτή την συνεννόηση, μπορούμε να προχωρήσουμε και να γνωρίζουμε πως θα είναι προς όφελος των παιδιών και συνολικά προς όφελος της εκπαίδευσης.</w:t>
      </w:r>
    </w:p>
    <w:p w14:paraId="163C3F3A" w14:textId="77777777" w:rsidR="004A774E" w:rsidRDefault="006F765D">
      <w:pPr>
        <w:spacing w:line="600" w:lineRule="auto"/>
        <w:ind w:firstLine="720"/>
        <w:jc w:val="both"/>
        <w:rPr>
          <w:rFonts w:eastAsia="Times New Roman" w:cs="Times New Roman"/>
        </w:rPr>
      </w:pPr>
      <w:r>
        <w:rPr>
          <w:rFonts w:eastAsia="Times New Roman" w:cs="Times New Roman"/>
        </w:rPr>
        <w:t>Ευχαριστώ πολύ.</w:t>
      </w:r>
    </w:p>
    <w:p w14:paraId="163C3F3B" w14:textId="77777777" w:rsidR="004A774E" w:rsidRDefault="006F765D">
      <w:pPr>
        <w:spacing w:line="600" w:lineRule="auto"/>
        <w:ind w:firstLine="720"/>
        <w:jc w:val="both"/>
        <w:rPr>
          <w:rFonts w:eastAsia="Times New Roman" w:cs="Times New Roman"/>
        </w:rPr>
      </w:pPr>
      <w:r>
        <w:rPr>
          <w:rFonts w:eastAsia="Times New Roman" w:cs="Times New Roman"/>
          <w:b/>
        </w:rPr>
        <w:t>ΠΡΟΕΔΡΕΥΩΝ (Νικήτας Κακλαμάνης):</w:t>
      </w:r>
      <w:r>
        <w:rPr>
          <w:rFonts w:eastAsia="Times New Roman" w:cs="Times New Roman"/>
        </w:rPr>
        <w:t xml:space="preserve"> Τον λόγο έχει ο κ</w:t>
      </w:r>
      <w:r>
        <w:rPr>
          <w:rFonts w:eastAsia="Times New Roman" w:cs="Times New Roman"/>
        </w:rPr>
        <w:t>. Κρεμαστινός.</w:t>
      </w:r>
    </w:p>
    <w:p w14:paraId="163C3F3C" w14:textId="77777777" w:rsidR="004A774E" w:rsidRDefault="006F765D">
      <w:pPr>
        <w:spacing w:line="600" w:lineRule="auto"/>
        <w:ind w:firstLine="720"/>
        <w:jc w:val="both"/>
        <w:rPr>
          <w:rFonts w:eastAsia="Times New Roman" w:cs="Times New Roman"/>
        </w:rPr>
      </w:pPr>
      <w:r>
        <w:rPr>
          <w:rFonts w:eastAsia="Times New Roman" w:cs="Times New Roman"/>
          <w:b/>
        </w:rPr>
        <w:t>ΔΗΜΗΤΡΙΟΣ ΚΡΕΜΑΣΤΙΝΟΣ (Ε΄ Αντιπρόεδρος της Βουλής):</w:t>
      </w:r>
      <w:r>
        <w:rPr>
          <w:rFonts w:eastAsia="Times New Roman" w:cs="Times New Roman"/>
        </w:rPr>
        <w:t xml:space="preserve"> Κύριε Πρόεδρε, κύριε Υπουργέ, είναι ευχάριστο το μήνυμα του ότι θα υπάρξει μια συνδιαλλαγή, όχι συναλλαγή, φυσικά. </w:t>
      </w:r>
    </w:p>
    <w:p w14:paraId="163C3F3D" w14:textId="77777777" w:rsidR="004A774E" w:rsidRDefault="006F765D">
      <w:pPr>
        <w:spacing w:line="600" w:lineRule="auto"/>
        <w:ind w:firstLine="720"/>
        <w:jc w:val="both"/>
        <w:rPr>
          <w:rFonts w:eastAsia="Times New Roman" w:cs="Times New Roman"/>
        </w:rPr>
      </w:pPr>
      <w:r>
        <w:rPr>
          <w:rFonts w:eastAsia="Times New Roman" w:cs="Times New Roman"/>
        </w:rPr>
        <w:t xml:space="preserve">Όπως ξέρετε, στη Γαλλία, μετά τη Γαλλική Επανάσταση, η ανεξιθρησκεία που </w:t>
      </w:r>
      <w:r>
        <w:rPr>
          <w:rFonts w:eastAsia="Times New Roman" w:cs="Times New Roman"/>
        </w:rPr>
        <w:t>επιτεύχθηκε σιγά-σιγά, έγινε μέσω αυτής της σχέσης εμπιστοσύνης που καλλιεργήθηκε, διότι επί των Λουδοβίκων η Εκκλησία ουσιαστικά κυβερνούσε τη Γαλλία.</w:t>
      </w:r>
    </w:p>
    <w:p w14:paraId="163C3F3E" w14:textId="77777777" w:rsidR="004A774E" w:rsidRDefault="006F765D">
      <w:pPr>
        <w:spacing w:line="600" w:lineRule="auto"/>
        <w:ind w:firstLine="720"/>
        <w:jc w:val="both"/>
        <w:rPr>
          <w:rFonts w:eastAsia="Times New Roman" w:cs="Times New Roman"/>
        </w:rPr>
      </w:pPr>
      <w:r>
        <w:rPr>
          <w:rFonts w:eastAsia="Times New Roman" w:cs="Times New Roman"/>
        </w:rPr>
        <w:lastRenderedPageBreak/>
        <w:t>Επίσης, ξέρετε ότι η Οκτωβριανή Επανάσταση, που επιχείρησε κατά κάποιο βίαιο τρόπο να ανατρέψει το θρησκ</w:t>
      </w:r>
      <w:r>
        <w:rPr>
          <w:rFonts w:eastAsia="Times New Roman" w:cs="Times New Roman"/>
        </w:rPr>
        <w:t xml:space="preserve">ευτικό </w:t>
      </w:r>
      <w:r>
        <w:rPr>
          <w:rFonts w:eastAsia="Times New Roman" w:cs="Times New Roman"/>
          <w:lang w:val="en-US"/>
        </w:rPr>
        <w:t>status</w:t>
      </w:r>
      <w:r>
        <w:rPr>
          <w:rFonts w:eastAsia="Times New Roman" w:cs="Times New Roman"/>
        </w:rPr>
        <w:t xml:space="preserve"> στη Σοβιετική Ένωση, εκ του αποτελέσματος δεν το πέτυχε και τούτο γιατί, όπως λέει και ο Πλούταρχος, είναι πολύ δύσκολο να βγάλει κανείς από τη συνείδηση του ανθρώπου το άγνωστο όταν αντιμετωπίζει τα μεγάλα υπαρξιακά προβλήματα.</w:t>
      </w:r>
    </w:p>
    <w:p w14:paraId="163C3F3F" w14:textId="77777777" w:rsidR="004A774E" w:rsidRDefault="006F765D">
      <w:pPr>
        <w:spacing w:line="600" w:lineRule="auto"/>
        <w:ind w:firstLine="720"/>
        <w:jc w:val="both"/>
        <w:rPr>
          <w:rFonts w:eastAsia="Times New Roman" w:cs="Times New Roman"/>
        </w:rPr>
      </w:pPr>
      <w:r>
        <w:rPr>
          <w:rFonts w:eastAsia="Times New Roman" w:cs="Times New Roman"/>
        </w:rPr>
        <w:t>Είναι χαρακτη</w:t>
      </w:r>
      <w:r>
        <w:rPr>
          <w:rFonts w:eastAsia="Times New Roman" w:cs="Times New Roman"/>
        </w:rPr>
        <w:t>ριστικό αυτό και αναφέρω το περίφημο κομμάτι του Πλουτάρχου, που θα διαβάσω σε μετάφραση. Εκεί λέει «μπορείς να συναντήσεις πόλεις χωρίς τείχη, χωρίς γραφή, χωρίς βασιλιάδες, χωρίς σπίτια, χωρίς ιδιοκτησίες, που δεν χρειάζονται νόμισμα, που δεν γνωρίζουν θ</w:t>
      </w:r>
      <w:r>
        <w:rPr>
          <w:rFonts w:eastAsia="Times New Roman" w:cs="Times New Roman"/>
        </w:rPr>
        <w:t>έατρα και γυμναστήρια, πόλη όμως χωρίς βωμούς, ιερά και θεούς που δεν καταφεύγουν σε προσευχές, όρκους, μαντείες, θυσίες για την απόκτηση των αγαθών ούτε για την αποτροπή των κακών, δεν υπήρξε ποτέ κανείς που να είδε ούτε θα υπάρξει ποτέ».</w:t>
      </w:r>
    </w:p>
    <w:p w14:paraId="163C3F40" w14:textId="77777777" w:rsidR="004A774E" w:rsidRDefault="006F765D">
      <w:pPr>
        <w:spacing w:line="600" w:lineRule="auto"/>
        <w:ind w:firstLine="720"/>
        <w:jc w:val="both"/>
        <w:rPr>
          <w:rFonts w:eastAsia="Times New Roman" w:cs="Times New Roman"/>
        </w:rPr>
      </w:pPr>
      <w:r>
        <w:rPr>
          <w:rFonts w:eastAsia="Times New Roman" w:cs="Times New Roman"/>
        </w:rPr>
        <w:lastRenderedPageBreak/>
        <w:t>Αυτό το «ούτε θα</w:t>
      </w:r>
      <w:r>
        <w:rPr>
          <w:rFonts w:eastAsia="Times New Roman" w:cs="Times New Roman"/>
        </w:rPr>
        <w:t xml:space="preserve"> υπάρξει ποτέ» στηρίζεται στην αδυναμία, αν θέλετε, του ανθρώπου να εξηγήσει βασικά υπαρξιακά ερωτήματα, όπως είναι η αρχή του σύμπαντος και η μετά θάνατον ζωή.</w:t>
      </w:r>
    </w:p>
    <w:p w14:paraId="163C3F4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Εκεί, λοιπόν, καταφεύγει ο άνθρωπος. Το θρησκευτικό συναίσθημα είναι ένα σύνθετο συναίσθημα. Κα</w:t>
      </w:r>
      <w:r>
        <w:rPr>
          <w:rFonts w:eastAsia="Times New Roman" w:cs="Times New Roman"/>
          <w:szCs w:val="24"/>
        </w:rPr>
        <w:t xml:space="preserve">ι η Εκκλησία -ειδικά η Ορθόδοξη, αλλά και άλλες θρησκείες, όπως είναι η εβραϊκή θρησκεία- έπαιξαν ρόλο συνεκτικό, εθνικό σε δύσκολες περιόδους. Ειδικά, η εβραϊκή θρησκεία, όπως γνωρίζουμε, συγκράτησε όλο το παγκόσμιο, το διαχυμένο </w:t>
      </w:r>
      <w:r>
        <w:rPr>
          <w:rFonts w:eastAsia="Times New Roman" w:cs="Times New Roman"/>
          <w:szCs w:val="24"/>
        </w:rPr>
        <w:t>έθνος</w:t>
      </w:r>
      <w:r>
        <w:rPr>
          <w:rFonts w:eastAsia="Times New Roman" w:cs="Times New Roman"/>
          <w:szCs w:val="24"/>
        </w:rPr>
        <w:t xml:space="preserve"> του Ισραήλ. Και το </w:t>
      </w:r>
      <w:r>
        <w:rPr>
          <w:rFonts w:eastAsia="Times New Roman" w:cs="Times New Roman"/>
          <w:szCs w:val="24"/>
        </w:rPr>
        <w:t xml:space="preserve">συγκράτησε με αυτό τον τρόπο, μέσω της θρησκείας. Πρόκειται για έννοιες, τις οποίες θα πρέπει και εμείς να αντιμετωπίσουμε με τον ίδιο τρόπο που διαχρονικά αντιμετωπίζονται. </w:t>
      </w:r>
    </w:p>
    <w:p w14:paraId="163C3F4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Εγώ, όμως, διερωτώμαι γιατί δεν το αντιμετωπίζετε με απλό τρόπο; Δηλαδή, να εισαχ</w:t>
      </w:r>
      <w:r>
        <w:rPr>
          <w:rFonts w:eastAsia="Times New Roman" w:cs="Times New Roman"/>
          <w:szCs w:val="24"/>
        </w:rPr>
        <w:t xml:space="preserve">θεί μία ώρα εβδομαδιαίως ένα σύγχρονο μάθημα θρησκειολογίας, το οποίο θα συνθέσει τις θρησκείες όσον αφορά τα κοινά τους σημεία, όπως είναι, παραδείγματος χάρη, στην Ευρώπη, στη Γαλλία, στην Αγγλία και αυτό </w:t>
      </w:r>
      <w:r>
        <w:rPr>
          <w:rFonts w:eastAsia="Times New Roman" w:cs="Times New Roman"/>
          <w:szCs w:val="24"/>
        </w:rPr>
        <w:lastRenderedPageBreak/>
        <w:t>να είναι συνεκτικό των διαφόρων θρησκειών και όχι</w:t>
      </w:r>
      <w:r>
        <w:rPr>
          <w:rFonts w:eastAsia="Times New Roman" w:cs="Times New Roman"/>
          <w:szCs w:val="24"/>
        </w:rPr>
        <w:t xml:space="preserve"> διαχωρισμός και αντιθέσεις και ακραίες θέσεις, τις οποίες υποστηρίζουν παγκόσμια πολλές θρησκείες. </w:t>
      </w:r>
    </w:p>
    <w:p w14:paraId="163C3F4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Ειλικρινά, θα ήθελα αυτό να το σχολιάσετε, κύριε Υπουργέ. Γιατί να μην προστεθεί μία ώρα θρησκειολογίας, ενός σύγχρονου ευρωπαϊκού μαθήματος, το οποίο θα υ</w:t>
      </w:r>
      <w:r>
        <w:rPr>
          <w:rFonts w:eastAsia="Times New Roman" w:cs="Times New Roman"/>
          <w:szCs w:val="24"/>
        </w:rPr>
        <w:t>πηρετήσει αυτό</w:t>
      </w:r>
      <w:r>
        <w:rPr>
          <w:rFonts w:eastAsia="Times New Roman" w:cs="Times New Roman"/>
          <w:szCs w:val="24"/>
        </w:rPr>
        <w:t>ν</w:t>
      </w:r>
      <w:r>
        <w:rPr>
          <w:rFonts w:eastAsia="Times New Roman" w:cs="Times New Roman"/>
          <w:szCs w:val="24"/>
        </w:rPr>
        <w:t xml:space="preserve"> τον ουσιαστικό σκοπό; Και να αφήσουμε όλες αυτές τις ιστορίες και τις διενέξεις στην αμοιβαία κατανόηση και συνεννόηση.</w:t>
      </w:r>
    </w:p>
    <w:p w14:paraId="163C3F4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Ευχαριστώ.</w:t>
      </w:r>
    </w:p>
    <w:p w14:paraId="163C3F45" w14:textId="77777777" w:rsidR="004A774E" w:rsidRDefault="006F765D">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Υπουργέ, μιας και η συζήτηση γίνεται πολύ ήρεμα, όπως θα έπρεπε, διευκρινίστε, αν θέλετε, κάτι που θα το έχετε διαβάσει κι εσείς, ότι το περιεχόμενο της διδακτέας ύλης σε ό,τι αφορά το καθολικό δόγμα, παραδείγματος χάρ</w:t>
      </w:r>
      <w:r>
        <w:rPr>
          <w:rFonts w:eastAsia="Times New Roman" w:cs="Times New Roman"/>
          <w:szCs w:val="24"/>
        </w:rPr>
        <w:t>ιν</w:t>
      </w:r>
      <w:r>
        <w:rPr>
          <w:rFonts w:eastAsia="Times New Roman" w:cs="Times New Roman"/>
          <w:szCs w:val="24"/>
        </w:rPr>
        <w:t>, ή το μουσουλμανικό δόγμα, θ</w:t>
      </w:r>
      <w:r>
        <w:rPr>
          <w:rFonts w:eastAsia="Times New Roman" w:cs="Times New Roman"/>
          <w:szCs w:val="24"/>
        </w:rPr>
        <w:t>α το καθορίζουν οι εκπρόσωποι των δύο αυτών Εκκλησιών, κάτι που δεν ισχύει, ως εγράφη στον Τύπο –</w:t>
      </w:r>
      <w:r>
        <w:rPr>
          <w:rFonts w:eastAsia="Times New Roman" w:cs="Times New Roman"/>
          <w:szCs w:val="24"/>
        </w:rPr>
        <w:lastRenderedPageBreak/>
        <w:t>δεν ξέρω εάν είναι έτσι- σε ό,τι αφορά το ορθόδοξο δόγμα. Εάν δεν ισχύει, δώστε και αυτή την εξήγηση για να κλείσει το θέμα, όπως θα πρέπει να κλείσει, συναινε</w:t>
      </w:r>
      <w:r>
        <w:rPr>
          <w:rFonts w:eastAsia="Times New Roman" w:cs="Times New Roman"/>
          <w:szCs w:val="24"/>
        </w:rPr>
        <w:t>τικά και σωστά.</w:t>
      </w:r>
    </w:p>
    <w:p w14:paraId="163C3F4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Σας ευχαριστώ, κύριε Πρόεδρε.</w:t>
      </w:r>
    </w:p>
    <w:p w14:paraId="163C3F4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Κύριε συνάδελφε, συμφωνώ μαζί σας ότι πρέπει να σεβόμαστε το θρησκευτικό συναίσθημα των πολιτών, να αναγνωρίζουμε τον σύνθετο ρόλο της θρησκείας στη</w:t>
      </w:r>
      <w:r>
        <w:rPr>
          <w:rFonts w:eastAsia="Times New Roman" w:cs="Times New Roman"/>
          <w:szCs w:val="24"/>
        </w:rPr>
        <w:t xml:space="preserve"> ζωή και στις μεταφυσικές ανησυχίες των πολιτών. Αλίμονο. Αυτά είναι κατοχυρωμένα από το Σύνταγμα. Και κάθε μέρα η Κυβέρνηση, όχι μόνο η δική μας, και άλλες κυβερνήσεις με την πολιτική τους αποδεικνύουν ότι τα σέβονται. </w:t>
      </w:r>
    </w:p>
    <w:p w14:paraId="163C3F48"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Το ζήτημα που συζητούμε τώρα δεν εί</w:t>
      </w:r>
      <w:r>
        <w:rPr>
          <w:rFonts w:eastAsia="Times New Roman" w:cs="Times New Roman"/>
          <w:szCs w:val="24"/>
        </w:rPr>
        <w:t>ναι το θέμα αυτό. Είναι ένα θέμα που αφορά τη θρησκευτική διαπαιδαγώγηση-εκπαίδευση των νέων. Και το άρθρο του Συντάγματος, όπως ξέρετε, δεν ομιλεί για χρι</w:t>
      </w:r>
      <w:r>
        <w:rPr>
          <w:rFonts w:eastAsia="Times New Roman" w:cs="Times New Roman"/>
          <w:szCs w:val="24"/>
        </w:rPr>
        <w:lastRenderedPageBreak/>
        <w:t>στιανική –πολύ περισσότερο και ειδικότερα ορθόδοξη- διαπαιδαγώγηση ως αποστολή του σχολείου. Μιλάει γ</w:t>
      </w:r>
      <w:r>
        <w:rPr>
          <w:rFonts w:eastAsia="Times New Roman" w:cs="Times New Roman"/>
          <w:szCs w:val="24"/>
        </w:rPr>
        <w:t>ενικά για την εθνική και θρησκευτική αγωγή των παιδιών ως αποστολή του σχολείου. Αυτό σημαίνει ότι το σχολείο προετοιμάζει όχι πιστούς, αλλά πολίτες. Αυτό έχει μεγάλη σημασία. Και μερικές φορές στον δημόσιο διάλογο αθέλητα ή ηθελημένα παραποιείται αυτή η ρ</w:t>
      </w:r>
      <w:r>
        <w:rPr>
          <w:rFonts w:eastAsia="Times New Roman" w:cs="Times New Roman"/>
          <w:szCs w:val="24"/>
        </w:rPr>
        <w:t>ητή συνταγματική διάταξη σχετικά με τους σκοπούς της εκπαιδεύσεως.</w:t>
      </w:r>
    </w:p>
    <w:p w14:paraId="163C3F4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Θα συμφωνήσω μαζί σας στη γενική προσέγγιση που κάνατε. Βεβαίως, μου κάνει εντύπωση ότι καταφεύγετε σε έναν ειδωλολάτρη συγγραφέα για να υποστηρίξετε τη χριστιανική διαπαιδαγώγηση, όπως είπ</w:t>
      </w:r>
      <w:r>
        <w:rPr>
          <w:rFonts w:eastAsia="Times New Roman" w:cs="Times New Roman"/>
          <w:szCs w:val="24"/>
        </w:rPr>
        <w:t xml:space="preserve">ατε. Καταλαβαίνω, όμως, ότι αυτό είναι μία ανθρωπολογική, ιστορική προσέγγιση του θρησκευτικού φαινομένου. </w:t>
      </w:r>
    </w:p>
    <w:p w14:paraId="163C3F4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Δεν συμφωνώ μαζί σας στον κατεδαφιστικό τρόπο για τον ρόλο των επαναστάσεων στην ηθικοπνευματική διαμόρφωση των κοινωνιών. Δεν μπορώ να καταλάβω πώς</w:t>
      </w:r>
      <w:r>
        <w:rPr>
          <w:rFonts w:eastAsia="Times New Roman" w:cs="Times New Roman"/>
          <w:szCs w:val="24"/>
        </w:rPr>
        <w:t xml:space="preserve"> θα ήταν οι σύγχρονες κοινωνίες πράγματι χωρίς τη μεγάλη επανάσταση του Χριστιανισμού. Και εννοώ το κήρυγμα της αγάπης του Χριστού. Πράγματι, είναι ένα στοιχείο που το ζούμε στην καθημερινότητά μας οι σύγχρονες κοινωνίες. Και βεβαίως, δεν μπορώ να καταλάβω</w:t>
      </w:r>
      <w:r>
        <w:rPr>
          <w:rFonts w:eastAsia="Times New Roman" w:cs="Times New Roman"/>
          <w:szCs w:val="24"/>
        </w:rPr>
        <w:t xml:space="preserve"> πώς θα ήταν οι σύγχρονες κοινωνίες χωρίς τη Γαλλική Επανάσταση, χωρίς την Οκτωβριανή Επανάσταση, δηλαδή χωρίς τη διαρκή αγωνία των πολιτών και των κοινωνιών για να πάει μπροστά η κοινωνία και ο κόσμος. </w:t>
      </w:r>
    </w:p>
    <w:p w14:paraId="163C3F4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ΚΡΕΜΑΣΤΙΝΟΣ</w:t>
      </w:r>
      <w:r w:rsidRPr="00495BC1">
        <w:rPr>
          <w:rFonts w:eastAsia="Times New Roman" w:cs="Times New Roman"/>
          <w:b/>
          <w:szCs w:val="24"/>
        </w:rPr>
        <w:t xml:space="preserve"> </w:t>
      </w:r>
      <w:r>
        <w:rPr>
          <w:rFonts w:eastAsia="Times New Roman" w:cs="Times New Roman"/>
          <w:b/>
          <w:szCs w:val="24"/>
        </w:rPr>
        <w:t>(Ε΄ Αντιπρόεδρος της Βουλής)</w:t>
      </w:r>
      <w:r>
        <w:rPr>
          <w:rFonts w:eastAsia="Times New Roman" w:cs="Times New Roman"/>
          <w:b/>
          <w:szCs w:val="24"/>
        </w:rPr>
        <w:t>:</w:t>
      </w:r>
      <w:r>
        <w:rPr>
          <w:rFonts w:eastAsia="Times New Roman" w:cs="Times New Roman"/>
          <w:szCs w:val="24"/>
        </w:rPr>
        <w:t xml:space="preserve"> </w:t>
      </w:r>
      <w:r>
        <w:rPr>
          <w:rFonts w:eastAsia="Times New Roman" w:cs="Times New Roman"/>
          <w:szCs w:val="24"/>
        </w:rPr>
        <w:t xml:space="preserve">Δεν είπα για την επανάσταση. </w:t>
      </w:r>
    </w:p>
    <w:p w14:paraId="163C3F4C" w14:textId="77777777" w:rsidR="004A774E" w:rsidRDefault="006F765D">
      <w:pPr>
        <w:spacing w:line="600" w:lineRule="auto"/>
        <w:ind w:firstLine="720"/>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 xml:space="preserve">Βεβαίως, είναι αλήθεια ότι, όπως συμβαίνει συχνά, πολλές φορές άλλο είναι το μήνυμα και άλλη είναι η πράξη. Συμβαίνουν αυτά. </w:t>
      </w:r>
      <w:r>
        <w:rPr>
          <w:rFonts w:eastAsia="Times New Roman"/>
          <w:szCs w:val="24"/>
        </w:rPr>
        <w:lastRenderedPageBreak/>
        <w:t>Γι’ αυτό είμαστε εδώ σε συνθήκες δημοκρ</w:t>
      </w:r>
      <w:r>
        <w:rPr>
          <w:rFonts w:eastAsia="Times New Roman"/>
          <w:szCs w:val="24"/>
        </w:rPr>
        <w:t>ατίας</w:t>
      </w:r>
      <w:r>
        <w:rPr>
          <w:rFonts w:eastAsia="Times New Roman"/>
          <w:szCs w:val="24"/>
        </w:rPr>
        <w:t>,</w:t>
      </w:r>
      <w:r>
        <w:rPr>
          <w:rFonts w:eastAsia="Times New Roman"/>
          <w:szCs w:val="24"/>
        </w:rPr>
        <w:t xml:space="preserve"> για να ελέγχουμε τη συνέπεια ανάμεσα σε διακηρύξεις και πράξεις. </w:t>
      </w:r>
    </w:p>
    <w:p w14:paraId="163C3F4D" w14:textId="77777777" w:rsidR="004A774E" w:rsidRDefault="006F765D">
      <w:pPr>
        <w:spacing w:line="600" w:lineRule="auto"/>
        <w:ind w:firstLine="720"/>
        <w:jc w:val="both"/>
        <w:rPr>
          <w:rFonts w:eastAsia="Times New Roman"/>
          <w:szCs w:val="24"/>
        </w:rPr>
      </w:pPr>
      <w:r>
        <w:rPr>
          <w:rFonts w:eastAsia="Times New Roman"/>
          <w:szCs w:val="24"/>
        </w:rPr>
        <w:t>Σχετικά με το ειδικό θέμα τώρα που αναφέρατε, εμείς θέλουμε να αναμορφώσουμε το μάθημα των Θρησκευτικών -υπάρχουν συγκεκριμένα προγράμματα- με σεβασμό, όπως επαναλαμβάνω, στις διαφορε</w:t>
      </w:r>
      <w:r>
        <w:rPr>
          <w:rFonts w:eastAsia="Times New Roman"/>
          <w:szCs w:val="24"/>
        </w:rPr>
        <w:t xml:space="preserve">τικές απόψεις που έχουν διατυπωθεί, προκειμένου να είναι ένα μάθημα γνώσης όλων των θρησκειών, με ιδιαίτερη, βεβαίως, έμφαση στον ορθόδοξο πολιτισμό, που αποτελεί ένα στοιχείο καθοριστικό για τη διαμόρφωση της νεοελληνικής συνείδησης. </w:t>
      </w:r>
    </w:p>
    <w:p w14:paraId="163C3F4E" w14:textId="77777777" w:rsidR="004A774E" w:rsidRDefault="006F765D">
      <w:pPr>
        <w:spacing w:line="600" w:lineRule="auto"/>
        <w:ind w:firstLine="720"/>
        <w:jc w:val="both"/>
        <w:rPr>
          <w:rFonts w:eastAsia="Times New Roman"/>
          <w:szCs w:val="24"/>
        </w:rPr>
      </w:pPr>
      <w:r>
        <w:rPr>
          <w:rFonts w:eastAsia="Times New Roman"/>
          <w:szCs w:val="24"/>
        </w:rPr>
        <w:t>Κύριε Πρόεδρε, επίση</w:t>
      </w:r>
      <w:r>
        <w:rPr>
          <w:rFonts w:eastAsia="Times New Roman"/>
          <w:szCs w:val="24"/>
        </w:rPr>
        <w:t>ς, θα ήθελα να σας πω, σχετικά με την ερώτησή σας, ότι υπάρχουν νομικές δεσμεύσεις της πολιτείας, εσωτερικές και διεθνείς, που αφορούν την προστασία των θρησκευτικών μειονοτήτων στη χώρα μας. Αυτές ακολουθούμε. Το τονίζω. Πρόκειται για θρησκευτικές μειονότ</w:t>
      </w:r>
      <w:r>
        <w:rPr>
          <w:rFonts w:eastAsia="Times New Roman"/>
          <w:szCs w:val="24"/>
        </w:rPr>
        <w:t xml:space="preserve">ητες, εκτός αν κάποιος θέλει να αποδώσει άλλο χαρακτηρισμό στις υφιστάμενες στην Ελλάδα μειονότητες. </w:t>
      </w:r>
    </w:p>
    <w:p w14:paraId="163C3F4F" w14:textId="77777777" w:rsidR="004A774E" w:rsidRDefault="006F765D">
      <w:pPr>
        <w:spacing w:line="600" w:lineRule="auto"/>
        <w:ind w:firstLine="720"/>
        <w:jc w:val="both"/>
        <w:rPr>
          <w:rFonts w:eastAsia="Times New Roman"/>
          <w:szCs w:val="24"/>
        </w:rPr>
      </w:pPr>
      <w:r>
        <w:rPr>
          <w:rFonts w:eastAsia="Times New Roman"/>
          <w:szCs w:val="24"/>
        </w:rPr>
        <w:lastRenderedPageBreak/>
        <w:t>Με αυτή την έννοια, όταν λέμε ότι αναγνωρίζουμε -και δίνουμε μάχη γι’ αυτό ως ελληνικό κράτος- ότι οι συγκεκριμένες μειονότητες, όπως για παράδειγμα οι μο</w:t>
      </w:r>
      <w:r>
        <w:rPr>
          <w:rFonts w:eastAsia="Times New Roman"/>
          <w:szCs w:val="24"/>
        </w:rPr>
        <w:t>υσουλμάνοι, στη χώρα μας δεν συγκροτούν εθνικό σύνολο, αλλά συγκροτούν θρησκευτική μειονότητα -αυτή είναι η επίσημη θέση, η οποία απορρέει και από διεθνείς συνθήκες- είμαστε υποχρεωμένοι να σεβαστούμε την άποψη που έχουν οι συγκεκριμένες μειονότητες για τη</w:t>
      </w:r>
      <w:r>
        <w:rPr>
          <w:rFonts w:eastAsia="Times New Roman"/>
          <w:szCs w:val="24"/>
        </w:rPr>
        <w:t xml:space="preserve"> διδασκαλία του μαθήματος των Θρησκευτικών. Και αυτή η διδασκαλία δεν είναι υποχρεωτική. Είναι προαιρετική. Εδώ μιλούμε για υποχρεωτικό μάθημα Θρησκευτικών στα σχολεία για το σύνολο των πιστών και απίστων, για το σύνολο του πληθυσμού. </w:t>
      </w:r>
    </w:p>
    <w:p w14:paraId="163C3F50" w14:textId="77777777" w:rsidR="004A774E" w:rsidRDefault="006F765D">
      <w:pPr>
        <w:spacing w:line="600" w:lineRule="auto"/>
        <w:ind w:firstLine="720"/>
        <w:jc w:val="both"/>
        <w:rPr>
          <w:rFonts w:eastAsia="Times New Roman"/>
          <w:szCs w:val="24"/>
        </w:rPr>
      </w:pPr>
      <w:r>
        <w:rPr>
          <w:rFonts w:eastAsia="Times New Roman"/>
          <w:szCs w:val="24"/>
        </w:rPr>
        <w:t>Αν πηγαίναμε σε μοντ</w:t>
      </w:r>
      <w:r>
        <w:rPr>
          <w:rFonts w:eastAsia="Times New Roman"/>
          <w:szCs w:val="24"/>
        </w:rPr>
        <w:t>έλα ομολογιακού τύπου, τα οποία είναι προαιρετικά στην Ευρώπη, είναι άλλη συζήτηση αυτή. Δεν αφορά, όμως, το δημόσιο σχολείο. Αφορά άλλους θεσμούς, όπως είναι οι εκκλησίες. Το δημόσιο σχολείο στην Ευρώπη και εδώ, όταν δεν εφαρμόζει αυτά τα μοντέλα, προφανώ</w:t>
      </w:r>
      <w:r>
        <w:rPr>
          <w:rFonts w:eastAsia="Times New Roman"/>
          <w:szCs w:val="24"/>
        </w:rPr>
        <w:t xml:space="preserve">ς και επιλέγει ένα μάθημα -επαναλαμβάνω- γνώσης όλων των θρησκειών, με έμφαση στην Ελλάδα στο θέμα της ορθοδοξίας. </w:t>
      </w:r>
    </w:p>
    <w:p w14:paraId="163C3F51" w14:textId="77777777" w:rsidR="004A774E" w:rsidRDefault="006F765D">
      <w:pPr>
        <w:spacing w:line="600" w:lineRule="auto"/>
        <w:ind w:firstLine="720"/>
        <w:jc w:val="both"/>
        <w:rPr>
          <w:rFonts w:eastAsia="Times New Roman"/>
          <w:szCs w:val="24"/>
        </w:rPr>
      </w:pPr>
      <w:r>
        <w:rPr>
          <w:rFonts w:eastAsia="Times New Roman"/>
          <w:szCs w:val="24"/>
        </w:rPr>
        <w:lastRenderedPageBreak/>
        <w:t>Γιατί η γνώση όλων των θρησκειών; Πρώτον, διότι ο σύγχρονος κόσμος είναι ένας κόσμος όπου οι θρησκείες διαδραματίζουν πρωτεύοντα ρόλο, συχνά</w:t>
      </w:r>
      <w:r>
        <w:rPr>
          <w:rFonts w:eastAsia="Times New Roman"/>
          <w:szCs w:val="24"/>
        </w:rPr>
        <w:t xml:space="preserve"> όχι πάντοτε θετικό, αλλά και αρνητικό. Οι λογής-λογής φονταμενταλισμοί -όπως ξέρετε, έχουμε τον ισλαμικό φονταμενταλισμό στην περιοχή μας- αποτελούν δυνάμεις που προσδιορίζουν αρνητικά τις εξελίξεις στην περιοχή μας. </w:t>
      </w:r>
    </w:p>
    <w:p w14:paraId="163C3F52" w14:textId="77777777" w:rsidR="004A774E" w:rsidRDefault="006F765D">
      <w:pPr>
        <w:spacing w:line="600" w:lineRule="auto"/>
        <w:ind w:firstLine="720"/>
        <w:jc w:val="both"/>
        <w:rPr>
          <w:rFonts w:eastAsia="Times New Roman"/>
          <w:szCs w:val="24"/>
        </w:rPr>
      </w:pPr>
      <w:r>
        <w:rPr>
          <w:rFonts w:eastAsia="Times New Roman"/>
          <w:szCs w:val="24"/>
        </w:rPr>
        <w:t>Είναι λογικό τα παιδιά να γνωρίζουν τ</w:t>
      </w:r>
      <w:r>
        <w:rPr>
          <w:rFonts w:eastAsia="Times New Roman"/>
          <w:szCs w:val="24"/>
        </w:rPr>
        <w:t>ο ακριβές μήνυμα των διαφόρων θρησκειών και όχι τη διαστροφή του μηνύματος των θρησκειών. Είναι λογικό να επιδιώκουμε, επίσης, σε συνθήκες πολυφυλετικές, πολυθρησκευτικές, πολυγλωσσικές των σχολικών τάξεων μια προσέγγιση ανάμεσα στα παιδιά αυτά, από όπου κ</w:t>
      </w:r>
      <w:r>
        <w:rPr>
          <w:rFonts w:eastAsia="Times New Roman"/>
          <w:szCs w:val="24"/>
        </w:rPr>
        <w:t xml:space="preserve">ι αν προέρχονται, και όχι μια επιδίωξη κατηχητισμού απέναντι στα παιδιά. </w:t>
      </w:r>
    </w:p>
    <w:p w14:paraId="163C3F53" w14:textId="77777777" w:rsidR="004A774E" w:rsidRDefault="006F765D">
      <w:pPr>
        <w:spacing w:line="600" w:lineRule="auto"/>
        <w:ind w:firstLine="720"/>
        <w:jc w:val="both"/>
        <w:rPr>
          <w:rFonts w:eastAsia="Times New Roman"/>
          <w:szCs w:val="24"/>
        </w:rPr>
      </w:pPr>
      <w:r>
        <w:rPr>
          <w:rFonts w:eastAsia="Times New Roman"/>
          <w:szCs w:val="24"/>
        </w:rPr>
        <w:t>Αυτά και άλλα πολλά είναι αντικείμενο δημόσιο διαλόγου εδώ και πολλά χρόνια και ανάμεσα στους θεολόγους, αλλά και στην Εκκλησία. Δεν είναι μια σύγκρουση ανάμεσα στην πολιτεία και την</w:t>
      </w:r>
      <w:r>
        <w:rPr>
          <w:rFonts w:eastAsia="Times New Roman"/>
          <w:szCs w:val="24"/>
        </w:rPr>
        <w:t xml:space="preserve"> Εκκλησία. Και μέσα στην Εκκλησία έχουν ωριμάσει οι απόψεις οι οποίες έχουν να κάνουν με την ανάγκη αλλαγής </w:t>
      </w:r>
      <w:r>
        <w:rPr>
          <w:rFonts w:eastAsia="Times New Roman"/>
          <w:szCs w:val="24"/>
        </w:rPr>
        <w:lastRenderedPageBreak/>
        <w:t xml:space="preserve">του μαθήματος των </w:t>
      </w:r>
      <w:r>
        <w:rPr>
          <w:rFonts w:eastAsia="Times New Roman"/>
          <w:szCs w:val="24"/>
        </w:rPr>
        <w:t>Θ</w:t>
      </w:r>
      <w:r>
        <w:rPr>
          <w:rFonts w:eastAsia="Times New Roman"/>
          <w:szCs w:val="24"/>
        </w:rPr>
        <w:t>ρησκευτικών, σε μια κατεύθυνση -επαναλαμβάνω- γνώσης των θρησκειών και όχι ομολογιακού ή, ακόμα περισσότερο, κατηχητικού χαρακτήρ</w:t>
      </w:r>
      <w:r>
        <w:rPr>
          <w:rFonts w:eastAsia="Times New Roman"/>
          <w:szCs w:val="24"/>
        </w:rPr>
        <w:t xml:space="preserve">α. </w:t>
      </w:r>
    </w:p>
    <w:p w14:paraId="163C3F54" w14:textId="77777777" w:rsidR="004A774E" w:rsidRDefault="006F765D">
      <w:pPr>
        <w:spacing w:line="600" w:lineRule="auto"/>
        <w:ind w:firstLine="720"/>
        <w:jc w:val="both"/>
        <w:rPr>
          <w:rFonts w:eastAsia="Times New Roman"/>
          <w:szCs w:val="24"/>
        </w:rPr>
      </w:pPr>
      <w:r>
        <w:rPr>
          <w:rFonts w:eastAsia="Times New Roman"/>
          <w:szCs w:val="24"/>
        </w:rPr>
        <w:t xml:space="preserve">Αυτή είναι η άποψη που υπάρχει. Εμείς δεν είμαστε δογματικοί. Συζητάμε και πιστεύουμε ότι μπορούμε να έχουμε εξελίξεις θετικές -επαναλαμβάνω- για τα παιδιά και την παιδεία. </w:t>
      </w:r>
    </w:p>
    <w:p w14:paraId="163C3F55" w14:textId="77777777" w:rsidR="004A774E" w:rsidRDefault="006F765D">
      <w:pPr>
        <w:spacing w:line="600" w:lineRule="auto"/>
        <w:ind w:firstLine="720"/>
        <w:jc w:val="both"/>
        <w:rPr>
          <w:rFonts w:eastAsia="Times New Roman"/>
          <w:szCs w:val="24"/>
        </w:rPr>
      </w:pPr>
      <w:r>
        <w:rPr>
          <w:rFonts w:eastAsia="Times New Roman"/>
          <w:szCs w:val="24"/>
        </w:rPr>
        <w:t xml:space="preserve">Γενικότερα, οι σχέσεις που θέλουμε να έχουμε με την Εκκλησία είναι οι σχέσεις </w:t>
      </w:r>
      <w:r>
        <w:rPr>
          <w:rFonts w:eastAsia="Times New Roman"/>
          <w:szCs w:val="24"/>
        </w:rPr>
        <w:t xml:space="preserve">που προσδιορίζονται από το Σύνταγμα και τους νόμους, σχέσεις συνεργασίας, σχέσεις οι οποίες αποβλέπουν στη βελτίωση της χώρας μας, στο να βγει η χώρα μας από την κρίση και εκεί, βεβαίως, ο καθένας κρίνεται από τη στάση του. </w:t>
      </w:r>
    </w:p>
    <w:p w14:paraId="163C3F56" w14:textId="77777777" w:rsidR="004A774E" w:rsidRDefault="006F765D">
      <w:pPr>
        <w:spacing w:line="600" w:lineRule="auto"/>
        <w:ind w:firstLine="720"/>
        <w:jc w:val="both"/>
        <w:rPr>
          <w:rFonts w:eastAsia="Times New Roman"/>
          <w:szCs w:val="24"/>
        </w:rPr>
      </w:pPr>
      <w:r>
        <w:rPr>
          <w:rFonts w:eastAsia="Times New Roman"/>
          <w:szCs w:val="24"/>
        </w:rPr>
        <w:t xml:space="preserve">Θα ήθελα να πω ότι η πρόσφατη, </w:t>
      </w:r>
      <w:r>
        <w:rPr>
          <w:rFonts w:eastAsia="Times New Roman"/>
          <w:szCs w:val="24"/>
        </w:rPr>
        <w:t xml:space="preserve">στην περίοδο της κρίσης, συμπεριφορά της Εκκλησίας με το αναπτυγμένο φιλανθρωπικό της έργο είναι ένα σημαντικό στοιχείο, το οποίο βοηθάει στην κατεύθυνση που ανέφερα νωρίτερα, της συνεργασίας επ’ ωφέλεια του λαού. </w:t>
      </w:r>
    </w:p>
    <w:p w14:paraId="163C3F57" w14:textId="77777777" w:rsidR="004A774E" w:rsidRDefault="006F765D">
      <w:pPr>
        <w:spacing w:line="600" w:lineRule="auto"/>
        <w:ind w:firstLine="720"/>
        <w:jc w:val="both"/>
        <w:rPr>
          <w:rFonts w:eastAsia="Times New Roman"/>
          <w:szCs w:val="24"/>
        </w:rPr>
      </w:pPr>
      <w:r>
        <w:rPr>
          <w:rFonts w:eastAsia="Times New Roman"/>
          <w:szCs w:val="24"/>
        </w:rPr>
        <w:lastRenderedPageBreak/>
        <w:t xml:space="preserve">Ευχαριστώ. </w:t>
      </w:r>
    </w:p>
    <w:p w14:paraId="163C3F58" w14:textId="77777777" w:rsidR="004A774E" w:rsidRDefault="006F765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θεωρία, αφού προηγουμένως ξεναγήθηκαν στην έκθεση της αίθουσας «ΕΛΕΥΘΕΡΙΟΣ ΒΕΝΙΖΕΛΟΣ» και ενημερώθηκαν </w:t>
      </w:r>
      <w:r>
        <w:rPr>
          <w:rFonts w:eastAsia="Times New Roman"/>
          <w:szCs w:val="24"/>
        </w:rPr>
        <w:t>για την ιστορία του κτηρίου και τον τρόπο οργάνωσης και λειτουργίας της Βουλής,  σαράντα πέντε μαθητές και μαθήτριες και δύο εκπαιδευτικοί συνοδοί τους από το 8</w:t>
      </w:r>
      <w:r>
        <w:rPr>
          <w:rFonts w:eastAsia="Times New Roman"/>
          <w:szCs w:val="24"/>
          <w:vertAlign w:val="superscript"/>
        </w:rPr>
        <w:t>ο</w:t>
      </w:r>
      <w:r>
        <w:rPr>
          <w:rFonts w:eastAsia="Times New Roman"/>
          <w:szCs w:val="24"/>
        </w:rPr>
        <w:t xml:space="preserve"> Γυμνάσιο και τις λυκιακές τάξεις Χαλανδρίου.</w:t>
      </w:r>
    </w:p>
    <w:p w14:paraId="163C3F59" w14:textId="77777777" w:rsidR="004A774E" w:rsidRDefault="006F765D">
      <w:pPr>
        <w:spacing w:line="600" w:lineRule="auto"/>
        <w:ind w:firstLine="720"/>
        <w:rPr>
          <w:rFonts w:eastAsia="Times New Roman"/>
          <w:szCs w:val="24"/>
        </w:rPr>
      </w:pPr>
      <w:r>
        <w:rPr>
          <w:rFonts w:eastAsia="Times New Roman"/>
          <w:szCs w:val="24"/>
        </w:rPr>
        <w:t>Η Βουλή τούς καλωσορίζει.</w:t>
      </w:r>
    </w:p>
    <w:p w14:paraId="163C3F5A" w14:textId="77777777" w:rsidR="004A774E" w:rsidRDefault="006F765D">
      <w:pPr>
        <w:spacing w:line="600" w:lineRule="auto"/>
        <w:jc w:val="center"/>
        <w:rPr>
          <w:rFonts w:eastAsia="Times New Roman"/>
          <w:szCs w:val="24"/>
        </w:rPr>
      </w:pPr>
      <w:r>
        <w:rPr>
          <w:rFonts w:eastAsia="Times New Roman"/>
          <w:szCs w:val="24"/>
        </w:rPr>
        <w:t>(Χειροκροτήματα απ’ όλε</w:t>
      </w:r>
      <w:r>
        <w:rPr>
          <w:rFonts w:eastAsia="Times New Roman"/>
          <w:szCs w:val="24"/>
        </w:rPr>
        <w:t>ς τις πτέρυγες της Βουλής)</w:t>
      </w:r>
    </w:p>
    <w:p w14:paraId="163C3F5B" w14:textId="77777777" w:rsidR="004A774E" w:rsidRDefault="006F765D">
      <w:pPr>
        <w:spacing w:line="600" w:lineRule="auto"/>
        <w:ind w:firstLine="720"/>
        <w:jc w:val="both"/>
        <w:rPr>
          <w:rFonts w:eastAsia="Times New Roman"/>
          <w:szCs w:val="24"/>
        </w:rPr>
      </w:pPr>
      <w:r>
        <w:rPr>
          <w:rFonts w:eastAsia="Times New Roman"/>
          <w:szCs w:val="24"/>
        </w:rPr>
        <w:t>Προχωρούμε στην τρίτη με αριθμό 15/3-10-2016 επίκαιρη ερώτηση δεύτερου κύκλου του Βουλευτή Α΄ Θεσσαλονίκης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Ιωάννη Δελή</w:t>
      </w:r>
      <w:r>
        <w:rPr>
          <w:rFonts w:eastAsia="Times New Roman"/>
          <w:szCs w:val="24"/>
        </w:rPr>
        <w:t xml:space="preserve"> προς τον Υπουργό </w:t>
      </w:r>
      <w:r>
        <w:rPr>
          <w:rFonts w:eastAsia="Times New Roman"/>
          <w:bCs/>
          <w:szCs w:val="24"/>
        </w:rPr>
        <w:t xml:space="preserve">Παιδείας, </w:t>
      </w:r>
      <w:r>
        <w:rPr>
          <w:rFonts w:eastAsia="Times New Roman"/>
          <w:bCs/>
          <w:szCs w:val="24"/>
        </w:rPr>
        <w:lastRenderedPageBreak/>
        <w:t>Έρευνας και Θρησκευμάτων,</w:t>
      </w:r>
      <w:r>
        <w:rPr>
          <w:rFonts w:eastAsia="Times New Roman"/>
          <w:szCs w:val="24"/>
        </w:rPr>
        <w:t xml:space="preserve"> σχετικά με τα ξενόγλωσσα σχολικά βιβλία που είναι επί πληρωμή σε όλα τα δημόσια λύκεια.</w:t>
      </w:r>
    </w:p>
    <w:p w14:paraId="163C3F5C" w14:textId="77777777" w:rsidR="004A774E" w:rsidRDefault="006F765D">
      <w:pPr>
        <w:spacing w:line="600" w:lineRule="auto"/>
        <w:ind w:firstLine="720"/>
        <w:jc w:val="both"/>
        <w:rPr>
          <w:rFonts w:eastAsia="Times New Roman"/>
          <w:szCs w:val="24"/>
        </w:rPr>
      </w:pPr>
      <w:r>
        <w:rPr>
          <w:rFonts w:eastAsia="Times New Roman"/>
          <w:szCs w:val="24"/>
        </w:rPr>
        <w:t xml:space="preserve">Κύριε συνάδελφε, έχετε τον λόγο. </w:t>
      </w:r>
    </w:p>
    <w:p w14:paraId="163C3F5D" w14:textId="77777777" w:rsidR="004A774E" w:rsidRDefault="006F765D">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Ευχαριστώ, κύριε Πρόεδρε. </w:t>
      </w:r>
    </w:p>
    <w:p w14:paraId="163C3F5E" w14:textId="77777777" w:rsidR="004A774E" w:rsidRDefault="006F765D">
      <w:pPr>
        <w:spacing w:line="600" w:lineRule="auto"/>
        <w:ind w:firstLine="720"/>
        <w:jc w:val="both"/>
        <w:rPr>
          <w:rFonts w:eastAsia="Times New Roman"/>
          <w:szCs w:val="24"/>
        </w:rPr>
      </w:pPr>
      <w:r>
        <w:rPr>
          <w:rFonts w:eastAsia="Times New Roman"/>
          <w:szCs w:val="24"/>
        </w:rPr>
        <w:t>Η επικαιρότητα, βέβαια, διεκδικεί τα δικαιώματά της, κύριε Υπουργέ, και αναφέρομαι στο μάθη</w:t>
      </w:r>
      <w:r>
        <w:rPr>
          <w:rFonts w:eastAsia="Times New Roman"/>
          <w:szCs w:val="24"/>
        </w:rPr>
        <w:t>μα των Θρησκευτικών. Γι’ αυτό και θα πω δυο λόγια σε σχέση με το περιεχόμενο αυτού του μαθήματος, για το οποίο θεωρούμε ότι έχει ωριμάσει πια –έχει υπερωριμάσει, θα έλεγα- η ανάγκη για την αλλαγή του χαρακτήρα του, όπως θεωρούμε ότι έχει ωριμάσει και ο πλή</w:t>
      </w:r>
      <w:r>
        <w:rPr>
          <w:rFonts w:eastAsia="Times New Roman"/>
          <w:szCs w:val="24"/>
        </w:rPr>
        <w:t xml:space="preserve">ρης διαχωρισμός της Εκκλησίας από το κράτος, που αποτελεί άλλωστε, διαχρονικά, ένα ιστορικά ανεκπλήρωτο αίτημα στοιχειώδους αστικού εκσυγχρονισμού, που έχει συμβεί στις περισσότερες από τις υπόλοιπες ευρωπαϊκές χώρες. </w:t>
      </w:r>
    </w:p>
    <w:p w14:paraId="163C3F5F" w14:textId="77777777" w:rsidR="004A774E" w:rsidRDefault="006F765D">
      <w:pPr>
        <w:spacing w:line="600" w:lineRule="auto"/>
        <w:ind w:firstLine="720"/>
        <w:jc w:val="both"/>
        <w:rPr>
          <w:rFonts w:eastAsia="Times New Roman"/>
          <w:szCs w:val="24"/>
        </w:rPr>
      </w:pPr>
      <w:r>
        <w:rPr>
          <w:rFonts w:eastAsia="Times New Roman"/>
          <w:szCs w:val="24"/>
        </w:rPr>
        <w:lastRenderedPageBreak/>
        <w:t>Θεωρούμε ότι και η σημερινή ερώτησή μ</w:t>
      </w:r>
      <w:r>
        <w:rPr>
          <w:rFonts w:eastAsia="Times New Roman"/>
          <w:szCs w:val="24"/>
        </w:rPr>
        <w:t>ας έχει τη δική της επικαιρότητα, μια επικαιρότητα που την βιώνουν ιδιαίτερα οι λαϊκές οικογένειες, οι οποίες αν τύχει κι έχουν παιδιά –και είναι πολλές αυτές οι οικογένειες, είναι χιλιάδες- σε όλους τους τύπους λυκείων της χώρας μας, τότε είναι υποχρεωμέν</w:t>
      </w:r>
      <w:r>
        <w:rPr>
          <w:rFonts w:eastAsia="Times New Roman"/>
          <w:szCs w:val="24"/>
        </w:rPr>
        <w:t xml:space="preserve">οι να πληρώσουν από την τσέπη τους για να πάρουν τα παιδιά τους τα σχολικά βιβλία για τα ξενόγλωσσα μαθήματα. Δηλαδή, ενώ δίνονται δωρεάν στο δημοτικό και στο γυμνάσιο, στα λύκεια οι μαθητές πληρώνουν γι’ αυτά τα βιβλία. </w:t>
      </w:r>
    </w:p>
    <w:p w14:paraId="163C3F60" w14:textId="77777777" w:rsidR="004A774E" w:rsidRDefault="006F765D">
      <w:pPr>
        <w:spacing w:line="600" w:lineRule="auto"/>
        <w:ind w:firstLine="720"/>
        <w:jc w:val="both"/>
        <w:rPr>
          <w:rFonts w:eastAsia="Times New Roman"/>
          <w:szCs w:val="24"/>
        </w:rPr>
      </w:pPr>
      <w:r>
        <w:rPr>
          <w:rFonts w:eastAsia="Times New Roman"/>
          <w:szCs w:val="24"/>
        </w:rPr>
        <w:t>Και μιλάμε για ένα μάθημα, κύριε Υ</w:t>
      </w:r>
      <w:r>
        <w:rPr>
          <w:rFonts w:eastAsia="Times New Roman"/>
          <w:szCs w:val="24"/>
        </w:rPr>
        <w:t>πουργέ, το οποίο είναι υποχρεωτικό και το πρόγραμμά του και το ίδιο το μάθημα. Φυσικά, αναγνωρίζουμε κι εμείς και συμφωνούμε με την ικανοποίηση της ανάγκης των μαθητών –το πότε μπορούμε να το συζητήσουμε, έχουμε τις δικές μας απόψεις-, ιδιαίτερα σε αυτή τη</w:t>
      </w:r>
      <w:r>
        <w:rPr>
          <w:rFonts w:eastAsia="Times New Roman"/>
          <w:szCs w:val="24"/>
        </w:rPr>
        <w:t xml:space="preserve">ν ηλικία, να μαθαίνουν ξένες γλώσσες. </w:t>
      </w:r>
    </w:p>
    <w:p w14:paraId="163C3F61" w14:textId="77777777" w:rsidR="004A774E" w:rsidRDefault="006F765D">
      <w:pPr>
        <w:spacing w:line="600" w:lineRule="auto"/>
        <w:ind w:firstLine="720"/>
        <w:jc w:val="both"/>
        <w:rPr>
          <w:rFonts w:eastAsia="Times New Roman"/>
          <w:szCs w:val="24"/>
        </w:rPr>
      </w:pPr>
      <w:r>
        <w:rPr>
          <w:rFonts w:eastAsia="Times New Roman"/>
          <w:szCs w:val="24"/>
        </w:rPr>
        <w:lastRenderedPageBreak/>
        <w:t>Αυτή, όμως, η ανάγκη δεν μπορεί να συναντιέται ή να καταπνίγεται, να υπονομεύεται από τη λεγόμενη ανταποδοτικότητα, δηλαδή, «αν έχεις λεφτά θα πάρεις τα βιβλία, διαφορετικά, τι να κάνουμε, δεν θα μάθεις».</w:t>
      </w:r>
    </w:p>
    <w:p w14:paraId="163C3F62" w14:textId="77777777" w:rsidR="004A774E" w:rsidRDefault="006F765D">
      <w:pPr>
        <w:spacing w:line="600" w:lineRule="auto"/>
        <w:ind w:firstLine="720"/>
        <w:jc w:val="both"/>
        <w:rPr>
          <w:rFonts w:eastAsia="Times New Roman"/>
          <w:szCs w:val="24"/>
        </w:rPr>
      </w:pPr>
      <w:r>
        <w:rPr>
          <w:rFonts w:eastAsia="Times New Roman"/>
          <w:szCs w:val="24"/>
        </w:rPr>
        <w:t>Νομίζουμε ότ</w:t>
      </w:r>
      <w:r>
        <w:rPr>
          <w:rFonts w:eastAsia="Times New Roman"/>
          <w:szCs w:val="24"/>
        </w:rPr>
        <w:t xml:space="preserve">ι υπάρχει πολύ μεγάλη ανάγκη, ιδιαίτερα σήμερα, με όλα αυτά τα βάσανα που περνάει η λαϊκή οικογένεια, εξαιτίας της δικής σας πολιτικής –που συνεχίζετε βέβαια από εκεί που την άφησαν οι προηγούμενοι- ιδιαίτερα σε αυτό το ζήτημα. Το ποσό δεν είναι μικρό. </w:t>
      </w:r>
    </w:p>
    <w:p w14:paraId="163C3F63" w14:textId="77777777" w:rsidR="004A774E" w:rsidRDefault="006F765D">
      <w:pPr>
        <w:spacing w:line="600" w:lineRule="auto"/>
        <w:ind w:firstLine="720"/>
        <w:jc w:val="both"/>
        <w:rPr>
          <w:rFonts w:eastAsia="Times New Roman"/>
          <w:szCs w:val="24"/>
        </w:rPr>
      </w:pPr>
      <w:r>
        <w:rPr>
          <w:rFonts w:eastAsia="Times New Roman"/>
          <w:szCs w:val="24"/>
        </w:rPr>
        <w:t>Θέ</w:t>
      </w:r>
      <w:r>
        <w:rPr>
          <w:rFonts w:eastAsia="Times New Roman"/>
          <w:szCs w:val="24"/>
        </w:rPr>
        <w:t xml:space="preserve">λουμε να μάθουμε, γι’ αυτό και σας ρωτάμε, τι θα κάνετε, τι μέτρα θα πάρετε έτσι ώστε αυτά τα βιβλία για τα ξενόγλωσσα μαθήματα να δίνονται δωρεάν σε όλους τους μαθητές των λυκείων. </w:t>
      </w:r>
    </w:p>
    <w:p w14:paraId="163C3F64" w14:textId="77777777" w:rsidR="004A774E" w:rsidRDefault="006F765D">
      <w:pPr>
        <w:spacing w:line="600" w:lineRule="auto"/>
        <w:ind w:firstLine="720"/>
        <w:jc w:val="both"/>
        <w:rPr>
          <w:rFonts w:eastAsia="Times New Roman"/>
          <w:szCs w:val="24"/>
        </w:rPr>
      </w:pPr>
      <w:r>
        <w:rPr>
          <w:rFonts w:eastAsia="Times New Roman"/>
          <w:szCs w:val="24"/>
        </w:rPr>
        <w:t xml:space="preserve">Ευχαριστώ. </w:t>
      </w:r>
    </w:p>
    <w:p w14:paraId="163C3F65" w14:textId="77777777" w:rsidR="004A774E" w:rsidRDefault="006F765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έχετε τον λόγ</w:t>
      </w:r>
      <w:r>
        <w:rPr>
          <w:rFonts w:eastAsia="Times New Roman"/>
          <w:szCs w:val="24"/>
        </w:rPr>
        <w:t xml:space="preserve">ο. </w:t>
      </w:r>
    </w:p>
    <w:p w14:paraId="163C3F66" w14:textId="77777777" w:rsidR="004A774E" w:rsidRDefault="006F765D">
      <w:pPr>
        <w:spacing w:line="600" w:lineRule="auto"/>
        <w:ind w:firstLine="720"/>
        <w:jc w:val="both"/>
        <w:rPr>
          <w:rFonts w:eastAsia="Times New Roman"/>
          <w:szCs w:val="24"/>
        </w:rPr>
      </w:pPr>
      <w:r>
        <w:rPr>
          <w:rFonts w:eastAsia="Times New Roman"/>
          <w:b/>
          <w:szCs w:val="24"/>
        </w:rPr>
        <w:lastRenderedPageBreak/>
        <w:t xml:space="preserve">ΝΙΚΟΛΑΟΣ ΦΙΛΗΣ (Υπουργός Παιδείας, Έρευνας και Θρησκευμάτων): </w:t>
      </w:r>
      <w:r>
        <w:rPr>
          <w:rFonts w:eastAsia="Times New Roman"/>
          <w:szCs w:val="24"/>
        </w:rPr>
        <w:t xml:space="preserve">Ευχαριστώ, κύριε Πρόεδρε. </w:t>
      </w:r>
    </w:p>
    <w:p w14:paraId="163C3F67" w14:textId="77777777" w:rsidR="004A774E" w:rsidRDefault="006F765D">
      <w:pPr>
        <w:spacing w:line="600" w:lineRule="auto"/>
        <w:ind w:firstLine="720"/>
        <w:jc w:val="both"/>
        <w:rPr>
          <w:rFonts w:eastAsia="Times New Roman"/>
          <w:szCs w:val="24"/>
        </w:rPr>
      </w:pPr>
      <w:r>
        <w:rPr>
          <w:rFonts w:eastAsia="Times New Roman"/>
          <w:szCs w:val="24"/>
        </w:rPr>
        <w:t>Κύριε συνάδελφε, θα συμφωνήσουμε πως το γεγονός ότι δεν διανέμονται δωρεάν τα βιβλία των ξένων γλωσσών στο λύκειο συνιστά παρέκκλιση από την αρχή της δωρεάν εκπαίδ</w:t>
      </w:r>
      <w:r>
        <w:rPr>
          <w:rFonts w:eastAsia="Times New Roman"/>
          <w:szCs w:val="24"/>
        </w:rPr>
        <w:t xml:space="preserve">ευσης. </w:t>
      </w:r>
    </w:p>
    <w:p w14:paraId="163C3F68" w14:textId="77777777" w:rsidR="004A774E" w:rsidRDefault="006F765D">
      <w:pPr>
        <w:spacing w:line="600" w:lineRule="auto"/>
        <w:ind w:firstLine="720"/>
        <w:jc w:val="both"/>
        <w:rPr>
          <w:rFonts w:eastAsia="Times New Roman"/>
          <w:szCs w:val="24"/>
        </w:rPr>
      </w:pPr>
      <w:r>
        <w:rPr>
          <w:rFonts w:eastAsia="Times New Roman"/>
          <w:szCs w:val="24"/>
        </w:rPr>
        <w:t>Θα μου πείτε ότι η μεγαλύτερη παρέκκλιση στη χώρα μας από το καθεστώς της δωρεάν εκπαίδευσης είναι τα φροντιστήρια. Οι λαϊκές οι οικογένειες, αλλά και όλες οι οικογένειες, γνωρίζουν ότι από ένα σημείο και πέρα, ιδιαίτερα την περίοδο του λυκείου και</w:t>
      </w:r>
      <w:r>
        <w:rPr>
          <w:rFonts w:eastAsia="Times New Roman"/>
          <w:szCs w:val="24"/>
        </w:rPr>
        <w:t xml:space="preserve"> της προετοιμασίας των παιδιών για την τριτοβάθμια εκπαίδευση, κάμπτεται, δυστυχώς, η αρχή της δωρεάν εκπαίδευσης. Και ξηλώνονται οι οικογένειες, σήμερα σε συνθήκες, είναι η αλήθεια, μεγάλης οικονομικής κρίσης, για να υποστηρίξουν το δικαίωμα των παιδιών σ</w:t>
      </w:r>
      <w:r>
        <w:rPr>
          <w:rFonts w:eastAsia="Times New Roman"/>
          <w:szCs w:val="24"/>
        </w:rPr>
        <w:t>τη μόρφωση. Αυτό δεν αποτελεί, βεβαίως, σε κα</w:t>
      </w:r>
      <w:r>
        <w:rPr>
          <w:rFonts w:eastAsia="Times New Roman"/>
          <w:szCs w:val="24"/>
        </w:rPr>
        <w:t>μ</w:t>
      </w:r>
      <w:r>
        <w:rPr>
          <w:rFonts w:eastAsia="Times New Roman"/>
          <w:szCs w:val="24"/>
        </w:rPr>
        <w:t xml:space="preserve">μία περίπτωση άλλοθι και δεν δικαιολογεί το γεγονός ότι δεν δίνονται, δεν διανέμονται στο γυμνάσιο δωρεάν βιβλία ξένων γλωσσών. </w:t>
      </w:r>
    </w:p>
    <w:p w14:paraId="163C3F69" w14:textId="77777777" w:rsidR="004A774E" w:rsidRDefault="006F765D">
      <w:pPr>
        <w:spacing w:line="600" w:lineRule="auto"/>
        <w:ind w:firstLine="720"/>
        <w:jc w:val="both"/>
        <w:rPr>
          <w:rFonts w:eastAsia="Times New Roman"/>
          <w:szCs w:val="24"/>
        </w:rPr>
      </w:pPr>
      <w:r>
        <w:rPr>
          <w:rFonts w:eastAsia="Times New Roman"/>
          <w:szCs w:val="24"/>
        </w:rPr>
        <w:lastRenderedPageBreak/>
        <w:t>Πώς συνέβη, όμως, αυτό; Γιατί κι εμείς το κληρονομήσαμε. Από τη συγγραφή των βιβλ</w:t>
      </w:r>
      <w:r>
        <w:rPr>
          <w:rFonts w:eastAsia="Times New Roman"/>
          <w:szCs w:val="24"/>
        </w:rPr>
        <w:t xml:space="preserve">ίων των ξένων γλωσσών που έγινε και ήταν επιχορηγούμενη από κοινοτικά κονδύλια, εξαιρέθηκαν τα βιβλία του λυκείου. Πιστεύουμε ότι σε επόμενη δράση που θα έχουμε θα ολοκληρωθεί η συγγραφή και η έκδοση των διδακτικών βιβλίων ξένων γλωσσών και για το λύκειο. </w:t>
      </w:r>
      <w:r>
        <w:rPr>
          <w:rFonts w:eastAsia="Times New Roman"/>
          <w:szCs w:val="24"/>
        </w:rPr>
        <w:t xml:space="preserve">  </w:t>
      </w:r>
    </w:p>
    <w:p w14:paraId="163C3F6A" w14:textId="77777777" w:rsidR="004A774E" w:rsidRDefault="006F765D">
      <w:pPr>
        <w:spacing w:line="600" w:lineRule="auto"/>
        <w:ind w:firstLine="720"/>
        <w:jc w:val="both"/>
        <w:rPr>
          <w:rFonts w:eastAsia="Times New Roman"/>
          <w:szCs w:val="24"/>
        </w:rPr>
      </w:pPr>
      <w:r>
        <w:rPr>
          <w:rFonts w:eastAsia="Times New Roman"/>
          <w:szCs w:val="24"/>
        </w:rPr>
        <w:t>Θα ήθελα, όμως, επί τη ευκαιρία να θέσω ένα θέμα που είναι κρίσιμο και αφορά τη διδασκαλία των ξένων γλωσσών. Δεν είναι μόνο τα βιβλία των τάξεων του λυκείου που επιβαρύνουν οικονομικά τις οικογένειες, είναι και ο κύκλος της αναγνώρισης, της πιστοποίηση</w:t>
      </w:r>
      <w:r>
        <w:rPr>
          <w:rFonts w:eastAsia="Times New Roman"/>
          <w:szCs w:val="24"/>
        </w:rPr>
        <w:t>ς του επιπέδου ξενόγλωσσης εκπαίδευσης που γίνεται με ιδιωτικοοικονομικά κριτήρια έξω από το δημόσιο σύστημα, που επιβαρύνει δυστυχώς με ακόμη μεγαλύτερα έξοδα τις ελληνικές οικογένειες.</w:t>
      </w:r>
    </w:p>
    <w:p w14:paraId="163C3F6B" w14:textId="77777777" w:rsidR="004A774E" w:rsidRDefault="006F765D">
      <w:pPr>
        <w:spacing w:line="600" w:lineRule="auto"/>
        <w:ind w:firstLine="720"/>
        <w:jc w:val="both"/>
        <w:rPr>
          <w:rFonts w:eastAsia="Times New Roman"/>
          <w:szCs w:val="24"/>
        </w:rPr>
      </w:pPr>
      <w:r>
        <w:rPr>
          <w:rFonts w:eastAsia="Times New Roman"/>
          <w:szCs w:val="24"/>
        </w:rPr>
        <w:t xml:space="preserve">Γι’ αυτό εμείς έχουμε προχωρήσει –και θα φέρουμε σύντομα, το επόμενο </w:t>
      </w:r>
      <w:r>
        <w:rPr>
          <w:rFonts w:eastAsia="Times New Roman"/>
          <w:szCs w:val="24"/>
        </w:rPr>
        <w:t xml:space="preserve">διάστημα, στη Βουλή σχετικό νομοσχέδιο- στην καθιέρωση και διεύρυνση του προγράμματος διδασκαλίας ξένων γλωσσών με την </w:t>
      </w:r>
      <w:r>
        <w:rPr>
          <w:rFonts w:eastAsia="Times New Roman"/>
          <w:szCs w:val="24"/>
        </w:rPr>
        <w:lastRenderedPageBreak/>
        <w:t>κατοχύρωση ενός κρατικού πιστοποιητικού γλωσσομάθειας, έτσι ώστε χωρίς να πληρώνουν οι μαθητές και οι οικογένειές τους να πιστοποιείται τ</w:t>
      </w:r>
      <w:r>
        <w:rPr>
          <w:rFonts w:eastAsia="Times New Roman"/>
          <w:szCs w:val="24"/>
        </w:rPr>
        <w:t>ο επίπεδο της γλωσσομάθειάς τους.</w:t>
      </w:r>
    </w:p>
    <w:p w14:paraId="163C3F6C" w14:textId="77777777" w:rsidR="004A774E" w:rsidRDefault="006F765D">
      <w:pPr>
        <w:spacing w:line="600" w:lineRule="auto"/>
        <w:ind w:firstLine="720"/>
        <w:jc w:val="both"/>
        <w:rPr>
          <w:rFonts w:eastAsia="Times New Roman"/>
          <w:szCs w:val="24"/>
        </w:rPr>
      </w:pPr>
      <w:r>
        <w:rPr>
          <w:rFonts w:eastAsia="Times New Roman"/>
          <w:szCs w:val="24"/>
        </w:rPr>
        <w:t>Υπάρχει ένα ερώτημα στο οποίο οφείλουμε να απαντήσουμε. Γιατί παρ’ ότι διδάσκονται τόσα χρόνια τα παιδιά ξένες γλώσσες στη δημόσια εκπαίδευση, αναγκάζονται να πάνε στα φροντιστήρια για να μάθουν να μιλούν τις ξένες γλώσσες</w:t>
      </w:r>
      <w:r>
        <w:rPr>
          <w:rFonts w:eastAsia="Times New Roman"/>
          <w:szCs w:val="24"/>
        </w:rPr>
        <w:t xml:space="preserve">; Η απάντηση σε αυτό το ερώτημα, κατά τη γνώμη μου, πρέπει να είναι η βάση για την αναμόρφωση των προγραμμάτων διδασκαλίας των ξένων γλωσσών. Δεν είναι μόνο θέμα ωρών. Είναι και θέμα εκπαιδευτικής κατεύθυνσης. </w:t>
      </w:r>
    </w:p>
    <w:p w14:paraId="163C3F6D" w14:textId="77777777" w:rsidR="004A774E" w:rsidRDefault="006F765D">
      <w:pPr>
        <w:spacing w:line="600" w:lineRule="auto"/>
        <w:ind w:firstLine="720"/>
        <w:jc w:val="both"/>
        <w:rPr>
          <w:rFonts w:eastAsia="Times New Roman"/>
          <w:szCs w:val="24"/>
        </w:rPr>
      </w:pPr>
      <w:r>
        <w:rPr>
          <w:rFonts w:eastAsia="Times New Roman"/>
          <w:szCs w:val="24"/>
        </w:rPr>
        <w:t>Και προφανώς ένα παιδί που τελειώνει σήμερα τ</w:t>
      </w:r>
      <w:r>
        <w:rPr>
          <w:rFonts w:eastAsia="Times New Roman"/>
          <w:szCs w:val="24"/>
        </w:rPr>
        <w:t xml:space="preserve">ο δημόσιο σχολικό σύστημα, θα πρέπει να γνωρίζει οπωσδήποτε με τον πιο άρτιο τρόπο τη χρήση γλωσσών. Και όταν λέω γλώσσα, εννοώ την ελληνική γλώσσα και λογοτεχνία, εννοώ ξένη γλώσσα κατά προτεραιότητα τα αγγλικά αλλά και άλλες δυνατότητες. </w:t>
      </w:r>
      <w:r>
        <w:rPr>
          <w:rFonts w:eastAsia="Times New Roman"/>
          <w:szCs w:val="24"/>
        </w:rPr>
        <w:lastRenderedPageBreak/>
        <w:t>Και γλώσσα είναι</w:t>
      </w:r>
      <w:r>
        <w:rPr>
          <w:rFonts w:eastAsia="Times New Roman"/>
          <w:szCs w:val="24"/>
        </w:rPr>
        <w:t xml:space="preserve"> και τα μαθηματικά, είναι γλώσσα της επιστήμης. Πρέπει και αυτή τη γλώσσα να γνωρίζει το παιδί.</w:t>
      </w:r>
    </w:p>
    <w:p w14:paraId="163C3F6E" w14:textId="77777777" w:rsidR="004A774E" w:rsidRDefault="006F765D">
      <w:pPr>
        <w:spacing w:line="600" w:lineRule="auto"/>
        <w:ind w:firstLine="720"/>
        <w:jc w:val="both"/>
        <w:rPr>
          <w:rFonts w:eastAsia="Times New Roman"/>
          <w:szCs w:val="24"/>
        </w:rPr>
      </w:pPr>
      <w:r>
        <w:rPr>
          <w:rFonts w:eastAsia="Times New Roman"/>
          <w:szCs w:val="24"/>
        </w:rPr>
        <w:t>Και αν θέλετε αυτή η άποψη, η παραδοχή για την εν ευρεία εννοία γλωσσική κατάρτιση και εκπαίδευση των παιδιών αποτελεί και τη βάση όλης της συζήτησής μας για τη</w:t>
      </w:r>
      <w:r>
        <w:rPr>
          <w:rFonts w:eastAsia="Times New Roman"/>
          <w:szCs w:val="24"/>
        </w:rPr>
        <w:t xml:space="preserve">ν αναμόρφωση της δευτεροβάθμιας εκπαίδευσης. </w:t>
      </w:r>
    </w:p>
    <w:p w14:paraId="163C3F6F" w14:textId="77777777" w:rsidR="004A774E" w:rsidRDefault="006F765D">
      <w:pPr>
        <w:spacing w:line="600" w:lineRule="auto"/>
        <w:ind w:firstLine="720"/>
        <w:jc w:val="both"/>
        <w:rPr>
          <w:rFonts w:eastAsia="Times New Roman"/>
          <w:szCs w:val="24"/>
        </w:rPr>
      </w:pPr>
      <w:r>
        <w:rPr>
          <w:rFonts w:eastAsia="Times New Roman"/>
          <w:szCs w:val="24"/>
        </w:rPr>
        <w:t>Τέλος, θα ήθελα να σας πω ότι προσπαθούμε ώστε όταν τελειώνει το παιδί, ο μαθητής και η μαθήτρια, την υποχρεωτική εκπαίδευση –εννέα χρόνια είναι σήμερα, ελπίζουμε να επεκτείνουμε τον χρόνο της υποχρεωτικής εκπα</w:t>
      </w:r>
      <w:r>
        <w:rPr>
          <w:rFonts w:eastAsia="Times New Roman"/>
          <w:szCs w:val="24"/>
        </w:rPr>
        <w:t>ίδευσης, να κάνουμε βήματα στο άμεσο διάστημα, θα κάνουμε συζήτηση στη Βουλή γι’ αυτό το ζήτημα- να έχουν επίπεδο Β2 στη πρώτη ξένη γλώσσα που έχουν μάθει και Α2 στη δεύτερη ξένη γλώσσα. Τα νέα προγράμματα σπουδών ακολουθούν την κλίμακα του Συμβουλίου τη Ε</w:t>
      </w:r>
      <w:r>
        <w:rPr>
          <w:rFonts w:eastAsia="Times New Roman"/>
          <w:szCs w:val="24"/>
        </w:rPr>
        <w:t xml:space="preserve">υρώπης, δηλαδή, Α1, Α2, Β1, Β2 και Γ1, Γ2. </w:t>
      </w:r>
    </w:p>
    <w:p w14:paraId="163C3F70" w14:textId="77777777" w:rsidR="004A774E" w:rsidRDefault="006F765D">
      <w:pPr>
        <w:spacing w:line="600" w:lineRule="auto"/>
        <w:ind w:firstLine="720"/>
        <w:jc w:val="both"/>
        <w:rPr>
          <w:rFonts w:eastAsia="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163C3F71" w14:textId="77777777" w:rsidR="004A774E" w:rsidRDefault="006F765D">
      <w:pPr>
        <w:spacing w:line="600" w:lineRule="auto"/>
        <w:ind w:firstLine="720"/>
        <w:jc w:val="both"/>
        <w:rPr>
          <w:rFonts w:eastAsia="Times New Roman"/>
          <w:szCs w:val="24"/>
        </w:rPr>
      </w:pPr>
      <w:r>
        <w:rPr>
          <w:rFonts w:eastAsia="Times New Roman"/>
          <w:szCs w:val="24"/>
        </w:rPr>
        <w:t>Επαναλαμβάνω ότι έχετε δίκιο στη διατύπωση της ερώτησής σας και κάνουμε ό,τι είναι δυνατόν να βελτιώσουμε το θέμα αυτό.</w:t>
      </w:r>
    </w:p>
    <w:p w14:paraId="163C3F72" w14:textId="77777777" w:rsidR="004A774E" w:rsidRDefault="006F765D">
      <w:pPr>
        <w:spacing w:line="600" w:lineRule="auto"/>
        <w:ind w:firstLine="720"/>
        <w:jc w:val="both"/>
        <w:rPr>
          <w:rFonts w:eastAsia="Times New Roman"/>
          <w:szCs w:val="24"/>
        </w:rPr>
      </w:pPr>
      <w:r>
        <w:rPr>
          <w:rFonts w:eastAsia="Times New Roman"/>
          <w:szCs w:val="24"/>
        </w:rPr>
        <w:t xml:space="preserve">Κάτι </w:t>
      </w:r>
      <w:r>
        <w:rPr>
          <w:rFonts w:eastAsia="Times New Roman"/>
          <w:szCs w:val="24"/>
        </w:rPr>
        <w:t>τελευταίο.</w:t>
      </w:r>
    </w:p>
    <w:p w14:paraId="163C3F73" w14:textId="77777777" w:rsidR="004A774E" w:rsidRDefault="006F765D">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Να κλείνουμε, κύριε Υπουργέ, γιατί έχουμε δύο νομοσχέδια σήμερα.</w:t>
      </w:r>
    </w:p>
    <w:p w14:paraId="163C3F74" w14:textId="77777777" w:rsidR="004A774E" w:rsidRDefault="006F765D">
      <w:pPr>
        <w:spacing w:line="600" w:lineRule="auto"/>
        <w:ind w:firstLine="720"/>
        <w:jc w:val="both"/>
        <w:rPr>
          <w:rFonts w:eastAsia="Times New Roman"/>
          <w:bCs/>
          <w:szCs w:val="24"/>
        </w:rPr>
      </w:pPr>
      <w:r>
        <w:rPr>
          <w:rFonts w:eastAsia="Times New Roman"/>
          <w:b/>
          <w:bCs/>
          <w:szCs w:val="24"/>
        </w:rPr>
        <w:t>ΝΙΚΟΛΑΟΣ ΦΙΛΗΣ (Υπουργός Παιδείας, Έρευνας και Θρησκευμάτων):</w:t>
      </w:r>
      <w:r>
        <w:rPr>
          <w:rFonts w:eastAsia="Times New Roman"/>
          <w:bCs/>
          <w:szCs w:val="24"/>
        </w:rPr>
        <w:t xml:space="preserve"> Τελειώνω αμέσως.</w:t>
      </w:r>
    </w:p>
    <w:p w14:paraId="163C3F75" w14:textId="77777777" w:rsidR="004A774E" w:rsidRDefault="006F765D">
      <w:pPr>
        <w:spacing w:line="600" w:lineRule="auto"/>
        <w:ind w:firstLine="720"/>
        <w:jc w:val="both"/>
        <w:rPr>
          <w:rFonts w:eastAsia="Times New Roman"/>
          <w:bCs/>
          <w:szCs w:val="24"/>
        </w:rPr>
      </w:pPr>
      <w:r>
        <w:rPr>
          <w:rFonts w:eastAsia="Times New Roman"/>
          <w:bCs/>
          <w:szCs w:val="24"/>
        </w:rPr>
        <w:t xml:space="preserve">Η επικαιρότητα σας ανάγκασε να κάνετε μία αναφορά στο θέμα των </w:t>
      </w:r>
      <w:r>
        <w:rPr>
          <w:rFonts w:eastAsia="Times New Roman"/>
          <w:bCs/>
          <w:szCs w:val="24"/>
        </w:rPr>
        <w:t>Θ</w:t>
      </w:r>
      <w:r>
        <w:rPr>
          <w:rFonts w:eastAsia="Times New Roman"/>
          <w:bCs/>
          <w:szCs w:val="24"/>
        </w:rPr>
        <w:t>ρησκ</w:t>
      </w:r>
      <w:r>
        <w:rPr>
          <w:rFonts w:eastAsia="Times New Roman"/>
          <w:bCs/>
          <w:szCs w:val="24"/>
        </w:rPr>
        <w:t xml:space="preserve">ευτικών. Τη δέχομαι. Πρέπει να πω ότι αυτή που αναφέρατε είναι η πάγια θέση της Αριστεράς. Και κάπως με είχε ξενίσει η στάση του κόμματός σας μέχρι τώρα. Ακόμα και ο </w:t>
      </w:r>
      <w:r>
        <w:rPr>
          <w:rFonts w:eastAsia="Times New Roman"/>
          <w:bCs/>
          <w:szCs w:val="24"/>
        </w:rPr>
        <w:t>«</w:t>
      </w:r>
      <w:r>
        <w:rPr>
          <w:rFonts w:eastAsia="Times New Roman"/>
          <w:bCs/>
          <w:szCs w:val="24"/>
        </w:rPr>
        <w:t>ΡΙΖΟΣΠΑΣΤΗΣ</w:t>
      </w:r>
      <w:r>
        <w:rPr>
          <w:rFonts w:eastAsia="Times New Roman"/>
          <w:bCs/>
          <w:szCs w:val="24"/>
        </w:rPr>
        <w:t>»</w:t>
      </w:r>
      <w:r>
        <w:rPr>
          <w:rFonts w:eastAsia="Times New Roman"/>
          <w:bCs/>
          <w:szCs w:val="24"/>
        </w:rPr>
        <w:t xml:space="preserve"> χθες δεν αναφέρθηκε σε ορισμένα ζητήματα επικαιρότητος. Δείτε το και θα καταλάβετε.</w:t>
      </w:r>
    </w:p>
    <w:p w14:paraId="163C3F76" w14:textId="77777777" w:rsidR="004A774E" w:rsidRDefault="006F765D">
      <w:pPr>
        <w:spacing w:line="600" w:lineRule="auto"/>
        <w:ind w:firstLine="720"/>
        <w:jc w:val="both"/>
        <w:rPr>
          <w:rFonts w:eastAsia="Times New Roman"/>
          <w:bCs/>
          <w:szCs w:val="24"/>
        </w:rPr>
      </w:pPr>
      <w:r>
        <w:rPr>
          <w:rFonts w:eastAsia="Times New Roman"/>
          <w:bCs/>
          <w:szCs w:val="24"/>
        </w:rPr>
        <w:lastRenderedPageBreak/>
        <w:t>Ευχαριστώ.</w:t>
      </w:r>
    </w:p>
    <w:p w14:paraId="163C3F77" w14:textId="77777777" w:rsidR="004A774E" w:rsidRDefault="006F765D">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Τον λόγο έχει ο κ. Δελής.</w:t>
      </w:r>
    </w:p>
    <w:p w14:paraId="163C3F78" w14:textId="77777777" w:rsidR="004A774E" w:rsidRDefault="006F765D">
      <w:pPr>
        <w:spacing w:line="600" w:lineRule="auto"/>
        <w:ind w:firstLine="720"/>
        <w:jc w:val="both"/>
        <w:rPr>
          <w:rFonts w:eastAsia="Times New Roman"/>
          <w:szCs w:val="24"/>
        </w:rPr>
      </w:pPr>
      <w:r>
        <w:rPr>
          <w:rFonts w:eastAsia="Times New Roman"/>
          <w:b/>
          <w:bCs/>
          <w:szCs w:val="24"/>
        </w:rPr>
        <w:t>ΙΩΑΝΝΗΣ ΔΕΛΗΣ</w:t>
      </w:r>
      <w:r>
        <w:rPr>
          <w:rFonts w:eastAsia="Times New Roman"/>
          <w:b/>
          <w:szCs w:val="24"/>
        </w:rPr>
        <w:t>:</w:t>
      </w:r>
      <w:r>
        <w:rPr>
          <w:rFonts w:eastAsia="Times New Roman"/>
          <w:szCs w:val="24"/>
        </w:rPr>
        <w:t xml:space="preserve"> Νομίζω, κύριε Υπουργέ, για το τελευταίο που είπατε σας απάντησε ο Γραμματέας του Κόμμα</w:t>
      </w:r>
      <w:r>
        <w:rPr>
          <w:rFonts w:eastAsia="Times New Roman"/>
          <w:szCs w:val="24"/>
        </w:rPr>
        <w:t>τός μας με την τοποθέτησή του εδώ από το Βήμα της Βουλής.</w:t>
      </w:r>
    </w:p>
    <w:p w14:paraId="163C3F79" w14:textId="77777777" w:rsidR="004A774E" w:rsidRDefault="006F765D">
      <w:pPr>
        <w:spacing w:line="600" w:lineRule="auto"/>
        <w:ind w:firstLine="720"/>
        <w:jc w:val="both"/>
        <w:rPr>
          <w:rFonts w:eastAsia="Times New Roman"/>
          <w:szCs w:val="24"/>
        </w:rPr>
      </w:pPr>
      <w:r>
        <w:rPr>
          <w:rFonts w:eastAsia="Times New Roman"/>
          <w:szCs w:val="24"/>
        </w:rPr>
        <w:t xml:space="preserve">Εγώ θα επιστρέψω στην ερώτηση μου, η οποία εστίασε σε ένα πολύ συγκεκριμένο ζήτημα της πληρωμής των ξενόγλωσσων βιβλίων. Βεβαίως, με την τοποθέτησή σας ανοίξατε το θέμα. Έχει και άλλες πλευρές. Για </w:t>
      </w:r>
      <w:r>
        <w:rPr>
          <w:rFonts w:eastAsia="Times New Roman"/>
          <w:szCs w:val="24"/>
        </w:rPr>
        <w:t>το συγκεκριμένο, όμως, η απάντησή σας δεν μας ικανοποιεί και κυρίως και δεν ικανοποιεί βεβαίως και τον κόσμο ο οποίος πληρώνει.</w:t>
      </w:r>
    </w:p>
    <w:p w14:paraId="163C3F7A" w14:textId="77777777" w:rsidR="004A774E" w:rsidRDefault="006F765D">
      <w:pPr>
        <w:spacing w:line="600" w:lineRule="auto"/>
        <w:ind w:firstLine="720"/>
        <w:jc w:val="both"/>
        <w:rPr>
          <w:rFonts w:eastAsia="Times New Roman"/>
          <w:szCs w:val="24"/>
        </w:rPr>
      </w:pPr>
      <w:r>
        <w:rPr>
          <w:rFonts w:eastAsia="Times New Roman"/>
          <w:szCs w:val="24"/>
        </w:rPr>
        <w:t>Είπατε ότι το κληρονομήσατε. Δεν διαφωνούμε. Μονάχα που και εσείς το συνεχίζετε. Αναφέρατε το ιστορικό της πληρωμής από τους γον</w:t>
      </w:r>
      <w:r>
        <w:rPr>
          <w:rFonts w:eastAsia="Times New Roman"/>
          <w:szCs w:val="24"/>
        </w:rPr>
        <w:t>είς αυτών των βιβλίων. Και δώσατε και μια ευχή ότι θα αντιμετωπιστεί τα επόμενα χρόνια με την αλλαγή των βιβλίων και όλα όσα είπατε σε σχέση με αυτά.</w:t>
      </w:r>
    </w:p>
    <w:p w14:paraId="163C3F7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Νομίζουμε ότι θα πρέπει άμεσα το Υπουργείο –το ξαναλέμε, άμεσα- με υπουργική απόφαση, με μία υπουργική εγκ</w:t>
      </w:r>
      <w:r>
        <w:rPr>
          <w:rFonts w:eastAsia="Times New Roman" w:cs="Times New Roman"/>
          <w:szCs w:val="24"/>
        </w:rPr>
        <w:t xml:space="preserve">ύκλιο –και βγάζετε τέτοιες αρκετές για άλλα ζητήματα, που συνήθως δημιουργούν προβλήματα στα σχολεία- να χορηγεί αυτά τα βιβλία δωρεάν στους μαθητές και όχι να περιμένουμε το όποτε και το εάν. </w:t>
      </w:r>
    </w:p>
    <w:p w14:paraId="163C3F7C"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Φυσικά μιλήσατε και για τα φροντιστήρια. Τα φροντιστήρια καλύπ</w:t>
      </w:r>
      <w:r>
        <w:rPr>
          <w:rFonts w:eastAsia="Times New Roman" w:cs="Times New Roman"/>
          <w:szCs w:val="24"/>
        </w:rPr>
        <w:t>τουν ανικανοποίητες μορφωτικές ανάγκες, τις οποίες συνήθως, για πολλούς και διάφορους λόγους, με κεντρική όμως ευθύνη του Υπουργείου Παιδείας, δεν ικανοποιούνται στο δημόσιο εκπαιδευτικό σύστημα. Και, βεβαίως, είναι άλλο ένα πλήγμα για τη δημόσια και δωρεά</w:t>
      </w:r>
      <w:r>
        <w:rPr>
          <w:rFonts w:eastAsia="Times New Roman" w:cs="Times New Roman"/>
          <w:szCs w:val="24"/>
        </w:rPr>
        <w:t xml:space="preserve">ν εκπαίδευση. </w:t>
      </w:r>
    </w:p>
    <w:p w14:paraId="163C3F7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Μιλήσατε και για τα κέντρα πιστοποίησης ξένων γλωσσών, για το Κρατικό Πιστοποιητικό Γλωσσομάθειας. Τα έχουμε ξαναπεί αυτά με αφορμή άλλες νομοθετικές σας παρεμβάσεις. Έχουμε τη γνώμη πως αυτό το Κρατικό Πιστοποιητικό Γλωσσομάθειας θα πρέπει </w:t>
      </w:r>
      <w:r>
        <w:rPr>
          <w:rFonts w:eastAsia="Times New Roman" w:cs="Times New Roman"/>
          <w:szCs w:val="24"/>
        </w:rPr>
        <w:t xml:space="preserve">να είναι αποκλειστικά στη χώρα μας και </w:t>
      </w:r>
      <w:r>
        <w:rPr>
          <w:rFonts w:eastAsia="Times New Roman" w:cs="Times New Roman"/>
          <w:szCs w:val="24"/>
        </w:rPr>
        <w:lastRenderedPageBreak/>
        <w:t>να μην υπάρχει άλλο. Θέλουμε, δηλαδή, να μην έχουν πεδίο δράσης οι έμποροι της εκπαίδευσης –και δεν είναι και λίγοι και πολλές φορές είναι και μεγαλόσχημοι- οι οποίοι βγάζουν πάρα πολλά χρήματα από αυτές τις πιστοποιή</w:t>
      </w:r>
      <w:r>
        <w:rPr>
          <w:rFonts w:eastAsia="Times New Roman" w:cs="Times New Roman"/>
          <w:szCs w:val="24"/>
        </w:rPr>
        <w:t xml:space="preserve">σεις των ξένων γλωσσών. Θέλουμε την αποκλειστικότητα, δηλαδή, αυτήν διεκδικούμε, του Κρατικού Πιστοποιητικού Γλωσσομάθειας. </w:t>
      </w:r>
    </w:p>
    <w:p w14:paraId="163C3F7E"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Σε κάθε περίπτωση, αυτό που θέλουμε να σας πούμε –και το ξαναλέμε- είναι ότι βεβαίως αυτό το ζήτημα –και επιστρέφω στο αρχικό αίτημ</w:t>
      </w:r>
      <w:r>
        <w:rPr>
          <w:rFonts w:eastAsia="Times New Roman" w:cs="Times New Roman"/>
          <w:szCs w:val="24"/>
        </w:rPr>
        <w:t>α- των ξενόγλωσσων βιβλίων είναι μια ακόμα πλευρά του ζητήματος κατά πόσο είναι δωρεάν αυτή η δημόσια λεγόμενη παιδεία. Είναι μια πλευρά αυτή, βεβαίως, υπάρχουν και άλλες. Μιλήσατε και εσείς για τα φροντιστήρια, για τις μετακινήσεις των παιδιών, για τα προ</w:t>
      </w:r>
      <w:r>
        <w:rPr>
          <w:rFonts w:eastAsia="Times New Roman" w:cs="Times New Roman"/>
          <w:szCs w:val="24"/>
        </w:rPr>
        <w:t>βλήματα που υπάρχουν στην ειδική αγωγή και που ακόμα δεν έχουν λυθεί –ιδιαίτερα με το ειδικό εκπαιδευτικό προσωπικό-, για τις αλλαγές που έχουν γίνει στα σχολεία από το νηπιαγωγείο μέχρι τα λύκεια.</w:t>
      </w:r>
    </w:p>
    <w:p w14:paraId="163C3F7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Μην το ανοίγετε, κύριε Δε</w:t>
      </w:r>
      <w:r>
        <w:rPr>
          <w:rFonts w:eastAsia="Times New Roman" w:cs="Times New Roman"/>
          <w:szCs w:val="24"/>
        </w:rPr>
        <w:t xml:space="preserve">λή, γιατί ούτως </w:t>
      </w:r>
      <w:r>
        <w:rPr>
          <w:rFonts w:eastAsia="Times New Roman" w:cs="Times New Roman"/>
          <w:szCs w:val="24"/>
        </w:rPr>
        <w:t xml:space="preserve">ή </w:t>
      </w:r>
      <w:r>
        <w:rPr>
          <w:rFonts w:eastAsia="Times New Roman" w:cs="Times New Roman"/>
          <w:szCs w:val="24"/>
        </w:rPr>
        <w:t>άλλως δεν έχει δυνατότητα να απαντήσει ο Υπουργός.</w:t>
      </w:r>
    </w:p>
    <w:p w14:paraId="163C3F8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Λέω ότι είναι ένα πρόβλημα –επαναλαμβάνω- και θα περιμέναμε –δεν την ακούσαμε- μια άλλη απάντηση από τον Υπουργό. Όμως είναι τόσο μεγάλες οι μνημονιακές δεσμεύσεις που δεν </w:t>
      </w:r>
      <w:r>
        <w:rPr>
          <w:rFonts w:eastAsia="Times New Roman" w:cs="Times New Roman"/>
          <w:szCs w:val="24"/>
        </w:rPr>
        <w:t>μπορείτε ούτε αυτό το στοιχειώδες αίτημα να ικανοποιήσετε.</w:t>
      </w:r>
    </w:p>
    <w:p w14:paraId="163C3F8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κύριος Υπουργός για τη δευτερολογία του. </w:t>
      </w:r>
    </w:p>
    <w:p w14:paraId="163C3F8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Κύριε Υπουργέ, μην ξεπεράσουμε τον χρόνο γιατί όπως σας είπα έχουμε δύο νομοσχέδια στη συνέχεια. </w:t>
      </w:r>
    </w:p>
    <w:p w14:paraId="163C3F8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ΦΙΛΗΣ (Υπουργός Παιδείας, Έρευνας και Θρησκευμάτων):</w:t>
      </w:r>
      <w:r>
        <w:rPr>
          <w:rFonts w:eastAsia="Times New Roman" w:cs="Times New Roman"/>
          <w:szCs w:val="24"/>
        </w:rPr>
        <w:t xml:space="preserve"> Κύριε Δελή, συμφωνούμε κατά βάση. Βεβαίως εμείς είμαστε Κυβέρνηση και κρινόμεθα. Εσείς, ως αντιπολίτευση, καλά κάνετε και ελέγχετε. </w:t>
      </w:r>
    </w:p>
    <w:p w14:paraId="163C3F8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Πρέπει να υπάρξει –επανέλαβα- έκδοση διδακτικών βιβλίων και για το λύ</w:t>
      </w:r>
      <w:r>
        <w:rPr>
          <w:rFonts w:eastAsia="Times New Roman" w:cs="Times New Roman"/>
          <w:szCs w:val="24"/>
        </w:rPr>
        <w:t>κειο. Αυτό δεν μπορεί να υποκατασταθεί από μία συναλλαγή του κράτους με το εμπόριο. Αυτά δεν γίνονται. Πρέπει να υπάρξει πρόγραμμα, βιβλία και να τα δώσουμε στα παιδιά. Αυτό σημαίνει ότι στο πλαίσιο των νέων προγραμμάτων θα προχωρήσουμε σύντομα. Επαναλαμβά</w:t>
      </w:r>
      <w:r>
        <w:rPr>
          <w:rFonts w:eastAsia="Times New Roman" w:cs="Times New Roman"/>
          <w:szCs w:val="24"/>
        </w:rPr>
        <w:t xml:space="preserve">νω, το ελληνικό </w:t>
      </w:r>
      <w:r>
        <w:rPr>
          <w:rFonts w:eastAsia="Times New Roman" w:cs="Times New Roman"/>
          <w:szCs w:val="24"/>
        </w:rPr>
        <w:t>δ</w:t>
      </w:r>
      <w:r>
        <w:rPr>
          <w:rFonts w:eastAsia="Times New Roman" w:cs="Times New Roman"/>
          <w:szCs w:val="24"/>
        </w:rPr>
        <w:t xml:space="preserve">ημόσιο δεν μπορεί να πάει στους εμπόρους και να πει σας πληρώνω βιβλία για τα σχολεία. </w:t>
      </w:r>
    </w:p>
    <w:p w14:paraId="163C3F8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Θα ήθελα να σας πω, επίσης, ότι όσα είπα –σας διαβεβαιώνω- δεν συνιστούν ευχολόγιο. Θα κριθούμε σύντομα στην πράξη, θα λάβουμε πρωτοβουλίες. </w:t>
      </w:r>
    </w:p>
    <w:p w14:paraId="163C3F86"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Τέλος, γι</w:t>
      </w:r>
      <w:r>
        <w:rPr>
          <w:rFonts w:eastAsia="Times New Roman" w:cs="Times New Roman"/>
          <w:szCs w:val="24"/>
        </w:rPr>
        <w:t>α τα γενικότερα ζητήματα που αναφέρατε</w:t>
      </w:r>
      <w:r>
        <w:rPr>
          <w:rFonts w:eastAsia="Times New Roman" w:cs="Times New Roman"/>
          <w:szCs w:val="24"/>
        </w:rPr>
        <w:t>,</w:t>
      </w:r>
      <w:r>
        <w:rPr>
          <w:rFonts w:eastAsia="Times New Roman" w:cs="Times New Roman"/>
          <w:szCs w:val="24"/>
        </w:rPr>
        <w:t xml:space="preserve"> χαίρομαι γιατί αναγνωρίσατε ότι λειτουργεί η ειδική αγωγή με το πρόγραμμα του ειδικού εκπαιδευτικού προσωπικού. Είναι θέμα που αφορά τους ρυθ</w:t>
      </w:r>
      <w:r>
        <w:rPr>
          <w:rFonts w:eastAsia="Times New Roman" w:cs="Times New Roman"/>
          <w:szCs w:val="24"/>
        </w:rPr>
        <w:lastRenderedPageBreak/>
        <w:t>μούς του ΑΣΕΠ. Σύντομα και από εκεί θα έχουμε θετική απάντηση για τους πίνα</w:t>
      </w:r>
      <w:r>
        <w:rPr>
          <w:rFonts w:eastAsia="Times New Roman" w:cs="Times New Roman"/>
          <w:szCs w:val="24"/>
        </w:rPr>
        <w:t>κες, για να προχωρήσουμε για πρώτη φορά τόσο γρήγορα στην πρόσληψη του ειδικού εκπαιδευτικού προσωπικού, που είναι αναγκαίο για την πληρότητα της ειδικής αγωγής.</w:t>
      </w:r>
    </w:p>
    <w:p w14:paraId="163C3F8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Ευχαριστώ.</w:t>
      </w:r>
    </w:p>
    <w:p w14:paraId="163C3F8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Επομένως καλύψαμε κάπως τον χρόνο γιατί σας είχα α</w:t>
      </w:r>
      <w:r>
        <w:rPr>
          <w:rFonts w:eastAsia="Times New Roman" w:cs="Times New Roman"/>
          <w:szCs w:val="24"/>
        </w:rPr>
        <w:t>φήσει και μιλάγατε για επτά λεπτά στην πρωτολογία σας.</w:t>
      </w:r>
    </w:p>
    <w:p w14:paraId="163C3F8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Θα συζητηθεί τώρα η πρώτη με αριθμό 5/3-10-2016 επίκαιρη ερώτηση πρώτου κύκλου του Βουλευτή Εύβοιας του Συνασπισμού Ριζοσπαστικής Αριστεράς κ. Γεωργίου Ακριώτη προς τον Υπουργό Εργασίας, Κοινωνικής Ασφ</w:t>
      </w:r>
      <w:r>
        <w:rPr>
          <w:rFonts w:eastAsia="Times New Roman" w:cs="Times New Roman"/>
          <w:szCs w:val="24"/>
        </w:rPr>
        <w:t xml:space="preserve">άλισης και Κοινωνικής Αλληλεγγύης, σχετικά με την αύξηση του ορίου για τον συμψηφισμό οφειλών των ασφαλισμένων του ΟΓΑ. </w:t>
      </w:r>
    </w:p>
    <w:p w14:paraId="163C3F8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αρμόδιος Υφυπουργός κ. Πετρόπουλος.</w:t>
      </w:r>
    </w:p>
    <w:p w14:paraId="163C3F8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Ο συνάδελφος κ. Ακριώτης έχει τον λόγο.</w:t>
      </w:r>
    </w:p>
    <w:p w14:paraId="163C3F8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ΓΕΩΡΓΙΟΣ ΑΚΡΙΩΤΗΣ: </w:t>
      </w:r>
      <w:r>
        <w:rPr>
          <w:rFonts w:eastAsia="Times New Roman" w:cs="Times New Roman"/>
          <w:szCs w:val="24"/>
        </w:rPr>
        <w:t>Ευχαριστώ, κ</w:t>
      </w:r>
      <w:r>
        <w:rPr>
          <w:rFonts w:eastAsia="Times New Roman" w:cs="Times New Roman"/>
          <w:szCs w:val="24"/>
        </w:rPr>
        <w:t>ύριε Πρόεδρε.</w:t>
      </w:r>
    </w:p>
    <w:p w14:paraId="163C3F8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Κύριε Υφυπουργέ, σύμφωνα με τον ν.4144/2013 η σύνταξη για τους δικαιούχους του ΟΓΑ χορηγείται με την προϋπόθεση ότι το σύνολο των οφειλόμενων ασφαλιστικών εισφορών δεν είναι μεγαλύτερο των </w:t>
      </w:r>
      <w:r>
        <w:rPr>
          <w:rFonts w:eastAsia="Times New Roman" w:cs="Times New Roman"/>
          <w:szCs w:val="24"/>
        </w:rPr>
        <w:t xml:space="preserve">4.000 ευρώ. Αυτό το ποσό, το οφειλόμενο, συμψηφίζεται ή παρακρατείται κάθε μήνα μέχρι της ολοσχερούς εξόφλησής του. </w:t>
      </w:r>
    </w:p>
    <w:p w14:paraId="163C3F8E"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Τώρα, εάν οι οφειλές τώρα υπερβαίνουν τις 4.000, ο δικαιούχος έχει την υποχρέωση να καταβάλει το σύνολο της οφειλής που υπερβαίνει τις </w:t>
      </w:r>
      <w:r>
        <w:rPr>
          <w:rFonts w:eastAsia="Times New Roman" w:cs="Times New Roman"/>
          <w:szCs w:val="24"/>
        </w:rPr>
        <w:t>4.000, προκειμένου ο ΟΓΑ να εκδώσει απόφαση συνταξιοδότησης.</w:t>
      </w:r>
    </w:p>
    <w:p w14:paraId="163C3F8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Εάν ο δικαιούχος δεν ανταποκριθεί σ’ αυτή την υποχρέωση, η απόφαση δεν εκδίδεται, το ποσό των οφειλών αναπροσαρμόζεται σύμφωνα με τις εκάστοτε τιμές ασφαλιστικών κατηγοριών και επιπλέον, ο δικαιο</w:t>
      </w:r>
      <w:r>
        <w:rPr>
          <w:rFonts w:eastAsia="Times New Roman" w:cs="Times New Roman"/>
          <w:szCs w:val="24"/>
        </w:rPr>
        <w:t>ύχος δεν έχει δικαίωμα ιατροφαρμακευτικής περίθαλψης.</w:t>
      </w:r>
    </w:p>
    <w:p w14:paraId="163C3F9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Αντίθετα, τα όρια που αφορούν την αντίστοιχη περίπτωση για το ΙΚΑ είναι 15.000 και για τον ΟΑΕΕ είναι 20.000. </w:t>
      </w:r>
    </w:p>
    <w:p w14:paraId="163C3F9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πρόκειται για περίπτωση </w:t>
      </w:r>
      <w:r>
        <w:rPr>
          <w:rFonts w:eastAsia="Times New Roman" w:cs="Times New Roman"/>
          <w:szCs w:val="24"/>
        </w:rPr>
        <w:t>άδικης</w:t>
      </w:r>
      <w:r>
        <w:rPr>
          <w:rFonts w:eastAsia="Times New Roman" w:cs="Times New Roman"/>
          <w:szCs w:val="24"/>
        </w:rPr>
        <w:t xml:space="preserve"> μεταχείρισης των ασφαλισμένων από την νομ</w:t>
      </w:r>
      <w:r>
        <w:rPr>
          <w:rFonts w:eastAsia="Times New Roman" w:cs="Times New Roman"/>
          <w:szCs w:val="24"/>
        </w:rPr>
        <w:t xml:space="preserve">οθεσία. Επισημαίνω, σύμφωνα με επίσημα στοιχεία του ΟΓΑ, ότι ο αριθμός των ασφαλισμένων που οι οφειλές τους υπερβαίνουν τις 4.000 είναι πενήντα οκτώ χιλιάδες διακόσιοι πέντε, από τους οποίους οι πενήντα έξι χιλιάδες οκτακόσιοι ογδόντα ένας, δηλαδή ποσοστό </w:t>
      </w:r>
      <w:r>
        <w:rPr>
          <w:rFonts w:eastAsia="Times New Roman" w:cs="Times New Roman"/>
          <w:szCs w:val="24"/>
        </w:rPr>
        <w:t xml:space="preserve">97,7%, οφείλουν ποσά μέχρι 12.000 ευρώ. </w:t>
      </w:r>
    </w:p>
    <w:p w14:paraId="163C3F9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ερωτάσθε: Προτίθεται το Υπουργείο να δώσει λύση σ’ αυτό το ζήτημα είτε θεσπίζοντας νέο όριο για τους δικαιούχους του ΟΓΑ είτε στα πλαίσια του ΕΦΚΑ θεσπίζοντας ενιαίο όριο, ανεξαρτήτως ασφαλιστικού φορέα; </w:t>
      </w:r>
    </w:p>
    <w:p w14:paraId="163C3F9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Δεύτερ</w:t>
      </w:r>
      <w:r>
        <w:rPr>
          <w:rFonts w:eastAsia="Times New Roman" w:cs="Times New Roman"/>
          <w:szCs w:val="24"/>
        </w:rPr>
        <w:t>ον: Εξετάζει το Υπουργείο τη δυνατότητα ανάκτησης του δικαιώματος σε ιατροφαρμακευτική περίθαλψη όσων το έχουν απωλέσει;</w:t>
      </w:r>
    </w:p>
    <w:p w14:paraId="163C3F9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Πετρόπουλε, έχετε τον λόγο.</w:t>
      </w:r>
    </w:p>
    <w:p w14:paraId="163C3F9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w:t>
      </w:r>
      <w:r>
        <w:rPr>
          <w:rFonts w:eastAsia="Times New Roman" w:cs="Times New Roman"/>
          <w:b/>
          <w:szCs w:val="24"/>
        </w:rPr>
        <w:t xml:space="preserve">ι Κοινωνικής Αλληλεγγύης): </w:t>
      </w:r>
      <w:r>
        <w:rPr>
          <w:rFonts w:eastAsia="Times New Roman" w:cs="Times New Roman"/>
          <w:szCs w:val="24"/>
        </w:rPr>
        <w:t>Ευχαριστώ, κύριε Πρόεδρε.</w:t>
      </w:r>
    </w:p>
    <w:p w14:paraId="163C3F96"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Οι ανισότητες στους αγρότες, πράγματι,  υπήρχαν και προσπαθούμε με τις νομοθετικές παρεμβάσεις μας να τις απαλείψουμε. Γι’ αυτό κάναμε την ασφαλιστική μεταρρύθμιση που δίνει πλέον στους αγρότες τα ίδια δ</w:t>
      </w:r>
      <w:r>
        <w:rPr>
          <w:rFonts w:eastAsia="Times New Roman" w:cs="Times New Roman"/>
          <w:szCs w:val="24"/>
        </w:rPr>
        <w:t xml:space="preserve">ικαιώματα που απολαμβάνουν και οι άλλοι Έλληνες ασφαλισμένοι στο σύστημα της </w:t>
      </w:r>
      <w:r>
        <w:rPr>
          <w:rFonts w:eastAsia="Times New Roman" w:cs="Times New Roman"/>
          <w:szCs w:val="24"/>
        </w:rPr>
        <w:lastRenderedPageBreak/>
        <w:t>κοινωνικής ασφάλισης. Λαμβάνουν και θα λαμβάνουν πλέον και εκείνοι την εθνική σύνταξη, από την οποία εξαιρούνταν όλα αυτά τα χρόνια.</w:t>
      </w:r>
    </w:p>
    <w:p w14:paraId="163C3F9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Πρέπει να πω εξαρχής, επειδή μπορεί να προκαλε</w:t>
      </w:r>
      <w:r>
        <w:rPr>
          <w:rFonts w:eastAsia="Times New Roman" w:cs="Times New Roman"/>
          <w:szCs w:val="24"/>
        </w:rPr>
        <w:t>ί μία ανησυχία, όχι δικαιολογημένη στον κόσμο της αγροτιάς, ότι ακόμη και όταν δεν έχουν καταβάλει τις εισφορές τους, είναι καλυμμένη η ιατρική και φαρμακευτική περίθαλψη με τον ν.4368/2010. Συνεπώς, αυτό το σκέλος της ερώτησής σας δεν υφίσταται ως προς τη</w:t>
      </w:r>
      <w:r>
        <w:rPr>
          <w:rFonts w:eastAsia="Times New Roman" w:cs="Times New Roman"/>
          <w:szCs w:val="24"/>
        </w:rPr>
        <w:t>ν πραγματικότητα, που εμείς πάλι αντιμετωπίσαμε, διότι με τον ν.4368 έχουν ασφάλιση για υγεία, για ιατρική και φαρμακευτική περίθαλψη.</w:t>
      </w:r>
    </w:p>
    <w:p w14:paraId="163C3F98"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Όσον αφορά το ειδικό θέμα που θέτετε, πρέπει να δείτε γιατί προκύπτει αυτή η διαφοροποίηση, να έχουν δηλαδή μέχρι 4.000 ε</w:t>
      </w:r>
      <w:r>
        <w:rPr>
          <w:rFonts w:eastAsia="Times New Roman" w:cs="Times New Roman"/>
          <w:szCs w:val="24"/>
        </w:rPr>
        <w:t xml:space="preserve">υρώ όριο οι αγρότες, ενώ οι ελεύθεροι επαγγελματίες, οι ασφαλισμένοι στον ΟΑΕΕ έχουν 20.000 ευρώ. Οφείλεται στον υπολογισμό της δυνατότητας να εξοφλήσουν αυτή την οφειλή μέσα σε διάρκεια τριών ετών. </w:t>
      </w:r>
    </w:p>
    <w:p w14:paraId="163C3F9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Η ασφαλιστική εισφορά των αγροτών στην πέμπτη υποχρεωτικ</w:t>
      </w:r>
      <w:r>
        <w:rPr>
          <w:rFonts w:eastAsia="Times New Roman" w:cs="Times New Roman"/>
          <w:szCs w:val="24"/>
        </w:rPr>
        <w:t>ή ανώτατη κατηγορία για τη σύνταξη είναι περίπου 104 ευρώ. Για τον ΟΑΕΕ είναι η πενταπλάσια</w:t>
      </w:r>
      <w:r>
        <w:rPr>
          <w:rFonts w:eastAsia="Times New Roman" w:cs="Times New Roman"/>
          <w:szCs w:val="24"/>
        </w:rPr>
        <w:t>.</w:t>
      </w:r>
      <w:r>
        <w:rPr>
          <w:rFonts w:eastAsia="Times New Roman" w:cs="Times New Roman"/>
          <w:szCs w:val="24"/>
        </w:rPr>
        <w:t xml:space="preserve"> Είναι 500 και κάτι ευρώ</w:t>
      </w:r>
      <w:r>
        <w:rPr>
          <w:rFonts w:eastAsia="Times New Roman" w:cs="Times New Roman"/>
          <w:szCs w:val="24"/>
        </w:rPr>
        <w:t>,</w:t>
      </w:r>
      <w:r>
        <w:rPr>
          <w:rFonts w:eastAsia="Times New Roman" w:cs="Times New Roman"/>
          <w:szCs w:val="24"/>
        </w:rPr>
        <w:t xml:space="preserve"> μηνιαίως. Συνεπώς, εάν κάνετε έναν απλό πολλαπλασιασμό του πενταπλάσιου, το 4.000 ανώτατο όριο για τους αγρότες, γίνεται 20.000 ανώτατο όρ</w:t>
      </w:r>
      <w:r>
        <w:rPr>
          <w:rFonts w:eastAsia="Times New Roman" w:cs="Times New Roman"/>
          <w:szCs w:val="24"/>
        </w:rPr>
        <w:t>ιο για τους ελεύθερους επαγγελματίες, διότι μέσα σ’ αυτή τη χρονική περίοδο είναι δυνατόν να εξοφλήσουν το οφειλόμενο ποσό που προέβλεψε ο νόμος ότι επιτρέπει την καταβολή σύνταξης, υπό τον όρο όμως ότι μέσα σε εκείνη την περίοδο, την εύλογη που αντιστοιχε</w:t>
      </w:r>
      <w:r>
        <w:rPr>
          <w:rFonts w:eastAsia="Times New Roman" w:cs="Times New Roman"/>
          <w:szCs w:val="24"/>
        </w:rPr>
        <w:t xml:space="preserve">ί σε εισφορές, μπορεί να εξοφληθεί το οφειλόμενο. </w:t>
      </w:r>
    </w:p>
    <w:p w14:paraId="163C3F9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Γι’ αυτό είναι. Όμως να είστε βέβαιος ότι εξετάζουμε, παρά ταύτα, τη δυνατότητα οι αγρότες να μπορούν να ενταχθούν σε ένα σύστημα ρύθμισης οφειλών και εξόφλησης οφειλών μέσα στο όλο σύστημα που αντιμετωπίζ</w:t>
      </w:r>
      <w:r>
        <w:rPr>
          <w:rFonts w:eastAsia="Times New Roman" w:cs="Times New Roman"/>
          <w:szCs w:val="24"/>
        </w:rPr>
        <w:t xml:space="preserve">ουμε ως προς όλες τις ασφαλιστικές οφειλές. </w:t>
      </w:r>
    </w:p>
    <w:p w14:paraId="163C3F9B"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lastRenderedPageBreak/>
        <w:t xml:space="preserve">Είναι ένα πολύ μεγάλο θέμα, το οποίο το προσεγγίζουμε με έναν επιστημονικό τρόπο, με έναν τρόπο που και τους ασφαλισμένους θα διευκολύνει και την κοινωνική ασφάλιση θα ωφελεί. Κι αυτό θα το κάνουμε, λαμβάνοντας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και τις ιδιαιτερότητες που ισχύουν και πρέπει να ισχύουν για τους αγρότες, όπως κάναμε και με τον τρόπο υπολογισμού των ασφαλιστικών τους εισφορών, που είναι υπολογιζόμενα στα 410 ευρώ και όχι στα 586, ως τιμή βάσης που είναι για τους υπόλοιπο</w:t>
      </w:r>
      <w:r>
        <w:rPr>
          <w:rFonts w:eastAsia="Times New Roman" w:cs="Times New Roman"/>
          <w:szCs w:val="24"/>
        </w:rPr>
        <w:t>υς ασφαλισμένους.</w:t>
      </w:r>
    </w:p>
    <w:p w14:paraId="163C3F9C"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t>Σας ευχαριστώ.</w:t>
      </w:r>
    </w:p>
    <w:p w14:paraId="163C3F9D" w14:textId="77777777" w:rsidR="004A774E" w:rsidRDefault="006F765D">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Ο συνάδελφος κ. Ακριώτης έχει τον λόγο για να δευτερολογήσει. </w:t>
      </w:r>
    </w:p>
    <w:p w14:paraId="163C3F9E" w14:textId="77777777" w:rsidR="004A774E" w:rsidRDefault="006F765D">
      <w:pPr>
        <w:spacing w:line="600" w:lineRule="auto"/>
        <w:ind w:firstLine="567"/>
        <w:jc w:val="both"/>
        <w:rPr>
          <w:rFonts w:eastAsia="Times New Roman" w:cs="Times New Roman"/>
          <w:szCs w:val="24"/>
        </w:rPr>
      </w:pPr>
      <w:r>
        <w:rPr>
          <w:rFonts w:eastAsia="Times New Roman" w:cs="Times New Roman"/>
          <w:b/>
          <w:szCs w:val="24"/>
        </w:rPr>
        <w:t>ΓΕΩΡΓΙΟΣ ΑΚΡΙΩΤΗΣ:</w:t>
      </w:r>
      <w:r>
        <w:rPr>
          <w:rFonts w:eastAsia="Times New Roman" w:cs="Times New Roman"/>
          <w:szCs w:val="24"/>
        </w:rPr>
        <w:t xml:space="preserve"> Κύριε Υπουργέ, κατανοώ τη συλλογιστική και νομίζω ότι υπάρχει πρόθεση να αντιμετωπιστεί αυτό το σοβαρό πρόβλ</w:t>
      </w:r>
      <w:r>
        <w:rPr>
          <w:rFonts w:eastAsia="Times New Roman" w:cs="Times New Roman"/>
          <w:szCs w:val="24"/>
        </w:rPr>
        <w:t xml:space="preserve">ημα, γιατί αναφερόμαστε σε μια κοινωνική τάξη, η οποία είναι από τις πιο αδύναμες οικονομικά και όταν σήμερα δυσκολεύονται να καταβάλουν τα 1.000 ευρώ περίπου </w:t>
      </w:r>
      <w:r>
        <w:rPr>
          <w:rFonts w:eastAsia="Times New Roman" w:cs="Times New Roman"/>
          <w:szCs w:val="24"/>
        </w:rPr>
        <w:lastRenderedPageBreak/>
        <w:t>ασφαλιστικών εισφορών ετήσια, πολύ περισσότερο θα δυσκολεύονται να καταβάλουν ένα ποσό πολύ μεγαλ</w:t>
      </w:r>
      <w:r>
        <w:rPr>
          <w:rFonts w:eastAsia="Times New Roman" w:cs="Times New Roman"/>
          <w:szCs w:val="24"/>
        </w:rPr>
        <w:t xml:space="preserve">ύτερο εφάπαξ το επόμενο διάστημα. </w:t>
      </w:r>
    </w:p>
    <w:p w14:paraId="163C3F9F"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t>Θεωρούμε ότι στα πλαίσια της δημιουργίας του ΕΦΚΑ θα αντιμετωπισθεί αυτό με κάποιον αναλογικό ενιαίο τρόπο και προφανώς το ζήτημα της ιατροφαρμακευτικής περίθαλψης απ’ ό,τι κατενόησα, περιλαμβάνεται στο ζήτημα των ανασφάλ</w:t>
      </w:r>
      <w:r>
        <w:rPr>
          <w:rFonts w:eastAsia="Times New Roman" w:cs="Times New Roman"/>
          <w:szCs w:val="24"/>
        </w:rPr>
        <w:t xml:space="preserve">ιστων που αφορά εκατομμύρια ανασφάλιστους στη χώρα μας. </w:t>
      </w:r>
    </w:p>
    <w:p w14:paraId="163C3FA0"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t xml:space="preserve">Σας ευχαριστώ, κύριε Πρόεδρε. </w:t>
      </w:r>
    </w:p>
    <w:p w14:paraId="163C3FA1" w14:textId="77777777" w:rsidR="004A774E" w:rsidRDefault="006F765D">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Κι εγώ σας ευχαριστώ, κύριε συνάδελφε και για τη συντομία του χρόνου.</w:t>
      </w:r>
    </w:p>
    <w:p w14:paraId="163C3FA2"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t>Ο κύριος Υπουργός έχει τον λόγο.</w:t>
      </w:r>
    </w:p>
    <w:p w14:paraId="163C3FA3" w14:textId="77777777" w:rsidR="004A774E" w:rsidRDefault="006F765D">
      <w:pPr>
        <w:spacing w:line="600" w:lineRule="auto"/>
        <w:ind w:firstLine="567"/>
        <w:jc w:val="both"/>
        <w:rPr>
          <w:rFonts w:eastAsia="Times New Roman" w:cs="Times New Roman"/>
          <w:szCs w:val="24"/>
        </w:rPr>
      </w:pPr>
      <w:r>
        <w:rPr>
          <w:rFonts w:eastAsia="Times New Roman" w:cs="Times New Roman"/>
          <w:b/>
          <w:szCs w:val="24"/>
        </w:rPr>
        <w:lastRenderedPageBreak/>
        <w:t>ΑΝΑΣΤΑΣΙΟΣ ΠΕΤΡΟΠΟΥΛΟΣ (Υφυπουργ</w:t>
      </w:r>
      <w:r>
        <w:rPr>
          <w:rFonts w:eastAsia="Times New Roman" w:cs="Times New Roman"/>
          <w:b/>
          <w:szCs w:val="24"/>
        </w:rPr>
        <w:t>ός Εργασίας, Κοινωνικής Ασφάλισης και Κοινωνικής Αλληλεγγύης):</w:t>
      </w:r>
      <w:r>
        <w:rPr>
          <w:rFonts w:eastAsia="Times New Roman" w:cs="Times New Roman"/>
          <w:szCs w:val="24"/>
        </w:rPr>
        <w:t xml:space="preserve"> Και εγώ σύντομα θα περιοριστώ να πω ότι βλέπουμε σε αντικειμενική βάση, με αντικειμενικά κριτήρια, τη δυνατότητα του ασφαλισμένου να καταβάλει οφειλές και στα πλαίσια αυτά θα δούμε και την περί</w:t>
      </w:r>
      <w:r>
        <w:rPr>
          <w:rFonts w:eastAsia="Times New Roman" w:cs="Times New Roman"/>
          <w:szCs w:val="24"/>
        </w:rPr>
        <w:t>πτωση των αγροτών, με την ιδιαιτερότητα που έχει και η αγροτική παραγωγή να είναι ευμετάβλητη, να είναι απέναντι σε απρόβλεπτες συνθήκες, πολλές φορές εκτεθειμένη, όπως και η κτηνοτροφική παραγωγή. Όλα αυτά πρέπει να τα παίρνουμε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μας και είναι μέσ</w:t>
      </w:r>
      <w:r>
        <w:rPr>
          <w:rFonts w:eastAsia="Times New Roman" w:cs="Times New Roman"/>
          <w:szCs w:val="24"/>
        </w:rPr>
        <w:t xml:space="preserve">α στα κριτήρια που θα έχουμε γι’ αυτές τις οφειλές των αγροτών. </w:t>
      </w:r>
    </w:p>
    <w:p w14:paraId="163C3FA4"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t xml:space="preserve">Σας ευχαριστώ, κύριε Πρόεδρε. </w:t>
      </w:r>
    </w:p>
    <w:p w14:paraId="163C3FA5" w14:textId="77777777" w:rsidR="004A774E" w:rsidRDefault="006F765D">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Κι εγώ σας ευχαριστώ.</w:t>
      </w:r>
    </w:p>
    <w:p w14:paraId="163C3FA6"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t xml:space="preserve">Καλύψαμε τον χρόνο τον παραπάνω του κ. Φίλη. </w:t>
      </w:r>
    </w:p>
    <w:p w14:paraId="163C3FA7"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lastRenderedPageBreak/>
        <w:t>Προχωρούμε στην πέμπτη με αριθμό 14/3-10-2016 επίκαιρη ερώτ</w:t>
      </w:r>
      <w:r>
        <w:rPr>
          <w:rFonts w:eastAsia="Times New Roman" w:cs="Times New Roman"/>
          <w:szCs w:val="24"/>
        </w:rPr>
        <w:t>ηση πρώτου κύκλου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Χρήστου Κατσώτη, προς τον Υπουργό Εργασίας, Κοινωνικής Ασφάλισης και Κοινωνικής Αλληλεγγύης, σχετικά με τη συνέχιση της ασφάλισης των εργαζομένων κατά τη διάρκεια της επίσχεσης εργασίας. </w:t>
      </w:r>
    </w:p>
    <w:p w14:paraId="163C3FA8"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t xml:space="preserve">Στην ερώτηση θα απαντήσει ο Υφυπουργός Εργασίας, Κοινωνικής </w:t>
      </w:r>
      <w:r>
        <w:rPr>
          <w:rFonts w:eastAsia="Times New Roman" w:cs="Times New Roman"/>
          <w:szCs w:val="24"/>
        </w:rPr>
        <w:t>Ασφάλισης και Κοινωνικής Αλληλεγγύης κ. Πετρόπουλος.</w:t>
      </w:r>
    </w:p>
    <w:p w14:paraId="163C3FA9"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t>Ο συνάδελφος κ. Κατσώτης έχει τον λόγο.</w:t>
      </w:r>
    </w:p>
    <w:p w14:paraId="163C3FAA" w14:textId="77777777" w:rsidR="004A774E" w:rsidRDefault="006F765D">
      <w:pPr>
        <w:spacing w:line="600" w:lineRule="auto"/>
        <w:ind w:firstLine="567"/>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163C3FAB"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t>Είναι γνωστό ότι χιλιάδες εργαζόμενοι αναγκάζονται να προσφεύγουν σε επίσχεση εργασίας, λόγω της μη πληρωμής των δεδουλ</w:t>
      </w:r>
      <w:r>
        <w:rPr>
          <w:rFonts w:eastAsia="Times New Roman" w:cs="Times New Roman"/>
          <w:szCs w:val="24"/>
        </w:rPr>
        <w:t xml:space="preserve">ευμένων τους από τον εργοδότη. Βρίσκονται βέβαια το τελευταίο διάστημα </w:t>
      </w:r>
      <w:r>
        <w:rPr>
          <w:rFonts w:eastAsia="Times New Roman" w:cs="Times New Roman"/>
          <w:szCs w:val="24"/>
        </w:rPr>
        <w:lastRenderedPageBreak/>
        <w:t xml:space="preserve">αντιμέτωποι με μια πρωτοφανή παραβίαση της προστασίας και των όποιων δικαιωμάτων, τους έχουν απομείνει, με βάση την ασφαλιστική και εργατική νομοθεσία από τις υπηρεσίες του ΙΚΑ. </w:t>
      </w:r>
    </w:p>
    <w:p w14:paraId="163C3FAC"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t>Οι υπη</w:t>
      </w:r>
      <w:r>
        <w:rPr>
          <w:rFonts w:eastAsia="Times New Roman" w:cs="Times New Roman"/>
          <w:szCs w:val="24"/>
        </w:rPr>
        <w:t>ρεσίες του ΙΚΑ αρνούνται την ασφάλιση των εργαζομένων και τον καταλογισμό ενσήμων σε βάρος του εργοδότη, κατά την επίσχεση εργασίας, για χρονικό διάστημα πέραν του ενός μηνός, το οποίο –όπως είναι γνωστό και το είδαμε- το κάνατε, κύριε Υπουργέ, πέντε μήνες</w:t>
      </w:r>
      <w:r>
        <w:rPr>
          <w:rFonts w:eastAsia="Times New Roman" w:cs="Times New Roman"/>
          <w:szCs w:val="24"/>
        </w:rPr>
        <w:t xml:space="preserve">, από την έναρξη της επίσχεσης εργασίας, η οποία βέβαια διαρκεί περισσότερο. </w:t>
      </w:r>
    </w:p>
    <w:p w14:paraId="163C3FAD"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t>Επιπλέον, σε πολλές περιπτώσεις οι υπηρεσίες του ΙΚΑ αρνούνται τον καταλογισμό ενσήμων για το μηναίο αυτό χρονικό διάστημα που αντιστοιχούν στα βαρέα και ανθυγιεινά επαγγέλματα π</w:t>
      </w:r>
      <w:r>
        <w:rPr>
          <w:rFonts w:eastAsia="Times New Roman" w:cs="Times New Roman"/>
          <w:szCs w:val="24"/>
        </w:rPr>
        <w:t xml:space="preserve">αρ’ όλο που οι εργαζόμενοι υπάγονται σε αυτήν την κατηγορία της ασφάλισης, μέχρι την έναρξη της επίσχεσης εργασίας και επομένως, συνεχίζουν να υπάγονται στην ίδια κατηγορία και κατά τη διάρκεια αυτής. </w:t>
      </w:r>
    </w:p>
    <w:p w14:paraId="163C3FAE"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lastRenderedPageBreak/>
        <w:t>Η άρνηση και η πρακτική αυτή των υπηρεσιών του ΙΚΑ είν</w:t>
      </w:r>
      <w:r>
        <w:rPr>
          <w:rFonts w:eastAsia="Times New Roman" w:cs="Times New Roman"/>
          <w:szCs w:val="24"/>
        </w:rPr>
        <w:t>αι που εντελώς αυθαίρετ</w:t>
      </w:r>
      <w:r>
        <w:rPr>
          <w:rFonts w:eastAsia="Times New Roman" w:cs="Times New Roman"/>
          <w:szCs w:val="24"/>
        </w:rPr>
        <w:t>α</w:t>
      </w:r>
      <w:r>
        <w:rPr>
          <w:rFonts w:eastAsia="Times New Roman" w:cs="Times New Roman"/>
          <w:szCs w:val="24"/>
        </w:rPr>
        <w:t xml:space="preserve"> και παράνομ</w:t>
      </w:r>
      <w:r>
        <w:rPr>
          <w:rFonts w:eastAsia="Times New Roman" w:cs="Times New Roman"/>
          <w:szCs w:val="24"/>
        </w:rPr>
        <w:t>α</w:t>
      </w:r>
      <w:r>
        <w:rPr>
          <w:rFonts w:eastAsia="Times New Roman" w:cs="Times New Roman"/>
          <w:szCs w:val="24"/>
        </w:rPr>
        <w:t xml:space="preserve"> –όπως και η δική σας απόφαση, κύριε Υπουργέ να κάνετε τον ένα μήνα, πέντε- παραβιάζει ευθέως τις διατάξεις των άρθρων 2, παράγραφος 2 και 8, παράγραφος 2 του αναγκαστικού ν</w:t>
      </w:r>
      <w:r>
        <w:rPr>
          <w:rFonts w:eastAsia="Times New Roman" w:cs="Times New Roman"/>
          <w:szCs w:val="24"/>
        </w:rPr>
        <w:t>.</w:t>
      </w:r>
      <w:r>
        <w:rPr>
          <w:rFonts w:eastAsia="Times New Roman" w:cs="Times New Roman"/>
          <w:szCs w:val="24"/>
        </w:rPr>
        <w:t xml:space="preserve">1846/1951, όπως τροποποιήθηκαν και ισχύουν. </w:t>
      </w:r>
    </w:p>
    <w:p w14:paraId="163C3FAF"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t>Επειδή ο χρόνος της πρωτολογίας μου δεν είναι αρκετός, ερωτάσθε τα εξής:</w:t>
      </w:r>
    </w:p>
    <w:p w14:paraId="163C3FB0"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t>Τι μέτρα θα πάρετε έτσι ώστε να πάψει η παραπάνω αυθαίρετη παράνομη πρακτική των υπηρεσιών του ΙΚΑ, αλλά και η δική σας απόφαση για το πεντάμηνο, έτσι ώστε να συνεχίζεται απρόσκοπτα η</w:t>
      </w:r>
      <w:r>
        <w:rPr>
          <w:rFonts w:eastAsia="Times New Roman" w:cs="Times New Roman"/>
          <w:szCs w:val="24"/>
        </w:rPr>
        <w:t xml:space="preserve"> ασφάλιση των εργαζομένων καθ’ όλη τη διάρκεια της επίσχεσης εργασίας, χωρίς χρονικούς περιορισμούς, όρους και προϋποθέσεις;</w:t>
      </w:r>
    </w:p>
    <w:p w14:paraId="163C3FB1"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lastRenderedPageBreak/>
        <w:t>Επίσης, τι μέτρα προτίθεστε να λάβετε προκειμένου να αρθούν οι όποιες συνέπειες από τη μέχρι σήμερα παράνομη αυτή πρακτική και να π</w:t>
      </w:r>
      <w:r>
        <w:rPr>
          <w:rFonts w:eastAsia="Times New Roman" w:cs="Times New Roman"/>
          <w:szCs w:val="24"/>
        </w:rPr>
        <w:t xml:space="preserve">ροστατευθούν οι εργαζόμενοι, έτσι ώστε να επικολληθούν όλα τα ένσημα που δικαιούνται για όλο το χρονικό διάστημα που ήταν σε επίσχεση εργασίας; </w:t>
      </w:r>
    </w:p>
    <w:p w14:paraId="163C3FB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Ξέρετε πολύ καλά ότι οι συνέπειες -σας έχουν ενοχλήσει πάρα πολύ οι εργαζόμενοι- είναι τραγικές για πολλούς από</w:t>
      </w:r>
      <w:r>
        <w:rPr>
          <w:rFonts w:eastAsia="Times New Roman" w:cs="Times New Roman"/>
          <w:szCs w:val="24"/>
        </w:rPr>
        <w:t xml:space="preserve"> αυτούς. Περιμένουμε τις απαντήσεις σας.</w:t>
      </w:r>
    </w:p>
    <w:p w14:paraId="163C3FB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λόγο.</w:t>
      </w:r>
    </w:p>
    <w:p w14:paraId="163C3FB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Ευχαριστώ, κύριε Πρόεδρε.</w:t>
      </w:r>
    </w:p>
    <w:p w14:paraId="163C3FB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Κάνατε μια αναγκαία συμπλήρωση</w:t>
      </w:r>
      <w:r>
        <w:rPr>
          <w:rFonts w:eastAsia="Times New Roman" w:cs="Times New Roman"/>
          <w:szCs w:val="24"/>
        </w:rPr>
        <w:t xml:space="preserve">, κύριε Κατσώτη, που αποκαθιστά τουλάχιστον εν μέρει την αλήθεια, ότι με αποδοχή εκ μέρους μου γνωμοδότησης του Νομικού Συμβουλίου του Κράτους η επίσχεση, </w:t>
      </w:r>
      <w:r>
        <w:rPr>
          <w:rFonts w:eastAsia="Times New Roman" w:cs="Times New Roman"/>
          <w:szCs w:val="24"/>
        </w:rPr>
        <w:lastRenderedPageBreak/>
        <w:t>που καλύπτεται ασφαλιστικά, έχει πλέον διάρκεια πέντε μηνών και όχι ενός μηνός, που ίσχυε μέχρι και 3</w:t>
      </w:r>
      <w:r>
        <w:rPr>
          <w:rFonts w:eastAsia="Times New Roman" w:cs="Times New Roman"/>
          <w:szCs w:val="24"/>
        </w:rPr>
        <w:t xml:space="preserve"> Οκτωβρίου, μέχρι και την αποδοχή της γνωμοδότησης.</w:t>
      </w:r>
    </w:p>
    <w:p w14:paraId="163C3FB6"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Η γνωμοδότηση αυτή, που ίσχυε, είχε διάρκεια τριάντα δύο ετών. Επί τριάντα δύο έτη, από το 1984, που τέθηκε σε εφαρμογή, καλυπτόταν μόνο ένας μήνας. Ερχόμαστε εμείς και πενταπλασιάζουμε τον χρόνο. Δηλαδή,</w:t>
      </w:r>
      <w:r>
        <w:rPr>
          <w:rFonts w:eastAsia="Times New Roman" w:cs="Times New Roman"/>
          <w:szCs w:val="24"/>
        </w:rPr>
        <w:t xml:space="preserve"> πού να τον φτάσουμε; </w:t>
      </w:r>
    </w:p>
    <w:p w14:paraId="163C3FB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Αν σκεφτείτε λίγο τη χρονική περίοδο που διατρέξαμε από το 1984 μέχρι τώρα, υπήρξε και μια περίοδος, που θα μπορούσε να επιτευχθεί αυτή η προσαύξηση, εννοώ την περίπτωση του 1990, που συμμετείχε και το Κομμουνιστικό Κόμμα, ο Συνασπισ</w:t>
      </w:r>
      <w:r>
        <w:rPr>
          <w:rFonts w:eastAsia="Times New Roman" w:cs="Times New Roman"/>
          <w:szCs w:val="24"/>
        </w:rPr>
        <w:t xml:space="preserve">μός τότε, στην διακυβέρνηση της χώρας. Δεν το έκανε. </w:t>
      </w:r>
    </w:p>
    <w:p w14:paraId="163C3FB8"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Δεν το έκανε γιατί είναι δύσκολο το θέμα. Και είναι δύσκολο το θέμα, διότι η επίσχεση εργασίας κρύβει και ζητήματα, τα οποία κα</w:t>
      </w:r>
      <w:r>
        <w:rPr>
          <w:rFonts w:eastAsia="Times New Roman" w:cs="Times New Roman"/>
          <w:szCs w:val="24"/>
        </w:rPr>
        <w:t>μμία</w:t>
      </w:r>
      <w:r>
        <w:rPr>
          <w:rFonts w:eastAsia="Times New Roman" w:cs="Times New Roman"/>
          <w:szCs w:val="24"/>
        </w:rPr>
        <w:t xml:space="preserve"> φορά, αντί να ωφελούν τους εργαζόμενους και την κοινωνική α</w:t>
      </w:r>
      <w:r>
        <w:rPr>
          <w:rFonts w:eastAsia="Times New Roman" w:cs="Times New Roman"/>
          <w:szCs w:val="24"/>
        </w:rPr>
        <w:lastRenderedPageBreak/>
        <w:t>σφάλιση, μπ</w:t>
      </w:r>
      <w:r>
        <w:rPr>
          <w:rFonts w:eastAsia="Times New Roman" w:cs="Times New Roman"/>
          <w:szCs w:val="24"/>
        </w:rPr>
        <w:t xml:space="preserve">ορεί και να ζημιώσουν. Διότι αν μεταβιβάζεις τις ευθύνες του εργοδότη στην κοινωνική ασφάλιση και τον απαλλάσσεις από τα βάρη που πρέπει εκείνος να επιφορτίζεται, από τις εισφορές που πρέπει να καταβάλλει για την ασφάλιση των μισθωτών, τότε κάνεις λάθος. </w:t>
      </w:r>
    </w:p>
    <w:p w14:paraId="163C3FB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Και γι’ αυτό</w:t>
      </w:r>
      <w:r>
        <w:rPr>
          <w:rFonts w:eastAsia="Times New Roman" w:cs="Times New Roman"/>
          <w:szCs w:val="24"/>
        </w:rPr>
        <w:t>ν</w:t>
      </w:r>
      <w:r>
        <w:rPr>
          <w:rFonts w:eastAsia="Times New Roman" w:cs="Times New Roman"/>
          <w:szCs w:val="24"/>
        </w:rPr>
        <w:t xml:space="preserve"> τον λόγο δεν μπορεί να είναι τόσο εκτεταμένη αυτή η περίοδος, ώστε να δημιουργούνται τέτοιου είδους στάσεις, δηλαδή να δείχνεις τον δρόμο σε εργοδότες και σε επιχειρήσεις να καταφεύγουν σε μια διαδικασία μακροχρόνιας κάλυψης της επίσχεσης, ώσ</w:t>
      </w:r>
      <w:r>
        <w:rPr>
          <w:rFonts w:eastAsia="Times New Roman" w:cs="Times New Roman"/>
          <w:szCs w:val="24"/>
        </w:rPr>
        <w:t xml:space="preserve">τε να απαλλάσσονται αυτοί από τις εισφορές. Θα ήταν λάθος να το κάνουμε αυτό. </w:t>
      </w:r>
    </w:p>
    <w:p w14:paraId="163C3FB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Και το πενταπλάσιο, που κάναμε, θα δώσει την δυνατότητα σε πάρα πολλούς εργαζόμενους -έχουν την ευκαιρία να ακούσουν και από το Βήμα τούτο- να καλύψουν μέσα σε πέντε μήνες ασφαλ</w:t>
      </w:r>
      <w:r>
        <w:rPr>
          <w:rFonts w:eastAsia="Times New Roman" w:cs="Times New Roman"/>
          <w:szCs w:val="24"/>
        </w:rPr>
        <w:t xml:space="preserve">ιστικές προϋποθέσεις, που τους λείπουν, για να πάρουν σύνταξη. Πράγματι, είναι από πολλές επιχειρήσεις εργαζόμενοι, που επειδή έχουν κλείσει οι επιχειρήσεις, έχουν κάνει επίσχεση. </w:t>
      </w:r>
    </w:p>
    <w:p w14:paraId="163C3FB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 xml:space="preserve">Σκεφτείτε τι θετικό αποτέλεσμα έχει αυτή, η δική μας πρωτοβουλία, που έχει </w:t>
      </w:r>
      <w:r>
        <w:rPr>
          <w:rFonts w:eastAsia="Times New Roman" w:cs="Times New Roman"/>
          <w:szCs w:val="24"/>
        </w:rPr>
        <w:t>κανονιστικό χαρακτήρα, να κάνουμε αποδεκτή την επέκταση στο πενταπλάσιο του χρόνου, που προβλεπόταν για την επίσχεση. Είναι ένα θετικό, πάρα πολύ θετικό, και ευεργετικό μέτρο για τους εργαζόμενους, ιδίως εκείνους που επί πάρα πολύ καιρό βρίσκονται σε κατάσ</w:t>
      </w:r>
      <w:r>
        <w:rPr>
          <w:rFonts w:eastAsia="Times New Roman" w:cs="Times New Roman"/>
          <w:szCs w:val="24"/>
        </w:rPr>
        <w:t>ταση επίσχεσης της εργασίας τους.</w:t>
      </w:r>
    </w:p>
    <w:p w14:paraId="163C3FBC"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Ευχαριστώ.</w:t>
      </w:r>
    </w:p>
    <w:p w14:paraId="163C3FB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Κατσώτη, έχετε τον λόγο.</w:t>
      </w:r>
    </w:p>
    <w:p w14:paraId="163C3FB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Κύριε Πρόεδρε, κύριε Υπουργέ, νομίζω ότι επιμένετε σε μια παράνομη και αυθαίρετη πρότασή σας, έστω πρωτοβουλία σας, για το πεντάμ</w:t>
      </w:r>
      <w:r>
        <w:rPr>
          <w:rFonts w:eastAsia="Times New Roman" w:cs="Times New Roman"/>
          <w:szCs w:val="24"/>
        </w:rPr>
        <w:t>ηνο, παρ</w:t>
      </w:r>
      <w:r>
        <w:rPr>
          <w:rFonts w:eastAsia="Times New Roman" w:cs="Times New Roman"/>
          <w:szCs w:val="24"/>
        </w:rPr>
        <w:t xml:space="preserve">’ </w:t>
      </w:r>
      <w:r>
        <w:rPr>
          <w:rFonts w:eastAsia="Times New Roman" w:cs="Times New Roman"/>
          <w:szCs w:val="24"/>
        </w:rPr>
        <w:t>όλο που έχετε στα χέρια σας το πόρισμα του Συνηγόρου του Πολίτη, της Ανεξάρτητης Αρχής, που σας λέει ότι θα πρέπει να συμμορφωθείτε με βάση τους νόμους, τις αποφάσεις που έχουν παρθεί μέχρι σήμερα.</w:t>
      </w:r>
    </w:p>
    <w:p w14:paraId="163C3FB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Θα καταθέσω στα Πρακτικά και το πόρισμα, γιατί δ</w:t>
      </w:r>
      <w:r>
        <w:rPr>
          <w:rFonts w:eastAsia="Times New Roman" w:cs="Times New Roman"/>
          <w:szCs w:val="24"/>
        </w:rPr>
        <w:t xml:space="preserve">εν μπορείτε από τη μια να λέτε ότι σεβόμαστε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ρχές και από την άλλη να γράφετε στα παλιά σας τα παπούτσια ένα πόρισμα, που είναι υπέρ των εργαζομένων, και λύνει ζητήματα, που εσείς θέλετε να τα καταργήσετε στην πράξη.</w:t>
      </w:r>
    </w:p>
    <w:p w14:paraId="163C3FC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Μπορεί το 1984 να πάρθ</w:t>
      </w:r>
      <w:r>
        <w:rPr>
          <w:rFonts w:eastAsia="Times New Roman" w:cs="Times New Roman"/>
          <w:szCs w:val="24"/>
        </w:rPr>
        <w:t>ηκε μια τέτοια απόφαση. Ίσως τότε τα προβλήματα να μην ήταν πολλά με την απλήρωτη δουλειά. Όμως στην περίοδο της κρίσης τα πράγματα έγιναν διαφορετικά. Πάρα πολλοί εργοδότες δεν πληρώνουν. Εκμεταλλευόμενοι και την κρίση πάρα πολλοί -όχι ότι είναι σε αδυναμ</w:t>
      </w:r>
      <w:r>
        <w:rPr>
          <w:rFonts w:eastAsia="Times New Roman" w:cs="Times New Roman"/>
          <w:szCs w:val="24"/>
        </w:rPr>
        <w:t xml:space="preserve">ία- δεν πληρώνουν τους εργαζόμενους. Και πολλοί, βέβαια, λόγω της κρίσης, πράγματι, ήταν σε μεγάλη αδυναμία. Δεν μπορεί να είναι όρος η δικαστική απόφαση, για να αναγνωρίσετε εσείς ασφαλιστικές εισφορές στους εργαζόμενους. </w:t>
      </w:r>
    </w:p>
    <w:p w14:paraId="163C3FC1" w14:textId="77777777" w:rsidR="004A774E" w:rsidRDefault="006F765D">
      <w:pPr>
        <w:spacing w:line="600" w:lineRule="auto"/>
        <w:ind w:firstLine="720"/>
        <w:jc w:val="both"/>
        <w:rPr>
          <w:rFonts w:eastAsia="Times New Roman" w:cs="Times New Roman"/>
          <w:bCs/>
          <w:shd w:val="clear" w:color="auto" w:fill="FFFFFF"/>
        </w:rPr>
      </w:pPr>
      <w:r>
        <w:rPr>
          <w:rFonts w:eastAsia="Times New Roman" w:cs="Times New Roman"/>
          <w:szCs w:val="24"/>
        </w:rPr>
        <w:lastRenderedPageBreak/>
        <w:t>Τουλάχιστον, το πόρισμα του Συνη</w:t>
      </w:r>
      <w:r>
        <w:rPr>
          <w:rFonts w:eastAsia="Times New Roman" w:cs="Times New Roman"/>
          <w:szCs w:val="24"/>
        </w:rPr>
        <w:t xml:space="preserve">γόρου του Πολίτη, της </w:t>
      </w:r>
      <w:r>
        <w:rPr>
          <w:rFonts w:eastAsia="Times New Roman" w:cs="Times New Roman"/>
          <w:bCs/>
          <w:shd w:val="clear" w:color="auto" w:fill="FFFFFF"/>
        </w:rPr>
        <w:t>Ανεξάρτητης Αρχής, σας λέει ότι πρέπει να συμμορφωθείτε με όλο το νομοθετικό πλαίσιο και να επανέλθετε στην αναγνώριση της ασφάλισης για όσο χρόνο διαρκεί η επίσχεση.</w:t>
      </w:r>
    </w:p>
    <w:p w14:paraId="163C3FC2" w14:textId="77777777" w:rsidR="004A774E" w:rsidRDefault="006F765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Έχει το δικαίωμα ο εργοδότης να καταφύγει στη δικαιοσύνη και να βγάλει καταχρηστική την επίσχεση. Εσείς, όμως, δεν ζητάτε από τον εργοδότη να φέρει μια απόφαση καταχρηστικής επίσχεσης εργασίας. Ζητάτε από τον εργαζόμενο να σας φέρει απόφαση, βάζοντάς τον σ</w:t>
      </w:r>
      <w:r>
        <w:rPr>
          <w:rFonts w:eastAsia="Times New Roman" w:cs="Times New Roman"/>
          <w:bCs/>
          <w:shd w:val="clear" w:color="auto" w:fill="FFFFFF"/>
        </w:rPr>
        <w:t xml:space="preserve">ε μια </w:t>
      </w:r>
      <w:r>
        <w:rPr>
          <w:rFonts w:eastAsia="Times New Roman"/>
          <w:bCs/>
          <w:shd w:val="clear" w:color="auto" w:fill="FFFFFF"/>
        </w:rPr>
        <w:t>διαδικασία</w:t>
      </w:r>
      <w:r>
        <w:rPr>
          <w:rFonts w:eastAsia="Times New Roman" w:cs="Times New Roman"/>
          <w:bCs/>
          <w:shd w:val="clear" w:color="auto" w:fill="FFFFFF"/>
        </w:rPr>
        <w:t xml:space="preserve"> κοστοβόρα και χρονοβόρα -που δεν έχει βέβαια λεφτά. Πρέπει απλήρωτος κιόλας να πάει στα δικαστήρια να σας φέρει μια δικαστική απόφαση. Μα, τι </w:t>
      </w:r>
      <w:r>
        <w:rPr>
          <w:rFonts w:eastAsia="Times New Roman"/>
          <w:bCs/>
          <w:shd w:val="clear" w:color="auto" w:fill="FFFFFF"/>
        </w:rPr>
        <w:t>είναι</w:t>
      </w:r>
      <w:r>
        <w:rPr>
          <w:rFonts w:eastAsia="Times New Roman" w:cs="Times New Roman"/>
          <w:bCs/>
          <w:shd w:val="clear" w:color="auto" w:fill="FFFFFF"/>
        </w:rPr>
        <w:t xml:space="preserve"> αυτό; </w:t>
      </w:r>
      <w:r>
        <w:rPr>
          <w:rFonts w:eastAsia="Times New Roman"/>
          <w:bCs/>
          <w:shd w:val="clear" w:color="auto" w:fill="FFFFFF"/>
        </w:rPr>
        <w:t>Είναι</w:t>
      </w:r>
      <w:r>
        <w:rPr>
          <w:rFonts w:eastAsia="Times New Roman" w:cs="Times New Roman"/>
          <w:bCs/>
          <w:shd w:val="clear" w:color="auto" w:fill="FFFFFF"/>
        </w:rPr>
        <w:t xml:space="preserve"> δυνατόν να βάζετε σε μια τέτοια </w:t>
      </w:r>
      <w:r>
        <w:rPr>
          <w:rFonts w:eastAsia="Times New Roman"/>
          <w:bCs/>
          <w:shd w:val="clear" w:color="auto" w:fill="FFFFFF"/>
        </w:rPr>
        <w:t>διαδικασία</w:t>
      </w:r>
      <w:r>
        <w:rPr>
          <w:rFonts w:eastAsia="Times New Roman" w:cs="Times New Roman"/>
          <w:bCs/>
          <w:shd w:val="clear" w:color="auto" w:fill="FFFFFF"/>
        </w:rPr>
        <w:t xml:space="preserve"> τους εργαζόμενους; </w:t>
      </w:r>
    </w:p>
    <w:p w14:paraId="163C3FC3" w14:textId="77777777" w:rsidR="004A774E" w:rsidRDefault="006F765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Εμείς σας καλούμ</w:t>
      </w:r>
      <w:r>
        <w:rPr>
          <w:rFonts w:eastAsia="Times New Roman" w:cs="Times New Roman"/>
          <w:bCs/>
          <w:shd w:val="clear" w:color="auto" w:fill="FFFFFF"/>
        </w:rPr>
        <w:t xml:space="preserve">ε για μια ακόμη φορά να δείτε το μέγεθος αυτού του προβλήματος, το οποίο αντιμετωπίζουν πάρα πολλοί εργαζόμενοι και να σταματήσετε αυτή την αυθαιρεσία και παρανομία, την οποία συνεχίζετε εσείς με αυτή την απόφασή σας για το πεντάμηνο. </w:t>
      </w:r>
    </w:p>
    <w:p w14:paraId="163C3FC4" w14:textId="77777777" w:rsidR="004A774E" w:rsidRDefault="006F765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γιατί πεντάμηνο </w:t>
      </w:r>
      <w:r>
        <w:rPr>
          <w:rFonts w:eastAsia="Times New Roman" w:cs="Times New Roman"/>
          <w:bCs/>
          <w:shd w:val="clear" w:color="auto" w:fill="FFFFFF"/>
        </w:rPr>
        <w:t xml:space="preserve">και όχι δωδεκάμηνο; Γιατί όχι όλη την περίοδο της επίσχεσης εργασίας; Υπάρχουν εδώ όροι και προϋποθέσεις, που δίνουν τη δυνατότητα στον εργοδότη να βγάλει καταχρηστική μια επίσχεση. Εσείς, όμως, πάτε στην άλλη άκρη. </w:t>
      </w:r>
    </w:p>
    <w:p w14:paraId="163C3FC5" w14:textId="77777777" w:rsidR="004A774E" w:rsidRDefault="006F765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Εμείς, λοιπόν, σας καλούμε εδώ να εφαρμ</w:t>
      </w:r>
      <w:r>
        <w:rPr>
          <w:rFonts w:eastAsia="Times New Roman" w:cs="Times New Roman"/>
          <w:bCs/>
          <w:shd w:val="clear" w:color="auto" w:fill="FFFFFF"/>
        </w:rPr>
        <w:t xml:space="preserve">όσετε το πόρισμα του Συνηγόρου του Πολίτη, που έχει σταλεί και σε </w:t>
      </w:r>
      <w:r>
        <w:rPr>
          <w:rFonts w:eastAsia="Times New Roman"/>
          <w:bCs/>
          <w:shd w:val="clear" w:color="auto" w:fill="FFFFFF"/>
        </w:rPr>
        <w:t>ε</w:t>
      </w:r>
      <w:r>
        <w:rPr>
          <w:rFonts w:eastAsia="Times New Roman" w:cs="Times New Roman"/>
          <w:bCs/>
          <w:shd w:val="clear" w:color="auto" w:fill="FFFFFF"/>
        </w:rPr>
        <w:t xml:space="preserve">σάς και στο ΙΚΑ, και να λύσετε τα προβλήματα υπέρ των εργαζομένων. </w:t>
      </w:r>
    </w:p>
    <w:p w14:paraId="163C3FC6" w14:textId="77777777" w:rsidR="004A774E" w:rsidRDefault="006F765D">
      <w:pPr>
        <w:spacing w:line="600" w:lineRule="auto"/>
        <w:ind w:firstLine="720"/>
        <w:jc w:val="both"/>
        <w:rPr>
          <w:rFonts w:eastAsia="Times New Roman" w:cs="Times New Roman"/>
          <w:bCs/>
          <w:shd w:val="clear" w:color="auto" w:fill="FFFFFF"/>
        </w:rPr>
      </w:pPr>
      <w:r>
        <w:rPr>
          <w:rFonts w:eastAsia="Times New Roman" w:cs="Times New Roman"/>
        </w:rPr>
        <w:t>(Στο σημείο αυτό ο Βουλευτής κ. Χρήστος Κατσώτης καταθέτει για τα Πρακτικά το προαναφερθέν έγγραφο, το οποίο βρίσκεται στ</w:t>
      </w:r>
      <w:r>
        <w:rPr>
          <w:rFonts w:eastAsia="Times New Roman" w:cs="Times New Roman"/>
        </w:rPr>
        <w:t xml:space="preserve">ο </w:t>
      </w:r>
      <w:r>
        <w:rPr>
          <w:rFonts w:eastAsia="Times New Roman" w:cs="Times New Roman"/>
        </w:rPr>
        <w:t>α</w:t>
      </w:r>
      <w:r>
        <w:rPr>
          <w:rFonts w:eastAsia="Times New Roman" w:cs="Times New Roman"/>
        </w:rPr>
        <w:t>ρχείο του Τμήματος Γραμματείας της Διεύθυνσης Στενογραφίας και  Πρακτικών της Βουλής)</w:t>
      </w:r>
    </w:p>
    <w:p w14:paraId="163C3FC7" w14:textId="77777777" w:rsidR="004A774E" w:rsidRDefault="006F765D">
      <w:pPr>
        <w:spacing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Ορίστε, κύριε Πετρόπουλε.</w:t>
      </w:r>
    </w:p>
    <w:p w14:paraId="163C3FC8" w14:textId="77777777" w:rsidR="004A774E" w:rsidRDefault="006F765D">
      <w:pPr>
        <w:spacing w:line="600" w:lineRule="auto"/>
        <w:ind w:firstLine="720"/>
        <w:jc w:val="both"/>
        <w:rPr>
          <w:rFonts w:eastAsia="Times New Roman" w:cs="Times New Roman"/>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w:t>
      </w:r>
      <w:r>
        <w:rPr>
          <w:rFonts w:eastAsia="Times New Roman" w:cs="Times New Roman"/>
        </w:rPr>
        <w:t>Ευχαριστώ, κύ</w:t>
      </w:r>
      <w:r>
        <w:rPr>
          <w:rFonts w:eastAsia="Times New Roman" w:cs="Times New Roman"/>
        </w:rPr>
        <w:t>ριε Πρόεδρε.</w:t>
      </w:r>
    </w:p>
    <w:p w14:paraId="163C3FC9" w14:textId="77777777" w:rsidR="004A774E" w:rsidRDefault="006F765D">
      <w:pPr>
        <w:spacing w:line="600" w:lineRule="auto"/>
        <w:ind w:firstLine="720"/>
        <w:jc w:val="both"/>
        <w:rPr>
          <w:rFonts w:eastAsia="Times New Roman" w:cs="Times New Roman"/>
          <w:szCs w:val="24"/>
        </w:rPr>
      </w:pPr>
      <w:r>
        <w:rPr>
          <w:rFonts w:eastAsia="Times New Roman" w:cs="Times New Roman"/>
        </w:rPr>
        <w:t>Π</w:t>
      </w:r>
      <w:r>
        <w:rPr>
          <w:rFonts w:eastAsia="Times New Roman" w:cs="Times New Roman"/>
          <w:szCs w:val="24"/>
        </w:rPr>
        <w:t xml:space="preserve">αραδεχτήκατε και εσείς ότι πολλοί εργοδότες αξιοποιούν την κρίση για να μην πληρώνουν. Δεν </w:t>
      </w:r>
      <w:r>
        <w:rPr>
          <w:rFonts w:eastAsia="Times New Roman"/>
          <w:bCs/>
        </w:rPr>
        <w:t>είναι</w:t>
      </w:r>
      <w:r>
        <w:rPr>
          <w:rFonts w:eastAsia="Times New Roman" w:cs="Times New Roman"/>
          <w:szCs w:val="24"/>
        </w:rPr>
        <w:t xml:space="preserve"> αυτός λόγος, για να προσέξουμε να μην μετακυλήσουμε τα βάρη στην κοινωνική ασφάλιση, απαλλάσσοντας τους εργοδότες από την υποχρέωσή τους να πληρώ</w:t>
      </w:r>
      <w:r>
        <w:rPr>
          <w:rFonts w:eastAsia="Times New Roman" w:cs="Times New Roman"/>
          <w:szCs w:val="24"/>
        </w:rPr>
        <w:t xml:space="preserve">νουν τις εισφορές; </w:t>
      </w:r>
    </w:p>
    <w:p w14:paraId="163C3FC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Εάν επεκτείνουμε, εν είδει του παιχνιδιού με την κολοκυθιά, όλο και πιο πολύ τα χρόνια -γιατί όχι δέκα μήνες, γιατί όχι και δύο χρόνια, γιατί όχι και τρία χρόνια;- πού θα φτάσει αυτό </w:t>
      </w:r>
      <w:r>
        <w:rPr>
          <w:rFonts w:eastAsia="Times New Roman" w:cs="Times New Roman"/>
        </w:rPr>
        <w:t>δηλαδή</w:t>
      </w:r>
      <w:r>
        <w:rPr>
          <w:rFonts w:eastAsia="Times New Roman" w:cs="Times New Roman"/>
          <w:szCs w:val="24"/>
        </w:rPr>
        <w:t xml:space="preserve">; </w:t>
      </w:r>
    </w:p>
    <w:p w14:paraId="163C3FCB" w14:textId="77777777" w:rsidR="004A774E" w:rsidRDefault="006F765D">
      <w:pPr>
        <w:spacing w:line="600" w:lineRule="auto"/>
        <w:ind w:firstLine="720"/>
        <w:jc w:val="both"/>
        <w:rPr>
          <w:rFonts w:eastAsia="Times New Roman"/>
          <w:szCs w:val="24"/>
        </w:rPr>
      </w:pPr>
      <w:r>
        <w:rPr>
          <w:rFonts w:eastAsia="Times New Roman" w:cs="Times New Roman"/>
          <w:szCs w:val="24"/>
        </w:rPr>
        <w:t>Επειδή τα πράγματα έχουν μια λογική και νομι</w:t>
      </w:r>
      <w:r>
        <w:rPr>
          <w:rFonts w:eastAsia="Times New Roman" w:cs="Times New Roman"/>
          <w:szCs w:val="24"/>
        </w:rPr>
        <w:t xml:space="preserve">κή βάση, πρέπει να σας ενημερώσω ότι και η επίσχεση έχει όρια μιας νομικής έκτασης που προβλέπεται από τα </w:t>
      </w:r>
      <w:r>
        <w:rPr>
          <w:rFonts w:eastAsia="Times New Roman"/>
          <w:szCs w:val="24"/>
        </w:rPr>
        <w:t xml:space="preserve">άρθρα 657 και 658, τα οποία μιλούν για την </w:t>
      </w:r>
      <w:r>
        <w:rPr>
          <w:rFonts w:eastAsia="Times New Roman"/>
          <w:szCs w:val="24"/>
        </w:rPr>
        <w:lastRenderedPageBreak/>
        <w:t>ανυπαίτια αδυναμία του εργαζόμενου να παράσχει την εργασία του. Πάνω εκεί στηρίχτηκε η γνωμοδότηση που είπε</w:t>
      </w:r>
      <w:r>
        <w:rPr>
          <w:rFonts w:eastAsia="Times New Roman"/>
          <w:szCs w:val="24"/>
        </w:rPr>
        <w:t xml:space="preserve"> ότι μέχρι ένα μήνα δικαιολογείται αυτή η ανυπαίτια αδυναμία του εργαζόμενου να απασχολείται. Δεν </w:t>
      </w:r>
      <w:r>
        <w:rPr>
          <w:rFonts w:eastAsia="Times New Roman"/>
          <w:bCs/>
        </w:rPr>
        <w:t>είναι</w:t>
      </w:r>
      <w:r>
        <w:rPr>
          <w:rFonts w:eastAsia="Times New Roman"/>
          <w:szCs w:val="24"/>
        </w:rPr>
        <w:t xml:space="preserve"> δυνατόν λογικά να υπάρχει ανυπαίτια παραπάνω αδυναμία. </w:t>
      </w:r>
    </w:p>
    <w:p w14:paraId="163C3FCC" w14:textId="77777777" w:rsidR="004A774E" w:rsidRDefault="006F765D">
      <w:pPr>
        <w:spacing w:line="600" w:lineRule="auto"/>
        <w:ind w:firstLine="720"/>
        <w:jc w:val="both"/>
        <w:rPr>
          <w:rFonts w:eastAsia="Times New Roman"/>
          <w:szCs w:val="24"/>
        </w:rPr>
      </w:pPr>
      <w:r>
        <w:rPr>
          <w:rFonts w:eastAsia="Times New Roman"/>
          <w:szCs w:val="24"/>
        </w:rPr>
        <w:t xml:space="preserve">Εμείς προσφύγαμε -και αυτό δείχνει το ενδιαφέρον αυτής της </w:t>
      </w:r>
      <w:r>
        <w:rPr>
          <w:rFonts w:eastAsia="Times New Roman"/>
          <w:bCs/>
        </w:rPr>
        <w:t>Κυβέρνησης-</w:t>
      </w:r>
      <w:r>
        <w:rPr>
          <w:rFonts w:eastAsia="Times New Roman"/>
          <w:szCs w:val="24"/>
        </w:rPr>
        <w:t xml:space="preserve"> στο άρθρο 656 του Αστικού</w:t>
      </w:r>
      <w:r>
        <w:rPr>
          <w:rFonts w:eastAsia="Times New Roman"/>
          <w:szCs w:val="24"/>
        </w:rPr>
        <w:t xml:space="preserve"> Κώδικα, που δεν εφαρμοζόταν και δεν αξιοποιείτο, για να πούμε ότι αυτός ο χρόνος μπορεί να διευρυνθεί. Δεν </w:t>
      </w:r>
      <w:r>
        <w:rPr>
          <w:rFonts w:eastAsia="Times New Roman"/>
          <w:bCs/>
        </w:rPr>
        <w:t>είναι</w:t>
      </w:r>
      <w:r>
        <w:rPr>
          <w:rFonts w:eastAsia="Times New Roman"/>
          <w:szCs w:val="24"/>
        </w:rPr>
        <w:t xml:space="preserve"> τόσο απλό, κύριε Κατσώτη, να το πάμε όσο θέλουμε. Αυτός ο πενταπλάσιος χρόνος που δώσαμε για την κάλυψη της επίσχεσης εργασίας θα μπορούσαν πο</w:t>
      </w:r>
      <w:r>
        <w:rPr>
          <w:rFonts w:eastAsia="Times New Roman"/>
          <w:szCs w:val="24"/>
        </w:rPr>
        <w:t xml:space="preserve">λλοί να πουν ότι </w:t>
      </w:r>
      <w:r>
        <w:rPr>
          <w:rFonts w:eastAsia="Times New Roman"/>
          <w:bCs/>
        </w:rPr>
        <w:t>είναι</w:t>
      </w:r>
      <w:r>
        <w:rPr>
          <w:rFonts w:eastAsia="Times New Roman"/>
          <w:szCs w:val="24"/>
        </w:rPr>
        <w:t xml:space="preserve"> αυθαίρετος και ότι θα έπρεπε να </w:t>
      </w:r>
      <w:r>
        <w:rPr>
          <w:rFonts w:eastAsia="Times New Roman"/>
          <w:bCs/>
        </w:rPr>
        <w:t>είναι</w:t>
      </w:r>
      <w:r>
        <w:rPr>
          <w:rFonts w:eastAsia="Times New Roman"/>
          <w:szCs w:val="24"/>
        </w:rPr>
        <w:t xml:space="preserve"> δύο μήνες ή να μην </w:t>
      </w:r>
      <w:r>
        <w:rPr>
          <w:rFonts w:eastAsia="Times New Roman"/>
          <w:bCs/>
        </w:rPr>
        <w:t>είναι</w:t>
      </w:r>
      <w:r>
        <w:rPr>
          <w:rFonts w:eastAsia="Times New Roman"/>
          <w:szCs w:val="24"/>
        </w:rPr>
        <w:t xml:space="preserve"> τίποτα παραπάνω από έναν μήνα. Αυτό, επειδή…</w:t>
      </w:r>
    </w:p>
    <w:p w14:paraId="163C3FCD" w14:textId="77777777" w:rsidR="004A774E" w:rsidRDefault="006F765D">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Μα το λέει το πόρισμα του Συνηγόρου του Πολίτη, που </w:t>
      </w:r>
      <w:r>
        <w:rPr>
          <w:rFonts w:eastAsia="Times New Roman"/>
          <w:bCs/>
        </w:rPr>
        <w:t>είναι</w:t>
      </w:r>
      <w:r>
        <w:rPr>
          <w:rFonts w:eastAsia="Times New Roman"/>
          <w:szCs w:val="24"/>
        </w:rPr>
        <w:t xml:space="preserve"> Ανεξάρτητη Αρχή.</w:t>
      </w:r>
    </w:p>
    <w:p w14:paraId="163C3FCE" w14:textId="77777777" w:rsidR="004A774E" w:rsidRDefault="006F765D">
      <w:pPr>
        <w:spacing w:line="600" w:lineRule="auto"/>
        <w:ind w:firstLine="720"/>
        <w:jc w:val="both"/>
        <w:rPr>
          <w:rFonts w:eastAsia="Times New Roman"/>
          <w:szCs w:val="24"/>
        </w:rPr>
      </w:pPr>
      <w:r>
        <w:rPr>
          <w:rFonts w:eastAsia="Times New Roman" w:cs="Times New Roman"/>
          <w:b/>
          <w:szCs w:val="24"/>
        </w:rPr>
        <w:lastRenderedPageBreak/>
        <w:t xml:space="preserve">ΑΝΑΣΤΑΣΙΟΣ ΠΕΤΡΟΠΟΥΛΟΣ </w:t>
      </w:r>
      <w:r>
        <w:rPr>
          <w:rFonts w:eastAsia="Times New Roman" w:cs="Times New Roman"/>
          <w:b/>
          <w:szCs w:val="24"/>
        </w:rPr>
        <w:t>(Υφυπουργός Εργασίας, Κοινωνικής Ασφάλισης και Κοινωνικής Αλληλεγγύης):</w:t>
      </w:r>
      <w:r>
        <w:rPr>
          <w:rFonts w:eastAsia="Times New Roman" w:cs="Times New Roman"/>
          <w:szCs w:val="24"/>
        </w:rPr>
        <w:t xml:space="preserve"> </w:t>
      </w:r>
      <w:r>
        <w:rPr>
          <w:rFonts w:eastAsia="Times New Roman"/>
          <w:szCs w:val="24"/>
        </w:rPr>
        <w:t xml:space="preserve">Θα σας πω και για το πόρισμα. </w:t>
      </w:r>
    </w:p>
    <w:p w14:paraId="163C3FCF" w14:textId="77777777" w:rsidR="004A774E" w:rsidRDefault="006F765D">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Τι θα μου πείτε;</w:t>
      </w:r>
    </w:p>
    <w:p w14:paraId="163C3FD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Όλες οι αποφάσεις των δ</w:t>
      </w:r>
      <w:r>
        <w:rPr>
          <w:rFonts w:eastAsia="Times New Roman" w:cs="Times New Roman"/>
          <w:szCs w:val="24"/>
        </w:rPr>
        <w:t xml:space="preserve">ικαστηρίων που </w:t>
      </w:r>
      <w:r>
        <w:rPr>
          <w:rFonts w:eastAsia="Times New Roman"/>
          <w:bCs/>
        </w:rPr>
        <w:t>είναι</w:t>
      </w:r>
      <w:r>
        <w:rPr>
          <w:rFonts w:eastAsia="Times New Roman" w:cs="Times New Roman"/>
          <w:szCs w:val="24"/>
        </w:rPr>
        <w:t xml:space="preserve"> τελεσίδικες εφαρμόζονται και πρέπει να εφαρμόζονται και αυτή </w:t>
      </w:r>
      <w:r>
        <w:rPr>
          <w:rFonts w:eastAsia="Times New Roman"/>
          <w:bCs/>
        </w:rPr>
        <w:t>είναι</w:t>
      </w:r>
      <w:r>
        <w:rPr>
          <w:rFonts w:eastAsia="Times New Roman" w:cs="Times New Roman"/>
          <w:szCs w:val="24"/>
        </w:rPr>
        <w:t xml:space="preserve"> η δική μας η θέση.</w:t>
      </w:r>
    </w:p>
    <w:p w14:paraId="163C3FD1" w14:textId="77777777" w:rsidR="004A774E" w:rsidRDefault="006F765D">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Ναι, αλλά λέτε στον κόσμο να πάει στα δικαστήρια.</w:t>
      </w:r>
    </w:p>
    <w:p w14:paraId="163C3FD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w:t>
      </w:r>
      <w:r>
        <w:rPr>
          <w:rFonts w:eastAsia="Times New Roman" w:cs="Times New Roman"/>
          <w:b/>
          <w:szCs w:val="24"/>
        </w:rPr>
        <w:t>Αλληλεγγύης):</w:t>
      </w:r>
      <w:r>
        <w:rPr>
          <w:rFonts w:eastAsia="Times New Roman" w:cs="Times New Roman"/>
          <w:szCs w:val="24"/>
        </w:rPr>
        <w:t xml:space="preserve"> Κάποιος διαγιγνώσκει ακριβώς το εύρος του χρόνου της ασφαλιστικής κάλυψης. </w:t>
      </w:r>
      <w:r>
        <w:rPr>
          <w:rFonts w:eastAsia="Times New Roman" w:cs="Times New Roman"/>
        </w:rPr>
        <w:t>Δηλαδή,</w:t>
      </w:r>
      <w:r>
        <w:rPr>
          <w:rFonts w:eastAsia="Times New Roman" w:cs="Times New Roman"/>
          <w:szCs w:val="24"/>
        </w:rPr>
        <w:t xml:space="preserve"> πώς αλλιώς μπορεί να γίνεται; Θα πηγαίνει κάποιος να το δηλώνει απλά; Με κάποιον τρόπο δεν </w:t>
      </w:r>
      <w:r>
        <w:rPr>
          <w:rFonts w:eastAsia="Times New Roman" w:cs="Times New Roman"/>
          <w:szCs w:val="24"/>
        </w:rPr>
        <w:lastRenderedPageBreak/>
        <w:t>πρέπει να πιστοποιείται τέτοιου είδους δημόσιο συμφέρον, που παρέχετ</w:t>
      </w:r>
      <w:r>
        <w:rPr>
          <w:rFonts w:eastAsia="Times New Roman" w:cs="Times New Roman"/>
          <w:szCs w:val="24"/>
        </w:rPr>
        <w:t>αι μέσα από την κοινωνική ασφάλιση; Δεν πρέπει να έχει μια εγγύηση ορθότητας, ελέγχου και σωστής αποτίμησης του χρόνου; Ποιος θα μας το πει; Αυτό δεν γίνεται…</w:t>
      </w:r>
    </w:p>
    <w:p w14:paraId="163C3FD3" w14:textId="77777777" w:rsidR="004A774E" w:rsidRDefault="006F765D">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Μα η επίσχεση εργασίας πάντα κοινοποιείται στο Υπουργείο!</w:t>
      </w:r>
    </w:p>
    <w:p w14:paraId="163C3FD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ΑΝΑΣΤΑΣΙΟΣ ΠΕΤΡΟΠΟΥΛΟ</w:t>
      </w:r>
      <w:r>
        <w:rPr>
          <w:rFonts w:eastAsia="Times New Roman" w:cs="Times New Roman"/>
          <w:b/>
          <w:szCs w:val="24"/>
        </w:rPr>
        <w:t>Σ (Υφυπουργός Εργασίας, Κοινωνικής Ασφάλισης και Κοινωνικής Αλληλεγγύης):</w:t>
      </w:r>
      <w:r>
        <w:rPr>
          <w:rFonts w:eastAsia="Times New Roman" w:cs="Times New Roman"/>
          <w:szCs w:val="24"/>
        </w:rPr>
        <w:t xml:space="preserve"> Κύριε Κατσώτη…</w:t>
      </w:r>
    </w:p>
    <w:p w14:paraId="163C3FD5" w14:textId="77777777" w:rsidR="004A774E" w:rsidRDefault="006F765D">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Κατσώτη, τώρα, εντάξει, σας άκουσε με προσοχή ο Υπουργός.</w:t>
      </w:r>
    </w:p>
    <w:p w14:paraId="163C3FD6" w14:textId="77777777" w:rsidR="004A774E" w:rsidRDefault="006F765D">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Μα δεν μπορεί να λέει τέτοια πράγματα. </w:t>
      </w:r>
    </w:p>
    <w:p w14:paraId="163C3FD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ΑΝΑΣΤΑΣΙΟΣ Π</w:t>
      </w:r>
      <w:r>
        <w:rPr>
          <w:rFonts w:eastAsia="Times New Roman" w:cs="Times New Roman"/>
          <w:b/>
          <w:szCs w:val="24"/>
        </w:rPr>
        <w:t>ΕΤΡΟΠΟΥΛΟΣ (Υφυπουργός Εργασίας, Κοινωνικής Ασφάλισης και Κοινωνικής Αλληλεγγύης):</w:t>
      </w:r>
      <w:r>
        <w:rPr>
          <w:rFonts w:eastAsia="Times New Roman" w:cs="Times New Roman"/>
          <w:szCs w:val="24"/>
        </w:rPr>
        <w:t xml:space="preserve"> Κοινή λογική, νομίζω, οδηγεί σε αυτό το συμπέρασμα που λέω. </w:t>
      </w:r>
    </w:p>
    <w:p w14:paraId="163C3FD8" w14:textId="77777777" w:rsidR="004A774E" w:rsidRDefault="006F765D">
      <w:pPr>
        <w:spacing w:line="600" w:lineRule="auto"/>
        <w:ind w:firstLine="720"/>
        <w:jc w:val="both"/>
        <w:rPr>
          <w:rFonts w:eastAsia="Times New Roman"/>
          <w:szCs w:val="24"/>
        </w:rPr>
      </w:pPr>
      <w:r>
        <w:rPr>
          <w:rFonts w:eastAsia="Times New Roman"/>
          <w:b/>
          <w:szCs w:val="24"/>
        </w:rPr>
        <w:lastRenderedPageBreak/>
        <w:t>ΧΡΗΣΤΟΣ ΚΑΤΣΩΤΗΣ:</w:t>
      </w:r>
      <w:r>
        <w:rPr>
          <w:rFonts w:eastAsia="Times New Roman"/>
          <w:szCs w:val="24"/>
        </w:rPr>
        <w:t xml:space="preserve"> Σε ποιο;</w:t>
      </w:r>
    </w:p>
    <w:p w14:paraId="163C3FD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w:t>
      </w:r>
      <w:r>
        <w:rPr>
          <w:rFonts w:eastAsia="Times New Roman" w:cs="Times New Roman"/>
          <w:b/>
          <w:szCs w:val="24"/>
        </w:rPr>
        <w:t>λεγγύης):</w:t>
      </w:r>
      <w:r>
        <w:rPr>
          <w:rFonts w:eastAsia="Times New Roman" w:cs="Times New Roman"/>
          <w:szCs w:val="24"/>
        </w:rPr>
        <w:t xml:space="preserve"> Ότι δεν </w:t>
      </w:r>
      <w:r>
        <w:rPr>
          <w:rFonts w:eastAsia="Times New Roman"/>
          <w:bCs/>
        </w:rPr>
        <w:t>είναι</w:t>
      </w:r>
      <w:r>
        <w:rPr>
          <w:rFonts w:eastAsia="Times New Roman" w:cs="Times New Roman"/>
          <w:szCs w:val="24"/>
        </w:rPr>
        <w:t xml:space="preserve"> κανένας ό,τι δηλώνει στην κοινωνική ασφάλιση. </w:t>
      </w:r>
      <w:r>
        <w:rPr>
          <w:rFonts w:eastAsia="Times New Roman"/>
          <w:bCs/>
        </w:rPr>
        <w:t>Είναι</w:t>
      </w:r>
      <w:r>
        <w:rPr>
          <w:rFonts w:eastAsia="Times New Roman" w:cs="Times New Roman"/>
          <w:szCs w:val="24"/>
        </w:rPr>
        <w:t xml:space="preserve"> ό,τι βεβαιώνεται. Γι’ αυτό ακριβώς υπάρχει και η κεφαλαιοποίηση των ασφαλιστικών εισφορών. </w:t>
      </w:r>
      <w:r>
        <w:rPr>
          <w:rFonts w:eastAsia="Times New Roman"/>
          <w:bCs/>
        </w:rPr>
        <w:t>Είναι</w:t>
      </w:r>
      <w:r>
        <w:rPr>
          <w:rFonts w:eastAsia="Times New Roman" w:cs="Times New Roman"/>
          <w:szCs w:val="24"/>
        </w:rPr>
        <w:t xml:space="preserve"> πράξη διοικητική η καταβολή σύνταξης. </w:t>
      </w:r>
      <w:r>
        <w:rPr>
          <w:rFonts w:eastAsia="Times New Roman"/>
          <w:bCs/>
        </w:rPr>
        <w:t>Είναι</w:t>
      </w:r>
      <w:r>
        <w:rPr>
          <w:rFonts w:eastAsia="Times New Roman" w:cs="Times New Roman"/>
          <w:szCs w:val="24"/>
        </w:rPr>
        <w:t xml:space="preserve"> πράξη διοικητικού χαρακτήρα. Δεν </w:t>
      </w:r>
      <w:r>
        <w:rPr>
          <w:rFonts w:eastAsia="Times New Roman"/>
          <w:bCs/>
        </w:rPr>
        <w:t>είναι</w:t>
      </w:r>
      <w:r>
        <w:rPr>
          <w:rFonts w:eastAsia="Times New Roman"/>
          <w:bCs/>
        </w:rPr>
        <w:t>:</w:t>
      </w:r>
      <w:r>
        <w:rPr>
          <w:rFonts w:eastAsia="Times New Roman" w:cs="Times New Roman"/>
          <w:szCs w:val="24"/>
        </w:rPr>
        <w:t xml:space="preserve"> «Σας δήλωσα αυτό, δώστε μου τη σύνταξη». </w:t>
      </w:r>
    </w:p>
    <w:p w14:paraId="163C3FD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Επομένως, με κάποιο τρόπο πρέπει με ακρίβεια, με βεβαιότητα να πιστοποιείται. Έχουμε δημόσιο λογιστικό. Έχουμε μια σειρά διαδικασιών ελέγχου της διαχείρισης του δημόσιου χρήματος, όπως είναι το χρήμα της κοινωνική</w:t>
      </w:r>
      <w:r>
        <w:rPr>
          <w:rFonts w:eastAsia="Times New Roman" w:cs="Times New Roman"/>
          <w:szCs w:val="24"/>
        </w:rPr>
        <w:t xml:space="preserve">ς ασφάλισης. Πρέπει, λοιπόν, να πιστοποιείται μέσα σε πλαίσια, τα οποία πράγματι έχουν τις εγγυήσεις του ελέγχου και της ορθότητας. </w:t>
      </w:r>
    </w:p>
    <w:p w14:paraId="163C3FD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Όταν, λοιπόν, έχουμε δικαστική απόφαση τελεσίδικη, αυτή θα τηρείται. Δεν θα είναι το πεντάμηνο μόνο. Αν το δικαστήριο πει ό</w:t>
      </w:r>
      <w:r>
        <w:rPr>
          <w:rFonts w:eastAsia="Times New Roman" w:cs="Times New Roman"/>
          <w:szCs w:val="24"/>
        </w:rPr>
        <w:t xml:space="preserve">τι είναι δώδεκα ή δέκα πέντε μήνες, θα είναι δέκα πέντε μήνες. Θα είναι όσο λέει το δικαστήριο. </w:t>
      </w:r>
    </w:p>
    <w:p w14:paraId="163C3FD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Μία άλλη παραχώρηση στην εργοδοσία κάνετε. </w:t>
      </w:r>
    </w:p>
    <w:p w14:paraId="163C3FD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Εν</w:t>
      </w:r>
      <w:r>
        <w:rPr>
          <w:rFonts w:eastAsia="Times New Roman" w:cs="Times New Roman"/>
          <w:szCs w:val="24"/>
        </w:rPr>
        <w:t xml:space="preserve">τάξει, κύριε Κατσώτη… </w:t>
      </w:r>
    </w:p>
    <w:p w14:paraId="163C3FD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να κλείσουμε παρακαλώ. </w:t>
      </w:r>
    </w:p>
    <w:p w14:paraId="163C3FD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Αν μετά από τριάντα δύο χρόνια, το ότι εμείς κάνουμε πενταπλάσιο τον χρόνο της κάλυψης της ασφαλιστικής το θεωρείτε παραχώρηση, δεν μπορώ να κάνω κάτι γι’ αυτό. </w:t>
      </w:r>
    </w:p>
    <w:p w14:paraId="163C3FE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63C3FE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 xml:space="preserve">Αυτό κάνετε, κύριε Υπουργέ. </w:t>
      </w:r>
    </w:p>
    <w:p w14:paraId="163C3FE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Κακλαμάνης):</w:t>
      </w:r>
      <w:r>
        <w:rPr>
          <w:rFonts w:eastAsia="Times New Roman" w:cs="Times New Roman"/>
          <w:szCs w:val="24"/>
        </w:rPr>
        <w:t xml:space="preserve">  Η κ. Χρυσοβελώνη, έστω και ασθμαίνουσα, ήρθε, οπότε θα πάμε με την κανονική σειρά στον επόμενο κύκλο, που είναι δύο ερωτήσεις. </w:t>
      </w:r>
    </w:p>
    <w:p w14:paraId="163C3FE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Στη συνέχεια θα συζητηθεί η τρίτη </w:t>
      </w:r>
      <w:r>
        <w:rPr>
          <w:rFonts w:eastAsia="Times New Roman" w:cs="Times New Roman"/>
          <w:szCs w:val="24"/>
        </w:rPr>
        <w:t xml:space="preserve">με αριθμό 8/3-10-2016 </w:t>
      </w:r>
      <w:r>
        <w:rPr>
          <w:rFonts w:eastAsia="Times New Roman" w:cs="Times New Roman"/>
          <w:szCs w:val="24"/>
        </w:rPr>
        <w:t xml:space="preserve">επίκαιρη ερώτηση πρώτου κύκλου του Βουλευτή Μαγνησίας του </w:t>
      </w:r>
      <w:r>
        <w:rPr>
          <w:rFonts w:eastAsia="Times New Roman" w:cs="Times New Roman"/>
          <w:szCs w:val="24"/>
        </w:rPr>
        <w:t>Λαϊκού Συνδέσμου-Χρυσή Αυγή κ. Παναγιώτη Ηλιόπουλου προς τον Υπουργό Υποδομών, Μεταφορών και Δικτύων –όπως είπα θα απαντήσει η Υφυπουργός κ. Χρυσοβελώνη- σχετικά με την άμεση ανάγκη λειτουργίας του αερολιμένα της Νέας Αγχιάλου και τη διενέργεια τακτικών δι</w:t>
      </w:r>
      <w:r>
        <w:rPr>
          <w:rFonts w:eastAsia="Times New Roman" w:cs="Times New Roman"/>
          <w:szCs w:val="24"/>
        </w:rPr>
        <w:t>εθνών πτήσεων σε μόνιμη βάση.</w:t>
      </w:r>
    </w:p>
    <w:p w14:paraId="163C3FE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Κύριε Ηλιόπουλε, έχετε τον λόγο. </w:t>
      </w:r>
    </w:p>
    <w:p w14:paraId="163C3FE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 Ευχαριστώ, κύριε Πρόεδρε. </w:t>
      </w:r>
    </w:p>
    <w:p w14:paraId="163C3FE6"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προέρχεστε από έναν νομό και μια περιφέρεια, η οποία τα τελευταία χρόνια έχει εγκαταλειφθεί πλήρως. Δεν υπάρχει ούτε ένα έργο </w:t>
      </w:r>
      <w:r>
        <w:rPr>
          <w:rFonts w:eastAsia="Times New Roman" w:cs="Times New Roman"/>
          <w:szCs w:val="24"/>
        </w:rPr>
        <w:t>που να μπορέσει να δώσει μια πνοή και στη Μαγνησία και στη Θεσσαλία. Έργα υποδομών δεν υπάρχουν. Έχουν σταματήσει εδώ και πάρα πολλά χρόνια. Υπάρχει μια απαξίωση για μια περιφέρεια κι έναν νομό συγκεκριμένα, που έχει τα πάντα. Μπορούν και να παράγουν. Είχα</w:t>
      </w:r>
      <w:r>
        <w:rPr>
          <w:rFonts w:eastAsia="Times New Roman" w:cs="Times New Roman"/>
          <w:szCs w:val="24"/>
        </w:rPr>
        <w:t xml:space="preserve">ν και τουρισμό και βιομηχανίες και βιοτεχνίες, τα πάντα. </w:t>
      </w:r>
    </w:p>
    <w:p w14:paraId="163C3FE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Υπάρχει ένα αεροδρόμιο, αυτό της Νέας Αγχιάλου, το οποίο είναι έτοιμο να εξυπηρετήσει όσες πτήσεις απαιτηθούν και χρειαστούν. Το αεροδρόμιο αυτό μπορεί να εξυπηρετήσει εν δυνάμει περισσότερους από έ</w:t>
      </w:r>
      <w:r>
        <w:rPr>
          <w:rFonts w:eastAsia="Times New Roman" w:cs="Times New Roman"/>
          <w:szCs w:val="24"/>
        </w:rPr>
        <w:t xml:space="preserve">να εκατομμύριο συμπολίτες μας από την Περιφέρεια της Θεσσαλίας, από τη Φθιώτιδα, από την Πιερία, ακόμα και από την Εύβοια. </w:t>
      </w:r>
    </w:p>
    <w:p w14:paraId="163C3FE8"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Το αεροδρόμιο αυτό της Κεντρικής Ελλάδος είναι κομβικής σημασίας για την περιοχή και θα μπορούσε να δώσει πολλά στον τουρισμό, και ό</w:t>
      </w:r>
      <w:r>
        <w:rPr>
          <w:rFonts w:eastAsia="Times New Roman" w:cs="Times New Roman"/>
          <w:szCs w:val="24"/>
        </w:rPr>
        <w:t xml:space="preserve">χι μόνο. Πρόκειται για μια περιοχή που συνδυάζει τα πάντα. Το γνωρίζετε πολύ καλά αυτό. </w:t>
      </w:r>
    </w:p>
    <w:p w14:paraId="163C3FE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Για παράδειγμα, ειδικά στο Πήλιο, το χιονοδρομικό κέντρο από μια άριστη παραλία απέχει μόλις δέκα λεπτά. Αυτό δεν μπορεί να βρεθεί πουθενά αλλού, ούτε στην Ελλάδα ούτε</w:t>
      </w:r>
      <w:r>
        <w:rPr>
          <w:rFonts w:eastAsia="Times New Roman" w:cs="Times New Roman"/>
          <w:szCs w:val="24"/>
        </w:rPr>
        <w:t xml:space="preserve"> παγκοσμίως, βέβαια. Έχουμε τα Μετέωρα. Έχουμε τον Όλυμπο. Έχουμε λίμνες. Έχουμε ποτάμια. Μπορεί να υπάρξει συνεδριακός τουρισμός. Μπορεί να υπάρξει θρησκευτικός τουρισμός στα Μετέωρα. Γενικά, μπορεί η Θεσσαλία και η ευρύτερη περιοχή της Κεντρικής Ελλάδος </w:t>
      </w:r>
      <w:r>
        <w:rPr>
          <w:rFonts w:eastAsia="Times New Roman" w:cs="Times New Roman"/>
          <w:szCs w:val="24"/>
        </w:rPr>
        <w:t xml:space="preserve">να αναπτυχθεί τουριστικά και αφήνουμε ένα αεροδρόμιο κυριολεκτικά να σαπίζει, χωρίς να κάνουμε τίποτα. </w:t>
      </w:r>
    </w:p>
    <w:p w14:paraId="163C3FE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Έχετε δεσμευτεί –και γι’ αυτό ήθελα να μου απαντήσετε και σήμερα το Κοινοβούλιο, γιατί έχετε δεσμευτεί με δηλώσεις σας- ότι το πρόβλημα θα λυθεί. Το αερ</w:t>
      </w:r>
      <w:r>
        <w:rPr>
          <w:rFonts w:eastAsia="Times New Roman" w:cs="Times New Roman"/>
          <w:szCs w:val="24"/>
        </w:rPr>
        <w:t>οδρόμιο θα εντάξει καινούρ</w:t>
      </w:r>
      <w:r>
        <w:rPr>
          <w:rFonts w:eastAsia="Times New Roman" w:cs="Times New Roman"/>
          <w:szCs w:val="24"/>
        </w:rPr>
        <w:t>γ</w:t>
      </w:r>
      <w:r>
        <w:rPr>
          <w:rFonts w:eastAsia="Times New Roman" w:cs="Times New Roman"/>
          <w:szCs w:val="24"/>
        </w:rPr>
        <w:t>ια δρομολόγια -</w:t>
      </w:r>
      <w:r>
        <w:rPr>
          <w:rFonts w:eastAsia="Times New Roman" w:cs="Times New Roman"/>
          <w:szCs w:val="24"/>
        </w:rPr>
        <w:lastRenderedPageBreak/>
        <w:t xml:space="preserve">αυτά βέβαια τα είχατε πει πριν το καλοκαίρι-, διεθνείς πτήσεις, που θα μπορέσουν να εξυπηρετήσουν τους σκοπούς που προανέφερα και άλλους περισσότερους, όπως </w:t>
      </w:r>
      <w:r>
        <w:rPr>
          <w:rFonts w:eastAsia="Times New Roman" w:cs="Times New Roman"/>
          <w:szCs w:val="24"/>
          <w:lang w:val="en-US"/>
        </w:rPr>
        <w:t>cargo</w:t>
      </w:r>
      <w:r>
        <w:rPr>
          <w:rFonts w:eastAsia="Times New Roman" w:cs="Times New Roman"/>
          <w:szCs w:val="24"/>
        </w:rPr>
        <w:t xml:space="preserve"> και άλλες μεταφορές. </w:t>
      </w:r>
    </w:p>
    <w:p w14:paraId="163C3FE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Θα ήθελα μια πρώτη απάντησή σ</w:t>
      </w:r>
      <w:r>
        <w:rPr>
          <w:rFonts w:eastAsia="Times New Roman" w:cs="Times New Roman"/>
          <w:szCs w:val="24"/>
        </w:rPr>
        <w:t xml:space="preserve">ας και θα συνεχίσω στη δευτερολογία μου. </w:t>
      </w:r>
    </w:p>
    <w:p w14:paraId="163C3FE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πριν δώσω τον λόγο στην κ. Χρυσοβελώνη, έχω την τιμή να ανακοινώσω στο Σώμα ότι τη συνεδρίασή μας παρακολουθούν από τα άνω δυτικά θεωρεία, αφού προηγο</w:t>
      </w:r>
      <w:r>
        <w:rPr>
          <w:rFonts w:eastAsia="Times New Roman" w:cs="Times New Roman"/>
          <w:szCs w:val="24"/>
        </w:rPr>
        <w:t>υμένως ενημερώθηκαν για την ιστορία του κτηρίου και τον τρόπο οργάνωσης και λειτουργίας της Βουλής των Ελλήνων, πενήντα τέσσερις μαθητές και μαθήτριες και πέντε συνοδοί εκπαιδευτικοί από το 3</w:t>
      </w:r>
      <w:r>
        <w:rPr>
          <w:rFonts w:eastAsia="Times New Roman" w:cs="Times New Roman"/>
          <w:szCs w:val="24"/>
          <w:vertAlign w:val="superscript"/>
        </w:rPr>
        <w:t>ο</w:t>
      </w:r>
      <w:r>
        <w:rPr>
          <w:rFonts w:eastAsia="Times New Roman" w:cs="Times New Roman"/>
          <w:szCs w:val="24"/>
        </w:rPr>
        <w:t xml:space="preserve"> Δημοτικό Σχολείο Κηφισιάς. </w:t>
      </w:r>
    </w:p>
    <w:p w14:paraId="163C3FE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163C3FEE" w14:textId="77777777" w:rsidR="004A774E" w:rsidRDefault="006F765D">
      <w:pPr>
        <w:spacing w:line="600" w:lineRule="auto"/>
        <w:ind w:firstLine="720"/>
        <w:jc w:val="center"/>
        <w:rPr>
          <w:rFonts w:eastAsia="Times New Roman" w:cs="Times New Roman"/>
          <w:szCs w:val="24"/>
        </w:rPr>
      </w:pPr>
      <w:r>
        <w:rPr>
          <w:rFonts w:eastAsia="Times New Roman" w:cs="Times New Roman"/>
          <w:szCs w:val="24"/>
        </w:rPr>
        <w:t>(Χειροκρο</w:t>
      </w:r>
      <w:r>
        <w:rPr>
          <w:rFonts w:eastAsia="Times New Roman" w:cs="Times New Roman"/>
          <w:szCs w:val="24"/>
        </w:rPr>
        <w:t>τήματα απ’ όλες τις πτέρυγες της Βουλής)</w:t>
      </w:r>
    </w:p>
    <w:p w14:paraId="163C3FE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Τον λόγο έχει η κ. Χρυσοβελώνη. </w:t>
      </w:r>
    </w:p>
    <w:p w14:paraId="163C3FF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lastRenderedPageBreak/>
        <w:t xml:space="preserve">ΜΑΡΙΝΑ ΧΡΥΣΟΒΕΛΩΝΗ (Υφυπουργός Υποδομών, Μεταφορών και Δικτύων): </w:t>
      </w:r>
      <w:r>
        <w:rPr>
          <w:rFonts w:eastAsia="Times New Roman" w:cs="Times New Roman"/>
          <w:szCs w:val="24"/>
        </w:rPr>
        <w:t>Ευχαριστώ, κύριε Πρόεδρε.</w:t>
      </w:r>
    </w:p>
    <w:p w14:paraId="163C3FF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Ευχαριστώ για την ερώτηση, κύριε Βουλευτά. </w:t>
      </w:r>
    </w:p>
    <w:p w14:paraId="163C3FF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Είναι γεγονός ότι ζείτε, ζούμε και όσοι βρίσκον</w:t>
      </w:r>
      <w:r>
        <w:rPr>
          <w:rFonts w:eastAsia="Times New Roman" w:cs="Times New Roman"/>
          <w:szCs w:val="24"/>
        </w:rPr>
        <w:t xml:space="preserve">ται στη Μαγνησία και γενικότερα στη Θεσσαλία συμφωνούμε ότι βρισκόμαστε σε μια μοναδική περιοχή. </w:t>
      </w:r>
    </w:p>
    <w:p w14:paraId="163C3FF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Θα σας απαντήσω, όμως, στην ερώτηση την οποία μου απευθύνατε κατά λόγον αρμοδιότητος, γιατί την απευθύνατε στο Υπουργείο Υποδομών, Μεταφορών και Δικτύων. </w:t>
      </w:r>
    </w:p>
    <w:p w14:paraId="163C3FF4" w14:textId="77777777" w:rsidR="004A774E" w:rsidRDefault="006F765D">
      <w:pPr>
        <w:tabs>
          <w:tab w:val="left" w:pos="2608"/>
        </w:tabs>
        <w:spacing w:after="0" w:line="600" w:lineRule="auto"/>
        <w:ind w:firstLine="720"/>
        <w:jc w:val="both"/>
        <w:rPr>
          <w:rFonts w:eastAsia="Times New Roman"/>
          <w:szCs w:val="24"/>
        </w:rPr>
      </w:pPr>
      <w:r>
        <w:rPr>
          <w:rFonts w:eastAsia="Times New Roman" w:cs="Times New Roman"/>
          <w:szCs w:val="24"/>
        </w:rPr>
        <w:t>Κατ</w:t>
      </w:r>
      <w:r>
        <w:rPr>
          <w:rFonts w:eastAsia="Times New Roman" w:cs="Times New Roman"/>
          <w:szCs w:val="24"/>
        </w:rPr>
        <w:t>’ αρχάς, θα ήθελα να ξεκαθαρίσω ότι ο Κρατικός Αερολιμένας Νέας Αγχιάλου λειτουργεί κανονικά. Και το λέω αυτό, κύριε Βουλευτά, γιατί στη διατύπωση της ερώτησής σας χρησιμοποιείτε λέξεις όπως, «επαναλειτουργήσει», «έχει αποκλειστεί», «ανεκμετάλλευτο», οι οπ</w:t>
      </w:r>
      <w:r>
        <w:rPr>
          <w:rFonts w:eastAsia="Times New Roman" w:cs="Times New Roman"/>
          <w:szCs w:val="24"/>
        </w:rPr>
        <w:t xml:space="preserve">οίες θα μου επιτρέψετε να σας </w:t>
      </w:r>
      <w:r>
        <w:rPr>
          <w:rFonts w:eastAsia="Times New Roman" w:cs="Times New Roman"/>
          <w:szCs w:val="24"/>
        </w:rPr>
        <w:lastRenderedPageBreak/>
        <w:t xml:space="preserve">πω ότι αποπροσανατολίζουν την κοινή γνώμη. </w:t>
      </w:r>
      <w:r>
        <w:rPr>
          <w:rFonts w:eastAsia="Times New Roman"/>
          <w:szCs w:val="24"/>
        </w:rPr>
        <w:t>Και βεβαίως δεν αναφέρομαι σ’ αυτούς οι οποίοι μένουνε στην Μαγνησία, αναφέρομαι γενικότερα στους Έλληνες πολίτες.</w:t>
      </w:r>
    </w:p>
    <w:p w14:paraId="163C3FF5"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 xml:space="preserve">Όλες, λοιπόν, οι απαραίτητες υποδομές, γιατί σας λέω και πάλι ότι απευθύνετε την ερώτηση στο Υπουργείο Υποδομών, Μεταφορών και Δικτύων, που απαιτούνται για τη λειτουργία του συγκεκριμένου αεροδρομίου, υφίστανται. </w:t>
      </w:r>
    </w:p>
    <w:p w14:paraId="163C3FF6"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 xml:space="preserve">Και για να γίνω, λοιπόν, πιο συγκεκριμένη </w:t>
      </w:r>
      <w:r>
        <w:rPr>
          <w:rFonts w:eastAsia="Times New Roman"/>
          <w:szCs w:val="24"/>
        </w:rPr>
        <w:t>σύμφωνα με τα εν ισχύ και δημοσιευμένα στο Εγχειρίδιο Αεροναυτικών Πληροφοριών Ελλάδ</w:t>
      </w:r>
      <w:r>
        <w:rPr>
          <w:rFonts w:eastAsia="Times New Roman"/>
          <w:szCs w:val="24"/>
        </w:rPr>
        <w:t>ο</w:t>
      </w:r>
      <w:r>
        <w:rPr>
          <w:rFonts w:eastAsia="Times New Roman"/>
          <w:szCs w:val="24"/>
        </w:rPr>
        <w:t xml:space="preserve">ς στοιχεία, ο </w:t>
      </w:r>
      <w:r>
        <w:rPr>
          <w:rFonts w:eastAsia="Times New Roman"/>
          <w:szCs w:val="24"/>
        </w:rPr>
        <w:t>α</w:t>
      </w:r>
      <w:r>
        <w:rPr>
          <w:rFonts w:eastAsia="Times New Roman"/>
          <w:szCs w:val="24"/>
        </w:rPr>
        <w:t xml:space="preserve">ερολιμένας της Νέας Αγχιάλου διαθέτει: έναν διάδρομο προσγείωσης διαστάσεων </w:t>
      </w:r>
      <w:r>
        <w:rPr>
          <w:rFonts w:eastAsia="Times New Roman"/>
          <w:szCs w:val="24"/>
        </w:rPr>
        <w:t>δύο χιλιάδων εννιακοσίων ενενήντα</w:t>
      </w:r>
      <w:r>
        <w:rPr>
          <w:rFonts w:eastAsia="Times New Roman"/>
          <w:szCs w:val="24"/>
        </w:rPr>
        <w:t xml:space="preserve"> επί </w:t>
      </w:r>
      <w:r>
        <w:rPr>
          <w:rFonts w:eastAsia="Times New Roman"/>
          <w:szCs w:val="24"/>
        </w:rPr>
        <w:t>σαράντα πέντε</w:t>
      </w:r>
      <w:r>
        <w:rPr>
          <w:rFonts w:eastAsia="Times New Roman"/>
          <w:szCs w:val="24"/>
        </w:rPr>
        <w:t xml:space="preserve"> μέτρων, καθώς και την </w:t>
      </w:r>
      <w:r>
        <w:rPr>
          <w:rFonts w:eastAsia="Times New Roman"/>
          <w:szCs w:val="24"/>
        </w:rPr>
        <w:t>προβλεπόμενη φωτοσήμανση για την εξυπηρέτηση πτήσεων τζετ αεροσκαφών, χώρο υποδοχής επιβατών πέντε χιλιάδων τετραγωνικών μέτρων, δύο πύλες αναχώρησης, δύο πύλες αφίξεως, δύο θέσεις αναζήτησης αποσκευών, οκτώ θέσεις ελέγχου αποσκευών, κατάστημα με αφορολόγη</w:t>
      </w:r>
      <w:r>
        <w:rPr>
          <w:rFonts w:eastAsia="Times New Roman"/>
          <w:szCs w:val="24"/>
        </w:rPr>
        <w:t>τα είδη, ενοικίαση αυτοκινήτων, καθώς και χώρους στάθμευσης για λεωφορεία και αυτοκίνητα.</w:t>
      </w:r>
    </w:p>
    <w:p w14:paraId="163C3FF7"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lastRenderedPageBreak/>
        <w:t xml:space="preserve">Αυτά τα επιχειρησιακά στοιχεία, τα οποία σας ανέγνωσα, όπως καταλαβαίνετε επαρκούν έτσι ώστε ο </w:t>
      </w:r>
      <w:r>
        <w:rPr>
          <w:rFonts w:eastAsia="Times New Roman"/>
          <w:szCs w:val="24"/>
        </w:rPr>
        <w:t>α</w:t>
      </w:r>
      <w:r>
        <w:rPr>
          <w:rFonts w:eastAsia="Times New Roman"/>
          <w:szCs w:val="24"/>
        </w:rPr>
        <w:t>ερολιμένας της Νέας Αγχιάλου να δέχεται πτήσεις από και προς όλους του</w:t>
      </w:r>
      <w:r>
        <w:rPr>
          <w:rFonts w:eastAsia="Times New Roman"/>
          <w:szCs w:val="24"/>
        </w:rPr>
        <w:t xml:space="preserve">ς ευρωπαϊκούς προορισμούς με τους συνήθεις τύπους αεροσκαφών, οι οποίοι συνηθίζεται να δρομολογούνται σε παρομοίου είδους πτήσεις. </w:t>
      </w:r>
    </w:p>
    <w:p w14:paraId="163C3FF8"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Επίσης, ο Αερολιμένας Νέας Αγχιάλου αποτελεί θεσμοθετημένο σημείο εισόδου και εξόδου της χώρας, διά του οποίου υπάρχει δυνατ</w:t>
      </w:r>
      <w:r>
        <w:rPr>
          <w:rFonts w:eastAsia="Times New Roman"/>
          <w:szCs w:val="24"/>
        </w:rPr>
        <w:t>ότητα και πραγματοποιούνται διεθνείς πτήσεις.</w:t>
      </w:r>
    </w:p>
    <w:p w14:paraId="163C3FF9"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Περαιτέρω έχουν υλοποιηθεί έργα αναβάθμισης των εγκαταστάσεων, τα οποία επιγραμματικά περιλαμβάνουν – τα αναγιγνώσκω και πάλι: κατασκευή νέου δαπέδου στάθμευσης αεροσκαφών, πέντε θέσεις επέκτασης τροχοδρόμου, κ</w:t>
      </w:r>
      <w:r>
        <w:rPr>
          <w:rFonts w:eastAsia="Times New Roman"/>
          <w:szCs w:val="24"/>
        </w:rPr>
        <w:t>ατασκευή νέου κτηρίου αεροσταθμού σε τρία επίπεδα εμβαδού 8.924,14 τ.μ., καθώς, επίσης, και διαμόρφωση περιβάλλοντος χώρου, καθώς και κατασκευή πυροσβε</w:t>
      </w:r>
      <w:r>
        <w:rPr>
          <w:rFonts w:eastAsia="Times New Roman"/>
          <w:szCs w:val="24"/>
        </w:rPr>
        <w:lastRenderedPageBreak/>
        <w:t>στικού σταθμού, διαμόρφωση χώρου 2,9 στρεμμάτων, προκειμένου να μπορέσει να συνδεθεί πυροσβεστικός σταθμό</w:t>
      </w:r>
      <w:r>
        <w:rPr>
          <w:rFonts w:eastAsia="Times New Roman"/>
          <w:szCs w:val="24"/>
        </w:rPr>
        <w:t xml:space="preserve">ς με το υφιστάμενο οδικό δίκτυο και τα δίκτυα κοινής ωφέλειας του αερολιμένα, όπως επίσης και διαδικασίες συντήρησης και ασφαλτοτάπητα. </w:t>
      </w:r>
    </w:p>
    <w:p w14:paraId="163C3FF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Υφυπουργού)</w:t>
      </w:r>
    </w:p>
    <w:p w14:paraId="163C3FFB"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 xml:space="preserve">Θα αφαιρέσω τον χρόνο μου από τη </w:t>
      </w:r>
      <w:r>
        <w:rPr>
          <w:rFonts w:eastAsia="Times New Roman"/>
          <w:szCs w:val="24"/>
        </w:rPr>
        <w:t>δευτερολογία, κύριε Πρόεδρε.</w:t>
      </w:r>
    </w:p>
    <w:p w14:paraId="163C3FFC"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 xml:space="preserve">Αυτά τα οποία σας ανέφερα, τα οποία και εντάσσονται στις αρμοδιότητες του Υπουργείου Υποδομών, Μεταφορών και Δικτύων, καθιστούν, όπως καταλαβαίνετε, τον συγκεκριμένο αερολιμένα πλήρως λειτουργικό και κατάλληλο για τη χρήση την </w:t>
      </w:r>
      <w:r>
        <w:rPr>
          <w:rFonts w:eastAsia="Times New Roman"/>
          <w:szCs w:val="24"/>
        </w:rPr>
        <w:t xml:space="preserve">οποία προορίζεται. </w:t>
      </w:r>
    </w:p>
    <w:p w14:paraId="163C3FFD"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Από τη στιγμή, λοιπόν, κατά την οποία υφίστανται και λειτουργούν οι απαραίτητες υποδομές, η απόφαση αερομεταφορέων ή τουριστικών πρακτόρων για την εκτέλεση πτήσεων από και προς τον συγκεκριμένο προορισμό θα πρέπει να καταλαβαίνετε ότι π</w:t>
      </w:r>
      <w:r>
        <w:rPr>
          <w:rFonts w:eastAsia="Times New Roman"/>
          <w:szCs w:val="24"/>
        </w:rPr>
        <w:t xml:space="preserve">λέον εναπόκειται σε αυτούς και όχι στο Υπουργείο </w:t>
      </w:r>
      <w:r>
        <w:rPr>
          <w:rFonts w:eastAsia="Times New Roman"/>
          <w:szCs w:val="24"/>
        </w:rPr>
        <w:lastRenderedPageBreak/>
        <w:t>Υποδομών, Μεταφορών και Δικτύων. Και βεβαίως η απόφαση λαμβάνεται μετά από αξιολόγηση των συνθηκών της ποιότητας και του κόστους του τουριστικού προϊόντος, όσο και της διεθνούς ζήτησης ενός προορισμού, αλλά,</w:t>
      </w:r>
      <w:r>
        <w:rPr>
          <w:rFonts w:eastAsia="Times New Roman"/>
          <w:szCs w:val="24"/>
        </w:rPr>
        <w:t xml:space="preserve"> επιπλέον, και από πολύ αυστηρά ιδιωτικοοικονομικά κριτήρια και από τη βιωσιμότητα του κάθε δρομολογίου. </w:t>
      </w:r>
    </w:p>
    <w:p w14:paraId="163C3FFE"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 xml:space="preserve">Όσον αφορά τώρα τις ενέργειες τις δικές μας, παρά το γεγονός ότι δεν εμπίπτουν στην αρμοδιότητα του Υπουργείου το οποίο εκπροσωπώ, θέλω να σας πω ότι </w:t>
      </w:r>
      <w:r>
        <w:rPr>
          <w:rFonts w:eastAsia="Times New Roman"/>
          <w:szCs w:val="24"/>
        </w:rPr>
        <w:t xml:space="preserve">συμβάλλουμε και στηρίζουμε με κάθε τρόπο, όσο μπορούμε πέραν των αρμοδιοτήτων του Υπουργείου κάθε διαφήμιση του αεροδρομίου και της περιοχής. </w:t>
      </w:r>
    </w:p>
    <w:p w14:paraId="163C3FFF"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Και θέλω να σας καταθέσω ότι ήδη στο γραφείο της Αναπληρώτριας Υπουργού Τουρισμού, κ. Κουντουρά με τη δική μου τη</w:t>
      </w:r>
      <w:r>
        <w:rPr>
          <w:rFonts w:eastAsia="Times New Roman"/>
          <w:szCs w:val="24"/>
        </w:rPr>
        <w:t xml:space="preserve">ν παρουσία και με την παρουσία εκπροσώπων της Ένωσης Ξενοδόχων, </w:t>
      </w:r>
      <w:r>
        <w:rPr>
          <w:rFonts w:eastAsia="Times New Roman"/>
          <w:szCs w:val="24"/>
        </w:rPr>
        <w:t xml:space="preserve">δήμων </w:t>
      </w:r>
      <w:r>
        <w:rPr>
          <w:rFonts w:eastAsia="Times New Roman"/>
          <w:szCs w:val="24"/>
        </w:rPr>
        <w:t xml:space="preserve">και </w:t>
      </w:r>
      <w:r>
        <w:rPr>
          <w:rFonts w:eastAsia="Times New Roman"/>
          <w:szCs w:val="24"/>
        </w:rPr>
        <w:t>περιφερειών</w:t>
      </w:r>
      <w:r>
        <w:rPr>
          <w:rFonts w:eastAsia="Times New Roman"/>
          <w:szCs w:val="24"/>
        </w:rPr>
        <w:t xml:space="preserve">, διότι από το συγκεκριμένο αεροδρόμιο δεν ωφελείται μόνο ο Δήμος Βόλου ή ο Νομός </w:t>
      </w:r>
      <w:r>
        <w:rPr>
          <w:rFonts w:eastAsia="Times New Roman"/>
          <w:szCs w:val="24"/>
        </w:rPr>
        <w:lastRenderedPageBreak/>
        <w:t>Μαγνησίας ή η Περιφέρεια Θεσσαλίας, έχουν πραγματοποιηθεί δύο συναντήσεις για την προώθησ</w:t>
      </w:r>
      <w:r>
        <w:rPr>
          <w:rFonts w:eastAsia="Times New Roman"/>
          <w:szCs w:val="24"/>
        </w:rPr>
        <w:t>η της ευρύτερης περιοχής, γιατί για να δουλέψει το αεροδρόμιο χρειάζεται να υπάρξει διαφήμιση της περιοχής.</w:t>
      </w:r>
    </w:p>
    <w:p w14:paraId="163C4000"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 xml:space="preserve">Όμως, δοθείσης της ευκαιρίας να επισημάνω κι από εδώ ότι όποια προσπάθεια γίνεται και την οποία και εγώ προσωπικά ως προερχόμενη από τη Μαγνησία θα </w:t>
      </w:r>
      <w:r>
        <w:rPr>
          <w:rFonts w:eastAsia="Times New Roman"/>
          <w:szCs w:val="24"/>
        </w:rPr>
        <w:t xml:space="preserve">την στηρίξω, αυτή απαιτεί να υπάρχει συλλογική δράση. Τι εννοώ; Από όλους τους φορείς που έχουν όφελος από τη λειτουργία του αεροδρομίου –και αναφέρομαι στις περιφέρειες, στους δήμους, στις ενώσεις ξενοδόχων- πρέπει να υπάρχει συλλογική προσπάθεια και ήδη </w:t>
      </w:r>
      <w:r>
        <w:rPr>
          <w:rFonts w:eastAsia="Times New Roman"/>
          <w:szCs w:val="24"/>
        </w:rPr>
        <w:t>αυτή θα σας πω ότι βρίσκεται σε πάρα πολύ καλό δρόμο.</w:t>
      </w:r>
    </w:p>
    <w:p w14:paraId="163C400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Κλείνοντας, αναφέρομαι σε συλλογική προσπάθεια, κύριε Βουλευτά, διότι φαντάζομαι ότι και εσείς θα συμφωνήσετε ότι </w:t>
      </w:r>
      <w:r>
        <w:rPr>
          <w:rFonts w:eastAsia="Times New Roman" w:cs="Times New Roman"/>
          <w:szCs w:val="24"/>
        </w:rPr>
        <w:t xml:space="preserve">η </w:t>
      </w:r>
      <w:r>
        <w:rPr>
          <w:rFonts w:eastAsia="Times New Roman" w:cs="Times New Roman"/>
          <w:szCs w:val="24"/>
        </w:rPr>
        <w:t>εμπειρία από περιπτώσεις μεγάλης αύξησης τουριστικής κίνησης από το εξωτερικό σε κρατι</w:t>
      </w:r>
      <w:r>
        <w:rPr>
          <w:rFonts w:eastAsia="Times New Roman" w:cs="Times New Roman"/>
          <w:szCs w:val="24"/>
        </w:rPr>
        <w:t xml:space="preserve">κούς αερολιμένες που λειτουργούν στη χώρα μας έχει δείξει ότι οι αερομεταφορείς, όπως και οι </w:t>
      </w:r>
      <w:r>
        <w:rPr>
          <w:rFonts w:eastAsia="Times New Roman" w:cs="Times New Roman"/>
          <w:szCs w:val="24"/>
        </w:rPr>
        <w:lastRenderedPageBreak/>
        <w:t xml:space="preserve">τουριστικοί πράκτορες λαμβάνουν υπ’ όψιν, για να καθορίσουν την κίνηση που υπάρχει σε ένα αεροδρόμιο, το τουριστικό προϊόν αυτό καθ’ εαυτό. </w:t>
      </w:r>
    </w:p>
    <w:p w14:paraId="163C400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Πάντως, από τα στοιχεί</w:t>
      </w:r>
      <w:r>
        <w:rPr>
          <w:rFonts w:eastAsia="Times New Roman" w:cs="Times New Roman"/>
          <w:szCs w:val="24"/>
        </w:rPr>
        <w:t xml:space="preserve">α της κίνησης της Υπηρεσίας Πολιτικής Αεροπορίας προκύπτει ότι για το 2015 ο αριθμός των αφίξεων ανήλθε σε 12.272, ο αριθμός των αναχωρήσεων σε 12.607 και οι </w:t>
      </w:r>
      <w:r>
        <w:rPr>
          <w:rFonts w:eastAsia="Times New Roman" w:cs="Times New Roman"/>
          <w:szCs w:val="24"/>
          <w:lang w:val="en-US"/>
        </w:rPr>
        <w:t>transit</w:t>
      </w:r>
      <w:r>
        <w:rPr>
          <w:rFonts w:eastAsia="Times New Roman" w:cs="Times New Roman"/>
          <w:szCs w:val="24"/>
        </w:rPr>
        <w:t xml:space="preserve"> πτήσεις σε 9.995. Κατά τους μήνες αιχμής της θερινής περιόδου του 2016 επιχείρησαν επτά αε</w:t>
      </w:r>
      <w:r>
        <w:rPr>
          <w:rFonts w:eastAsia="Times New Roman" w:cs="Times New Roman"/>
          <w:szCs w:val="24"/>
        </w:rPr>
        <w:t xml:space="preserve">ρομεταφορείς με μία πτήση ο καθένας σε εβδομαδιαία βάση από και προς ευρωπαϊκούς προορισμούς. </w:t>
      </w:r>
    </w:p>
    <w:p w14:paraId="163C400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Χρυσοβελώνη, παρακαλώ ολοκληρώστε. Δεν είναι βάσει του Κανονισμού αυτό που κάνετε. Με την ανοχή μου συμβαίνει, αλλά όχι να</w:t>
      </w:r>
      <w:r>
        <w:rPr>
          <w:rFonts w:eastAsia="Times New Roman" w:cs="Times New Roman"/>
          <w:szCs w:val="24"/>
        </w:rPr>
        <w:t xml:space="preserve"> χρησιμοποιείτε διπλάσιο χρόνο. Τελειώστε αμέσως!</w:t>
      </w:r>
    </w:p>
    <w:p w14:paraId="163C400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Υποδομών, Μεταφορών και Δικτύων): </w:t>
      </w:r>
      <w:r>
        <w:rPr>
          <w:rFonts w:eastAsia="Times New Roman" w:cs="Times New Roman"/>
          <w:szCs w:val="24"/>
        </w:rPr>
        <w:t xml:space="preserve">Δεν θα μιλήσω σχεδόν καθόλου στη δευτερολογία μου. </w:t>
      </w:r>
    </w:p>
    <w:p w14:paraId="163C4005" w14:textId="77777777" w:rsidR="004A774E" w:rsidRDefault="006F765D">
      <w:pPr>
        <w:spacing w:line="600" w:lineRule="auto"/>
        <w:ind w:firstLine="720"/>
        <w:jc w:val="both"/>
        <w:rPr>
          <w:rFonts w:eastAsia="Times New Roman" w:cs="Times New Roman"/>
          <w:szCs w:val="24"/>
          <w:lang w:val="en-US"/>
        </w:rPr>
      </w:pPr>
      <w:r>
        <w:rPr>
          <w:rFonts w:eastAsia="Times New Roman" w:cs="Times New Roman"/>
          <w:szCs w:val="24"/>
        </w:rPr>
        <w:lastRenderedPageBreak/>
        <w:t>Αυτοί</w:t>
      </w:r>
      <w:r w:rsidRPr="00384B04">
        <w:rPr>
          <w:rFonts w:eastAsia="Times New Roman" w:cs="Times New Roman"/>
          <w:szCs w:val="24"/>
          <w:lang w:val="en-US"/>
        </w:rPr>
        <w:t xml:space="preserve"> </w:t>
      </w:r>
      <w:r>
        <w:rPr>
          <w:rFonts w:eastAsia="Times New Roman" w:cs="Times New Roman"/>
          <w:szCs w:val="24"/>
        </w:rPr>
        <w:t>οι</w:t>
      </w:r>
      <w:r w:rsidRPr="00384B04">
        <w:rPr>
          <w:rFonts w:eastAsia="Times New Roman" w:cs="Times New Roman"/>
          <w:szCs w:val="24"/>
          <w:lang w:val="en-US"/>
        </w:rPr>
        <w:t xml:space="preserve"> </w:t>
      </w:r>
      <w:r>
        <w:rPr>
          <w:rFonts w:eastAsia="Times New Roman" w:cs="Times New Roman"/>
          <w:szCs w:val="24"/>
        </w:rPr>
        <w:t>αερομεταφορείς</w:t>
      </w:r>
      <w:r w:rsidRPr="00384B04">
        <w:rPr>
          <w:rFonts w:eastAsia="Times New Roman" w:cs="Times New Roman"/>
          <w:szCs w:val="24"/>
          <w:lang w:val="en-US"/>
        </w:rPr>
        <w:t xml:space="preserve"> </w:t>
      </w:r>
      <w:r>
        <w:rPr>
          <w:rFonts w:eastAsia="Times New Roman" w:cs="Times New Roman"/>
          <w:szCs w:val="24"/>
        </w:rPr>
        <w:t>είναι</w:t>
      </w:r>
      <w:r w:rsidRPr="00384B04">
        <w:rPr>
          <w:rFonts w:eastAsia="Times New Roman" w:cs="Times New Roman"/>
          <w:szCs w:val="24"/>
          <w:lang w:val="en-US"/>
        </w:rPr>
        <w:t xml:space="preserve"> </w:t>
      </w:r>
      <w:r>
        <w:rPr>
          <w:rFonts w:eastAsia="Times New Roman" w:cs="Times New Roman"/>
          <w:szCs w:val="24"/>
        </w:rPr>
        <w:t>οι</w:t>
      </w:r>
      <w:r w:rsidRPr="00384B04">
        <w:rPr>
          <w:rFonts w:eastAsia="Times New Roman" w:cs="Times New Roman"/>
          <w:szCs w:val="24"/>
          <w:lang w:val="en-US"/>
        </w:rPr>
        <w:t xml:space="preserve"> </w:t>
      </w:r>
      <w:r>
        <w:rPr>
          <w:rFonts w:eastAsia="Times New Roman" w:cs="Times New Roman"/>
          <w:szCs w:val="24"/>
        </w:rPr>
        <w:t>εξής</w:t>
      </w:r>
      <w:r w:rsidRPr="00384B04">
        <w:rPr>
          <w:rFonts w:eastAsia="Times New Roman" w:cs="Times New Roman"/>
          <w:szCs w:val="24"/>
          <w:lang w:val="en-US"/>
        </w:rPr>
        <w:t xml:space="preserve">: </w:t>
      </w:r>
      <w:r w:rsidRPr="00384B04">
        <w:rPr>
          <w:rFonts w:eastAsia="Times New Roman" w:cs="Times New Roman"/>
          <w:szCs w:val="24"/>
          <w:lang w:val="en-US"/>
        </w:rPr>
        <w:t>«</w:t>
      </w:r>
      <w:r>
        <w:rPr>
          <w:rFonts w:eastAsia="Times New Roman" w:cs="Times New Roman"/>
          <w:szCs w:val="24"/>
          <w:lang w:val="en-US"/>
        </w:rPr>
        <w:t>FLYNIKI</w:t>
      </w:r>
      <w:r w:rsidRPr="00384B04">
        <w:rPr>
          <w:rFonts w:eastAsia="Times New Roman" w:cs="Times New Roman"/>
          <w:szCs w:val="24"/>
          <w:lang w:val="en-US"/>
        </w:rPr>
        <w:t>»</w:t>
      </w:r>
      <w:r w:rsidRPr="00384B04">
        <w:rPr>
          <w:rFonts w:eastAsia="Times New Roman" w:cs="Times New Roman"/>
          <w:szCs w:val="24"/>
          <w:lang w:val="en-US"/>
        </w:rPr>
        <w:t xml:space="preserve">, </w:t>
      </w:r>
      <w:r w:rsidRPr="00384B04">
        <w:rPr>
          <w:rFonts w:eastAsia="Times New Roman" w:cs="Times New Roman"/>
          <w:szCs w:val="24"/>
          <w:lang w:val="en-US"/>
        </w:rPr>
        <w:t>«</w:t>
      </w:r>
      <w:r>
        <w:rPr>
          <w:rFonts w:eastAsia="Times New Roman" w:cs="Times New Roman"/>
          <w:szCs w:val="24"/>
          <w:lang w:val="en-US"/>
        </w:rPr>
        <w:t>GERMANIA</w:t>
      </w:r>
      <w:r w:rsidRPr="00384B04">
        <w:rPr>
          <w:rFonts w:eastAsia="Times New Roman" w:cs="Times New Roman"/>
          <w:szCs w:val="24"/>
          <w:lang w:val="en-US"/>
        </w:rPr>
        <w:t>»</w:t>
      </w:r>
      <w:r w:rsidRPr="00384B04">
        <w:rPr>
          <w:rFonts w:eastAsia="Times New Roman" w:cs="Times New Roman"/>
          <w:szCs w:val="24"/>
          <w:lang w:val="en-US"/>
        </w:rPr>
        <w:t xml:space="preserve">, </w:t>
      </w:r>
      <w:r w:rsidRPr="00384B04">
        <w:rPr>
          <w:rFonts w:eastAsia="Times New Roman" w:cs="Times New Roman"/>
          <w:szCs w:val="24"/>
          <w:lang w:val="en-US"/>
        </w:rPr>
        <w:t>«</w:t>
      </w:r>
      <w:r>
        <w:rPr>
          <w:rFonts w:eastAsia="Times New Roman" w:cs="Times New Roman"/>
          <w:szCs w:val="24"/>
          <w:lang w:val="en-US"/>
        </w:rPr>
        <w:t>TRANSAVIA</w:t>
      </w:r>
      <w:r w:rsidRPr="00384B04">
        <w:rPr>
          <w:rFonts w:eastAsia="Times New Roman" w:cs="Times New Roman"/>
          <w:szCs w:val="24"/>
          <w:lang w:val="en-US"/>
        </w:rPr>
        <w:t>»</w:t>
      </w:r>
      <w:r w:rsidRPr="00384B04">
        <w:rPr>
          <w:rFonts w:eastAsia="Times New Roman" w:cs="Times New Roman"/>
          <w:szCs w:val="24"/>
          <w:lang w:val="en-US"/>
        </w:rPr>
        <w:t xml:space="preserve">, </w:t>
      </w:r>
      <w:r w:rsidRPr="00384B04">
        <w:rPr>
          <w:rFonts w:eastAsia="Times New Roman" w:cs="Times New Roman"/>
          <w:szCs w:val="24"/>
          <w:lang w:val="en-US"/>
        </w:rPr>
        <w:t>«</w:t>
      </w:r>
      <w:r>
        <w:rPr>
          <w:rFonts w:eastAsia="Times New Roman" w:cs="Times New Roman"/>
          <w:szCs w:val="24"/>
          <w:lang w:val="en-US"/>
        </w:rPr>
        <w:t>SMALL</w:t>
      </w:r>
      <w:r w:rsidRPr="00384B04">
        <w:rPr>
          <w:rFonts w:eastAsia="Times New Roman" w:cs="Times New Roman"/>
          <w:szCs w:val="24"/>
          <w:lang w:val="en-US"/>
        </w:rPr>
        <w:t xml:space="preserve"> </w:t>
      </w:r>
      <w:r>
        <w:rPr>
          <w:rFonts w:eastAsia="Times New Roman" w:cs="Times New Roman"/>
          <w:szCs w:val="24"/>
          <w:lang w:val="en-US"/>
        </w:rPr>
        <w:t>PLANET</w:t>
      </w:r>
      <w:r w:rsidRPr="00384B04">
        <w:rPr>
          <w:rFonts w:eastAsia="Times New Roman" w:cs="Times New Roman"/>
          <w:szCs w:val="24"/>
          <w:lang w:val="en-US"/>
        </w:rPr>
        <w:t>»</w:t>
      </w:r>
      <w:r w:rsidRPr="00384B04">
        <w:rPr>
          <w:rFonts w:eastAsia="Times New Roman" w:cs="Times New Roman"/>
          <w:szCs w:val="24"/>
          <w:lang w:val="en-US"/>
        </w:rPr>
        <w:t xml:space="preserve">, </w:t>
      </w:r>
      <w:r w:rsidRPr="00384B04">
        <w:rPr>
          <w:rFonts w:eastAsia="Times New Roman" w:cs="Times New Roman"/>
          <w:szCs w:val="24"/>
          <w:lang w:val="en-US"/>
        </w:rPr>
        <w:t>«</w:t>
      </w:r>
      <w:r>
        <w:rPr>
          <w:rFonts w:eastAsia="Times New Roman" w:cs="Times New Roman"/>
          <w:szCs w:val="24"/>
          <w:lang w:val="en-US"/>
        </w:rPr>
        <w:t>AUSTRIAN</w:t>
      </w:r>
      <w:r w:rsidRPr="00384B04">
        <w:rPr>
          <w:rFonts w:eastAsia="Times New Roman" w:cs="Times New Roman"/>
          <w:szCs w:val="24"/>
          <w:lang w:val="en-US"/>
        </w:rPr>
        <w:t xml:space="preserve"> </w:t>
      </w:r>
      <w:r>
        <w:rPr>
          <w:rFonts w:eastAsia="Times New Roman" w:cs="Times New Roman"/>
          <w:szCs w:val="24"/>
          <w:lang w:val="en-US"/>
        </w:rPr>
        <w:t>AIRLINES</w:t>
      </w:r>
      <w:r w:rsidRPr="00384B04">
        <w:rPr>
          <w:rFonts w:eastAsia="Times New Roman" w:cs="Times New Roman"/>
          <w:szCs w:val="24"/>
          <w:lang w:val="en-US"/>
        </w:rPr>
        <w:t>»</w:t>
      </w:r>
      <w:r w:rsidRPr="00384B04">
        <w:rPr>
          <w:rFonts w:eastAsia="Times New Roman" w:cs="Times New Roman"/>
          <w:szCs w:val="24"/>
          <w:lang w:val="en-US"/>
        </w:rPr>
        <w:t xml:space="preserve"> </w:t>
      </w:r>
      <w:r>
        <w:rPr>
          <w:rFonts w:eastAsia="Times New Roman" w:cs="Times New Roman"/>
          <w:szCs w:val="24"/>
        </w:rPr>
        <w:t>και</w:t>
      </w:r>
      <w:r w:rsidRPr="00384B04">
        <w:rPr>
          <w:rFonts w:eastAsia="Times New Roman" w:cs="Times New Roman"/>
          <w:szCs w:val="24"/>
          <w:lang w:val="en-US"/>
        </w:rPr>
        <w:t xml:space="preserve"> </w:t>
      </w:r>
      <w:r w:rsidRPr="00384B04">
        <w:rPr>
          <w:rFonts w:eastAsia="Times New Roman" w:cs="Times New Roman"/>
          <w:szCs w:val="24"/>
          <w:lang w:val="en-US"/>
        </w:rPr>
        <w:t>«</w:t>
      </w:r>
      <w:r>
        <w:rPr>
          <w:rFonts w:eastAsia="Times New Roman" w:cs="Times New Roman"/>
          <w:szCs w:val="24"/>
          <w:lang w:val="en-US"/>
        </w:rPr>
        <w:t>TRANSAVIA</w:t>
      </w:r>
      <w:r w:rsidRPr="00384B04">
        <w:rPr>
          <w:rFonts w:eastAsia="Times New Roman" w:cs="Times New Roman"/>
          <w:szCs w:val="24"/>
          <w:lang w:val="en-US"/>
        </w:rPr>
        <w:t xml:space="preserve"> </w:t>
      </w:r>
      <w:r>
        <w:rPr>
          <w:rFonts w:eastAsia="Times New Roman" w:cs="Times New Roman"/>
          <w:szCs w:val="24"/>
          <w:lang w:val="en-US"/>
        </w:rPr>
        <w:t>FRANCE</w:t>
      </w:r>
      <w:r w:rsidRPr="00384B04">
        <w:rPr>
          <w:rFonts w:eastAsia="Times New Roman" w:cs="Times New Roman"/>
          <w:szCs w:val="24"/>
          <w:lang w:val="en-US"/>
        </w:rPr>
        <w:t>»</w:t>
      </w:r>
      <w:r w:rsidRPr="00384B04">
        <w:rPr>
          <w:rFonts w:eastAsia="Times New Roman" w:cs="Times New Roman"/>
          <w:szCs w:val="24"/>
          <w:lang w:val="en-US"/>
        </w:rPr>
        <w:t>.</w:t>
      </w:r>
    </w:p>
    <w:p w14:paraId="163C400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Ηλιόπουλε, έχετε τον λόγο. </w:t>
      </w:r>
    </w:p>
    <w:p w14:paraId="163C400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Θα ήθελα να αναφερθώ στην αρχή της απαντήσεώς σας, σχετικά με το ποιες υποδομές έχει το αεροδρόμιο. Σαφώς και συμφωνούμε</w:t>
      </w:r>
      <w:r>
        <w:rPr>
          <w:rFonts w:eastAsia="Times New Roman" w:cs="Times New Roman"/>
          <w:szCs w:val="24"/>
        </w:rPr>
        <w:t xml:space="preserve"> –το είπα και εγώ στην πρωτολογία μου- ότι έτσι και αλλιώς έχει τις υποδομές για να εξυπηρετήσει και όλες αυτές τις εταιρείες και τον κόσμο που θέλει να μετακινηθεί. </w:t>
      </w:r>
    </w:p>
    <w:p w14:paraId="163C4008"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Από εκεί και πέρα, όμως, είναι πολιτική βούληση προφανώς να απαξιωθεί το συγκεκριμένο αερ</w:t>
      </w:r>
      <w:r>
        <w:rPr>
          <w:rFonts w:eastAsia="Times New Roman" w:cs="Times New Roman"/>
          <w:szCs w:val="24"/>
        </w:rPr>
        <w:t>οδρόμιο, γιατί υπάρχει μια απαξίωση του συγκεκριμένου αεροδρομίου. Δεν έχουν γίνει κινήσεις για την τόνωσή του και προφανώς, επειδή το συγκεκριμένο αεροδρόμιο είναι υπό αξιολόγηση, όπως διαβάζουμε, θα μπει και αυτό στον νέο φορέα που έχετε δημιουργήσει, πο</w:t>
      </w:r>
      <w:r>
        <w:rPr>
          <w:rFonts w:eastAsia="Times New Roman" w:cs="Times New Roman"/>
          <w:szCs w:val="24"/>
        </w:rPr>
        <w:t xml:space="preserve">υ συνεχίζει το ξεπούλημα των πάντων, για </w:t>
      </w:r>
      <w:r>
        <w:rPr>
          <w:rFonts w:eastAsia="Times New Roman" w:cs="Times New Roman"/>
          <w:szCs w:val="24"/>
        </w:rPr>
        <w:lastRenderedPageBreak/>
        <w:t xml:space="preserve">να ξεπουληθεί. Γιατί, εάν ήταν κερδοφόρο το αεροδρόμιο, θα υπήρχε δυσκολία. Το απαξιώνετε, με σκοπό να το ξεπουλήσετε και αυτό στη δεύτερη παρτίδα αεροδρομίων. </w:t>
      </w:r>
    </w:p>
    <w:p w14:paraId="163C400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Ήδη διαβάζουμε ότι στα Μετέωρα κάνουν κίνηση για να φτ</w:t>
      </w:r>
      <w:r>
        <w:rPr>
          <w:rFonts w:eastAsia="Times New Roman" w:cs="Times New Roman"/>
          <w:szCs w:val="24"/>
        </w:rPr>
        <w:t>ιάξουν εκεί αεροδρόμιο και να απαξιωθεί περισσότερο αυτό της Νέας Αγχιάλου. Γιατί οι άνθρωποι στα Μετέωρα είδαν ότι μόνο εάν υπάρχει αεροδρόμιο κοντά ή τουλάχιστον σε μια ευρύτερη περιοχή, μπορεί να αναπτυχθεί το τουριστικό προϊόν.</w:t>
      </w:r>
    </w:p>
    <w:p w14:paraId="163C400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Το τουριστικό προϊόν συμ</w:t>
      </w:r>
      <w:r>
        <w:rPr>
          <w:rFonts w:eastAsia="Times New Roman" w:cs="Times New Roman"/>
          <w:szCs w:val="24"/>
        </w:rPr>
        <w:t>φωνούμε ότι υπάρχει και υπάρχει σε πάρα πολύ καλό επίπεδο. Όμως, για να τονωθεί, θα πρέπει να έρχεται και κόσμος. Αυτό είναι αντιστρόφως ανάλογο με αυτό που λέτε εσείς. Το προϊόν υπάρχει, απλά ο κόσμος δεν μπορεί να πάει. Δεν μπορεί να έρθει ο ξένος και να</w:t>
      </w:r>
      <w:r>
        <w:rPr>
          <w:rFonts w:eastAsia="Times New Roman" w:cs="Times New Roman"/>
          <w:szCs w:val="24"/>
        </w:rPr>
        <w:t xml:space="preserve"> πρέπει να πάει είτε στην Αθήνα είτε στη Θεσσαλονίκη, για να έρθει στη Θεσσαλία. Όμως, οι υποδομές υπάρχουν. </w:t>
      </w:r>
    </w:p>
    <w:p w14:paraId="163C400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Άρα, θα πρέπει να κάνετε εσείς κάτι για να προσελκύσετε τον κόσμο. Γιατί, σας ξαναλέω ότι όλα υπάρχουν και είναι έτοιμα για να υποδεχθούν τους του</w:t>
      </w:r>
      <w:r>
        <w:rPr>
          <w:rFonts w:eastAsia="Times New Roman" w:cs="Times New Roman"/>
          <w:szCs w:val="24"/>
        </w:rPr>
        <w:t xml:space="preserve">ρίστες. Οι ξενοδόχοι λένε ότι θα πρέπει να δημιουργηθεί εκεί και χώρος ανάπτυξης μιας αερολέσχης, χώρος έκθεσης, επίδειξης και αγώνων, μοντελισμού και αερομοντελισμού, </w:t>
      </w:r>
      <w:r>
        <w:rPr>
          <w:rFonts w:eastAsia="Times New Roman" w:cs="Times New Roman"/>
          <w:szCs w:val="24"/>
          <w:lang w:val="en-US"/>
        </w:rPr>
        <w:t>sky</w:t>
      </w:r>
      <w:r>
        <w:rPr>
          <w:rFonts w:eastAsia="Times New Roman" w:cs="Times New Roman"/>
          <w:szCs w:val="24"/>
        </w:rPr>
        <w:t>-</w:t>
      </w:r>
      <w:r>
        <w:rPr>
          <w:rFonts w:eastAsia="Times New Roman" w:cs="Times New Roman"/>
          <w:szCs w:val="24"/>
          <w:lang w:val="en-US"/>
        </w:rPr>
        <w:t>diving</w:t>
      </w:r>
      <w:r>
        <w:rPr>
          <w:rFonts w:eastAsia="Times New Roman" w:cs="Times New Roman"/>
          <w:szCs w:val="24"/>
        </w:rPr>
        <w:t xml:space="preserve">, πολιτιστικών και αθλητικών </w:t>
      </w:r>
      <w:r>
        <w:rPr>
          <w:rFonts w:eastAsia="Times New Roman" w:cs="Times New Roman"/>
          <w:szCs w:val="24"/>
          <w:lang w:val="en-US"/>
        </w:rPr>
        <w:t>events</w:t>
      </w:r>
      <w:r>
        <w:rPr>
          <w:rFonts w:eastAsia="Times New Roman" w:cs="Times New Roman"/>
          <w:szCs w:val="24"/>
        </w:rPr>
        <w:t xml:space="preserve"> κλπ., τα οποία είναι στη δική σας αρμοδιότ</w:t>
      </w:r>
      <w:r>
        <w:rPr>
          <w:rFonts w:eastAsia="Times New Roman" w:cs="Times New Roman"/>
          <w:szCs w:val="24"/>
        </w:rPr>
        <w:t>ητα να δημιουργηθούν.</w:t>
      </w:r>
    </w:p>
    <w:p w14:paraId="163C400C"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Θα πρέπει εσείς σαν κράτος να κάνετε κάτι, σε συνδυασμό με τους φορείς, όπως είπατε, για να προσελκύσετε αεροπορικές εταιρείες. Διάβασα στα μέσα ότι κάνατε κάποια ραντεβού, όταν αναλάβατε, με τον κ. Σπίρτζη και με την κ. Κουντουρά. Μά</w:t>
      </w:r>
      <w:r>
        <w:rPr>
          <w:rFonts w:eastAsia="Times New Roman" w:cs="Times New Roman"/>
          <w:szCs w:val="24"/>
        </w:rPr>
        <w:t>λιστα, ο κ. Σπίρτζης τον Μάρτιο σας είχε πει ότι το αεροδρόμιο απαιτεί γρήγορες και άμεσες λύσεις. Έχουν περάσει εννέα μήνες από τότε και λύση δεν έχει υπάρξει. Εάν αυτές είναι οι γρήγορες λύσεις που προωθεί η Κυβέρνησή σας, δεν μπορώ να φανταστώ ποια θα ή</w:t>
      </w:r>
      <w:r>
        <w:rPr>
          <w:rFonts w:eastAsia="Times New Roman" w:cs="Times New Roman"/>
          <w:szCs w:val="24"/>
        </w:rPr>
        <w:t xml:space="preserve">ταν η αργοπορία. </w:t>
      </w:r>
    </w:p>
    <w:p w14:paraId="163C400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Τέλος πάντων, αφού προέρχεστε και από τον νομό και γενικότερα από την περιοχή, καλό θα ήταν να το κοιτάξετε, να το προωθήσετε και να μην μένετε μόνο στα του Υπουργείου σας των Υποδομών, γιατί έτσι και αλλιώς, όπως είπαμε, οι υποδομές υπάρ</w:t>
      </w:r>
      <w:r>
        <w:rPr>
          <w:rFonts w:eastAsia="Times New Roman" w:cs="Times New Roman"/>
          <w:szCs w:val="24"/>
        </w:rPr>
        <w:t xml:space="preserve">χουν. </w:t>
      </w:r>
    </w:p>
    <w:p w14:paraId="163C400E"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Θα πρέπει εσείς σαν κράτος να το τονώσετε, για να τονώσετε και τον τουρισμό και γενικότερα την οικονομία της περιοχής, η οποία μαραζώνει σε όλους τους τομείς, και στον πρωτογενή και στον δευτερογενή και στον τουρισμό. Σε λίγο η Θεσσαλία –το βλέπετε </w:t>
      </w:r>
      <w:r>
        <w:rPr>
          <w:rFonts w:eastAsia="Times New Roman" w:cs="Times New Roman"/>
          <w:szCs w:val="24"/>
        </w:rPr>
        <w:t>και το ζείτε- δεν θα παράγει τίποτα. Υποβαθμίζεται και ο τουρισμός και η οικονομία θα σβήσει, όπως σβήνει σε ολόκληρη την Ελλάδα.</w:t>
      </w:r>
    </w:p>
    <w:p w14:paraId="163C400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w:t>
      </w:r>
    </w:p>
    <w:p w14:paraId="163C401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Ολοκληρώνω.</w:t>
      </w:r>
    </w:p>
    <w:p w14:paraId="163C4011" w14:textId="77777777" w:rsidR="004A774E" w:rsidRDefault="006F765D">
      <w:pPr>
        <w:spacing w:line="600" w:lineRule="auto"/>
        <w:ind w:firstLine="720"/>
        <w:jc w:val="both"/>
        <w:rPr>
          <w:rFonts w:eastAsia="Times New Roman"/>
          <w:szCs w:val="24"/>
        </w:rPr>
      </w:pPr>
      <w:r>
        <w:rPr>
          <w:rFonts w:eastAsia="Times New Roman" w:cs="Times New Roman"/>
          <w:szCs w:val="24"/>
        </w:rPr>
        <w:lastRenderedPageBreak/>
        <w:t xml:space="preserve">Πάρτε το πάνω σας και κάνετε κάτι, γιατί καταστρέφετε ολόκληρη περιοχή και ο ΣΥΡΙΖΑ και εσείς που συγκυβερνάτε. Δεν κάνετε απολύτως τίποτα. </w:t>
      </w:r>
      <w:r>
        <w:rPr>
          <w:rFonts w:eastAsia="Times New Roman"/>
          <w:szCs w:val="24"/>
        </w:rPr>
        <w:t>Δεν έχετε κάνει το παραμικρό έργο, όλο αυτό το διάστημα που είστε Κυβέρνηση. Και αν θέλετε, επειδή είπατε ότι δεν θα</w:t>
      </w:r>
      <w:r>
        <w:rPr>
          <w:rFonts w:eastAsia="Times New Roman"/>
          <w:szCs w:val="24"/>
        </w:rPr>
        <w:t xml:space="preserve"> δευτερολογήσετε, μπορείτε να μου απαντήσετε σε ένα λεπτό τι έχετε κάνει για την ευρύτερη περιοχή.</w:t>
      </w:r>
    </w:p>
    <w:p w14:paraId="163C4012" w14:textId="77777777" w:rsidR="004A774E" w:rsidRDefault="006F765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Κυρία Χρυσοβελώνη, έχετε ένα λεπτό.</w:t>
      </w:r>
    </w:p>
    <w:p w14:paraId="163C4013" w14:textId="77777777" w:rsidR="004A774E" w:rsidRDefault="006F765D">
      <w:pPr>
        <w:spacing w:line="600" w:lineRule="auto"/>
        <w:ind w:firstLine="720"/>
        <w:jc w:val="both"/>
        <w:rPr>
          <w:rFonts w:eastAsia="Times New Roman"/>
          <w:szCs w:val="24"/>
        </w:rPr>
      </w:pPr>
      <w:r>
        <w:rPr>
          <w:rFonts w:eastAsia="Times New Roman"/>
          <w:b/>
          <w:szCs w:val="24"/>
        </w:rPr>
        <w:t>ΜΑΡΙΝΑ ΧΡΥΣΟΒΕΛΩΝΗ (Υφυπουργός Υποδομών, Μεταφορών και Δικτύων):</w:t>
      </w:r>
      <w:r>
        <w:rPr>
          <w:rFonts w:eastAsia="Times New Roman"/>
          <w:szCs w:val="24"/>
        </w:rPr>
        <w:t xml:space="preserve"> Ευχαριστώ.</w:t>
      </w:r>
    </w:p>
    <w:p w14:paraId="163C4014" w14:textId="77777777" w:rsidR="004A774E" w:rsidRDefault="006F765D">
      <w:pPr>
        <w:spacing w:line="600" w:lineRule="auto"/>
        <w:ind w:firstLine="720"/>
        <w:jc w:val="both"/>
        <w:rPr>
          <w:rFonts w:eastAsia="Times New Roman"/>
          <w:b/>
          <w:szCs w:val="24"/>
        </w:rPr>
      </w:pPr>
      <w:r>
        <w:rPr>
          <w:rFonts w:eastAsia="Times New Roman"/>
          <w:szCs w:val="24"/>
        </w:rPr>
        <w:t>Να σας θυμίσ</w:t>
      </w:r>
      <w:r>
        <w:rPr>
          <w:rFonts w:eastAsia="Times New Roman"/>
          <w:szCs w:val="24"/>
        </w:rPr>
        <w:t>ω ότι απαντούμε επίκαιρες ερωτήσεις και έρχομαι εδώ να σας απαντήσω ως Υφυπουργός συγκεκριμένου Υπουργείου Υποδομών, Μεταφορών και Δικτύων και άρα κατά λόγο αρμοδιότητος.</w:t>
      </w:r>
    </w:p>
    <w:p w14:paraId="163C4015" w14:textId="77777777" w:rsidR="004A774E" w:rsidRDefault="006F765D">
      <w:pPr>
        <w:spacing w:line="600" w:lineRule="auto"/>
        <w:ind w:firstLine="720"/>
        <w:jc w:val="both"/>
        <w:rPr>
          <w:rFonts w:eastAsia="Times New Roman"/>
          <w:szCs w:val="24"/>
        </w:rPr>
      </w:pPr>
      <w:r>
        <w:rPr>
          <w:rFonts w:eastAsia="Times New Roman"/>
          <w:b/>
          <w:szCs w:val="24"/>
        </w:rPr>
        <w:t>ΠΑΝΑΓΙΩΤΗΣ ΗΛΙΟΠΟΥΛΟΣ:</w:t>
      </w:r>
      <w:r>
        <w:rPr>
          <w:rFonts w:eastAsia="Times New Roman"/>
          <w:szCs w:val="24"/>
        </w:rPr>
        <w:t xml:space="preserve"> Τι έχετε κάνει στο Υπουργείο σάς ερωτώ.</w:t>
      </w:r>
    </w:p>
    <w:p w14:paraId="163C4016" w14:textId="77777777" w:rsidR="004A774E" w:rsidRDefault="006F765D">
      <w:pPr>
        <w:spacing w:line="600" w:lineRule="auto"/>
        <w:ind w:firstLine="720"/>
        <w:jc w:val="both"/>
        <w:rPr>
          <w:rFonts w:eastAsia="Times New Roman"/>
          <w:szCs w:val="24"/>
        </w:rPr>
      </w:pPr>
      <w:r>
        <w:rPr>
          <w:rFonts w:eastAsia="Times New Roman"/>
          <w:b/>
          <w:szCs w:val="24"/>
        </w:rPr>
        <w:lastRenderedPageBreak/>
        <w:t>ΜΑΡΙΝΑ ΧΡΥΣΟΒΕΛΩΝΗ (Υφ</w:t>
      </w:r>
      <w:r>
        <w:rPr>
          <w:rFonts w:eastAsia="Times New Roman"/>
          <w:b/>
          <w:szCs w:val="24"/>
        </w:rPr>
        <w:t xml:space="preserve">υπουργός Υποδομών, Μεταφορών και Δικτύων): </w:t>
      </w:r>
      <w:r>
        <w:rPr>
          <w:rFonts w:eastAsia="Times New Roman"/>
          <w:szCs w:val="24"/>
        </w:rPr>
        <w:t>Χαίρομαι πραγματικά που συμφωνήσαμε ότι δεν υπάρχει εικόνα απαξίωσης και εγκατάλειψης των αεροδρομίων, γιατί από όσα έχετε πει εκεί καταλήγουμε. Χαίρομαι που συμφωνήσατε ότι το Αεροδρόμιο της Νέας Αγχιάλου από άπο</w:t>
      </w:r>
      <w:r>
        <w:rPr>
          <w:rFonts w:eastAsia="Times New Roman"/>
          <w:szCs w:val="24"/>
        </w:rPr>
        <w:t>ψη υποδομών, η οποία και ανήκει στην αρμοδιότητα και μόνον αυτή του Υπουργείου μας, βρίσκεται σε άριστη κατάσταση.</w:t>
      </w:r>
    </w:p>
    <w:p w14:paraId="163C4017" w14:textId="77777777" w:rsidR="004A774E" w:rsidRDefault="006F765D">
      <w:pPr>
        <w:spacing w:line="600" w:lineRule="auto"/>
        <w:ind w:firstLine="720"/>
        <w:jc w:val="both"/>
        <w:rPr>
          <w:rFonts w:eastAsia="Times New Roman"/>
          <w:szCs w:val="24"/>
        </w:rPr>
      </w:pPr>
      <w:r>
        <w:rPr>
          <w:rFonts w:eastAsia="Times New Roman"/>
          <w:b/>
          <w:szCs w:val="24"/>
        </w:rPr>
        <w:t>ΠΑΝΑΓΙΩΤΗΣ ΗΛΙΟΠΟΥΛΟΣ:</w:t>
      </w:r>
      <w:r>
        <w:rPr>
          <w:rFonts w:eastAsia="Times New Roman"/>
          <w:szCs w:val="24"/>
        </w:rPr>
        <w:t xml:space="preserve"> Μα, δεν πατάει άνθρωπος στο αεροδρόμιο!</w:t>
      </w:r>
    </w:p>
    <w:p w14:paraId="163C4018" w14:textId="77777777" w:rsidR="004A774E" w:rsidRDefault="006F765D">
      <w:pPr>
        <w:spacing w:line="600" w:lineRule="auto"/>
        <w:ind w:firstLine="720"/>
        <w:jc w:val="both"/>
        <w:rPr>
          <w:rFonts w:eastAsia="Times New Roman"/>
          <w:szCs w:val="24"/>
        </w:rPr>
      </w:pPr>
      <w:r>
        <w:rPr>
          <w:rFonts w:eastAsia="Times New Roman"/>
          <w:b/>
          <w:szCs w:val="24"/>
        </w:rPr>
        <w:t>ΜΑΡΙΝΑ ΧΡΥΣΟΒΕΛΩΝΗ (Υφυπουργός Υποδομών, Μεταφορών και Δικτύων):</w:t>
      </w:r>
      <w:r>
        <w:rPr>
          <w:rFonts w:eastAsia="Times New Roman"/>
          <w:szCs w:val="24"/>
        </w:rPr>
        <w:t xml:space="preserve"> Δεν σας διέκο</w:t>
      </w:r>
      <w:r>
        <w:rPr>
          <w:rFonts w:eastAsia="Times New Roman"/>
          <w:szCs w:val="24"/>
        </w:rPr>
        <w:t>ψα.</w:t>
      </w:r>
    </w:p>
    <w:p w14:paraId="163C4019" w14:textId="77777777" w:rsidR="004A774E" w:rsidRDefault="006F765D">
      <w:pPr>
        <w:spacing w:line="600" w:lineRule="auto"/>
        <w:ind w:firstLine="720"/>
        <w:jc w:val="both"/>
        <w:rPr>
          <w:rFonts w:eastAsia="Times New Roman"/>
          <w:szCs w:val="24"/>
        </w:rPr>
      </w:pPr>
      <w:r>
        <w:rPr>
          <w:rFonts w:eastAsia="Times New Roman"/>
          <w:szCs w:val="24"/>
        </w:rPr>
        <w:t>Θέλω να σας διαβεβαιώσω ότι δεν υπάρχει καμμία μεθόδευση απαξίωσης περιφερειακών αεροδρομίων, όπως αναφέρατε προηγουμένως, από την πλευρά της Κυβέρνησης. Γίνεται μάχη -και έχει επιτευχθεί αυτό-, τα περιφερειακά αεροδρόμια να παραμείνουν υπό δημόσια δια</w:t>
      </w:r>
      <w:r>
        <w:rPr>
          <w:rFonts w:eastAsia="Times New Roman"/>
          <w:szCs w:val="24"/>
        </w:rPr>
        <w:t xml:space="preserve">χείριση και να συνεχίσουν να </w:t>
      </w:r>
      <w:r>
        <w:rPr>
          <w:rFonts w:eastAsia="Times New Roman"/>
          <w:szCs w:val="24"/>
        </w:rPr>
        <w:lastRenderedPageBreak/>
        <w:t>λειτουργούν προς όφελος της κάθε περιοχής. Και μάλιστα, επειδή σήμερα εισάγεται στην Ολομέλεια το νομοσχέδιο της ΥΠΑ, έχει κατ’ επανάληψη λεχθεί από τον Υπουργό Υποδομών κ. Σπίρτζη, ο οποίος πήρε και συγχαρητήρια…</w:t>
      </w:r>
    </w:p>
    <w:p w14:paraId="163C401A" w14:textId="77777777" w:rsidR="004A774E" w:rsidRDefault="006F765D">
      <w:pPr>
        <w:spacing w:line="600" w:lineRule="auto"/>
        <w:ind w:firstLine="720"/>
        <w:jc w:val="both"/>
        <w:rPr>
          <w:rFonts w:eastAsia="Times New Roman"/>
          <w:szCs w:val="24"/>
        </w:rPr>
      </w:pPr>
      <w:r>
        <w:rPr>
          <w:rFonts w:eastAsia="Times New Roman"/>
          <w:b/>
          <w:szCs w:val="24"/>
        </w:rPr>
        <w:t>ΠΡΟΕΔΡΕΥΩΝ (Ν</w:t>
      </w:r>
      <w:r>
        <w:rPr>
          <w:rFonts w:eastAsia="Times New Roman"/>
          <w:b/>
          <w:szCs w:val="24"/>
        </w:rPr>
        <w:t>ικήτας Κακλαμάνης):</w:t>
      </w:r>
      <w:r>
        <w:rPr>
          <w:rFonts w:eastAsia="Times New Roman"/>
          <w:szCs w:val="24"/>
        </w:rPr>
        <w:t xml:space="preserve"> Εντάξει, αφήστε αυτά να τα απαντήσει ο κ. Σπίρτζης. Θα τα θέσουν στο κανονικό νομοσχέδιο σε λίγο οι συνάδελφοι.</w:t>
      </w:r>
    </w:p>
    <w:p w14:paraId="163C401B" w14:textId="77777777" w:rsidR="004A774E" w:rsidRDefault="006F765D">
      <w:pPr>
        <w:spacing w:line="600" w:lineRule="auto"/>
        <w:ind w:firstLine="720"/>
        <w:jc w:val="both"/>
        <w:rPr>
          <w:rFonts w:eastAsia="Times New Roman"/>
          <w:szCs w:val="24"/>
        </w:rPr>
      </w:pPr>
      <w:r>
        <w:rPr>
          <w:rFonts w:eastAsia="Times New Roman"/>
          <w:b/>
          <w:szCs w:val="24"/>
        </w:rPr>
        <w:t>ΜΑΡΙΝΑ ΧΡΥΣΟΒΕΛΩΝΗ (Υφυπουργός Υποδομών, Μεταφορών και Δικτύων):</w:t>
      </w:r>
      <w:r>
        <w:rPr>
          <w:rFonts w:eastAsia="Times New Roman"/>
          <w:szCs w:val="24"/>
        </w:rPr>
        <w:t xml:space="preserve"> Κύριε Πρόεδρε, με όλο το σεβασμό, όταν λέγεται ότι έχουμε σ</w:t>
      </w:r>
      <w:r>
        <w:rPr>
          <w:rFonts w:eastAsia="Times New Roman"/>
          <w:szCs w:val="24"/>
        </w:rPr>
        <w:t>κοπό να τα ξεπουλήσουμε…</w:t>
      </w:r>
    </w:p>
    <w:p w14:paraId="163C401C" w14:textId="77777777" w:rsidR="004A774E" w:rsidRDefault="006F765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Κι εγώ, όμως, ξέρετε έχω δύο νομοσχέδια. Δεν θα κάνω δεκαπέντε λεπτά την επίκαιρη ερώτηση. Ο ενδομαγνησιακός πόλεμος </w:t>
      </w:r>
      <w:r>
        <w:rPr>
          <w:rFonts w:eastAsia="Times New Roman"/>
          <w:szCs w:val="24"/>
        </w:rPr>
        <w:t xml:space="preserve">να λυθεί </w:t>
      </w:r>
      <w:r>
        <w:rPr>
          <w:rFonts w:eastAsia="Times New Roman"/>
          <w:szCs w:val="24"/>
        </w:rPr>
        <w:t>εκτός Αιθούσης.</w:t>
      </w:r>
    </w:p>
    <w:p w14:paraId="163C401D" w14:textId="77777777" w:rsidR="004A774E" w:rsidRDefault="006F765D">
      <w:pPr>
        <w:spacing w:line="600" w:lineRule="auto"/>
        <w:ind w:firstLine="720"/>
        <w:jc w:val="both"/>
        <w:rPr>
          <w:rFonts w:eastAsia="Times New Roman"/>
          <w:szCs w:val="24"/>
        </w:rPr>
      </w:pPr>
      <w:r>
        <w:rPr>
          <w:rFonts w:eastAsia="Times New Roman"/>
          <w:b/>
          <w:szCs w:val="24"/>
        </w:rPr>
        <w:t>ΜΑΡΙΝΑ ΧΡΥΣΟΒΕΛΩΝΗ (Υφυπουργός Υποδομών, Μεταφορών και Δ</w:t>
      </w:r>
      <w:r>
        <w:rPr>
          <w:rFonts w:eastAsia="Times New Roman"/>
          <w:b/>
          <w:szCs w:val="24"/>
        </w:rPr>
        <w:t>ικτύων):</w:t>
      </w:r>
      <w:r>
        <w:rPr>
          <w:rFonts w:eastAsia="Times New Roman"/>
          <w:szCs w:val="24"/>
        </w:rPr>
        <w:t xml:space="preserve"> Μου αφαιρείτε χρόνο, όμως τώρα. Παρακαλώ!</w:t>
      </w:r>
    </w:p>
    <w:p w14:paraId="163C401E" w14:textId="77777777" w:rsidR="004A774E" w:rsidRDefault="006F765D">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Παρακαλώ κι εγώ!</w:t>
      </w:r>
    </w:p>
    <w:p w14:paraId="163C401F" w14:textId="77777777" w:rsidR="004A774E" w:rsidRDefault="006F765D">
      <w:pPr>
        <w:spacing w:line="600" w:lineRule="auto"/>
        <w:ind w:firstLine="720"/>
        <w:jc w:val="both"/>
        <w:rPr>
          <w:rFonts w:eastAsia="Times New Roman"/>
          <w:szCs w:val="24"/>
        </w:rPr>
      </w:pPr>
      <w:r>
        <w:rPr>
          <w:rFonts w:eastAsia="Times New Roman"/>
          <w:b/>
          <w:szCs w:val="24"/>
        </w:rPr>
        <w:t xml:space="preserve">ΜΑΡΙΝΑ ΧΡΥΣΟΒΕΛΩΝΗ (Υφυπουργός Υποδομών, Μεταφορών και Δικτύων): </w:t>
      </w:r>
      <w:r>
        <w:rPr>
          <w:rFonts w:eastAsia="Times New Roman"/>
          <w:szCs w:val="24"/>
        </w:rPr>
        <w:t>Τελειώνω.</w:t>
      </w:r>
    </w:p>
    <w:p w14:paraId="163C4020" w14:textId="77777777" w:rsidR="004A774E" w:rsidRDefault="006F765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Εντάξει.</w:t>
      </w:r>
    </w:p>
    <w:p w14:paraId="163C4021" w14:textId="77777777" w:rsidR="004A774E" w:rsidRDefault="006F765D">
      <w:pPr>
        <w:spacing w:line="600" w:lineRule="auto"/>
        <w:ind w:firstLine="720"/>
        <w:jc w:val="both"/>
        <w:rPr>
          <w:rFonts w:eastAsia="Times New Roman"/>
          <w:szCs w:val="24"/>
        </w:rPr>
      </w:pPr>
      <w:r>
        <w:rPr>
          <w:rFonts w:eastAsia="Times New Roman"/>
          <w:b/>
          <w:szCs w:val="24"/>
        </w:rPr>
        <w:t>ΜΑΡΙΝΑ ΧΡΥΣΟΒΕΛΩΝΗ (Υφυπουργός Υποδομώ</w:t>
      </w:r>
      <w:r>
        <w:rPr>
          <w:rFonts w:eastAsia="Times New Roman"/>
          <w:b/>
          <w:szCs w:val="24"/>
        </w:rPr>
        <w:t xml:space="preserve">ν, Μεταφορών και Δικτύων): </w:t>
      </w:r>
      <w:r>
        <w:rPr>
          <w:rFonts w:eastAsia="Times New Roman"/>
          <w:szCs w:val="24"/>
        </w:rPr>
        <w:t>Επειδή, όμως, ακούω ότι υπάρχει σκοπιμότητα και οδηγούμαστε σε απαξίωση και στο ξεπούλημα των περιφερειακών αεροδρομίων, αυτό δεν το δέχομαι διότι η προσπάθεια της Κυβέρνησης κινείται προς την εντελώς αντίθετη κατεύθυνση.</w:t>
      </w:r>
    </w:p>
    <w:p w14:paraId="163C4022" w14:textId="77777777" w:rsidR="004A774E" w:rsidRDefault="006F765D">
      <w:pPr>
        <w:spacing w:line="600" w:lineRule="auto"/>
        <w:ind w:firstLine="720"/>
        <w:jc w:val="both"/>
        <w:rPr>
          <w:rFonts w:eastAsia="Times New Roman"/>
          <w:szCs w:val="24"/>
        </w:rPr>
      </w:pPr>
      <w:r>
        <w:rPr>
          <w:rFonts w:eastAsia="Times New Roman"/>
          <w:b/>
          <w:szCs w:val="24"/>
        </w:rPr>
        <w:t>ΠΑΝΑΓΙΩ</w:t>
      </w:r>
      <w:r>
        <w:rPr>
          <w:rFonts w:eastAsia="Times New Roman"/>
          <w:b/>
          <w:szCs w:val="24"/>
        </w:rPr>
        <w:t>ΤΗΣ ΗΛΙΟΠΟΥΛΟΣ:</w:t>
      </w:r>
      <w:r>
        <w:rPr>
          <w:rFonts w:eastAsia="Times New Roman"/>
          <w:szCs w:val="24"/>
        </w:rPr>
        <w:t xml:space="preserve"> Δεκατέσσερα αεροδρόμια ξεπουλήσατε. Τι δεν δέχεστε; Ποια αντίθετη κατεύθυνση;</w:t>
      </w:r>
    </w:p>
    <w:p w14:paraId="163C4023" w14:textId="77777777" w:rsidR="004A774E" w:rsidRDefault="006F765D">
      <w:pPr>
        <w:spacing w:line="600" w:lineRule="auto"/>
        <w:ind w:firstLine="720"/>
        <w:jc w:val="both"/>
        <w:rPr>
          <w:rFonts w:eastAsia="Times New Roman"/>
          <w:szCs w:val="24"/>
        </w:rPr>
      </w:pPr>
      <w:r>
        <w:rPr>
          <w:rFonts w:eastAsia="Times New Roman"/>
          <w:b/>
          <w:szCs w:val="24"/>
        </w:rPr>
        <w:t xml:space="preserve">ΜΑΡΙΝΑ ΧΡΥΣΟΒΕΛΩΝΗ (Υφυπουργός Υποδομών, Μεταφορών και Δικτύων): </w:t>
      </w:r>
      <w:r>
        <w:rPr>
          <w:rFonts w:eastAsia="Times New Roman"/>
          <w:szCs w:val="24"/>
        </w:rPr>
        <w:t xml:space="preserve">Κλείνοντας, να σας πω το εξής: Το </w:t>
      </w:r>
      <w:r>
        <w:rPr>
          <w:rFonts w:eastAsia="Times New Roman"/>
          <w:szCs w:val="24"/>
        </w:rPr>
        <w:t xml:space="preserve">αεροδρόμιο </w:t>
      </w:r>
      <w:r>
        <w:rPr>
          <w:rFonts w:eastAsia="Times New Roman"/>
          <w:szCs w:val="24"/>
        </w:rPr>
        <w:t xml:space="preserve">για να έχει πτήσεις, πρέπει να διαφημιστεί και το </w:t>
      </w:r>
      <w:r>
        <w:rPr>
          <w:rFonts w:eastAsia="Times New Roman"/>
          <w:szCs w:val="24"/>
        </w:rPr>
        <w:t>αε</w:t>
      </w:r>
      <w:r>
        <w:rPr>
          <w:rFonts w:eastAsia="Times New Roman"/>
          <w:szCs w:val="24"/>
        </w:rPr>
        <w:t xml:space="preserve">ροδρόμιο </w:t>
      </w:r>
      <w:r>
        <w:rPr>
          <w:rFonts w:eastAsia="Times New Roman"/>
          <w:szCs w:val="24"/>
        </w:rPr>
        <w:t xml:space="preserve">και η περιοχή </w:t>
      </w:r>
      <w:r>
        <w:rPr>
          <w:rFonts w:eastAsia="Times New Roman"/>
          <w:szCs w:val="24"/>
        </w:rPr>
        <w:lastRenderedPageBreak/>
        <w:t>και αυτό είναι αποτέλεσμα συλλογικής προσπάθειας των εμπλεκομένων φορέων και όχι του Υπουργείου Υποδομών.</w:t>
      </w:r>
    </w:p>
    <w:p w14:paraId="163C4024" w14:textId="77777777" w:rsidR="004A774E" w:rsidRDefault="006F765D">
      <w:pPr>
        <w:spacing w:line="600" w:lineRule="auto"/>
        <w:ind w:firstLine="720"/>
        <w:jc w:val="both"/>
        <w:rPr>
          <w:rFonts w:eastAsia="Times New Roman"/>
          <w:szCs w:val="24"/>
        </w:rPr>
      </w:pPr>
      <w:r>
        <w:rPr>
          <w:rFonts w:eastAsia="Times New Roman"/>
          <w:szCs w:val="24"/>
        </w:rPr>
        <w:t>Ευχαριστώ.</w:t>
      </w:r>
    </w:p>
    <w:p w14:paraId="163C4025" w14:textId="77777777" w:rsidR="004A774E" w:rsidRDefault="006F765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Προχωράμε στην τελευταία προς συζήτηση ερώτηση, στην οποία θα απαντήσει ο Αναπληρωτ</w:t>
      </w:r>
      <w:r>
        <w:rPr>
          <w:rFonts w:eastAsia="Times New Roman"/>
          <w:szCs w:val="24"/>
        </w:rPr>
        <w:t>ής Υπουργός Περιβάλλοντος και Ενέργειας κ. Ιωάννης Τσιρώνης.</w:t>
      </w:r>
    </w:p>
    <w:p w14:paraId="163C4026" w14:textId="77777777" w:rsidR="004A774E" w:rsidRDefault="006F765D">
      <w:pPr>
        <w:spacing w:line="600" w:lineRule="auto"/>
        <w:ind w:firstLine="720"/>
        <w:jc w:val="both"/>
        <w:rPr>
          <w:rFonts w:eastAsia="Times New Roman"/>
          <w:szCs w:val="24"/>
        </w:rPr>
      </w:pPr>
      <w:r>
        <w:rPr>
          <w:rFonts w:eastAsia="Times New Roman"/>
          <w:szCs w:val="24"/>
        </w:rPr>
        <w:t xml:space="preserve">Θα συζητηθεί, λοιπόν, η πρώτη με αριθμό 17/3-10-2016 επίκαιρη ερώτηση δεύτερου κύκλου του Βουλευτή Α΄ Πειραιά της Νέας Δημοκρατίας κ. </w:t>
      </w:r>
      <w:r>
        <w:rPr>
          <w:rFonts w:eastAsia="Times New Roman"/>
          <w:bCs/>
          <w:szCs w:val="24"/>
        </w:rPr>
        <w:t>Κωνσταντίνου Κατσαφάδου</w:t>
      </w:r>
      <w:r>
        <w:rPr>
          <w:rFonts w:eastAsia="Times New Roman"/>
          <w:b/>
          <w:szCs w:val="24"/>
        </w:rPr>
        <w:t xml:space="preserve"> </w:t>
      </w:r>
      <w:r>
        <w:rPr>
          <w:rFonts w:eastAsia="Times New Roman"/>
          <w:szCs w:val="24"/>
        </w:rPr>
        <w:t>προς τον Υπουργό</w:t>
      </w:r>
      <w:r>
        <w:rPr>
          <w:rFonts w:eastAsia="Times New Roman"/>
          <w:szCs w:val="24"/>
        </w:rPr>
        <w:t xml:space="preserve"> </w:t>
      </w:r>
      <w:r>
        <w:rPr>
          <w:rFonts w:eastAsia="Times New Roman"/>
          <w:bCs/>
          <w:szCs w:val="24"/>
        </w:rPr>
        <w:t>Περιβάλλοντος και Εν</w:t>
      </w:r>
      <w:r>
        <w:rPr>
          <w:rFonts w:eastAsia="Times New Roman"/>
          <w:bCs/>
          <w:szCs w:val="24"/>
        </w:rPr>
        <w:t>έργειας,</w:t>
      </w:r>
      <w:r>
        <w:rPr>
          <w:rFonts w:eastAsia="Times New Roman"/>
          <w:b/>
          <w:bCs/>
          <w:szCs w:val="24"/>
        </w:rPr>
        <w:t xml:space="preserve"> </w:t>
      </w:r>
      <w:r>
        <w:rPr>
          <w:rFonts w:eastAsia="Times New Roman"/>
          <w:szCs w:val="24"/>
        </w:rPr>
        <w:t>σχετικά με την τιμή ζώνης των ακινήτων που ανήκουν στα διοικητικά όρια του Δήμου Τροιζηνίας-Μεθάνων.</w:t>
      </w:r>
    </w:p>
    <w:p w14:paraId="163C4027" w14:textId="77777777" w:rsidR="004A774E" w:rsidRDefault="006F765D">
      <w:pPr>
        <w:spacing w:line="600" w:lineRule="auto"/>
        <w:ind w:firstLine="720"/>
        <w:jc w:val="both"/>
        <w:rPr>
          <w:rFonts w:eastAsia="Times New Roman"/>
          <w:szCs w:val="24"/>
        </w:rPr>
      </w:pPr>
      <w:r>
        <w:rPr>
          <w:rFonts w:eastAsia="Times New Roman"/>
          <w:szCs w:val="24"/>
        </w:rPr>
        <w:t>Κύριε Κατσαφάδο, έχετε τον λόγο.</w:t>
      </w:r>
    </w:p>
    <w:p w14:paraId="163C4028" w14:textId="77777777" w:rsidR="004A774E" w:rsidRDefault="006F765D">
      <w:pPr>
        <w:spacing w:line="600" w:lineRule="auto"/>
        <w:ind w:firstLine="720"/>
        <w:jc w:val="both"/>
        <w:rPr>
          <w:rFonts w:eastAsia="Times New Roman"/>
          <w:szCs w:val="24"/>
        </w:rPr>
      </w:pPr>
      <w:r>
        <w:rPr>
          <w:rFonts w:eastAsia="Times New Roman"/>
          <w:b/>
          <w:szCs w:val="24"/>
        </w:rPr>
        <w:t>ΚΩΝΣΤΑΝΤΙΝΟΣ ΚΑΤΣΑΦΑΔΟΣ:</w:t>
      </w:r>
      <w:r>
        <w:rPr>
          <w:rFonts w:eastAsia="Times New Roman"/>
          <w:szCs w:val="24"/>
        </w:rPr>
        <w:t xml:space="preserve"> Ευχαριστώ, κύριε Πρόεδρε.</w:t>
      </w:r>
    </w:p>
    <w:p w14:paraId="163C4029" w14:textId="77777777" w:rsidR="004A774E" w:rsidRDefault="006F765D">
      <w:pPr>
        <w:spacing w:line="600" w:lineRule="auto"/>
        <w:ind w:firstLine="720"/>
        <w:jc w:val="both"/>
        <w:rPr>
          <w:rFonts w:eastAsia="Times New Roman"/>
          <w:szCs w:val="24"/>
        </w:rPr>
      </w:pPr>
      <w:r>
        <w:rPr>
          <w:rFonts w:eastAsia="Times New Roman"/>
          <w:szCs w:val="24"/>
        </w:rPr>
        <w:lastRenderedPageBreak/>
        <w:t>Κύριε Υπουργέ, ο λόγος που βρισκόμαστε σήμερα εδώ -και σας έχω</w:t>
      </w:r>
      <w:r>
        <w:rPr>
          <w:rFonts w:eastAsia="Times New Roman"/>
          <w:szCs w:val="24"/>
        </w:rPr>
        <w:t xml:space="preserve"> καταθέσει αυτήν την επίκαιρη ερώτηση σε συνέχεια μιας άλλης ερώτησης για το ίδιο θέμα-, είναι για να μπορέσουμε να αποκαταστήσουμε μια αδικία την οποία υφίσταται ένα κομμάτι των κατοίκων του Δήμου Πόρου, αλλά και του συνόλου των κατοίκων του Δήμου Τροιζην</w:t>
      </w:r>
      <w:r>
        <w:rPr>
          <w:rFonts w:eastAsia="Times New Roman"/>
          <w:szCs w:val="24"/>
        </w:rPr>
        <w:t>ίας-Μεθάνων.</w:t>
      </w:r>
    </w:p>
    <w:p w14:paraId="163C402A" w14:textId="77777777" w:rsidR="004A774E" w:rsidRDefault="006F765D">
      <w:pPr>
        <w:spacing w:line="600" w:lineRule="auto"/>
        <w:ind w:firstLine="720"/>
        <w:jc w:val="both"/>
        <w:rPr>
          <w:rFonts w:eastAsia="Times New Roman"/>
          <w:szCs w:val="24"/>
        </w:rPr>
      </w:pPr>
      <w:r>
        <w:rPr>
          <w:rFonts w:eastAsia="Times New Roman"/>
          <w:szCs w:val="24"/>
        </w:rPr>
        <w:t>Η αδικία την οποία υφίστανται είναι σε σχέση με τον υπολογισμό του ενιαίου ειδικού προστίμου των αυθαιρέτων ή της αξίας των παραβιάσεων, στις περιπτώσεις που δεν έχει καθοριστεί αυτή από το σύστημα αξιών του Υπουργείου Οικονομικών.</w:t>
      </w:r>
    </w:p>
    <w:p w14:paraId="163C402B" w14:textId="77777777" w:rsidR="004A774E" w:rsidRDefault="006F765D">
      <w:pPr>
        <w:spacing w:line="600" w:lineRule="auto"/>
        <w:ind w:firstLine="720"/>
        <w:jc w:val="both"/>
        <w:rPr>
          <w:rFonts w:eastAsia="Times New Roman"/>
          <w:szCs w:val="24"/>
        </w:rPr>
      </w:pPr>
      <w:r>
        <w:rPr>
          <w:rFonts w:eastAsia="Times New Roman"/>
          <w:szCs w:val="24"/>
        </w:rPr>
        <w:t xml:space="preserve">Όπως </w:t>
      </w:r>
      <w:r>
        <w:rPr>
          <w:rFonts w:eastAsia="Times New Roman"/>
          <w:szCs w:val="24"/>
        </w:rPr>
        <w:t>γνωρίζετε ο ν.4178 και συγκεκριμένα το άρθρο 22 του νόμου, ορίζει τιμή ζώνης που λαμβάνεται υπ’ όψιν με τον υπολογισμό του ενιαίου ειδικού προστίμου ή της αξίας των παραβιάσεων στις περιπτώσεις που δεν έχει καθοριστεί αυτή από το σύστημα αντικειμενικών αξι</w:t>
      </w:r>
      <w:r>
        <w:rPr>
          <w:rFonts w:eastAsia="Times New Roman"/>
          <w:szCs w:val="24"/>
        </w:rPr>
        <w:t>ών του Υπουργείου Οικονομικών.</w:t>
      </w:r>
    </w:p>
    <w:p w14:paraId="163C402C" w14:textId="77777777" w:rsidR="004A774E" w:rsidRDefault="006F765D">
      <w:pPr>
        <w:spacing w:line="600" w:lineRule="auto"/>
        <w:ind w:firstLine="720"/>
        <w:jc w:val="both"/>
        <w:rPr>
          <w:rFonts w:eastAsia="Times New Roman"/>
          <w:szCs w:val="24"/>
        </w:rPr>
      </w:pPr>
      <w:r>
        <w:rPr>
          <w:rFonts w:eastAsia="Times New Roman"/>
          <w:szCs w:val="24"/>
        </w:rPr>
        <w:lastRenderedPageBreak/>
        <w:t xml:space="preserve">Η εν λόγω διάταξη διακρίνει σε δύο κατηγορίες τα ακίνητα. Η μία έχει σχέση με την ηπειρωτική Ελλάδα που μέσα σε αυτήν εντάσσει και την Εύβοια και την Κρήτη, λόγω του ότι αυτά τα δύο νησιά έχουν μεγάλο γεωγραφικό εύρος, και η </w:t>
      </w:r>
      <w:r>
        <w:rPr>
          <w:rFonts w:eastAsia="Times New Roman"/>
          <w:szCs w:val="24"/>
        </w:rPr>
        <w:t xml:space="preserve">άλλη με τη νησιωτική Ελλάδα. </w:t>
      </w:r>
    </w:p>
    <w:p w14:paraId="163C402D" w14:textId="77777777" w:rsidR="004A774E" w:rsidRDefault="006F765D">
      <w:pPr>
        <w:spacing w:line="600" w:lineRule="auto"/>
        <w:ind w:firstLine="720"/>
        <w:jc w:val="both"/>
        <w:rPr>
          <w:rFonts w:eastAsia="Times New Roman"/>
          <w:szCs w:val="24"/>
        </w:rPr>
      </w:pPr>
      <w:r>
        <w:rPr>
          <w:rFonts w:eastAsia="Times New Roman"/>
          <w:szCs w:val="24"/>
        </w:rPr>
        <w:t>Ο νόμος αυτός, όμως, δεν διευκρινίζει, κύριε Υπουργέ, περιπτώσεις δήμων που στα όριά τους εντάσσονται και κομμάτια στην ηπειρωτική Ελλάδα, αλλά και στη νησιωτική. Μια τέτοια περίπτωση είναι ο Δήμος Πόρου -ο Δήμος Πόρου έχει έν</w:t>
      </w:r>
      <w:r>
        <w:rPr>
          <w:rFonts w:eastAsia="Times New Roman"/>
          <w:szCs w:val="24"/>
        </w:rPr>
        <w:t xml:space="preserve">α κομμάτι το οποίο είναι στην ηπειρωτική Ελλάδα- αλλά και το σύνολο του Δήμου Τροιζηνίας-Μεθάνων, ο οποίος όλος ανήκει στην ηπειρωτική Ελλάδα. Δυστυχώς όμως διοικητικά ανήκουν στην Περιφερειακή Ενότητα Νήσων-Αττικής. </w:t>
      </w:r>
    </w:p>
    <w:p w14:paraId="163C402E" w14:textId="77777777" w:rsidR="004A774E" w:rsidRDefault="006F765D">
      <w:pPr>
        <w:spacing w:line="600" w:lineRule="auto"/>
        <w:ind w:firstLine="720"/>
        <w:jc w:val="both"/>
        <w:rPr>
          <w:rFonts w:eastAsia="Times New Roman"/>
          <w:szCs w:val="24"/>
        </w:rPr>
      </w:pPr>
      <w:r>
        <w:rPr>
          <w:rFonts w:eastAsia="Times New Roman"/>
          <w:szCs w:val="24"/>
        </w:rPr>
        <w:t>Αυτό το πράγμα, λοιπόν, είχε δημιουργή</w:t>
      </w:r>
      <w:r>
        <w:rPr>
          <w:rFonts w:eastAsia="Times New Roman"/>
          <w:szCs w:val="24"/>
        </w:rPr>
        <w:t xml:space="preserve">σει ένα τεράστιο πρόβλημα γιατί όπως γνωρίζετε, η τιμή ζώνης είναι για την ηπειρωτική Ελλάδα στα 550 ευρώ ενώ για την νησιωτική είναι στα 900 ευρώ. Οι υπηρεσίες του Υπουργείου Εσωτερικών έχουν αποσαφηνίσει ότι δεν υπάρχει συζήτηση για τον Δήμο </w:t>
      </w:r>
      <w:r>
        <w:rPr>
          <w:rFonts w:eastAsia="Times New Roman"/>
          <w:szCs w:val="24"/>
        </w:rPr>
        <w:lastRenderedPageBreak/>
        <w:t>Τροιζηνίας-Μ</w:t>
      </w:r>
      <w:r>
        <w:rPr>
          <w:rFonts w:eastAsia="Times New Roman"/>
          <w:szCs w:val="24"/>
        </w:rPr>
        <w:t>εθάνων -φθάνουμε σε αυτό το σημείο. Ο Δήμος Τροιζηνίας-Μεθάνων ανήκει στην ηπειρωτική Ελλάδα και το κομμάτι αυτό του Δήμου Πόρου.</w:t>
      </w:r>
    </w:p>
    <w:p w14:paraId="163C402F"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Οι υπηρεσίες στο Υπουργείο Περιβάλλοντος, επίσης, έχουν ξεκαθαρίσει ότι το χωροταξικό δεν έχει καμμία σχέση με τα διοικητικά ό</w:t>
      </w:r>
      <w:r>
        <w:rPr>
          <w:rFonts w:eastAsia="Times New Roman" w:cs="Times New Roman"/>
          <w:szCs w:val="24"/>
        </w:rPr>
        <w:t xml:space="preserve">ρια. </w:t>
      </w:r>
    </w:p>
    <w:p w14:paraId="163C4030"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Έρχεται, όμως, το ΣΥΠΟΘΑ, το οποίο δεν λαμβάνει υπ’ όψιν του καμμία από αυτές τις δυο εισηγήσεις και συνεχίζει να καταλογίζει αυτό το υψηλό αντίτιμο και να τους ανεβάζει σε αυτή την υψηλή τάξη. </w:t>
      </w:r>
    </w:p>
    <w:p w14:paraId="163C4031"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ήθελα, λοιπόν, αυτή την αδικία να τη διορθώσουμε όσο</w:t>
      </w:r>
      <w:r>
        <w:rPr>
          <w:rFonts w:eastAsia="Times New Roman" w:cs="Times New Roman"/>
          <w:szCs w:val="24"/>
        </w:rPr>
        <w:t xml:space="preserve"> το δυνατόν γρηγορότερα. </w:t>
      </w:r>
    </w:p>
    <w:p w14:paraId="163C4032"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63C4033" w14:textId="77777777" w:rsidR="004A774E" w:rsidRDefault="006F765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Ορίστε, κύριε Τσιρώνη, έχετε τον λόγο. </w:t>
      </w:r>
    </w:p>
    <w:p w14:paraId="163C4034" w14:textId="77777777" w:rsidR="004A774E" w:rsidRDefault="006F765D">
      <w:pPr>
        <w:spacing w:line="600" w:lineRule="auto"/>
        <w:ind w:firstLine="720"/>
        <w:jc w:val="both"/>
        <w:rPr>
          <w:rFonts w:eastAsia="Times New Roman"/>
          <w:szCs w:val="24"/>
        </w:rPr>
      </w:pPr>
      <w:r>
        <w:rPr>
          <w:rFonts w:eastAsia="Times New Roman"/>
          <w:b/>
          <w:szCs w:val="24"/>
        </w:rPr>
        <w:t xml:space="preserve">ΙΩΑΝΝΗΣ ΤΣΙΡΩΝΗΣ (Αναπληρωτής Υπουργός Περιβάλλοντος και Ενέργειας): </w:t>
      </w:r>
      <w:r>
        <w:rPr>
          <w:rFonts w:eastAsia="Times New Roman"/>
          <w:szCs w:val="24"/>
        </w:rPr>
        <w:t xml:space="preserve">Ευχαριστώ, κύριε Πρόεδρε. Δεν θα μακρηγορήσω. </w:t>
      </w:r>
    </w:p>
    <w:p w14:paraId="163C4035" w14:textId="77777777" w:rsidR="004A774E" w:rsidRDefault="006F765D">
      <w:pPr>
        <w:spacing w:line="600" w:lineRule="auto"/>
        <w:ind w:firstLine="720"/>
        <w:jc w:val="both"/>
        <w:rPr>
          <w:rFonts w:eastAsia="Times New Roman"/>
          <w:szCs w:val="24"/>
        </w:rPr>
      </w:pPr>
      <w:r>
        <w:rPr>
          <w:rFonts w:eastAsia="Times New Roman"/>
          <w:szCs w:val="24"/>
        </w:rPr>
        <w:lastRenderedPageBreak/>
        <w:t>Συμμερίζομαι την εύλ</w:t>
      </w:r>
      <w:r>
        <w:rPr>
          <w:rFonts w:eastAsia="Times New Roman"/>
          <w:szCs w:val="24"/>
        </w:rPr>
        <w:t xml:space="preserve">ογη παρατήρησή σας στην ερώτηση. </w:t>
      </w:r>
    </w:p>
    <w:p w14:paraId="163C4036" w14:textId="77777777" w:rsidR="004A774E" w:rsidRDefault="006F765D">
      <w:pPr>
        <w:spacing w:line="600" w:lineRule="auto"/>
        <w:ind w:firstLine="720"/>
        <w:jc w:val="both"/>
        <w:rPr>
          <w:rFonts w:eastAsia="Times New Roman"/>
          <w:szCs w:val="24"/>
        </w:rPr>
      </w:pPr>
      <w:r>
        <w:rPr>
          <w:rFonts w:eastAsia="Times New Roman"/>
          <w:szCs w:val="24"/>
        </w:rPr>
        <w:t>Ωστόσο, πρέπει να επισημάνουμε –και θα είμαι λακωνικός- ότι το ΣΥΠΟΘΑ οφείλει να τηρήσει τον νόμο. Μόνος σας, λοιπόν, πολύ αναλυτικά περιγράψατε τι λέει το άρθρο 22 για την τιμή της ζώνης. Άρα, ένα όργανο, το οποίο είναι ε</w:t>
      </w:r>
      <w:r>
        <w:rPr>
          <w:rFonts w:eastAsia="Times New Roman"/>
          <w:szCs w:val="24"/>
        </w:rPr>
        <w:t>ντεταλμένο να ακολουθήσει μια πορεία, δεν μπορεί να παρανομήσει. Υπάρχει ο ν.4178/2013 –το παραδεχθήκατε και εσείς και το παραδέχομαι και εγώ- αλλά και η μετέπειτα τροποποίηση. Και εκφράζω απορία γιατί ανέθεσε η τροποποίηση στο άρθρο 25 παράγραφος 16 στο Σ</w:t>
      </w:r>
      <w:r>
        <w:rPr>
          <w:rFonts w:eastAsia="Times New Roman"/>
          <w:szCs w:val="24"/>
        </w:rPr>
        <w:t xml:space="preserve">ΥΠΟΘΑ αυτή την αρμοδιότητα, που είναι μια οικονομική αρμοδιότητα. Εφ’ όσον, όμως, την ανέθεσε και του δίνει εντολές για το πώς θα το κάνει, δικαίως το ΣΥΠΟΘΑ μάς απαντάει -και σας έχει απαντήσει και στη γραπτή ερώτηση που είχατε κάνει- ότι αυτό χρειάζεται </w:t>
      </w:r>
      <w:r>
        <w:rPr>
          <w:rFonts w:eastAsia="Times New Roman"/>
          <w:szCs w:val="24"/>
        </w:rPr>
        <w:t xml:space="preserve">νομοθετική ρύθμιση. Δεν μπορεί ένα όργανο σαν το ΣΥΠΟΘΑ να κάνει διαστολή του νόμου, παρά το γεγονός ότι παραδέχομαι και εγώ, παραδέχεστε και εσείς ότι τέτοιες περιπτώσεις προφανώς ο νομοθέτης τότε δεν τις προέβλεψε. </w:t>
      </w:r>
    </w:p>
    <w:p w14:paraId="163C4037" w14:textId="77777777" w:rsidR="004A774E" w:rsidRDefault="006F765D">
      <w:pPr>
        <w:spacing w:line="600" w:lineRule="auto"/>
        <w:ind w:firstLine="720"/>
        <w:jc w:val="both"/>
        <w:rPr>
          <w:rFonts w:eastAsia="Times New Roman"/>
          <w:szCs w:val="24"/>
        </w:rPr>
      </w:pPr>
      <w:r>
        <w:rPr>
          <w:rFonts w:eastAsia="Times New Roman"/>
          <w:szCs w:val="24"/>
        </w:rPr>
        <w:lastRenderedPageBreak/>
        <w:t>Άρα, είναι άλλο πράγμα να συζητάμε εδώ</w:t>
      </w:r>
      <w:r>
        <w:rPr>
          <w:rFonts w:eastAsia="Times New Roman"/>
          <w:szCs w:val="24"/>
        </w:rPr>
        <w:t xml:space="preserve"> στην Αίθουσα για μια ενδεχόμενη –μια και είμαστε αυτή τη στιγμή σε διαβούλευση για τον ν.4178, για την τροποποίησή του και την εξέλιξή του- νομοθετική τροποποίηση, η οποία θα λύσει το πρόβλημα και άλλο πράγμα να φορτώνουμε στο ΣΥΠΟΘΑ αυτό το καθήκον. </w:t>
      </w:r>
    </w:p>
    <w:p w14:paraId="163C4038" w14:textId="77777777" w:rsidR="004A774E" w:rsidRDefault="006F765D">
      <w:pPr>
        <w:spacing w:line="600" w:lineRule="auto"/>
        <w:ind w:firstLine="720"/>
        <w:jc w:val="both"/>
        <w:rPr>
          <w:rFonts w:eastAsia="Times New Roman"/>
          <w:szCs w:val="24"/>
        </w:rPr>
      </w:pPr>
      <w:r>
        <w:rPr>
          <w:rFonts w:eastAsia="Times New Roman"/>
          <w:szCs w:val="24"/>
        </w:rPr>
        <w:t>Ευχ</w:t>
      </w:r>
      <w:r>
        <w:rPr>
          <w:rFonts w:eastAsia="Times New Roman"/>
          <w:szCs w:val="24"/>
        </w:rPr>
        <w:t xml:space="preserve">αριστώ. </w:t>
      </w:r>
    </w:p>
    <w:p w14:paraId="163C4039" w14:textId="77777777" w:rsidR="004A774E" w:rsidRDefault="006F765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Ορίστε, κύριε Κατσαφάδο, έχετε τον λόγο. </w:t>
      </w:r>
    </w:p>
    <w:p w14:paraId="163C403A" w14:textId="77777777" w:rsidR="004A774E" w:rsidRDefault="006F765D">
      <w:pPr>
        <w:spacing w:line="600" w:lineRule="auto"/>
        <w:ind w:firstLine="720"/>
        <w:jc w:val="both"/>
        <w:rPr>
          <w:rFonts w:eastAsia="Times New Roman"/>
          <w:szCs w:val="24"/>
        </w:rPr>
      </w:pPr>
      <w:r>
        <w:rPr>
          <w:rFonts w:eastAsia="Times New Roman"/>
          <w:b/>
          <w:szCs w:val="24"/>
        </w:rPr>
        <w:t xml:space="preserve">ΚΩΝΣΤΑΝΤΙΝΟΣ ΚΑΤΣΑΦΑΔΟΣ: </w:t>
      </w:r>
      <w:r>
        <w:rPr>
          <w:rFonts w:eastAsia="Times New Roman"/>
          <w:szCs w:val="24"/>
        </w:rPr>
        <w:t xml:space="preserve">Σας ευχαριστώ και πάλι, κύριε Πρόεδρε. </w:t>
      </w:r>
    </w:p>
    <w:p w14:paraId="163C403B" w14:textId="77777777" w:rsidR="004A774E" w:rsidRDefault="006F765D">
      <w:pPr>
        <w:spacing w:line="600" w:lineRule="auto"/>
        <w:ind w:firstLine="720"/>
        <w:jc w:val="both"/>
        <w:rPr>
          <w:rFonts w:eastAsia="Times New Roman"/>
          <w:szCs w:val="24"/>
        </w:rPr>
      </w:pPr>
      <w:r>
        <w:rPr>
          <w:rFonts w:eastAsia="Times New Roman"/>
          <w:szCs w:val="24"/>
        </w:rPr>
        <w:t>Κύριε Υπουργέ, είμαστε στο 2016 και πραγματικά, χωρίς καμμία διάθεση αντιπολιτευτικής πρακτικής και πολιτικ</w:t>
      </w:r>
      <w:r>
        <w:rPr>
          <w:rFonts w:eastAsia="Times New Roman"/>
          <w:szCs w:val="24"/>
        </w:rPr>
        <w:t xml:space="preserve">ής και χωρίς να ικανοποιήσω κομμάτι από την εκλογική μου «πελατεία» –εντός ή εκτός εισαγωγικών- από τους πολίτες του Πόρου και της Τροιζηνίας, εδώ έχουμε να κάνουμε με μια ξεκάθαρη περίπτωση. </w:t>
      </w:r>
    </w:p>
    <w:p w14:paraId="163C403C" w14:textId="77777777" w:rsidR="004A774E" w:rsidRDefault="006F765D">
      <w:pPr>
        <w:spacing w:line="600" w:lineRule="auto"/>
        <w:ind w:firstLine="720"/>
        <w:jc w:val="both"/>
        <w:rPr>
          <w:rFonts w:eastAsia="Times New Roman"/>
          <w:szCs w:val="24"/>
        </w:rPr>
      </w:pPr>
      <w:r>
        <w:rPr>
          <w:rFonts w:eastAsia="Times New Roman"/>
          <w:szCs w:val="24"/>
        </w:rPr>
        <w:lastRenderedPageBreak/>
        <w:t>Δεν γίνεται το 2016 σε μια ευρωπαϊκή χώρα να υπάρχει τέτοια ανα</w:t>
      </w:r>
      <w:r>
        <w:rPr>
          <w:rFonts w:eastAsia="Times New Roman"/>
          <w:szCs w:val="24"/>
        </w:rPr>
        <w:t xml:space="preserve">λγησία από τις υπηρεσίες της. Δεν γίνεται το 2016 σε μια χώρα, στην οποία ψάχνουμε με τα κιάλια την ανάπτυξη και όταν έχουμε επιβάλει τέτοια υψηλή φορολογία σε όλους τους κατοίκους, όταν αντιμετωπίζουμε όλοι οι πολίτες τεράστια προβλήματα, να μην μπορούμε </w:t>
      </w:r>
      <w:r>
        <w:rPr>
          <w:rFonts w:eastAsia="Times New Roman"/>
          <w:szCs w:val="24"/>
        </w:rPr>
        <w:t xml:space="preserve">να διορθώσουμε το αυτονόητο και να διυλίζουμε τον κώνωπα. </w:t>
      </w:r>
    </w:p>
    <w:p w14:paraId="163C403D" w14:textId="77777777" w:rsidR="004A774E" w:rsidRDefault="006F765D">
      <w:pPr>
        <w:spacing w:line="600" w:lineRule="auto"/>
        <w:ind w:firstLine="720"/>
        <w:jc w:val="both"/>
        <w:rPr>
          <w:rFonts w:eastAsia="Times New Roman"/>
          <w:szCs w:val="24"/>
        </w:rPr>
      </w:pPr>
      <w:r>
        <w:rPr>
          <w:rFonts w:eastAsia="Times New Roman"/>
          <w:szCs w:val="24"/>
        </w:rPr>
        <w:t xml:space="preserve">Εδώ θέλω να καταθέσω για τα Πρακτικά ένα σκαρίφημα της περιοχής, όπου είναι πάρα πολύ απλό, μιλάμε για χερσαίες περιοχές, που δεν έχουν καμμία σχέση με τη νησιωτικότητα. </w:t>
      </w:r>
    </w:p>
    <w:p w14:paraId="163C403E" w14:textId="77777777" w:rsidR="004A774E" w:rsidRDefault="006F765D">
      <w:pPr>
        <w:spacing w:line="600" w:lineRule="auto"/>
        <w:ind w:firstLine="720"/>
        <w:jc w:val="both"/>
        <w:rPr>
          <w:rFonts w:eastAsia="Times New Roman"/>
          <w:szCs w:val="24"/>
        </w:rPr>
      </w:pPr>
      <w:r>
        <w:rPr>
          <w:rFonts w:eastAsia="Times New Roman"/>
          <w:szCs w:val="24"/>
        </w:rPr>
        <w:t>Επίσης, θέλω να καταθέσω σ</w:t>
      </w:r>
      <w:r>
        <w:rPr>
          <w:rFonts w:eastAsia="Times New Roman"/>
          <w:szCs w:val="24"/>
        </w:rPr>
        <w:t>τα Πρακτικά από το Υπουργείο Εσωτερικών, από τη Γενική Γραμματεία της Αποκεντρωμένης Διοίκησης το έγγραφο το οποίο λέει ότι σε καμμία περίπτωση δεν αναιρεί τον γεωφυσικό χαρακτήρα του Δήμου η οποιαδήποτε οπτική και ότι ο Δήμος δεν μπορεί, εφ’ όσον έχει αυτ</w:t>
      </w:r>
      <w:r>
        <w:rPr>
          <w:rFonts w:eastAsia="Times New Roman"/>
          <w:szCs w:val="24"/>
        </w:rPr>
        <w:t xml:space="preserve">ά τα χερσαία σύνορα, να θεωρείται νησί. </w:t>
      </w:r>
    </w:p>
    <w:p w14:paraId="163C403F" w14:textId="77777777" w:rsidR="004A774E" w:rsidRDefault="006F765D">
      <w:pPr>
        <w:spacing w:line="600" w:lineRule="auto"/>
        <w:ind w:firstLine="720"/>
        <w:jc w:val="both"/>
        <w:rPr>
          <w:rFonts w:eastAsia="Times New Roman"/>
          <w:szCs w:val="24"/>
        </w:rPr>
      </w:pPr>
      <w:r>
        <w:rPr>
          <w:rFonts w:eastAsia="Times New Roman"/>
          <w:szCs w:val="24"/>
        </w:rPr>
        <w:lastRenderedPageBreak/>
        <w:t>Καταθέτω, επίσης, έγγραφο από το Υπουργείο Περιβάλλοντος, από τη Διεύθυνση Σχεδιασμού Μητροπολιτικών Αστικών και Περιαστικών Περιοχών, το οποίο λέει το ίδιο.</w:t>
      </w:r>
    </w:p>
    <w:p w14:paraId="163C4040" w14:textId="77777777" w:rsidR="004A774E" w:rsidRDefault="006F765D">
      <w:pPr>
        <w:spacing w:line="600" w:lineRule="auto"/>
        <w:ind w:firstLine="720"/>
        <w:jc w:val="both"/>
        <w:rPr>
          <w:rFonts w:eastAsia="Times New Roman"/>
          <w:szCs w:val="24"/>
        </w:rPr>
      </w:pPr>
      <w:r>
        <w:rPr>
          <w:rFonts w:eastAsia="Times New Roman"/>
          <w:szCs w:val="24"/>
        </w:rPr>
        <w:t xml:space="preserve">Και έρχεται το ΣΥΠΟΘΑ και λέει «εντάξει, ναι, αναγνωρίζω </w:t>
      </w:r>
      <w:r>
        <w:rPr>
          <w:rFonts w:eastAsia="Times New Roman"/>
          <w:szCs w:val="24"/>
        </w:rPr>
        <w:t>ότι ο Δήμος Τροιζηνίας-Μεθάνων δεν είναι νησιωτικός δήμος, αλλά δεν μπορώ να κάνω τίποτα». Και αυτό μπορεί να ισχύει και σε άλλες περιοχές, όχι μόνο στην περιοχή της Τροιζηνίας και των Μεθάνων. Και αυτοί οι κάτοικοι θα μπουν στην τιμή ζώνης των 850 ευρώ, ε</w:t>
      </w:r>
      <w:r>
        <w:rPr>
          <w:rFonts w:eastAsia="Times New Roman"/>
          <w:szCs w:val="24"/>
        </w:rPr>
        <w:t>νώ κανονικά θα έπρεπε η τιμή ζώνης να είναι 550 ευρώ. Καταθέτω και αυτά τα έγγραφα από το ΣΥΠΟΘΑ στα Πρακτικά.</w:t>
      </w:r>
    </w:p>
    <w:p w14:paraId="163C4041" w14:textId="77777777" w:rsidR="004A774E" w:rsidRDefault="006F765D">
      <w:pPr>
        <w:spacing w:line="600" w:lineRule="auto"/>
        <w:ind w:firstLine="720"/>
        <w:jc w:val="both"/>
        <w:rPr>
          <w:rFonts w:eastAsia="Times New Roman"/>
          <w:szCs w:val="24"/>
        </w:rPr>
      </w:pPr>
      <w:r>
        <w:rPr>
          <w:rFonts w:eastAsia="Times New Roman" w:cs="Times New Roman"/>
          <w:szCs w:val="24"/>
        </w:rPr>
        <w:t xml:space="preserve">(Στο σημείο αυτό ο Βουλευτής κ. Κωνσταντίνος Κατσαφάδος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w:t>
      </w:r>
      <w:r>
        <w:rPr>
          <w:rFonts w:eastAsia="Times New Roman" w:cs="Times New Roman"/>
          <w:szCs w:val="24"/>
        </w:rPr>
        <w:t>μήματος Γραμματείας της Διεύθυνσης Στενογραφίας και Πρακτικών της Βουλής)</w:t>
      </w:r>
      <w:r>
        <w:rPr>
          <w:rFonts w:eastAsia="Times New Roman"/>
          <w:szCs w:val="24"/>
        </w:rPr>
        <w:t xml:space="preserve"> </w:t>
      </w:r>
    </w:p>
    <w:p w14:paraId="163C4042" w14:textId="77777777" w:rsidR="004A774E" w:rsidRDefault="006F765D">
      <w:pPr>
        <w:spacing w:line="600" w:lineRule="auto"/>
        <w:ind w:firstLine="720"/>
        <w:jc w:val="both"/>
        <w:rPr>
          <w:rFonts w:eastAsia="Times New Roman"/>
          <w:szCs w:val="24"/>
        </w:rPr>
      </w:pPr>
      <w:r>
        <w:rPr>
          <w:rFonts w:eastAsia="Times New Roman"/>
          <w:szCs w:val="24"/>
        </w:rPr>
        <w:lastRenderedPageBreak/>
        <w:t xml:space="preserve">Και βεβαίως, γι’ αυτό έκανα και την επίκαιρη ερώτηση, για να το διορθώσουμε τουλάχιστον στο νομοσχέδιο το οποίο έρχεται. </w:t>
      </w:r>
    </w:p>
    <w:p w14:paraId="163C4043" w14:textId="77777777" w:rsidR="004A774E" w:rsidRDefault="006F765D">
      <w:pPr>
        <w:spacing w:line="600" w:lineRule="auto"/>
        <w:ind w:firstLine="720"/>
        <w:jc w:val="both"/>
        <w:rPr>
          <w:rFonts w:eastAsia="Times New Roman"/>
          <w:szCs w:val="24"/>
        </w:rPr>
      </w:pPr>
      <w:r>
        <w:rPr>
          <w:rFonts w:eastAsia="Times New Roman"/>
          <w:szCs w:val="24"/>
        </w:rPr>
        <w:t>Όμως, ξέρετε κάτι; Το κράτος πρέπει να έχει άμεσα αντανακλα</w:t>
      </w:r>
      <w:r>
        <w:rPr>
          <w:rFonts w:eastAsia="Times New Roman"/>
          <w:szCs w:val="24"/>
        </w:rPr>
        <w:t>στικά. Δικαιοσύνη και ευελιξία απαιτεί ο κόσμος. Και δεν μπορεί για το αυτονόητο να μπαίνουμε στα γρανάζια της γραφειοκρατίας. Αυτό δεν τιμά κανέναν, ούτε εμάς που ήμασταν κατά το παρελθόν στην εξουσία, αλλά ούτε και εσάς. Και σε αυτά τουλάχιστον τα πράγμα</w:t>
      </w:r>
      <w:r>
        <w:rPr>
          <w:rFonts w:eastAsia="Times New Roman"/>
          <w:szCs w:val="24"/>
        </w:rPr>
        <w:t xml:space="preserve">τα νομίζω ότι πρέπει να υπάρχει κοινός τόπος για να κάνουμε μια αρχή όλοι μαζί και να εκσυγχρονίσουμε τη χώρα μας. </w:t>
      </w:r>
    </w:p>
    <w:p w14:paraId="163C4044" w14:textId="77777777" w:rsidR="004A774E" w:rsidRDefault="006F765D">
      <w:pPr>
        <w:spacing w:line="600" w:lineRule="auto"/>
        <w:ind w:firstLine="720"/>
        <w:jc w:val="both"/>
        <w:rPr>
          <w:rFonts w:eastAsia="Times New Roman"/>
          <w:szCs w:val="24"/>
        </w:rPr>
      </w:pPr>
      <w:r>
        <w:rPr>
          <w:rFonts w:eastAsia="Times New Roman"/>
          <w:szCs w:val="24"/>
        </w:rPr>
        <w:t>Είναι πάρα πολύ απλό αυτό, κύριε Υπουργέ, και νομίζω ότι θα πρέπει να δώσουμε μια όσο το δυνατόν πιο άμεση λύση σε ένα πρόβλημα και σε ένα δ</w:t>
      </w:r>
      <w:r>
        <w:rPr>
          <w:rFonts w:eastAsia="Times New Roman"/>
          <w:szCs w:val="24"/>
        </w:rPr>
        <w:t xml:space="preserve">ίκαιο αίτημα, σε αυτή την αδικία την οποία υφίστανται οι πολίτες. </w:t>
      </w:r>
    </w:p>
    <w:p w14:paraId="163C4045" w14:textId="77777777" w:rsidR="004A774E" w:rsidRDefault="006F765D">
      <w:pPr>
        <w:spacing w:line="600" w:lineRule="auto"/>
        <w:ind w:firstLine="720"/>
        <w:jc w:val="both"/>
        <w:rPr>
          <w:rFonts w:eastAsia="Times New Roman"/>
          <w:szCs w:val="24"/>
        </w:rPr>
      </w:pPr>
      <w:r>
        <w:rPr>
          <w:rFonts w:eastAsia="Times New Roman"/>
          <w:szCs w:val="24"/>
        </w:rPr>
        <w:t xml:space="preserve">Σας ευχαριστώ πολύ. </w:t>
      </w:r>
    </w:p>
    <w:p w14:paraId="163C4046" w14:textId="77777777" w:rsidR="004A774E" w:rsidRDefault="006F765D">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Ορίστε, κύριε Υπουργέ, έχετε τον λόγο. </w:t>
      </w:r>
    </w:p>
    <w:p w14:paraId="163C4047" w14:textId="77777777" w:rsidR="004A774E" w:rsidRDefault="006F765D">
      <w:pPr>
        <w:spacing w:line="600" w:lineRule="auto"/>
        <w:ind w:firstLine="720"/>
        <w:jc w:val="both"/>
        <w:rPr>
          <w:rFonts w:eastAsia="Times New Roman"/>
          <w:szCs w:val="24"/>
        </w:rPr>
      </w:pPr>
      <w:r>
        <w:rPr>
          <w:rFonts w:eastAsia="Times New Roman"/>
          <w:b/>
          <w:szCs w:val="24"/>
        </w:rPr>
        <w:t xml:space="preserve">ΙΩΑΝΝΗΣ ΤΣΙΡΩΝΗΣ (Αναπληρωτής Υπουργός Περιβάλλοντος και Ενέργειας): </w:t>
      </w:r>
      <w:r>
        <w:rPr>
          <w:rFonts w:eastAsia="Times New Roman"/>
          <w:szCs w:val="24"/>
        </w:rPr>
        <w:t xml:space="preserve">Χαίρομαι που έχουμε συναντίληψη για το ότι, πρώτον, υφίσταται μια αδικία και για το ότι, δεύτερον, αυτή η αδικία χρειάζεται νομοθετική ρύθμιση και ότι δεν είναι δηλαδή μια γραφειοκρατική εμμονή του ΣΥΠΟΘΑ. </w:t>
      </w:r>
    </w:p>
    <w:p w14:paraId="163C4048" w14:textId="77777777" w:rsidR="004A774E" w:rsidRDefault="006F765D">
      <w:pPr>
        <w:spacing w:line="600" w:lineRule="auto"/>
        <w:ind w:firstLine="720"/>
        <w:jc w:val="both"/>
        <w:rPr>
          <w:rFonts w:eastAsia="Times New Roman"/>
          <w:szCs w:val="24"/>
        </w:rPr>
      </w:pPr>
      <w:r>
        <w:rPr>
          <w:rFonts w:eastAsia="Times New Roman"/>
          <w:b/>
          <w:szCs w:val="24"/>
        </w:rPr>
        <w:t xml:space="preserve">ΚΩΝΣΤΑΝΤΙΝΟΣ ΚΑΤΣΑΦΑΔΟΣ: </w:t>
      </w:r>
      <w:r>
        <w:rPr>
          <w:rFonts w:eastAsia="Times New Roman"/>
          <w:szCs w:val="24"/>
        </w:rPr>
        <w:t>Κάντε το τώρα, όμως!</w:t>
      </w:r>
    </w:p>
    <w:p w14:paraId="163C4049" w14:textId="77777777" w:rsidR="004A774E" w:rsidRDefault="006F765D">
      <w:pPr>
        <w:spacing w:line="600" w:lineRule="auto"/>
        <w:ind w:firstLine="720"/>
        <w:jc w:val="both"/>
        <w:rPr>
          <w:rFonts w:eastAsia="Times New Roman"/>
          <w:szCs w:val="24"/>
        </w:rPr>
      </w:pPr>
      <w:r>
        <w:rPr>
          <w:rFonts w:eastAsia="Times New Roman"/>
          <w:b/>
          <w:szCs w:val="24"/>
        </w:rPr>
        <w:t xml:space="preserve">ΙΩΑΝΝΗΣ ΤΣΙΡΩΝΗΣ (Αναπληρωτής Υπουργός Περιβάλλοντος και Ενέργειας): </w:t>
      </w:r>
      <w:r>
        <w:rPr>
          <w:rFonts w:eastAsia="Times New Roman"/>
          <w:szCs w:val="24"/>
        </w:rPr>
        <w:t xml:space="preserve">Είναι προφανές ότι έχουμε έναν νόμο μπροστά μας -άμεσα αυτός ο νόμος θα τεθεί σε εφαρμογή- ο οποίος λύνει πολλές αδικίες. </w:t>
      </w:r>
    </w:p>
    <w:p w14:paraId="163C404A" w14:textId="77777777" w:rsidR="004A774E" w:rsidRDefault="006F765D">
      <w:pPr>
        <w:spacing w:line="600" w:lineRule="auto"/>
        <w:ind w:firstLine="720"/>
        <w:jc w:val="both"/>
        <w:rPr>
          <w:rFonts w:eastAsia="Times New Roman"/>
          <w:szCs w:val="24"/>
        </w:rPr>
      </w:pPr>
      <w:r>
        <w:rPr>
          <w:rFonts w:eastAsia="Times New Roman"/>
          <w:szCs w:val="24"/>
        </w:rPr>
        <w:t>Και για να σας πάω ένα βήμα παρακάτω, να σας πω το εξής: Μιλήσατ</w:t>
      </w:r>
      <w:r>
        <w:rPr>
          <w:rFonts w:eastAsia="Times New Roman"/>
          <w:szCs w:val="24"/>
        </w:rPr>
        <w:t xml:space="preserve">ε για ευελιξία. Εγώ είμαι από τους ανθρώπους που είμαι υπέρμαχος της ευελιξίας. Σε ένα κράτος, όμως, το οποίο είχε πάρα πολύ </w:t>
      </w:r>
      <w:r>
        <w:rPr>
          <w:rFonts w:eastAsia="Times New Roman"/>
          <w:szCs w:val="24"/>
        </w:rPr>
        <w:lastRenderedPageBreak/>
        <w:t>μεγάλη διαφθορά και διαπλοκή για δεκαετίες, ξέρετε πολύ καλά ότι η λέξη «ευελιξία» δυσφημίστηκε και αδικήθηκε και κατέληξε σε περιπ</w:t>
      </w:r>
      <w:r>
        <w:rPr>
          <w:rFonts w:eastAsia="Times New Roman"/>
          <w:szCs w:val="24"/>
        </w:rPr>
        <w:t xml:space="preserve">τωσιολογία. </w:t>
      </w:r>
    </w:p>
    <w:p w14:paraId="163C404B" w14:textId="77777777" w:rsidR="004A774E" w:rsidRDefault="006F765D">
      <w:pPr>
        <w:spacing w:line="600" w:lineRule="auto"/>
        <w:ind w:firstLine="720"/>
        <w:jc w:val="both"/>
        <w:rPr>
          <w:rFonts w:eastAsia="Times New Roman"/>
          <w:szCs w:val="24"/>
        </w:rPr>
      </w:pPr>
      <w:r>
        <w:rPr>
          <w:rFonts w:eastAsia="Times New Roman"/>
          <w:szCs w:val="24"/>
        </w:rPr>
        <w:t xml:space="preserve">Έγιναν, λοιπόν, αυτές οι ρυθμίσεις από πολλά Υπουργεία, όπως από το Υπουργείο Οικονομικών, ώστε κατά κάποιον τρόπο να αντικειμενικοποιηθεί η δημόσια διοίκηση, γιατί αλλιώς ήταν έρμαιο πελατειακού κράτους. Τα θυμόσαστε και τα θυμόμαστε. </w:t>
      </w:r>
    </w:p>
    <w:p w14:paraId="163C404C" w14:textId="77777777" w:rsidR="004A774E" w:rsidRDefault="006F765D">
      <w:pPr>
        <w:spacing w:line="600" w:lineRule="auto"/>
        <w:ind w:firstLine="720"/>
        <w:jc w:val="both"/>
        <w:rPr>
          <w:rFonts w:eastAsia="Times New Roman"/>
          <w:szCs w:val="24"/>
        </w:rPr>
      </w:pPr>
      <w:r>
        <w:rPr>
          <w:rFonts w:eastAsia="Times New Roman"/>
          <w:szCs w:val="24"/>
        </w:rPr>
        <w:t>Να πάμ</w:t>
      </w:r>
      <w:r>
        <w:rPr>
          <w:rFonts w:eastAsia="Times New Roman"/>
          <w:szCs w:val="24"/>
        </w:rPr>
        <w:t>ε ένα βήμα παρακάτω; Ζητάω ειλικρίνεια. Εγώ προσωπικά διαφωνώ με τις αντικειμενικές αξίες. Διαφωνώ ριζικά. Και να σας πω γιατί; Στη Σαντορίνη που είναι νησί, στην Καλντέρα που είναι το πιο ακριβό ίσως σημείο αυτήν τη στιγμή στην Ελλάδα, υπάρχουν δύο κατηγο</w:t>
      </w:r>
      <w:r>
        <w:rPr>
          <w:rFonts w:eastAsia="Times New Roman"/>
          <w:szCs w:val="24"/>
        </w:rPr>
        <w:t xml:space="preserve">ρίες ιδιοκτητών: Αυτοί που είχαν χτίσει και έχουν ξενοδοχεία με τιμές ακόμα και μερικών χιλιάδων ευρώ την ημέρα και αυτοί που δεν έχουν χτίσει ή δεν θα χτίσουν ποτέ, γιατί απαγορεύεται πλέον να χτίσει κανείς στην Καλντέρα. Αυτές, </w:t>
      </w:r>
      <w:r>
        <w:rPr>
          <w:rFonts w:eastAsia="Times New Roman"/>
          <w:szCs w:val="24"/>
        </w:rPr>
        <w:lastRenderedPageBreak/>
        <w:t xml:space="preserve">λοιπόν, οι δύο κατηγορίες </w:t>
      </w:r>
      <w:r>
        <w:rPr>
          <w:rFonts w:eastAsia="Times New Roman"/>
          <w:szCs w:val="24"/>
        </w:rPr>
        <w:t xml:space="preserve">ιδιοκτητών με τις σημερινές αντικειμενικές αξίες πληρώνουν τον ίδιο ακριβώς ΕΝΦΙΑ, τους ίδιους ακριβώς φόρους. Είναι παραλογισμός. </w:t>
      </w:r>
    </w:p>
    <w:p w14:paraId="163C404D" w14:textId="77777777" w:rsidR="004A774E" w:rsidRDefault="006F765D">
      <w:pPr>
        <w:spacing w:line="600" w:lineRule="auto"/>
        <w:ind w:firstLine="720"/>
        <w:jc w:val="both"/>
        <w:rPr>
          <w:rFonts w:eastAsia="Times New Roman"/>
          <w:szCs w:val="24"/>
        </w:rPr>
      </w:pPr>
      <w:r>
        <w:rPr>
          <w:rFonts w:eastAsia="Times New Roman"/>
          <w:szCs w:val="24"/>
        </w:rPr>
        <w:t>Άρα όσον αφορά την έννοια «αντικειμενική αξία» και σήμερα αν θέλετε  ξέρετε πολύ καλά -ήμουν στο ελεύθερο επάγγελμα- ότι και</w:t>
      </w:r>
      <w:r>
        <w:rPr>
          <w:rFonts w:eastAsia="Times New Roman"/>
          <w:szCs w:val="24"/>
        </w:rPr>
        <w:t xml:space="preserve"> το τραπεζικό σύστημα και το ασφαλιστικό σύστημα έχει τρόπους να βρει εμπορική αξία με απόλυτη ακρίβεια για κάθε ακίνητο χωριστά.</w:t>
      </w:r>
    </w:p>
    <w:p w14:paraId="163C404E" w14:textId="77777777" w:rsidR="004A774E" w:rsidRDefault="006F765D">
      <w:pPr>
        <w:spacing w:line="600" w:lineRule="auto"/>
        <w:ind w:firstLine="720"/>
        <w:jc w:val="both"/>
        <w:rPr>
          <w:rFonts w:eastAsia="Times New Roman"/>
          <w:szCs w:val="24"/>
        </w:rPr>
      </w:pPr>
      <w:r>
        <w:rPr>
          <w:rFonts w:eastAsia="Times New Roman"/>
          <w:b/>
          <w:szCs w:val="24"/>
        </w:rPr>
        <w:t xml:space="preserve">ΚΩΝΣΤΑΝΤΙΝΟΣ ΚΑΤΣΑΦΑΔΟΣ: </w:t>
      </w:r>
      <w:r>
        <w:rPr>
          <w:rFonts w:eastAsia="Times New Roman"/>
          <w:szCs w:val="24"/>
        </w:rPr>
        <w:t>Να το αλλάξουμε, κύριε Υπουργέ.</w:t>
      </w:r>
    </w:p>
    <w:p w14:paraId="163C404F" w14:textId="77777777" w:rsidR="004A774E" w:rsidRDefault="006F765D">
      <w:pPr>
        <w:spacing w:line="600" w:lineRule="auto"/>
        <w:ind w:firstLine="720"/>
        <w:jc w:val="both"/>
        <w:rPr>
          <w:rFonts w:eastAsia="Times New Roman"/>
          <w:szCs w:val="24"/>
        </w:rPr>
      </w:pPr>
      <w:r>
        <w:rPr>
          <w:rFonts w:eastAsia="Times New Roman"/>
          <w:b/>
          <w:szCs w:val="24"/>
        </w:rPr>
        <w:t>ΙΩΑΝΝΗΣ ΤΣΙΡΩΝΗΣ (Αναπληρωτής Υπουργός Περιβάλλοντος και Ενέργειας):</w:t>
      </w:r>
      <w:r>
        <w:rPr>
          <w:rFonts w:eastAsia="Times New Roman"/>
          <w:szCs w:val="24"/>
        </w:rPr>
        <w:t xml:space="preserve"> </w:t>
      </w:r>
      <w:r>
        <w:rPr>
          <w:rFonts w:eastAsia="Times New Roman"/>
          <w:szCs w:val="24"/>
        </w:rPr>
        <w:t>Σας παρακαλώ να τελειώσω.</w:t>
      </w:r>
    </w:p>
    <w:p w14:paraId="163C4050" w14:textId="77777777" w:rsidR="004A774E" w:rsidRDefault="006F765D">
      <w:pPr>
        <w:spacing w:line="600" w:lineRule="auto"/>
        <w:ind w:firstLine="720"/>
        <w:jc w:val="both"/>
        <w:rPr>
          <w:rFonts w:eastAsia="Times New Roman"/>
          <w:szCs w:val="24"/>
        </w:rPr>
      </w:pPr>
      <w:r>
        <w:rPr>
          <w:rFonts w:eastAsia="Times New Roman"/>
          <w:szCs w:val="24"/>
        </w:rPr>
        <w:t xml:space="preserve">Εάν, λοιπόν, αυτήν τη στιγμή θέλουμε, να κάνουμε έναν ειλικρινή διάλογο για το πώς θα θεραπεύσουμε τέτοιες αδικίες που και στη Σαντορίνη υπάρχουν και στον Πόρο υπάρχουν και παντού υπάρχουν, </w:t>
      </w:r>
      <w:r>
        <w:rPr>
          <w:rFonts w:eastAsia="Times New Roman"/>
          <w:szCs w:val="24"/>
        </w:rPr>
        <w:lastRenderedPageBreak/>
        <w:t>γιατί δεν είναι ίδιο σε ένα νησί να είμα</w:t>
      </w:r>
      <w:r>
        <w:rPr>
          <w:rFonts w:eastAsia="Times New Roman"/>
          <w:szCs w:val="24"/>
        </w:rPr>
        <w:t>ι στην παραλία με τα ξενοδοχεία ή να είμαι επάνω στις πεζούλες που δεν πάει άνθρωπος ούτε με αναρρίχηση σήμερα, και να πληρώνεται η ίδια αντικειμενική αξία.</w:t>
      </w:r>
    </w:p>
    <w:p w14:paraId="163C4051" w14:textId="77777777" w:rsidR="004A774E" w:rsidRDefault="006F765D">
      <w:pPr>
        <w:spacing w:line="600" w:lineRule="auto"/>
        <w:ind w:firstLine="720"/>
        <w:jc w:val="both"/>
        <w:rPr>
          <w:rFonts w:eastAsia="Times New Roman"/>
          <w:szCs w:val="24"/>
        </w:rPr>
      </w:pPr>
      <w:r>
        <w:rPr>
          <w:rFonts w:eastAsia="Times New Roman"/>
          <w:szCs w:val="24"/>
        </w:rPr>
        <w:t xml:space="preserve">Όλα αυτά τα κατανοούμε, αλλά θέλουν νομοθετική ρύθμιση. Αυτό νομίζω ότι πρέπει να το συμφωνήσουμε. </w:t>
      </w:r>
      <w:r>
        <w:rPr>
          <w:rFonts w:eastAsia="Times New Roman"/>
          <w:szCs w:val="24"/>
        </w:rPr>
        <w:t xml:space="preserve">Δεν είναι θέμα γραφειοκρατικής εμμονής κανενός. Είναι θέμα νομοθετικής ρύθμισης. Να κάτσουμε –χαίρομαι που το λέτε- και να την κάνουμε άμεσα, τώρα, αν το θέλετε. </w:t>
      </w:r>
    </w:p>
    <w:p w14:paraId="163C4052" w14:textId="77777777" w:rsidR="004A774E" w:rsidRDefault="006F765D">
      <w:pPr>
        <w:spacing w:line="600" w:lineRule="auto"/>
        <w:ind w:firstLine="720"/>
        <w:jc w:val="both"/>
        <w:rPr>
          <w:rFonts w:eastAsia="Times New Roman"/>
          <w:szCs w:val="24"/>
        </w:rPr>
      </w:pPr>
      <w:r>
        <w:rPr>
          <w:rFonts w:eastAsia="Times New Roman"/>
          <w:szCs w:val="24"/>
        </w:rPr>
        <w:t>Από εκεί και πέρα, εάν καταργήσουμε το σύστημα αντικειμενικών αξιών αυτό ξέρετε ξεπερνάει πάρ</w:t>
      </w:r>
      <w:r>
        <w:rPr>
          <w:rFonts w:eastAsia="Times New Roman"/>
          <w:szCs w:val="24"/>
        </w:rPr>
        <w:t>α πολύ και εμένα και το Υπουργείο μου. Είναι θέμα μιας γενικής συζήτησης, που θα αλλάξει τελείως τη δομή. Το συζητήσαμε στον καινούριο νόμο που μελετάμε. Εγώ μάλιστα το πρότεινα. Είπα αν μπορούμε να φύγουμε από αυτό το σύστημα αντικειμενικών αξιών που δημι</w:t>
      </w:r>
      <w:r>
        <w:rPr>
          <w:rFonts w:eastAsia="Times New Roman"/>
          <w:szCs w:val="24"/>
        </w:rPr>
        <w:t xml:space="preserve">ουργεί αδικίες. Και όλοι παραδεχθήκαμε ότι αυτό είναι πάρα πολύ δύσκολο σήμερα. Είναι πάρα πολύ δύσκολο έτσι όπως λειτουργεί η δημόσια διοίκηση. </w:t>
      </w:r>
    </w:p>
    <w:p w14:paraId="163C4053" w14:textId="77777777" w:rsidR="004A774E" w:rsidRDefault="006F765D">
      <w:pPr>
        <w:spacing w:line="600" w:lineRule="auto"/>
        <w:ind w:firstLine="720"/>
        <w:jc w:val="both"/>
        <w:rPr>
          <w:rFonts w:eastAsia="Times New Roman"/>
          <w:szCs w:val="24"/>
        </w:rPr>
      </w:pPr>
      <w:r>
        <w:rPr>
          <w:rFonts w:eastAsia="Times New Roman"/>
          <w:szCs w:val="24"/>
        </w:rPr>
        <w:lastRenderedPageBreak/>
        <w:t xml:space="preserve">Άρα μακάρι στο μέλλον τέτοιες μεταρρυθμίσεις να τις κάνουμε και μακάρι να είσαστε και εσείς παρόντες σε αυτές </w:t>
      </w:r>
      <w:r>
        <w:rPr>
          <w:rFonts w:eastAsia="Times New Roman"/>
          <w:szCs w:val="24"/>
        </w:rPr>
        <w:t>τις μεταρρυθμίσεις.</w:t>
      </w:r>
    </w:p>
    <w:p w14:paraId="163C4054" w14:textId="77777777" w:rsidR="004A774E" w:rsidRDefault="006F765D">
      <w:pPr>
        <w:spacing w:line="600" w:lineRule="auto"/>
        <w:ind w:firstLine="720"/>
        <w:jc w:val="both"/>
        <w:rPr>
          <w:rFonts w:eastAsia="Times New Roman"/>
          <w:szCs w:val="24"/>
        </w:rPr>
      </w:pPr>
      <w:r>
        <w:rPr>
          <w:rFonts w:eastAsia="Times New Roman"/>
          <w:szCs w:val="24"/>
        </w:rPr>
        <w:t>Ευχαριστώ.</w:t>
      </w:r>
    </w:p>
    <w:p w14:paraId="163C4055" w14:textId="77777777" w:rsidR="004A774E" w:rsidRDefault="006F765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Αφήστε τώρα το «να φύγουμε από τις αντικειμενικές αξίες» γιατί το ακούει ο </w:t>
      </w:r>
      <w:r>
        <w:rPr>
          <w:rFonts w:eastAsia="Times New Roman"/>
          <w:szCs w:val="24"/>
        </w:rPr>
        <w:t xml:space="preserve">κ. </w:t>
      </w:r>
      <w:r>
        <w:rPr>
          <w:rFonts w:eastAsia="Times New Roman"/>
          <w:szCs w:val="24"/>
        </w:rPr>
        <w:t>Αλεξιάδης και χλομιάζει, κύριε Υπουργέ! Καταλάβατε;</w:t>
      </w:r>
    </w:p>
    <w:p w14:paraId="163C4056" w14:textId="77777777" w:rsidR="004A774E" w:rsidRDefault="006F765D">
      <w:pPr>
        <w:spacing w:line="600" w:lineRule="auto"/>
        <w:ind w:firstLine="720"/>
        <w:jc w:val="both"/>
        <w:rPr>
          <w:rFonts w:eastAsia="Times New Roman"/>
          <w:szCs w:val="24"/>
        </w:rPr>
      </w:pPr>
      <w:r>
        <w:rPr>
          <w:rFonts w:eastAsia="Times New Roman"/>
          <w:szCs w:val="24"/>
        </w:rPr>
        <w:t xml:space="preserve">Έχω την τιμή να ανακοινώσω στο Σώμα ότι οι Υπουργοί Εργασίας, </w:t>
      </w:r>
      <w:r>
        <w:rPr>
          <w:rFonts w:eastAsia="Times New Roman"/>
          <w:szCs w:val="24"/>
        </w:rPr>
        <w:t xml:space="preserve">Κοινωνικής Ασφάλισης και Κοινωνικής Αλληλεγγύης, Εσωτερικών και Διοικητικής Ανασυγκρότησης, Οικονομίας, Ανάπτυξης και Τουρισμού, Παιδείας, Έρευνας και Θρησκευμάτων, Δικαιοσύνης, Διαφάνειας και Ανθρωπίνων Δικαιωμάτων, Υγείας, Οικονομικών, Περιβάλλοντος και </w:t>
      </w:r>
      <w:r>
        <w:rPr>
          <w:rFonts w:eastAsia="Times New Roman"/>
          <w:szCs w:val="24"/>
        </w:rPr>
        <w:t xml:space="preserve">Ενέργειας, Υποδομών, Μεταφορών και Δικτύων, Αγροτικής Ανάπτυξης και Τροφίμων, οι Αναπληρωτές Υπουργοί Εσωτερικών και Διοικητικής Ανασυγκρότησης, Εργασίας, Κοινωνικής Ασφάλισης και Κοινωνικής Αλληλεγγύης, Υγείας και Οικονομικών και ο Υφυπουργός </w:t>
      </w:r>
      <w:r>
        <w:rPr>
          <w:rFonts w:eastAsia="Times New Roman"/>
          <w:szCs w:val="24"/>
        </w:rPr>
        <w:lastRenderedPageBreak/>
        <w:t xml:space="preserve">Οικονομίας, </w:t>
      </w:r>
      <w:r>
        <w:rPr>
          <w:rFonts w:eastAsia="Times New Roman"/>
          <w:szCs w:val="24"/>
        </w:rPr>
        <w:t xml:space="preserve">Ανάπτυξης και Τουρισμού κατέθεσαν σήμερα, 6-10-2016, σχέδιο νόμου: </w:t>
      </w:r>
      <w:r>
        <w:rPr>
          <w:rFonts w:eastAsia="Times New Roman"/>
          <w:szCs w:val="24"/>
        </w:rPr>
        <w:t>«</w:t>
      </w:r>
      <w:r>
        <w:rPr>
          <w:rFonts w:eastAsia="Times New Roman"/>
          <w:szCs w:val="24"/>
        </w:rPr>
        <w:t xml:space="preserve">Κοινωνική και </w:t>
      </w:r>
      <w:r>
        <w:rPr>
          <w:rFonts w:eastAsia="Times New Roman"/>
          <w:szCs w:val="24"/>
        </w:rPr>
        <w:t xml:space="preserve">αλληλέγγυα </w:t>
      </w:r>
      <w:r>
        <w:rPr>
          <w:rFonts w:eastAsia="Times New Roman"/>
          <w:szCs w:val="24"/>
        </w:rPr>
        <w:t>οικονομία και ανάπτυξη των φορέων της και άλλες διατάξεις</w:t>
      </w:r>
      <w:r>
        <w:rPr>
          <w:rFonts w:eastAsia="Times New Roman"/>
          <w:szCs w:val="24"/>
        </w:rPr>
        <w:t>.»</w:t>
      </w:r>
      <w:r>
        <w:rPr>
          <w:rFonts w:eastAsia="Times New Roman"/>
          <w:szCs w:val="24"/>
        </w:rPr>
        <w:t xml:space="preserve">. </w:t>
      </w:r>
    </w:p>
    <w:p w14:paraId="163C4057" w14:textId="77777777" w:rsidR="004A774E" w:rsidRDefault="006F765D">
      <w:pPr>
        <w:spacing w:line="600" w:lineRule="auto"/>
        <w:ind w:firstLine="720"/>
        <w:jc w:val="both"/>
        <w:rPr>
          <w:rFonts w:eastAsia="Times New Roman"/>
          <w:szCs w:val="24"/>
        </w:rPr>
      </w:pPr>
      <w:r>
        <w:rPr>
          <w:rFonts w:eastAsia="Times New Roman"/>
          <w:szCs w:val="24"/>
        </w:rPr>
        <w:t>Παραπέμπεται στην αρμόδια Διαρκή Επιτροπή.</w:t>
      </w:r>
    </w:p>
    <w:p w14:paraId="163C4058" w14:textId="77777777" w:rsidR="004A774E" w:rsidRDefault="006F765D">
      <w:pPr>
        <w:spacing w:line="600" w:lineRule="auto"/>
        <w:ind w:firstLine="720"/>
        <w:jc w:val="both"/>
        <w:rPr>
          <w:rFonts w:eastAsia="Times New Roman"/>
          <w:szCs w:val="24"/>
        </w:rPr>
      </w:pPr>
      <w:r>
        <w:rPr>
          <w:rFonts w:eastAsia="Times New Roman"/>
          <w:szCs w:val="24"/>
        </w:rPr>
        <w:t>Αγαπητοί συνάδελφοι, ολοκληρώθηκε η συζήτηση των επικαίρων</w:t>
      </w:r>
      <w:r>
        <w:rPr>
          <w:rFonts w:eastAsia="Times New Roman"/>
          <w:szCs w:val="24"/>
        </w:rPr>
        <w:t xml:space="preserve"> ερωτήσεων.</w:t>
      </w:r>
    </w:p>
    <w:p w14:paraId="163C4059" w14:textId="77777777" w:rsidR="004A774E" w:rsidRDefault="006F765D">
      <w:pPr>
        <w:spacing w:line="600" w:lineRule="auto"/>
        <w:ind w:firstLine="720"/>
        <w:jc w:val="center"/>
        <w:rPr>
          <w:rFonts w:eastAsia="Times New Roman"/>
          <w:color w:val="FF0000"/>
          <w:szCs w:val="24"/>
        </w:rPr>
      </w:pPr>
      <w:r w:rsidRPr="00BD0DE6">
        <w:rPr>
          <w:rFonts w:eastAsia="Times New Roman"/>
          <w:color w:val="FF0000"/>
          <w:szCs w:val="24"/>
        </w:rPr>
        <w:t>(Αλλαγή σελίδας λόγω αλλαγής θέματος)</w:t>
      </w:r>
    </w:p>
    <w:p w14:paraId="163C405A" w14:textId="77777777" w:rsidR="004A774E" w:rsidRDefault="006F765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szCs w:val="24"/>
        </w:rPr>
        <w:t>Κυρίες και κύριοι συνάδελφοι, ε</w:t>
      </w:r>
      <w:r>
        <w:rPr>
          <w:rFonts w:eastAsia="Times New Roman"/>
          <w:szCs w:val="24"/>
        </w:rPr>
        <w:t>ισερχόμαστε στη</w:t>
      </w:r>
      <w:r>
        <w:rPr>
          <w:rFonts w:eastAsia="Times New Roman"/>
          <w:szCs w:val="24"/>
        </w:rPr>
        <w:t xml:space="preserve"> συμπληρωματική</w:t>
      </w:r>
      <w:r>
        <w:rPr>
          <w:rFonts w:eastAsia="Times New Roman"/>
          <w:szCs w:val="24"/>
        </w:rPr>
        <w:t xml:space="preserve"> ημερήσια διάταξη της</w:t>
      </w:r>
    </w:p>
    <w:p w14:paraId="163C405B" w14:textId="77777777" w:rsidR="004A774E" w:rsidRDefault="006F765D">
      <w:pPr>
        <w:spacing w:line="600" w:lineRule="auto"/>
        <w:ind w:firstLine="720"/>
        <w:jc w:val="center"/>
        <w:rPr>
          <w:rFonts w:eastAsia="Times New Roman"/>
          <w:b/>
          <w:szCs w:val="24"/>
        </w:rPr>
      </w:pPr>
      <w:r>
        <w:rPr>
          <w:rFonts w:eastAsia="Times New Roman"/>
          <w:b/>
          <w:szCs w:val="24"/>
        </w:rPr>
        <w:t>ΝΟΜΟΘΕΤΙΚΗΣ ΕΡΓΑΣΙΑΣ</w:t>
      </w:r>
    </w:p>
    <w:p w14:paraId="163C405C" w14:textId="77777777" w:rsidR="004A774E" w:rsidRDefault="006F765D">
      <w:pPr>
        <w:spacing w:line="600" w:lineRule="auto"/>
        <w:ind w:firstLine="720"/>
        <w:jc w:val="both"/>
        <w:rPr>
          <w:rFonts w:eastAsia="Times New Roman"/>
          <w:szCs w:val="24"/>
        </w:rPr>
      </w:pPr>
      <w:r>
        <w:rPr>
          <w:rFonts w:eastAsia="Times New Roman"/>
          <w:szCs w:val="24"/>
        </w:rPr>
        <w:t>Μόνη συζήτηση και ψήφιση επί της αρχής, των άρθρων και του συνόλου το</w:t>
      </w:r>
      <w:r>
        <w:rPr>
          <w:rFonts w:eastAsia="Times New Roman"/>
          <w:szCs w:val="24"/>
        </w:rPr>
        <w:t>υ σχεδίου νόμου του Υπουργείου Οικονομικών</w:t>
      </w:r>
      <w:r>
        <w:rPr>
          <w:rFonts w:eastAsia="Times New Roman"/>
          <w:szCs w:val="24"/>
        </w:rPr>
        <w:t>:</w:t>
      </w:r>
      <w:r>
        <w:rPr>
          <w:rFonts w:eastAsia="Times New Roman"/>
          <w:szCs w:val="24"/>
        </w:rPr>
        <w:t xml:space="preserve"> «Κύρωση της Πολυμερούς Συμφωνίας Αρμοδίων Αρχών για την Αυτόματη Ανταλλαγή Πληροφοριών Χρηματοοικονομικών Λογαριασμών και διατάξεις εφαρμογής».</w:t>
      </w:r>
    </w:p>
    <w:p w14:paraId="163C405D" w14:textId="77777777" w:rsidR="004A774E" w:rsidRDefault="006F765D">
      <w:pPr>
        <w:spacing w:line="600" w:lineRule="auto"/>
        <w:ind w:firstLine="720"/>
        <w:jc w:val="both"/>
        <w:rPr>
          <w:rFonts w:eastAsia="Times New Roman"/>
          <w:szCs w:val="24"/>
        </w:rPr>
      </w:pPr>
      <w:r>
        <w:rPr>
          <w:rFonts w:eastAsia="Times New Roman"/>
          <w:szCs w:val="24"/>
        </w:rPr>
        <w:lastRenderedPageBreak/>
        <w:t>Το νομοσχέδιο ψηφίστηκε στη Διαρκή Επιτροπή κατά πλειοψηφία. Εισάγετ</w:t>
      </w:r>
      <w:r>
        <w:rPr>
          <w:rFonts w:eastAsia="Times New Roman"/>
          <w:szCs w:val="24"/>
        </w:rPr>
        <w:t xml:space="preserve">αι προς συζήτηση στη Βουλή με τη διαδικασία του άρθρου 108 του Κανονισμού της Βουλής. Μπορούν δηλαδή να λάβουν τον λόγο όσοι έχουν αντίρρηση επί της κυρώσεως αυτής της </w:t>
      </w:r>
      <w:r>
        <w:rPr>
          <w:rFonts w:eastAsia="Times New Roman"/>
          <w:szCs w:val="24"/>
        </w:rPr>
        <w:t>συμφωνίας</w:t>
      </w:r>
      <w:r>
        <w:rPr>
          <w:rFonts w:eastAsia="Times New Roman"/>
          <w:szCs w:val="24"/>
        </w:rPr>
        <w:t xml:space="preserve">. </w:t>
      </w:r>
    </w:p>
    <w:p w14:paraId="163C405E" w14:textId="77777777" w:rsidR="004A774E" w:rsidRDefault="006F765D">
      <w:pPr>
        <w:spacing w:line="600" w:lineRule="auto"/>
        <w:ind w:firstLine="720"/>
        <w:jc w:val="both"/>
        <w:rPr>
          <w:rFonts w:eastAsia="Times New Roman"/>
          <w:szCs w:val="24"/>
        </w:rPr>
      </w:pPr>
      <w:r>
        <w:rPr>
          <w:rFonts w:eastAsia="Times New Roman"/>
          <w:szCs w:val="24"/>
        </w:rPr>
        <w:t>Επειδή δεν έχει κατατεθεί τροπολογία, θα τηρηθεί αυστηρά ο Κανονισμός της Βουλής. Άρα έχουν δικαίωμα να ομιλήσουν, εάν το επιθυμούν, δύο συνάδελφοι ως αντιλέγοντες, από τη Χρυσή Αυγή ο κ. Παναγιώταρος, και εφόσον το θέλετε, δεν είναι υποχρεωτικό, από το Κο</w:t>
      </w:r>
      <w:r>
        <w:rPr>
          <w:rFonts w:eastAsia="Times New Roman"/>
          <w:szCs w:val="24"/>
        </w:rPr>
        <w:t>μμουνιστικό Κόμμα Ελλάδας ο κ. Αθανάσιος Βαρδαλής, για πέντε λεπτά ο καθένας. Θα απαντήσει ο αρμόδιος Υπουργός, κ. Αλεξιάδης, για πέντε λεπτά. Αυτό σημαίνει ότι θα τελειώσουμε γρήγορα.</w:t>
      </w:r>
    </w:p>
    <w:p w14:paraId="163C405F"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t xml:space="preserve">Ενημερώνω τις Γραμματείες των Κοινοβουλευτικών Ομάδων, που ενδεχομένως παρακολουθούν, να ειδοποιήσουν Υπουργούς και </w:t>
      </w:r>
      <w:r>
        <w:rPr>
          <w:rFonts w:eastAsia="Times New Roman" w:cs="Times New Roman"/>
          <w:szCs w:val="24"/>
        </w:rPr>
        <w:t>εισηγητές</w:t>
      </w:r>
      <w:r>
        <w:rPr>
          <w:rFonts w:eastAsia="Times New Roman" w:cs="Times New Roman"/>
          <w:szCs w:val="24"/>
        </w:rPr>
        <w:t xml:space="preserve">, ώστε στις 11:30΄ να ξεκινήσουμε, αφού έχουμε τη δυνατότητα </w:t>
      </w:r>
      <w:r>
        <w:rPr>
          <w:rFonts w:eastAsia="Times New Roman" w:cs="Times New Roman"/>
          <w:szCs w:val="24"/>
        </w:rPr>
        <w:lastRenderedPageBreak/>
        <w:t>να κερδίσουμε μια ώρα. Είχαμε πει ότι το κυρίως νομοσχέδιο θα ξεκινήσε</w:t>
      </w:r>
      <w:r>
        <w:rPr>
          <w:rFonts w:eastAsia="Times New Roman" w:cs="Times New Roman"/>
          <w:szCs w:val="24"/>
        </w:rPr>
        <w:t xml:space="preserve">ι 12:00΄-12:30΄. Έτσι θα τελειώσουμε και νωρίτερα το βράδυ. Να είναι παρόντες το αργότερο 11:30΄ στις θέσεις τους όσοι είναι εισηγητές, Κοινοβουλευτικοί Εκπρόσωποι και Υπουργοί. </w:t>
      </w:r>
    </w:p>
    <w:p w14:paraId="163C4060"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t>Κύριε Παναγιώταρε, εφόσον το επιθυμείτε, έχετε τον λόγο για πέντε λεπτά.</w:t>
      </w:r>
    </w:p>
    <w:p w14:paraId="163C4061"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ΗΛΙΑ</w:t>
      </w:r>
      <w:r>
        <w:rPr>
          <w:rFonts w:eastAsia="Times New Roman" w:cs="Times New Roman"/>
          <w:b/>
          <w:szCs w:val="24"/>
        </w:rPr>
        <w:t xml:space="preserve">Σ ΠΑΝΑΓΙΩΤΑΡΟΣ: </w:t>
      </w:r>
      <w:r>
        <w:rPr>
          <w:rFonts w:eastAsia="Times New Roman" w:cs="Times New Roman"/>
          <w:szCs w:val="24"/>
        </w:rPr>
        <w:t>Ευχαριστώ, κύριε Πρόεδρε.</w:t>
      </w:r>
    </w:p>
    <w:p w14:paraId="163C4062"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t>Καλούμεθα σήμερα να κυρώσουμε μια συμφωνία που υποτίθεται ότι αποτελεί υποχρέωση της πατρίδας μας. Στην πραγματικότητα, όμως, υποκρύπτεται η προσπάθεια διεθνών χρηματοπιστωτικών κέντρων να ελέγξουν το σύνολο του πα</w:t>
      </w:r>
      <w:r>
        <w:rPr>
          <w:rFonts w:eastAsia="Times New Roman" w:cs="Times New Roman"/>
          <w:szCs w:val="24"/>
        </w:rPr>
        <w:t xml:space="preserve">γκοσμίου φάσματος χρηματοοικονομικών συναλλαγών. </w:t>
      </w:r>
    </w:p>
    <w:p w14:paraId="163C4063"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t>«Άλλοθι» –εντός εισαγωγικών- αυτής της επιβολής, η –εντός πολλών εισαγωγικών- «διαφάνεια», η –εντός πολλών εισαγωγικών- «αποτροπή της φοροδιαφυγής» και ο –εντός πολλών εισαγωγικών- «περιορισμός του ξεπλύματ</w:t>
      </w:r>
      <w:r>
        <w:rPr>
          <w:rFonts w:eastAsia="Times New Roman" w:cs="Times New Roman"/>
          <w:szCs w:val="24"/>
        </w:rPr>
        <w:t xml:space="preserve">ος μαύρου χρήματος», κάτι που δεν ισχύει, όπως αποδείχθηκε και σε προσφάτως ψηφισθέν νομοσχέδιο, που αφορούσε την αυτόματη πανευρωπαϊκή ανταλλαγή τραπεζικών στοιχείων. </w:t>
      </w:r>
      <w:r>
        <w:rPr>
          <w:rFonts w:eastAsia="Times New Roman" w:cs="Times New Roman"/>
          <w:szCs w:val="24"/>
        </w:rPr>
        <w:lastRenderedPageBreak/>
        <w:t>Σε όλες σχεδόν τις μεγάλες ευρωπαϊκές χώρες, πλην της Ελλάδος, όποιος θέλει να φοροδιαφύ</w:t>
      </w:r>
      <w:r>
        <w:rPr>
          <w:rFonts w:eastAsia="Times New Roman" w:cs="Times New Roman"/>
          <w:szCs w:val="24"/>
        </w:rPr>
        <w:t>γει ή να ξεπλύνει, μπορεί να το πράξει νόμιμα με τις διάφορες εξαιρέσεις όπως είναι το Σαν Μαρίνο, τα Νησιά Φερόες και πλήθος άλλων αφορολόγητων παραδείσων εντός της Ευρωπαϊκής Ενώσεως.</w:t>
      </w:r>
    </w:p>
    <w:p w14:paraId="163C4064"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t>Με τον αφελληνισμό της Κεντρικής Τράπεζας, που ξεκίνησε πριν από μερικ</w:t>
      </w:r>
      <w:r>
        <w:rPr>
          <w:rFonts w:eastAsia="Times New Roman" w:cs="Times New Roman"/>
          <w:szCs w:val="24"/>
        </w:rPr>
        <w:t xml:space="preserve">ά χρόνια, με το πέρασμα όλων των τραπεζών υπό ξένο έλεγχο και με την εκχώρηση του εθνικού νομίσματος, επιτεύχθηκε πλήρως ο έλεγχος των τραπεζικών συναλλαγών των Ελλήνων πολιτών. </w:t>
      </w:r>
    </w:p>
    <w:p w14:paraId="163C4065"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t>Εδώ να κάνουμε ένα μικρό σχόλιο για τον κ. Γκίκα Χαρδούβελη, ο οποίος ήταν αυ</w:t>
      </w:r>
      <w:r>
        <w:rPr>
          <w:rFonts w:eastAsia="Times New Roman" w:cs="Times New Roman"/>
          <w:szCs w:val="24"/>
        </w:rPr>
        <w:t xml:space="preserve">τός που το 2014 είχε φέρει αυτή την κύρωση. Ο ίδιος ως Υπουργός έβγαλε την πολύ μεγάλη περιουσία του, σαλαμοποιώντας την κομματάκι- κομματάκι, προκειμένου να είναι νομιμοφανής και να μην έχει κανένα απολύτως πρόβλημα. </w:t>
      </w:r>
    </w:p>
    <w:p w14:paraId="163C4066"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t xml:space="preserve">Όπως φαίνεται από την </w:t>
      </w:r>
      <w:r>
        <w:rPr>
          <w:rFonts w:eastAsia="Times New Roman" w:cs="Times New Roman"/>
          <w:szCs w:val="24"/>
        </w:rPr>
        <w:t xml:space="preserve">έκθεση </w:t>
      </w:r>
      <w:r>
        <w:rPr>
          <w:rFonts w:eastAsia="Times New Roman" w:cs="Times New Roman"/>
          <w:szCs w:val="24"/>
        </w:rPr>
        <w:t>Αξιολόγη</w:t>
      </w:r>
      <w:r>
        <w:rPr>
          <w:rFonts w:eastAsia="Times New Roman" w:cs="Times New Roman"/>
          <w:szCs w:val="24"/>
        </w:rPr>
        <w:t xml:space="preserve">σης Συνεπειών Ρυθμίσεων, που είναι ενσωματωμένη στο υπό ψήφιση νομοσχέδιο, στη σελίδα 108, ο πραγματικός λόγος για τον οποίο συμβαίνει αυτό είναι λόγω </w:t>
      </w:r>
      <w:r>
        <w:rPr>
          <w:rFonts w:eastAsia="Times New Roman" w:cs="Times New Roman"/>
          <w:szCs w:val="24"/>
        </w:rPr>
        <w:lastRenderedPageBreak/>
        <w:t>της απαίτησης των Ηνωμένων Πολιτειών της Αμερικής να παρακολουθήσουν με τρόπο αξιόπιστο τις συναλλαγές σε</w:t>
      </w:r>
      <w:r>
        <w:rPr>
          <w:rFonts w:eastAsia="Times New Roman" w:cs="Times New Roman"/>
          <w:szCs w:val="24"/>
        </w:rPr>
        <w:t xml:space="preserve"> παγκόσμιο επίπεδο.</w:t>
      </w:r>
    </w:p>
    <w:p w14:paraId="163C4067"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t>Η Ευρωπαϊκή Ένωση δεν έχει θεσμοθετημένο τρόπο υποχρεωτικής αυτόματης ανταλλαγής πληροφοριών για τους κατοίκους των άλλων κρατών-μελών, ενώ οι Ηνωμένες Πολιτείες, που προτρέπουν τις άλλες χώρες να το υιοθετήσουν, δεν το εφαρμόζουν γιατί</w:t>
      </w:r>
      <w:r>
        <w:rPr>
          <w:rFonts w:eastAsia="Times New Roman" w:cs="Times New Roman"/>
          <w:szCs w:val="24"/>
        </w:rPr>
        <w:t xml:space="preserve"> δεν το έχουν υπογράψει, έτσι πολύ απλά. </w:t>
      </w:r>
    </w:p>
    <w:p w14:paraId="163C4068"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δήλωση στελέχους της </w:t>
      </w:r>
      <w:r>
        <w:rPr>
          <w:rFonts w:eastAsia="Times New Roman" w:cs="Times New Roman"/>
          <w:szCs w:val="24"/>
        </w:rPr>
        <w:t>«ΡΟΤΣΙΛΝΤ»</w:t>
      </w:r>
      <w:r>
        <w:rPr>
          <w:rFonts w:eastAsia="Times New Roman" w:cs="Times New Roman"/>
          <w:szCs w:val="24"/>
        </w:rPr>
        <w:t xml:space="preserve">, που δημοσιεύεται στην Κυριακάτικη </w:t>
      </w:r>
      <w:r>
        <w:rPr>
          <w:rFonts w:eastAsia="Times New Roman" w:cs="Times New Roman"/>
          <w:szCs w:val="24"/>
        </w:rPr>
        <w:t>«</w:t>
      </w:r>
      <w:r>
        <w:rPr>
          <w:rFonts w:eastAsia="Times New Roman" w:cs="Times New Roman"/>
          <w:szCs w:val="24"/>
        </w:rPr>
        <w:t>ΔΗΜΟΚΡΑΤΙΑ</w:t>
      </w:r>
      <w:r>
        <w:rPr>
          <w:rFonts w:eastAsia="Times New Roman" w:cs="Times New Roman"/>
          <w:szCs w:val="24"/>
        </w:rPr>
        <w:t>»</w:t>
      </w:r>
      <w:r>
        <w:rPr>
          <w:rFonts w:eastAsia="Times New Roman" w:cs="Times New Roman"/>
          <w:szCs w:val="24"/>
        </w:rPr>
        <w:t xml:space="preserve"> της 2ας Οκτωβρίου 2016, στη σελίδα 45, μεταξύ άλλων αναφέρει: «Οι Ηνωμένες Πολιτείες γίνονται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ο μεγαλύτερος φορολο</w:t>
      </w:r>
      <w:r>
        <w:rPr>
          <w:rFonts w:eastAsia="Times New Roman" w:cs="Times New Roman"/>
          <w:szCs w:val="24"/>
        </w:rPr>
        <w:t>γικός παράδεισος του κόσμου, με μεταφορές κεφαλαίων στις ΗΠΑ από το εξωτερικό και σε πολιτείες που το καθεστώς ελέγχου είναι ακόμα χαλαρότερο, όπως η Νεβάδα, το Ουαϊόμινγκ, και η Νότια Ντακότα». Αντίστοιχα από αυτή τη συμφωνία έχει αυτοεξαιρεθεί και ο έτερ</w:t>
      </w:r>
      <w:r>
        <w:rPr>
          <w:rFonts w:eastAsia="Times New Roman" w:cs="Times New Roman"/>
          <w:szCs w:val="24"/>
        </w:rPr>
        <w:t xml:space="preserve">ος γνωστός παράδεισος, η Ελβετία, η οποία δεσμεύεται να εφαρμόσει τη συμφωνία μόνο στις συναλλαγές που αυτή θεωρεί κρίσιμες. </w:t>
      </w:r>
    </w:p>
    <w:p w14:paraId="163C4069"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lastRenderedPageBreak/>
        <w:t>Ο πραγματικός λόγος επομένως που επιβάλλεται συμμετοχή στη συμφωνία είναι η ανάγκη των κρατών-μελών της Ευρωπαϊκής Ένωσης για συμμ</w:t>
      </w:r>
      <w:r>
        <w:rPr>
          <w:rFonts w:eastAsia="Times New Roman" w:cs="Times New Roman"/>
          <w:szCs w:val="24"/>
        </w:rPr>
        <w:t xml:space="preserve">ετοχή τους στην </w:t>
      </w:r>
      <w:r>
        <w:rPr>
          <w:rFonts w:eastAsia="Times New Roman" w:cs="Times New Roman"/>
          <w:szCs w:val="24"/>
        </w:rPr>
        <w:t>«</w:t>
      </w:r>
      <w:r>
        <w:rPr>
          <w:rFonts w:eastAsia="Times New Roman" w:cs="Times New Roman"/>
          <w:szCs w:val="24"/>
          <w:lang w:val="en-US"/>
        </w:rPr>
        <w:t>Foreign</w:t>
      </w:r>
      <w:r>
        <w:rPr>
          <w:rFonts w:eastAsia="Times New Roman" w:cs="Times New Roman"/>
          <w:szCs w:val="24"/>
        </w:rPr>
        <w:t xml:space="preserve"> </w:t>
      </w:r>
      <w:r>
        <w:rPr>
          <w:rFonts w:eastAsia="Times New Roman" w:cs="Times New Roman"/>
          <w:szCs w:val="24"/>
          <w:lang w:val="en-US"/>
        </w:rPr>
        <w:t>Account</w:t>
      </w:r>
      <w:r>
        <w:rPr>
          <w:rFonts w:eastAsia="Times New Roman" w:cs="Times New Roman"/>
          <w:szCs w:val="24"/>
        </w:rPr>
        <w:t xml:space="preserve"> </w:t>
      </w:r>
      <w:r>
        <w:rPr>
          <w:rFonts w:eastAsia="Times New Roman" w:cs="Times New Roman"/>
          <w:szCs w:val="24"/>
          <w:lang w:val="en-US"/>
        </w:rPr>
        <w:t>Tax</w:t>
      </w:r>
      <w:r>
        <w:rPr>
          <w:rFonts w:eastAsia="Times New Roman" w:cs="Times New Roman"/>
          <w:szCs w:val="24"/>
        </w:rPr>
        <w:t xml:space="preserve"> </w:t>
      </w:r>
      <w:r>
        <w:rPr>
          <w:rFonts w:eastAsia="Times New Roman" w:cs="Times New Roman"/>
          <w:szCs w:val="24"/>
          <w:lang w:val="en-US"/>
        </w:rPr>
        <w:t>Compliance</w:t>
      </w:r>
      <w:r>
        <w:rPr>
          <w:rFonts w:eastAsia="Times New Roman" w:cs="Times New Roman"/>
          <w:szCs w:val="24"/>
        </w:rPr>
        <w:t xml:space="preserve"> </w:t>
      </w:r>
      <w:r>
        <w:rPr>
          <w:rFonts w:eastAsia="Times New Roman" w:cs="Times New Roman"/>
          <w:szCs w:val="24"/>
          <w:lang w:val="en-US"/>
        </w:rPr>
        <w:t>Act</w:t>
      </w:r>
      <w:r>
        <w:rPr>
          <w:rFonts w:eastAsia="Times New Roman" w:cs="Times New Roman"/>
          <w:szCs w:val="24"/>
        </w:rPr>
        <w:t>»</w:t>
      </w:r>
      <w:r>
        <w:rPr>
          <w:rFonts w:eastAsia="Times New Roman" w:cs="Times New Roman"/>
          <w:szCs w:val="24"/>
        </w:rPr>
        <w:t xml:space="preserve"> των Ηνωμένων Πολιτειών, δηλαδή του νόμου περί φορολογικής συμμόρφωσης λογαριασμών αλλοδαπής, στο πλαίσιο διμερών συμφωνιών που συνάπτουν οι ΗΠΑ, εξαναγκάζοντας τις υπόλοιπες χώρες πλην του εαυτού τους να</w:t>
      </w:r>
      <w:r>
        <w:rPr>
          <w:rFonts w:eastAsia="Times New Roman" w:cs="Times New Roman"/>
          <w:szCs w:val="24"/>
        </w:rPr>
        <w:t xml:space="preserve"> συμμορφωθούν.</w:t>
      </w:r>
    </w:p>
    <w:p w14:paraId="163C406A"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t xml:space="preserve">Εξίσου σημαντικό και χαρακτηριστικό είναι ότι μεταξύ των χωρών που δεν έχουν υπογράψει ακόμα τη συμφωνία, ενώ έχουν δεσμευθεί να το κάνουν, είναι μεταξύ άλλων ο Παναμάς, γνωστός φορολογικός παράδεισος που αποκαλύφθηκε πρόσφατα με τα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w:t>
      </w:r>
      <w:r>
        <w:rPr>
          <w:rFonts w:eastAsia="Times New Roman" w:cs="Times New Roman"/>
          <w:szCs w:val="24"/>
          <w:lang w:val="en-US"/>
        </w:rPr>
        <w:t>apers</w:t>
      </w:r>
      <w:r>
        <w:rPr>
          <w:rFonts w:eastAsia="Times New Roman" w:cs="Times New Roman"/>
          <w:szCs w:val="24"/>
        </w:rPr>
        <w:t xml:space="preserve">, η Τουρκία, η Σιγκαπούρη, τα Ηνωμένα Αραβικά Εμιράτα και το Κατάρ, δηλαδή ένα σύνολο από χώρες που βρίσκονται στο προπύργιο των διεθνών συναλλαγών και είναι όλες τους σύμμαχοι των Ηνωμένων Πολιτειών της Αμερικής. </w:t>
      </w:r>
    </w:p>
    <w:p w14:paraId="163C406B"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λοιπόν, προφανές ότι το σύστη</w:t>
      </w:r>
      <w:r>
        <w:rPr>
          <w:rFonts w:eastAsia="Times New Roman" w:cs="Times New Roman"/>
          <w:szCs w:val="24"/>
        </w:rPr>
        <w:t xml:space="preserve">μα αυτό αποτελεί και μια προσπάθεια χειραγώγησης της οικονομίας από τις Ηνωμένες Πολιτείες έναντι της Ευρωπαϊκής Ενώσεως. Η δε υποχωρητικότητα της Ευρωπαϊκής Ένωσης και της υπόδουλης πολιτικής που ασκούν οι ηγέτες της συμπαρασύρει και την άβουλη και χωρίς </w:t>
      </w:r>
      <w:r>
        <w:rPr>
          <w:rFonts w:eastAsia="Times New Roman" w:cs="Times New Roman"/>
          <w:szCs w:val="24"/>
        </w:rPr>
        <w:t>κα</w:t>
      </w:r>
      <w:r>
        <w:rPr>
          <w:rFonts w:eastAsia="Times New Roman" w:cs="Times New Roman"/>
          <w:szCs w:val="24"/>
        </w:rPr>
        <w:t>μ</w:t>
      </w:r>
      <w:r>
        <w:rPr>
          <w:rFonts w:eastAsia="Times New Roman" w:cs="Times New Roman"/>
          <w:szCs w:val="24"/>
        </w:rPr>
        <w:t xml:space="preserve">μία διεθνή σημασία Ελλάδα στον πόλεμο αυτό. </w:t>
      </w:r>
    </w:p>
    <w:p w14:paraId="163C406C"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t>Έτσι, λοιπόν, για τα φορολογικά αίτια,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το Υπουργείο Οικονομικών θα κοινοποιεί πληροφορίες που αφορούν λογαριασμούς στην αντίστοιχη αρμόδια αρχή που έχει κυρώσει τη συμφωνία μέσω αυτόματης ανταλλα</w:t>
      </w:r>
      <w:r>
        <w:rPr>
          <w:rFonts w:eastAsia="Times New Roman" w:cs="Times New Roman"/>
          <w:szCs w:val="24"/>
        </w:rPr>
        <w:t xml:space="preserve">γής, όπως λέει στο άρθρο 2, τόσο για τους λογαριασμούς όσο και για τους λογαριασμούς θεματοφυλακής. </w:t>
      </w:r>
    </w:p>
    <w:p w14:paraId="163C406D"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t>Η παραπάνω μέριμνα περιλαμβάνει στις στοχεύσεις της όλα τα φυσικά και νομικά πρόσωπα, εμπορικές εταιρείες, συνεταιρισμούς, ιδρύματα κλπ</w:t>
      </w:r>
      <w:r>
        <w:rPr>
          <w:rFonts w:eastAsia="Times New Roman" w:cs="Times New Roman"/>
          <w:szCs w:val="24"/>
        </w:rPr>
        <w:t>.</w:t>
      </w:r>
      <w:r>
        <w:rPr>
          <w:rFonts w:eastAsia="Times New Roman" w:cs="Times New Roman"/>
          <w:szCs w:val="24"/>
        </w:rPr>
        <w:t>, με μια πολύ ενδια</w:t>
      </w:r>
      <w:r>
        <w:rPr>
          <w:rFonts w:eastAsia="Times New Roman" w:cs="Times New Roman"/>
          <w:szCs w:val="24"/>
        </w:rPr>
        <w:t xml:space="preserve">φέρουσα εξαίρεση, κατοχυρώνοντας τον ορισμό «μη δηλούν χρηματοπιστωτικό ίδρυμα», δηλαδή οντότητα που δεν είναι υποχρεωμένη να δίνει </w:t>
      </w:r>
      <w:r>
        <w:rPr>
          <w:rFonts w:eastAsia="Times New Roman" w:cs="Times New Roman"/>
          <w:szCs w:val="24"/>
        </w:rPr>
        <w:lastRenderedPageBreak/>
        <w:t>στοιχεία για τις κινήσεις των κεφαλαίων της. Εξαιρεί μια συγκεκριμένη κατηγορία συναλλαγών, τις πλέον ύποπτες από όλες τις σ</w:t>
      </w:r>
      <w:r>
        <w:rPr>
          <w:rFonts w:eastAsia="Times New Roman" w:cs="Times New Roman"/>
          <w:szCs w:val="24"/>
        </w:rPr>
        <w:t xml:space="preserve">υναλλαγές, αυτές των κάθε είδους και μορφής μη κυβερνητικών οργανώσεων. </w:t>
      </w:r>
    </w:p>
    <w:p w14:paraId="163C406E"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ο βασικότερος οργανισμός που περιγράφεται ως απαλλασσόμενος από την αυτόματη ανταλλαγή πληροφοριών είναι οι γνωστές και μη εξαιρετέες ΜΚΟ, οι οποίες όχι μόνο διαχειρίζονται </w:t>
      </w:r>
      <w:r>
        <w:rPr>
          <w:rFonts w:eastAsia="Times New Roman" w:cs="Times New Roman"/>
          <w:szCs w:val="24"/>
        </w:rPr>
        <w:t>εκατοντάδες εκατομμύρια ευρώ σε δεκάδες χώρες, αλλά δεν υποβάλλονται πουθενά σε φόρο εισοδήματος και μπορούν να φοροδιαφεύγουν νόμιμα.</w:t>
      </w:r>
    </w:p>
    <w:p w14:paraId="163C406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Αν σκοπός του συστήματος παρακολούθησης των ροών του χρήματος ήταν η ανακάλυψη της πηγής των εισοδημάτων, ώστε αυτά να δι</w:t>
      </w:r>
      <w:r>
        <w:rPr>
          <w:rFonts w:eastAsia="Times New Roman" w:cs="Times New Roman"/>
          <w:szCs w:val="24"/>
        </w:rPr>
        <w:t xml:space="preserve">καιολογούνται, τότε θα έπρεπε να εφαρμόζεται αυτό κατ’ εξοχήν στις </w:t>
      </w:r>
      <w:r>
        <w:rPr>
          <w:rFonts w:eastAsia="Times New Roman" w:cs="Times New Roman"/>
          <w:szCs w:val="24"/>
        </w:rPr>
        <w:t>μη κυβερνητικές οργανώσεις</w:t>
      </w:r>
      <w:r>
        <w:rPr>
          <w:rFonts w:eastAsia="Times New Roman" w:cs="Times New Roman"/>
          <w:szCs w:val="24"/>
        </w:rPr>
        <w:t>, τις οποίες και εξαιρεί. Δεν διατηρούμε κα</w:t>
      </w:r>
      <w:r>
        <w:rPr>
          <w:rFonts w:eastAsia="Times New Roman" w:cs="Times New Roman"/>
          <w:szCs w:val="24"/>
        </w:rPr>
        <w:t>μ</w:t>
      </w:r>
      <w:r>
        <w:rPr>
          <w:rFonts w:eastAsia="Times New Roman" w:cs="Times New Roman"/>
          <w:szCs w:val="24"/>
        </w:rPr>
        <w:t xml:space="preserve">μία απολύτως επιφύλαξη για τη διευκρίνηση των σκοτεινών σημείων της </w:t>
      </w:r>
      <w:r>
        <w:rPr>
          <w:rFonts w:eastAsia="Times New Roman" w:cs="Times New Roman"/>
          <w:szCs w:val="24"/>
        </w:rPr>
        <w:t xml:space="preserve">συμφωνίας </w:t>
      </w:r>
      <w:r>
        <w:rPr>
          <w:rFonts w:eastAsia="Times New Roman" w:cs="Times New Roman"/>
          <w:szCs w:val="24"/>
        </w:rPr>
        <w:t xml:space="preserve">που υπεγράφη το 2014, την οποία υπέγραψε η υπόδουλη Ελλάς με κυβέρνηση τη Νέα Δημοκρατία και την οποία κυρώνει σήμερα και πάλι η υπόδουλη Ελλάς </w:t>
      </w:r>
      <w:r>
        <w:rPr>
          <w:rFonts w:eastAsia="Times New Roman" w:cs="Times New Roman"/>
          <w:szCs w:val="24"/>
        </w:rPr>
        <w:lastRenderedPageBreak/>
        <w:t>με Κυβέρνηση ΣΥΡΙΖΑ. Οι υπογραφές που επιβάλλονται από τους εταίρους σε αυτά τα κατάπτυστα νομικά κείμενα δεν έχ</w:t>
      </w:r>
      <w:r>
        <w:rPr>
          <w:rFonts w:eastAsia="Times New Roman" w:cs="Times New Roman"/>
          <w:szCs w:val="24"/>
        </w:rPr>
        <w:t xml:space="preserve">ουν κανένα ίχνος υποχρεωτικότητας σε μια ελεύθερη πολιτεία. </w:t>
      </w:r>
    </w:p>
    <w:p w14:paraId="163C407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Επομένως, καταψηφίζουμε χωρίς επιφυλάξεις τη </w:t>
      </w:r>
      <w:r>
        <w:rPr>
          <w:rFonts w:eastAsia="Times New Roman" w:cs="Times New Roman"/>
          <w:szCs w:val="24"/>
        </w:rPr>
        <w:t>συμφωνία</w:t>
      </w:r>
      <w:r>
        <w:rPr>
          <w:rFonts w:eastAsia="Times New Roman" w:cs="Times New Roman"/>
          <w:szCs w:val="24"/>
        </w:rPr>
        <w:t xml:space="preserve">, δηλώνοντας ότι τόσο αυτή όσο και άλλες που έχουν υπογραφεί και οι άλλες που θα υπογραφούν από τις κατ’ όνομα μόνο ελληνικές κυβερνήσεις, θα </w:t>
      </w:r>
      <w:r>
        <w:rPr>
          <w:rFonts w:eastAsia="Times New Roman" w:cs="Times New Roman"/>
          <w:szCs w:val="24"/>
        </w:rPr>
        <w:t xml:space="preserve">ανακληθούν όταν η χώρα μας ξαναγίνει ελεύθερη και ανεξάρτητη με μια εθνική διακυβέρνηση στο τιμόνι της. </w:t>
      </w:r>
    </w:p>
    <w:p w14:paraId="163C407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63C407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δεύτερος αντιλέγων από το Κομμουνιστικό Κόμμα Ελλάδας, ο συνάδελφος κ. Αθανάσιος Βαρδ</w:t>
      </w:r>
      <w:r>
        <w:rPr>
          <w:rFonts w:eastAsia="Times New Roman" w:cs="Times New Roman"/>
          <w:szCs w:val="24"/>
        </w:rPr>
        <w:t xml:space="preserve">αλής. </w:t>
      </w:r>
    </w:p>
    <w:p w14:paraId="163C407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Ευχαριστώ, κύριε Πρόεδρε.</w:t>
      </w:r>
    </w:p>
    <w:p w14:paraId="163C407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Όλα τα κόμματα που ψηφίζουν σήμερα τη Σύμβαση μεταξύ του Ευρωπαϊκού Συμβουλίου και του ΟΟΣΑ υποστηρίζουν πως αυτή θα συμβάλλει στον περιορισμό της φοροδιαφυγής και ότι από αυτό το γεγονός θα έχουν όφελος</w:t>
      </w:r>
      <w:r>
        <w:rPr>
          <w:rFonts w:eastAsia="Times New Roman" w:cs="Times New Roman"/>
          <w:szCs w:val="24"/>
        </w:rPr>
        <w:t xml:space="preserve"> οι λαοί, οι εργαζόμενοι και τα λαϊκά στρώματα. Κατά τη γνώμη του Κομμουνιστικού Κόμματος Ελλάδας τέτοια περίπτωση δεν υπάρχει. Και αυτό γιατί όποιο μέρος της φοροδιαφυγής και αν πιαστεί, αυτά τα λεφτά σε κα</w:t>
      </w:r>
      <w:r>
        <w:rPr>
          <w:rFonts w:eastAsia="Times New Roman" w:cs="Times New Roman"/>
          <w:szCs w:val="24"/>
        </w:rPr>
        <w:t>μ</w:t>
      </w:r>
      <w:r>
        <w:rPr>
          <w:rFonts w:eastAsia="Times New Roman" w:cs="Times New Roman"/>
          <w:szCs w:val="24"/>
        </w:rPr>
        <w:t>μία περίπτωση δεν πρόκειται να πάνε στους λαούς.</w:t>
      </w:r>
      <w:r>
        <w:rPr>
          <w:rFonts w:eastAsia="Times New Roman" w:cs="Times New Roman"/>
          <w:szCs w:val="24"/>
        </w:rPr>
        <w:t xml:space="preserve"> Θα δοθούν στους επιχειρηματικούς ομίλους για να κάνουν δήθεν επενδύσεις για να έρθει η πολυπόθητη ανάπτυξη.</w:t>
      </w:r>
    </w:p>
    <w:p w14:paraId="163C407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Δεύτερον, η εικόνα που περιγράψατε κατά τη συζήτηση στην </w:t>
      </w:r>
      <w:r>
        <w:rPr>
          <w:rFonts w:eastAsia="Times New Roman" w:cs="Times New Roman"/>
          <w:szCs w:val="24"/>
        </w:rPr>
        <w:t>επιτροπή</w:t>
      </w:r>
      <w:r>
        <w:rPr>
          <w:rFonts w:eastAsia="Times New Roman" w:cs="Times New Roman"/>
          <w:szCs w:val="24"/>
        </w:rPr>
        <w:t>, της εξωχώριας φοροδιαφυγής των φορολογικών παραδείσων, είναι η μισή. Δίπλα στα δ</w:t>
      </w:r>
      <w:r>
        <w:rPr>
          <w:rFonts w:eastAsia="Times New Roman" w:cs="Times New Roman"/>
          <w:szCs w:val="24"/>
        </w:rPr>
        <w:t>ισεκατομμύρια ευρώ παράνομης φοροδιαφυγής προσθέστε πολλά δισεκατομμύρια νόμιμης φοροαπαλλαγής, δηλαδή φοροαπαλλαγής σε επιδοτήσεις επιχειρήσεων από ευρωπαϊκούς και εθνικούς αναπτυξιακούς νόμους, όπως και ο τελευταίος που έφερε και ψήφισε η Κυβέρνηση ΣΥΡΙΖ</w:t>
      </w:r>
      <w:r>
        <w:rPr>
          <w:rFonts w:eastAsia="Times New Roman" w:cs="Times New Roman"/>
          <w:szCs w:val="24"/>
        </w:rPr>
        <w:t xml:space="preserve">Α-ΑΝΕΛ στη Βουλή. Γι’ αυτό όλοι σας ζητάτε μείωση παραπέρα της φορολογίας των επιχειρήσεων, δίνετε φοροαπαλλαγές, προνόμια, ενισχύσεις για τη χρηματοδότηση </w:t>
      </w:r>
      <w:r>
        <w:rPr>
          <w:rFonts w:eastAsia="Times New Roman" w:cs="Times New Roman"/>
          <w:szCs w:val="24"/>
        </w:rPr>
        <w:lastRenderedPageBreak/>
        <w:t>των επενδύσεων των επιχειρηματικών ομίλων, απαλλαγή των εργοδοτών από τις υποχρεώσεις τους στα συστή</w:t>
      </w:r>
      <w:r>
        <w:rPr>
          <w:rFonts w:eastAsia="Times New Roman" w:cs="Times New Roman"/>
          <w:szCs w:val="24"/>
        </w:rPr>
        <w:t xml:space="preserve">ματα κοινωνικής πρόνοιας και ασφάλισης. </w:t>
      </w:r>
    </w:p>
    <w:p w14:paraId="163C4076"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Όμως, σε συνθήκες απελευθέρωσης της κίνησης των κεφαλαίων, πολλαπλών νόμων για τη νόμιμη φοροδιαφυγή των επιχειρήσεων και ειδικών φορολογικών καθεστώτων, αυτά τα φορολογικά βάρη, δηλαδή αυτά που δεν πληρώνουν οι επι</w:t>
      </w:r>
      <w:r>
        <w:rPr>
          <w:rFonts w:eastAsia="Times New Roman" w:cs="Times New Roman"/>
          <w:szCs w:val="24"/>
        </w:rPr>
        <w:t xml:space="preserve">χειρηματικοί όμιλοι, φορτώνονται στις πλάτες των εργαζομένων. Δεν είναι τυχαίο, άλλωστε, ότι στην Ευρωπαϊκή Ένωση των 28 κρατών-μελών η φορολογία των κερδών των επιχειρήσεων αντιπροσωπεύει το 2,5% του ΑΕΠ από το 40% της συνολικής φορολογίας. Φοροληστεύετε </w:t>
      </w:r>
      <w:r>
        <w:rPr>
          <w:rFonts w:eastAsia="Times New Roman" w:cs="Times New Roman"/>
          <w:szCs w:val="24"/>
        </w:rPr>
        <w:t>τον λαό που κινδυνεύει να χάσει ακόμη και το σπίτι του από διαρκώς αυξανόμενους φόρους, τους οποίους δεν μπορεί βεβαίως να πληρώσει.</w:t>
      </w:r>
    </w:p>
    <w:p w14:paraId="163C407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Και αν έτσι έχουν τα πράγματα, όπως υποστηρίζει το Κομμουνιστικό Κόμμα Ελλάδας, τότε γιατί οι </w:t>
      </w:r>
      <w:r>
        <w:rPr>
          <w:rFonts w:eastAsia="Times New Roman" w:cs="Times New Roman"/>
          <w:szCs w:val="24"/>
          <w:lang w:val="en-US"/>
        </w:rPr>
        <w:t>G</w:t>
      </w:r>
      <w:r>
        <w:rPr>
          <w:rFonts w:eastAsia="Times New Roman" w:cs="Times New Roman"/>
          <w:szCs w:val="24"/>
        </w:rPr>
        <w:t>20, το Διεθνές Νομισματικό Τ</w:t>
      </w:r>
      <w:r>
        <w:rPr>
          <w:rFonts w:eastAsia="Times New Roman" w:cs="Times New Roman"/>
          <w:szCs w:val="24"/>
        </w:rPr>
        <w:t xml:space="preserve">αμείο, ο ΟΟΣΑ, η Ευρωπαϊκή Ένωση, υποστηρίζουν τέτοιες </w:t>
      </w:r>
      <w:r>
        <w:rPr>
          <w:rFonts w:eastAsia="Times New Roman" w:cs="Times New Roman"/>
          <w:szCs w:val="24"/>
        </w:rPr>
        <w:t>συμφωνίες</w:t>
      </w:r>
      <w:r>
        <w:rPr>
          <w:rFonts w:eastAsia="Times New Roman" w:cs="Times New Roman"/>
          <w:szCs w:val="24"/>
        </w:rPr>
        <w:t xml:space="preserve">; </w:t>
      </w:r>
      <w:r>
        <w:rPr>
          <w:rFonts w:eastAsia="Times New Roman" w:cs="Times New Roman"/>
          <w:szCs w:val="24"/>
        </w:rPr>
        <w:lastRenderedPageBreak/>
        <w:t>Σε τι τους είναι χρήσιμες; Κατά τη γνώμη μας, η παρατεταμένη και συντονισμένη καπιταλιστική κρίση φέρνει στην επιφάνεια την ανάγκη απαξίωσης και καταστροφής μέρους του πλεονάζοντος κεφαλαίου</w:t>
      </w:r>
      <w:r>
        <w:rPr>
          <w:rFonts w:eastAsia="Times New Roman" w:cs="Times New Roman"/>
          <w:szCs w:val="24"/>
        </w:rPr>
        <w:t xml:space="preserve">, πέρα από την καταστροφή της κύριας παραγωγικής δύναμης που είναι οι εργαζόμενοι. Δηλαδή, οι καπιταλιστές στον μεταξύ τους ανταγωνισμό απαιτούν δικαιοσύνη. </w:t>
      </w:r>
    </w:p>
    <w:p w14:paraId="163C4078"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Τι λένε με απλά λόγια; Δεν μπορεί λένε αυτοί που έχουν τα κεφάλαιά τους σε φορολογικούς παραδείσου</w:t>
      </w:r>
      <w:r>
        <w:rPr>
          <w:rFonts w:eastAsia="Times New Roman" w:cs="Times New Roman"/>
          <w:szCs w:val="24"/>
        </w:rPr>
        <w:t xml:space="preserve">ς και </w:t>
      </w:r>
      <w:r>
        <w:rPr>
          <w:rFonts w:eastAsia="Times New Roman" w:cs="Times New Roman"/>
          <w:szCs w:val="24"/>
          <w:lang w:val="en-US"/>
        </w:rPr>
        <w:t>offshore</w:t>
      </w:r>
      <w:r>
        <w:rPr>
          <w:rFonts w:eastAsia="Times New Roman" w:cs="Times New Roman"/>
          <w:szCs w:val="24"/>
        </w:rPr>
        <w:t xml:space="preserve"> να βγουν αλώβητοι από αυτή την κρίση και να πληρώσουν οι επιχειρηματίες που ακολουθούν τη νόμιμη οδό. Βέβαια, η υποκρισία τους περισσεύει, αφού τόσο οι φορολογικοί παράδεισοι όσο και οι </w:t>
      </w:r>
      <w:r>
        <w:rPr>
          <w:rFonts w:eastAsia="Times New Roman" w:cs="Times New Roman"/>
          <w:szCs w:val="24"/>
          <w:lang w:val="en-US"/>
        </w:rPr>
        <w:t>offshore</w:t>
      </w:r>
      <w:r>
        <w:rPr>
          <w:rFonts w:eastAsia="Times New Roman" w:cs="Times New Roman"/>
          <w:szCs w:val="24"/>
        </w:rPr>
        <w:t xml:space="preserve"> είναι γεννήματα και θρέμματα του ίδιου του συσ</w:t>
      </w:r>
      <w:r>
        <w:rPr>
          <w:rFonts w:eastAsia="Times New Roman" w:cs="Times New Roman"/>
          <w:szCs w:val="24"/>
        </w:rPr>
        <w:t xml:space="preserve">τήματος, του καπιταλιστικού συστήματος και της ανάγκης των καπιταλιστών να κρατούν τα κεφάλαιά τους μακριά από τον έλεγχο των αρχών και την ενοχλητική φορολόγηση, πολλαπλασιάζοντας βέβαια τα κέρδη τους. Βλέπετε, το βρώμικο χρήμα το λατρεύουν. Και το χρήμα </w:t>
      </w:r>
      <w:r>
        <w:rPr>
          <w:rFonts w:eastAsia="Times New Roman" w:cs="Times New Roman"/>
          <w:szCs w:val="24"/>
        </w:rPr>
        <w:t xml:space="preserve">σε αυτή την περίπτωση δεν είναι και λίγο. Τουλάχιστον 14,3 τρισεκατομμύρια ευρώ εκτιμούν οι ίδιοι ότι διαφεύγουν στους φορολογικούς παραδείσους. Περισσότερα από αυτά τα 14,3 </w:t>
      </w:r>
      <w:r>
        <w:rPr>
          <w:rFonts w:eastAsia="Times New Roman" w:cs="Times New Roman"/>
          <w:szCs w:val="24"/>
        </w:rPr>
        <w:lastRenderedPageBreak/>
        <w:t xml:space="preserve">τρισεκατομμύρια ευρώ, δηλαδή τα 9,2, βρίσκονται σε φορολογικούς παραδείσους εντός </w:t>
      </w:r>
      <w:r>
        <w:rPr>
          <w:rFonts w:eastAsia="Times New Roman" w:cs="Times New Roman"/>
          <w:szCs w:val="24"/>
        </w:rPr>
        <w:t xml:space="preserve">της Ευρωπαϊκής Ένωσης, όπως είναι το Λουξεμβούργο, η Ανδόρα, η Μάλτα. </w:t>
      </w:r>
    </w:p>
    <w:p w14:paraId="163C407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Πρέπει να αξιοποιηθούν πληροφορίες για να πιαστούν οι φοροφυγάδες; Σίγουρα ναι. Όμως σε κάθε περίπτωση, η αντιλαϊκή, αντεργατική πολιτική που ακολουθείται όλα αυτά τα χρόνια θα </w:t>
      </w:r>
      <w:r>
        <w:rPr>
          <w:rFonts w:eastAsia="Times New Roman" w:cs="Times New Roman"/>
          <w:szCs w:val="24"/>
        </w:rPr>
        <w:t>συνεχιστεί. Κα</w:t>
      </w:r>
      <w:r>
        <w:rPr>
          <w:rFonts w:eastAsia="Times New Roman" w:cs="Times New Roman"/>
          <w:szCs w:val="24"/>
        </w:rPr>
        <w:t>μ</w:t>
      </w:r>
      <w:r>
        <w:rPr>
          <w:rFonts w:eastAsia="Times New Roman" w:cs="Times New Roman"/>
          <w:szCs w:val="24"/>
        </w:rPr>
        <w:t xml:space="preserve">μία αυταπάτη δεν πρέπει να έχουν τα λαϊκά στρώματα πως με τα πρόσθετα πιθανά φορολογικά έσοδα θα λιγοστέψουν έστω και λίγο τα βάσανά τους. </w:t>
      </w:r>
    </w:p>
    <w:p w14:paraId="163C407A" w14:textId="77777777" w:rsidR="004A774E" w:rsidRDefault="006F765D">
      <w:pPr>
        <w:spacing w:line="600" w:lineRule="auto"/>
        <w:ind w:firstLine="720"/>
        <w:jc w:val="both"/>
        <w:rPr>
          <w:rFonts w:eastAsia="Times New Roman"/>
          <w:szCs w:val="24"/>
        </w:rPr>
      </w:pPr>
      <w:r>
        <w:rPr>
          <w:rFonts w:eastAsia="Times New Roman"/>
          <w:szCs w:val="24"/>
        </w:rPr>
        <w:t>Κύριοι, κατά τη γνώμη μας, μάς κοροϊδεύετε με κορώνες περί πάταξης της φοροδιαφυγής, όταν απαραβίαστη</w:t>
      </w:r>
      <w:r>
        <w:rPr>
          <w:rFonts w:eastAsia="Times New Roman"/>
          <w:szCs w:val="24"/>
        </w:rPr>
        <w:t xml:space="preserve"> αρχή της Ευρωπαϊκής Ένωσης είναι η ελεύθερη κίνηση του κεφαλαίου, αφήνοντας ανέγγιχτες τις </w:t>
      </w:r>
      <w:r>
        <w:rPr>
          <w:rFonts w:eastAsia="Times New Roman"/>
          <w:szCs w:val="24"/>
          <w:lang w:val="en-US"/>
        </w:rPr>
        <w:t>offshore</w:t>
      </w:r>
      <w:r>
        <w:rPr>
          <w:rFonts w:eastAsia="Times New Roman"/>
          <w:szCs w:val="24"/>
        </w:rPr>
        <w:t xml:space="preserve">, τους φορολογικούς παραδείσους, ανάμεσά τους και κράτη-μέλη της Ευρωπαϊκής Ένωσης, αρκεί, όπως λέτε, να είναι συνεργάσιμα. </w:t>
      </w:r>
    </w:p>
    <w:p w14:paraId="163C407B" w14:textId="77777777" w:rsidR="004A774E" w:rsidRDefault="006F765D">
      <w:pPr>
        <w:spacing w:line="600" w:lineRule="auto"/>
        <w:ind w:firstLine="720"/>
        <w:jc w:val="both"/>
        <w:rPr>
          <w:rFonts w:eastAsia="Times New Roman"/>
          <w:szCs w:val="24"/>
        </w:rPr>
      </w:pPr>
      <w:r>
        <w:rPr>
          <w:rFonts w:eastAsia="Times New Roman"/>
          <w:szCs w:val="24"/>
        </w:rPr>
        <w:lastRenderedPageBreak/>
        <w:t>Γιατί δεν καταργείτε τους φορολ</w:t>
      </w:r>
      <w:r>
        <w:rPr>
          <w:rFonts w:eastAsia="Times New Roman"/>
          <w:szCs w:val="24"/>
        </w:rPr>
        <w:t xml:space="preserve">ογικούς παραδείσους; Σε αυτό το ερώτημα πότε θα απαντήσετε; Διότι, κατά τη γνώμη μας, υπέρτατος νόμος κάθε καπιταλιστικού κράτους και κάθε αστικής κυβέρνησης είναι να προστατεύει με τη νομοθεσία του την καπιταλιστική ιδιοκτησία και τα κέρδη του κεφαλαίου. </w:t>
      </w:r>
      <w:r>
        <w:rPr>
          <w:rFonts w:eastAsia="Times New Roman"/>
          <w:szCs w:val="24"/>
        </w:rPr>
        <w:t xml:space="preserve">Ιδιαίτερα μάλιστα αυτή την περίοδο, μετά το </w:t>
      </w:r>
      <w:r>
        <w:rPr>
          <w:rFonts w:eastAsia="Times New Roman"/>
          <w:szCs w:val="24"/>
          <w:lang w:val="en-US"/>
        </w:rPr>
        <w:t>Brexit</w:t>
      </w:r>
      <w:r>
        <w:rPr>
          <w:rFonts w:eastAsia="Times New Roman"/>
          <w:szCs w:val="24"/>
        </w:rPr>
        <w:t>, φοριέται πολύ το παραμύθι για δίκαιη ανάπτυξη, δίκαιη Ευρωπαϊκή Ένωση, χωρίς φορολογικούς παραδείσους. Το μόνο «δίκαιο» είναι ένας ανελέητος ανταγωνισμός μεταξύ των κεφαλαιοκρατών για την αναδιανομή του π</w:t>
      </w:r>
      <w:r>
        <w:rPr>
          <w:rFonts w:eastAsia="Times New Roman"/>
          <w:szCs w:val="24"/>
        </w:rPr>
        <w:t xml:space="preserve">λούτου, ένας ανταγωνισμός, μια αναδιανομή, σε βάρος πάντα του λαού. </w:t>
      </w:r>
    </w:p>
    <w:p w14:paraId="163C407C" w14:textId="77777777" w:rsidR="004A774E" w:rsidRDefault="006F765D">
      <w:pPr>
        <w:spacing w:line="600" w:lineRule="auto"/>
        <w:ind w:firstLine="720"/>
        <w:jc w:val="both"/>
        <w:rPr>
          <w:rFonts w:eastAsia="Times New Roman"/>
          <w:szCs w:val="24"/>
        </w:rPr>
      </w:pPr>
      <w:r>
        <w:rPr>
          <w:rFonts w:eastAsia="Times New Roman"/>
          <w:szCs w:val="24"/>
        </w:rPr>
        <w:t xml:space="preserve">Επομένως, η συγκεκριμένη πολυμερής συμφωνία είναι αποτέλεσμα ανταγωνιστικών συμφερόντων και όχι βούληση κάθαρσης και αφορά απειροελάχιστο τμήμα της φοροδιαφυγής των επιχειρήσεων. </w:t>
      </w:r>
    </w:p>
    <w:p w14:paraId="163C407D" w14:textId="77777777" w:rsidR="004A774E" w:rsidRDefault="006F765D">
      <w:pPr>
        <w:spacing w:line="600" w:lineRule="auto"/>
        <w:ind w:firstLine="720"/>
        <w:jc w:val="both"/>
        <w:rPr>
          <w:rFonts w:eastAsia="Times New Roman"/>
          <w:szCs w:val="24"/>
        </w:rPr>
      </w:pPr>
      <w:r>
        <w:rPr>
          <w:rFonts w:eastAsia="Times New Roman"/>
          <w:szCs w:val="24"/>
        </w:rPr>
        <w:t>Προσπαθ</w:t>
      </w:r>
      <w:r>
        <w:rPr>
          <w:rFonts w:eastAsia="Times New Roman"/>
          <w:szCs w:val="24"/>
        </w:rPr>
        <w:t xml:space="preserve">είτε να κρύψετε το κύριο, το μέγα σκάνδαλο, κατά τη γνώμη μας. Ποιο είναι αυτό; Ότι είτε ο φορολογημένος είτε ο αφορολόγητος πλούτος είναι ιδρώτας κλεμμένος από τους μόνους παραγωγούς, </w:t>
      </w:r>
      <w:r>
        <w:rPr>
          <w:rFonts w:eastAsia="Times New Roman"/>
          <w:szCs w:val="24"/>
        </w:rPr>
        <w:lastRenderedPageBreak/>
        <w:t>τους εργαζόμενους, οι οποίοι, κατά τη γνώμη μας, πρέπει αυτό τον πλούτο</w:t>
      </w:r>
      <w:r>
        <w:rPr>
          <w:rFonts w:eastAsia="Times New Roman"/>
          <w:szCs w:val="24"/>
        </w:rPr>
        <w:t xml:space="preserve"> να τον πάρουν πίσω στα χέρια τους. Είναι οι λαϊκές θυσίες δίχως τέλος αυτές που χρηματοδοτούν τα κέρδη. Δηλαδή, ό,τι κερδίζει, με απλά λόγια, το κεφάλαιο είναι αυτό που χάνει ο εργαζόμενος. </w:t>
      </w:r>
    </w:p>
    <w:p w14:paraId="163C407E" w14:textId="77777777" w:rsidR="004A774E" w:rsidRDefault="006F765D">
      <w:pPr>
        <w:spacing w:line="600" w:lineRule="auto"/>
        <w:ind w:firstLine="720"/>
        <w:jc w:val="both"/>
        <w:rPr>
          <w:rFonts w:eastAsia="Times New Roman"/>
          <w:szCs w:val="24"/>
        </w:rPr>
      </w:pPr>
      <w:r>
        <w:rPr>
          <w:rFonts w:eastAsia="Times New Roman"/>
          <w:szCs w:val="24"/>
        </w:rPr>
        <w:t>Ο εργαζόμενος λαός πρέπει να ξεμπερδεύει με την κοροϊδία περί δί</w:t>
      </w:r>
      <w:r>
        <w:rPr>
          <w:rFonts w:eastAsia="Times New Roman"/>
          <w:szCs w:val="24"/>
        </w:rPr>
        <w:t xml:space="preserve">καιης ανάπτυξης, δίκαιης κατανομής των βαρών στον καπιταλισμό. Η λαϊκή ευημερία είναι, κατά τη γνώμη μας, δυνατή μόνο με το λαό στην εξουσία, ιδιοκτήτη του πλούτου που παράγει, απαλλαγμένου από την κυριαρχία των μονοπωλίων και τις ενώσεις τους. </w:t>
      </w:r>
    </w:p>
    <w:p w14:paraId="163C407F" w14:textId="77777777" w:rsidR="004A774E" w:rsidRDefault="006F765D">
      <w:pPr>
        <w:spacing w:line="600" w:lineRule="auto"/>
        <w:ind w:firstLine="720"/>
        <w:jc w:val="both"/>
        <w:rPr>
          <w:rFonts w:eastAsia="Times New Roman"/>
          <w:szCs w:val="24"/>
        </w:rPr>
      </w:pPr>
      <w:r>
        <w:rPr>
          <w:rFonts w:eastAsia="Times New Roman"/>
          <w:szCs w:val="24"/>
        </w:rPr>
        <w:t xml:space="preserve">Για όλους </w:t>
      </w:r>
      <w:r>
        <w:rPr>
          <w:rFonts w:eastAsia="Times New Roman"/>
          <w:szCs w:val="24"/>
        </w:rPr>
        <w:t xml:space="preserve">τους παραπάνω λόγους, καταψηφίζουμε τη συγκεκριμένη διάταξη. </w:t>
      </w:r>
    </w:p>
    <w:p w14:paraId="163C4080" w14:textId="77777777" w:rsidR="004A774E" w:rsidRDefault="006F765D">
      <w:pPr>
        <w:spacing w:line="600" w:lineRule="auto"/>
        <w:ind w:firstLine="720"/>
        <w:jc w:val="both"/>
        <w:rPr>
          <w:rFonts w:eastAsia="Times New Roman"/>
          <w:szCs w:val="24"/>
        </w:rPr>
      </w:pPr>
      <w:r>
        <w:rPr>
          <w:rFonts w:eastAsia="Times New Roman"/>
          <w:szCs w:val="24"/>
        </w:rPr>
        <w:t xml:space="preserve">Ευχαριστώ. </w:t>
      </w:r>
    </w:p>
    <w:p w14:paraId="163C4081" w14:textId="77777777" w:rsidR="004A774E" w:rsidRDefault="006F765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Κι εμείς ευχαριστούμε. </w:t>
      </w:r>
    </w:p>
    <w:p w14:paraId="163C4082" w14:textId="77777777" w:rsidR="004A774E" w:rsidRDefault="006F765D">
      <w:pPr>
        <w:spacing w:line="600" w:lineRule="auto"/>
        <w:ind w:firstLine="720"/>
        <w:jc w:val="both"/>
        <w:rPr>
          <w:rFonts w:eastAsia="Times New Roman"/>
          <w:szCs w:val="24"/>
        </w:rPr>
      </w:pPr>
      <w:r>
        <w:rPr>
          <w:rFonts w:eastAsia="Times New Roman"/>
          <w:szCs w:val="24"/>
        </w:rPr>
        <w:t xml:space="preserve">Τον λόγο έχει ο αρμόδιος Υπουργός, κύριος Τρύφων Αλεξιάδης. </w:t>
      </w:r>
    </w:p>
    <w:p w14:paraId="163C4083" w14:textId="77777777" w:rsidR="004A774E" w:rsidRDefault="006F765D">
      <w:pPr>
        <w:spacing w:line="600" w:lineRule="auto"/>
        <w:ind w:firstLine="720"/>
        <w:jc w:val="both"/>
        <w:rPr>
          <w:rFonts w:eastAsia="Times New Roman"/>
          <w:szCs w:val="24"/>
        </w:rPr>
      </w:pPr>
      <w:r>
        <w:rPr>
          <w:rFonts w:eastAsia="Times New Roman"/>
          <w:b/>
          <w:szCs w:val="24"/>
        </w:rPr>
        <w:lastRenderedPageBreak/>
        <w:t>ΤΡΥΦΩΝ ΑΛΕΞΙΑΔΗΣ (Αναπληρωτής Υπουργός Οικονομικών):</w:t>
      </w:r>
      <w:r>
        <w:rPr>
          <w:rFonts w:eastAsia="Times New Roman"/>
          <w:szCs w:val="24"/>
        </w:rPr>
        <w:t xml:space="preserve"> Ευχαριστώ, </w:t>
      </w:r>
      <w:r>
        <w:rPr>
          <w:rFonts w:eastAsia="Times New Roman"/>
          <w:szCs w:val="24"/>
        </w:rPr>
        <w:t xml:space="preserve">κύριε Πρόεδρε. </w:t>
      </w:r>
    </w:p>
    <w:p w14:paraId="163C4084" w14:textId="77777777" w:rsidR="004A774E" w:rsidRDefault="006F765D">
      <w:pPr>
        <w:spacing w:line="600" w:lineRule="auto"/>
        <w:ind w:firstLine="720"/>
        <w:jc w:val="both"/>
        <w:rPr>
          <w:rFonts w:eastAsia="Times New Roman"/>
          <w:szCs w:val="24"/>
        </w:rPr>
      </w:pPr>
      <w:r>
        <w:rPr>
          <w:rFonts w:eastAsia="Times New Roman"/>
          <w:szCs w:val="24"/>
        </w:rPr>
        <w:t>Κυρίες και κύριοι Βουλευτές, θα είμαι πολύ σύντομος, διότι καταλαβαίνω τις κοινοβουλευτικές ανάγκες, αν και συζητάμε σήμερα μία πολύ σοβαρή κύρωση, η οποία θα βοηθήσει πάρα πολύ τις ελεγκτικές υπηρεσίες και το κυνήγι της φοροδιαφυγής και το</w:t>
      </w:r>
      <w:r>
        <w:rPr>
          <w:rFonts w:eastAsia="Times New Roman"/>
          <w:szCs w:val="24"/>
        </w:rPr>
        <w:t xml:space="preserve">υ λαθρεμπορίου. </w:t>
      </w:r>
    </w:p>
    <w:p w14:paraId="163C4085" w14:textId="77777777" w:rsidR="004A774E" w:rsidRDefault="006F765D">
      <w:pPr>
        <w:spacing w:line="600" w:lineRule="auto"/>
        <w:ind w:firstLine="720"/>
        <w:jc w:val="both"/>
        <w:rPr>
          <w:rFonts w:eastAsia="Times New Roman"/>
          <w:szCs w:val="24"/>
        </w:rPr>
      </w:pPr>
      <w:r>
        <w:rPr>
          <w:rFonts w:eastAsia="Times New Roman"/>
          <w:szCs w:val="24"/>
        </w:rPr>
        <w:t xml:space="preserve">Βέβαια, εδώ ακούσαμε την καταπληκτική διατύπωση -η οποία θα φροντίσουμε να διανεμηθεί- ότι «και να κυνηγήσουμε τη φοροδιαφυγή και να αυξήσουμε τα έσοδα από τη φοροδιαφυγή τι όφελος θα έχει ο κόσμος; Θα πάνε στο χρέος!». Υπάρχουν και τέτοιες απόψεις. Εμείς </w:t>
      </w:r>
      <w:r>
        <w:rPr>
          <w:rFonts w:eastAsia="Times New Roman"/>
          <w:szCs w:val="24"/>
        </w:rPr>
        <w:t xml:space="preserve">και με αυτές συζητάμε. </w:t>
      </w:r>
    </w:p>
    <w:p w14:paraId="163C4086" w14:textId="77777777" w:rsidR="004A774E" w:rsidRDefault="006F765D">
      <w:pPr>
        <w:spacing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Και στο κεφάλαιο.</w:t>
      </w:r>
    </w:p>
    <w:p w14:paraId="163C4087" w14:textId="77777777" w:rsidR="004A774E" w:rsidRDefault="006F765D">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Και στο κεφάλαιο.</w:t>
      </w:r>
    </w:p>
    <w:p w14:paraId="163C4088" w14:textId="77777777" w:rsidR="004A774E" w:rsidRDefault="006F765D">
      <w:pPr>
        <w:spacing w:line="600" w:lineRule="auto"/>
        <w:ind w:firstLine="720"/>
        <w:jc w:val="both"/>
        <w:rPr>
          <w:rFonts w:eastAsia="Times New Roman"/>
          <w:szCs w:val="24"/>
        </w:rPr>
      </w:pPr>
      <w:r>
        <w:rPr>
          <w:rFonts w:eastAsia="Times New Roman"/>
          <w:szCs w:val="24"/>
        </w:rPr>
        <w:t>Άρα, να μην κυνηγήσουμε τη φοροδιαφυγή, να μην κυνηγήσουμε το λαθρεμπόριο, γιατί μέχρι να έρθει ο σοσιαλισμός, αυτά τα πράγ</w:t>
      </w:r>
      <w:r>
        <w:rPr>
          <w:rFonts w:eastAsia="Times New Roman"/>
          <w:szCs w:val="24"/>
        </w:rPr>
        <w:t xml:space="preserve">ματα πρέπει να μείνουν στο απυρόβλητο. </w:t>
      </w:r>
    </w:p>
    <w:p w14:paraId="163C4089" w14:textId="77777777" w:rsidR="004A774E" w:rsidRDefault="006F765D">
      <w:pPr>
        <w:spacing w:line="600" w:lineRule="auto"/>
        <w:ind w:firstLine="720"/>
        <w:jc w:val="both"/>
        <w:rPr>
          <w:rFonts w:eastAsia="Times New Roman"/>
          <w:szCs w:val="24"/>
        </w:rPr>
      </w:pPr>
      <w:r>
        <w:rPr>
          <w:rFonts w:eastAsia="Times New Roman"/>
          <w:szCs w:val="24"/>
        </w:rPr>
        <w:lastRenderedPageBreak/>
        <w:t xml:space="preserve">Εν πάση περιπτώσει, σε ό,τι αφορά τα ζητήματα του σημερινού νομοσχεδίου, επειδή στην Επιτροπή Οικονομικών Υποθέσεων διατυπώθηκαν οι απόψεις των άλλων κομμάτων </w:t>
      </w:r>
      <w:r>
        <w:rPr>
          <w:rFonts w:eastAsia="Times New Roman"/>
          <w:szCs w:val="24"/>
        </w:rPr>
        <w:t>(</w:t>
      </w:r>
      <w:r>
        <w:rPr>
          <w:rFonts w:eastAsia="Times New Roman"/>
          <w:szCs w:val="24"/>
        </w:rPr>
        <w:t>που δεν έχουν δυνατότητα σήμερα να μιλήσουν</w:t>
      </w:r>
      <w:r>
        <w:rPr>
          <w:rFonts w:eastAsia="Times New Roman"/>
          <w:szCs w:val="24"/>
        </w:rPr>
        <w:t>)</w:t>
      </w:r>
      <w:r>
        <w:rPr>
          <w:rFonts w:eastAsia="Times New Roman"/>
          <w:szCs w:val="24"/>
        </w:rPr>
        <w:t xml:space="preserve"> νομίζω ότι </w:t>
      </w:r>
      <w:r>
        <w:rPr>
          <w:rFonts w:eastAsia="Times New Roman"/>
          <w:szCs w:val="24"/>
        </w:rPr>
        <w:t xml:space="preserve">υπάρχει μια ευρεία συναίνεση για κάτι το αυτονόητο. Ποιο είναι αυτό; </w:t>
      </w:r>
    </w:p>
    <w:p w14:paraId="163C408A" w14:textId="77777777" w:rsidR="004A774E" w:rsidRDefault="006F765D">
      <w:pPr>
        <w:spacing w:line="600" w:lineRule="auto"/>
        <w:ind w:firstLine="720"/>
        <w:jc w:val="both"/>
        <w:rPr>
          <w:rFonts w:eastAsia="Times New Roman"/>
          <w:szCs w:val="24"/>
        </w:rPr>
      </w:pPr>
      <w:r>
        <w:rPr>
          <w:rFonts w:eastAsia="Times New Roman"/>
          <w:szCs w:val="24"/>
        </w:rPr>
        <w:t>Με το ν.4378/2016, που ψηφίστηκε τον Απρίλιο 2016, ψηφίστηκε η ενίσχυση της συνεργασίας των κρατών-μελών της Ευρωπαϊκής Ένωσης στο πεδίο της αυτόματης ανταλλαγής πληροφοριών. Δηλαδή, ενσ</w:t>
      </w:r>
      <w:r>
        <w:rPr>
          <w:rFonts w:eastAsia="Times New Roman"/>
          <w:szCs w:val="24"/>
        </w:rPr>
        <w:t xml:space="preserve">ωματώσαμε στην ελληνική νομοθεσία την ευρωπαϊκή </w:t>
      </w:r>
      <w:r>
        <w:rPr>
          <w:rFonts w:eastAsia="Times New Roman"/>
          <w:szCs w:val="24"/>
        </w:rPr>
        <w:t xml:space="preserve">οδηγία </w:t>
      </w:r>
      <w:r>
        <w:rPr>
          <w:rFonts w:eastAsia="Times New Roman"/>
          <w:szCs w:val="24"/>
        </w:rPr>
        <w:t xml:space="preserve">και έτσι δόθηκε αυτή η δυνατότητα, να έχουμε καλύτερες διαδικασίες στα θέματα της αυτόματης ανταλλαγής πληροφοριών. </w:t>
      </w:r>
    </w:p>
    <w:p w14:paraId="163C408B" w14:textId="77777777" w:rsidR="004A774E" w:rsidRDefault="006F765D">
      <w:pPr>
        <w:spacing w:line="600" w:lineRule="auto"/>
        <w:ind w:firstLine="720"/>
        <w:jc w:val="both"/>
        <w:rPr>
          <w:rFonts w:eastAsia="Times New Roman"/>
          <w:szCs w:val="24"/>
        </w:rPr>
      </w:pPr>
      <w:r>
        <w:rPr>
          <w:rFonts w:eastAsia="Times New Roman"/>
          <w:szCs w:val="24"/>
        </w:rPr>
        <w:t>Σε ό,τι αφορά τη συγκεκριμένη κυρούμενη πολυμερή συμφωνία, διευρύνουμε περισσότερο τ</w:t>
      </w:r>
      <w:r>
        <w:rPr>
          <w:rFonts w:eastAsia="Times New Roman"/>
          <w:szCs w:val="24"/>
        </w:rPr>
        <w:t xml:space="preserve">ην αυτόματη ανταλλαγή πληροφοριών, δεδομένου ότι ογδόντα τέσσερις δικαιοδοσίες </w:t>
      </w:r>
      <w:r>
        <w:rPr>
          <w:rFonts w:eastAsia="Times New Roman"/>
          <w:szCs w:val="24"/>
        </w:rPr>
        <w:t>(</w:t>
      </w:r>
      <w:r>
        <w:rPr>
          <w:rFonts w:eastAsia="Times New Roman"/>
          <w:szCs w:val="24"/>
        </w:rPr>
        <w:t xml:space="preserve">όπως </w:t>
      </w:r>
      <w:r>
        <w:rPr>
          <w:rFonts w:eastAsia="Times New Roman"/>
          <w:szCs w:val="24"/>
        </w:rPr>
        <w:t xml:space="preserve">αναφέρονται </w:t>
      </w:r>
      <w:r>
        <w:rPr>
          <w:rFonts w:eastAsia="Times New Roman"/>
          <w:szCs w:val="24"/>
        </w:rPr>
        <w:t xml:space="preserve">σε </w:t>
      </w:r>
      <w:r>
        <w:rPr>
          <w:rFonts w:eastAsia="Times New Roman"/>
          <w:szCs w:val="24"/>
        </w:rPr>
        <w:lastRenderedPageBreak/>
        <w:t>αυτή</w:t>
      </w:r>
      <w:r>
        <w:rPr>
          <w:rFonts w:eastAsia="Times New Roman"/>
          <w:szCs w:val="24"/>
        </w:rPr>
        <w:t>)</w:t>
      </w:r>
      <w:r>
        <w:rPr>
          <w:rFonts w:eastAsia="Times New Roman"/>
          <w:szCs w:val="24"/>
        </w:rPr>
        <w:t xml:space="preserve"> έχουν υπογράψει την πολυμερή συμφωνία για την ανταλλαγή πληροφοριών και ως εκ τούτου αποτελεί ένα επιπλέον εργαλείο στη δράση κατά της φορολογικής απά</w:t>
      </w:r>
      <w:r>
        <w:rPr>
          <w:rFonts w:eastAsia="Times New Roman"/>
          <w:szCs w:val="24"/>
        </w:rPr>
        <w:t xml:space="preserve">της, της φοροδιαφυγής και του λαθρεμπορίου. </w:t>
      </w:r>
    </w:p>
    <w:p w14:paraId="163C408C" w14:textId="77777777" w:rsidR="004A774E" w:rsidRDefault="006F765D">
      <w:pPr>
        <w:spacing w:line="600" w:lineRule="auto"/>
        <w:ind w:firstLine="720"/>
        <w:jc w:val="both"/>
        <w:rPr>
          <w:rFonts w:eastAsia="Times New Roman"/>
          <w:szCs w:val="24"/>
        </w:rPr>
      </w:pPr>
      <w:r>
        <w:rPr>
          <w:rFonts w:eastAsia="Times New Roman"/>
          <w:szCs w:val="24"/>
        </w:rPr>
        <w:t>Εδώ θέλω να επισημάνω ορισμένα χαρακτηριστικά παραδείγματα από τη σελίδα 12, όπου αναφέρονται όλες οι δικαιοδοσίες ή κράτη, όπως η Ανδόρα, η Ανγκουίλα, οι Νήσοι Κέιμαν, το Λιχτενστάιν, το Λουξεμβούργο, το Μονακό</w:t>
      </w:r>
      <w:r>
        <w:rPr>
          <w:rFonts w:eastAsia="Times New Roman"/>
          <w:szCs w:val="24"/>
        </w:rPr>
        <w:t xml:space="preserve">, η Ελβετία, οι Νήσοι Φερόες, με αύξοντα αριθμό 28. </w:t>
      </w:r>
    </w:p>
    <w:p w14:paraId="163C408D" w14:textId="77777777" w:rsidR="004A774E" w:rsidRDefault="006F765D">
      <w:pPr>
        <w:tabs>
          <w:tab w:val="left" w:pos="1138"/>
          <w:tab w:val="left" w:pos="1565"/>
          <w:tab w:val="left" w:pos="2965"/>
          <w:tab w:val="center" w:pos="4753"/>
        </w:tabs>
        <w:spacing w:before="240" w:line="600" w:lineRule="auto"/>
        <w:ind w:firstLine="720"/>
        <w:jc w:val="both"/>
        <w:rPr>
          <w:rFonts w:eastAsia="Times New Roman" w:cs="Times New Roman"/>
          <w:szCs w:val="24"/>
        </w:rPr>
      </w:pPr>
      <w:r>
        <w:rPr>
          <w:rFonts w:eastAsia="Times New Roman"/>
          <w:szCs w:val="24"/>
        </w:rPr>
        <w:t>Γιατί επιμένω στις Νήσους Φερόες; Διότι ακούσαμε πριν από λίγο -αν και λείπει ο κύριος Βουλευτής που το διατύπωσε- ότι «τι κάνετε για τις επιχειρήσεις και τα κεφάλαια που είναι στις Νήσους Φερόες;». Έλεο</w:t>
      </w:r>
      <w:r>
        <w:rPr>
          <w:rFonts w:eastAsia="Times New Roman"/>
          <w:szCs w:val="24"/>
        </w:rPr>
        <w:t>ς! Στις σελίδες 12, 13, 14 υπάρχει ένας κατάλογος ογδόντα τεσσάρων χωρών και δικαιοδοσιών -</w:t>
      </w:r>
      <w:r>
        <w:rPr>
          <w:rFonts w:eastAsia="Times New Roman"/>
          <w:szCs w:val="24"/>
        </w:rPr>
        <w:lastRenderedPageBreak/>
        <w:t>διότι δεν είναι όλες ακριβώς χώρες- με τις οποίες είναι σαφέστατο ότι πλέον θα έχουμε δυνατότητα αυτόματης -όχι γραφειοκρατικής, δηλαδή μετά από αίτηση- ανταλλαγής π</w:t>
      </w:r>
      <w:r>
        <w:rPr>
          <w:rFonts w:eastAsia="Times New Roman"/>
          <w:szCs w:val="24"/>
        </w:rPr>
        <w:t xml:space="preserve">ληροφοριών, ακριβώς για να κάνουμε καλύτερα τη δουλειά μας. </w:t>
      </w:r>
    </w:p>
    <w:p w14:paraId="163C408E" w14:textId="77777777" w:rsidR="004A774E" w:rsidRDefault="006F765D">
      <w:pPr>
        <w:spacing w:line="600" w:lineRule="auto"/>
        <w:ind w:firstLine="720"/>
        <w:jc w:val="both"/>
        <w:rPr>
          <w:rFonts w:eastAsia="Times New Roman"/>
          <w:szCs w:val="24"/>
        </w:rPr>
      </w:pPr>
      <w:r>
        <w:rPr>
          <w:rFonts w:eastAsia="Times New Roman"/>
          <w:b/>
          <w:szCs w:val="24"/>
        </w:rPr>
        <w:t xml:space="preserve">ΧΡΗΣΤΟΣ ΑΝΤΩΝΙΟΥ: </w:t>
      </w:r>
      <w:r>
        <w:rPr>
          <w:rFonts w:eastAsia="Times New Roman"/>
          <w:szCs w:val="24"/>
        </w:rPr>
        <w:t xml:space="preserve">Ο Παναμάς δεν είναι, όμως, κύριε Υπουργέ. </w:t>
      </w:r>
    </w:p>
    <w:p w14:paraId="163C408F" w14:textId="77777777" w:rsidR="004A774E" w:rsidRDefault="006F765D">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 xml:space="preserve">Είναι μια σειρά από άλλες χώρες. </w:t>
      </w:r>
    </w:p>
    <w:p w14:paraId="163C4090" w14:textId="77777777" w:rsidR="004A774E" w:rsidRDefault="006F765D">
      <w:pPr>
        <w:spacing w:line="600" w:lineRule="auto"/>
        <w:ind w:firstLine="720"/>
        <w:jc w:val="both"/>
        <w:rPr>
          <w:rFonts w:eastAsia="Times New Roman"/>
          <w:szCs w:val="24"/>
        </w:rPr>
      </w:pPr>
      <w:r>
        <w:rPr>
          <w:rFonts w:eastAsia="Times New Roman"/>
          <w:szCs w:val="24"/>
        </w:rPr>
        <w:t>Πρέπει, όμως, να καταλάβουμε ότι όσο υπάρχει έν</w:t>
      </w:r>
      <w:r>
        <w:rPr>
          <w:rFonts w:eastAsia="Times New Roman"/>
          <w:szCs w:val="24"/>
        </w:rPr>
        <w:t xml:space="preserve">α συγκεκριμένο διεθνές δίκαιο, δεν μπορεί το ελληνικό Κοινοβούλιο να ψηφίζει διατάξεις με τις οποίες θα επιβάλει φορολογικό δίκαιο σε άλλη χώρα. Κάθε χώρα έχει τις δικές τις διαδικασίες και εμάς ευθύνη μας είναι πώς θα το προσαρμόσουμε αυτό. </w:t>
      </w:r>
    </w:p>
    <w:p w14:paraId="163C4091" w14:textId="77777777" w:rsidR="004A774E" w:rsidRDefault="006F765D">
      <w:pPr>
        <w:spacing w:line="600" w:lineRule="auto"/>
        <w:ind w:firstLine="720"/>
        <w:jc w:val="both"/>
        <w:rPr>
          <w:rFonts w:eastAsia="Times New Roman"/>
          <w:szCs w:val="24"/>
        </w:rPr>
      </w:pPr>
      <w:r>
        <w:rPr>
          <w:rFonts w:eastAsia="Times New Roman"/>
          <w:szCs w:val="24"/>
        </w:rPr>
        <w:t>Με την κύρωση</w:t>
      </w:r>
      <w:r>
        <w:rPr>
          <w:rFonts w:eastAsia="Times New Roman"/>
          <w:szCs w:val="24"/>
        </w:rPr>
        <w:t xml:space="preserve">, λοιπόν, αυτή της συμφωνίας για φορολογούμενους, φυσικά πρόσωπα, οντότητες, δηλαδή επιχειρήσεις, καταπιστεύματα, </w:t>
      </w:r>
      <w:r>
        <w:rPr>
          <w:rFonts w:eastAsia="Times New Roman"/>
          <w:szCs w:val="24"/>
          <w:lang w:val="en-US"/>
        </w:rPr>
        <w:t>trust</w:t>
      </w:r>
      <w:r>
        <w:rPr>
          <w:rFonts w:eastAsia="Times New Roman"/>
          <w:szCs w:val="24"/>
        </w:rPr>
        <w:t xml:space="preserve"> κλπ. και ιδρύματα που διαθέτουν εισοδήματα, για παράδειγμα </w:t>
      </w:r>
      <w:r>
        <w:rPr>
          <w:rFonts w:eastAsia="Times New Roman"/>
          <w:szCs w:val="24"/>
        </w:rPr>
        <w:lastRenderedPageBreak/>
        <w:t xml:space="preserve">τόκους και μερίσματα ή περιουσιακά στοιχεία στην αλλοδαπή, θα λάβει χώρα έως </w:t>
      </w:r>
      <w:r>
        <w:rPr>
          <w:rFonts w:eastAsia="Times New Roman"/>
          <w:szCs w:val="24"/>
        </w:rPr>
        <w:t>τον Σεπτέμβριο του 2017 η πρώτη αυτόματη αποστολή πληροφοριών από τη χώρα προέλευσης των εισοδημάτων ή περιουσιακών στοιχείων στη χώρα της φορολογικής κατοικίας.</w:t>
      </w:r>
    </w:p>
    <w:p w14:paraId="163C4092" w14:textId="77777777" w:rsidR="004A774E" w:rsidRDefault="006F765D">
      <w:pPr>
        <w:spacing w:line="600" w:lineRule="auto"/>
        <w:ind w:firstLine="720"/>
        <w:jc w:val="both"/>
        <w:rPr>
          <w:rFonts w:eastAsia="Times New Roman"/>
          <w:szCs w:val="24"/>
        </w:rPr>
      </w:pPr>
      <w:r>
        <w:rPr>
          <w:rFonts w:eastAsia="Times New Roman"/>
          <w:szCs w:val="24"/>
        </w:rPr>
        <w:t>Αυτό από μόνο του</w:t>
      </w:r>
      <w:r>
        <w:rPr>
          <w:rFonts w:eastAsia="Times New Roman"/>
          <w:szCs w:val="24"/>
        </w:rPr>
        <w:t>,</w:t>
      </w:r>
      <w:r>
        <w:rPr>
          <w:rFonts w:eastAsia="Times New Roman"/>
          <w:szCs w:val="24"/>
        </w:rPr>
        <w:t xml:space="preserve"> είναι ένα σημαντικό εργαλείο. Διότι, καταλαβαίνετε ότι συνδυαζόμενο με τον αγώνα που κάνουμε για την οικειοθελή αποκάλυψη κεφαλαίων και με την προσπάθεια που γίνεται για διασταυρώσεις θα βοηθήσει πάρα πολύ τις φορολογικές υπηρεσίες. </w:t>
      </w:r>
    </w:p>
    <w:p w14:paraId="163C4093" w14:textId="77777777" w:rsidR="004A774E" w:rsidRDefault="006F765D">
      <w:pPr>
        <w:spacing w:line="600" w:lineRule="auto"/>
        <w:ind w:firstLine="720"/>
        <w:jc w:val="both"/>
        <w:rPr>
          <w:rFonts w:eastAsia="Times New Roman"/>
          <w:szCs w:val="24"/>
        </w:rPr>
      </w:pPr>
      <w:r>
        <w:rPr>
          <w:rFonts w:eastAsia="Times New Roman"/>
          <w:szCs w:val="24"/>
        </w:rPr>
        <w:t>Η αυτόματη αυτή ανταλ</w:t>
      </w:r>
      <w:r>
        <w:rPr>
          <w:rFonts w:eastAsia="Times New Roman"/>
          <w:szCs w:val="24"/>
        </w:rPr>
        <w:t>λαγή πληροφοριών θα πραγματοποιείται κάτω από το πρίσμα της προστασίας των προσωπικών δεδομένων και της διασφάλισης του απορρήτου των πληροφοριών. Κι επειδή διατυπώθηκαν στην Επιτροπή Οικονομικών Υποθέσεων ενστάσεις επί του θέματος, θέλω να σας πω ότι υπάρ</w:t>
      </w:r>
      <w:r>
        <w:rPr>
          <w:rFonts w:eastAsia="Times New Roman"/>
          <w:szCs w:val="24"/>
        </w:rPr>
        <w:t xml:space="preserve">χει πλήρης συνεργασία του Υπουργείου Οικονομικών με την Αρχή Προστασίας Δεδομένων Προσωπικού Χαρακτήρα. </w:t>
      </w:r>
    </w:p>
    <w:p w14:paraId="163C4094" w14:textId="77777777" w:rsidR="004A774E" w:rsidRDefault="006F765D">
      <w:pPr>
        <w:spacing w:line="600" w:lineRule="auto"/>
        <w:ind w:firstLine="720"/>
        <w:jc w:val="both"/>
        <w:rPr>
          <w:rFonts w:eastAsia="Times New Roman"/>
          <w:szCs w:val="24"/>
        </w:rPr>
      </w:pPr>
      <w:r>
        <w:rPr>
          <w:rFonts w:eastAsia="Times New Roman"/>
          <w:szCs w:val="24"/>
        </w:rPr>
        <w:lastRenderedPageBreak/>
        <w:t>Και δεύτερον, η χώρα μας έχει αξιολογηθεί επιτυχώς και επαρκώς από τον ΟΟΣΑ</w:t>
      </w:r>
      <w:r>
        <w:rPr>
          <w:rFonts w:eastAsia="Times New Roman"/>
          <w:szCs w:val="24"/>
        </w:rPr>
        <w:t>,</w:t>
      </w:r>
      <w:r>
        <w:rPr>
          <w:rFonts w:eastAsia="Times New Roman"/>
          <w:szCs w:val="24"/>
        </w:rPr>
        <w:t xml:space="preserve"> ως προς την εμπιστευτικότητα των πληροφοριών και την ύπαρξη επαρκών δομών </w:t>
      </w:r>
      <w:r>
        <w:rPr>
          <w:rFonts w:eastAsia="Times New Roman"/>
          <w:szCs w:val="24"/>
        </w:rPr>
        <w:t>και υποδομών στο πλαίσιο της κυρούμενης συμφωνίας. Δεν θα μπορούσαμε, άλλωστε, να μπούμε σε αυτές τις συμφωνίες, αν δεν είχε προηγηθεί η αξιολόγηση από τον ΟΟΣΑ.</w:t>
      </w:r>
    </w:p>
    <w:p w14:paraId="163C4095" w14:textId="77777777" w:rsidR="004A774E" w:rsidRDefault="006F765D">
      <w:pPr>
        <w:spacing w:line="600" w:lineRule="auto"/>
        <w:ind w:firstLine="720"/>
        <w:jc w:val="both"/>
        <w:rPr>
          <w:rFonts w:eastAsia="Times New Roman"/>
          <w:szCs w:val="24"/>
        </w:rPr>
      </w:pPr>
      <w:r>
        <w:rPr>
          <w:rFonts w:eastAsia="Times New Roman"/>
          <w:szCs w:val="24"/>
        </w:rPr>
        <w:t>Κλείνοντας για το νομοσχέδιο, λέω ότι η ενσωμάτωση στην ελληνική νομοθεσία του συγκεκριμένου π</w:t>
      </w:r>
      <w:r>
        <w:rPr>
          <w:rFonts w:eastAsia="Times New Roman"/>
          <w:szCs w:val="24"/>
        </w:rPr>
        <w:t>αγκόσμιου προτύπου αυτόματης ανταλλαγής πληροφοριών, όπως αυτό αναρτήθηκε από τον ΟΟΣΑ, ενισχύει τη διασυνοριακή συνεργασία στο πλαίσιο αντιμετώπισης της διεθνούς φοροδιαφυγής και φοροαποφυγής, βελτιώνει τη φορολογική συμμόρφωση και τη διαφάνεια στο διεθνέ</w:t>
      </w:r>
      <w:r>
        <w:rPr>
          <w:rFonts w:eastAsia="Times New Roman"/>
          <w:szCs w:val="24"/>
        </w:rPr>
        <w:t>ς φορολογικό σύστημα, συμβάλλει στην αύξηση των φορολογικών εσόδων, με άμεση συνέπεια την δυνατότητα άσκησης φορολογικής πολιτικής με κοινωνικό πρόσημο, συνδράμει στην εξεύρεση της φορολογητέας ύλης όπου κι αν αυτή βρίσκεται και διευκολύνει, βεβαίως, το έρ</w:t>
      </w:r>
      <w:r>
        <w:rPr>
          <w:rFonts w:eastAsia="Times New Roman"/>
          <w:szCs w:val="24"/>
        </w:rPr>
        <w:t xml:space="preserve">γο των ελληνικών ελεγκτικών υπηρεσιών. </w:t>
      </w:r>
    </w:p>
    <w:p w14:paraId="163C4096" w14:textId="77777777" w:rsidR="004A774E" w:rsidRDefault="006F765D">
      <w:pPr>
        <w:spacing w:line="600" w:lineRule="auto"/>
        <w:ind w:firstLine="720"/>
        <w:jc w:val="both"/>
        <w:rPr>
          <w:rFonts w:eastAsia="Times New Roman"/>
          <w:szCs w:val="24"/>
        </w:rPr>
      </w:pPr>
      <w:r>
        <w:rPr>
          <w:rFonts w:eastAsia="Times New Roman"/>
          <w:szCs w:val="24"/>
        </w:rPr>
        <w:lastRenderedPageBreak/>
        <w:t>Κυρίες και κύριοι Βουλευτές, έχετε ήδη ενημερωθεί ότι το Υπουργείο Οικονομικών, σε πλήρη συνεργασία της πολιτικής ηγεσίας –διότι δεν είναι υπόθεση Τσακαλώτου, Αλεξιάδη, Πιτσιλή, είναι μια συλλογική προσπάθεια που ξεκ</w:t>
      </w:r>
      <w:r>
        <w:rPr>
          <w:rFonts w:eastAsia="Times New Roman"/>
          <w:szCs w:val="24"/>
        </w:rPr>
        <w:t>ινάει από τους απλούς υπαλλήλους και φτάνει σε όλη την πολιτική ηγεσία- προσπαθεί κι έχει απτά αποτελέσματα. Αυτό το οποίο μας έχει επιβάλει ο λαός με τη ψήφο του και το Σύνταγμα με τον όρκο που δώσαμε, προσπαθούμε να το τηρήσουμε στον μέγιστο δυνατό βαθμό</w:t>
      </w:r>
      <w:r>
        <w:rPr>
          <w:rFonts w:eastAsia="Times New Roman"/>
          <w:szCs w:val="24"/>
        </w:rPr>
        <w:t xml:space="preserve">. </w:t>
      </w:r>
    </w:p>
    <w:p w14:paraId="163C4097" w14:textId="77777777" w:rsidR="004A774E" w:rsidRDefault="006F765D">
      <w:pPr>
        <w:spacing w:line="600" w:lineRule="auto"/>
        <w:ind w:firstLine="720"/>
        <w:jc w:val="both"/>
        <w:rPr>
          <w:rFonts w:eastAsia="Times New Roman"/>
          <w:szCs w:val="24"/>
        </w:rPr>
      </w:pPr>
      <w:r>
        <w:rPr>
          <w:rFonts w:eastAsia="Times New Roman"/>
          <w:szCs w:val="24"/>
        </w:rPr>
        <w:t xml:space="preserve">Θα καταθέσω στο ελληνικό Κοινοβούλιο, για να μην υπάρχουν διάφορες φήμες και διάφορες φιλολογίες, στοιχεία γι’ αυτή την πορεία. Διότι ο αγώνας κατά τη φοροδιαφυγής, του λαθρεμπορίου και της διαφθοράς έχει συγκεκριμένα και μετρήσιμα αποτελέσματα. </w:t>
      </w:r>
    </w:p>
    <w:p w14:paraId="163C4098" w14:textId="77777777" w:rsidR="004A774E" w:rsidRDefault="006F765D">
      <w:pPr>
        <w:spacing w:line="600" w:lineRule="auto"/>
        <w:ind w:firstLine="720"/>
        <w:jc w:val="both"/>
        <w:rPr>
          <w:rFonts w:eastAsia="Times New Roman"/>
          <w:szCs w:val="24"/>
        </w:rPr>
      </w:pPr>
      <w:r>
        <w:rPr>
          <w:rFonts w:eastAsia="Times New Roman"/>
          <w:szCs w:val="24"/>
        </w:rPr>
        <w:lastRenderedPageBreak/>
        <w:t>Θα κατ</w:t>
      </w:r>
      <w:r>
        <w:rPr>
          <w:rFonts w:eastAsia="Times New Roman"/>
          <w:szCs w:val="24"/>
        </w:rPr>
        <w:t>αθέσω, λοιπόν, τα προσωρινά στοιχεία του Σεπτεμβρίου, που δείχνουν ότι για τον μήνα Σεπτέμβριο είμαστε πολύ πιο πάνω από τον στόχο. Για τον μήνα Σεπτέμβριο, ενώ ο στόχος ήταν 4,7 δισεκατομμύρια, οι εισπράξεις του Σεπτεμβρίου είναι 5,512 δισεκατομμύρια. Άρα</w:t>
      </w:r>
      <w:r>
        <w:rPr>
          <w:rFonts w:eastAsia="Times New Roman"/>
          <w:szCs w:val="24"/>
        </w:rPr>
        <w:t xml:space="preserve">, είμαστε πολύ πιο πάνω από τον στόχο. </w:t>
      </w:r>
    </w:p>
    <w:p w14:paraId="163C4099" w14:textId="77777777" w:rsidR="004A774E" w:rsidRDefault="006F765D">
      <w:pPr>
        <w:spacing w:line="600" w:lineRule="auto"/>
        <w:ind w:firstLine="720"/>
        <w:jc w:val="both"/>
        <w:rPr>
          <w:rFonts w:eastAsia="Times New Roman"/>
          <w:szCs w:val="24"/>
        </w:rPr>
      </w:pPr>
      <w:r>
        <w:rPr>
          <w:rFonts w:eastAsia="Times New Roman"/>
          <w:szCs w:val="24"/>
        </w:rPr>
        <w:t>Και σε επίπεδο εννιαμήνου, από τα 35,9 δισεκατομμύρια που είχαμε στόχο, είμαστε 1,4 δισεκατομμύρια πάνω από τον στόχο, 37,29 δισεκατομμύρια. Την ίδια περίοδο είμαστε περίπου 300 εκατομμύρια πάνω από τον στόχο στις επ</w:t>
      </w:r>
      <w:r>
        <w:rPr>
          <w:rFonts w:eastAsia="Times New Roman"/>
          <w:szCs w:val="24"/>
        </w:rPr>
        <w:t>ιστροφές, ακριβώς επειδή δεν ακολουθούμε την τακτική να κρατάμε τις επιστροφές χαμηλά, για να φαίνονται πολλά τα έσοδα.</w:t>
      </w:r>
    </w:p>
    <w:p w14:paraId="163C409A" w14:textId="77777777" w:rsidR="004A774E" w:rsidRDefault="006F765D">
      <w:pPr>
        <w:spacing w:line="600" w:lineRule="auto"/>
        <w:ind w:firstLine="720"/>
        <w:jc w:val="both"/>
        <w:rPr>
          <w:rFonts w:eastAsia="Times New Roman"/>
          <w:szCs w:val="24"/>
        </w:rPr>
      </w:pPr>
      <w:r>
        <w:rPr>
          <w:rFonts w:eastAsia="Times New Roman"/>
          <w:szCs w:val="24"/>
        </w:rPr>
        <w:t xml:space="preserve">Κι επειδή θα ακούσουμε και γκρίνια για τα ληξιπρόθεσμα χρέη προς το δημόσιο και το πώς αυτά αυξάνονται, θα σας καταθέσω για τα Πρακτικά </w:t>
      </w:r>
      <w:r>
        <w:rPr>
          <w:rFonts w:eastAsia="Times New Roman"/>
          <w:szCs w:val="24"/>
        </w:rPr>
        <w:t xml:space="preserve">και σχετικό πίνακα για το 2016, τη χρονιά δηλαδή που </w:t>
      </w:r>
      <w:r>
        <w:rPr>
          <w:rFonts w:eastAsia="Times New Roman"/>
          <w:szCs w:val="24"/>
        </w:rPr>
        <w:lastRenderedPageBreak/>
        <w:t xml:space="preserve">μιλάνε για εκτόξευση πάνω από 1 δισεκατομμύριο κάθε μήνα των ληξιπρόθεσμων και διάφορες άλλες φιλολογίες. </w:t>
      </w:r>
    </w:p>
    <w:p w14:paraId="163C409B" w14:textId="77777777" w:rsidR="004A774E" w:rsidRDefault="006F765D">
      <w:pPr>
        <w:spacing w:line="600" w:lineRule="auto"/>
        <w:ind w:firstLine="720"/>
        <w:jc w:val="both"/>
        <w:rPr>
          <w:rFonts w:eastAsia="Times New Roman"/>
          <w:szCs w:val="24"/>
        </w:rPr>
      </w:pPr>
      <w:r>
        <w:rPr>
          <w:rFonts w:eastAsia="Times New Roman"/>
          <w:szCs w:val="24"/>
        </w:rPr>
        <w:t xml:space="preserve">Θα σας πω μόνο τρία νούμερα για να μην κουράσω. Στο οκτάμηνο του 2016 τα ληξιπρόθεσμα είναι 5,1 </w:t>
      </w:r>
      <w:r>
        <w:rPr>
          <w:rFonts w:eastAsia="Times New Roman"/>
          <w:szCs w:val="24"/>
        </w:rPr>
        <w:t xml:space="preserve">δισεκατομμύρια, τη χρονιά του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το 2014, ήταν 7,2 δισεκατομμύρια, το 2015, παρά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που βοηθούσαν την πληρωμή των ληξιπρόθεσμων για ευνόητους λόγους, ήταν 6,3 δισεκατομμύρια. Είμαστε στο ίδιο επίπεδο που ήμασταν το 2013. </w:t>
      </w:r>
    </w:p>
    <w:p w14:paraId="163C409C" w14:textId="77777777" w:rsidR="004A774E" w:rsidRDefault="006F765D">
      <w:pPr>
        <w:spacing w:line="600" w:lineRule="auto"/>
        <w:ind w:firstLine="720"/>
        <w:jc w:val="both"/>
        <w:rPr>
          <w:rFonts w:eastAsia="Times New Roman"/>
          <w:szCs w:val="24"/>
        </w:rPr>
      </w:pPr>
      <w:r>
        <w:rPr>
          <w:rFonts w:eastAsia="Times New Roman"/>
          <w:szCs w:val="24"/>
        </w:rPr>
        <w:t xml:space="preserve">Δεν </w:t>
      </w:r>
      <w:r>
        <w:rPr>
          <w:rFonts w:eastAsia="Times New Roman"/>
          <w:szCs w:val="24"/>
        </w:rPr>
        <w:t xml:space="preserve">περιγράφουμε το δικό μας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δεν θριαμβολογούμε. Καταλαβαίνουμε το τι προβλήματα έχουν οι πολίτες και θέλουμε να κάνουμε ό,τι είναι δυνατόν για να προχωρήσουμε στην επόμενη φάση, δηλαδή, στη μείωση των φορολογικών επιβαρύνσεων, στη μείωση των </w:t>
      </w:r>
      <w:r>
        <w:rPr>
          <w:rFonts w:eastAsia="Times New Roman"/>
          <w:szCs w:val="24"/>
        </w:rPr>
        <w:t>φορολογικών συντελεστών, στη δίκαιη κατανομή των φορολογικών βαρών.</w:t>
      </w:r>
    </w:p>
    <w:p w14:paraId="163C409D" w14:textId="77777777" w:rsidR="004A774E" w:rsidRDefault="006F765D">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Κλείστε, όμως, κύριε Υπουργέ.</w:t>
      </w:r>
    </w:p>
    <w:p w14:paraId="163C409E" w14:textId="77777777" w:rsidR="004A774E" w:rsidRDefault="006F765D">
      <w:pPr>
        <w:spacing w:line="600" w:lineRule="auto"/>
        <w:ind w:firstLine="720"/>
        <w:jc w:val="both"/>
        <w:rPr>
          <w:rFonts w:eastAsia="Times New Roman"/>
          <w:bCs/>
          <w:szCs w:val="24"/>
        </w:rPr>
      </w:pPr>
      <w:r>
        <w:rPr>
          <w:rFonts w:eastAsia="Times New Roman"/>
          <w:b/>
          <w:bCs/>
          <w:szCs w:val="24"/>
        </w:rPr>
        <w:lastRenderedPageBreak/>
        <w:t xml:space="preserve">ΤΡΥΦΩΝ ΑΛΕΞΙΑΔΗΣ (Αναπληρωτής Υπουργός Οικονομικών): </w:t>
      </w:r>
      <w:r>
        <w:rPr>
          <w:rFonts w:eastAsia="Times New Roman"/>
          <w:bCs/>
          <w:szCs w:val="24"/>
        </w:rPr>
        <w:t>Κλείνω, κύριε Πρόεδρε.</w:t>
      </w:r>
    </w:p>
    <w:p w14:paraId="163C409F" w14:textId="77777777" w:rsidR="004A774E" w:rsidRDefault="006F765D">
      <w:pPr>
        <w:spacing w:line="600" w:lineRule="auto"/>
        <w:ind w:firstLine="720"/>
        <w:jc w:val="both"/>
        <w:rPr>
          <w:rFonts w:eastAsia="Times New Roman"/>
          <w:bCs/>
          <w:szCs w:val="24"/>
        </w:rPr>
      </w:pPr>
      <w:r>
        <w:rPr>
          <w:rFonts w:eastAsia="Times New Roman"/>
          <w:bCs/>
          <w:szCs w:val="24"/>
        </w:rPr>
        <w:t>Ευχαριστώ πολύ, κύριε Πρόεδρε.</w:t>
      </w:r>
    </w:p>
    <w:p w14:paraId="163C40A0" w14:textId="77777777" w:rsidR="004A774E" w:rsidRDefault="006F765D">
      <w:pPr>
        <w:spacing w:line="600" w:lineRule="auto"/>
        <w:ind w:firstLine="720"/>
        <w:jc w:val="center"/>
        <w:rPr>
          <w:rFonts w:eastAsia="Times New Roman"/>
          <w:bCs/>
          <w:szCs w:val="24"/>
        </w:rPr>
      </w:pPr>
      <w:r>
        <w:rPr>
          <w:rFonts w:eastAsia="Times New Roman"/>
          <w:bCs/>
          <w:szCs w:val="24"/>
        </w:rPr>
        <w:t>(Χειροκροτήματα απ</w:t>
      </w:r>
      <w:r>
        <w:rPr>
          <w:rFonts w:eastAsia="Times New Roman"/>
          <w:bCs/>
          <w:szCs w:val="24"/>
        </w:rPr>
        <w:t>ό την πτέρυγα του ΣΥΡΙΖΑ)</w:t>
      </w:r>
    </w:p>
    <w:p w14:paraId="163C40A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(Στο σημείο αυτό ο Αναπληρωτής Υπουργός Οικονομικών κ. Τρύφων Αλεξιάδης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w:t>
      </w:r>
      <w:r>
        <w:rPr>
          <w:rFonts w:eastAsia="Times New Roman" w:cs="Times New Roman"/>
          <w:szCs w:val="24"/>
        </w:rPr>
        <w:t>λής)</w:t>
      </w:r>
    </w:p>
    <w:p w14:paraId="163C40A2" w14:textId="77777777" w:rsidR="004A774E" w:rsidRDefault="006F765D">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Βεβαίως, απλά επισημαίνω ότι σε όλα όσα είπατε υπάρχει αντίλογος, αλλά δεν είναι της παρούσης.</w:t>
      </w:r>
    </w:p>
    <w:p w14:paraId="163C40A3" w14:textId="77777777" w:rsidR="004A774E" w:rsidRDefault="006F765D">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γιατί δεν είναι της παρούσης;</w:t>
      </w:r>
    </w:p>
    <w:p w14:paraId="163C40A4" w14:textId="77777777" w:rsidR="004A774E" w:rsidRDefault="006F765D">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Κύριε Λοβέρδο, η διαδικασία</w:t>
      </w:r>
      <w:r>
        <w:rPr>
          <w:rFonts w:eastAsia="Times New Roman"/>
          <w:bCs/>
          <w:szCs w:val="24"/>
        </w:rPr>
        <w:t xml:space="preserve"> είναι ξεκάθαρη για τη συγκεκριμένη κύρωση. Μόνο οι δύο αντιλέγοντες μιλάνε και ο Υπουργός.</w:t>
      </w:r>
    </w:p>
    <w:p w14:paraId="163C40A5" w14:textId="77777777" w:rsidR="004A774E" w:rsidRDefault="006F765D">
      <w:pPr>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Αλλά και οι Κοινοβουλευτικοί Εκπρόσωποι μπορούν. </w:t>
      </w:r>
    </w:p>
    <w:p w14:paraId="163C40A6" w14:textId="77777777" w:rsidR="004A774E" w:rsidRDefault="006F765D">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Όχι, όχι. Είναι οι δύο αντιλέγοντες και ο Υπουργός. Αυτό που λέ</w:t>
      </w:r>
      <w:r>
        <w:rPr>
          <w:rFonts w:eastAsia="Times New Roman"/>
          <w:bCs/>
          <w:szCs w:val="24"/>
        </w:rPr>
        <w:t xml:space="preserve">τε το κάναμε κατά παρέκκλιση, όταν υπήρχε τροπολογία. Δεν υπάρχει σήμερα. </w:t>
      </w:r>
    </w:p>
    <w:p w14:paraId="163C40A7" w14:textId="77777777" w:rsidR="004A774E" w:rsidRDefault="006F765D">
      <w:pPr>
        <w:spacing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Ναι, αλλά αυτό…</w:t>
      </w:r>
    </w:p>
    <w:p w14:paraId="163C40A8" w14:textId="77777777" w:rsidR="004A774E" w:rsidRDefault="006F765D">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Κοιτάξτε, έχουμε το κυρίως νομοσχέδιο. Δεν ανοίγω τέτοια «φάμπρικα» τώρα.</w:t>
      </w:r>
    </w:p>
    <w:p w14:paraId="163C40A9" w14:textId="77777777" w:rsidR="004A774E" w:rsidRDefault="006F765D">
      <w:pPr>
        <w:spacing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Αυτό, όμως, όταν η συμφωνία </w:t>
      </w:r>
      <w:r>
        <w:rPr>
          <w:rFonts w:eastAsia="Times New Roman"/>
          <w:szCs w:val="24"/>
        </w:rPr>
        <w:t>γίνεται για τη σύμβαση. Όταν ξεφεύγουμε από τη σύμβαση…</w:t>
      </w:r>
    </w:p>
    <w:p w14:paraId="163C40AA" w14:textId="77777777" w:rsidR="004A774E" w:rsidRDefault="006F765D">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Γι’ αυτό είπα εγώ στον Υπουργό, κ. Αλεξιάδη, ότι για όλα αυτά υπάρχει αντίλογος.</w:t>
      </w:r>
    </w:p>
    <w:p w14:paraId="163C40AB" w14:textId="77777777" w:rsidR="004A774E" w:rsidRDefault="006F765D">
      <w:pPr>
        <w:spacing w:line="600" w:lineRule="auto"/>
        <w:ind w:firstLine="720"/>
        <w:jc w:val="both"/>
        <w:rPr>
          <w:rFonts w:eastAsia="Times New Roman"/>
          <w:szCs w:val="24"/>
        </w:rPr>
      </w:pPr>
      <w:r>
        <w:rPr>
          <w:rFonts w:eastAsia="Times New Roman"/>
          <w:b/>
          <w:szCs w:val="24"/>
        </w:rPr>
        <w:lastRenderedPageBreak/>
        <w:t>ΧΡΙΣΤΟΣ ΔΗΜΑΣ:</w:t>
      </w:r>
      <w:r>
        <w:rPr>
          <w:rFonts w:eastAsia="Times New Roman"/>
          <w:szCs w:val="24"/>
        </w:rPr>
        <w:t xml:space="preserve"> Αλλιώς δεν έχει νόημα να συμφωνούμε στην </w:t>
      </w:r>
      <w:r>
        <w:rPr>
          <w:rFonts w:eastAsia="Times New Roman"/>
          <w:szCs w:val="24"/>
        </w:rPr>
        <w:t>επιτροπή</w:t>
      </w:r>
      <w:r>
        <w:rPr>
          <w:rFonts w:eastAsia="Times New Roman"/>
          <w:szCs w:val="24"/>
        </w:rPr>
        <w:t>.</w:t>
      </w:r>
    </w:p>
    <w:p w14:paraId="163C40AC" w14:textId="77777777" w:rsidR="004A774E" w:rsidRDefault="006F765D">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Αποφασίσαμε κάτι στην Διάσκεψη των Προέδρων. Το κυρίως νομοσχέδιο είναι το επόμενο. Δεν με ενδιαφέρει πόσοι ήσασταν μέσα στην Αίθουσα, αλλά όταν ξεκίνησα ορίστηκε η διαδικασία, ομόφωνα. Και δεν υπήρξε καμμία αντίρρηση. Δεν </w:t>
      </w:r>
      <w:r>
        <w:rPr>
          <w:rFonts w:eastAsia="Times New Roman"/>
          <w:bCs/>
          <w:szCs w:val="24"/>
        </w:rPr>
        <w:t>μπορεί καθ’ οδόν να αλλάζει ομόφωνη απόφαση.</w:t>
      </w:r>
    </w:p>
    <w:p w14:paraId="163C40AD" w14:textId="77777777" w:rsidR="004A774E" w:rsidRDefault="006F765D">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Για περιορισμένη συζήτηση.</w:t>
      </w:r>
    </w:p>
    <w:p w14:paraId="163C40AE" w14:textId="77777777" w:rsidR="004A774E" w:rsidRDefault="006F765D">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Συμφωνώ. </w:t>
      </w:r>
    </w:p>
    <w:p w14:paraId="163C40AF" w14:textId="77777777" w:rsidR="004A774E" w:rsidRDefault="006F765D">
      <w:pPr>
        <w:spacing w:line="600" w:lineRule="auto"/>
        <w:ind w:firstLine="720"/>
        <w:jc w:val="both"/>
        <w:rPr>
          <w:rFonts w:eastAsia="Times New Roman"/>
          <w:bCs/>
          <w:szCs w:val="24"/>
        </w:rPr>
      </w:pPr>
      <w:r>
        <w:rPr>
          <w:rFonts w:eastAsia="Times New Roman"/>
          <w:bCs/>
          <w:szCs w:val="24"/>
        </w:rPr>
        <w:t>Επειδή, λοιπόν, ο κ. Αλεξιάδης άνοιξε την κουβέντα ως μη όφειλε –γι’ αυτό και του είπα ότι υπάρχει αντίλογος- θα δώσω ένα</w:t>
      </w:r>
      <w:r>
        <w:rPr>
          <w:rFonts w:eastAsia="Times New Roman"/>
          <w:bCs/>
          <w:szCs w:val="24"/>
        </w:rPr>
        <w:t xml:space="preserve"> λεπτό σε όποιον θέλει από το κάθε κόμμα. Τελευταίος θα είστε εσείς, κύριε Λοβέρδο, ως Κοινοβουλευτικός.</w:t>
      </w:r>
    </w:p>
    <w:p w14:paraId="163C40B0" w14:textId="77777777" w:rsidR="004A774E" w:rsidRDefault="006F765D">
      <w:pPr>
        <w:spacing w:line="600" w:lineRule="auto"/>
        <w:ind w:firstLine="720"/>
        <w:jc w:val="both"/>
        <w:rPr>
          <w:rFonts w:eastAsia="Times New Roman"/>
          <w:bCs/>
          <w:szCs w:val="24"/>
        </w:rPr>
      </w:pPr>
      <w:r>
        <w:rPr>
          <w:rFonts w:eastAsia="Times New Roman"/>
          <w:bCs/>
          <w:szCs w:val="24"/>
        </w:rPr>
        <w:t>Τον λόγο έχει ο κ. Δήμας.</w:t>
      </w:r>
    </w:p>
    <w:p w14:paraId="163C40B1" w14:textId="77777777" w:rsidR="004A774E" w:rsidRDefault="006F765D">
      <w:pPr>
        <w:spacing w:line="600" w:lineRule="auto"/>
        <w:ind w:firstLine="720"/>
        <w:jc w:val="both"/>
        <w:rPr>
          <w:rFonts w:eastAsia="Times New Roman"/>
          <w:szCs w:val="24"/>
        </w:rPr>
      </w:pPr>
      <w:r>
        <w:rPr>
          <w:rFonts w:eastAsia="Times New Roman"/>
          <w:b/>
          <w:szCs w:val="24"/>
        </w:rPr>
        <w:lastRenderedPageBreak/>
        <w:t>ΧΡΙΣΤΟΣ ΔΗΜΑΣ:</w:t>
      </w:r>
      <w:r>
        <w:rPr>
          <w:rFonts w:eastAsia="Times New Roman"/>
          <w:szCs w:val="24"/>
        </w:rPr>
        <w:t xml:space="preserve"> Ευχαριστώ, κύριε Πρόεδρε.</w:t>
      </w:r>
    </w:p>
    <w:p w14:paraId="163C40B2" w14:textId="77777777" w:rsidR="004A774E" w:rsidRDefault="006F765D">
      <w:pPr>
        <w:spacing w:line="600" w:lineRule="auto"/>
        <w:ind w:firstLine="720"/>
        <w:jc w:val="both"/>
        <w:rPr>
          <w:rFonts w:eastAsia="Times New Roman"/>
          <w:szCs w:val="24"/>
        </w:rPr>
      </w:pPr>
      <w:r>
        <w:rPr>
          <w:rFonts w:eastAsia="Times New Roman"/>
          <w:szCs w:val="24"/>
        </w:rPr>
        <w:t>Ο κύριος Υπουργός αναφέρθηκε στις ληξιπρόθεσμες οφειλές του δημοσίου προς τον ιδιωτι</w:t>
      </w:r>
      <w:r>
        <w:rPr>
          <w:rFonts w:eastAsia="Times New Roman"/>
          <w:szCs w:val="24"/>
        </w:rPr>
        <w:t xml:space="preserve">κό τομέα. Είπε ότι η χρονιά του 2014 ήταν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w:t>
      </w:r>
    </w:p>
    <w:p w14:paraId="163C40B3" w14:textId="77777777" w:rsidR="004A774E" w:rsidRDefault="006F765D">
      <w:pPr>
        <w:spacing w:line="600" w:lineRule="auto"/>
        <w:ind w:firstLine="720"/>
        <w:jc w:val="both"/>
        <w:rPr>
          <w:rFonts w:eastAsia="Times New Roman"/>
          <w:bCs/>
          <w:szCs w:val="24"/>
        </w:rPr>
      </w:pPr>
      <w:r>
        <w:rPr>
          <w:rFonts w:eastAsia="Times New Roman"/>
          <w:b/>
          <w:bCs/>
          <w:szCs w:val="24"/>
        </w:rPr>
        <w:t xml:space="preserve">ΤΡΥΦΩΝ ΑΛΕΞΙΑΔΗΣ (Αναπληρωτής Υπουργός Οικονομικών): </w:t>
      </w:r>
      <w:r>
        <w:rPr>
          <w:rFonts w:eastAsia="Times New Roman"/>
          <w:bCs/>
          <w:szCs w:val="24"/>
        </w:rPr>
        <w:t>Όχι..</w:t>
      </w:r>
    </w:p>
    <w:p w14:paraId="163C40B4" w14:textId="77777777" w:rsidR="004A774E" w:rsidRDefault="006F765D">
      <w:pPr>
        <w:spacing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Ένα λεπτό, κύριε Υπουργέ, να είμαστε ακριβείς σε αυτά τα οποία λέμε.</w:t>
      </w:r>
    </w:p>
    <w:p w14:paraId="163C40B5" w14:textId="77777777" w:rsidR="004A774E" w:rsidRDefault="006F765D">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Δεν κάνουμε διάλογο. Δεν θα αφήσω να χαλαρώσει η διαδικασία. Κύριε Αλεξιάδη, είδατε τι δημιουργήσατε. Παρακαλώ, κουβέντα.</w:t>
      </w:r>
    </w:p>
    <w:p w14:paraId="163C40B6" w14:textId="77777777" w:rsidR="004A774E" w:rsidRDefault="006F765D">
      <w:pPr>
        <w:spacing w:line="600" w:lineRule="auto"/>
        <w:ind w:firstLine="720"/>
        <w:jc w:val="both"/>
        <w:rPr>
          <w:rFonts w:eastAsia="Times New Roman"/>
          <w:bCs/>
          <w:szCs w:val="24"/>
        </w:rPr>
      </w:pPr>
      <w:r>
        <w:rPr>
          <w:rFonts w:eastAsia="Times New Roman"/>
          <w:bCs/>
          <w:szCs w:val="24"/>
        </w:rPr>
        <w:t>Συνεχίστε, κύριε Δήμα.</w:t>
      </w:r>
    </w:p>
    <w:p w14:paraId="163C40B7" w14:textId="77777777" w:rsidR="004A774E" w:rsidRDefault="006F765D">
      <w:pPr>
        <w:spacing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Θα ήθελα ο Υπουργός, κ. Αλεξιάδης, εάν έχει την ευγενή καλοσύνη να καταθέσει στη Βουλή την πορεί</w:t>
      </w:r>
      <w:r>
        <w:rPr>
          <w:rFonts w:eastAsia="Times New Roman"/>
          <w:szCs w:val="24"/>
        </w:rPr>
        <w:t xml:space="preserve">α των ληξιπρόθεσμων οφειλών του δημοσίου προς τον ιδιωτικό τομέα. Πολύ απλά </w:t>
      </w:r>
      <w:r>
        <w:rPr>
          <w:rFonts w:eastAsia="Times New Roman"/>
          <w:szCs w:val="24"/>
        </w:rPr>
        <w:lastRenderedPageBreak/>
        <w:t>θα επιβεβαιώσει ότι η μείωση από το 2012 -όταν παρέλαβε η προηγούμενη κυβέρνηση οι ληξιπρόθεσμες οφειλές ήταν πάνω από 8 δισεκατομμύρια και όταν παρέδωσε ήταν περίπου στα 3 δισεκατ</w:t>
      </w:r>
      <w:r>
        <w:rPr>
          <w:rFonts w:eastAsia="Times New Roman"/>
          <w:szCs w:val="24"/>
        </w:rPr>
        <w:t>ομμύρια</w:t>
      </w:r>
      <w:r>
        <w:rPr>
          <w:rFonts w:eastAsia="Times New Roman"/>
          <w:szCs w:val="24"/>
        </w:rPr>
        <w:t>- άρα μείωσε η Κυβέρνηση Σαμαρά τις ληξιπρόθεσμες οφειλές πάνω από 5 δισεκατομμύρια</w:t>
      </w:r>
      <w:r>
        <w:rPr>
          <w:rFonts w:eastAsia="Times New Roman"/>
          <w:szCs w:val="24"/>
        </w:rPr>
        <w:t>.</w:t>
      </w:r>
    </w:p>
    <w:p w14:paraId="163C40B8" w14:textId="77777777" w:rsidR="004A774E" w:rsidRDefault="006F765D">
      <w:pPr>
        <w:spacing w:line="600" w:lineRule="auto"/>
        <w:ind w:firstLine="720"/>
        <w:jc w:val="both"/>
        <w:rPr>
          <w:rFonts w:eastAsia="Times New Roman"/>
          <w:szCs w:val="24"/>
        </w:rPr>
      </w:pPr>
      <w:r>
        <w:rPr>
          <w:rFonts w:eastAsia="Times New Roman"/>
          <w:szCs w:val="24"/>
        </w:rPr>
        <w:t>Επίσης, να θυμηθούμε, κύριε Αλεξιάδη, ποιες ήταν οι συνθήκες όταν παρέλαβε η προηγούμενη κυβέρνηση. Υπήρχε έλλειμμα στον προϋπολογισμό, με πολύ αρνητικούς ρυθμούς α</w:t>
      </w:r>
      <w:r>
        <w:rPr>
          <w:rFonts w:eastAsia="Times New Roman"/>
          <w:szCs w:val="24"/>
        </w:rPr>
        <w:t xml:space="preserve">νάπτυξης. Ενώ </w:t>
      </w:r>
      <w:r>
        <w:rPr>
          <w:rFonts w:eastAsia="Times New Roman"/>
          <w:szCs w:val="24"/>
        </w:rPr>
        <w:t>σε εσάς</w:t>
      </w:r>
      <w:r>
        <w:rPr>
          <w:rFonts w:eastAsia="Times New Roman"/>
          <w:szCs w:val="24"/>
        </w:rPr>
        <w:t xml:space="preserve"> παραδώσαμε και πρωτογενές πλεόνασμα και θετικούς ρυθμούς ανάπτυξης το 2014, το μόνο που καταφέρατε ήταν να αυξήσετε τις ληξιπρόθεσμες οφειλές του δημοσίου περίπου κατά 80%.</w:t>
      </w:r>
    </w:p>
    <w:p w14:paraId="163C40B9" w14:textId="77777777" w:rsidR="004A774E" w:rsidRDefault="006F765D">
      <w:pPr>
        <w:spacing w:line="600" w:lineRule="auto"/>
        <w:ind w:firstLine="720"/>
        <w:jc w:val="both"/>
        <w:rPr>
          <w:rFonts w:eastAsia="Times New Roman"/>
          <w:szCs w:val="24"/>
        </w:rPr>
      </w:pPr>
      <w:r>
        <w:rPr>
          <w:rFonts w:eastAsia="Times New Roman"/>
          <w:szCs w:val="24"/>
        </w:rPr>
        <w:t>Και τέλος για τη μεγάλη επιτυχία στα φορολογικά έσοδα, να υπε</w:t>
      </w:r>
      <w:r>
        <w:rPr>
          <w:rFonts w:eastAsia="Times New Roman"/>
          <w:szCs w:val="24"/>
        </w:rPr>
        <w:t xml:space="preserve">νθυμίσω, κύριε Αλεξιάδη, ότι πρώτον πάρα πολύς κόσμος έχει πληρώσει με πιστωτικές κάρτες εφάπαξ τον ΕΝΦΙΑ. </w:t>
      </w:r>
    </w:p>
    <w:p w14:paraId="163C40BA" w14:textId="77777777" w:rsidR="004A774E" w:rsidRDefault="006F765D">
      <w:pPr>
        <w:spacing w:line="600" w:lineRule="auto"/>
        <w:ind w:firstLine="720"/>
        <w:jc w:val="both"/>
        <w:rPr>
          <w:rFonts w:eastAsia="Times New Roman"/>
          <w:szCs w:val="24"/>
        </w:rPr>
      </w:pPr>
      <w:r>
        <w:rPr>
          <w:rFonts w:eastAsia="Times New Roman"/>
          <w:szCs w:val="24"/>
        </w:rPr>
        <w:lastRenderedPageBreak/>
        <w:t>Επίσης, τίθεται ένα ζήτημα. Έχετε προϋπολογίσει στο προσχέδιο του κρατικού προϋπολογισμού 2 δισεκατομμύρια για τις ληξιπρόθεσμες οφειλές του δημοσίο</w:t>
      </w:r>
      <w:r>
        <w:rPr>
          <w:rFonts w:eastAsia="Times New Roman"/>
          <w:szCs w:val="24"/>
        </w:rPr>
        <w:t>υ, αλλά και για τις εκκρεμείς επιστροφές φόρων. Έχουν, όμως, μειωθεί μόνο κατά 600 εκατομμύρια ευρώ οι ληξιπρόθεσμες οφειλές. Πού πήγαν τα υπόλοιπα…</w:t>
      </w:r>
    </w:p>
    <w:p w14:paraId="163C40BB" w14:textId="77777777" w:rsidR="004A774E" w:rsidRDefault="006F765D">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Κύριε Δήμα, μην ανοίγετε άλλα θέματα. Αυτά, στην κουβέντα για τον προϋπολο</w:t>
      </w:r>
      <w:r>
        <w:rPr>
          <w:rFonts w:eastAsia="Times New Roman"/>
          <w:bCs/>
          <w:szCs w:val="24"/>
        </w:rPr>
        <w:t xml:space="preserve">γισμό. </w:t>
      </w:r>
    </w:p>
    <w:p w14:paraId="163C40BC" w14:textId="77777777" w:rsidR="004A774E" w:rsidRDefault="006F765D">
      <w:pPr>
        <w:spacing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Θέλω δέκα δευτερόλεπτα, κύριε Πρόεδρε.</w:t>
      </w:r>
    </w:p>
    <w:p w14:paraId="163C40BD" w14:textId="77777777" w:rsidR="004A774E" w:rsidRDefault="006F765D">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Κλείστε παρακαλώ.</w:t>
      </w:r>
    </w:p>
    <w:p w14:paraId="163C40BE" w14:textId="77777777" w:rsidR="004A774E" w:rsidRDefault="006F765D">
      <w:pPr>
        <w:spacing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Ή έχουν γεννηθεί νέες ληξιπρόθεσμες οφειλές ή πολύ απλά δεν έχουν διοχετευτεί ακόμα στην αγορά. </w:t>
      </w:r>
    </w:p>
    <w:p w14:paraId="163C40BF" w14:textId="77777777" w:rsidR="004A774E" w:rsidRDefault="006F765D">
      <w:pPr>
        <w:spacing w:line="600" w:lineRule="auto"/>
        <w:ind w:firstLine="720"/>
        <w:jc w:val="both"/>
        <w:rPr>
          <w:rFonts w:eastAsia="Times New Roman"/>
          <w:szCs w:val="24"/>
        </w:rPr>
      </w:pPr>
      <w:r>
        <w:rPr>
          <w:rFonts w:eastAsia="Times New Roman"/>
          <w:szCs w:val="24"/>
        </w:rPr>
        <w:t xml:space="preserve">Σε κάθε </w:t>
      </w:r>
      <w:r>
        <w:rPr>
          <w:rFonts w:eastAsia="Times New Roman"/>
          <w:szCs w:val="24"/>
        </w:rPr>
        <w:t xml:space="preserve">περίπτωση </w:t>
      </w:r>
      <w:r>
        <w:rPr>
          <w:rFonts w:eastAsia="Times New Roman"/>
          <w:szCs w:val="24"/>
        </w:rPr>
        <w:t>πάντως, εσείς</w:t>
      </w:r>
      <w:r>
        <w:rPr>
          <w:rFonts w:eastAsia="Times New Roman"/>
          <w:szCs w:val="24"/>
        </w:rPr>
        <w:t xml:space="preserve"> έχετε αποτύχει.</w:t>
      </w:r>
    </w:p>
    <w:p w14:paraId="163C40C0" w14:textId="77777777" w:rsidR="004A774E" w:rsidRDefault="006F765D">
      <w:pPr>
        <w:spacing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Κύριε Γάκη, εσάς σας αφήνω τελευταίο -εάν θέλετε- για να συμπυκνώσετε, εφόσον θέλετε να πάρετε τον λόγο.</w:t>
      </w:r>
    </w:p>
    <w:p w14:paraId="163C40C1" w14:textId="77777777" w:rsidR="004A774E" w:rsidRDefault="006F765D">
      <w:pPr>
        <w:spacing w:line="600" w:lineRule="auto"/>
        <w:ind w:firstLine="720"/>
        <w:jc w:val="both"/>
        <w:rPr>
          <w:rFonts w:eastAsia="Times New Roman"/>
          <w:bCs/>
          <w:szCs w:val="24"/>
        </w:rPr>
      </w:pPr>
      <w:r>
        <w:rPr>
          <w:rFonts w:eastAsia="Times New Roman"/>
          <w:bCs/>
          <w:szCs w:val="24"/>
        </w:rPr>
        <w:t>Ο κ. Παναγιώταρος τοποθετήθηκε. Κύριε Λοβέρδο, είπα ότι ως Κοινοβουλευτικός θα κλείσετε.</w:t>
      </w:r>
    </w:p>
    <w:p w14:paraId="163C40C2" w14:textId="77777777" w:rsidR="004A774E" w:rsidRDefault="006F765D">
      <w:pPr>
        <w:spacing w:line="600" w:lineRule="auto"/>
        <w:ind w:firstLine="720"/>
        <w:jc w:val="both"/>
        <w:rPr>
          <w:rFonts w:eastAsia="Times New Roman"/>
          <w:bCs/>
          <w:szCs w:val="24"/>
        </w:rPr>
      </w:pPr>
      <w:r>
        <w:rPr>
          <w:rFonts w:eastAsia="Times New Roman"/>
          <w:bCs/>
          <w:szCs w:val="24"/>
        </w:rPr>
        <w:t>Τον λόγο έχε</w:t>
      </w:r>
      <w:r>
        <w:rPr>
          <w:rFonts w:eastAsia="Times New Roman"/>
          <w:bCs/>
          <w:szCs w:val="24"/>
        </w:rPr>
        <w:t>ι ο κ. Κουτσούκος, για ένα λεπτό.</w:t>
      </w:r>
    </w:p>
    <w:p w14:paraId="163C40C3" w14:textId="77777777" w:rsidR="004A774E" w:rsidRDefault="006F765D">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Κύριε Πρόεδρε, είπα και στην </w:t>
      </w:r>
      <w:r>
        <w:rPr>
          <w:rFonts w:eastAsia="Times New Roman"/>
          <w:szCs w:val="24"/>
        </w:rPr>
        <w:t xml:space="preserve">επιτροπή </w:t>
      </w:r>
      <w:r>
        <w:rPr>
          <w:rFonts w:eastAsia="Times New Roman"/>
          <w:szCs w:val="24"/>
        </w:rPr>
        <w:t>ότι προφανώς συμφωνούμε με την κύρωση αυτής της πολυμερής σύμβασης συνεργασίας και με το πρότυπο ανταλλαγής πληροφοριών, που δίνει τη δυνατότητα στη χώρα μας να συμ</w:t>
      </w:r>
      <w:r>
        <w:rPr>
          <w:rFonts w:eastAsia="Times New Roman"/>
          <w:szCs w:val="24"/>
        </w:rPr>
        <w:t>μετάσχει σε μία διεθνή προσπάθεια για την πάταξη της φοροδιαφυγής. Και είπα χαρακτηριστικά ότι η προσχώρηση της χώρας μας σε αυτήν την πολυμερή συμφωνία, φέρει την υπογραφή του κ. Χαρδούβελη στις 29</w:t>
      </w:r>
      <w:r>
        <w:rPr>
          <w:rFonts w:eastAsia="Times New Roman"/>
          <w:szCs w:val="24"/>
        </w:rPr>
        <w:t>-</w:t>
      </w:r>
      <w:r>
        <w:rPr>
          <w:rFonts w:eastAsia="Times New Roman"/>
          <w:szCs w:val="24"/>
        </w:rPr>
        <w:t>10</w:t>
      </w:r>
      <w:r>
        <w:rPr>
          <w:rFonts w:eastAsia="Times New Roman"/>
          <w:szCs w:val="24"/>
        </w:rPr>
        <w:t>-</w:t>
      </w:r>
      <w:r>
        <w:rPr>
          <w:rFonts w:eastAsia="Times New Roman"/>
          <w:szCs w:val="24"/>
        </w:rPr>
        <w:t>2014.</w:t>
      </w:r>
    </w:p>
    <w:p w14:paraId="163C40C4" w14:textId="77777777" w:rsidR="004A774E" w:rsidRDefault="006F765D">
      <w:pPr>
        <w:spacing w:line="600" w:lineRule="auto"/>
        <w:ind w:firstLine="720"/>
        <w:jc w:val="both"/>
        <w:rPr>
          <w:rFonts w:eastAsia="Times New Roman" w:cs="Times New Roman"/>
          <w:szCs w:val="24"/>
        </w:rPr>
      </w:pPr>
      <w:r>
        <w:rPr>
          <w:rFonts w:eastAsia="Times New Roman"/>
          <w:szCs w:val="24"/>
        </w:rPr>
        <w:t>Από εκεί και πέρα, λοιπόν, αντί η Κυβέρνηση να α</w:t>
      </w:r>
      <w:r>
        <w:rPr>
          <w:rFonts w:eastAsia="Times New Roman"/>
          <w:szCs w:val="24"/>
        </w:rPr>
        <w:t xml:space="preserve">ρπάξει αυτήν την ευκαιρία της συμμετοχής μας και της πρωτοβουλίας μας σε μια προσπάθεια για την αντιμετώπιση του φαινομένου της φοροδιαφυγής, </w:t>
      </w:r>
      <w:r>
        <w:rPr>
          <w:rFonts w:eastAsia="Times New Roman"/>
          <w:szCs w:val="24"/>
        </w:rPr>
        <w:lastRenderedPageBreak/>
        <w:t xml:space="preserve">έρχεται εδώ κάθε φορά ο κ. Αλεξιάδης και μας βγάζει λόγους για το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της Κυβέρνησης. Πρέπει να καταλάβο</w:t>
      </w:r>
      <w:r>
        <w:rPr>
          <w:rFonts w:eastAsia="Times New Roman"/>
          <w:szCs w:val="24"/>
        </w:rPr>
        <w:t>υν οι κυβερνητικοί τα όρια της κάθε φορά συζήτησης στο επίπεδο του Κοινοβουλίου.</w:t>
      </w:r>
    </w:p>
    <w:p w14:paraId="163C40C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Με τον κ. Αλεξιάδη και την Κυβέρνηση προφανώς θα αντιπαρατεθούμε όταν έρθει η ώρα γι’ αυτό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που δεν εδράζεται πουθενά μια και ο λαός στενάζει στα ΑΤΜ και στις</w:t>
      </w:r>
      <w:r>
        <w:rPr>
          <w:rFonts w:eastAsia="Times New Roman" w:cs="Times New Roman"/>
          <w:szCs w:val="24"/>
        </w:rPr>
        <w:t xml:space="preserve"> αίθουσες των πλειστηριασμών των δικαστηρίων. </w:t>
      </w:r>
    </w:p>
    <w:p w14:paraId="163C40C6"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Ευχαριστώ.</w:t>
      </w:r>
    </w:p>
    <w:p w14:paraId="163C40C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Κύριε Πρόεδρε, ζητώ τον λόγο.</w:t>
      </w:r>
    </w:p>
    <w:p w14:paraId="163C40C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Βαρδαλή, τοποθετηθήκατε, αλλά εν πάση περιπτώσει, για ένα λεπτό να απαντήσετε και εσείς σε αυτά που ακούστηκαν.</w:t>
      </w:r>
    </w:p>
    <w:p w14:paraId="163C40C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Παρακαλώ να διανεμηθούν στους συναδέλφους αυτά που κατέθεσε ο κύριος Υπουργός.</w:t>
      </w:r>
    </w:p>
    <w:p w14:paraId="163C40C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Ορίστε, κύριε Βαρδαλή.</w:t>
      </w:r>
    </w:p>
    <w:p w14:paraId="163C40C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Ευχαριστώ, κύρι</w:t>
      </w:r>
      <w:r>
        <w:rPr>
          <w:rFonts w:eastAsia="Times New Roman" w:cs="Times New Roman"/>
          <w:szCs w:val="24"/>
        </w:rPr>
        <w:t>ε Πρόεδρε.</w:t>
      </w:r>
    </w:p>
    <w:p w14:paraId="163C40CC"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αρχάς</w:t>
      </w:r>
      <w:r>
        <w:rPr>
          <w:rFonts w:eastAsia="Times New Roman" w:cs="Times New Roman"/>
          <w:szCs w:val="24"/>
        </w:rPr>
        <w:t xml:space="preserve"> έχει κάθε δικαίωμα ο κύριος Υπουργός να αξιοποιήσει όπως νομίζει αυτός την άποψη του Κομμουνιστικού Κόμματος. Δεν έχει το δικαίωμα, όμως, να διαστρεβλώνει και μάλιστα συνειδητά τη θέση του ΚΚΕ. </w:t>
      </w:r>
    </w:p>
    <w:p w14:paraId="163C40C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Θέλω να του θυμίσω απλώς ότι στην τοποθ</w:t>
      </w:r>
      <w:r>
        <w:rPr>
          <w:rFonts w:eastAsia="Times New Roman" w:cs="Times New Roman"/>
          <w:szCs w:val="24"/>
        </w:rPr>
        <w:t xml:space="preserve">έτησή μας ξεκαθαρίσαμε, πέραν όλων των άλλων, το εξής: Στο ερώτημα αν πρέπει να πιαστεί η φοροδιαφυγή, απαντάμε ξεκάθαρα ναι. Μόνο που ταυτόχρονα λέμε ότι ο εργαζόμενος λαός, τα λαϊκά στρώματα δεν πρέπει </w:t>
      </w:r>
      <w:r>
        <w:rPr>
          <w:rFonts w:eastAsia="Times New Roman" w:cs="Times New Roman"/>
          <w:szCs w:val="24"/>
        </w:rPr>
        <w:t xml:space="preserve">να </w:t>
      </w:r>
      <w:r>
        <w:rPr>
          <w:rFonts w:eastAsia="Times New Roman" w:cs="Times New Roman"/>
          <w:szCs w:val="24"/>
        </w:rPr>
        <w:t>έχουν κα</w:t>
      </w:r>
      <w:r>
        <w:rPr>
          <w:rFonts w:eastAsia="Times New Roman" w:cs="Times New Roman"/>
          <w:szCs w:val="24"/>
        </w:rPr>
        <w:t>μ</w:t>
      </w:r>
      <w:r>
        <w:rPr>
          <w:rFonts w:eastAsia="Times New Roman" w:cs="Times New Roman"/>
          <w:szCs w:val="24"/>
        </w:rPr>
        <w:t>μιά αυταπάτη, διότι το αποτέλεσμα της πά</w:t>
      </w:r>
      <w:r>
        <w:rPr>
          <w:rFonts w:eastAsia="Times New Roman" w:cs="Times New Roman"/>
          <w:szCs w:val="24"/>
        </w:rPr>
        <w:t>ταξης μέρους της φοροδιαφυγής δεν πρόκειται να πάει σε αυτόν. Αυτή είναι η κριτική που κάνουμε στην Κυβέρνηση. Και εδώ, εν πάση περιπτώσει, «ποιεί την νήσσαν».</w:t>
      </w:r>
    </w:p>
    <w:p w14:paraId="163C40CE"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αυτά τα λεφτά που μαζεύετε, το λέμε ξεκάθαρα, διότι φαίνεται από την πολιτική σας</w:t>
      </w:r>
      <w:r>
        <w:rPr>
          <w:rFonts w:eastAsia="Times New Roman" w:cs="Times New Roman"/>
          <w:szCs w:val="24"/>
        </w:rPr>
        <w:t>, τα δίνετε σε επιδοτήσεις, φοροαπαλλαγές και διάφορα κίνητρα στο μεγάλο κεφάλαιο. Αυτή είναι η πολιτική σας. Είναι αντιλαϊκή, αντεργατική.</w:t>
      </w:r>
    </w:p>
    <w:p w14:paraId="163C40C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63C40D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Μαυρωτά, θέλετε τον λόγο;</w:t>
      </w:r>
    </w:p>
    <w:p w14:paraId="163C40D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 κ</w:t>
      </w:r>
      <w:r>
        <w:rPr>
          <w:rFonts w:eastAsia="Times New Roman" w:cs="Times New Roman"/>
          <w:szCs w:val="24"/>
        </w:rPr>
        <w:t>ύριε Πρόεδρε.</w:t>
      </w:r>
    </w:p>
    <w:p w14:paraId="163C40D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Καμμένε, θέλετε να πάρετε τον λόγο για ένα λεπτό;</w:t>
      </w:r>
    </w:p>
    <w:p w14:paraId="163C40D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 κύριε Πρόεδρε.</w:t>
      </w:r>
    </w:p>
    <w:p w14:paraId="163C40D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Έχετε τον λόγο.</w:t>
      </w:r>
    </w:p>
    <w:p w14:paraId="163C40D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w:t>
      </w:r>
    </w:p>
    <w:p w14:paraId="163C40D6"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Θέλω να θυμίσω στους αξιότιμ</w:t>
      </w:r>
      <w:r>
        <w:rPr>
          <w:rFonts w:eastAsia="Times New Roman" w:cs="Times New Roman"/>
          <w:szCs w:val="24"/>
        </w:rPr>
        <w:t>ους συναδέλφους της αντιπολιτεύσεως ότι αυτή η Κυβέρνηση προσπαθεί με πάρα πολλές δυσκολίες να αντιμετωπίσει το ζήτημα των εσόδων και των εξόδων. Δεν ανταγωνιζόμαστε μόνο για το πώς θα μαζευτούν τα χρήματα, αλλά κοιτάμε και πώς δεν θα σπαταλήσουμε τα χρήμα</w:t>
      </w:r>
      <w:r>
        <w:rPr>
          <w:rFonts w:eastAsia="Times New Roman" w:cs="Times New Roman"/>
          <w:szCs w:val="24"/>
        </w:rPr>
        <w:t xml:space="preserve">τα -για πρώτη φορά φαντάζομαι. </w:t>
      </w:r>
    </w:p>
    <w:p w14:paraId="163C40D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Και θα ήθελα, εφόσον μας διανεμηθούν τα τεκμηριωμένα στοιχεία του κ. Αλεξιάδη -ευχής έργο θα ήταν- η κάθε Κοινοβουλευτική Ομάδα εγγράφως να μας κάνει παρατηρήσεις, δηλαδή, εάν είναι ορθά ή λάθος ή όποια άλλη παρατήρηση ποιοτ</w:t>
      </w:r>
      <w:r>
        <w:rPr>
          <w:rFonts w:eastAsia="Times New Roman" w:cs="Times New Roman"/>
          <w:szCs w:val="24"/>
        </w:rPr>
        <w:t>ική θα είχε πάνω στα νούμερα. Τα νούμερα δεν λένε ψέματα.</w:t>
      </w:r>
    </w:p>
    <w:p w14:paraId="163C40D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τα πείτε αυτά στη συζήτηση στον προϋπολογισμό.</w:t>
      </w:r>
    </w:p>
    <w:p w14:paraId="163C40D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Επειδή θα γίνεται συζήτηση επί αυτών των στοιχείων κατά πόσο εμείς φέραμε πιο πολλά έσοδα και φ</w:t>
      </w:r>
      <w:r>
        <w:rPr>
          <w:rFonts w:eastAsia="Times New Roman" w:cs="Times New Roman"/>
          <w:szCs w:val="24"/>
        </w:rPr>
        <w:t>αίνεται ιστορικά από τους πίνακες.</w:t>
      </w:r>
    </w:p>
    <w:p w14:paraId="163C40D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163C40D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Δεν ξέρω αν γράφεται μέσα στα χαρτιά που θα σας διανεμηθούν και πόσοι Έλληνες πλήρωσαν με πλαστική κάρτα τα έσοδα του Σεπτεμβρίου, γιατί και αυτό έχει τη σημασία του.</w:t>
      </w:r>
    </w:p>
    <w:p w14:paraId="163C40DC"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Κλείνουμε από τους συναδέλφους αγορητές, εφόσον θέλει να πάρει τον λόγο, με τον κ. Σαρίδη.</w:t>
      </w:r>
    </w:p>
    <w:p w14:paraId="163C40D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Δεν θέλω τον λόγο, κύριε Πρόεδρε.</w:t>
      </w:r>
    </w:p>
    <w:p w14:paraId="163C40D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πολύ.</w:t>
      </w:r>
    </w:p>
    <w:p w14:paraId="163C40D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Πάμε τώρα στον κ. Λοβέρδο για δύο λεπτά, ως Κοινοβουλευτικό Εκπρό</w:t>
      </w:r>
      <w:r>
        <w:rPr>
          <w:rFonts w:eastAsia="Times New Roman" w:cs="Times New Roman"/>
          <w:szCs w:val="24"/>
        </w:rPr>
        <w:t>σωπο.</w:t>
      </w:r>
    </w:p>
    <w:p w14:paraId="163C40E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Κύριε Πρόεδρε, μετά τον κ. Λοβέρδο, για ένα λεπτό θα ήθελα τον λόγο.</w:t>
      </w:r>
    </w:p>
    <w:p w14:paraId="163C40E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Όχι, δεν σας ξαναδίνω τον λόγο. Δεν την ξαναπατώ, κύριε Υπουργέ. Μου ανοίξατε πληγή. Στον προϋπ</w:t>
      </w:r>
      <w:r>
        <w:rPr>
          <w:rFonts w:eastAsia="Times New Roman" w:cs="Times New Roman"/>
          <w:szCs w:val="24"/>
        </w:rPr>
        <w:t>ολογισμό θα απαντήσετε. Γιατί δεν μου είπατε ότι θα πείτε αυτά. Μου είπατε ότι θέλετε επί της κύρωσης λίγο παραπάνω χρόνο.</w:t>
      </w:r>
    </w:p>
    <w:p w14:paraId="163C40E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Εγώ ζητάω τον λόγο να μιλήσω. Αν δεν μου τον δώσετε είναι με δική σας ευθύνη.</w:t>
      </w:r>
    </w:p>
    <w:p w14:paraId="163C40E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 (Νικήτας Κακλαμάνης):</w:t>
      </w:r>
      <w:r>
        <w:rPr>
          <w:rFonts w:eastAsia="Times New Roman" w:cs="Times New Roman"/>
          <w:szCs w:val="24"/>
        </w:rPr>
        <w:t xml:space="preserve"> Εντάξει. Με δική μου ευθύνη θα κλείσω τη συζήτηση, όπως λέει ο Κανονισμός, γιατί τον παραβήκατε και σας άφησα εγώ και φταίω.</w:t>
      </w:r>
    </w:p>
    <w:p w14:paraId="163C40E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Όχι, δεν τον παραβίασα.</w:t>
      </w:r>
    </w:p>
    <w:p w14:paraId="163C40E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Κακλαμάνης):</w:t>
      </w:r>
      <w:r>
        <w:rPr>
          <w:rFonts w:eastAsia="Times New Roman" w:cs="Times New Roman"/>
          <w:szCs w:val="24"/>
        </w:rPr>
        <w:t xml:space="preserve"> Κύριε Λοβέρδο, έχετε τον λόγο για δύο λεπτά. Κάνετε λάθος.</w:t>
      </w:r>
    </w:p>
    <w:p w14:paraId="163C40E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Κύριε Πρόεδρε, και εμένα και τον κ. Μαυρωτά και τον κ. Δημήτρη Καμμένο, έτσι όπως εξελισσόταν η διαδικασία πριν μιλήσει ο Υπουργός, στην αφέλειά του δηλαδή, μας εξυπη</w:t>
      </w:r>
      <w:r>
        <w:rPr>
          <w:rFonts w:eastAsia="Times New Roman" w:cs="Times New Roman"/>
          <w:szCs w:val="24"/>
        </w:rPr>
        <w:t>ρετούσε γιατί έχουμε Εξεταστική Επιτροπή και Επιτροπή Ευρωπαϊκών Υποθέσεων και, όπως ακριβώς το είπατε, ήταν και η Διάσκεψη απολύτως ομόφωνη. Νομίζω ότι εφόσον δεν υπάρχουν τροπολογίες, πάμε με τις διαδικασίες της συνοπτικής κύρωσης του Κανονισμού (111,108</w:t>
      </w:r>
      <w:r>
        <w:rPr>
          <w:rFonts w:eastAsia="Times New Roman" w:cs="Times New Roman"/>
          <w:szCs w:val="24"/>
        </w:rPr>
        <w:t xml:space="preserve"> κλπ</w:t>
      </w:r>
      <w:r>
        <w:rPr>
          <w:rFonts w:eastAsia="Times New Roman" w:cs="Times New Roman"/>
          <w:szCs w:val="24"/>
        </w:rPr>
        <w:t>.</w:t>
      </w:r>
      <w:r>
        <w:rPr>
          <w:rFonts w:eastAsia="Times New Roman" w:cs="Times New Roman"/>
          <w:szCs w:val="24"/>
        </w:rPr>
        <w:t xml:space="preserve">). </w:t>
      </w:r>
    </w:p>
    <w:p w14:paraId="163C40E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Και έρχεται ο Υπουργός επ’ αυτού και αντί να κλείσει τη συζήτηση, την ανοίγει. Και την ανοίγει με πολύ γενικότερο θέμα: την πορεία της κοινωνίας και της οικονομίας. </w:t>
      </w:r>
    </w:p>
    <w:p w14:paraId="163C40E8"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Καλά, πάτε καλά; Η ερώτηση δεν είναι ρητορική, ούτε έχω κα</w:t>
      </w:r>
      <w:r>
        <w:rPr>
          <w:rFonts w:eastAsia="Times New Roman" w:cs="Times New Roman"/>
          <w:szCs w:val="24"/>
        </w:rPr>
        <w:t>μ</w:t>
      </w:r>
      <w:r>
        <w:rPr>
          <w:rFonts w:eastAsia="Times New Roman" w:cs="Times New Roman"/>
          <w:szCs w:val="24"/>
        </w:rPr>
        <w:t>μιά διάθεση να έχω προ</w:t>
      </w:r>
      <w:r>
        <w:rPr>
          <w:rFonts w:eastAsia="Times New Roman" w:cs="Times New Roman"/>
          <w:szCs w:val="24"/>
        </w:rPr>
        <w:t xml:space="preserve">σωπικό μαζί σας. Είστε καλά, κύριε Υπουργέ, σε πολιτικό επίπεδο; </w:t>
      </w:r>
    </w:p>
    <w:p w14:paraId="163C40E9" w14:textId="77777777" w:rsidR="004A774E" w:rsidRDefault="006F765D">
      <w:pPr>
        <w:spacing w:line="600" w:lineRule="auto"/>
        <w:ind w:firstLine="720"/>
        <w:jc w:val="both"/>
        <w:rPr>
          <w:rFonts w:eastAsia="Times New Roman" w:cs="Times New Roman"/>
          <w:b/>
          <w:szCs w:val="24"/>
        </w:rPr>
      </w:pPr>
      <w:r>
        <w:rPr>
          <w:rFonts w:eastAsia="Times New Roman" w:cs="Times New Roman"/>
          <w:szCs w:val="24"/>
        </w:rPr>
        <w:t xml:space="preserve">(Στο σημείο αυτό την Προεδρική Έδρα καταλαμβάνει ο Ε΄ Αντιπρόεδρος της Βουλής </w:t>
      </w:r>
      <w:r w:rsidRPr="009D2192">
        <w:rPr>
          <w:rFonts w:eastAsia="Times New Roman" w:cs="Times New Roman"/>
          <w:szCs w:val="24"/>
        </w:rPr>
        <w:t>κ.</w:t>
      </w:r>
      <w:r w:rsidRPr="00436804">
        <w:rPr>
          <w:rFonts w:eastAsia="Times New Roman" w:cs="Times New Roman"/>
          <w:b/>
          <w:szCs w:val="24"/>
        </w:rPr>
        <w:t xml:space="preserve"> ΔΗΜΗΤΡΙΟΣ ΚΡΕΜΑΣΤΙΝΟΣ</w:t>
      </w:r>
      <w:r w:rsidRPr="009D2192">
        <w:rPr>
          <w:rFonts w:eastAsia="Times New Roman" w:cs="Times New Roman"/>
          <w:szCs w:val="24"/>
        </w:rPr>
        <w:t>)</w:t>
      </w:r>
    </w:p>
    <w:p w14:paraId="163C40E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Είστε εδώ στην Εθνική Αντιπροσωπεία και κομπορρημονείτε όταν, για να σας δώσω ένα στοι</w:t>
      </w:r>
      <w:r>
        <w:rPr>
          <w:rFonts w:eastAsia="Times New Roman" w:cs="Times New Roman"/>
          <w:szCs w:val="24"/>
        </w:rPr>
        <w:t>χείο από έναν συνταξιούχο δημόσιο υπάλληλο, το μετοχικό του ταμείο τον Οκτώβριο του 2015 ήταν 96,88 ευρώ, τον Ιούνιο του 2016 ήταν 44,90 ευρώ και εχθές 22 ευρώ; Και έχετε το θράσος να έρχεστε εδώ να κομπορρημονείτε; Τι είναι αυτό που σας εμποδίζει να δεχθε</w:t>
      </w:r>
      <w:r>
        <w:rPr>
          <w:rFonts w:eastAsia="Times New Roman" w:cs="Times New Roman"/>
          <w:szCs w:val="24"/>
        </w:rPr>
        <w:t>ίτε ποια είναι η αλήθεια; Ότι, δηλαδή, ή τα έσοδά σας θα πάνε καλά παντί αντικοινωνικώ τρόπω και δεν θα ενεργοποιηθεί ο κόφτης, αλλά θα ματώνει η κοινωνία ή δεν θα πάνε καλά και θα ενεργοποιηθεί ο κόφτης. Είναι μπρος γκρεμός και πίσω ρέμα.</w:t>
      </w:r>
    </w:p>
    <w:p w14:paraId="163C40E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Είστε σε θέση να</w:t>
      </w:r>
      <w:r>
        <w:rPr>
          <w:rFonts w:eastAsia="Times New Roman" w:cs="Times New Roman"/>
          <w:szCs w:val="24"/>
        </w:rPr>
        <w:t xml:space="preserve"> επαίρεστε για το κυβερνητικό έργο; Ως φορομπήχτης και φοροεισπράκτορας ελάτε εδώ να γελάτε, αλλά ως πολιτικό στέλεχος, μέλος μιας Κυβέρνησης που υποσχέθηκε άλλα, πρέπει να αισθάνεστε συστολή, όταν μπαίνετε στην Εθνική Αντιπροσωπεία. </w:t>
      </w:r>
    </w:p>
    <w:p w14:paraId="163C40E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ΤΡΥΦΩΝ ΑΛΕΞΙΑΔΗΣ (Ανα</w:t>
      </w:r>
      <w:r>
        <w:rPr>
          <w:rFonts w:eastAsia="Times New Roman" w:cs="Times New Roman"/>
          <w:b/>
          <w:szCs w:val="24"/>
        </w:rPr>
        <w:t xml:space="preserve">πληρωτής Υπουργός Οικονομικών): </w:t>
      </w:r>
      <w:r>
        <w:rPr>
          <w:rFonts w:eastAsia="Times New Roman" w:cs="Times New Roman"/>
          <w:szCs w:val="24"/>
        </w:rPr>
        <w:t>Κύριε Πρόεδρε, ζητώ τον λόγο επί προσωπικού και για να απαντήσω.</w:t>
      </w:r>
    </w:p>
    <w:p w14:paraId="163C40ED" w14:textId="77777777" w:rsidR="004A774E" w:rsidRDefault="006F765D">
      <w:pPr>
        <w:spacing w:line="600" w:lineRule="auto"/>
        <w:ind w:firstLine="720"/>
        <w:jc w:val="both"/>
        <w:rPr>
          <w:rFonts w:eastAsia="Times New Roman"/>
          <w:bCs/>
        </w:rPr>
      </w:pPr>
      <w:r>
        <w:rPr>
          <w:rFonts w:eastAsia="Times New Roman"/>
          <w:b/>
          <w:bCs/>
        </w:rPr>
        <w:lastRenderedPageBreak/>
        <w:t xml:space="preserve">ΠΡΟΕΔΡΕΥΩΝ (Δημήτριος Κρεμαστινός): </w:t>
      </w:r>
      <w:r>
        <w:rPr>
          <w:rFonts w:eastAsia="Times New Roman"/>
          <w:bCs/>
        </w:rPr>
        <w:t>Βεβαίως. Πόσο χρόνο θέλετε, κύριε Υπουργέ;</w:t>
      </w:r>
    </w:p>
    <w:p w14:paraId="163C40EE" w14:textId="77777777" w:rsidR="004A774E" w:rsidRDefault="006F765D">
      <w:pPr>
        <w:spacing w:line="600" w:lineRule="auto"/>
        <w:ind w:firstLine="720"/>
        <w:jc w:val="both"/>
        <w:rPr>
          <w:rFonts w:eastAsia="Times New Roman"/>
          <w:bCs/>
        </w:rPr>
      </w:pPr>
      <w:r>
        <w:rPr>
          <w:rFonts w:eastAsia="Times New Roman"/>
          <w:b/>
          <w:bCs/>
        </w:rPr>
        <w:t>ΤΡΥΦΩΝ ΑΛΕΞΙΑΔΗΣ (Αναπληρωτής Υπουργός Οικονομικών):</w:t>
      </w:r>
      <w:r>
        <w:rPr>
          <w:rFonts w:eastAsia="Times New Roman"/>
          <w:bCs/>
        </w:rPr>
        <w:t xml:space="preserve"> Για δυο λεπτά.</w:t>
      </w:r>
    </w:p>
    <w:p w14:paraId="163C40EF" w14:textId="77777777" w:rsidR="004A774E" w:rsidRDefault="006F765D">
      <w:pPr>
        <w:spacing w:line="600" w:lineRule="auto"/>
        <w:ind w:firstLine="720"/>
        <w:jc w:val="both"/>
        <w:rPr>
          <w:rFonts w:eastAsia="Times New Roman"/>
          <w:bCs/>
        </w:rPr>
      </w:pPr>
      <w:r>
        <w:rPr>
          <w:rFonts w:eastAsia="Times New Roman"/>
          <w:b/>
          <w:bCs/>
        </w:rPr>
        <w:t>ΧΡΗΣΤΟΣ ΜΑΝΤ</w:t>
      </w:r>
      <w:r>
        <w:rPr>
          <w:rFonts w:eastAsia="Times New Roman"/>
          <w:b/>
          <w:bCs/>
        </w:rPr>
        <w:t>ΑΣ:</w:t>
      </w:r>
      <w:r>
        <w:rPr>
          <w:rFonts w:eastAsia="Times New Roman"/>
          <w:bCs/>
        </w:rPr>
        <w:t xml:space="preserve"> Να ολοκληρώσουν πρώτα οι Κοινοβουλευτικοί και μετά, κύριε Πρόεδρε. </w:t>
      </w:r>
    </w:p>
    <w:p w14:paraId="163C40F0" w14:textId="77777777" w:rsidR="004A774E" w:rsidRDefault="006F765D">
      <w:pPr>
        <w:spacing w:line="600" w:lineRule="auto"/>
        <w:ind w:firstLine="720"/>
        <w:jc w:val="both"/>
        <w:rPr>
          <w:rFonts w:eastAsia="Times New Roman"/>
          <w:bCs/>
        </w:rPr>
      </w:pPr>
      <w:r>
        <w:rPr>
          <w:rFonts w:eastAsia="Times New Roman"/>
          <w:b/>
          <w:bCs/>
        </w:rPr>
        <w:t>ΤΡΥΦΩΝ ΑΛΕΞΙΑΔΗΣ (Αναπληρωτής Υπουργός Οικονομικών):</w:t>
      </w:r>
      <w:r>
        <w:rPr>
          <w:rFonts w:eastAsia="Times New Roman"/>
          <w:bCs/>
        </w:rPr>
        <w:t xml:space="preserve"> Νόμιζα ότι ολοκλήρωσαν. Εάν δεν έχουν ολοκληρώσει, να ολοκληρώσουν όλοι και μετά. </w:t>
      </w:r>
    </w:p>
    <w:p w14:paraId="163C40F1" w14:textId="77777777" w:rsidR="004A774E" w:rsidRDefault="006F765D">
      <w:pPr>
        <w:spacing w:line="600" w:lineRule="auto"/>
        <w:ind w:firstLine="720"/>
        <w:jc w:val="both"/>
        <w:rPr>
          <w:rFonts w:eastAsia="Times New Roman"/>
          <w:bCs/>
        </w:rPr>
      </w:pPr>
      <w:r>
        <w:rPr>
          <w:rFonts w:eastAsia="Times New Roman"/>
          <w:b/>
          <w:bCs/>
        </w:rPr>
        <w:t xml:space="preserve">ΧΡΗΣΤΟΣ ΜΑΝΤΑΣ: </w:t>
      </w:r>
      <w:r>
        <w:rPr>
          <w:rFonts w:eastAsia="Times New Roman"/>
          <w:bCs/>
        </w:rPr>
        <w:t>Όχι, μπορεί να χρειαστεί να πάρο</w:t>
      </w:r>
      <w:r>
        <w:rPr>
          <w:rFonts w:eastAsia="Times New Roman"/>
          <w:bCs/>
        </w:rPr>
        <w:t>υν και άλλοι τον λόγο.</w:t>
      </w:r>
    </w:p>
    <w:p w14:paraId="163C40F2" w14:textId="77777777" w:rsidR="004A774E" w:rsidRDefault="006F765D">
      <w:pPr>
        <w:spacing w:line="600" w:lineRule="auto"/>
        <w:ind w:firstLine="720"/>
        <w:jc w:val="both"/>
        <w:rPr>
          <w:rFonts w:eastAsia="Times New Roman"/>
          <w:bCs/>
        </w:rPr>
      </w:pPr>
      <w:r>
        <w:rPr>
          <w:rFonts w:eastAsia="Times New Roman"/>
          <w:b/>
          <w:bCs/>
        </w:rPr>
        <w:t>ΑΝΔΡΕΑΣ ΛΟΒΕΡΔΟΣ:</w:t>
      </w:r>
      <w:r>
        <w:rPr>
          <w:rFonts w:eastAsia="Times New Roman"/>
          <w:bCs/>
        </w:rPr>
        <w:t xml:space="preserve"> Ναι, αλλά θα ξανανοίξει η συζήτηση.</w:t>
      </w:r>
    </w:p>
    <w:p w14:paraId="163C40F3" w14:textId="77777777" w:rsidR="004A774E" w:rsidRDefault="006F765D">
      <w:pPr>
        <w:spacing w:after="0" w:line="600" w:lineRule="auto"/>
        <w:ind w:firstLine="709"/>
        <w:jc w:val="both"/>
        <w:rPr>
          <w:rFonts w:eastAsia="Times New Roman" w:cs="Times New Roman"/>
        </w:rPr>
      </w:pPr>
      <w:r>
        <w:rPr>
          <w:rFonts w:eastAsia="Times New Roman"/>
          <w:b/>
          <w:bCs/>
        </w:rPr>
        <w:t>ΠΡΟΕΔΡΕΥΩΝ (Δημήτριος Κρεμαστινός):</w:t>
      </w:r>
      <w:r>
        <w:rPr>
          <w:rFonts w:eastAsia="Times New Roman"/>
          <w:bCs/>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w:t>
      </w:r>
      <w:r>
        <w:rPr>
          <w:rFonts w:eastAsia="Times New Roman" w:cs="Times New Roman"/>
        </w:rPr>
        <w:t xml:space="preserve">νως συμμετείχαν στο εκπαιδευτικό πρόγραμμα «Εργαστήρι Δημοκρατίας» που οργανώνει το Ίδρυμα της </w:t>
      </w:r>
      <w:r>
        <w:rPr>
          <w:rFonts w:eastAsia="Times New Roman" w:cs="Times New Roman"/>
        </w:rPr>
        <w:lastRenderedPageBreak/>
        <w:t xml:space="preserve">Βουλής, δεκαπέντε μαθητές και μαθήτριες και δύο εκπαιδευτικοί συνοδοί τους από το 5ο Δημοτικό Σχολείο Ζωγράφου. </w:t>
      </w:r>
    </w:p>
    <w:p w14:paraId="163C40F4" w14:textId="77777777" w:rsidR="004A774E" w:rsidRDefault="006F765D">
      <w:pPr>
        <w:spacing w:line="600" w:lineRule="auto"/>
        <w:ind w:firstLine="720"/>
        <w:jc w:val="both"/>
        <w:rPr>
          <w:rFonts w:eastAsia="Times New Roman" w:cs="Times New Roman"/>
        </w:rPr>
      </w:pPr>
      <w:r>
        <w:rPr>
          <w:rFonts w:eastAsia="Times New Roman" w:cs="Times New Roman"/>
        </w:rPr>
        <w:t xml:space="preserve">Η Βουλή σάς καλωσορίζει. </w:t>
      </w:r>
    </w:p>
    <w:p w14:paraId="163C40F5" w14:textId="77777777" w:rsidR="004A774E" w:rsidRDefault="006F765D">
      <w:pPr>
        <w:spacing w:line="600" w:lineRule="auto"/>
        <w:ind w:firstLine="720"/>
        <w:jc w:val="center"/>
        <w:rPr>
          <w:rFonts w:eastAsia="Times New Roman" w:cs="Times New Roman"/>
        </w:rPr>
      </w:pPr>
      <w:r>
        <w:rPr>
          <w:rFonts w:eastAsia="Times New Roman" w:cs="Times New Roman"/>
        </w:rPr>
        <w:t xml:space="preserve">(Χειροκροτήματα </w:t>
      </w:r>
      <w:r>
        <w:rPr>
          <w:rFonts w:eastAsia="Times New Roman" w:cs="Times New Roman"/>
        </w:rPr>
        <w:t xml:space="preserve">απ’ </w:t>
      </w:r>
      <w:r>
        <w:rPr>
          <w:rFonts w:eastAsia="Times New Roman" w:cs="Times New Roman"/>
        </w:rPr>
        <w:t>όλ</w:t>
      </w:r>
      <w:r>
        <w:rPr>
          <w:rFonts w:eastAsia="Times New Roman" w:cs="Times New Roman"/>
        </w:rPr>
        <w:t>ες τις πτέρυγες της Βουλής)</w:t>
      </w:r>
    </w:p>
    <w:p w14:paraId="163C40F6" w14:textId="77777777" w:rsidR="004A774E" w:rsidRDefault="006F765D">
      <w:pPr>
        <w:spacing w:line="600" w:lineRule="auto"/>
        <w:ind w:firstLine="720"/>
        <w:jc w:val="both"/>
        <w:rPr>
          <w:rFonts w:eastAsia="Times New Roman" w:cs="Times New Roman"/>
        </w:rPr>
      </w:pPr>
      <w:r>
        <w:rPr>
          <w:rFonts w:eastAsia="Times New Roman" w:cs="Times New Roman"/>
        </w:rPr>
        <w:t xml:space="preserve">Κύριε Υπουργέ, θέλετε να μιλήσετε τώρα; </w:t>
      </w:r>
    </w:p>
    <w:p w14:paraId="163C40F7" w14:textId="77777777" w:rsidR="004A774E" w:rsidRDefault="006F765D">
      <w:pPr>
        <w:spacing w:line="600" w:lineRule="auto"/>
        <w:ind w:firstLine="720"/>
        <w:jc w:val="both"/>
        <w:rPr>
          <w:rFonts w:eastAsia="Times New Roman" w:cs="Times New Roman"/>
        </w:rPr>
      </w:pPr>
      <w:r>
        <w:rPr>
          <w:rFonts w:eastAsia="Times New Roman" w:cs="Times New Roman"/>
          <w:b/>
        </w:rPr>
        <w:t>ΤΡΥΦΩΝ ΑΛΕΞΙΑΔΗΣ (Αναπληρωτής Υπουργός Οικονομικών):</w:t>
      </w:r>
      <w:r>
        <w:rPr>
          <w:rFonts w:eastAsia="Times New Roman" w:cs="Times New Roman"/>
        </w:rPr>
        <w:t xml:space="preserve"> Εάν τελείωσαν οι Κοινοβουλευτικοί Εκπρόσωποι, ναι. </w:t>
      </w:r>
    </w:p>
    <w:p w14:paraId="163C40F8" w14:textId="77777777" w:rsidR="004A774E" w:rsidRDefault="006F765D">
      <w:pPr>
        <w:spacing w:line="600" w:lineRule="auto"/>
        <w:ind w:firstLine="720"/>
        <w:jc w:val="both"/>
        <w:rPr>
          <w:rFonts w:eastAsia="Times New Roman" w:cs="Times New Roman"/>
        </w:rPr>
      </w:pPr>
      <w:r>
        <w:rPr>
          <w:rFonts w:eastAsia="Times New Roman" w:cs="Times New Roman"/>
          <w:b/>
        </w:rPr>
        <w:t>ΑΝΔΡΕΑΣ ΛΟΒΕΡΔΟΣ:</w:t>
      </w:r>
      <w:r>
        <w:rPr>
          <w:rFonts w:eastAsia="Times New Roman" w:cs="Times New Roman"/>
        </w:rPr>
        <w:t xml:space="preserve"> Ναι, αλλά θα ξανανοίξει η συζήτηση. </w:t>
      </w:r>
    </w:p>
    <w:p w14:paraId="163C40F9" w14:textId="77777777" w:rsidR="004A774E" w:rsidRDefault="006F765D">
      <w:pPr>
        <w:spacing w:line="600" w:lineRule="auto"/>
        <w:ind w:firstLine="720"/>
        <w:jc w:val="both"/>
        <w:rPr>
          <w:rFonts w:eastAsia="Times New Roman" w:cs="Times New Roman"/>
        </w:rPr>
      </w:pPr>
      <w:r>
        <w:rPr>
          <w:rFonts w:eastAsia="Times New Roman" w:cs="Times New Roman"/>
          <w:b/>
        </w:rPr>
        <w:t>ΔΗΜΗΤΡΙΟΣ ΓΑΚΗΣ:</w:t>
      </w:r>
      <w:r>
        <w:rPr>
          <w:rFonts w:eastAsia="Times New Roman" w:cs="Times New Roman"/>
        </w:rPr>
        <w:t xml:space="preserve"> Κύριε Πρόεδρε, νομίζω ότι…</w:t>
      </w:r>
    </w:p>
    <w:p w14:paraId="163C40FA" w14:textId="77777777" w:rsidR="004A774E" w:rsidRDefault="006F765D">
      <w:pPr>
        <w:spacing w:line="600" w:lineRule="auto"/>
        <w:ind w:firstLine="720"/>
        <w:jc w:val="both"/>
        <w:rPr>
          <w:rFonts w:eastAsia="Times New Roman" w:cs="Times New Roman"/>
        </w:rPr>
      </w:pPr>
      <w:r>
        <w:rPr>
          <w:rFonts w:eastAsia="Times New Roman" w:cs="Times New Roman"/>
          <w:b/>
        </w:rPr>
        <w:t xml:space="preserve">ΑΝΔΡΕΑΣ ΛΟΒΕΡΔΟΣ: </w:t>
      </w:r>
      <w:r>
        <w:rPr>
          <w:rFonts w:eastAsia="Times New Roman" w:cs="Times New Roman"/>
        </w:rPr>
        <w:t>Εάν ξαναμιλήσει, θα ξανανοίξει η συζήτηση.</w:t>
      </w:r>
    </w:p>
    <w:p w14:paraId="163C40FB" w14:textId="77777777" w:rsidR="004A774E" w:rsidRDefault="006F765D">
      <w:pPr>
        <w:spacing w:line="600" w:lineRule="auto"/>
        <w:ind w:firstLine="720"/>
        <w:jc w:val="both"/>
        <w:rPr>
          <w:rFonts w:eastAsia="Times New Roman" w:cs="Times New Roman"/>
        </w:rPr>
      </w:pPr>
      <w:r>
        <w:rPr>
          <w:rFonts w:eastAsia="Times New Roman"/>
          <w:b/>
          <w:bCs/>
        </w:rPr>
        <w:lastRenderedPageBreak/>
        <w:t xml:space="preserve">ΠΡΟΕΔΡΕΥΩΝ (Δημήτριος Κρεμαστινός): </w:t>
      </w:r>
      <w:r>
        <w:rPr>
          <w:rFonts w:eastAsia="Times New Roman" w:cs="Times New Roman"/>
        </w:rPr>
        <w:t xml:space="preserve">Κοιτάξτε, πρέπει να τελειώνουμε. </w:t>
      </w:r>
    </w:p>
    <w:p w14:paraId="163C40FC" w14:textId="77777777" w:rsidR="004A774E" w:rsidRDefault="006F765D">
      <w:pPr>
        <w:spacing w:line="600" w:lineRule="auto"/>
        <w:ind w:firstLine="720"/>
        <w:jc w:val="both"/>
        <w:rPr>
          <w:rFonts w:eastAsia="Times New Roman"/>
        </w:rPr>
      </w:pPr>
      <w:r>
        <w:rPr>
          <w:rFonts w:eastAsia="Times New Roman"/>
          <w:b/>
        </w:rPr>
        <w:t xml:space="preserve">ΝΙΚΟΛΑΟΣ ΔΕΝΔΙΑΣ: </w:t>
      </w:r>
      <w:r>
        <w:rPr>
          <w:rFonts w:eastAsia="Times New Roman"/>
        </w:rPr>
        <w:t>Κύριε Πρόεδρε, η Έδρα είναι ενιαία. Η Έδρα αρνήθηκε τον λόγο στον Υπουργό και ο</w:t>
      </w:r>
      <w:r>
        <w:rPr>
          <w:rFonts w:eastAsia="Times New Roman"/>
        </w:rPr>
        <w:t xml:space="preserve">ρθώς, πριν μπείτε στην Αίθουσα. </w:t>
      </w:r>
    </w:p>
    <w:p w14:paraId="163C40FD" w14:textId="77777777" w:rsidR="004A774E" w:rsidRDefault="006F765D">
      <w:pPr>
        <w:spacing w:line="600" w:lineRule="auto"/>
        <w:ind w:firstLine="720"/>
        <w:jc w:val="both"/>
        <w:rPr>
          <w:rFonts w:eastAsia="Times New Roman"/>
        </w:rPr>
      </w:pPr>
      <w:r>
        <w:rPr>
          <w:rFonts w:eastAsia="Times New Roman"/>
          <w:b/>
          <w:bCs/>
        </w:rPr>
        <w:t>ΠΡΟΕΔΡΕΥΩΝ (Δημήτριος Κρεμαστινός):</w:t>
      </w:r>
      <w:r>
        <w:rPr>
          <w:rFonts w:eastAsia="Times New Roman"/>
        </w:rPr>
        <w:t xml:space="preserve"> Δεν το ήξερα αυτό. </w:t>
      </w:r>
    </w:p>
    <w:p w14:paraId="163C40FE" w14:textId="77777777" w:rsidR="004A774E" w:rsidRDefault="006F765D">
      <w:pPr>
        <w:spacing w:line="600" w:lineRule="auto"/>
        <w:ind w:firstLine="720"/>
        <w:jc w:val="both"/>
        <w:rPr>
          <w:rFonts w:eastAsia="Times New Roman"/>
        </w:rPr>
      </w:pPr>
      <w:r>
        <w:rPr>
          <w:rFonts w:eastAsia="Times New Roman"/>
          <w:b/>
        </w:rPr>
        <w:t>ΝΙΚΟΛΑΟΣ ΔΕΝΔΙΑΣ:</w:t>
      </w:r>
      <w:r>
        <w:rPr>
          <w:rFonts w:eastAsia="Times New Roman"/>
        </w:rPr>
        <w:t xml:space="preserve"> Βεβαίως δεν το ξέρατε. Γι’ αυτό επιτρέψτε μου να σας το πω.</w:t>
      </w:r>
    </w:p>
    <w:p w14:paraId="163C40FF" w14:textId="77777777" w:rsidR="004A774E" w:rsidRDefault="006F765D">
      <w:pPr>
        <w:spacing w:line="600" w:lineRule="auto"/>
        <w:ind w:firstLine="720"/>
        <w:jc w:val="both"/>
        <w:rPr>
          <w:rFonts w:eastAsia="Times New Roman"/>
        </w:rPr>
      </w:pPr>
      <w:r>
        <w:rPr>
          <w:rFonts w:eastAsia="Times New Roman"/>
          <w:b/>
          <w:bCs/>
        </w:rPr>
        <w:t>ΠΡΟΕΔΡΕΥΩΝ (Δημήτριος Κρεμαστινός):</w:t>
      </w:r>
      <w:r>
        <w:rPr>
          <w:rFonts w:eastAsia="Times New Roman"/>
        </w:rPr>
        <w:t xml:space="preserve"> Εγώ, όμως, έδωσα τον λόγο. </w:t>
      </w:r>
    </w:p>
    <w:p w14:paraId="163C4100" w14:textId="77777777" w:rsidR="004A774E" w:rsidRDefault="006F765D">
      <w:pPr>
        <w:spacing w:line="600" w:lineRule="auto"/>
        <w:ind w:firstLine="720"/>
        <w:jc w:val="both"/>
        <w:rPr>
          <w:rFonts w:eastAsia="Times New Roman"/>
        </w:rPr>
      </w:pPr>
      <w:r>
        <w:rPr>
          <w:rFonts w:eastAsia="Times New Roman"/>
          <w:b/>
        </w:rPr>
        <w:t>ΝΙΚΟΛΑΟΣ ΔΕΝΔΙΑΣ:</w:t>
      </w:r>
      <w:r>
        <w:rPr>
          <w:rFonts w:eastAsia="Times New Roman"/>
        </w:rPr>
        <w:t xml:space="preserve"> Ο Υπουργός τοποθετήθηκε επί μη θέματος, προκάλεσε κύκλο συζήτησης και εάν επανέλθει, δεν θα τελειώσουμε ποτέ.</w:t>
      </w:r>
    </w:p>
    <w:p w14:paraId="163C4101" w14:textId="77777777" w:rsidR="004A774E" w:rsidRDefault="006F765D">
      <w:pPr>
        <w:spacing w:line="600" w:lineRule="auto"/>
        <w:ind w:firstLine="720"/>
        <w:jc w:val="both"/>
        <w:rPr>
          <w:rFonts w:eastAsia="Times New Roman"/>
        </w:rPr>
      </w:pPr>
      <w:r>
        <w:rPr>
          <w:rFonts w:eastAsia="Times New Roman"/>
          <w:b/>
        </w:rPr>
        <w:t>ΤΡΥΦΩΝ ΑΛΕΞΙΑΔΗΣ (Αναπληρωτής Υπουργός Οικονομικών):</w:t>
      </w:r>
      <w:r>
        <w:rPr>
          <w:rFonts w:eastAsia="Times New Roman"/>
        </w:rPr>
        <w:t xml:space="preserve"> Υπήρξε επί προσωπικού θέμα, κύριε Δένδια. </w:t>
      </w:r>
    </w:p>
    <w:p w14:paraId="163C4102" w14:textId="77777777" w:rsidR="004A774E" w:rsidRDefault="006F765D">
      <w:pPr>
        <w:spacing w:line="600" w:lineRule="auto"/>
        <w:ind w:firstLine="720"/>
        <w:jc w:val="both"/>
        <w:rPr>
          <w:rFonts w:eastAsia="Times New Roman"/>
        </w:rPr>
      </w:pPr>
      <w:r>
        <w:rPr>
          <w:rFonts w:eastAsia="Times New Roman"/>
          <w:b/>
        </w:rPr>
        <w:lastRenderedPageBreak/>
        <w:t xml:space="preserve">ΝΙΚΟΛΑΟΣ ΔΕΝΔΙΑΣ: </w:t>
      </w:r>
      <w:r>
        <w:rPr>
          <w:rFonts w:eastAsia="Times New Roman"/>
        </w:rPr>
        <w:t>Ελάτε τώρα, ποιο προσωπικό;</w:t>
      </w:r>
    </w:p>
    <w:p w14:paraId="163C4103" w14:textId="77777777" w:rsidR="004A774E" w:rsidRDefault="006F765D">
      <w:pPr>
        <w:spacing w:line="600" w:lineRule="auto"/>
        <w:ind w:firstLine="720"/>
        <w:jc w:val="both"/>
        <w:rPr>
          <w:rFonts w:eastAsia="Times New Roman"/>
        </w:rPr>
      </w:pPr>
      <w:r>
        <w:rPr>
          <w:rFonts w:eastAsia="Times New Roman"/>
          <w:b/>
        </w:rPr>
        <w:t>ΤΡΥ</w:t>
      </w:r>
      <w:r>
        <w:rPr>
          <w:rFonts w:eastAsia="Times New Roman"/>
          <w:b/>
        </w:rPr>
        <w:t>ΦΩΝ ΑΛΕΞΙΑΔΗΣ (Αναπληρωτής Υπουργός Οικονομικών):</w:t>
      </w:r>
      <w:r>
        <w:rPr>
          <w:rFonts w:eastAsia="Times New Roman"/>
        </w:rPr>
        <w:t xml:space="preserve"> Έχω ζητήσει τον λόγο επί προσωπικού, γιατί μου έκανε επίθεση ο κ. Λοβέρδος. </w:t>
      </w:r>
    </w:p>
    <w:p w14:paraId="163C4104" w14:textId="77777777" w:rsidR="004A774E" w:rsidRDefault="006F765D">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 xml:space="preserve">Ωραία, επί προσωπικού να τοποθετηθείτε. </w:t>
      </w:r>
    </w:p>
    <w:p w14:paraId="163C4105" w14:textId="77777777" w:rsidR="004A774E" w:rsidRDefault="006F765D">
      <w:pPr>
        <w:spacing w:line="600" w:lineRule="auto"/>
        <w:ind w:firstLine="720"/>
        <w:jc w:val="both"/>
        <w:rPr>
          <w:rFonts w:eastAsia="Times New Roman"/>
          <w:bCs/>
        </w:rPr>
      </w:pPr>
      <w:r>
        <w:rPr>
          <w:rFonts w:eastAsia="Times New Roman"/>
          <w:b/>
          <w:bCs/>
        </w:rPr>
        <w:t>ΤΡΥΦΩΝ ΑΛΕΞΙΑΔΗΣ (Αναπληρωτής Υπουργός Οικονομικών):</w:t>
      </w:r>
      <w:r>
        <w:rPr>
          <w:rFonts w:eastAsia="Times New Roman"/>
          <w:bCs/>
        </w:rPr>
        <w:t xml:space="preserve"> Βεβαίως. </w:t>
      </w:r>
    </w:p>
    <w:p w14:paraId="163C4106" w14:textId="77777777" w:rsidR="004A774E" w:rsidRDefault="006F765D">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Παράκληση, όμως, να μην προκληθεί ξανά νέος κύκλος συζήτησης, για να προχωρήσουμε. Έχουμε άλλο ένα νομοσχέδιο. </w:t>
      </w:r>
    </w:p>
    <w:p w14:paraId="163C4107" w14:textId="77777777" w:rsidR="004A774E" w:rsidRDefault="006F765D">
      <w:pPr>
        <w:spacing w:line="600" w:lineRule="auto"/>
        <w:ind w:firstLine="720"/>
        <w:jc w:val="both"/>
        <w:rPr>
          <w:rFonts w:eastAsia="Times New Roman"/>
          <w:bCs/>
        </w:rPr>
      </w:pPr>
      <w:r>
        <w:rPr>
          <w:rFonts w:eastAsia="Times New Roman"/>
          <w:bCs/>
        </w:rPr>
        <w:t>Κύριε Υπουργέ, έχετε τον λόγο.</w:t>
      </w:r>
    </w:p>
    <w:p w14:paraId="163C4108" w14:textId="77777777" w:rsidR="004A774E" w:rsidRDefault="006F765D">
      <w:pPr>
        <w:spacing w:line="600" w:lineRule="auto"/>
        <w:ind w:firstLine="720"/>
        <w:jc w:val="both"/>
        <w:rPr>
          <w:rFonts w:eastAsia="Times New Roman"/>
          <w:bCs/>
        </w:rPr>
      </w:pPr>
      <w:r>
        <w:rPr>
          <w:rFonts w:eastAsia="Times New Roman"/>
          <w:b/>
          <w:bCs/>
        </w:rPr>
        <w:lastRenderedPageBreak/>
        <w:t>ΤΡΥΦΩΝ ΑΛΕΞΙΑΔΗΣ (Αναπληρωτής Υπουργός Οικονομικών):</w:t>
      </w:r>
      <w:r>
        <w:rPr>
          <w:rFonts w:eastAsia="Times New Roman"/>
          <w:bCs/>
        </w:rPr>
        <w:t xml:space="preserve"> Πρώτα απ’ όλα</w:t>
      </w:r>
      <w:r>
        <w:rPr>
          <w:rFonts w:eastAsia="Times New Roman"/>
          <w:bCs/>
        </w:rPr>
        <w:t xml:space="preserve">, δεν υπήρχε, νομίζω, άλλος Υπουργός ο οποίος να εισηγήθηκε τόσο σύντομα κάποιο συγκεκριμένο νομοσχέδιο και να έκλεισε. </w:t>
      </w:r>
    </w:p>
    <w:p w14:paraId="163C4109" w14:textId="77777777" w:rsidR="004A774E" w:rsidRDefault="006F765D">
      <w:pPr>
        <w:spacing w:line="600" w:lineRule="auto"/>
        <w:ind w:firstLine="720"/>
        <w:jc w:val="both"/>
        <w:rPr>
          <w:rFonts w:eastAsia="Times New Roman"/>
          <w:bCs/>
        </w:rPr>
      </w:pPr>
      <w:r>
        <w:rPr>
          <w:rFonts w:eastAsia="Times New Roman"/>
          <w:bCs/>
        </w:rPr>
        <w:t xml:space="preserve">Αντιπαρέρχομαι, όμως, τις επιθέσεις και αναφέρομαι στις επιθέσεις περί αφέλειας. Αντιλαμβάνομαι πλήρως την επίθεση, αλλά απ’ αυτούς οι </w:t>
      </w:r>
      <w:r>
        <w:rPr>
          <w:rFonts w:eastAsia="Times New Roman"/>
          <w:bCs/>
        </w:rPr>
        <w:t>οποίοι με κατηγορούν εμένα για φορομπήχτη και φοροεισπράκτορα και πήραν τον φόρο στα ακίνητα</w:t>
      </w:r>
      <w:r>
        <w:rPr>
          <w:rFonts w:eastAsia="Times New Roman"/>
          <w:bCs/>
        </w:rPr>
        <w:t xml:space="preserve"> </w:t>
      </w:r>
      <w:r>
        <w:rPr>
          <w:rFonts w:eastAsia="Times New Roman"/>
          <w:bCs/>
        </w:rPr>
        <w:t>σ</w:t>
      </w:r>
      <w:r>
        <w:rPr>
          <w:rFonts w:eastAsia="Times New Roman"/>
          <w:bCs/>
        </w:rPr>
        <w:t xml:space="preserve">τα 600 εκατομμύρια τον χρόνο και τον πήγαν </w:t>
      </w:r>
      <w:r>
        <w:rPr>
          <w:rFonts w:eastAsia="Times New Roman"/>
          <w:bCs/>
        </w:rPr>
        <w:t>στα</w:t>
      </w:r>
      <w:r>
        <w:rPr>
          <w:rFonts w:eastAsia="Times New Roman"/>
          <w:bCs/>
        </w:rPr>
        <w:t xml:space="preserve"> 3,4 δισεκατομμύρια τον χρόνο μάλλον δεν είναι ψόγος, έπαινος είναι. Γι’ αυτό και το αντιπαρέρχομαι. </w:t>
      </w:r>
    </w:p>
    <w:p w14:paraId="163C410A" w14:textId="77777777" w:rsidR="004A774E" w:rsidRDefault="006F765D">
      <w:pPr>
        <w:spacing w:line="600" w:lineRule="auto"/>
        <w:ind w:firstLine="720"/>
        <w:jc w:val="both"/>
        <w:rPr>
          <w:rFonts w:eastAsia="Times New Roman"/>
          <w:bCs/>
        </w:rPr>
      </w:pPr>
      <w:r>
        <w:rPr>
          <w:rFonts w:eastAsia="Times New Roman"/>
          <w:bCs/>
        </w:rPr>
        <w:t>Δ</w:t>
      </w:r>
      <w:r>
        <w:rPr>
          <w:rFonts w:eastAsia="Times New Roman"/>
          <w:bCs/>
        </w:rPr>
        <w:t>ύ</w:t>
      </w:r>
      <w:r>
        <w:rPr>
          <w:rFonts w:eastAsia="Times New Roman"/>
          <w:bCs/>
        </w:rPr>
        <w:t>ο πράγματα ν</w:t>
      </w:r>
      <w:r>
        <w:rPr>
          <w:rFonts w:eastAsia="Times New Roman"/>
          <w:bCs/>
        </w:rPr>
        <w:t xml:space="preserve">α ξεκαθαρίσω, για να μην υπάρχει παρανόηση. Πρώτον, δεν αναφέρθηκα στα χρέη δημοσίου προς τον ιδιωτικό τομέα. Ο πίνακας που έχει μοιραστεί είναι για τα χρέη τα ληξιπρόθεσμα πολιτών και επιχειρήσεων προς τους πολίτες. </w:t>
      </w:r>
    </w:p>
    <w:p w14:paraId="163C410B" w14:textId="77777777" w:rsidR="004A774E" w:rsidRDefault="006F765D">
      <w:pPr>
        <w:spacing w:line="600" w:lineRule="auto"/>
        <w:ind w:firstLine="720"/>
        <w:jc w:val="both"/>
        <w:rPr>
          <w:rFonts w:eastAsia="Times New Roman"/>
          <w:bCs/>
        </w:rPr>
      </w:pPr>
      <w:r>
        <w:rPr>
          <w:rFonts w:eastAsia="Times New Roman"/>
          <w:bCs/>
        </w:rPr>
        <w:lastRenderedPageBreak/>
        <w:t>Δεύτερον, σε ό,τι αφορά την πληρωμή με</w:t>
      </w:r>
      <w:r>
        <w:rPr>
          <w:rFonts w:eastAsia="Times New Roman"/>
          <w:bCs/>
        </w:rPr>
        <w:t xml:space="preserve"> πιστωτική κάρτα, δεν έχουμε στοιχεία στο Υπουργείο Οικονομικών. Όποιος έχει, ας τα παρουσιάσει. Επειδή διαβάζω δημοσιεύματα, δεν έχουμε τέτοια στοιχεία, ότι πληρώθηκαν οι φόροι με πιστωτικές κάρτες. Εάν κάποιος θεωρεί ότι μέσα στον μήνα Σεπτέμβριο αυξήθηκ</w:t>
      </w:r>
      <w:r>
        <w:rPr>
          <w:rFonts w:eastAsia="Times New Roman"/>
          <w:bCs/>
        </w:rPr>
        <w:t xml:space="preserve">ε τόσο πολύ η πιστοληπτική ικανότητα των Ελλήνων, ώστε πλήρωσαν 5,5 δισεκατομμύρια με πιστωτικές κάρτες, αυτό είναι ένα ευχάριστο νέο για την Κυβέρνηση. </w:t>
      </w:r>
    </w:p>
    <w:p w14:paraId="163C410C" w14:textId="77777777" w:rsidR="004A774E" w:rsidRDefault="006F765D">
      <w:pPr>
        <w:spacing w:line="600" w:lineRule="auto"/>
        <w:ind w:firstLine="720"/>
        <w:jc w:val="both"/>
        <w:rPr>
          <w:rFonts w:eastAsia="Times New Roman"/>
          <w:bCs/>
        </w:rPr>
      </w:pPr>
      <w:r>
        <w:rPr>
          <w:rFonts w:eastAsia="Times New Roman"/>
          <w:bCs/>
        </w:rPr>
        <w:t xml:space="preserve">Ευχαριστώ πολύ. </w:t>
      </w:r>
    </w:p>
    <w:p w14:paraId="163C410D" w14:textId="77777777" w:rsidR="004A774E" w:rsidRDefault="006F765D">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bCs/>
        </w:rPr>
        <w:t xml:space="preserve"> </w:t>
      </w:r>
      <w:r>
        <w:rPr>
          <w:rFonts w:eastAsia="Times New Roman" w:cs="Times New Roman"/>
          <w:szCs w:val="24"/>
        </w:rPr>
        <w:t>Κηρύσσεται περαιωμένη η συζήτηση επί της αρχής, τ</w:t>
      </w:r>
      <w:r>
        <w:rPr>
          <w:rFonts w:eastAsia="Times New Roman" w:cs="Times New Roman"/>
          <w:szCs w:val="24"/>
        </w:rPr>
        <w:t>ων άρθρων και του συνόλου του σχεδίου νόμου του Υπουργείου Οικονομικών</w:t>
      </w:r>
      <w:r>
        <w:rPr>
          <w:rFonts w:eastAsia="Times New Roman" w:cs="Times New Roman"/>
          <w:szCs w:val="24"/>
        </w:rPr>
        <w:t>:</w:t>
      </w:r>
      <w:r>
        <w:rPr>
          <w:rFonts w:eastAsia="Times New Roman" w:cs="Times New Roman"/>
          <w:szCs w:val="24"/>
        </w:rPr>
        <w:t xml:space="preserve"> «Κύρωση της Πολυμερούς Συμφωνίας Αρμοδίων Αρχών για την Αυτόματη Ανταλλαγή Πληροφοριών Χρηματοοικονομικών Λογαριασμών και διατάξεις εφαρμογής».</w:t>
      </w:r>
    </w:p>
    <w:p w14:paraId="163C410E"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w:t>
      </w:r>
      <w:r>
        <w:rPr>
          <w:rFonts w:eastAsia="Times New Roman" w:cs="Times New Roman"/>
          <w:szCs w:val="24"/>
        </w:rPr>
        <w:t>νομοσχέδιο;</w:t>
      </w:r>
    </w:p>
    <w:p w14:paraId="163C410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lastRenderedPageBreak/>
        <w:t>ΔΗΜΗΤΡΙΟΣ ΓΑΚΗΣ:</w:t>
      </w:r>
      <w:r>
        <w:rPr>
          <w:rFonts w:eastAsia="Times New Roman" w:cs="Times New Roman"/>
          <w:szCs w:val="24"/>
        </w:rPr>
        <w:t xml:space="preserve"> Ναι. </w:t>
      </w:r>
    </w:p>
    <w:p w14:paraId="163C411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Ναι. </w:t>
      </w:r>
    </w:p>
    <w:p w14:paraId="163C411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Όχι. </w:t>
      </w:r>
    </w:p>
    <w:p w14:paraId="163C411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 </w:t>
      </w:r>
    </w:p>
    <w:p w14:paraId="163C411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163C411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163C411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163C411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w:t>
      </w:r>
    </w:p>
    <w:p w14:paraId="163C411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Συνεπώς, το νομ</w:t>
      </w:r>
      <w:r>
        <w:rPr>
          <w:rFonts w:eastAsia="Times New Roman" w:cs="Times New Roman"/>
          <w:szCs w:val="24"/>
        </w:rPr>
        <w:t>οσχέδιο του Υπουργείου Οικονομικών</w:t>
      </w:r>
      <w:r>
        <w:rPr>
          <w:rFonts w:eastAsia="Times New Roman" w:cs="Times New Roman"/>
          <w:szCs w:val="24"/>
        </w:rPr>
        <w:t>:</w:t>
      </w:r>
      <w:r>
        <w:rPr>
          <w:rFonts w:eastAsia="Times New Roman" w:cs="Times New Roman"/>
          <w:szCs w:val="24"/>
        </w:rPr>
        <w:t xml:space="preserve"> «Κύρωση της Πολυμερούς Συμφωνίας Αρμοδίων Αρχών για την Αυτόματη Ανταλλαγή Πληροφοριών </w:t>
      </w:r>
      <w:r>
        <w:rPr>
          <w:rFonts w:eastAsia="Times New Roman" w:cs="Times New Roman"/>
          <w:szCs w:val="24"/>
        </w:rPr>
        <w:lastRenderedPageBreak/>
        <w:t>Χρηματοοικονομικών Λογαριασμών και διατάξεις εφαρμογής»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w:t>
      </w:r>
      <w:r>
        <w:rPr>
          <w:rFonts w:eastAsia="Times New Roman" w:cs="Times New Roman"/>
          <w:szCs w:val="24"/>
        </w:rPr>
        <w:t xml:space="preserve">του συνόλου και έχει ως εξής: </w:t>
      </w:r>
    </w:p>
    <w:p w14:paraId="163C4118" w14:textId="77777777" w:rsidR="004A774E" w:rsidRDefault="006F765D">
      <w:pPr>
        <w:spacing w:before="240"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σελ.</w:t>
      </w:r>
      <w:r>
        <w:rPr>
          <w:rFonts w:eastAsia="Times New Roman" w:cs="Times New Roman"/>
          <w:szCs w:val="24"/>
        </w:rPr>
        <w:t>108α</w:t>
      </w:r>
      <w:r>
        <w:rPr>
          <w:rFonts w:eastAsia="Times New Roman" w:cs="Times New Roman"/>
          <w:szCs w:val="24"/>
        </w:rPr>
        <w:t>)</w:t>
      </w:r>
    </w:p>
    <w:p w14:paraId="163C4119" w14:textId="77777777" w:rsidR="004A774E" w:rsidRDefault="006F765D">
      <w:pPr>
        <w:spacing w:line="600" w:lineRule="auto"/>
        <w:ind w:firstLine="900"/>
        <w:jc w:val="both"/>
        <w:rPr>
          <w:rFonts w:eastAsia="Times New Roman"/>
          <w:szCs w:val="24"/>
        </w:rPr>
      </w:pPr>
      <w:r>
        <w:rPr>
          <w:rFonts w:eastAsia="Times New Roman" w:cs="Times New Roman"/>
          <w:b/>
          <w:szCs w:val="24"/>
        </w:rPr>
        <w:t xml:space="preserve">ΠΡΟΕΔΡΕΥΩΝ (Δημήτριος Κρεμαστινός): </w:t>
      </w:r>
      <w:r>
        <w:rPr>
          <w:rFonts w:eastAsia="Times New Roman"/>
          <w:szCs w:val="24"/>
        </w:rPr>
        <w:t xml:space="preserve">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163C411A" w14:textId="77777777" w:rsidR="004A774E" w:rsidRDefault="006F765D">
      <w:pPr>
        <w:spacing w:line="600" w:lineRule="auto"/>
        <w:ind w:firstLine="72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163C411B" w14:textId="77777777" w:rsidR="004A774E" w:rsidRDefault="006F765D">
      <w:pPr>
        <w:spacing w:line="600" w:lineRule="auto"/>
        <w:ind w:firstLine="720"/>
        <w:contextualSpacing/>
        <w:jc w:val="both"/>
        <w:rPr>
          <w:rFonts w:eastAsia="Times New Roman"/>
          <w:bCs/>
          <w:szCs w:val="24"/>
        </w:rPr>
      </w:pPr>
      <w:r>
        <w:rPr>
          <w:rFonts w:eastAsia="Times New Roman" w:cs="Times New Roman"/>
          <w:b/>
          <w:szCs w:val="24"/>
        </w:rPr>
        <w:t>ΠΡΟΕΔΡΕΥΩΝ (Δημήτριος Κρεμαστινός):</w:t>
      </w:r>
      <w:r>
        <w:rPr>
          <w:rFonts w:eastAsia="Times New Roman"/>
          <w:b/>
          <w:bCs/>
          <w:szCs w:val="24"/>
        </w:rPr>
        <w:t xml:space="preserve"> </w:t>
      </w:r>
      <w:r>
        <w:rPr>
          <w:rFonts w:eastAsia="Times New Roman"/>
          <w:bCs/>
          <w:szCs w:val="24"/>
        </w:rPr>
        <w:t xml:space="preserve">Συνεπώς το </w:t>
      </w:r>
      <w:r>
        <w:rPr>
          <w:rFonts w:eastAsia="Times New Roman"/>
          <w:bCs/>
          <w:szCs w:val="24"/>
        </w:rPr>
        <w:t>Σ</w:t>
      </w:r>
      <w:r>
        <w:rPr>
          <w:rFonts w:eastAsia="Times New Roman"/>
          <w:bCs/>
          <w:szCs w:val="24"/>
        </w:rPr>
        <w:t>ώμα παρέσχε τη ζητηθείσα εξουσιοδότηση.</w:t>
      </w:r>
    </w:p>
    <w:p w14:paraId="163C411C" w14:textId="77777777" w:rsidR="004A774E" w:rsidRDefault="006F765D">
      <w:pPr>
        <w:spacing w:line="600" w:lineRule="auto"/>
        <w:ind w:firstLine="720"/>
        <w:contextualSpacing/>
        <w:jc w:val="both"/>
        <w:rPr>
          <w:rFonts w:eastAsia="Times New Roman"/>
          <w:szCs w:val="24"/>
        </w:rPr>
      </w:pPr>
      <w:r>
        <w:rPr>
          <w:rFonts w:eastAsia="Times New Roman"/>
          <w:bCs/>
          <w:szCs w:val="24"/>
        </w:rPr>
        <w:t xml:space="preserve">Κυρίες και κύριοι συνάδελφοι, </w:t>
      </w:r>
      <w:r>
        <w:rPr>
          <w:rFonts w:eastAsia="Times New Roman"/>
          <w:bCs/>
          <w:szCs w:val="24"/>
        </w:rPr>
        <w:t xml:space="preserve">συνεχίζουμε με το </w:t>
      </w:r>
      <w:r>
        <w:rPr>
          <w:rFonts w:eastAsia="Times New Roman"/>
          <w:bCs/>
          <w:szCs w:val="24"/>
        </w:rPr>
        <w:t xml:space="preserve">δεύτερο </w:t>
      </w:r>
      <w:r>
        <w:rPr>
          <w:rFonts w:eastAsia="Times New Roman"/>
          <w:bCs/>
          <w:szCs w:val="24"/>
        </w:rPr>
        <w:t xml:space="preserve">νομοσχέδιο της </w:t>
      </w:r>
      <w:r>
        <w:rPr>
          <w:rFonts w:eastAsia="Times New Roman"/>
          <w:bCs/>
          <w:szCs w:val="24"/>
        </w:rPr>
        <w:t xml:space="preserve">έτερης </w:t>
      </w:r>
      <w:r>
        <w:rPr>
          <w:rFonts w:eastAsia="Times New Roman"/>
          <w:bCs/>
          <w:szCs w:val="24"/>
        </w:rPr>
        <w:t>συμπληρωματικής ημερήσιας διάταξης.</w:t>
      </w:r>
    </w:p>
    <w:p w14:paraId="163C411D"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Μόνη συζήτηση και ψήφιση επί της αρχής, των άρθρων και του συνόλου του σχεδίου νόμου του Υπουργείου </w:t>
      </w:r>
      <w:r>
        <w:rPr>
          <w:rFonts w:eastAsia="Times New Roman" w:cs="Times New Roman"/>
          <w:szCs w:val="24"/>
        </w:rPr>
        <w:t>Υποδομών, Μεταφορών και Δικτύων</w:t>
      </w:r>
      <w:r>
        <w:rPr>
          <w:rFonts w:eastAsia="Times New Roman" w:cs="Times New Roman"/>
          <w:szCs w:val="24"/>
        </w:rPr>
        <w:t>:</w:t>
      </w:r>
      <w:r>
        <w:rPr>
          <w:rFonts w:eastAsia="Times New Roman" w:cs="Times New Roman"/>
          <w:szCs w:val="24"/>
        </w:rPr>
        <w:t xml:space="preserve"> «Σύσταση Αρχής Πολιτικής Αεροπορίας, Αναδιάρθρωση </w:t>
      </w:r>
      <w:r>
        <w:rPr>
          <w:rFonts w:eastAsia="Times New Roman" w:cs="Times New Roman"/>
          <w:szCs w:val="24"/>
        </w:rPr>
        <w:t xml:space="preserve">της </w:t>
      </w:r>
      <w:r>
        <w:rPr>
          <w:rFonts w:eastAsia="Times New Roman" w:cs="Times New Roman"/>
          <w:szCs w:val="24"/>
        </w:rPr>
        <w:t>Υπηρεσίας Πολιτικής Αεροπορίας και άλλες διατάξεις».</w:t>
      </w:r>
    </w:p>
    <w:p w14:paraId="163C411E"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Το ανωτέρω νομοσχέδιο μετά την απόφαση, την οποία έλαβε η Διαρκής Κοινοβουλευτική Επιτροπή Παραγωγής και Εμπορίου, ύ</w:t>
      </w:r>
      <w:r>
        <w:rPr>
          <w:rFonts w:eastAsia="Times New Roman" w:cs="Times New Roman"/>
          <w:szCs w:val="24"/>
        </w:rPr>
        <w:t>στερα από πρόταση του αρμοδίου Υπουργού, συζητείται με τη διαδικασία του κατεπείγοντος, σύμφωνα με το άρθρο 76 παράγραφος 4, του Συντάγματος και το άρθρο 109 του Κανονισμού της Βουλής.</w:t>
      </w:r>
    </w:p>
    <w:p w14:paraId="163C411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Εδώ θα ήθελα να σας υπενθυμίσω ότι σύμφωνα με απόφαση της Διάσκεψης των</w:t>
      </w:r>
      <w:r>
        <w:rPr>
          <w:rFonts w:eastAsia="Times New Roman" w:cs="Times New Roman"/>
          <w:szCs w:val="24"/>
        </w:rPr>
        <w:t xml:space="preserve"> Προέδρων της Τετάρτης 5 Οκτωβρίου 2016, η συζήτηση επί της αρχής και επί των άρθρων θα ολοκληρωθεί σε μία συνεδρίαση διαρκείας κατ’ ανώτατο όριο δέκα ωρών.</w:t>
      </w:r>
    </w:p>
    <w:p w14:paraId="163C412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Κατά συνέπεια προτείνω η συζήτηση και η ψήφιση –εφόσον υπάρξει αίτημα ονομαστικής ψηφοφορίας- να έχ</w:t>
      </w:r>
      <w:r>
        <w:rPr>
          <w:rFonts w:eastAsia="Times New Roman" w:cs="Times New Roman"/>
          <w:szCs w:val="24"/>
        </w:rPr>
        <w:t xml:space="preserve">ουν ολοκληρωθεί μέχρις τις 21.30΄ το αργότερο. </w:t>
      </w:r>
    </w:p>
    <w:p w14:paraId="163C412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Στη συζήτηση μετέχουν οι εισηγητές και οι ειδικοί αγορητές, ο Πρωθυπουργός ή ο αρμόδιος Υπουργός, οι Πρόεδροι των Κοινοβουλευτικών Ομάδων και από ένας εκπρόσωπός τους. Η ομιλία τους περιορίζεται στο μισό του </w:t>
      </w:r>
      <w:r>
        <w:rPr>
          <w:rFonts w:eastAsia="Times New Roman" w:cs="Times New Roman"/>
          <w:szCs w:val="24"/>
        </w:rPr>
        <w:t>χρόνου που προβλέπεται από τα άρθρα 97 και 103 του Κανονισμού της Βουλής.</w:t>
      </w:r>
    </w:p>
    <w:p w14:paraId="163C412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Προτείνω, επίσης –αν και δεν προβλέπεται από τον Κανονισμό της Βουλής- να λάβουν τον λόγο πέντε ορισμένοι ομιλητές από τον ΣΥΡΙΖΑ, τρεις ορισμένοι ομιλητές από τη Νέα Δημοκρατία και </w:t>
      </w:r>
      <w:r>
        <w:rPr>
          <w:rFonts w:eastAsia="Times New Roman" w:cs="Times New Roman"/>
          <w:szCs w:val="24"/>
        </w:rPr>
        <w:t>ένας ορισμένος ομιλητής από τον Λαϊκό Σύνδεσμο-Χρυσή Αυγή, ένας ορισμένος ομιλητής από τη Δημοκρατική Συμπαράταξη ΠΑΣΟΚ-ΔΗΜΑΡ, ένας ορισμένος ομιλητής από το Κομμουνιστικό Κόμμα Ελλάδας, ένας ορισμένος ομιλητής από το Ποτάμι, ένας ορισμένος ομιλητής από το</w:t>
      </w:r>
      <w:r>
        <w:rPr>
          <w:rFonts w:eastAsia="Times New Roman" w:cs="Times New Roman"/>
          <w:szCs w:val="24"/>
        </w:rPr>
        <w:t xml:space="preserve">υς Ανεξάρτητους Έλληνες, ένας </w:t>
      </w:r>
      <w:r>
        <w:rPr>
          <w:rFonts w:eastAsia="Times New Roman" w:cs="Times New Roman"/>
          <w:szCs w:val="24"/>
        </w:rPr>
        <w:lastRenderedPageBreak/>
        <w:t>ορισμένος ομιλητής από την Ένωση Κεντρώων, καθώς και ένας ομιλητής από τους Ανεξάρτητους Βουλευτές.</w:t>
      </w:r>
    </w:p>
    <w:p w14:paraId="163C412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Τέλος, προτείνω η συζήτηση επί της αρχής και επί των άρθρων να είναι ενιαία.</w:t>
      </w:r>
    </w:p>
    <w:p w14:paraId="163C412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Ως προς τους χρόνους ομιλίας προτείνω οι εισηγητέ</w:t>
      </w:r>
      <w:r>
        <w:rPr>
          <w:rFonts w:eastAsia="Times New Roman" w:cs="Times New Roman"/>
          <w:szCs w:val="24"/>
        </w:rPr>
        <w:t>ς και οι ειδικοί αγορητές να έχουν χρόνο ομιλίας δώδεκα λεπτά, ο αρμόδιος Υπουργός δεκατρία λεπτά, οι λοιποί Υπουργοί και οι Υφυπουργοί οκτώ λεπτά, ο Πρωθυπουργός και Πρόεδρος της Κοινοβουλευτικής Ομάδας του ΣΥΡΙΖΑ, καθώς και ο Πρόεδρος της Κοινοβουλευτική</w:t>
      </w:r>
      <w:r>
        <w:rPr>
          <w:rFonts w:eastAsia="Times New Roman" w:cs="Times New Roman"/>
          <w:szCs w:val="24"/>
        </w:rPr>
        <w:t xml:space="preserve">ς Ομάδας της Νέας Δημοκρατίας δεκατέσσερα λεπτά </w:t>
      </w:r>
      <w:r>
        <w:rPr>
          <w:rFonts w:eastAsia="Times New Roman" w:cs="Times New Roman"/>
          <w:szCs w:val="24"/>
          <w:lang w:val="en-US"/>
        </w:rPr>
        <w:t>o</w:t>
      </w:r>
      <w:r>
        <w:rPr>
          <w:rFonts w:eastAsia="Times New Roman" w:cs="Times New Roman"/>
          <w:szCs w:val="24"/>
        </w:rPr>
        <w:t>ι Πρόεδροι των υπολοίπων Κοινοβουλευτικών Ομάδων δώδεκα λεπτά, οι Κοινοβουλευτικοί Εκπρόσωποι δέκα λεπτά και οι ορισθέντες από τα κόμματα ομιλητές πέντε λεπτά.</w:t>
      </w:r>
    </w:p>
    <w:p w14:paraId="163C412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163C412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w:t>
      </w:r>
      <w:r>
        <w:rPr>
          <w:rFonts w:eastAsia="Times New Roman" w:cs="Times New Roman"/>
          <w:szCs w:val="24"/>
        </w:rPr>
        <w:t xml:space="preserve">λιστα. </w:t>
      </w:r>
    </w:p>
    <w:p w14:paraId="163C412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Συνεπώς το </w:t>
      </w:r>
      <w:r>
        <w:rPr>
          <w:rFonts w:eastAsia="Times New Roman" w:cs="Times New Roman"/>
          <w:szCs w:val="24"/>
        </w:rPr>
        <w:t>Σώμα συμφώνησε.</w:t>
      </w:r>
    </w:p>
    <w:p w14:paraId="163C4128"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Επειδή ο κύριος Υπουργός βρίσκεται στο δρόμο και έχει μπλοκαριστεί, αν δεν έχετε αντίρρηση, να λάβει τον λόγο ο εισηγητής του ΣΥΡΙΖΑ, κ. Καραναστάσης.</w:t>
      </w:r>
    </w:p>
    <w:p w14:paraId="163C4129" w14:textId="77777777" w:rsidR="004A774E" w:rsidRDefault="006F765D">
      <w:pPr>
        <w:spacing w:line="600" w:lineRule="auto"/>
        <w:ind w:firstLine="720"/>
        <w:jc w:val="both"/>
        <w:rPr>
          <w:rFonts w:eastAsia="Times New Roman" w:cs="Times New Roman"/>
          <w:b/>
          <w:szCs w:val="24"/>
        </w:rPr>
      </w:pPr>
      <w:r>
        <w:rPr>
          <w:rFonts w:eastAsia="Times New Roman" w:cs="Times New Roman"/>
          <w:szCs w:val="24"/>
        </w:rPr>
        <w:t>Ορίστε, κύριε Καραναστάση, έχετε τ</w:t>
      </w:r>
      <w:r>
        <w:rPr>
          <w:rFonts w:eastAsia="Times New Roman" w:cs="Times New Roman"/>
          <w:szCs w:val="24"/>
        </w:rPr>
        <w:t>ον λόγο για δώδεκα λεπτά.</w:t>
      </w:r>
    </w:p>
    <w:p w14:paraId="163C412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Κύριε Πρόεδρε, κυρίες και κύριοι συνάδελφοι, συζητούμε σήμερα ένα νομοσχέδιο που φιλοδοξεί να βάλει σε τάξη, αλλά κυρίως να εκσυγχρονίσει τον τομέα των αερομεταφορών στη χώρα μας. Το παγκόσμιο περιβάλλον τω</w:t>
      </w:r>
      <w:r>
        <w:rPr>
          <w:rFonts w:eastAsia="Times New Roman" w:cs="Times New Roman"/>
          <w:szCs w:val="24"/>
        </w:rPr>
        <w:t>ν αερομεταφορών συνιστά ένα δυναμικά και ταχύτατα μεταβαλλόμενο πεδίο, μέσα στο οποίο οι λειτουργίες καθορίζονται εν πολλοίς από την εφαρμογή κανονισμών της Ευρωπαϊκής Ένωσης, αλλά και των αποφάσεων της Ευρωπαϊκής Υπηρεσίας για την Ασφάλεια της Αεροπορίας,</w:t>
      </w:r>
      <w:r>
        <w:rPr>
          <w:rFonts w:eastAsia="Times New Roman" w:cs="Times New Roman"/>
          <w:szCs w:val="24"/>
        </w:rPr>
        <w:t xml:space="preserve"> </w:t>
      </w:r>
      <w:r>
        <w:rPr>
          <w:rFonts w:eastAsia="Times New Roman" w:cs="Times New Roman"/>
          <w:szCs w:val="24"/>
          <w:lang w:val="en-US"/>
        </w:rPr>
        <w:t>EASA</w:t>
      </w:r>
      <w:r>
        <w:rPr>
          <w:rFonts w:eastAsia="Times New Roman" w:cs="Times New Roman"/>
          <w:szCs w:val="24"/>
        </w:rPr>
        <w:t xml:space="preserve">. </w:t>
      </w:r>
    </w:p>
    <w:p w14:paraId="163C412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Ακριβώς ως συνέπεια των κανονισμών αυτών καθίσταται εμφανής η ανάγκη πλήρους διάκρισης των υπηρεσιών που παρείχε και παρέχει μέχρι σήμερα η σχετική κρατική Υπηρεσία της πατρίδ</w:t>
      </w:r>
      <w:r>
        <w:rPr>
          <w:rFonts w:eastAsia="Times New Roman" w:cs="Times New Roman"/>
          <w:szCs w:val="24"/>
        </w:rPr>
        <w:t>α</w:t>
      </w:r>
      <w:r>
        <w:rPr>
          <w:rFonts w:eastAsia="Times New Roman" w:cs="Times New Roman"/>
          <w:szCs w:val="24"/>
        </w:rPr>
        <w:t>ς μας, η γνωστή μας Υπηρεσία Πολιτικής Αεροπορίας, σε σχέση με τον εποπτ</w:t>
      </w:r>
      <w:r>
        <w:rPr>
          <w:rFonts w:eastAsia="Times New Roman" w:cs="Times New Roman"/>
          <w:szCs w:val="24"/>
        </w:rPr>
        <w:t>ικό και κανονιστικό της ρόλο, ώστε να μπορέσει να αντιμετωπίσει τις νέες προκλήσεις του υπό διαμόρφωση και στη χώρα μας επιτέλους νέου περιβάλλοντος για τις αερομεταφορές.</w:t>
      </w:r>
    </w:p>
    <w:p w14:paraId="163C412C"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Η Υπηρεσία Πολιτικής Αεροπορίας, όχι φυσικά με τη σημερινή της μορφή, μετρά περίπου </w:t>
      </w:r>
      <w:r>
        <w:rPr>
          <w:rFonts w:eastAsia="Times New Roman" w:cs="Times New Roman"/>
          <w:szCs w:val="24"/>
        </w:rPr>
        <w:t>εννιά δεκαετίες ύπαρξης και δραστηριότητας στα αεροπορικά πράγματα της χώρας. Η σημερινή της κατάσταση, αποτέλεσμα πολιτικών των προηγούμενων ετών, οδηγεί στην απαξίωση τόσο της Υπηρεσίας όσο και των αερομεταφορών παρά τις υπεράνθρωπες προσπάθειες των εργα</w:t>
      </w:r>
      <w:r>
        <w:rPr>
          <w:rFonts w:eastAsia="Times New Roman" w:cs="Times New Roman"/>
          <w:szCs w:val="24"/>
        </w:rPr>
        <w:t>ζομένων.</w:t>
      </w:r>
    </w:p>
    <w:p w14:paraId="163C412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Η αποστέρησή της από μέσα και πόρους έχει ως αποτέλεσμα να διακυβεύεται, ακόμη και αυτός ο εθνικός χαρακτήρας του ελέγχου της εναέριας κυκλοφορίας, αλλά και της διαχείρισης των περιφερειακών αερολιμένων σε περιοχές απομακρυσμένες και με δυσκολία π</w:t>
      </w:r>
      <w:r>
        <w:rPr>
          <w:rFonts w:eastAsia="Times New Roman" w:cs="Times New Roman"/>
          <w:szCs w:val="24"/>
        </w:rPr>
        <w:t xml:space="preserve">ρόσβασης, όπως οι νησιωτικές. </w:t>
      </w:r>
    </w:p>
    <w:p w14:paraId="163C412E"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Η πρόθεση της πολιτικής των προηγούμενων κυβερνήσεων –και λυπάμαι που το λέω αυτό- ήταν να ιδιωτικοποιήσουν τόσο τον έλεγχο του εναέριου χώρου όσο και τη διαχείριση όλων των αεροδρομίων της χώρας.</w:t>
      </w:r>
    </w:p>
    <w:p w14:paraId="163C412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Αψευδή μάρτυρα των λεγομένων</w:t>
      </w:r>
      <w:r>
        <w:rPr>
          <w:rFonts w:eastAsia="Times New Roman" w:cs="Times New Roman"/>
          <w:szCs w:val="24"/>
        </w:rPr>
        <w:t xml:space="preserve"> μου αποτελεί η εκχώρηση της διαχείρισης των κρατικών αερολιμένων σε μια ανώνυμη εταιρεία, όπως αποτυπωνόταν στον ν.3913/2011, η λειτουργία της οποίας θα στηριζόταν στην τεκμηρίωση οικονομικής βιωσιμότητας, κάτι το οποίο είναι γνωστό ότι δεν διασφαλίζεται </w:t>
      </w:r>
      <w:r>
        <w:rPr>
          <w:rFonts w:eastAsia="Times New Roman" w:cs="Times New Roman"/>
          <w:szCs w:val="24"/>
        </w:rPr>
        <w:t>και επομένως θα οδηγούσε σε κλείσιμο τα περισσότερα περιφερειακά αεροδρόμια.</w:t>
      </w:r>
    </w:p>
    <w:p w14:paraId="163C413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πρόθεσή τους ήταν η ιδιωτικοποίηση του παρόχου αεροναυτιλίας στα πρότυπα της Κύπρου, η οποία θα οδηγούσε σε εκχώρηση εθνικής κυριαρχίας και σαφώς σε απολύσεις εργαζομένων. Πρόκειται για τους ίδιους που στη συζήτηση του νομοσχεδίου στην αρμόδια </w:t>
      </w:r>
      <w:r>
        <w:rPr>
          <w:rFonts w:eastAsia="Times New Roman" w:cs="Times New Roman"/>
          <w:szCs w:val="24"/>
        </w:rPr>
        <w:t>ε</w:t>
      </w:r>
      <w:r>
        <w:rPr>
          <w:rFonts w:eastAsia="Times New Roman" w:cs="Times New Roman"/>
          <w:szCs w:val="24"/>
        </w:rPr>
        <w:t>πιτ</w:t>
      </w:r>
      <w:r>
        <w:rPr>
          <w:rFonts w:eastAsia="Times New Roman" w:cs="Times New Roman"/>
          <w:szCs w:val="24"/>
        </w:rPr>
        <w:t xml:space="preserve">ροπή εξέφραζαν τους όψιμους φόβους για απώλεια του εθνικού ελέγχου του </w:t>
      </w:r>
      <w:r>
        <w:rPr>
          <w:rFonts w:eastAsia="Times New Roman" w:cs="Times New Roman"/>
          <w:szCs w:val="24"/>
          <w:lang w:val="en-US"/>
        </w:rPr>
        <w:t>FIR</w:t>
      </w:r>
      <w:r>
        <w:rPr>
          <w:rFonts w:eastAsia="Times New Roman" w:cs="Times New Roman"/>
          <w:szCs w:val="24"/>
        </w:rPr>
        <w:t xml:space="preserve"> Αθηνών και ρωτούσαν αν τη νέα δομή της Υπηρεσίας θα την ελέγχουν οι δανειστές.</w:t>
      </w:r>
    </w:p>
    <w:p w14:paraId="163C413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Σε αντίθεση με την πρακτική των προηγούμενων κυβερνήσεων βρίσκεται η απόφαση της σημερινής Κυβέρνησης </w:t>
      </w:r>
      <w:r>
        <w:rPr>
          <w:rFonts w:eastAsia="Times New Roman" w:cs="Times New Roman"/>
          <w:szCs w:val="24"/>
        </w:rPr>
        <w:t>να διατηρήσει τον έλεγχο του εναέριου χώρου της Ελλάδος και τα περιφερειακά αεροδρόμια της χώρας υπό δημόσια διαχείριση και να ενισχύσει τη λειτουργία τους, έστω και αν η λειτουργία αυτή δεν είναι πάντα κερδοφόρα.</w:t>
      </w:r>
    </w:p>
    <w:p w14:paraId="163C413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 xml:space="preserve">Μια και αναφέρθηκα στη συζήτηση της </w:t>
      </w:r>
      <w:r>
        <w:rPr>
          <w:rFonts w:eastAsia="Times New Roman" w:cs="Times New Roman"/>
          <w:szCs w:val="24"/>
        </w:rPr>
        <w:t>ε</w:t>
      </w:r>
      <w:r>
        <w:rPr>
          <w:rFonts w:eastAsia="Times New Roman" w:cs="Times New Roman"/>
          <w:szCs w:val="24"/>
        </w:rPr>
        <w:t>πιτρο</w:t>
      </w:r>
      <w:r>
        <w:rPr>
          <w:rFonts w:eastAsia="Times New Roman" w:cs="Times New Roman"/>
          <w:szCs w:val="24"/>
        </w:rPr>
        <w:t>πής, να απαντήσω τώρα και στους προβληματισμούς του εισηγητή της Δημοκρατικής Συμπαράταξης για το αν θα διοριστούν στις νέες θέσεις εργασίας που θα προκύψουν, μετακλητοί υπάλληλοι.</w:t>
      </w:r>
    </w:p>
    <w:p w14:paraId="163C413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Όχι, κύριε συνάδελφε. Εμείς δεν ήμασταν και δεν είμαστε σαν κι εσάς. Μου κά</w:t>
      </w:r>
      <w:r>
        <w:rPr>
          <w:rFonts w:eastAsia="Times New Roman" w:cs="Times New Roman"/>
          <w:szCs w:val="24"/>
        </w:rPr>
        <w:t xml:space="preserve">νει εντύπωση πώς σε εποχή αυξημένης ανεργίας σπεύδετε προκαταβολικά να δαιμονοποιήσετε τη δημιουργία θέσεων εργασίας. </w:t>
      </w:r>
    </w:p>
    <w:p w14:paraId="163C413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 να κλείσω με τα της </w:t>
      </w:r>
      <w:r>
        <w:rPr>
          <w:rFonts w:eastAsia="Times New Roman" w:cs="Times New Roman"/>
          <w:szCs w:val="24"/>
        </w:rPr>
        <w:t>ε</w:t>
      </w:r>
      <w:r>
        <w:rPr>
          <w:rFonts w:eastAsia="Times New Roman" w:cs="Times New Roman"/>
          <w:szCs w:val="24"/>
        </w:rPr>
        <w:t>πιτροπής: Κατηγορηθήκαμε ότι με την δήθεν διαπραγμάτευσή μας καθυστερήσαμε και φέραμε το νομοσχέδιο στο «παρά πέ</w:t>
      </w:r>
      <w:r>
        <w:rPr>
          <w:rFonts w:eastAsia="Times New Roman" w:cs="Times New Roman"/>
          <w:szCs w:val="24"/>
        </w:rPr>
        <w:t xml:space="preserve">ντε» με τη διαδικασία του κατεπείγοντος. Τόσο δήθεν ήταν η διαπραγμάτευσή μας, κύριοι συνάδελφοι, ώστε απέτρεψε την εκχώρηση της εθνικής κυριαρχίας, την οποία εσείς είχατε συμφωνήσει; Το ανέφεραν αυτό και οι εκπρόσωποι των εργαζομένων από την ΥΠΑ χθες. </w:t>
      </w:r>
    </w:p>
    <w:p w14:paraId="163C413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Κύ</w:t>
      </w:r>
      <w:r>
        <w:rPr>
          <w:rFonts w:eastAsia="Times New Roman" w:cs="Times New Roman"/>
          <w:szCs w:val="24"/>
        </w:rPr>
        <w:t>ριε Πρόεδρε, επανερχόμενος στην ανάπτυξη του περιεχομένου του υπό συζήτηση νομοσχεδίου, σημειώνω ότι η Υπηρεσία Πολιτικής Αεροπορίας σήμερα αντιμετωπίζει προκλήσεις, που έχουν να κάνουν με νέες λειτουργικές παραμέτρους, όπως το νέο πλαίσιο ανταγωνισμού στο</w:t>
      </w:r>
      <w:r>
        <w:rPr>
          <w:rFonts w:eastAsia="Times New Roman" w:cs="Times New Roman"/>
          <w:szCs w:val="24"/>
        </w:rPr>
        <w:t>ν κλάδο των αερομεταφορών, με την εγκατάσταση και λειτουργία νέων εταιρειών, η ανάπτυξη υδατοδρομίων, η παροχή εκμετάλλευσης αερολιμένων σε ιδιώτες, η εξέλιξη και η ανάπτυξη συστημάτων μη επανδρωμένων αεροσκαφών, η εξέλιξη συστημάτων αεροναυτιλίας.</w:t>
      </w:r>
    </w:p>
    <w:p w14:paraId="163C4136"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Ως σήμε</w:t>
      </w:r>
      <w:r>
        <w:rPr>
          <w:rFonts w:eastAsia="Times New Roman" w:cs="Times New Roman"/>
          <w:szCs w:val="24"/>
        </w:rPr>
        <w:t xml:space="preserve">ρα στη χώρα μας ισχύει και εφαρμόζεται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52/201, πλην όμως δεν καλύπτει πλήρως την λειτουργική, διοικητική και οικονομική ανεξαρτησία της εποπτεύουσας </w:t>
      </w:r>
      <w:r>
        <w:rPr>
          <w:rFonts w:eastAsia="Times New Roman" w:cs="Times New Roman"/>
          <w:szCs w:val="24"/>
        </w:rPr>
        <w:t>α</w:t>
      </w:r>
      <w:r>
        <w:rPr>
          <w:rFonts w:eastAsia="Times New Roman" w:cs="Times New Roman"/>
          <w:szCs w:val="24"/>
        </w:rPr>
        <w:t>ρχής στην αεροναυτιλία και τα τέλη αερολιμένων ούτε, βεβαίως, τις σύγχρονες απαιτήσε</w:t>
      </w:r>
      <w:r>
        <w:rPr>
          <w:rFonts w:eastAsia="Times New Roman" w:cs="Times New Roman"/>
          <w:szCs w:val="24"/>
        </w:rPr>
        <w:t>ις στις αερομεταφορές.</w:t>
      </w:r>
    </w:p>
    <w:p w14:paraId="163C413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Με το υπό συζήτηση νομοσχέδιο στοχοθετείται και πιστεύουμε ότι επιτυγχάνεται ο πλήρης λειτουργικός, οικονομικός και διοικητικός διαχωρισμός των υπηρεσιών αεροναυτιλίας και τελών αερολιμένων με </w:t>
      </w:r>
      <w:r>
        <w:rPr>
          <w:rFonts w:eastAsia="Times New Roman" w:cs="Times New Roman"/>
          <w:szCs w:val="24"/>
        </w:rPr>
        <w:lastRenderedPageBreak/>
        <w:t>την σύσταση μιας Ανεξάρτητης Διοικητικής</w:t>
      </w:r>
      <w:r>
        <w:rPr>
          <w:rFonts w:eastAsia="Times New Roman" w:cs="Times New Roman"/>
          <w:szCs w:val="24"/>
        </w:rPr>
        <w:t xml:space="preserve"> Αρχής και, βεβαίως, η εναρμόνιση με τα διεθνώς ισχύοντα για το Ενωσιακό δίκαιο, καθώς και η λειτουργική με βάση τα νέα δεδομένα στις αερομεταφορές αναδιάρθρωση της ΥΠΑ. Έτσι, με το συζητούμενο νομοσχέδιο αναδιαρθώνεται λειτουργικά και οργανωτικά η υφιστάμ</w:t>
      </w:r>
      <w:r>
        <w:rPr>
          <w:rFonts w:eastAsia="Times New Roman" w:cs="Times New Roman"/>
          <w:szCs w:val="24"/>
        </w:rPr>
        <w:t>ενη Υπηρεσία Πολιτικής Αεροπορίας ως αυτοτελή δημόσια υπηρεσία, η οποία πλέον θα αποτελεί φορέα παροχής υπηρεσιών υψηλού επιπέδου.</w:t>
      </w:r>
    </w:p>
    <w:p w14:paraId="163C4138"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Παράλληλα, συστήνεται η Αρχή Πολιτικής Αεροπορίας ως Ανεξάρτητη Διοικητική Αρχή με αποστολή την άσκηση των ρυθμιστικών και επ</w:t>
      </w:r>
      <w:r>
        <w:rPr>
          <w:rFonts w:eastAsia="Times New Roman" w:cs="Times New Roman"/>
          <w:szCs w:val="24"/>
        </w:rPr>
        <w:t>οπτικών αρμοδιοτήτων. Η Αρχή Πολιτικής Αεροπορίας προορίζεται εξάλλου να αποτελέσει τον ρυθμιστή του οικονομικού περιβάλλοντος, που δημιουργείται μετά τη σύμβαση παραχώρησης για τη διαχείριση των δεκατεσσάρων περιφερειακών αεροδρομίων, αλλά και την πλήρη π</w:t>
      </w:r>
      <w:r>
        <w:rPr>
          <w:rFonts w:eastAsia="Times New Roman" w:cs="Times New Roman"/>
          <w:szCs w:val="24"/>
        </w:rPr>
        <w:t>ροσαρμογή της χώρας μας στις ευρωπαϊκές διατάξεις, που διέπουν την λειτουργία του ενιαίου ευρωπαϊκού ουρανού και την χρήση των τελών, που προέρχονται από την αεροναυτιλία και τα αεροδρόμια.</w:t>
      </w:r>
    </w:p>
    <w:p w14:paraId="163C413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Πέραν αυτού, η Αρχή Πολιτικής Αεροπορίας θα αποτελέσει τον θεματοφ</w:t>
      </w:r>
      <w:r>
        <w:rPr>
          <w:rFonts w:eastAsia="Times New Roman" w:cs="Times New Roman"/>
          <w:szCs w:val="24"/>
        </w:rPr>
        <w:t>ύλακα της τήρησης των κανονισμών για την ασφάλεια της αεροπορίας και της προστασίας των αερομεταφορών από έκνομες ενέργειες. Με τον τρόπο αυτό επιτυγχάνεται η λειτουργική και οργανωτική διάκριση των ρυθμιστικών και εποπτικών αρμοδιοτήτων από την ήδη λειτου</w:t>
      </w:r>
      <w:r>
        <w:rPr>
          <w:rFonts w:eastAsia="Times New Roman" w:cs="Times New Roman"/>
          <w:szCs w:val="24"/>
        </w:rPr>
        <w:t xml:space="preserve">ργούσα Υπηρεσία Πολιτικής Αεροπορίας και ανάληψη των αρμοδιοτήτων αυτών από την Αρχή Πολιτικής Αεροπορίας. </w:t>
      </w:r>
    </w:p>
    <w:p w14:paraId="163C413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Στόχος είναι με τον τρόπο αυτό να διασφαλιστεί η άσκηση με τρόπο αδιάβλητο, διάφανο και αντικειμενικό της κανονιστικής και εποπτικής αρμοδιότητας. Ε</w:t>
      </w:r>
      <w:r>
        <w:rPr>
          <w:rFonts w:eastAsia="Times New Roman" w:cs="Times New Roman"/>
          <w:szCs w:val="24"/>
        </w:rPr>
        <w:t xml:space="preserve">ξάλλου, τον ίδιο στόχο, αυτόν της ενίσχυσης των </w:t>
      </w:r>
      <w:r>
        <w:rPr>
          <w:rFonts w:eastAsia="Times New Roman" w:cs="Times New Roman"/>
          <w:szCs w:val="24"/>
        </w:rPr>
        <w:t>α</w:t>
      </w:r>
      <w:r>
        <w:rPr>
          <w:rFonts w:eastAsia="Times New Roman" w:cs="Times New Roman"/>
          <w:szCs w:val="24"/>
        </w:rPr>
        <w:t xml:space="preserve">ρχών διαφάνειας και αξιοκρατίας, υπηρετεί και η ριζική αλλαγή του τρόπου τοποθέτησης του </w:t>
      </w:r>
      <w:r>
        <w:rPr>
          <w:rFonts w:eastAsia="Times New Roman" w:cs="Times New Roman"/>
          <w:szCs w:val="24"/>
        </w:rPr>
        <w:t>δ</w:t>
      </w:r>
      <w:r>
        <w:rPr>
          <w:rFonts w:eastAsia="Times New Roman" w:cs="Times New Roman"/>
          <w:szCs w:val="24"/>
        </w:rPr>
        <w:t xml:space="preserve">ιοικητή και των </w:t>
      </w:r>
      <w:r>
        <w:rPr>
          <w:rFonts w:eastAsia="Times New Roman" w:cs="Times New Roman"/>
          <w:szCs w:val="24"/>
        </w:rPr>
        <w:t>υ</w:t>
      </w:r>
      <w:r>
        <w:rPr>
          <w:rFonts w:eastAsia="Times New Roman" w:cs="Times New Roman"/>
          <w:szCs w:val="24"/>
        </w:rPr>
        <w:t xml:space="preserve">ποδιοικητών και η συγκρότηση του </w:t>
      </w:r>
      <w:r>
        <w:rPr>
          <w:rFonts w:eastAsia="Times New Roman" w:cs="Times New Roman"/>
          <w:szCs w:val="24"/>
        </w:rPr>
        <w:t>ε</w:t>
      </w:r>
      <w:r>
        <w:rPr>
          <w:rFonts w:eastAsia="Times New Roman" w:cs="Times New Roman"/>
          <w:szCs w:val="24"/>
        </w:rPr>
        <w:t>κτελεστικού συμβουλίου της ΥΠΑ και της Αρχής Πολιτικής Αεροπορίας.</w:t>
      </w:r>
    </w:p>
    <w:p w14:paraId="163C413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Αξίζει, πιστεύω, τέλος, να επισημανθεί ότι εισάγεται η δεσμευτική σύνταξη και παρακολούθηση των προϋπολογισμών και των επιχειρησιακών σχεδίων των δύο αυτών δημοσίων υπηρεσιών, ώστε να υπάρχει ο απαιτούμενος έλεγχος και η διαφάνεια στο κατά πόσον εξασφαλίζ</w:t>
      </w:r>
      <w:r>
        <w:rPr>
          <w:rFonts w:eastAsia="Times New Roman" w:cs="Times New Roman"/>
          <w:szCs w:val="24"/>
        </w:rPr>
        <w:t xml:space="preserve">ονται οι προϋποθέσεις υγιούς ανάπτυξης του αεροπορικού χώρου, </w:t>
      </w:r>
      <w:r>
        <w:rPr>
          <w:rFonts w:eastAsia="Times New Roman" w:cs="Times New Roman"/>
        </w:rPr>
        <w:t>δηλαδή,</w:t>
      </w:r>
      <w:r>
        <w:rPr>
          <w:rFonts w:eastAsia="Times New Roman" w:cs="Times New Roman"/>
          <w:szCs w:val="24"/>
        </w:rPr>
        <w:t xml:space="preserve"> ανάπτυξης της εθνικής μας οικονομίας. </w:t>
      </w:r>
    </w:p>
    <w:p w14:paraId="163C413C" w14:textId="77777777" w:rsidR="004A774E" w:rsidRDefault="006F765D">
      <w:pPr>
        <w:spacing w:line="600" w:lineRule="auto"/>
        <w:ind w:firstLine="720"/>
        <w:jc w:val="both"/>
        <w:rPr>
          <w:rFonts w:eastAsia="Times New Roman" w:cs="Times New Roman"/>
          <w:bCs/>
          <w:shd w:val="clear" w:color="auto" w:fill="FFFFFF"/>
        </w:rPr>
      </w:pPr>
      <w:r>
        <w:rPr>
          <w:rFonts w:eastAsia="Times New Roman" w:cs="Times New Roman"/>
          <w:szCs w:val="24"/>
        </w:rPr>
        <w:t>Το σχέδιο νόμου διαρθρώνεται σε τέσσερα κεφάλαια. Το πρώτο κεφάλαιο του προτεινόμενου νομοσχεδίου αναφέρεται στη σύσταση, τον τρόπο διοίκησης και τ</w:t>
      </w:r>
      <w:r>
        <w:rPr>
          <w:rFonts w:eastAsia="Times New Roman" w:cs="Times New Roman"/>
          <w:szCs w:val="24"/>
        </w:rPr>
        <w:t xml:space="preserve">ον σκοπό της </w:t>
      </w:r>
      <w:r>
        <w:rPr>
          <w:rFonts w:eastAsia="Times New Roman" w:cs="Times New Roman"/>
          <w:bCs/>
          <w:shd w:val="clear" w:color="auto" w:fill="FFFFFF"/>
        </w:rPr>
        <w:t xml:space="preserve">Ανεξάρτητης Αρχής Πολιτικής Αεροπορίας, της ΑΠΑ. Διασφαλίζεται πλήρως ο λειτουργικός, διοικητικός και οικονομικός διαχωρισμός της </w:t>
      </w:r>
      <w:r>
        <w:rPr>
          <w:rFonts w:eastAsia="Times New Roman" w:cs="Times New Roman"/>
          <w:bCs/>
          <w:shd w:val="clear" w:color="auto" w:fill="FFFFFF"/>
        </w:rPr>
        <w:t>α</w:t>
      </w:r>
      <w:r>
        <w:rPr>
          <w:rFonts w:eastAsia="Times New Roman" w:cs="Times New Roman"/>
          <w:bCs/>
          <w:shd w:val="clear" w:color="auto" w:fill="FFFFFF"/>
        </w:rPr>
        <w:t xml:space="preserve">ρχής από την παροχή υπηρεσιών αεροναυτιλίας και τους φορείς αεροδρομίων και υδατοδρομίων. </w:t>
      </w:r>
    </w:p>
    <w:p w14:paraId="163C413D" w14:textId="77777777" w:rsidR="004A774E" w:rsidRDefault="006F765D">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Ο </w:t>
      </w:r>
      <w:r>
        <w:rPr>
          <w:rFonts w:eastAsia="Times New Roman" w:cs="Times New Roman"/>
          <w:bCs/>
          <w:shd w:val="clear" w:color="auto" w:fill="FFFFFF"/>
        </w:rPr>
        <w:t>δ</w:t>
      </w:r>
      <w:r>
        <w:rPr>
          <w:rFonts w:eastAsia="Times New Roman" w:cs="Times New Roman"/>
          <w:bCs/>
          <w:shd w:val="clear" w:color="auto" w:fill="FFFFFF"/>
        </w:rPr>
        <w:t xml:space="preserve">ιοικητής της και το </w:t>
      </w:r>
      <w:r>
        <w:rPr>
          <w:rFonts w:eastAsia="Times New Roman" w:cs="Times New Roman"/>
          <w:bCs/>
          <w:shd w:val="clear" w:color="auto" w:fill="FFFFFF"/>
        </w:rPr>
        <w:t>ε</w:t>
      </w:r>
      <w:r>
        <w:rPr>
          <w:rFonts w:eastAsia="Times New Roman" w:cs="Times New Roman"/>
          <w:bCs/>
          <w:shd w:val="clear" w:color="auto" w:fill="FFFFFF"/>
        </w:rPr>
        <w:t xml:space="preserve">κτελεστικό </w:t>
      </w:r>
      <w:r>
        <w:rPr>
          <w:rFonts w:eastAsia="Times New Roman" w:cs="Times New Roman"/>
          <w:bCs/>
          <w:shd w:val="clear" w:color="auto" w:fill="FFFFFF"/>
        </w:rPr>
        <w:t>σ</w:t>
      </w:r>
      <w:r>
        <w:rPr>
          <w:rFonts w:eastAsia="Times New Roman" w:cs="Times New Roman"/>
          <w:bCs/>
          <w:shd w:val="clear" w:color="auto" w:fill="FFFFFF"/>
        </w:rPr>
        <w:t xml:space="preserve">υμβούλιο επιλέγονται με δημόσιες </w:t>
      </w:r>
      <w:r>
        <w:rPr>
          <w:rFonts w:eastAsia="Times New Roman"/>
          <w:bCs/>
          <w:shd w:val="clear" w:color="auto" w:fill="FFFFFF"/>
        </w:rPr>
        <w:t xml:space="preserve">διαδικασίες και με την τελική γνώμη Επιτροπής της Βουλής των Ελλήνων. Στην αρμοδιότητα του Εκτελεστικού Συμβουλίου υπάγεται </w:t>
      </w:r>
      <w:r>
        <w:rPr>
          <w:rFonts w:eastAsia="Times New Roman"/>
          <w:bCs/>
          <w:shd w:val="clear" w:color="auto" w:fill="FFFFFF"/>
        </w:rPr>
        <w:lastRenderedPageBreak/>
        <w:t>η γενική εποπτεία και ο έλεγχος της λειτουργίας της Αρχής Πολιτική</w:t>
      </w:r>
      <w:r>
        <w:rPr>
          <w:rFonts w:eastAsia="Times New Roman"/>
          <w:bCs/>
          <w:shd w:val="clear" w:color="auto" w:fill="FFFFFF"/>
        </w:rPr>
        <w:t xml:space="preserve">ς Αεροπορίας, στο πλαίσιο της υλοποίησης του επιχειρησιακού πλάνου δράσης, ενώ είναι υπεύθυνο για την εισαγωγή της ευρωπαϊκής νομοθεσίας στη χώρα μας και την προσαρμογή των φορέων της αγοράς σε αυτούς. </w:t>
      </w:r>
    </w:p>
    <w:p w14:paraId="163C413E" w14:textId="77777777" w:rsidR="004A774E" w:rsidRDefault="006F765D">
      <w:pPr>
        <w:spacing w:line="600" w:lineRule="auto"/>
        <w:ind w:firstLine="720"/>
        <w:jc w:val="both"/>
        <w:rPr>
          <w:rFonts w:eastAsia="Times New Roman"/>
          <w:bCs/>
          <w:shd w:val="clear" w:color="auto" w:fill="FFFFFF"/>
        </w:rPr>
      </w:pPr>
      <w:r>
        <w:rPr>
          <w:rFonts w:eastAsia="Times New Roman"/>
          <w:bCs/>
          <w:shd w:val="clear" w:color="auto" w:fill="FFFFFF"/>
        </w:rPr>
        <w:t xml:space="preserve">Η λειτουργία της </w:t>
      </w:r>
      <w:r>
        <w:rPr>
          <w:rFonts w:eastAsia="Times New Roman"/>
          <w:bCs/>
          <w:shd w:val="clear" w:color="auto" w:fill="FFFFFF"/>
        </w:rPr>
        <w:t>α</w:t>
      </w:r>
      <w:r>
        <w:rPr>
          <w:rFonts w:eastAsia="Times New Roman"/>
          <w:bCs/>
          <w:shd w:val="clear" w:color="auto" w:fill="FFFFFF"/>
        </w:rPr>
        <w:t>ρχής συμπληρώνεται με τη Γενική Διε</w:t>
      </w:r>
      <w:r>
        <w:rPr>
          <w:rFonts w:eastAsia="Times New Roman"/>
          <w:bCs/>
          <w:shd w:val="clear" w:color="auto" w:fill="FFFFFF"/>
        </w:rPr>
        <w:t xml:space="preserve">ύθυνση Κανονισμών και Εποπτείας, που εποπτεύεται από τον </w:t>
      </w:r>
      <w:r>
        <w:rPr>
          <w:rFonts w:eastAsia="Times New Roman"/>
          <w:bCs/>
          <w:shd w:val="clear" w:color="auto" w:fill="FFFFFF"/>
        </w:rPr>
        <w:t>δ</w:t>
      </w:r>
      <w:r>
        <w:rPr>
          <w:rFonts w:eastAsia="Times New Roman"/>
          <w:bCs/>
          <w:shd w:val="clear" w:color="auto" w:fill="FFFFFF"/>
        </w:rPr>
        <w:t xml:space="preserve">ιοικητή και το </w:t>
      </w:r>
      <w:r>
        <w:rPr>
          <w:rFonts w:eastAsia="Times New Roman"/>
          <w:bCs/>
          <w:shd w:val="clear" w:color="auto" w:fill="FFFFFF"/>
        </w:rPr>
        <w:t>ε</w:t>
      </w:r>
      <w:r>
        <w:rPr>
          <w:rFonts w:eastAsia="Times New Roman"/>
          <w:bCs/>
          <w:shd w:val="clear" w:color="auto" w:fill="FFFFFF"/>
        </w:rPr>
        <w:t xml:space="preserve">κτελεστικό </w:t>
      </w:r>
      <w:r>
        <w:rPr>
          <w:rFonts w:eastAsia="Times New Roman"/>
          <w:bCs/>
          <w:shd w:val="clear" w:color="auto" w:fill="FFFFFF"/>
        </w:rPr>
        <w:t>σ</w:t>
      </w:r>
      <w:r>
        <w:rPr>
          <w:rFonts w:eastAsia="Times New Roman"/>
          <w:bCs/>
          <w:shd w:val="clear" w:color="auto" w:fill="FFFFFF"/>
        </w:rPr>
        <w:t xml:space="preserve">υμβούλιο και στην οποία υπάγονται δεκατέσσερις διευθύνσεις. Στα σχετικά άρθρα του νομοσχεδίου περιγράφονται αναλυτικά οι αρμοδιότητες των διευθύνσεων αυτών, έτσι ώστε να </w:t>
      </w:r>
      <w:r>
        <w:rPr>
          <w:rFonts w:eastAsia="Times New Roman"/>
          <w:bCs/>
          <w:shd w:val="clear" w:color="auto" w:fill="FFFFFF"/>
        </w:rPr>
        <w:t>επιτυγχάνεται ο διακριτός ρόλος της εποπτείας από την λειτουργία.</w:t>
      </w:r>
    </w:p>
    <w:p w14:paraId="163C413F" w14:textId="77777777" w:rsidR="004A774E" w:rsidRDefault="006F765D">
      <w:pPr>
        <w:spacing w:line="600" w:lineRule="auto"/>
        <w:ind w:firstLine="720"/>
        <w:jc w:val="both"/>
        <w:rPr>
          <w:rFonts w:eastAsia="Times New Roman"/>
          <w:bCs/>
          <w:shd w:val="clear" w:color="auto" w:fill="FFFFFF"/>
        </w:rPr>
      </w:pPr>
      <w:r>
        <w:rPr>
          <w:rFonts w:eastAsia="Times New Roman"/>
          <w:bCs/>
          <w:shd w:val="clear" w:color="auto" w:fill="FFFFFF"/>
        </w:rPr>
        <w:t xml:space="preserve">Τέλος, οι εποπτικές </w:t>
      </w:r>
      <w:r>
        <w:rPr>
          <w:rFonts w:eastAsia="Times New Roman"/>
          <w:bCs/>
          <w:shd w:val="clear" w:color="auto" w:fill="FFFFFF"/>
        </w:rPr>
        <w:t>α</w:t>
      </w:r>
      <w:r>
        <w:rPr>
          <w:rFonts w:eastAsia="Times New Roman"/>
          <w:bCs/>
          <w:shd w:val="clear" w:color="auto" w:fill="FFFFFF"/>
        </w:rPr>
        <w:t xml:space="preserve">ρχές της Αρχής Πολιτικής Αεροπορίας συντονίζουν ένα νέο </w:t>
      </w:r>
      <w:r>
        <w:rPr>
          <w:rFonts w:eastAsia="Times New Roman"/>
          <w:bCs/>
          <w:shd w:val="clear" w:color="auto" w:fill="FFFFFF"/>
        </w:rPr>
        <w:t>σ</w:t>
      </w:r>
      <w:r>
        <w:rPr>
          <w:rFonts w:eastAsia="Times New Roman"/>
          <w:bCs/>
          <w:shd w:val="clear" w:color="auto" w:fill="FFFFFF"/>
        </w:rPr>
        <w:t xml:space="preserve">ώμα </w:t>
      </w:r>
      <w:r>
        <w:rPr>
          <w:rFonts w:eastAsia="Times New Roman"/>
          <w:bCs/>
          <w:shd w:val="clear" w:color="auto" w:fill="FFFFFF"/>
        </w:rPr>
        <w:t>ε</w:t>
      </w:r>
      <w:r>
        <w:rPr>
          <w:rFonts w:eastAsia="Times New Roman"/>
          <w:bCs/>
          <w:shd w:val="clear" w:color="auto" w:fill="FFFFFF"/>
        </w:rPr>
        <w:t xml:space="preserve">πιθεωρητών, στο οποίο ενσωματώνονται και οι Επιθεωρητές Αεροδρομίων και Αεροναυτιλίας. </w:t>
      </w:r>
    </w:p>
    <w:p w14:paraId="163C4140" w14:textId="77777777" w:rsidR="004A774E" w:rsidRDefault="006F765D">
      <w:pPr>
        <w:spacing w:line="600" w:lineRule="auto"/>
        <w:ind w:firstLine="720"/>
        <w:jc w:val="both"/>
        <w:rPr>
          <w:rFonts w:eastAsia="Times New Roman"/>
          <w:bCs/>
          <w:shd w:val="clear" w:color="auto" w:fill="FFFFFF"/>
        </w:rPr>
      </w:pPr>
      <w:r>
        <w:rPr>
          <w:rFonts w:eastAsia="Times New Roman"/>
          <w:bCs/>
          <w:shd w:val="clear" w:color="auto" w:fill="FFFFFF"/>
        </w:rPr>
        <w:lastRenderedPageBreak/>
        <w:t>Πρέπει να σημειωθεί</w:t>
      </w:r>
      <w:r>
        <w:rPr>
          <w:rFonts w:eastAsia="Times New Roman"/>
          <w:bCs/>
          <w:shd w:val="clear" w:color="auto" w:fill="FFFFFF"/>
        </w:rPr>
        <w:t xml:space="preserve"> ότι έχει δοθεί ιδιαίτερη σημασία στο να επιτευχθεί ο αναγκαίος λειτουργικός διαχωρισμός από τον πάροχο υπηρεσιών αεροναυτιλίας, τον Φορέα Διαχείρισης Αεροδρομίων και τον Φορέα Διαχείρισης Δημοσίων Υδατοδρομίων. </w:t>
      </w:r>
    </w:p>
    <w:p w14:paraId="163C4141" w14:textId="77777777" w:rsidR="004A774E" w:rsidRDefault="006F765D">
      <w:pPr>
        <w:spacing w:line="600" w:lineRule="auto"/>
        <w:ind w:firstLine="720"/>
        <w:jc w:val="both"/>
        <w:rPr>
          <w:rFonts w:eastAsia="Times New Roman"/>
          <w:bCs/>
          <w:shd w:val="clear" w:color="auto" w:fill="FFFFFF"/>
        </w:rPr>
      </w:pPr>
      <w:r>
        <w:rPr>
          <w:rFonts w:eastAsia="Times New Roman"/>
          <w:bCs/>
          <w:shd w:val="clear" w:color="auto" w:fill="FFFFFF"/>
        </w:rPr>
        <w:t>Προβλέπεται ότι σε κάθε αεροδρόμιο καθίστατ</w:t>
      </w:r>
      <w:r>
        <w:rPr>
          <w:rFonts w:eastAsia="Times New Roman"/>
          <w:bCs/>
          <w:shd w:val="clear" w:color="auto" w:fill="FFFFFF"/>
        </w:rPr>
        <w:t xml:space="preserve">αι Αεροπορική Αρχή, η οποία ασκεί ρόλο εποπτικό και ρυθμιστικό σε θέματα σχετικά με την εφαρμογή των κανόνων του αεροπορικού δικαίου, όπως αυτοί περιγράφονται στην ελληνική, κοινοτική και διεθνή νομοθεσία. </w:t>
      </w:r>
    </w:p>
    <w:p w14:paraId="163C4142" w14:textId="77777777" w:rsidR="004A774E" w:rsidRDefault="006F765D">
      <w:pPr>
        <w:spacing w:line="600" w:lineRule="auto"/>
        <w:ind w:firstLine="720"/>
        <w:jc w:val="both"/>
        <w:rPr>
          <w:rFonts w:eastAsia="Times New Roman"/>
          <w:bCs/>
          <w:shd w:val="clear" w:color="auto" w:fill="FFFFFF"/>
        </w:rPr>
      </w:pPr>
      <w:r>
        <w:rPr>
          <w:rFonts w:eastAsia="Times New Roman"/>
          <w:bCs/>
          <w:shd w:val="clear" w:color="auto" w:fill="FFFFFF"/>
        </w:rPr>
        <w:t xml:space="preserve">Βασικό σκέλος των αρμοδιοτήτων της </w:t>
      </w:r>
      <w:r>
        <w:rPr>
          <w:rFonts w:eastAsia="Times New Roman"/>
          <w:bCs/>
          <w:shd w:val="clear" w:color="auto" w:fill="FFFFFF"/>
        </w:rPr>
        <w:t>α</w:t>
      </w:r>
      <w:r>
        <w:rPr>
          <w:rFonts w:eastAsia="Times New Roman"/>
          <w:bCs/>
          <w:shd w:val="clear" w:color="auto" w:fill="FFFFFF"/>
        </w:rPr>
        <w:t>ρχής αποτελεί</w:t>
      </w:r>
      <w:r>
        <w:rPr>
          <w:rFonts w:eastAsia="Times New Roman"/>
          <w:bCs/>
          <w:shd w:val="clear" w:color="auto" w:fill="FFFFFF"/>
        </w:rPr>
        <w:t xml:space="preserve"> η συστηματική διενέργεια επιτόπιων επιθεωρήσεων ασφάλειας και προστασίας των πτήσεων και του αερολιμένα. Οι υπάλληλοι της </w:t>
      </w:r>
      <w:r>
        <w:rPr>
          <w:rFonts w:eastAsia="Times New Roman"/>
          <w:bCs/>
          <w:shd w:val="clear" w:color="auto" w:fill="FFFFFF"/>
        </w:rPr>
        <w:t>α</w:t>
      </w:r>
      <w:r>
        <w:rPr>
          <w:rFonts w:eastAsia="Times New Roman"/>
          <w:bCs/>
          <w:shd w:val="clear" w:color="auto" w:fill="FFFFFF"/>
        </w:rPr>
        <w:t xml:space="preserve">ρχής εκτελούν επιθεωρήσεις προς τρίτους φορείς, παραδείγματος χάριν φορείς επίγειας εξυπηρέτησης, αεροπορικές εταιρίες και εταιρίες </w:t>
      </w:r>
      <w:r>
        <w:rPr>
          <w:rFonts w:eastAsia="Times New Roman"/>
          <w:bCs/>
          <w:shd w:val="clear" w:color="auto" w:fill="FFFFFF"/>
        </w:rPr>
        <w:t xml:space="preserve">παροχής υπηρεσιών ασφαλείας, ενώ λαμβάνεται πρόνοια, ώστε να διασφαλίζεται η </w:t>
      </w:r>
      <w:r>
        <w:rPr>
          <w:rFonts w:eastAsia="Times New Roman"/>
          <w:bCs/>
          <w:shd w:val="clear" w:color="auto" w:fill="FFFFFF"/>
        </w:rPr>
        <w:lastRenderedPageBreak/>
        <w:t xml:space="preserve">λειτουργική ανεξαρτησία μεταξύ ελεγχόμενων και ελεγκτή, κατ’ εφαρμογήν και της απαίτησης της Ευρωπαϊκής Ένωσης. </w:t>
      </w:r>
    </w:p>
    <w:p w14:paraId="163C4143" w14:textId="77777777" w:rsidR="004A774E" w:rsidRDefault="006F765D">
      <w:pPr>
        <w:spacing w:line="600" w:lineRule="auto"/>
        <w:ind w:firstLine="720"/>
        <w:jc w:val="both"/>
        <w:rPr>
          <w:rFonts w:eastAsia="Times New Roman"/>
          <w:bCs/>
          <w:shd w:val="clear" w:color="auto" w:fill="FFFFFF"/>
        </w:rPr>
      </w:pPr>
      <w:r>
        <w:rPr>
          <w:rFonts w:eastAsia="Times New Roman"/>
          <w:bCs/>
          <w:shd w:val="clear" w:color="auto" w:fill="FFFFFF"/>
        </w:rPr>
        <w:t>Σημαντική καινοτομία αποτελεί και η αναδιοργάνωση της Σχολής Πολιτ</w:t>
      </w:r>
      <w:r>
        <w:rPr>
          <w:rFonts w:eastAsia="Times New Roman"/>
          <w:bCs/>
          <w:shd w:val="clear" w:color="auto" w:fill="FFFFFF"/>
        </w:rPr>
        <w:t xml:space="preserve">ικής Αεροπορίας, γιατί με την αναδιοργάνωση αυτή αποκτά τη δυνατότητα να δημιουργήσει νέες πηγές εσόδων και αναλαμβάνει ενεργό ρόλο σε εξετάσεις και πιστοποιήσεις χειριστών αεροσκαφών και προσώπων που ασχολούνται με την ασφάλεια των αερομεταφορών. </w:t>
      </w:r>
    </w:p>
    <w:p w14:paraId="163C4144" w14:textId="77777777" w:rsidR="004A774E" w:rsidRDefault="006F765D">
      <w:pPr>
        <w:spacing w:line="600" w:lineRule="auto"/>
        <w:ind w:firstLine="720"/>
        <w:jc w:val="both"/>
        <w:rPr>
          <w:rFonts w:eastAsia="Times New Roman"/>
          <w:bCs/>
          <w:shd w:val="clear" w:color="auto" w:fill="FFFFFF"/>
        </w:rPr>
      </w:pPr>
      <w:r>
        <w:rPr>
          <w:rFonts w:eastAsia="Times New Roman"/>
          <w:bCs/>
          <w:shd w:val="clear" w:color="auto" w:fill="FFFFFF"/>
        </w:rPr>
        <w:t>Το κεφά</w:t>
      </w:r>
      <w:r>
        <w:rPr>
          <w:rFonts w:eastAsia="Times New Roman"/>
          <w:bCs/>
          <w:shd w:val="clear" w:color="auto" w:fill="FFFFFF"/>
        </w:rPr>
        <w:t xml:space="preserve">λαιο Β΄ του νομοσχεδίου ασχολείται με τα της αναδιάρθρωσης της Υπηρεσίας Πολιτικής Αεροπορίας. Η </w:t>
      </w:r>
      <w:r>
        <w:rPr>
          <w:rFonts w:eastAsia="Times New Roman"/>
          <w:bCs/>
          <w:shd w:val="clear" w:color="auto" w:fill="FFFFFF"/>
        </w:rPr>
        <w:t>υ</w:t>
      </w:r>
      <w:r>
        <w:rPr>
          <w:rFonts w:eastAsia="Times New Roman"/>
          <w:bCs/>
          <w:shd w:val="clear" w:color="auto" w:fill="FFFFFF"/>
        </w:rPr>
        <w:t xml:space="preserve">πηρεσία διοικείται από τον </w:t>
      </w:r>
      <w:r>
        <w:rPr>
          <w:rFonts w:eastAsia="Times New Roman"/>
          <w:bCs/>
          <w:shd w:val="clear" w:color="auto" w:fill="FFFFFF"/>
        </w:rPr>
        <w:t>δ</w:t>
      </w:r>
      <w:r>
        <w:rPr>
          <w:rFonts w:eastAsia="Times New Roman"/>
          <w:bCs/>
          <w:shd w:val="clear" w:color="auto" w:fill="FFFFFF"/>
        </w:rPr>
        <w:t xml:space="preserve">ιοικητή της, στον οποίον υπάγονται η </w:t>
      </w:r>
      <w:r>
        <w:rPr>
          <w:rFonts w:eastAsia="Times New Roman"/>
          <w:bCs/>
          <w:shd w:val="clear" w:color="auto" w:fill="FFFFFF"/>
        </w:rPr>
        <w:t>γ</w:t>
      </w:r>
      <w:r>
        <w:rPr>
          <w:rFonts w:eastAsia="Times New Roman"/>
          <w:bCs/>
          <w:shd w:val="clear" w:color="auto" w:fill="FFFFFF"/>
        </w:rPr>
        <w:t xml:space="preserve">ενική </w:t>
      </w:r>
      <w:r>
        <w:rPr>
          <w:rFonts w:eastAsia="Times New Roman"/>
          <w:bCs/>
          <w:shd w:val="clear" w:color="auto" w:fill="FFFFFF"/>
        </w:rPr>
        <w:t>δ</w:t>
      </w:r>
      <w:r>
        <w:rPr>
          <w:rFonts w:eastAsia="Times New Roman"/>
          <w:bCs/>
          <w:shd w:val="clear" w:color="auto" w:fill="FFFFFF"/>
        </w:rPr>
        <w:t xml:space="preserve">ιεύθυνση </w:t>
      </w:r>
      <w:r>
        <w:rPr>
          <w:rFonts w:eastAsia="Times New Roman"/>
          <w:bCs/>
          <w:shd w:val="clear" w:color="auto" w:fill="FFFFFF"/>
        </w:rPr>
        <w:t>δ</w:t>
      </w:r>
      <w:r>
        <w:rPr>
          <w:rFonts w:eastAsia="Times New Roman"/>
          <w:bCs/>
          <w:shd w:val="clear" w:color="auto" w:fill="FFFFFF"/>
        </w:rPr>
        <w:t xml:space="preserve">ιοικητικής, </w:t>
      </w:r>
      <w:r>
        <w:rPr>
          <w:rFonts w:eastAsia="Times New Roman"/>
          <w:bCs/>
          <w:shd w:val="clear" w:color="auto" w:fill="FFFFFF"/>
        </w:rPr>
        <w:t>ο</w:t>
      </w:r>
      <w:r>
        <w:rPr>
          <w:rFonts w:eastAsia="Times New Roman"/>
          <w:bCs/>
          <w:shd w:val="clear" w:color="auto" w:fill="FFFFFF"/>
        </w:rPr>
        <w:t xml:space="preserve">ικονομικής και </w:t>
      </w:r>
      <w:r>
        <w:rPr>
          <w:rFonts w:eastAsia="Times New Roman"/>
          <w:bCs/>
          <w:shd w:val="clear" w:color="auto" w:fill="FFFFFF"/>
        </w:rPr>
        <w:t>τ</w:t>
      </w:r>
      <w:r>
        <w:rPr>
          <w:rFonts w:eastAsia="Times New Roman"/>
          <w:bCs/>
          <w:shd w:val="clear" w:color="auto" w:fill="FFFFFF"/>
        </w:rPr>
        <w:t xml:space="preserve">εχνικής </w:t>
      </w:r>
      <w:r>
        <w:rPr>
          <w:rFonts w:eastAsia="Times New Roman"/>
          <w:bCs/>
          <w:shd w:val="clear" w:color="auto" w:fill="FFFFFF"/>
        </w:rPr>
        <w:t>υ</w:t>
      </w:r>
      <w:r>
        <w:rPr>
          <w:rFonts w:eastAsia="Times New Roman"/>
          <w:bCs/>
          <w:shd w:val="clear" w:color="auto" w:fill="FFFFFF"/>
        </w:rPr>
        <w:t>ποστήριξης και μ</w:t>
      </w:r>
      <w:r>
        <w:rPr>
          <w:rFonts w:eastAsia="Times New Roman"/>
          <w:bCs/>
          <w:shd w:val="clear" w:color="auto" w:fill="FFFFFF"/>
        </w:rPr>
        <w:t>ί</w:t>
      </w:r>
      <w:r>
        <w:rPr>
          <w:rFonts w:eastAsia="Times New Roman"/>
          <w:bCs/>
          <w:shd w:val="clear" w:color="auto" w:fill="FFFFFF"/>
        </w:rPr>
        <w:t xml:space="preserve">α σειρά από </w:t>
      </w:r>
      <w:r>
        <w:rPr>
          <w:rFonts w:eastAsia="Times New Roman"/>
          <w:bCs/>
          <w:shd w:val="clear" w:color="auto" w:fill="FFFFFF"/>
        </w:rPr>
        <w:t>δ</w:t>
      </w:r>
      <w:r>
        <w:rPr>
          <w:rFonts w:eastAsia="Times New Roman"/>
          <w:bCs/>
          <w:shd w:val="clear" w:color="auto" w:fill="FFFFFF"/>
        </w:rPr>
        <w:t>ιευθύνσ</w:t>
      </w:r>
      <w:r>
        <w:rPr>
          <w:rFonts w:eastAsia="Times New Roman"/>
          <w:bCs/>
          <w:shd w:val="clear" w:color="auto" w:fill="FFFFFF"/>
        </w:rPr>
        <w:t xml:space="preserve">εις και </w:t>
      </w:r>
      <w:r>
        <w:rPr>
          <w:rFonts w:eastAsia="Times New Roman"/>
          <w:bCs/>
          <w:shd w:val="clear" w:color="auto" w:fill="FFFFFF"/>
        </w:rPr>
        <w:t>γ</w:t>
      </w:r>
      <w:r>
        <w:rPr>
          <w:rFonts w:eastAsia="Times New Roman"/>
          <w:bCs/>
          <w:shd w:val="clear" w:color="auto" w:fill="FFFFFF"/>
        </w:rPr>
        <w:t xml:space="preserve">ραφεία, ενώ δημιουργούνται και δύο θέσεις </w:t>
      </w:r>
      <w:r>
        <w:rPr>
          <w:rFonts w:eastAsia="Times New Roman"/>
          <w:bCs/>
          <w:shd w:val="clear" w:color="auto" w:fill="FFFFFF"/>
        </w:rPr>
        <w:t>υ</w:t>
      </w:r>
      <w:r>
        <w:rPr>
          <w:rFonts w:eastAsia="Times New Roman"/>
          <w:bCs/>
          <w:shd w:val="clear" w:color="auto" w:fill="FFFFFF"/>
        </w:rPr>
        <w:t xml:space="preserve">ποδιοικητών: του Υποδιοικητή Φορέα Παροχής Υπηρεσιών Αεροναυτιλίας και του Υποδιοικητή Φορέα Διαχείρισης Αεροδρομίων και Υδατοδρομίων. </w:t>
      </w:r>
    </w:p>
    <w:p w14:paraId="163C4145" w14:textId="77777777" w:rsidR="004A774E" w:rsidRDefault="006F765D">
      <w:pPr>
        <w:spacing w:line="600" w:lineRule="auto"/>
        <w:ind w:firstLine="720"/>
        <w:jc w:val="both"/>
        <w:rPr>
          <w:rFonts w:eastAsia="Times New Roman"/>
          <w:bCs/>
          <w:shd w:val="clear" w:color="auto" w:fill="FFFFFF"/>
        </w:rPr>
      </w:pPr>
      <w:r>
        <w:rPr>
          <w:rFonts w:eastAsia="Times New Roman"/>
          <w:bCs/>
          <w:shd w:val="clear" w:color="auto" w:fill="FFFFFF"/>
        </w:rPr>
        <w:lastRenderedPageBreak/>
        <w:t>Με αδιαπραγμάτευτο στόχο την εξασφάλιση καθεστώτος διαφάνειας, συγκρ</w:t>
      </w:r>
      <w:r>
        <w:rPr>
          <w:rFonts w:eastAsia="Times New Roman"/>
          <w:bCs/>
          <w:shd w:val="clear" w:color="auto" w:fill="FFFFFF"/>
        </w:rPr>
        <w:t xml:space="preserve">οτείται </w:t>
      </w:r>
      <w:r>
        <w:rPr>
          <w:rFonts w:eastAsia="Times New Roman"/>
          <w:bCs/>
          <w:shd w:val="clear" w:color="auto" w:fill="FFFFFF"/>
        </w:rPr>
        <w:t>ε</w:t>
      </w:r>
      <w:r>
        <w:rPr>
          <w:rFonts w:eastAsia="Times New Roman"/>
          <w:bCs/>
          <w:shd w:val="clear" w:color="auto" w:fill="FFFFFF"/>
        </w:rPr>
        <w:t xml:space="preserve">κτελεστικό </w:t>
      </w:r>
      <w:r>
        <w:rPr>
          <w:rFonts w:eastAsia="Times New Roman"/>
          <w:bCs/>
          <w:shd w:val="clear" w:color="auto" w:fill="FFFFFF"/>
        </w:rPr>
        <w:t>σ</w:t>
      </w:r>
      <w:r>
        <w:rPr>
          <w:rFonts w:eastAsia="Times New Roman"/>
          <w:bCs/>
          <w:shd w:val="clear" w:color="auto" w:fill="FFFFFF"/>
        </w:rPr>
        <w:t>υμβούλιο, τα μέλη του οποίου επιλέγονται από τη Διάσκεψη των Προέδρων</w:t>
      </w:r>
      <w:r>
        <w:rPr>
          <w:rFonts w:eastAsia="Times New Roman"/>
          <w:bCs/>
          <w:shd w:val="clear" w:color="auto" w:fill="FFFFFF"/>
        </w:rPr>
        <w:t xml:space="preserve"> της Βουλής, κατόπιν εισήγησης του Υπουργού Υποδομών Μεταφορών και Δικτύων. Έχουν πλήρη λειτουργική, διοικητική και οικονομική αυτοτέλεια και δεν υπόκεινται σε έλεγχο από κυβερνητικά όργανα, κρατικούς φορείς ή άλλες διοικητικές </w:t>
      </w:r>
      <w:r>
        <w:rPr>
          <w:rFonts w:eastAsia="Times New Roman"/>
          <w:bCs/>
          <w:shd w:val="clear" w:color="auto" w:fill="FFFFFF"/>
        </w:rPr>
        <w:t>α</w:t>
      </w:r>
      <w:r>
        <w:rPr>
          <w:rFonts w:eastAsia="Times New Roman"/>
          <w:bCs/>
          <w:shd w:val="clear" w:color="auto" w:fill="FFFFFF"/>
        </w:rPr>
        <w:t>ρχές, αλλά μόνο σε κοινοβου</w:t>
      </w:r>
      <w:r>
        <w:rPr>
          <w:rFonts w:eastAsia="Times New Roman"/>
          <w:bCs/>
          <w:shd w:val="clear" w:color="auto" w:fill="FFFFFF"/>
        </w:rPr>
        <w:t xml:space="preserve">λευτικό έλεγχο. </w:t>
      </w:r>
    </w:p>
    <w:p w14:paraId="163C4146" w14:textId="77777777" w:rsidR="004A774E" w:rsidRDefault="006F765D">
      <w:pPr>
        <w:spacing w:line="600" w:lineRule="auto"/>
        <w:ind w:firstLine="720"/>
        <w:jc w:val="both"/>
        <w:rPr>
          <w:rFonts w:eastAsia="Times New Roman"/>
          <w:bCs/>
          <w:shd w:val="clear" w:color="auto" w:fill="FFFFFF"/>
        </w:rPr>
      </w:pPr>
      <w:r>
        <w:rPr>
          <w:rFonts w:eastAsia="Times New Roman"/>
          <w:bCs/>
          <w:shd w:val="clear" w:color="auto" w:fill="FFFFFF"/>
        </w:rPr>
        <w:t xml:space="preserve">Είναι χαρακτηριστικό -και το σημειώνω προς απάντηση αντίθετων σχολίων που ακούστηκαν από τους συναδέλφους στη συνεδρίαση της αρμόδιας </w:t>
      </w:r>
      <w:r>
        <w:rPr>
          <w:rFonts w:eastAsia="Times New Roman"/>
          <w:bCs/>
          <w:shd w:val="clear" w:color="auto" w:fill="FFFFFF"/>
        </w:rPr>
        <w:t>ε</w:t>
      </w:r>
      <w:r>
        <w:rPr>
          <w:rFonts w:eastAsia="Times New Roman"/>
          <w:bCs/>
          <w:shd w:val="clear" w:color="auto" w:fill="FFFFFF"/>
        </w:rPr>
        <w:t xml:space="preserve">πιτροπής- ότι μειώνονται κατά 25% οι </w:t>
      </w:r>
      <w:r>
        <w:rPr>
          <w:rFonts w:eastAsia="Times New Roman"/>
          <w:bCs/>
          <w:shd w:val="clear" w:color="auto" w:fill="FFFFFF"/>
        </w:rPr>
        <w:t>δ</w:t>
      </w:r>
      <w:r>
        <w:rPr>
          <w:rFonts w:eastAsia="Times New Roman"/>
          <w:bCs/>
          <w:shd w:val="clear" w:color="auto" w:fill="FFFFFF"/>
        </w:rPr>
        <w:t xml:space="preserve">ιευθύνσεις και τα </w:t>
      </w:r>
      <w:r>
        <w:rPr>
          <w:rFonts w:eastAsia="Times New Roman"/>
          <w:bCs/>
          <w:shd w:val="clear" w:color="auto" w:fill="FFFFFF"/>
        </w:rPr>
        <w:t>τ</w:t>
      </w:r>
      <w:r>
        <w:rPr>
          <w:rFonts w:eastAsia="Times New Roman"/>
          <w:bCs/>
          <w:shd w:val="clear" w:color="auto" w:fill="FFFFFF"/>
        </w:rPr>
        <w:t>μήματα, εξοικονομώντας πόρους και λειτουργικό κ</w:t>
      </w:r>
      <w:r>
        <w:rPr>
          <w:rFonts w:eastAsia="Times New Roman"/>
          <w:bCs/>
          <w:shd w:val="clear" w:color="auto" w:fill="FFFFFF"/>
        </w:rPr>
        <w:t xml:space="preserve">όστος από το προηγούμενο δαιδαλώδες μοντέλο δομής, χωρίς να μειώνονται οι θέσεις εργασίας. Αντιθέτως, με την περιγραφή προσοντολογίου συμβατού με τις σύγχρονες ανάγκες θα προκύψουν και νέες θέσεις εργασίας. </w:t>
      </w:r>
    </w:p>
    <w:p w14:paraId="163C4147" w14:textId="77777777" w:rsidR="004A774E" w:rsidRDefault="006F765D">
      <w:pPr>
        <w:spacing w:line="600" w:lineRule="auto"/>
        <w:ind w:firstLine="720"/>
        <w:jc w:val="both"/>
        <w:rPr>
          <w:rFonts w:eastAsia="Times New Roman"/>
          <w:bCs/>
          <w:shd w:val="clear" w:color="auto" w:fill="FFFFFF"/>
        </w:rPr>
      </w:pPr>
      <w:r>
        <w:rPr>
          <w:rFonts w:eastAsia="Times New Roman"/>
          <w:bCs/>
          <w:shd w:val="clear" w:color="auto" w:fill="FFFFFF"/>
        </w:rPr>
        <w:lastRenderedPageBreak/>
        <w:t>Με τις διατάξεις του τρίτου κεφαλαίου ρυθμίζοντα</w:t>
      </w:r>
      <w:r>
        <w:rPr>
          <w:rFonts w:eastAsia="Times New Roman"/>
          <w:bCs/>
          <w:shd w:val="clear" w:color="auto" w:fill="FFFFFF"/>
        </w:rPr>
        <w:t xml:space="preserve">ι ειδικά θέματα της ΑΠΑ και της Υπηρεσίας Πολιτικής Αεροπορίας και παρέχεται η ειδική νομοθετική εξουσιοδότηση στον αρμόδιο Υπουργό να προτείνει την έκδοση προεδρικού διατάγματος που θα ρυθμίζει ειδικά θέματα του Οργανισμού της. </w:t>
      </w:r>
    </w:p>
    <w:p w14:paraId="163C4148" w14:textId="77777777" w:rsidR="004A774E" w:rsidRDefault="006F765D">
      <w:pPr>
        <w:spacing w:line="600" w:lineRule="auto"/>
        <w:ind w:firstLine="720"/>
        <w:jc w:val="both"/>
        <w:rPr>
          <w:rFonts w:eastAsia="Times New Roman" w:cs="Times New Roman"/>
          <w:szCs w:val="24"/>
        </w:rPr>
      </w:pPr>
      <w:r>
        <w:rPr>
          <w:rFonts w:eastAsia="Times New Roman"/>
          <w:bCs/>
          <w:shd w:val="clear" w:color="auto" w:fill="FFFFFF"/>
        </w:rPr>
        <w:t>Επίσης, εισάγονται μεταβατ</w:t>
      </w:r>
      <w:r>
        <w:rPr>
          <w:rFonts w:eastAsia="Times New Roman"/>
          <w:bCs/>
          <w:shd w:val="clear" w:color="auto" w:fill="FFFFFF"/>
        </w:rPr>
        <w:t xml:space="preserve">ικές διατάξεις νομοτεχνικού χαρακτήρα, ρυθμίζονται θέματα καταβολής του επιδόματος του ν.2682/1999 στους υπαλλήλους της Υπηρεσίας Πολιτικής Αεροπορίας και παρατίθενται οι καταργούμενες διατάξεις. </w:t>
      </w:r>
    </w:p>
    <w:p w14:paraId="163C414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Τέλος, στο τέταρτο κεφάλαιο ρυθμίζονται επείγοντα θέματα με</w:t>
      </w:r>
      <w:r>
        <w:rPr>
          <w:rFonts w:eastAsia="Times New Roman" w:cs="Times New Roman"/>
          <w:szCs w:val="24"/>
        </w:rPr>
        <w:t xml:space="preserve">τακίνησης του προσωπικού, με σκοπό την άμεση κάλυψη των αναγκών στελέχωσης με προσωπικό, που θα προκύψει από τη λειτουργία της νέας οργανωτικής δομής του παρόντος νομοσχεδίου. </w:t>
      </w:r>
    </w:p>
    <w:p w14:paraId="163C414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w:t>
      </w:r>
      <w:r>
        <w:rPr>
          <w:rFonts w:eastAsia="Times New Roman" w:cs="Times New Roman"/>
          <w:szCs w:val="24"/>
        </w:rPr>
        <w:t xml:space="preserve">υτή) </w:t>
      </w:r>
    </w:p>
    <w:p w14:paraId="163C414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Θα χρειαστώ μισό λεπτό, κύριε Πρόεδρε. </w:t>
      </w:r>
    </w:p>
    <w:p w14:paraId="163C414C"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 xml:space="preserve">Ρυθμίζεται, επίσης, το ζήτημα της υπηρεσιακής κατανομής των υπαλλήλων του κλάδου Ελεγκτών Εναέριας Κυκλοφορίας μετά την απώλεια της ειδικότητας του ελεγκτή. </w:t>
      </w:r>
    </w:p>
    <w:p w14:paraId="163C414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Τέλος, ρυθμίζονται με τα άρθρα 78, 79 και 80, στα </w:t>
      </w:r>
      <w:r>
        <w:rPr>
          <w:rFonts w:eastAsia="Times New Roman" w:cs="Times New Roman"/>
          <w:szCs w:val="24"/>
        </w:rPr>
        <w:t>οποία ενσωματώνεται η προτεινόμενη τροπολογία του ν.4070/2012</w:t>
      </w:r>
      <w:r>
        <w:rPr>
          <w:rFonts w:eastAsia="Times New Roman" w:cs="Times New Roman"/>
          <w:szCs w:val="24"/>
        </w:rPr>
        <w:t>:</w:t>
      </w:r>
      <w:r>
        <w:rPr>
          <w:rFonts w:eastAsia="Times New Roman" w:cs="Times New Roman"/>
          <w:szCs w:val="24"/>
        </w:rPr>
        <w:t xml:space="preserve"> «Ρυθμίσεις ηλεκτρονικών επικοινωνιών, μεταφορών, δημοσίων έργων και άλλες διατάξεις», επείγοντα θέματα της Εθνικής Επιτροπής Τηλεπικοινωνιών και Ταχυδρομείων, καθώς και η παράταση προθεσμίας γι</w:t>
      </w:r>
      <w:r>
        <w:rPr>
          <w:rFonts w:eastAsia="Times New Roman" w:cs="Times New Roman"/>
          <w:szCs w:val="24"/>
        </w:rPr>
        <w:t xml:space="preserve">α την έκδοση προεδρικού διατάγματος για τους όρους και τις προϋποθέσεις κατανομής δαπανών μετακίνησης στα στελέχη των Ενόπλων Δυνάμεων και των Σωμάτων Ασφαλείας. </w:t>
      </w:r>
    </w:p>
    <w:p w14:paraId="163C414E"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Το εκτιμώμενο ετήσιο κόστος υπολογίζεται περίπου στο ποσό των 250.000 ευρώ και θα βαρύνει απο</w:t>
      </w:r>
      <w:r>
        <w:rPr>
          <w:rFonts w:eastAsia="Times New Roman" w:cs="Times New Roman"/>
          <w:szCs w:val="24"/>
        </w:rPr>
        <w:t xml:space="preserve">κλειστικά τον προϋπολογισμό της Εθνικής Επιτροπής Τηλεπικοινωνιών και Ταχυδρομείων. </w:t>
      </w:r>
    </w:p>
    <w:p w14:paraId="163C414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Από τις διατάξεις του παρόντος νομοσχεδίου προκαλείται επιβάρυνση τόσο επί του κρατικού προϋπολογισμού, σε ό,τι αφορά κόστη που προκύπτουν από την αναδιάρθρωση της διοικητ</w:t>
      </w:r>
      <w:r>
        <w:rPr>
          <w:rFonts w:eastAsia="Times New Roman" w:cs="Times New Roman"/>
          <w:szCs w:val="24"/>
        </w:rPr>
        <w:t xml:space="preserve">ικής δομής και </w:t>
      </w:r>
      <w:r>
        <w:rPr>
          <w:rFonts w:eastAsia="Times New Roman" w:cs="Times New Roman"/>
          <w:szCs w:val="24"/>
        </w:rPr>
        <w:lastRenderedPageBreak/>
        <w:t xml:space="preserve">το νέο πλαίσιο λειτουργίας της Υπηρεσίας Πολιτικής Αεροπορίας και επί των προϋπολογισμών της Αρχής Πολιτικής Αεροπορίας και της Εθνικής Επιτροπής Τηλεπικοινωνίων και Ταχυδρομείων. </w:t>
      </w:r>
    </w:p>
    <w:p w14:paraId="163C415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Από τις αντίστοιχες δαπάνες, κυρίες και κύριοι συνάδελφοι, μ</w:t>
      </w:r>
      <w:r>
        <w:rPr>
          <w:rFonts w:eastAsia="Times New Roman" w:cs="Times New Roman"/>
          <w:szCs w:val="24"/>
        </w:rPr>
        <w:t xml:space="preserve">ετά την ακρόαση των φορέων στην αρμόδια </w:t>
      </w:r>
      <w:r>
        <w:rPr>
          <w:rFonts w:eastAsia="Times New Roman" w:cs="Times New Roman"/>
          <w:szCs w:val="24"/>
        </w:rPr>
        <w:t>ε</w:t>
      </w:r>
      <w:r>
        <w:rPr>
          <w:rFonts w:eastAsia="Times New Roman" w:cs="Times New Roman"/>
          <w:szCs w:val="24"/>
        </w:rPr>
        <w:t xml:space="preserve">πιτροπή, θεωρώ ότι καταδείχθηκε με σαφήνεια το γεγονός ότι το νομοσχέδιο καλύπτει επαρκώς το θέμα με το οποίο ασχολείται και βάζει τους κανόνες, που απαιτούνται για τη σωστή λειτουργία του τομέα των μεταφορών. </w:t>
      </w:r>
    </w:p>
    <w:p w14:paraId="163C415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 xml:space="preserve">ευχαριστώ.   </w:t>
      </w:r>
    </w:p>
    <w:p w14:paraId="163C4152" w14:textId="77777777" w:rsidR="004A774E" w:rsidRDefault="006F765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3C415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163C415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Τον λόγο έχει ο εισηγητής της Νέας Δημοκρατίας κ. Κωνσταντίνος Καραμανλής του Αχιλλέα. </w:t>
      </w:r>
    </w:p>
    <w:p w14:paraId="163C415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Λέμε και το πατρώνυμο γιατί είστε δύο. </w:t>
      </w:r>
    </w:p>
    <w:p w14:paraId="163C415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ΑΧ</w:t>
      </w:r>
      <w:r>
        <w:rPr>
          <w:rFonts w:eastAsia="Times New Roman" w:cs="Times New Roman"/>
          <w:b/>
          <w:szCs w:val="24"/>
        </w:rPr>
        <w:t>.</w:t>
      </w:r>
      <w:r>
        <w:rPr>
          <w:rFonts w:eastAsia="Times New Roman" w:cs="Times New Roman"/>
          <w:b/>
          <w:szCs w:val="24"/>
        </w:rPr>
        <w:t xml:space="preserve"> ΚΑΡΑΜΑΝΛΗΣ: </w:t>
      </w:r>
      <w:r>
        <w:rPr>
          <w:rFonts w:eastAsia="Times New Roman" w:cs="Times New Roman"/>
          <w:szCs w:val="24"/>
        </w:rPr>
        <w:t xml:space="preserve">Ευχαριστώ, κύριε Πρόεδρε. </w:t>
      </w:r>
    </w:p>
    <w:p w14:paraId="163C415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Ο Υπουργός Υποδομών φαίνεται ότι είναι κολλημένος στην κίνηση. Έχουμε τον κ. Αλεξιάδη εδώ, οπότε θα κάνουμε και με αυτόν. </w:t>
      </w:r>
    </w:p>
    <w:p w14:paraId="163C4158"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Κύριε Πρόεδρε, κύριε Υπουργέ, κυρίες και κύριοι Βουλευτές, για άλλη μία φορά διαπιστώνουμε ό</w:t>
      </w:r>
      <w:r>
        <w:rPr>
          <w:rFonts w:eastAsia="Times New Roman" w:cs="Times New Roman"/>
          <w:szCs w:val="24"/>
        </w:rPr>
        <w:t xml:space="preserve">τι η Κυβέρνηση επέλεξε να ακολουθήσει την αιφνιδιαστική διαδικασία του κατεπείγοντος, νομοθετεί δηλαδή για άλλη μία φορά με βάση την εξαίρεση και όχι τον κανόνα. </w:t>
      </w:r>
    </w:p>
    <w:p w14:paraId="163C415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Όμως, η  αλήθεια είναι ότι γνώριζαν εδώ και αρκετούς μήνες, τόσο η Κυβέρνηση όσο και ο αρμόδι</w:t>
      </w:r>
      <w:r>
        <w:rPr>
          <w:rFonts w:eastAsia="Times New Roman" w:cs="Times New Roman"/>
          <w:szCs w:val="24"/>
        </w:rPr>
        <w:t xml:space="preserve">ος Υπουργός, ότι θα έπρεπε να έρθει το συγκεκριμένο νομοσχέδιο, το οποίο στην ουσία διαχωρίζει τον επόπτη από τον εποπτευόμενο. Αναμέναμε απλώς να δούμε τον τρόπο, με τον οποίο η Κυβέρνηση θα προσπαθούσε να επιτύχει αυτόν τον στόχο. </w:t>
      </w:r>
    </w:p>
    <w:p w14:paraId="163C415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Ωστόσο, η Κυβέρνηση κα</w:t>
      </w:r>
      <w:r>
        <w:rPr>
          <w:rFonts w:eastAsia="Times New Roman" w:cs="Times New Roman"/>
          <w:szCs w:val="24"/>
        </w:rPr>
        <w:t xml:space="preserve">θυστέρησε να καταθέσει το νομοσχέδιο και το εισαγάγει με τη διαδικασία του κατεπείγοντος, προκειμένου να αποφύγει για άλλη μία αφορά μία επί της ουσίας συζήτηση. Είναι πλέον φανερό ότι για άλλη μία φορά νομοθετείτε εν κρυπτώ. </w:t>
      </w:r>
    </w:p>
    <w:p w14:paraId="163C415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Εμείς, ως Νέα Δημοκρατία, ήμα</w:t>
      </w:r>
      <w:r>
        <w:rPr>
          <w:rFonts w:eastAsia="Times New Roman" w:cs="Times New Roman"/>
          <w:szCs w:val="24"/>
        </w:rPr>
        <w:t>σταν το κόμμα που προχωρήσαμε στις παραχωρήσεις στη διαχείριση των αεροδρομίων. Εμείς ήμασταν αυτοί, που από την αρχή υπογραμμίσαμε, πως μία τέτοια ενέργεια θα πρέπει να συνοδεύεται από μία κανονιστική και ρυθμιστική υπηρεσία. Στην προσπάθεια αυτή, στην πρ</w:t>
      </w:r>
      <w:r>
        <w:rPr>
          <w:rFonts w:eastAsia="Times New Roman" w:cs="Times New Roman"/>
          <w:szCs w:val="24"/>
        </w:rPr>
        <w:t xml:space="preserve">οσπάθεια δηλαδή να δημιουργήσουμε μία σύγχρονη Υπηρεσία Πολιτικής Αεροπορίας, συναντήσαμε πολλά εμπόδια και πολλές αντιδράσεις από συνδικαλιστές που ανήκαν στον ΣΥΡΙΖΑ. Είναι επομένως, θετικό το σημείο –για να πούμε και μερικά καλά λόγια- πως για μία φορά </w:t>
      </w:r>
      <w:r>
        <w:rPr>
          <w:rFonts w:eastAsia="Times New Roman" w:cs="Times New Roman"/>
          <w:szCs w:val="24"/>
        </w:rPr>
        <w:t xml:space="preserve">ξεφεύγετε από τις ιδεολογικές σας αγκυλώσεις και αντιλαμβάνεστε την ανάγκη να συσταθεί μία ανεξάρτητη αρχή. </w:t>
      </w:r>
      <w:r>
        <w:rPr>
          <w:rFonts w:eastAsia="Times New Roman" w:cs="Times New Roman"/>
          <w:szCs w:val="24"/>
        </w:rPr>
        <w:t>Α</w:t>
      </w:r>
      <w:r>
        <w:rPr>
          <w:rFonts w:eastAsia="Times New Roman" w:cs="Times New Roman"/>
          <w:szCs w:val="24"/>
        </w:rPr>
        <w:t xml:space="preserve">υτό μας κάνει ιδιαίτερη εντύπωση, διότι γνωρίζουμε κι έχουμε δει τους τελευταίους δέκα πέντε μήνες με τι πάθος και ο </w:t>
      </w:r>
      <w:r>
        <w:rPr>
          <w:rFonts w:eastAsia="Times New Roman" w:cs="Times New Roman"/>
          <w:szCs w:val="24"/>
        </w:rPr>
        <w:lastRenderedPageBreak/>
        <w:t>αρμόδιος Υπουργός, αλλά και άλ</w:t>
      </w:r>
      <w:r>
        <w:rPr>
          <w:rFonts w:eastAsia="Times New Roman" w:cs="Times New Roman"/>
          <w:szCs w:val="24"/>
        </w:rPr>
        <w:t xml:space="preserve">λοι Υπουργοί της Κυβέρνησης επιτίθεστε κατά σειρά </w:t>
      </w:r>
      <w:r>
        <w:rPr>
          <w:rFonts w:eastAsia="Times New Roman" w:cs="Times New Roman"/>
          <w:szCs w:val="24"/>
        </w:rPr>
        <w:t>α</w:t>
      </w:r>
      <w:r>
        <w:rPr>
          <w:rFonts w:eastAsia="Times New Roman" w:cs="Times New Roman"/>
          <w:szCs w:val="24"/>
        </w:rPr>
        <w:t xml:space="preserve">νεξαρτήτων </w:t>
      </w:r>
      <w:r>
        <w:rPr>
          <w:rFonts w:eastAsia="Times New Roman" w:cs="Times New Roman"/>
          <w:szCs w:val="24"/>
        </w:rPr>
        <w:t>α</w:t>
      </w:r>
      <w:r>
        <w:rPr>
          <w:rFonts w:eastAsia="Times New Roman" w:cs="Times New Roman"/>
          <w:szCs w:val="24"/>
        </w:rPr>
        <w:t xml:space="preserve">ρχών. </w:t>
      </w:r>
    </w:p>
    <w:p w14:paraId="163C415C"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Ας πάρουμε, όμως, τα πράγματα από την αρχή. Είναι αναγκαία η σύσταση μίας ολόκληρης ανεξάρτητης διοικητικής αρχής αποκλειστικά και μόνο επιφορτισμένη με αυτό το θέμα; Η απάντηση είναι «μάλλον όχι». Υπάρχει πουθενά αλλού στην Ευρώπη ένα τέτοιο μοντέλο; Η απ</w:t>
      </w:r>
      <w:r>
        <w:rPr>
          <w:rFonts w:eastAsia="Times New Roman" w:cs="Times New Roman"/>
          <w:szCs w:val="24"/>
        </w:rPr>
        <w:t xml:space="preserve">άντηση είναι και πάλι «όχι». Είναι μήπως, όπως μας έχει πει ο Υπουργός, υποχρέωση της ελληνικής πλευράς που πηγάζει από τη συμφωνία παραχώρησης των δέκα τεσσάρων αεροδρομίων; </w:t>
      </w:r>
      <w:r>
        <w:rPr>
          <w:rFonts w:eastAsia="Times New Roman" w:cs="Times New Roman"/>
          <w:szCs w:val="24"/>
        </w:rPr>
        <w:t>Α</w:t>
      </w:r>
      <w:r>
        <w:rPr>
          <w:rFonts w:eastAsia="Times New Roman" w:cs="Times New Roman"/>
          <w:szCs w:val="24"/>
        </w:rPr>
        <w:t xml:space="preserve">υτή τη φορά η απάντηση είναι «όχι». </w:t>
      </w:r>
    </w:p>
    <w:p w14:paraId="163C415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νομίζω ότι είναι καλό να </w:t>
      </w:r>
      <w:r>
        <w:rPr>
          <w:rFonts w:eastAsia="Times New Roman" w:cs="Times New Roman"/>
          <w:szCs w:val="24"/>
        </w:rPr>
        <w:t xml:space="preserve">θυμηθούμε ότι ο κύριος Υπουργός πριν από μερικές εβδομάδες προσπάθησε με επικοινωνιακά τεχνάσματα να αποπροσανατολίσει -θα μου επιτρέψετε να πω- την κοινή γνώμη. Εδώ και εβδομάδες όλοι διαβάζουμε τον τύπο με εύσχημο, είναι η αλήθεια, τρόπο </w:t>
      </w:r>
      <w:r>
        <w:rPr>
          <w:rFonts w:eastAsia="Times New Roman" w:cs="Times New Roman"/>
          <w:szCs w:val="24"/>
        </w:rPr>
        <w:lastRenderedPageBreak/>
        <w:t>ότι υφίσταται έν</w:t>
      </w:r>
      <w:r>
        <w:rPr>
          <w:rFonts w:eastAsia="Times New Roman" w:cs="Times New Roman"/>
          <w:szCs w:val="24"/>
        </w:rPr>
        <w:t xml:space="preserve">ας πολύ μεγάλος κίνδυνος. Ποιος είναι αυτός ο κίνδυνος; Ο κίνδυνος ότι μπορεί λέει να ιδιωτικοποιηθεί ο πάροχος της αεροναυτιλίας. </w:t>
      </w:r>
    </w:p>
    <w:p w14:paraId="163C415E"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Την ώρα που αρχίζουν να συσσωρεύονται οι αντιδράσεις έρχεται ο κύριος Υπουργός και προτείνει μια υποτιθέμενη εναλλακτική λύσ</w:t>
      </w:r>
      <w:r>
        <w:rPr>
          <w:rFonts w:eastAsia="Times New Roman" w:cs="Times New Roman"/>
          <w:szCs w:val="24"/>
        </w:rPr>
        <w:t>η, τη σύσταση της ανεξάρτητης αρχής, μ</w:t>
      </w:r>
      <w:r>
        <w:rPr>
          <w:rFonts w:eastAsia="Times New Roman" w:cs="Times New Roman"/>
          <w:szCs w:val="24"/>
        </w:rPr>
        <w:t>ί</w:t>
      </w:r>
      <w:r>
        <w:rPr>
          <w:rFonts w:eastAsia="Times New Roman" w:cs="Times New Roman"/>
          <w:szCs w:val="24"/>
        </w:rPr>
        <w:t xml:space="preserve">α λύση που, επαναλαμβάνω, δεν ήταν απαίτηση της </w:t>
      </w:r>
      <w:r>
        <w:rPr>
          <w:rFonts w:eastAsia="Times New Roman" w:cs="Times New Roman"/>
          <w:szCs w:val="24"/>
          <w:lang w:val="en-US"/>
        </w:rPr>
        <w:t>FRAPORT</w:t>
      </w:r>
      <w:r>
        <w:rPr>
          <w:rFonts w:eastAsia="Times New Roman" w:cs="Times New Roman"/>
          <w:szCs w:val="24"/>
        </w:rPr>
        <w:t>, ούτε υπήρξε προαπαιτούμενο στη σύμβαση που έχει υπογράψει η Νέα Δημοκρατία. Σας το θυμίζω αυτό, γιατί για το μόνο που είχε δεσμευτεί η προηγούμενη κυβέρνηση ήτα</w:t>
      </w:r>
      <w:r>
        <w:rPr>
          <w:rFonts w:eastAsia="Times New Roman" w:cs="Times New Roman"/>
          <w:szCs w:val="24"/>
        </w:rPr>
        <w:t>ν να συγκροτήσει μέσα στο οργανόγραμμα της ΥΠΑ μ</w:t>
      </w:r>
      <w:r>
        <w:rPr>
          <w:rFonts w:eastAsia="Times New Roman" w:cs="Times New Roman"/>
          <w:szCs w:val="24"/>
        </w:rPr>
        <w:t>ί</w:t>
      </w:r>
      <w:r>
        <w:rPr>
          <w:rFonts w:eastAsia="Times New Roman" w:cs="Times New Roman"/>
          <w:szCs w:val="24"/>
        </w:rPr>
        <w:t xml:space="preserve">α διεύθυνση για την εποπτεία των συμβάσεων των αεροδρομίων. </w:t>
      </w:r>
    </w:p>
    <w:p w14:paraId="163C415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Συνεπώς, καλό είναι αυτές οι απαιτήσεις να ξέρουμε ποιες είναι και να καταλάβουμε ότι δημιουργήθηκαν από τους τελευταίους δεκαπέντε μήνες παρουσία</w:t>
      </w:r>
      <w:r>
        <w:rPr>
          <w:rFonts w:eastAsia="Times New Roman" w:cs="Times New Roman"/>
          <w:szCs w:val="24"/>
        </w:rPr>
        <w:t xml:space="preserve">ς του ΣΥΡΙΖΑ στα κυβερνητικά έδρανα. </w:t>
      </w:r>
    </w:p>
    <w:p w14:paraId="163C416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Ακόμα και αν κάποιος συμφωνήσει με την ίδρυση μιας ανεξάρτητης αρχής, ο τρόπος που επιλέγετε να το κάνετε είναι εξαιρετικά προβληματικός: μηδαμινός διάλογος με τους φορείς, κα</w:t>
      </w:r>
      <w:r>
        <w:rPr>
          <w:rFonts w:eastAsia="Times New Roman" w:cs="Times New Roman"/>
          <w:szCs w:val="24"/>
        </w:rPr>
        <w:t>μ</w:t>
      </w:r>
      <w:r>
        <w:rPr>
          <w:rFonts w:eastAsia="Times New Roman" w:cs="Times New Roman"/>
          <w:szCs w:val="24"/>
        </w:rPr>
        <w:t>μία ενημέρωση, προσπάθεια αιφνιδιασμού του</w:t>
      </w:r>
      <w:r>
        <w:rPr>
          <w:rFonts w:eastAsia="Times New Roman" w:cs="Times New Roman"/>
          <w:szCs w:val="24"/>
        </w:rPr>
        <w:t xml:space="preserve"> κοινοβουλίου. Ο λόγος είναι απλός. Τόσο όσον αφορά την υπό σύσταση Αρχή Πολιτικής Αεροπορίας, όσο και στην αναδιάρθρωση που πάτε να κάνετε στην ΥΠΑ, το νομοσχέδιο διέπεται από υδροκεφαλισμό και βρίθει ρουσφετολογικών διατάξεων. Ενώ, δηλαδή, θα μπορούσε κά</w:t>
      </w:r>
      <w:r>
        <w:rPr>
          <w:rFonts w:eastAsia="Times New Roman" w:cs="Times New Roman"/>
          <w:szCs w:val="24"/>
        </w:rPr>
        <w:t xml:space="preserve">ποιος να πει ότι η σύσταση της ανεξάρτητης αρχής μπορεί να είναι και στη σωστή κατεύθυνση, ο τρόπος με τον οποίο υλοποιείτε αυτή την ανεξάρτητη αρχή είναι εξωφρενικά δαιδαλώδης. </w:t>
      </w:r>
    </w:p>
    <w:p w14:paraId="163C416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Ας δούμε για παράδειγμα τη δομή που θα έχει αυτή η νέα αρχή. Έχουμε το διοικη</w:t>
      </w:r>
      <w:r>
        <w:rPr>
          <w:rFonts w:eastAsia="Times New Roman" w:cs="Times New Roman"/>
          <w:szCs w:val="24"/>
        </w:rPr>
        <w:t>τή, ο οποίος έχει πέντε αυτοτελή γραφεία, έχει μια διεύθυνση, έχει από κάτω ένα εκτελεστικό συμβούλιο, έχει, επίσης, μ</w:t>
      </w:r>
      <w:r>
        <w:rPr>
          <w:rFonts w:eastAsia="Times New Roman" w:cs="Times New Roman"/>
          <w:szCs w:val="24"/>
        </w:rPr>
        <w:t>ί</w:t>
      </w:r>
      <w:r>
        <w:rPr>
          <w:rFonts w:eastAsia="Times New Roman" w:cs="Times New Roman"/>
          <w:szCs w:val="24"/>
        </w:rPr>
        <w:t>α γενική διεύθυνση η οποία αποτελείται από έντεκα διευθύνσεις και δυο εποπτικές αρχές. Αν τα βάλουμε αυτά όλα μαζί είναι στην ουσία εξήντ</w:t>
      </w:r>
      <w:r>
        <w:rPr>
          <w:rFonts w:eastAsia="Times New Roman" w:cs="Times New Roman"/>
          <w:szCs w:val="24"/>
        </w:rPr>
        <w:t xml:space="preserve">α πέντε τμήματα και είκοσι δυο αυτοτελή γραφεία. Όχι μόνο αυτό, </w:t>
      </w:r>
      <w:r>
        <w:rPr>
          <w:rFonts w:eastAsia="Times New Roman" w:cs="Times New Roman"/>
          <w:szCs w:val="24"/>
        </w:rPr>
        <w:lastRenderedPageBreak/>
        <w:t>αλλά ακόμα και το Γενικό Λογιστήριο του Κράτους δεν δύναται να υπολογίσει τη δαπάνη για όλο αυτό το γραφειοκρατικό οικοδόμημα.</w:t>
      </w:r>
    </w:p>
    <w:p w14:paraId="163C416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Ακόμα, λοιπόν, και αν κάποιος τάσσεται υπέρ της σύστασης μιας ανε</w:t>
      </w:r>
      <w:r>
        <w:rPr>
          <w:rFonts w:eastAsia="Times New Roman" w:cs="Times New Roman"/>
          <w:szCs w:val="24"/>
        </w:rPr>
        <w:t xml:space="preserve">ξάρτητης αρχής, είναι εμφανές ότι ο τρόπος με τον οποίο το οικοδομείτε είναι στη λάθος κατεύθυνση. </w:t>
      </w:r>
    </w:p>
    <w:p w14:paraId="163C416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Αντίστοιχα, διαπιστώνουμε ότι δημιουργείται και στην ΥΠΑ ένας νέος γραφειοκρατικός μηχανισμός που είναι πραγματικά απίστευτος και μοναδικό στόχο φαίνεται ότ</w:t>
      </w:r>
      <w:r>
        <w:rPr>
          <w:rFonts w:eastAsia="Times New Roman" w:cs="Times New Roman"/>
          <w:szCs w:val="24"/>
        </w:rPr>
        <w:t xml:space="preserve">ι έχει τη δημιουργία αχρείαστων θέσεων εργασίας. Ο Υπουργός, βέβαια, προσπάθησε στην </w:t>
      </w:r>
      <w:r>
        <w:rPr>
          <w:rFonts w:eastAsia="Times New Roman" w:cs="Times New Roman"/>
          <w:szCs w:val="24"/>
        </w:rPr>
        <w:t>ε</w:t>
      </w:r>
      <w:r>
        <w:rPr>
          <w:rFonts w:eastAsia="Times New Roman" w:cs="Times New Roman"/>
          <w:szCs w:val="24"/>
        </w:rPr>
        <w:t>πιτροπή να δικαιολογηθεί επικαλούμενος ότι η τριχοτόμηση των υπηρεσιών είναι κάτι το φυσιολογικό. Είναι, δηλαδή, φυσιολογικό για τον Υπουργό και για την Κυβέρνηση η νέα Υ</w:t>
      </w:r>
      <w:r>
        <w:rPr>
          <w:rFonts w:eastAsia="Times New Roman" w:cs="Times New Roman"/>
          <w:szCs w:val="24"/>
        </w:rPr>
        <w:t xml:space="preserve">πηρεσία Πολιτικής Αεροπορίας να έχει τρεις οικονομικές υπηρεσίες, τρεις διευθύνσεις ανθρωπίνου δυναμικού και τρεις νομικές υπηρεσίες. Μπορεί να είναι φυσιολογικό για εκείνος, δυστυχώς, όμως, παραβιάζει κάθε κανόνα λογικής. </w:t>
      </w:r>
    </w:p>
    <w:p w14:paraId="163C416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να δώσω και μερικά</w:t>
      </w:r>
      <w:r>
        <w:rPr>
          <w:rFonts w:eastAsia="Times New Roman" w:cs="Times New Roman"/>
          <w:szCs w:val="24"/>
        </w:rPr>
        <w:t xml:space="preserve"> ακόμη παραδείγματα, όπως η συγκρότηση στην ΥΠΑ του εκτελεστικού συμβουλίου ενός οργάνου αμφιβόλου αναγκαιότητας στο οποίο συμμετέχει ο διοικητής, αλλά και τέσσερα εξωτερικά μέλη. Με άλλα λόγια, οι δ</w:t>
      </w:r>
      <w:r>
        <w:rPr>
          <w:rFonts w:eastAsia="Times New Roman" w:cs="Times New Roman"/>
          <w:szCs w:val="24"/>
        </w:rPr>
        <w:t>ύ</w:t>
      </w:r>
      <w:r>
        <w:rPr>
          <w:rFonts w:eastAsia="Times New Roman" w:cs="Times New Roman"/>
          <w:szCs w:val="24"/>
        </w:rPr>
        <w:t>ο υποδιοικητές δεν θα συμμετέχουν στο εκτελεστικό συμβού</w:t>
      </w:r>
      <w:r>
        <w:rPr>
          <w:rFonts w:eastAsia="Times New Roman" w:cs="Times New Roman"/>
          <w:szCs w:val="24"/>
        </w:rPr>
        <w:t xml:space="preserve">λιο της υπηρεσίας στη διοίκηση της οποίας συμμετέχουν, ούτε καν ως μέλη και χωρίς δικαίωμα ψήφου. </w:t>
      </w:r>
    </w:p>
    <w:p w14:paraId="163C416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Χαρακτηριστική περίπτωση, επίσης, έχουμε και το νέο γραφείο συμβούλων του διοικητή που θα στελεχώνεται από πέντε μετακλητούς υπαλλήλους χωρίς να γνωρίζουμε </w:t>
      </w:r>
      <w:r>
        <w:rPr>
          <w:rFonts w:eastAsia="Times New Roman" w:cs="Times New Roman"/>
          <w:szCs w:val="24"/>
        </w:rPr>
        <w:t>την αναγκαιότητα σύστασης και στελέχωσης ενός τέτοιου γραφείου. Το εντυπωσιακό μάλιστα είναι ότι οι δυο τουλάχιστον θέσεις από τις πέντε θα καλύπτονται από μετακλητούς υπαλλήλους υπό την ιδιότητα του νομικού συμβούλου, την ίδια ώρα που το ίδιο το νομοσχέδι</w:t>
      </w:r>
      <w:r>
        <w:rPr>
          <w:rFonts w:eastAsia="Times New Roman" w:cs="Times New Roman"/>
          <w:szCs w:val="24"/>
        </w:rPr>
        <w:t>ο δημιουργεί τρεις νομικές υπηρεσίες.</w:t>
      </w:r>
    </w:p>
    <w:p w14:paraId="163C4166"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 xml:space="preserve">Άρα με άλλα λόγια, τι κάνει η Κυβέρνηση; Προκειμένου να τακτοποιήσει τους υμετέρους δημιουργεί σωρεία διοικητικών διευθύνσεων και τμημάτων. </w:t>
      </w:r>
    </w:p>
    <w:p w14:paraId="163C4167" w14:textId="77777777" w:rsidR="004A774E" w:rsidRDefault="006F765D">
      <w:pPr>
        <w:spacing w:line="600" w:lineRule="auto"/>
        <w:jc w:val="both"/>
        <w:rPr>
          <w:rFonts w:eastAsia="Times New Roman"/>
          <w:szCs w:val="24"/>
        </w:rPr>
      </w:pPr>
      <w:r>
        <w:rPr>
          <w:rFonts w:eastAsia="Times New Roman"/>
          <w:szCs w:val="24"/>
        </w:rPr>
        <w:t>Την ίδια στιγμή, ενώ αυξάνει τις διοικητικές της υπηρεσίες, μειώνει τις επιχε</w:t>
      </w:r>
      <w:r>
        <w:rPr>
          <w:rFonts w:eastAsia="Times New Roman"/>
          <w:szCs w:val="24"/>
        </w:rPr>
        <w:t>ιρησιακές υπηρεσίες από δ</w:t>
      </w:r>
      <w:r>
        <w:rPr>
          <w:rFonts w:eastAsia="Times New Roman"/>
          <w:szCs w:val="24"/>
        </w:rPr>
        <w:t>ε</w:t>
      </w:r>
      <w:r>
        <w:rPr>
          <w:rFonts w:eastAsia="Times New Roman"/>
          <w:szCs w:val="24"/>
        </w:rPr>
        <w:t>καέξι σε δέκα.</w:t>
      </w:r>
    </w:p>
    <w:p w14:paraId="163C4168" w14:textId="77777777" w:rsidR="004A774E" w:rsidRDefault="006F765D">
      <w:pPr>
        <w:spacing w:line="600" w:lineRule="auto"/>
        <w:ind w:firstLine="720"/>
        <w:jc w:val="both"/>
        <w:rPr>
          <w:rFonts w:eastAsia="Times New Roman"/>
          <w:szCs w:val="24"/>
        </w:rPr>
      </w:pPr>
      <w:r>
        <w:rPr>
          <w:rFonts w:eastAsia="Times New Roman"/>
          <w:szCs w:val="24"/>
        </w:rPr>
        <w:t>Θα θέλαμε να ζητήσουμε από τον κύριο Υπουργό, να μας αναφέρει τις πραγματικές ανάγκες και τις ευρωπαϊκές επιταγές, στις οποίες εδράζεται όλο αυτό το οικοδόμημα.</w:t>
      </w:r>
    </w:p>
    <w:p w14:paraId="163C4169" w14:textId="77777777" w:rsidR="004A774E" w:rsidRDefault="006F765D">
      <w:pPr>
        <w:spacing w:line="600" w:lineRule="auto"/>
        <w:ind w:firstLine="720"/>
        <w:jc w:val="both"/>
        <w:rPr>
          <w:rFonts w:eastAsia="Times New Roman"/>
          <w:szCs w:val="24"/>
        </w:rPr>
      </w:pPr>
      <w:r>
        <w:rPr>
          <w:rFonts w:eastAsia="Times New Roman"/>
          <w:szCs w:val="24"/>
        </w:rPr>
        <w:t>Δεν θα μπορούσα, κλείνοντας, να μην αναφερθώ στην περί</w:t>
      </w:r>
      <w:r>
        <w:rPr>
          <w:rFonts w:eastAsia="Times New Roman"/>
          <w:szCs w:val="24"/>
        </w:rPr>
        <w:t xml:space="preserve">πτωση του άρθρου 71 για τις αποκαλούμενες μετατάξεις. Ο Υπουργός στην </w:t>
      </w:r>
      <w:r>
        <w:rPr>
          <w:rFonts w:eastAsia="Times New Roman"/>
          <w:szCs w:val="24"/>
        </w:rPr>
        <w:t>ε</w:t>
      </w:r>
      <w:r>
        <w:rPr>
          <w:rFonts w:eastAsia="Times New Roman"/>
          <w:szCs w:val="24"/>
        </w:rPr>
        <w:t>πιτροπή θα πρέπει να πω ότι εμένα τουλάχιστον δεν με έπεισε για το συγκεκριμένο θέμα. Δεν απαντά, λοιπόν, σε ένα απλό ερώτημα: Γιατί δεν γίνονται οι μετατάξεις μέσω του υπηρεσιακού συμβ</w:t>
      </w:r>
      <w:r>
        <w:rPr>
          <w:rFonts w:eastAsia="Times New Roman"/>
          <w:szCs w:val="24"/>
        </w:rPr>
        <w:t>ουλίου; Για ποιον λόγο έχουμε τότε υπηρεσιακά συμβούλια; Βέβαια, ο λόγος που επιλέγεται αυτή η διαδικασία είναι εμφανής και διέπει, άλλωστε, όλη τη φιλοσοφία του νομοσχεδίου.</w:t>
      </w:r>
    </w:p>
    <w:p w14:paraId="163C416A" w14:textId="77777777" w:rsidR="004A774E" w:rsidRDefault="006F765D">
      <w:pPr>
        <w:spacing w:line="600" w:lineRule="auto"/>
        <w:ind w:firstLine="720"/>
        <w:jc w:val="both"/>
        <w:rPr>
          <w:rFonts w:eastAsia="Times New Roman"/>
          <w:szCs w:val="24"/>
        </w:rPr>
      </w:pPr>
      <w:r>
        <w:rPr>
          <w:rFonts w:eastAsia="Times New Roman"/>
          <w:szCs w:val="24"/>
        </w:rPr>
        <w:lastRenderedPageBreak/>
        <w:t>Παράλληλα με όλα τα παραπάνω, δημιουργούνται ερωτηματικά και σε έναν άλλο σημαντι</w:t>
      </w:r>
      <w:r>
        <w:rPr>
          <w:rFonts w:eastAsia="Times New Roman"/>
          <w:szCs w:val="24"/>
        </w:rPr>
        <w:t xml:space="preserve">κό τομέα, αυτόν που αφορά τα οικονομικά ζητήματα. </w:t>
      </w:r>
      <w:r>
        <w:rPr>
          <w:rFonts w:eastAsia="Times New Roman"/>
          <w:szCs w:val="24"/>
        </w:rPr>
        <w:t>Δ</w:t>
      </w:r>
      <w:r>
        <w:rPr>
          <w:rFonts w:eastAsia="Times New Roman"/>
          <w:szCs w:val="24"/>
        </w:rPr>
        <w:t>εν αναφέρομαι μόνο στο γεγονός ότι το Γενικό Λογιστήριο του Κράτους δεν μπορεί να υπολογίσει καν το κόστος στον κρατικό προϋπολογισμό, που θα έχει το νέο οργανόγραμμα της ΥΠΑ. Το ερώτημα που προκύπτει αφορ</w:t>
      </w:r>
      <w:r>
        <w:rPr>
          <w:rFonts w:eastAsia="Times New Roman"/>
          <w:szCs w:val="24"/>
        </w:rPr>
        <w:t xml:space="preserve">ά το που πηγαίνουν τα λεφτά του </w:t>
      </w:r>
      <w:r>
        <w:rPr>
          <w:rFonts w:eastAsia="Times New Roman"/>
          <w:szCs w:val="24"/>
          <w:lang w:val="en-US"/>
        </w:rPr>
        <w:t>E</w:t>
      </w:r>
      <w:r>
        <w:rPr>
          <w:rFonts w:eastAsia="Times New Roman"/>
          <w:szCs w:val="24"/>
          <w:lang w:val="en-US"/>
        </w:rPr>
        <w:t>UROCONTROL</w:t>
      </w:r>
      <w:r>
        <w:rPr>
          <w:rFonts w:eastAsia="Times New Roman"/>
          <w:szCs w:val="24"/>
        </w:rPr>
        <w:t xml:space="preserve">. </w:t>
      </w:r>
      <w:r>
        <w:rPr>
          <w:rFonts w:eastAsia="Times New Roman"/>
          <w:szCs w:val="24"/>
        </w:rPr>
        <w:t>Σ</w:t>
      </w:r>
      <w:r>
        <w:rPr>
          <w:rFonts w:eastAsia="Times New Roman"/>
          <w:szCs w:val="24"/>
        </w:rPr>
        <w:t xml:space="preserve">ε αυτό το θέμα τίθεται ένα σοβαρό ζήτημα, το οποίο σίγουρα θα το βρούμε μπροστά μας. </w:t>
      </w:r>
    </w:p>
    <w:p w14:paraId="163C416B" w14:textId="77777777" w:rsidR="004A774E" w:rsidRDefault="006F765D">
      <w:pPr>
        <w:spacing w:line="600" w:lineRule="auto"/>
        <w:ind w:firstLine="720"/>
        <w:jc w:val="both"/>
        <w:rPr>
          <w:rFonts w:eastAsia="Times New Roman"/>
          <w:szCs w:val="24"/>
        </w:rPr>
      </w:pPr>
      <w:r>
        <w:rPr>
          <w:rFonts w:eastAsia="Times New Roman"/>
          <w:szCs w:val="24"/>
        </w:rPr>
        <w:t>Έχουμε, δηλαδή, ένα νομοσχέδιο που αποσκοπεί από τη μία να είναι σύννομο με τα ευρωπαϊκά δεδομένα και από την άλλη παραβιάζε</w:t>
      </w:r>
      <w:r>
        <w:rPr>
          <w:rFonts w:eastAsia="Times New Roman"/>
          <w:szCs w:val="24"/>
        </w:rPr>
        <w:t>ι μια οδηγία, την οδηγία 391/2013, όσον αφορά τη διαφανή διαχείριση των εσόδων από την εναέρια κυκλοφορία, τα οποία πλέον χρηματοδοτούνται κατά προτεραιότητα για τα αεροδρόμια που δεν έχουν ιδιωτικοποιηθεί. Είναι βέβαιο ότι αυτό θα δημιουργήσει πολλά νομικ</w:t>
      </w:r>
      <w:r>
        <w:rPr>
          <w:rFonts w:eastAsia="Times New Roman"/>
          <w:szCs w:val="24"/>
        </w:rPr>
        <w:t>ά ζητήματα στο Ευρωπαϊκό Δικαστήριο.</w:t>
      </w:r>
    </w:p>
    <w:p w14:paraId="163C416C" w14:textId="77777777" w:rsidR="004A774E" w:rsidRDefault="006F765D">
      <w:pPr>
        <w:spacing w:line="600" w:lineRule="auto"/>
        <w:ind w:firstLine="720"/>
        <w:jc w:val="both"/>
        <w:rPr>
          <w:rFonts w:eastAsia="Times New Roman"/>
          <w:szCs w:val="24"/>
        </w:rPr>
      </w:pPr>
      <w:r>
        <w:rPr>
          <w:rFonts w:eastAsia="Times New Roman"/>
          <w:szCs w:val="24"/>
        </w:rPr>
        <w:lastRenderedPageBreak/>
        <w:t>Κύριε Πρόεδρε, θα πρέπει να αντιληφθούμε ότι καταθέτοντας τέτοιου είδους νομοσχέδια, τελικά δεν βοηθάμε στην ανάπτυξη της χώρας. Η εικόνα μιας νέας, υδροκέφαλης και γραφειοκρατικής υπηρεσίας πολιτικής αεροπορίας, δεν βο</w:t>
      </w:r>
      <w:r>
        <w:rPr>
          <w:rFonts w:eastAsia="Times New Roman"/>
          <w:szCs w:val="24"/>
        </w:rPr>
        <w:t>ηθά στην οικοδόμηση ενός φορέα, που θα ελέγχει και θα συντονίζει την εναέρια κυκλοφορία και την αεροναυτιλία.</w:t>
      </w:r>
    </w:p>
    <w:p w14:paraId="163C416D" w14:textId="77777777" w:rsidR="004A774E" w:rsidRDefault="006F765D">
      <w:pPr>
        <w:spacing w:line="600" w:lineRule="auto"/>
        <w:ind w:firstLine="720"/>
        <w:jc w:val="both"/>
        <w:rPr>
          <w:rFonts w:eastAsia="Times New Roman"/>
          <w:szCs w:val="24"/>
        </w:rPr>
      </w:pPr>
      <w:r>
        <w:rPr>
          <w:rFonts w:eastAsia="Times New Roman"/>
          <w:szCs w:val="24"/>
        </w:rPr>
        <w:t>Κύριε Πρόεδρε, προσπάθησα να παρουσιάσω τις θέσεις της Νέας Δημοκρατίας λεπτομερώς. Αυτό το οποίο νομίζω πως θα πρέπει να έχουμε στο πίσω μέρος το</w:t>
      </w:r>
      <w:r>
        <w:rPr>
          <w:rFonts w:eastAsia="Times New Roman"/>
          <w:szCs w:val="24"/>
        </w:rPr>
        <w:t>υ μυαλού μας είναι ότι εδώ δημιουργείται ένα νομοσχέδιο γραφειοκρατικό, δαπανηρό, παλαιοκομματικό και κυρίως αντιαναπτυξιακό. Ένα νομοσχέδιο που είναι τόσο πρόχειρο στον σχεδιασμό, που παρουσιάζει πλείστα νομικά ζητήματα, όπως αποδεικνύει άλλωστε και η απο</w:t>
      </w:r>
      <w:r>
        <w:rPr>
          <w:rFonts w:eastAsia="Times New Roman"/>
          <w:szCs w:val="24"/>
        </w:rPr>
        <w:t>καλυπτική χθεσινή έκθεση της Επιστημονικής Υπηρεσίας της Βουλής. Ένα νομοσχέδιο, που κατά το ήμισυ ακολουθεί μια ευρωπαϊκή λογική και νοοτροπία, συστήνοντας μια ανε</w:t>
      </w:r>
      <w:r>
        <w:rPr>
          <w:rFonts w:eastAsia="Times New Roman"/>
          <w:szCs w:val="24"/>
        </w:rPr>
        <w:lastRenderedPageBreak/>
        <w:t>ξάρτητη αρχή και κατά το άλλο ήμισυ διέπεται από μ</w:t>
      </w:r>
      <w:r>
        <w:rPr>
          <w:rFonts w:eastAsia="Times New Roman"/>
          <w:szCs w:val="24"/>
        </w:rPr>
        <w:t>ί</w:t>
      </w:r>
      <w:r>
        <w:rPr>
          <w:rFonts w:eastAsia="Times New Roman"/>
          <w:szCs w:val="24"/>
        </w:rPr>
        <w:t xml:space="preserve">α σοβιετοκρατούμενη λογική, με πλήρη </w:t>
      </w:r>
      <w:r>
        <w:rPr>
          <w:rFonts w:eastAsia="Times New Roman"/>
          <w:szCs w:val="24"/>
        </w:rPr>
        <w:t>ρουσφετολογική διάσταση, έναν υδροκεφαλισμό, μια υιοθέτηση δαιδαλωδών οργανογραμμάτων, επικαλυμμένα από μια προσπάθεια τακτοποίησης των ημετέρων.</w:t>
      </w:r>
    </w:p>
    <w:p w14:paraId="163C416E" w14:textId="77777777" w:rsidR="004A774E" w:rsidRDefault="006F765D">
      <w:pPr>
        <w:spacing w:line="600" w:lineRule="auto"/>
        <w:ind w:firstLine="720"/>
        <w:jc w:val="both"/>
        <w:rPr>
          <w:rFonts w:eastAsia="Times New Roman"/>
          <w:szCs w:val="24"/>
        </w:rPr>
      </w:pPr>
      <w:r>
        <w:rPr>
          <w:rFonts w:eastAsia="Times New Roman"/>
          <w:szCs w:val="24"/>
        </w:rPr>
        <w:t>Σε όλα αυτά η στάση της Νέας Δημοκρατίας είναι μία, είναι σαφής και είναι δεδομένη: Δεν συναινούμε σε μικροπολ</w:t>
      </w:r>
      <w:r>
        <w:rPr>
          <w:rFonts w:eastAsia="Times New Roman"/>
          <w:szCs w:val="24"/>
        </w:rPr>
        <w:t>ιτικές λογικές του χθες. Είμαστε υπέρ των ουσιαστικών μεταρρυθμίσεων, υπέρ των μεταρρυθμίσεων που αναδεικνύουν τη δυναμικότητα των ελληνικών υπηρεσιών σε ένα πλαίσιο, σύμφωνα με τα ευρωπαϊκά δεδομένα και τις ευρωπαϊκές πρακτικές.</w:t>
      </w:r>
    </w:p>
    <w:p w14:paraId="163C416F" w14:textId="77777777" w:rsidR="004A774E" w:rsidRDefault="006F765D">
      <w:pPr>
        <w:spacing w:line="600" w:lineRule="auto"/>
        <w:ind w:firstLine="720"/>
        <w:jc w:val="both"/>
        <w:rPr>
          <w:rFonts w:eastAsia="Times New Roman"/>
          <w:szCs w:val="24"/>
        </w:rPr>
      </w:pPr>
      <w:r>
        <w:rPr>
          <w:rFonts w:eastAsia="Times New Roman"/>
          <w:szCs w:val="24"/>
        </w:rPr>
        <w:t xml:space="preserve">Υπό αυτήν τη λογική η Νέα </w:t>
      </w:r>
      <w:r>
        <w:rPr>
          <w:rFonts w:eastAsia="Times New Roman"/>
          <w:szCs w:val="24"/>
        </w:rPr>
        <w:t>Δημοκρατία καταψηφίζει το νομοσχέδιο τόσο επί της αρχής όσο και επί των άρθρων.</w:t>
      </w:r>
    </w:p>
    <w:p w14:paraId="163C4170" w14:textId="77777777" w:rsidR="004A774E" w:rsidRDefault="006F765D">
      <w:pPr>
        <w:spacing w:line="600" w:lineRule="auto"/>
        <w:ind w:firstLine="720"/>
        <w:jc w:val="both"/>
        <w:rPr>
          <w:rFonts w:eastAsia="Times New Roman"/>
          <w:szCs w:val="24"/>
        </w:rPr>
      </w:pPr>
      <w:r>
        <w:rPr>
          <w:rFonts w:eastAsia="Times New Roman"/>
          <w:szCs w:val="24"/>
        </w:rPr>
        <w:t>Ευχαριστώ πολύ.</w:t>
      </w:r>
    </w:p>
    <w:p w14:paraId="163C4171" w14:textId="77777777" w:rsidR="004A774E" w:rsidRDefault="006F765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63C4172" w14:textId="77777777" w:rsidR="004A774E" w:rsidRDefault="006F765D">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Ευχαριστώ κι εγώ, κύριε Καραμανλή. </w:t>
      </w:r>
    </w:p>
    <w:p w14:paraId="163C4173" w14:textId="77777777" w:rsidR="004A774E" w:rsidRDefault="006F765D">
      <w:pPr>
        <w:spacing w:line="600" w:lineRule="auto"/>
        <w:ind w:firstLine="720"/>
        <w:jc w:val="both"/>
        <w:rPr>
          <w:rFonts w:eastAsia="Times New Roman"/>
          <w:szCs w:val="24"/>
        </w:rPr>
      </w:pPr>
      <w:r>
        <w:rPr>
          <w:rFonts w:eastAsia="Times New Roman"/>
          <w:szCs w:val="24"/>
        </w:rPr>
        <w:t xml:space="preserve">Τον λόγο έχει η </w:t>
      </w:r>
      <w:r>
        <w:rPr>
          <w:rFonts w:eastAsia="Times New Roman"/>
          <w:szCs w:val="24"/>
        </w:rPr>
        <w:t>ε</w:t>
      </w:r>
      <w:r>
        <w:rPr>
          <w:rFonts w:eastAsia="Times New Roman"/>
          <w:szCs w:val="24"/>
        </w:rPr>
        <w:t>ισηγήτρια της Χρυ</w:t>
      </w:r>
      <w:r>
        <w:rPr>
          <w:rFonts w:eastAsia="Times New Roman"/>
          <w:szCs w:val="24"/>
        </w:rPr>
        <w:t>σής Αυγής, κ. Ζαρούλια</w:t>
      </w:r>
      <w:r>
        <w:rPr>
          <w:rFonts w:eastAsia="Times New Roman"/>
          <w:szCs w:val="24"/>
        </w:rPr>
        <w:t>,</w:t>
      </w:r>
      <w:r>
        <w:rPr>
          <w:rFonts w:eastAsia="Times New Roman"/>
          <w:szCs w:val="24"/>
        </w:rPr>
        <w:t xml:space="preserve"> για δώδεκα λεπτά.</w:t>
      </w:r>
    </w:p>
    <w:p w14:paraId="163C4174" w14:textId="77777777" w:rsidR="004A774E" w:rsidRDefault="006F765D">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Ευχαριστώ, κύριε Πρόεδρε.</w:t>
      </w:r>
    </w:p>
    <w:p w14:paraId="163C4175" w14:textId="77777777" w:rsidR="004A774E" w:rsidRDefault="006F765D">
      <w:pPr>
        <w:spacing w:line="600" w:lineRule="auto"/>
        <w:ind w:firstLine="720"/>
        <w:jc w:val="both"/>
        <w:rPr>
          <w:rFonts w:eastAsia="Times New Roman"/>
          <w:szCs w:val="24"/>
        </w:rPr>
      </w:pPr>
      <w:r>
        <w:rPr>
          <w:rFonts w:eastAsia="Times New Roman"/>
          <w:szCs w:val="24"/>
        </w:rPr>
        <w:t>Το παιχνίδι είναι στημένο, τα χαρτιά σημαδεμένα. Δεν αντιπροσωπεύετε το έθνος, παρά την τσέπη σας αποκλειστικά και μόνον. Δεν δίνετε πεντάρα τσακιστή για την ευημερία του ε</w:t>
      </w:r>
      <w:r>
        <w:rPr>
          <w:rFonts w:eastAsia="Times New Roman"/>
          <w:szCs w:val="24"/>
        </w:rPr>
        <w:t>λληνικού λαού. Είστε τύραννοι.</w:t>
      </w:r>
    </w:p>
    <w:p w14:paraId="163C4176"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Αισθάνομαι την ανάγκη να κάνω πανελλήνια έκκληση, να απευθυνθώ σε όλους τους Βουλευτές, κυρίως στους νέους, που ίσως να μπήκαν στην πολιτική με όνειρα για ένα καλύτερο αύριο για τον τόπο, αλλά κατέληξαν άβουλα πιόνια και νεκρ</w:t>
      </w:r>
      <w:r>
        <w:rPr>
          <w:rFonts w:eastAsia="Times New Roman" w:cs="Times New Roman"/>
          <w:szCs w:val="24"/>
        </w:rPr>
        <w:t xml:space="preserve">οθάφτες των συμπατριωτών μας. </w:t>
      </w:r>
    </w:p>
    <w:p w14:paraId="163C4177"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lastRenderedPageBreak/>
        <w:t>Αλήθεια, έχετε ήσυχη τη συνείδησή σας, όταν υπογράφετε τη φτωχοποίηση του ελληνικού λαού και την παραχώρηση της εθνικής μας κυριαρχίας; Κοιμάστε ήσυχα τα βράδια; Οι εικόνες βίας κατά Ελλήνων, συνταξιούχων επί παραδείγματι, δε</w:t>
      </w:r>
      <w:r>
        <w:rPr>
          <w:rFonts w:eastAsia="Times New Roman" w:cs="Times New Roman"/>
          <w:szCs w:val="24"/>
        </w:rPr>
        <w:t>ν σας αγγίζουν;</w:t>
      </w:r>
    </w:p>
    <w:p w14:paraId="163C4178"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Πρέπει ο καθένας να αναλάβει επιτέλους τις ευθύνες του. Η χώρα διοικείται από ένα συνονθύλευμα εθνικά επικίνδυνων ατόμων. Πουλάνε το νερό και τον αέρα, με ό,τι αυτό συνεπάγεται. Κονομάνε χοντρά από τη μιζέρια που έχουν φέρει στις γειτονιές </w:t>
      </w:r>
      <w:r>
        <w:rPr>
          <w:rFonts w:eastAsia="Times New Roman" w:cs="Times New Roman"/>
          <w:szCs w:val="24"/>
        </w:rPr>
        <w:t xml:space="preserve">μας και σε κάθε γωνιά της ελληνικής γης. </w:t>
      </w:r>
    </w:p>
    <w:p w14:paraId="163C4179"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Αναρωτιέμαι γιατί οι εκπρόσωποι της δικαστικής εξουσίας δεν υπερασπίζονται τον καταστατικό χάρτη της χώρας μας. Γιατί οι θεματοφύλακες της εθνικής μας κυριαρχίας δεν κάνουν το αυτονόητο; Δεν υπάρχει τελικά κανένας </w:t>
      </w:r>
      <w:r>
        <w:rPr>
          <w:rFonts w:eastAsia="Times New Roman" w:cs="Times New Roman"/>
          <w:szCs w:val="24"/>
        </w:rPr>
        <w:t>που να θέλει να επιβληθεί ο νόμος και το δίκαιο;</w:t>
      </w:r>
    </w:p>
    <w:p w14:paraId="163C417A" w14:textId="77777777" w:rsidR="004A774E" w:rsidRDefault="006F765D">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163C417B"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ησυχία!</w:t>
      </w:r>
    </w:p>
    <w:p w14:paraId="163C417C"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Όλα έχουν ισοπεδωθεί στον βωμό του χρήματος και της απληστίας. </w:t>
      </w:r>
    </w:p>
    <w:p w14:paraId="163C417D"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Άλλο ένα νομοσχέδιο, λοιπόν, έρχεται με τη διαδικασία του κατεπείγοντος, όπως προστάζουν οι ξένοι αφέντες, με τα «προαπαιτούμενα» για να εκταμιεύσετε τη δόση σας των 2,8 δισεκατομμυρίων ευρώ, που –φευ!- ελάχιστα θα πάνε για το καλό της χώρας. </w:t>
      </w:r>
    </w:p>
    <w:p w14:paraId="163C417E"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Νομοθετείτε </w:t>
      </w:r>
      <w:r>
        <w:rPr>
          <w:rFonts w:eastAsia="Times New Roman" w:cs="Times New Roman"/>
          <w:szCs w:val="24"/>
        </w:rPr>
        <w:t xml:space="preserve">εις βάρος του ελληνικού λαού, εις βάρος του δημοσίου συμφέροντος, με άκρως αντιλαϊκό τρόπο και μας οδηγείτε ακόμη πιο βαθιά στο μνημονιακό σκότος. </w:t>
      </w:r>
    </w:p>
    <w:p w14:paraId="163C417F"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Τρέχετε να προλάβετε τις προθεσμίες που θέτουν οι δανειστές. Χρησιμοποιείτε τις διαδικασίες του επείγοντος κ</w:t>
      </w:r>
      <w:r>
        <w:rPr>
          <w:rFonts w:eastAsia="Times New Roman" w:cs="Times New Roman"/>
          <w:szCs w:val="24"/>
        </w:rPr>
        <w:t xml:space="preserve">αι του κατεπείγοντος κατά κύριο λόγο στα νομοθετήματά σας, προκειμένου να μην υπάρχει ο απαραίτητος χρόνος επεξεργασίας και ενημέρωσης. </w:t>
      </w:r>
    </w:p>
    <w:p w14:paraId="163C4180"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Δεν είναι δυνατόν ούτε επιτρεπτό να νομοθετείτε εσείς –τρόπος του λέγειν, αφού όλα έρχονται έτοιμα απ’ έξω- και εμείς ν</w:t>
      </w:r>
      <w:r>
        <w:rPr>
          <w:rFonts w:eastAsia="Times New Roman" w:cs="Times New Roman"/>
          <w:szCs w:val="24"/>
        </w:rPr>
        <w:t xml:space="preserve">α προσπαθούμε να εξετάσουμε τα εισαγόμενα μέτρα και τις ρυθμίσεις μέσα σε ελάχιστο χρονικό διάστημα. Το έχουμε καταγγείλει πολλές φορές και θα συνεχίσουμε να το κάνουμε. </w:t>
      </w:r>
    </w:p>
    <w:p w14:paraId="163C4181"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lastRenderedPageBreak/>
        <w:t>Η βιασύνη δε είναι τέτοια, που στην Έκθεση του Γενικού Λογιστηρίου του Κράτους αναφέρ</w:t>
      </w:r>
      <w:r>
        <w:rPr>
          <w:rFonts w:eastAsia="Times New Roman" w:cs="Times New Roman"/>
          <w:szCs w:val="24"/>
        </w:rPr>
        <w:t>εται κατ’ επανάληψη ότι «επί του κρατικού προϋπολογισμού η εν λόγω δαπάνη δεν έχει προσδιοριστεί από το επισπεύδον Υπουργείο» και ότι «το οικονομικό αποτέλεσμα δεν είναι δυνατόν να προσδιορισθεί, διότι δεν εστάλησαν τα σχετικά στοιχεία από το επισπεύδον Υπ</w:t>
      </w:r>
      <w:r>
        <w:rPr>
          <w:rFonts w:eastAsia="Times New Roman" w:cs="Times New Roman"/>
          <w:szCs w:val="24"/>
        </w:rPr>
        <w:t>ουργείο». Διερωτώμαι πώς είναι δυνατόν μην έχουν σταλεί τα απαραίτητα στοιχεία δεδομένου ότι θα προκληθεί επιβάρυνση στον κρατικό προϋπολογισμό.</w:t>
      </w:r>
    </w:p>
    <w:p w14:paraId="163C4182"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Είναι απαράδεκτο το επίπεδο προχειρότητας στο οποίο έχετε φτάσει. Εάν δεν είναι προχειρότητα τότε είναι άγνοια </w:t>
      </w:r>
      <w:r>
        <w:rPr>
          <w:rFonts w:eastAsia="Times New Roman" w:cs="Times New Roman"/>
          <w:szCs w:val="24"/>
        </w:rPr>
        <w:t>ή ακόμα χειρότερα έλλειψη ενδιαφέροντος. Όπως και αν έχει, όπως και εάν χαρακτηρίσουμε αυτήν την κατάσταση, ένα είναι το σίγουρο: Είστε επικίνδυνοι!</w:t>
      </w:r>
    </w:p>
    <w:p w14:paraId="163C4183"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Το νομοσχέδιο αυτό αποτελεί εκπλήρωση άλλης μιας μνημονιακής υποχρέωσης, που είναι βασική προϋπόθεση για να</w:t>
      </w:r>
      <w:r>
        <w:rPr>
          <w:rFonts w:eastAsia="Times New Roman" w:cs="Times New Roman"/>
          <w:szCs w:val="24"/>
        </w:rPr>
        <w:t xml:space="preserve"> προχωρήσει η μεταβίβαση των δεκατεσσάρων περιφερειακών αεροδρομίων στη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xml:space="preserve">. Η διαδικασία της αναδιάρθρωσης της Υπηρεσίας Πολιτικής Αεροπορίας, της ΥΠΑ, με τον </w:t>
      </w:r>
      <w:r>
        <w:rPr>
          <w:rFonts w:eastAsia="Times New Roman" w:cs="Times New Roman"/>
          <w:szCs w:val="24"/>
        </w:rPr>
        <w:lastRenderedPageBreak/>
        <w:t>διαχωρισμό του κανονιστικού και του ρυθμιστικού πλαισίου, είναι το κλειδί για την απρόσκοπ</w:t>
      </w:r>
      <w:r>
        <w:rPr>
          <w:rFonts w:eastAsia="Times New Roman" w:cs="Times New Roman"/>
          <w:szCs w:val="24"/>
        </w:rPr>
        <w:t>τη εφαρμογή της σύμβασης και της μετάβασης στη νέα εποχή.</w:t>
      </w:r>
    </w:p>
    <w:p w14:paraId="163C4184"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Η νέα αυτή εποχή σηματοδοτείται από την ιδιωτικοποίηση του ρεύματος, του νερού, από την άνευ όρων παραχώρηση της εθνικής κυριαρχίας σε όλους εν τέλει τους τομείς και την ολοκληρωτική υποδούλωση στου</w:t>
      </w:r>
      <w:r>
        <w:rPr>
          <w:rFonts w:eastAsia="Times New Roman" w:cs="Times New Roman"/>
          <w:szCs w:val="24"/>
        </w:rPr>
        <w:t xml:space="preserve">ς διεθνείς τοκογλύφους, που αποτελούν τους κύριους ρυθμιστές των γενομένων στην πατρίδα μας. </w:t>
      </w:r>
    </w:p>
    <w:p w14:paraId="163C4185"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Προ ολίγων ημερών ο Υπουργός Υποδομών πήγε στις Βρυξέλλες, για να διαπραγματευτεί τον δημόσιο χαρακτήρα της ΥΠΑ και του παρόχου αεροναυτιλίας και επέστρεψε θριαμβ</w:t>
      </w:r>
      <w:r>
        <w:rPr>
          <w:rFonts w:eastAsia="Times New Roman" w:cs="Times New Roman"/>
          <w:szCs w:val="24"/>
        </w:rPr>
        <w:t xml:space="preserve">ολογώντας και υποστηρίζοντας ότι πέρασε το δικό του. Εχθές στην </w:t>
      </w:r>
      <w:r>
        <w:rPr>
          <w:rFonts w:eastAsia="Times New Roman" w:cs="Times New Roman"/>
          <w:szCs w:val="24"/>
        </w:rPr>
        <w:t>Ε</w:t>
      </w:r>
      <w:r>
        <w:rPr>
          <w:rFonts w:eastAsia="Times New Roman" w:cs="Times New Roman"/>
          <w:szCs w:val="24"/>
        </w:rPr>
        <w:t xml:space="preserve">πιτροπή είπε ότι είναι υπερήφανος για το αποτέλεσμα των διαπραγματεύσεων. </w:t>
      </w:r>
    </w:p>
    <w:p w14:paraId="163C4186"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lastRenderedPageBreak/>
        <w:t>Προφανώς, πρόκειται για τις γνωστές διαπραγματεύσεις που κάνει η παρούσα Κυβέρνηση, όπως και οι προηγούμενες εθνοπρο</w:t>
      </w:r>
      <w:r>
        <w:rPr>
          <w:rFonts w:eastAsia="Times New Roman" w:cs="Times New Roman"/>
          <w:szCs w:val="24"/>
        </w:rPr>
        <w:t xml:space="preserve">δοτικές, που έχουν καθαρά επικοινωνιακούς στόχους αποπροσανατολισμού και εμπαιγμού του ελληνικού λαού. </w:t>
      </w:r>
    </w:p>
    <w:p w14:paraId="163C4187"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Βεβαίως, το προσχέδιο αυτού του νομοσχεδίου έχει ήδη εγκριθεί από τους Θεσμούς και εις ό,τι αφορά στα περιφερειακά αεροδρόμια που δεν ιδιωτικοποιούνται,</w:t>
      </w:r>
      <w:r>
        <w:rPr>
          <w:rFonts w:eastAsia="Times New Roman" w:cs="Times New Roman"/>
          <w:szCs w:val="24"/>
        </w:rPr>
        <w:t xml:space="preserve"> αυτά περνούν στο νέο υπερ</w:t>
      </w:r>
      <w:r>
        <w:rPr>
          <w:rFonts w:eastAsia="Times New Roman" w:cs="Times New Roman"/>
          <w:szCs w:val="24"/>
        </w:rPr>
        <w:t>τ</w:t>
      </w:r>
      <w:r>
        <w:rPr>
          <w:rFonts w:eastAsia="Times New Roman" w:cs="Times New Roman"/>
          <w:szCs w:val="24"/>
        </w:rPr>
        <w:t xml:space="preserve">αμείο αποκρατικοποιήσεων, με τη διαχείρισή τους να παραμένει στην ΥΠΑ, όπως αυτή ορίζεται στο παρόν. </w:t>
      </w:r>
    </w:p>
    <w:p w14:paraId="163C4188"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Συνοπτικά, το νομοσχέδιο αποτελείται από τέσσερα κεφάλαια και μέσω αυτών των διατάξεων επιχειρείται ο διαχωρισμός της ΥΠΑ σε </w:t>
      </w:r>
      <w:r>
        <w:rPr>
          <w:rFonts w:eastAsia="Times New Roman" w:cs="Times New Roman"/>
          <w:szCs w:val="24"/>
        </w:rPr>
        <w:t>δύο μέρη, αυτό της ρυθμιστικής και κανονιστικής αρμοδιότητας και αυτό της επιχειρησιακής λειτουργίας.</w:t>
      </w:r>
    </w:p>
    <w:p w14:paraId="163C4189"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Αναφορικά με το θέμα της αναδιάρθρωσης της Πολιτικής Αεροπορίας, αξίζει να σημειωθεί ότι έχει ξεκινήσει ήδη από την Άνοιξη του 2004, όταν η Ελλάδα συνυπέγ</w:t>
      </w:r>
      <w:r>
        <w:rPr>
          <w:rFonts w:eastAsia="Times New Roman" w:cs="Times New Roman"/>
          <w:szCs w:val="24"/>
        </w:rPr>
        <w:t xml:space="preserve">ραψε μαζί με τους </w:t>
      </w:r>
      <w:r>
        <w:rPr>
          <w:rFonts w:eastAsia="Times New Roman" w:cs="Times New Roman"/>
          <w:szCs w:val="24"/>
        </w:rPr>
        <w:t>Ε</w:t>
      </w:r>
      <w:r>
        <w:rPr>
          <w:rFonts w:eastAsia="Times New Roman" w:cs="Times New Roman"/>
          <w:szCs w:val="24"/>
        </w:rPr>
        <w:t>υρωπα</w:t>
      </w:r>
      <w:r>
        <w:rPr>
          <w:rFonts w:eastAsia="Times New Roman" w:cs="Times New Roman"/>
          <w:szCs w:val="24"/>
        </w:rPr>
        <w:t>ίους</w:t>
      </w:r>
      <w:r>
        <w:rPr>
          <w:rFonts w:eastAsia="Times New Roman" w:cs="Times New Roman"/>
          <w:szCs w:val="24"/>
        </w:rPr>
        <w:t xml:space="preserve"> εταίρους</w:t>
      </w:r>
      <w:r w:rsidRPr="008F2A58">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τη Νορβηγία και την Ελβετία, τον </w:t>
      </w:r>
      <w:r>
        <w:rPr>
          <w:rFonts w:eastAsia="Times New Roman" w:cs="Times New Roman"/>
          <w:szCs w:val="24"/>
        </w:rPr>
        <w:t>κ</w:t>
      </w:r>
      <w:r>
        <w:rPr>
          <w:rFonts w:eastAsia="Times New Roman" w:cs="Times New Roman"/>
          <w:szCs w:val="24"/>
        </w:rPr>
        <w:t xml:space="preserve">ανονισμό του </w:t>
      </w:r>
      <w:r>
        <w:rPr>
          <w:rFonts w:eastAsia="Times New Roman" w:cs="Times New Roman"/>
          <w:szCs w:val="24"/>
        </w:rPr>
        <w:t>ε</w:t>
      </w:r>
      <w:r>
        <w:rPr>
          <w:rFonts w:eastAsia="Times New Roman" w:cs="Times New Roman"/>
          <w:szCs w:val="24"/>
        </w:rPr>
        <w:t xml:space="preserve">νιαίου </w:t>
      </w:r>
      <w:r>
        <w:rPr>
          <w:rFonts w:eastAsia="Times New Roman" w:cs="Times New Roman"/>
          <w:szCs w:val="24"/>
        </w:rPr>
        <w:t>ε</w:t>
      </w:r>
      <w:r>
        <w:rPr>
          <w:rFonts w:eastAsia="Times New Roman" w:cs="Times New Roman"/>
          <w:szCs w:val="24"/>
        </w:rPr>
        <w:t xml:space="preserve">υρωπαϊκού </w:t>
      </w:r>
      <w:r>
        <w:rPr>
          <w:rFonts w:eastAsia="Times New Roman" w:cs="Times New Roman"/>
          <w:szCs w:val="24"/>
        </w:rPr>
        <w:t>ο</w:t>
      </w:r>
      <w:r>
        <w:rPr>
          <w:rFonts w:eastAsia="Times New Roman" w:cs="Times New Roman"/>
          <w:szCs w:val="24"/>
        </w:rPr>
        <w:t xml:space="preserve">ργανισμού, </w:t>
      </w:r>
      <w:r>
        <w:rPr>
          <w:rFonts w:eastAsia="Times New Roman" w:cs="Times New Roman"/>
          <w:szCs w:val="24"/>
          <w:lang w:val="en-US"/>
        </w:rPr>
        <w:t>Single</w:t>
      </w:r>
      <w:r>
        <w:rPr>
          <w:rFonts w:eastAsia="Times New Roman" w:cs="Times New Roman"/>
          <w:szCs w:val="24"/>
        </w:rPr>
        <w:t xml:space="preserve"> </w:t>
      </w:r>
      <w:r>
        <w:rPr>
          <w:rFonts w:eastAsia="Times New Roman" w:cs="Times New Roman"/>
          <w:szCs w:val="24"/>
          <w:lang w:val="en-US"/>
        </w:rPr>
        <w:t>European</w:t>
      </w:r>
      <w:r>
        <w:rPr>
          <w:rFonts w:eastAsia="Times New Roman" w:cs="Times New Roman"/>
          <w:szCs w:val="24"/>
        </w:rPr>
        <w:t xml:space="preserve"> </w:t>
      </w:r>
      <w:r>
        <w:rPr>
          <w:rFonts w:eastAsia="Times New Roman" w:cs="Times New Roman"/>
          <w:szCs w:val="24"/>
          <w:lang w:val="en-US"/>
        </w:rPr>
        <w:lastRenderedPageBreak/>
        <w:t>Sky</w:t>
      </w:r>
      <w:r>
        <w:rPr>
          <w:rFonts w:eastAsia="Times New Roman" w:cs="Times New Roman"/>
          <w:szCs w:val="24"/>
        </w:rPr>
        <w:t>, έναν κανονισμό που ενώ αρχικά προέβλεπε την ελευθερία των αερομεταφορών στον ευρωπαϊκό εναέριο χώρο, τελικά εξελίχ</w:t>
      </w:r>
      <w:r>
        <w:rPr>
          <w:rFonts w:eastAsia="Times New Roman" w:cs="Times New Roman"/>
          <w:szCs w:val="24"/>
        </w:rPr>
        <w:t xml:space="preserve">θηκε σε έναν κανονισμό διαχείρισης και ελέγχου του ευρωπαϊκού εναερίου χώρου. </w:t>
      </w:r>
    </w:p>
    <w:p w14:paraId="163C418A" w14:textId="77777777" w:rsidR="004A774E" w:rsidRDefault="006F765D">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63C418B"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Πρόεδρε, αν θέλουν να μιλάνε, μπορούν να περάσουν έξω. Δεν μπορώ να συνεχίσω. Μπορούν να βγουν έξω να μιλήσουν. </w:t>
      </w:r>
    </w:p>
    <w:p w14:paraId="163C418C" w14:textId="77777777" w:rsidR="004A774E" w:rsidRDefault="006F765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b/>
          <w:szCs w:val="24"/>
        </w:rPr>
        <w:t xml:space="preserve"> </w:t>
      </w:r>
      <w:r>
        <w:rPr>
          <w:rFonts w:eastAsia="Times New Roman"/>
          <w:szCs w:val="24"/>
        </w:rPr>
        <w:t xml:space="preserve">Παρακαλώ, κύριε Γιακουμάτο, δεν ακούγεται η εισηγήτρια, μη μιλάτε! </w:t>
      </w:r>
    </w:p>
    <w:p w14:paraId="163C418D" w14:textId="77777777" w:rsidR="004A774E" w:rsidRDefault="006F765D">
      <w:pPr>
        <w:spacing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Εγώ φταίω, κύριε Πρόεδρε;</w:t>
      </w:r>
    </w:p>
    <w:p w14:paraId="163C418E" w14:textId="77777777" w:rsidR="004A774E" w:rsidRDefault="006F765D">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Ναι, εσείς ακούγεστε. Βγείτε έξω στο φουαγιέ να μιλήσετε! Έλεος!</w:t>
      </w:r>
    </w:p>
    <w:p w14:paraId="163C418F" w14:textId="77777777" w:rsidR="004A774E" w:rsidRDefault="006F765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Παρακαλώ, συνεχίστε. </w:t>
      </w:r>
    </w:p>
    <w:p w14:paraId="163C4190" w14:textId="77777777" w:rsidR="004A774E" w:rsidRDefault="006F765D">
      <w:pPr>
        <w:tabs>
          <w:tab w:val="left" w:pos="2738"/>
          <w:tab w:val="center" w:pos="4753"/>
          <w:tab w:val="left" w:pos="5723"/>
        </w:tabs>
        <w:spacing w:line="600" w:lineRule="auto"/>
        <w:ind w:firstLine="720"/>
        <w:jc w:val="both"/>
        <w:rPr>
          <w:rFonts w:eastAsia="Times New Roman"/>
          <w:szCs w:val="24"/>
        </w:rPr>
      </w:pPr>
      <w:r>
        <w:rPr>
          <w:rFonts w:eastAsia="Times New Roman"/>
          <w:b/>
          <w:szCs w:val="24"/>
        </w:rPr>
        <w:lastRenderedPageBreak/>
        <w:t xml:space="preserve">ΕΛΕΝΗ ΖΑΡΟΥΛΙΑ: </w:t>
      </w:r>
      <w:r>
        <w:rPr>
          <w:rFonts w:eastAsia="Times New Roman" w:cs="Times New Roman"/>
          <w:szCs w:val="24"/>
        </w:rPr>
        <w:t xml:space="preserve">Τα κίνητρα της δημιουργίας αυτού του Κανονισμού ήταν καθαρά πολιτικά και ήταν τα εξής: </w:t>
      </w:r>
      <w:r>
        <w:rPr>
          <w:rFonts w:eastAsia="Times New Roman"/>
          <w:szCs w:val="24"/>
        </w:rPr>
        <w:t>Οι πιέσεις των οικονομικών συμφερόντων για την ελεύθερη διακίνηση στον ευρωπαϊκό εναέριο χώρο, η προσπάθεια αποδέσμευσης της Ευρώπης από τον Διεθνή Οργα</w:t>
      </w:r>
      <w:r>
        <w:rPr>
          <w:rFonts w:eastAsia="Times New Roman"/>
          <w:szCs w:val="24"/>
        </w:rPr>
        <w:t xml:space="preserve">νισμό Αεροναυτιλίας και Ασφάλειας και η ενίσχυση του </w:t>
      </w:r>
      <w:r>
        <w:rPr>
          <w:rFonts w:eastAsia="Times New Roman"/>
          <w:szCs w:val="24"/>
          <w:lang w:val="en-US"/>
        </w:rPr>
        <w:t>E</w:t>
      </w:r>
      <w:r>
        <w:rPr>
          <w:rFonts w:eastAsia="Times New Roman"/>
          <w:szCs w:val="24"/>
          <w:lang w:val="en-US"/>
        </w:rPr>
        <w:t>UROCONTROL</w:t>
      </w:r>
      <w:r>
        <w:rPr>
          <w:rFonts w:eastAsia="Times New Roman"/>
          <w:szCs w:val="24"/>
        </w:rPr>
        <w:t xml:space="preserve">, η κεντρική γραφειοκρατική διαχείριση του ευρωπαϊκού εναέριου χώρου και η αποδυνάμωση των κρατών-μελών της Ευρωπαϊκής Ένωσης σε αυτά τα θέματα. </w:t>
      </w:r>
    </w:p>
    <w:p w14:paraId="163C4191" w14:textId="77777777" w:rsidR="004A774E" w:rsidRDefault="006F765D">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Αυτός ο Κανονισμός στην εφαρμογή του, σε </w:t>
      </w:r>
      <w:r>
        <w:rPr>
          <w:rFonts w:eastAsia="Times New Roman"/>
          <w:szCs w:val="24"/>
        </w:rPr>
        <w:t>συνδυασμό με το νομοσχέδιο που έχουμε σήμερα στα χέρια μας, αναμφισβήτητα, έχει κάποιες επιπτώσεις στον τομέα της εθνικής μας ασφάλειας. Η εθνική –κρατική μέχρι σήμερα- διαχείριση του εναέριου χώρου εξασφάλιζε την άσκηση κοινής πολιτικής των Υπουργείων Εθν</w:t>
      </w:r>
      <w:r>
        <w:rPr>
          <w:rFonts w:eastAsia="Times New Roman"/>
          <w:szCs w:val="24"/>
        </w:rPr>
        <w:t xml:space="preserve">ικής Αμύνης, Εξωτερικών και Μεταφορών σε ευαίσθητα εθνικά θέματα. Με την είσοδο των ιδιωτών ο εναέριος χώρος δεν θα ελέγχεται από κρατικές υπηρεσίες, αλλά από ιδιωτικές εταιρείες. Αυτή </w:t>
      </w:r>
      <w:r>
        <w:rPr>
          <w:rFonts w:eastAsia="Times New Roman"/>
          <w:szCs w:val="24"/>
        </w:rPr>
        <w:lastRenderedPageBreak/>
        <w:t>η εξέλιξη αποδυναμώνει επικίνδυνα τις κρατικές αρμοδιότητές μας σε θέμα</w:t>
      </w:r>
      <w:r>
        <w:rPr>
          <w:rFonts w:eastAsia="Times New Roman"/>
          <w:szCs w:val="24"/>
        </w:rPr>
        <w:t>τα διαχείρισης εναέριων χώρων.</w:t>
      </w:r>
    </w:p>
    <w:p w14:paraId="163C4192" w14:textId="77777777" w:rsidR="004A774E" w:rsidRDefault="006F765D">
      <w:pPr>
        <w:tabs>
          <w:tab w:val="left" w:pos="2738"/>
          <w:tab w:val="center" w:pos="4753"/>
          <w:tab w:val="left" w:pos="5723"/>
        </w:tabs>
        <w:spacing w:line="600" w:lineRule="auto"/>
        <w:ind w:firstLine="720"/>
        <w:jc w:val="both"/>
        <w:rPr>
          <w:rFonts w:eastAsia="Times New Roman"/>
          <w:szCs w:val="24"/>
        </w:rPr>
      </w:pPr>
      <w:r>
        <w:rPr>
          <w:rFonts w:eastAsia="Times New Roman"/>
          <w:szCs w:val="24"/>
        </w:rPr>
        <w:t>Ιδιαίτερα σε μ</w:t>
      </w:r>
      <w:r>
        <w:rPr>
          <w:rFonts w:eastAsia="Times New Roman"/>
          <w:szCs w:val="24"/>
        </w:rPr>
        <w:t>ί</w:t>
      </w:r>
      <w:r>
        <w:rPr>
          <w:rFonts w:eastAsia="Times New Roman"/>
          <w:szCs w:val="24"/>
        </w:rPr>
        <w:t>α περίοδο όπου η προκλητική πολιτική της γείτονος χώρας έχει υπερβεί κάθε όριο με τον Ερντογάν να επιζητεί αναθεώρηση της Συνθήκης της Λοζάνης, σε μ</w:t>
      </w:r>
      <w:r>
        <w:rPr>
          <w:rFonts w:eastAsia="Times New Roman"/>
          <w:szCs w:val="24"/>
        </w:rPr>
        <w:t>ί</w:t>
      </w:r>
      <w:r>
        <w:rPr>
          <w:rFonts w:eastAsia="Times New Roman"/>
          <w:szCs w:val="24"/>
        </w:rPr>
        <w:t xml:space="preserve">α τέτοια συγκυρία, ο έλεγχος του εθνικού εναερίου χώρου μέσω του ελέγχου των αεροδρομίων και της Πολιτικής Αεροπορίας, είτε από τους Γερμανούς μέσω της </w:t>
      </w:r>
      <w:r>
        <w:rPr>
          <w:rFonts w:eastAsia="Times New Roman"/>
          <w:szCs w:val="24"/>
          <w:lang w:val="en-US"/>
        </w:rPr>
        <w:t>FRAPORT</w:t>
      </w:r>
      <w:r>
        <w:rPr>
          <w:rFonts w:eastAsia="Times New Roman"/>
          <w:szCs w:val="24"/>
        </w:rPr>
        <w:t xml:space="preserve"> είτε από τη </w:t>
      </w:r>
      <w:r>
        <w:rPr>
          <w:rFonts w:eastAsia="Times New Roman"/>
          <w:szCs w:val="24"/>
        </w:rPr>
        <w:t>δ</w:t>
      </w:r>
      <w:r>
        <w:rPr>
          <w:rFonts w:eastAsia="Times New Roman"/>
          <w:szCs w:val="24"/>
        </w:rPr>
        <w:t xml:space="preserve">ιοίκηση του νέου </w:t>
      </w:r>
      <w:r>
        <w:rPr>
          <w:rFonts w:eastAsia="Times New Roman"/>
          <w:szCs w:val="24"/>
        </w:rPr>
        <w:t>υ</w:t>
      </w:r>
      <w:r>
        <w:rPr>
          <w:rFonts w:eastAsia="Times New Roman"/>
          <w:szCs w:val="24"/>
        </w:rPr>
        <w:t>περταμείου, θα θέσει σε κίνδυνο τα εθνικά συμφέροντα, τα εθνικά κ</w:t>
      </w:r>
      <w:r>
        <w:rPr>
          <w:rFonts w:eastAsia="Times New Roman"/>
          <w:szCs w:val="24"/>
        </w:rPr>
        <w:t xml:space="preserve">υριαρχικά δικαιώματα και την άμυνα της χώρας. </w:t>
      </w:r>
    </w:p>
    <w:p w14:paraId="163C4193" w14:textId="77777777" w:rsidR="004A774E" w:rsidRDefault="006F765D">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Δεν θα πρέπει να παραβλέπουμε το γεγονός ότι στην ΥΠΑ φθάνουν οι τουρκικές </w:t>
      </w:r>
      <w:r>
        <w:rPr>
          <w:rFonts w:eastAsia="Times New Roman"/>
          <w:szCs w:val="24"/>
          <w:lang w:val="en-US"/>
        </w:rPr>
        <w:t>NOTAM</w:t>
      </w:r>
      <w:r>
        <w:rPr>
          <w:rFonts w:eastAsia="Times New Roman"/>
          <w:szCs w:val="24"/>
        </w:rPr>
        <w:t xml:space="preserve"> και ότι αυτή είναι αρμόδια να απαντήσει, να τις απορρίψει, ή να τις κάνει δεκτές. Μπορούμε, λοιπόν, να αντιληφθούμε ότι αναλόγως</w:t>
      </w:r>
      <w:r>
        <w:rPr>
          <w:rFonts w:eastAsia="Times New Roman"/>
          <w:szCs w:val="24"/>
        </w:rPr>
        <w:t xml:space="preserve"> των διαθέσεων και επιδιώξεων των Ευρωπαίων θα κριθεί και η τύχη του εθνικού εναέριου χώρου. </w:t>
      </w:r>
    </w:p>
    <w:p w14:paraId="163C4194" w14:textId="77777777" w:rsidR="004A774E" w:rsidRDefault="006F765D">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Θα ήθελα να σταθώ σε ορισμένα σημεία που προκαλούν πολλά ερωτηματικά και αλγεινή εντύπωση, αρχής γενομένης από το άρθρο 1. Ιδιαίτερη μνεία πρέπει να γίνει σε αυτό</w:t>
      </w:r>
      <w:r>
        <w:rPr>
          <w:rFonts w:eastAsia="Times New Roman"/>
          <w:szCs w:val="24"/>
        </w:rPr>
        <w:t xml:space="preserve"> το άρθρο, καθώς εκεί ορίζεται ότι η υπόσταση αυτής της νέας </w:t>
      </w:r>
      <w:r>
        <w:rPr>
          <w:rFonts w:eastAsia="Times New Roman"/>
          <w:szCs w:val="24"/>
        </w:rPr>
        <w:t>α</w:t>
      </w:r>
      <w:r>
        <w:rPr>
          <w:rFonts w:eastAsia="Times New Roman"/>
          <w:szCs w:val="24"/>
        </w:rPr>
        <w:t xml:space="preserve">ρχής ως ανεξάρτητης αρχής απολαμβάνει λειτουργική ανεξαρτησία, διοικητική και οικονομική αυτοτέλεια και επιπλέον, δεν υπόκειται σε έλεγχο από κυβερνητικά όργανα ή άλλη διοικητική αρχή. </w:t>
      </w:r>
    </w:p>
    <w:p w14:paraId="163C4195" w14:textId="77777777" w:rsidR="004A774E" w:rsidRDefault="006F765D">
      <w:pPr>
        <w:tabs>
          <w:tab w:val="left" w:pos="2738"/>
          <w:tab w:val="center" w:pos="4753"/>
          <w:tab w:val="left" w:pos="5723"/>
        </w:tabs>
        <w:spacing w:line="600" w:lineRule="auto"/>
        <w:ind w:firstLine="720"/>
        <w:jc w:val="both"/>
        <w:rPr>
          <w:rFonts w:eastAsia="Times New Roman"/>
          <w:szCs w:val="24"/>
        </w:rPr>
      </w:pPr>
      <w:r>
        <w:rPr>
          <w:rFonts w:eastAsia="Times New Roman"/>
          <w:szCs w:val="24"/>
        </w:rPr>
        <w:t>Στο δε ά</w:t>
      </w:r>
      <w:r>
        <w:rPr>
          <w:rFonts w:eastAsia="Times New Roman"/>
          <w:szCs w:val="24"/>
        </w:rPr>
        <w:t xml:space="preserve">ρθρο 2 ορίζεται πως ο </w:t>
      </w:r>
      <w:r>
        <w:rPr>
          <w:rFonts w:eastAsia="Times New Roman"/>
          <w:szCs w:val="24"/>
        </w:rPr>
        <w:t>δ</w:t>
      </w:r>
      <w:r>
        <w:rPr>
          <w:rFonts w:eastAsia="Times New Roman"/>
          <w:szCs w:val="24"/>
        </w:rPr>
        <w:t xml:space="preserve">ιοικητής υπάγεται ουσιαστικά στον Υπουργό Υποδομών, Μεταφορών και Δικτύων και στις αποφάσεις του. Ένα τόσο σημαντικό τμήμα της </w:t>
      </w:r>
      <w:r>
        <w:rPr>
          <w:rFonts w:eastAsia="Times New Roman"/>
          <w:szCs w:val="24"/>
        </w:rPr>
        <w:t>δ</w:t>
      </w:r>
      <w:r>
        <w:rPr>
          <w:rFonts w:eastAsia="Times New Roman"/>
          <w:szCs w:val="24"/>
        </w:rPr>
        <w:t>ιοίκησης και του ελέγχου ενός κράτους, όπως αυτό της αεροπλοΐας, παραδίδεται σε μια ανεξάρτητη και μη ελε</w:t>
      </w:r>
      <w:r>
        <w:rPr>
          <w:rFonts w:eastAsia="Times New Roman"/>
          <w:szCs w:val="24"/>
        </w:rPr>
        <w:t xml:space="preserve">γχόμενη </w:t>
      </w:r>
      <w:r>
        <w:rPr>
          <w:rFonts w:eastAsia="Times New Roman"/>
          <w:szCs w:val="24"/>
        </w:rPr>
        <w:t>α</w:t>
      </w:r>
      <w:r>
        <w:rPr>
          <w:rFonts w:eastAsia="Times New Roman"/>
          <w:szCs w:val="24"/>
        </w:rPr>
        <w:t>ρχή, η οποία πέραν του ρυθμιστικού και λειτουργικού της ρόλου έχει και αυτόν της οικονομικής διαχείρισης του συνολικού χώρου των αερομεταφορών, της αεροναυτιλίας και των αεροδρομίων.</w:t>
      </w:r>
    </w:p>
    <w:p w14:paraId="163C4196"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szCs w:val="24"/>
        </w:rPr>
        <w:lastRenderedPageBreak/>
        <w:t>Με το άρθρο 65 ρυθμίζονται θέματα σύστασης και διαχείρισης των ε</w:t>
      </w:r>
      <w:r>
        <w:rPr>
          <w:rFonts w:eastAsia="Times New Roman"/>
          <w:szCs w:val="24"/>
        </w:rPr>
        <w:t>σόδων, τα οποία προέρχονται από τα τέλη διαδρομής και τερματικής περιοχής. Η ΥΠΑ καθίσταται υπεύθυνος φορέας για τη διαχείριση: α) του Ειδικού Λογαριασμού 234378/8 του άρθρου 34 του ν.2682/1999</w:t>
      </w:r>
      <w:r>
        <w:rPr>
          <w:rFonts w:eastAsia="Times New Roman"/>
          <w:szCs w:val="24"/>
        </w:rPr>
        <w:t>:</w:t>
      </w:r>
      <w:r>
        <w:rPr>
          <w:rFonts w:eastAsia="Times New Roman"/>
          <w:szCs w:val="24"/>
        </w:rPr>
        <w:t xml:space="preserve"> «Διαρρυθμίσεις στη φορολογία των αυτοκινήτων, οχημάτων και άλ</w:t>
      </w:r>
      <w:r>
        <w:rPr>
          <w:rFonts w:eastAsia="Times New Roman"/>
          <w:szCs w:val="24"/>
        </w:rPr>
        <w:t xml:space="preserve">λες διατάξεις», όπως έχει τροποποιηθεί, με τίτλο «Ε.Δ.-Λογαριασμός τελών διαδρομής, που αποδίδονται από τον </w:t>
      </w:r>
      <w:r>
        <w:rPr>
          <w:rFonts w:eastAsia="Times New Roman"/>
          <w:szCs w:val="24"/>
          <w:lang w:val="en-US"/>
        </w:rPr>
        <w:t>EUROCONTROL</w:t>
      </w:r>
      <w:r>
        <w:rPr>
          <w:rFonts w:eastAsia="Times New Roman"/>
          <w:szCs w:val="24"/>
        </w:rPr>
        <w:t>», στον οποίο θα πιστώνεται το 80% των συνολικών εσόδων που αποδίδονται μηνιαίως από τον Ευρωπαϊκό Οργανισμό για την Ασφάλεια των Πτήσεων</w:t>
      </w:r>
      <w:r>
        <w:rPr>
          <w:rFonts w:eastAsia="Times New Roman"/>
          <w:szCs w:val="24"/>
        </w:rPr>
        <w:t xml:space="preserve"> και β) του Ειδικού Λογαριασμού 234379/6 του άρθρου 73 του ν.3431/2006 με τίτλο «Ελληνικό Δημόσιο-Προϊόν από τη μεταβίβαση των μελλοντικών εσόδων του Ελληνικού Δημοσίου από τον </w:t>
      </w:r>
      <w:r>
        <w:rPr>
          <w:rFonts w:eastAsia="Times New Roman"/>
          <w:szCs w:val="24"/>
          <w:lang w:val="en-US"/>
        </w:rPr>
        <w:t>EUROCONTROL</w:t>
      </w:r>
      <w:r>
        <w:rPr>
          <w:rFonts w:eastAsia="Times New Roman"/>
          <w:szCs w:val="24"/>
        </w:rPr>
        <w:t>».</w:t>
      </w:r>
    </w:p>
    <w:p w14:paraId="163C4197" w14:textId="77777777" w:rsidR="004A774E" w:rsidRDefault="006F765D">
      <w:pPr>
        <w:spacing w:line="600" w:lineRule="auto"/>
        <w:ind w:firstLine="720"/>
        <w:jc w:val="both"/>
        <w:rPr>
          <w:rFonts w:eastAsia="Times New Roman"/>
          <w:szCs w:val="24"/>
        </w:rPr>
      </w:pPr>
      <w:r>
        <w:rPr>
          <w:rFonts w:eastAsia="Times New Roman"/>
          <w:szCs w:val="24"/>
        </w:rPr>
        <w:t>Επιπλέον, συστήνεται νέος ειδικός λογαριασμός για τις ανάγκες της</w:t>
      </w:r>
      <w:r>
        <w:rPr>
          <w:rFonts w:eastAsia="Times New Roman"/>
          <w:szCs w:val="24"/>
        </w:rPr>
        <w:t xml:space="preserve"> Αρχής Πολιτικής Αεροπορίας, τα έσοδα του οποίου προέρχονται από τα τέλη διαδρομής και τερματικής περιοχής και αποδίδονται από τον Ευρωπαϊκό Οργανισμό για την Ασφάλεια των Πτήσεων. Η Αρχή Πολιτικής Αεροπορίας θα είναι ο </w:t>
      </w:r>
      <w:r>
        <w:rPr>
          <w:rFonts w:eastAsia="Times New Roman"/>
          <w:szCs w:val="24"/>
        </w:rPr>
        <w:lastRenderedPageBreak/>
        <w:t>υπεύθυνος φορέας για τη διαχείριση τ</w:t>
      </w:r>
      <w:r>
        <w:rPr>
          <w:rFonts w:eastAsia="Times New Roman"/>
          <w:szCs w:val="24"/>
        </w:rPr>
        <w:t>ου νέου ειδικού λογαριασμού στον οποίο θα πιστώνεται το 20% των συνολικών εσόδων που αποδίδονται μηνιαίως από τον Ευρωπαϊκό Οργανισμό για την Ασφάλεια των Πτήσεων.</w:t>
      </w:r>
    </w:p>
    <w:p w14:paraId="163C4198" w14:textId="77777777" w:rsidR="004A774E" w:rsidRDefault="006F765D">
      <w:pPr>
        <w:spacing w:line="600" w:lineRule="auto"/>
        <w:ind w:firstLine="720"/>
        <w:jc w:val="both"/>
        <w:rPr>
          <w:rFonts w:eastAsia="Times New Roman"/>
          <w:szCs w:val="24"/>
        </w:rPr>
      </w:pPr>
      <w:r>
        <w:rPr>
          <w:rFonts w:eastAsia="Times New Roman"/>
          <w:szCs w:val="24"/>
        </w:rPr>
        <w:t>Ε</w:t>
      </w:r>
      <w:r>
        <w:rPr>
          <w:rFonts w:eastAsia="Times New Roman"/>
          <w:szCs w:val="24"/>
        </w:rPr>
        <w:t>δώ γεννιούνται τα κάτωθι ερωτήματα:</w:t>
      </w:r>
    </w:p>
    <w:p w14:paraId="163C4199" w14:textId="77777777" w:rsidR="004A774E" w:rsidRDefault="006F765D">
      <w:pPr>
        <w:spacing w:line="600" w:lineRule="auto"/>
        <w:ind w:firstLine="720"/>
        <w:jc w:val="both"/>
        <w:rPr>
          <w:rFonts w:eastAsia="Times New Roman"/>
          <w:szCs w:val="24"/>
        </w:rPr>
      </w:pPr>
      <w:r>
        <w:rPr>
          <w:rFonts w:eastAsia="Times New Roman"/>
          <w:szCs w:val="24"/>
        </w:rPr>
        <w:t xml:space="preserve">Για ποιον λόγο θα υπάρξει νέος ειδικός λογαριασμός για </w:t>
      </w:r>
      <w:r>
        <w:rPr>
          <w:rFonts w:eastAsia="Times New Roman"/>
          <w:szCs w:val="24"/>
        </w:rPr>
        <w:t xml:space="preserve">τις ανάγκες της ΑΠΑ, όπου θα πιστώνεται το 20% των συνολικών εσόδων, που αποδίδονται μηνιαίως από τον Ευρωπαϊκό Οργανισμό για την Ασφάλεια των Πτήσεων; Για τι μεγέθη χρηματικών ποσών πρόκειται; </w:t>
      </w:r>
      <w:r>
        <w:rPr>
          <w:rFonts w:eastAsia="Times New Roman"/>
          <w:szCs w:val="24"/>
        </w:rPr>
        <w:t>Σ</w:t>
      </w:r>
      <w:r>
        <w:rPr>
          <w:rFonts w:eastAsia="Times New Roman"/>
          <w:szCs w:val="24"/>
        </w:rPr>
        <w:t>ε κάθε περίπτωση γιατί να διαχειρίζονται τα ποσά αυτά αρχές μ</w:t>
      </w:r>
      <w:r>
        <w:rPr>
          <w:rFonts w:eastAsia="Times New Roman"/>
          <w:szCs w:val="24"/>
        </w:rPr>
        <w:t>ε ιδιότυπο νομικό καθεστώς, που παρέχει ανεξήγητη αυτονομία στους χρυσοπληρωμένους μελλοντικούς διοικητές αυτών;</w:t>
      </w:r>
    </w:p>
    <w:p w14:paraId="163C419A" w14:textId="77777777" w:rsidR="004A774E" w:rsidRDefault="006F765D">
      <w:pPr>
        <w:spacing w:line="600" w:lineRule="auto"/>
        <w:ind w:firstLine="720"/>
        <w:jc w:val="both"/>
        <w:rPr>
          <w:rFonts w:eastAsia="Times New Roman"/>
          <w:szCs w:val="24"/>
        </w:rPr>
      </w:pPr>
      <w:r>
        <w:rPr>
          <w:rFonts w:eastAsia="Times New Roman"/>
          <w:szCs w:val="24"/>
        </w:rPr>
        <w:t>Τέλος, με το άρθρο 78 επί της ουσίας δίδεται η εξουσιοδότηση στην Εθνική Επιτροπή Τηλεπικοινωνιών – Ταχυδρομείων να ενεργοποιεί τα τμήματα επιφ</w:t>
      </w:r>
      <w:r>
        <w:rPr>
          <w:rFonts w:eastAsia="Times New Roman"/>
          <w:szCs w:val="24"/>
        </w:rPr>
        <w:t xml:space="preserve">υλακής των σωμάτων ασφαλείας και των σωμάτων </w:t>
      </w:r>
      <w:r>
        <w:rPr>
          <w:rFonts w:eastAsia="Times New Roman"/>
          <w:szCs w:val="24"/>
        </w:rPr>
        <w:lastRenderedPageBreak/>
        <w:t>στρατού αν κριθεί αναγκαίο. Μας λέτε, δηλαδή, ότι μ</w:t>
      </w:r>
      <w:r>
        <w:rPr>
          <w:rFonts w:eastAsia="Times New Roman"/>
          <w:szCs w:val="24"/>
        </w:rPr>
        <w:t>ί</w:t>
      </w:r>
      <w:r>
        <w:rPr>
          <w:rFonts w:eastAsia="Times New Roman"/>
          <w:szCs w:val="24"/>
        </w:rPr>
        <w:t>α ανεξάρτητη διοικητική αρχή μπορεί να εξουσιάζει και να δίνει εντολές τον ελληνικό στρατό ή την ελληνική αστυνομία.</w:t>
      </w:r>
    </w:p>
    <w:p w14:paraId="163C419B" w14:textId="77777777" w:rsidR="004A774E" w:rsidRDefault="006F765D">
      <w:pPr>
        <w:spacing w:line="600" w:lineRule="auto"/>
        <w:ind w:firstLine="720"/>
        <w:jc w:val="both"/>
        <w:rPr>
          <w:rFonts w:eastAsia="Times New Roman"/>
          <w:szCs w:val="24"/>
        </w:rPr>
      </w:pPr>
      <w:r>
        <w:rPr>
          <w:rFonts w:eastAsia="Times New Roman"/>
          <w:szCs w:val="24"/>
        </w:rPr>
        <w:t>Κατόπιν όλων όσα ανέφερα, καθίσταται σαφές</w:t>
      </w:r>
      <w:r>
        <w:rPr>
          <w:rFonts w:eastAsia="Times New Roman"/>
          <w:szCs w:val="24"/>
        </w:rPr>
        <w:t xml:space="preserve"> ότι το εν λόγω σχέδιο νόμου καταδεικνύει την πρόθεση των κυβερνώντων της πατρίδας μας για την πλήρη υποταγή ενός ακόμη ζωτικού τομέα της εγχώριας οικονομικής δραστηριότητας στις υποδείξεις για τη συμμόρφωση προς τις </w:t>
      </w:r>
      <w:r>
        <w:rPr>
          <w:rFonts w:eastAsia="Times New Roman"/>
          <w:szCs w:val="24"/>
        </w:rPr>
        <w:t>ο</w:t>
      </w:r>
      <w:r>
        <w:rPr>
          <w:rFonts w:eastAsia="Times New Roman"/>
          <w:szCs w:val="24"/>
        </w:rPr>
        <w:t>δηγίες της Ευρωπαϊκής Ένωσης.</w:t>
      </w:r>
    </w:p>
    <w:p w14:paraId="163C419C" w14:textId="77777777" w:rsidR="004A774E" w:rsidRDefault="006F765D">
      <w:pPr>
        <w:spacing w:line="600" w:lineRule="auto"/>
        <w:ind w:firstLine="720"/>
        <w:jc w:val="both"/>
        <w:rPr>
          <w:rFonts w:eastAsia="Times New Roman"/>
          <w:szCs w:val="24"/>
        </w:rPr>
      </w:pPr>
      <w:r>
        <w:rPr>
          <w:rFonts w:eastAsia="Times New Roman"/>
          <w:szCs w:val="24"/>
        </w:rPr>
        <w:t>Δεν θα π</w:t>
      </w:r>
      <w:r>
        <w:rPr>
          <w:rFonts w:eastAsia="Times New Roman"/>
          <w:szCs w:val="24"/>
        </w:rPr>
        <w:t>ρέπει, όμως, να παραβλέπουμε ότι ο τομέας της αεροπλοΐας αποτελεί μ</w:t>
      </w:r>
      <w:r>
        <w:rPr>
          <w:rFonts w:eastAsia="Times New Roman"/>
          <w:szCs w:val="24"/>
        </w:rPr>
        <w:t>ί</w:t>
      </w:r>
      <w:r>
        <w:rPr>
          <w:rFonts w:eastAsia="Times New Roman"/>
          <w:szCs w:val="24"/>
        </w:rPr>
        <w:t>α ιδιαιτέρως ευαίσθητη και κρίσιμη υπόθεση για την εθνική κυριαρχία ενός ανεξάρτητου και κυρίαρχου κράτους. Η εξασφάλιση της δυνατότητας επαρκούς ελέγχου, άμεσης εποπτείας και αποφασιστική</w:t>
      </w:r>
      <w:r>
        <w:rPr>
          <w:rFonts w:eastAsia="Times New Roman"/>
          <w:szCs w:val="24"/>
        </w:rPr>
        <w:t xml:space="preserve">ς ρυθμιστικής παρέμβασης του κυρίαρχου κράτους στο λειτουργικό πλαίσιο της αεροπλοΐας στην επικράτειά του, αποτελεί </w:t>
      </w:r>
      <w:r>
        <w:rPr>
          <w:rFonts w:eastAsia="Times New Roman"/>
          <w:szCs w:val="24"/>
        </w:rPr>
        <w:lastRenderedPageBreak/>
        <w:t>αναγκαία προϋπόθεση, προαπαιτούμενο της εθνικής ανεξαρτησίας του και σε κα</w:t>
      </w:r>
      <w:r>
        <w:rPr>
          <w:rFonts w:eastAsia="Times New Roman"/>
          <w:szCs w:val="24"/>
        </w:rPr>
        <w:t>μ</w:t>
      </w:r>
      <w:r>
        <w:rPr>
          <w:rFonts w:eastAsia="Times New Roman"/>
          <w:szCs w:val="24"/>
        </w:rPr>
        <w:t>μία περίπτωση δεν επιτρέπεται να θυσιαστεί στον βωμό των νεοφιλελ</w:t>
      </w:r>
      <w:r>
        <w:rPr>
          <w:rFonts w:eastAsia="Times New Roman"/>
          <w:szCs w:val="24"/>
        </w:rPr>
        <w:t>εύθερων επιδιώξεων των Βρυξελλών.</w:t>
      </w:r>
    </w:p>
    <w:p w14:paraId="163C419D" w14:textId="77777777" w:rsidR="004A774E" w:rsidRDefault="006F765D">
      <w:pPr>
        <w:spacing w:line="600" w:lineRule="auto"/>
        <w:ind w:firstLine="720"/>
        <w:jc w:val="both"/>
        <w:rPr>
          <w:rFonts w:eastAsia="Times New Roman"/>
          <w:szCs w:val="24"/>
        </w:rPr>
      </w:pPr>
      <w:r>
        <w:rPr>
          <w:rFonts w:eastAsia="Times New Roman"/>
          <w:szCs w:val="24"/>
        </w:rPr>
        <w:t>Κάποτε στην αρχαιότητα οι βάρβαροι ζητούσαν «γην και ύδωρ», όπως συνέβη ακριβώς με το προηγούμενο νομοσχέδιο. Τώρα φαίνεται ότι εκτός από γη και ύδωρ θέλουν και τον αέρα!</w:t>
      </w:r>
    </w:p>
    <w:p w14:paraId="163C419E" w14:textId="77777777" w:rsidR="004A774E" w:rsidRDefault="006F765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w:t>
      </w:r>
      <w:r>
        <w:rPr>
          <w:rFonts w:eastAsia="Times New Roman"/>
          <w:szCs w:val="24"/>
        </w:rPr>
        <w:t>νου ομιλίας της κυρίας Βουλευτού)</w:t>
      </w:r>
    </w:p>
    <w:p w14:paraId="163C419F" w14:textId="77777777" w:rsidR="004A774E" w:rsidRDefault="006F765D">
      <w:pPr>
        <w:spacing w:line="600" w:lineRule="auto"/>
        <w:ind w:firstLine="720"/>
        <w:jc w:val="both"/>
        <w:rPr>
          <w:rFonts w:eastAsia="Times New Roman"/>
          <w:szCs w:val="24"/>
        </w:rPr>
      </w:pPr>
      <w:r>
        <w:rPr>
          <w:rFonts w:eastAsia="Times New Roman"/>
          <w:szCs w:val="24"/>
        </w:rPr>
        <w:t>Τελειώνω, κύριε Πρόεδρε.</w:t>
      </w:r>
    </w:p>
    <w:p w14:paraId="163C41A0" w14:textId="77777777" w:rsidR="004A774E" w:rsidRDefault="006F765D">
      <w:pPr>
        <w:spacing w:line="600" w:lineRule="auto"/>
        <w:ind w:firstLine="720"/>
        <w:jc w:val="both"/>
        <w:rPr>
          <w:rFonts w:eastAsia="Times New Roman"/>
          <w:szCs w:val="24"/>
        </w:rPr>
      </w:pPr>
      <w:r>
        <w:rPr>
          <w:rFonts w:eastAsia="Times New Roman"/>
          <w:szCs w:val="24"/>
        </w:rPr>
        <w:t>Θα ήθελα να κλείσω την εισήγησή μου, υπενθυμίζοντας σε όλους τους συμπολίτες μας, αλλά ιδίως σε εσάς, την ακροτελεύτια διάταξη του Συντάγματος, την υπεράσπιση του οποίου αδιάλειπτα χρησιμοποιούσατε</w:t>
      </w:r>
      <w:r>
        <w:rPr>
          <w:rFonts w:eastAsia="Times New Roman"/>
          <w:szCs w:val="24"/>
        </w:rPr>
        <w:t xml:space="preserve"> στον αντιπολιτευτικό σας λόγο στο παρελθόν: Η τήρηση του Συντάγματος επαφίεται στον πατριωτισμό των Ελλήνων, που δικαιούνται και υποχρεούνται να αντιστέκονται εναντίον οποιουδήποτε </w:t>
      </w:r>
      <w:r>
        <w:rPr>
          <w:rFonts w:eastAsia="Times New Roman"/>
          <w:szCs w:val="24"/>
        </w:rPr>
        <w:lastRenderedPageBreak/>
        <w:t>επιχειρεί να το καταλύσει με τη βία. Σήμερα, η βία έχει τη μορφή των ατελε</w:t>
      </w:r>
      <w:r>
        <w:rPr>
          <w:rFonts w:eastAsia="Times New Roman"/>
          <w:szCs w:val="24"/>
        </w:rPr>
        <w:t>ίωτων καταστροφικών μέτρων, κατεπείγοντος χαρακτήρα!</w:t>
      </w:r>
    </w:p>
    <w:p w14:paraId="163C41A1" w14:textId="77777777" w:rsidR="004A774E" w:rsidRDefault="006F765D">
      <w:pPr>
        <w:spacing w:line="600" w:lineRule="auto"/>
        <w:ind w:firstLine="720"/>
        <w:jc w:val="both"/>
        <w:rPr>
          <w:rFonts w:eastAsia="Times New Roman"/>
          <w:szCs w:val="24"/>
        </w:rPr>
      </w:pPr>
      <w:r>
        <w:rPr>
          <w:rFonts w:eastAsia="Times New Roman"/>
          <w:szCs w:val="24"/>
        </w:rPr>
        <w:t>Ο Λαϊκός Σύνδεσμος – Χρυσή Αυγή θα καταψηφίσει το εν λόγω νομοσχέδιο ως μια πράξη αντίστασης ενάντια στους ξένους που επιβουλεύονται την πατρίδα μας και ενάντια στους ενταύθα υποτακτικούς τους.</w:t>
      </w:r>
    </w:p>
    <w:p w14:paraId="163C41A2" w14:textId="77777777" w:rsidR="004A774E" w:rsidRDefault="006F765D">
      <w:pPr>
        <w:spacing w:line="600" w:lineRule="auto"/>
        <w:ind w:firstLine="720"/>
        <w:jc w:val="both"/>
        <w:rPr>
          <w:rFonts w:eastAsia="Times New Roman"/>
          <w:szCs w:val="24"/>
        </w:rPr>
      </w:pPr>
      <w:r>
        <w:rPr>
          <w:rFonts w:eastAsia="Times New Roman"/>
          <w:szCs w:val="24"/>
        </w:rPr>
        <w:t>Σας ενημε</w:t>
      </w:r>
      <w:r>
        <w:rPr>
          <w:rFonts w:eastAsia="Times New Roman"/>
          <w:szCs w:val="24"/>
        </w:rPr>
        <w:t>ρώνουμε ότι θα καταθέσουμε αίτηση για ονομαστική ψηφοφορία για τα άρθρα 1 και 78.</w:t>
      </w:r>
    </w:p>
    <w:p w14:paraId="163C41A3" w14:textId="77777777" w:rsidR="004A774E" w:rsidRDefault="006F765D">
      <w:pPr>
        <w:spacing w:line="600" w:lineRule="auto"/>
        <w:ind w:firstLine="720"/>
        <w:jc w:val="both"/>
        <w:rPr>
          <w:rFonts w:eastAsia="Times New Roman"/>
          <w:szCs w:val="24"/>
        </w:rPr>
      </w:pPr>
      <w:r>
        <w:rPr>
          <w:rFonts w:eastAsia="Times New Roman"/>
          <w:szCs w:val="24"/>
        </w:rPr>
        <w:t>Ευχαριστώ.</w:t>
      </w:r>
    </w:p>
    <w:p w14:paraId="163C41A4" w14:textId="77777777" w:rsidR="004A774E" w:rsidRDefault="006F765D">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163C41A5" w14:textId="77777777" w:rsidR="004A774E" w:rsidRDefault="006F765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και εγώ.</w:t>
      </w:r>
    </w:p>
    <w:p w14:paraId="163C41A6" w14:textId="77777777" w:rsidR="004A774E" w:rsidRDefault="006F765D">
      <w:pPr>
        <w:spacing w:line="600" w:lineRule="auto"/>
        <w:ind w:firstLine="720"/>
        <w:jc w:val="both"/>
        <w:rPr>
          <w:rFonts w:eastAsia="Times New Roman"/>
          <w:szCs w:val="24"/>
        </w:rPr>
      </w:pPr>
      <w:r>
        <w:rPr>
          <w:rFonts w:eastAsia="Times New Roman"/>
          <w:szCs w:val="24"/>
        </w:rPr>
        <w:t>Παρακαλώ τον κ. Κουτσούκο</w:t>
      </w:r>
      <w:r>
        <w:rPr>
          <w:rFonts w:eastAsia="Times New Roman"/>
          <w:szCs w:val="24"/>
        </w:rPr>
        <w:t>,</w:t>
      </w:r>
      <w:r>
        <w:rPr>
          <w:rFonts w:eastAsia="Times New Roman"/>
          <w:szCs w:val="24"/>
        </w:rPr>
        <w:t xml:space="preserve"> ειδικό αγορητή της Δημοκρατικής Συμπαράταξης ΠΑΣΟΚ – ΔΗΜΑΡ</w:t>
      </w:r>
      <w:r>
        <w:rPr>
          <w:rFonts w:eastAsia="Times New Roman"/>
          <w:szCs w:val="24"/>
        </w:rPr>
        <w:t>,</w:t>
      </w:r>
      <w:r>
        <w:rPr>
          <w:rFonts w:eastAsia="Times New Roman"/>
          <w:szCs w:val="24"/>
        </w:rPr>
        <w:t xml:space="preserve"> να πάρει τον λόγο.</w:t>
      </w:r>
    </w:p>
    <w:p w14:paraId="163C41A7" w14:textId="77777777" w:rsidR="004A774E" w:rsidRDefault="006F765D">
      <w:pPr>
        <w:spacing w:line="600" w:lineRule="auto"/>
        <w:ind w:firstLine="720"/>
        <w:jc w:val="both"/>
        <w:rPr>
          <w:rFonts w:eastAsia="Times New Roman"/>
          <w:szCs w:val="24"/>
        </w:rPr>
      </w:pPr>
      <w:r>
        <w:rPr>
          <w:rFonts w:eastAsia="Times New Roman"/>
          <w:szCs w:val="24"/>
        </w:rPr>
        <w:lastRenderedPageBreak/>
        <w:t>Κύριε Κουτσούκο, έχετε δώδεκα λεπτά.</w:t>
      </w:r>
    </w:p>
    <w:p w14:paraId="163C41A8" w14:textId="77777777" w:rsidR="004A774E" w:rsidRDefault="006F765D">
      <w:pPr>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Ευχαριστώ, κύριε Πρόεδρε.</w:t>
      </w:r>
    </w:p>
    <w:p w14:paraId="163C41A9" w14:textId="77777777" w:rsidR="004A774E" w:rsidRDefault="006F765D">
      <w:pPr>
        <w:spacing w:line="600" w:lineRule="auto"/>
        <w:ind w:firstLine="720"/>
        <w:jc w:val="both"/>
        <w:rPr>
          <w:rFonts w:eastAsia="Times New Roman"/>
          <w:szCs w:val="24"/>
        </w:rPr>
      </w:pPr>
      <w:r>
        <w:rPr>
          <w:rFonts w:eastAsia="Times New Roman"/>
          <w:szCs w:val="24"/>
        </w:rPr>
        <w:t xml:space="preserve">Κυρίες και κύριοι συνάδελφοι, συζητούμε σήμερα ένα πάρα πολύ σοβαρό θέμα, καθώς το τι θα γίνει με την Υπηρεσία Πολιτικής Αεροπορίας δεν έχει να κάνει μόνο με τα προαπαιτούμενα και την ανάγκη να εκταμιευτεί η δόση των 2,8 δισεκατομμυρίων. </w:t>
      </w:r>
    </w:p>
    <w:p w14:paraId="163C41AA" w14:textId="77777777" w:rsidR="004A774E" w:rsidRDefault="006F765D">
      <w:pPr>
        <w:spacing w:line="600" w:lineRule="auto"/>
        <w:ind w:firstLine="720"/>
        <w:jc w:val="both"/>
        <w:rPr>
          <w:rFonts w:eastAsia="Times New Roman"/>
          <w:szCs w:val="24"/>
        </w:rPr>
      </w:pPr>
      <w:r>
        <w:rPr>
          <w:rFonts w:eastAsia="Times New Roman"/>
          <w:szCs w:val="24"/>
        </w:rPr>
        <w:t>Βεβαίως έχει να κ</w:t>
      </w:r>
      <w:r>
        <w:rPr>
          <w:rFonts w:eastAsia="Times New Roman"/>
          <w:szCs w:val="24"/>
        </w:rPr>
        <w:t>άνει και με αυτό και η παρατήρησή μας είναι ότι η Κυβέρνηση κάθε φορά φτάνει τα πράγματα στα άκρα, περνάει δηλαδή πάντα κάτω από τον πήχη, τρέχει μόνη της και βγαίνει δεύτερη –το λέω έτσι, για να γίνει όσο πιο κατανοητό γίνεται-, με δεδομένο ότι αυτή η συζ</w:t>
      </w:r>
      <w:r>
        <w:rPr>
          <w:rFonts w:eastAsia="Times New Roman"/>
          <w:szCs w:val="24"/>
        </w:rPr>
        <w:t xml:space="preserve">ήτηση για το τι θα γίνει με την ΥΠΑ, έχει ξεκινήσει εδώ και σχεδόν έναν χρόνο. </w:t>
      </w:r>
    </w:p>
    <w:p w14:paraId="163C41AB" w14:textId="77777777" w:rsidR="004A774E" w:rsidRDefault="006F765D">
      <w:pPr>
        <w:spacing w:line="600" w:lineRule="auto"/>
        <w:ind w:firstLine="720"/>
        <w:jc w:val="both"/>
        <w:rPr>
          <w:rFonts w:eastAsia="Times New Roman"/>
          <w:szCs w:val="24"/>
        </w:rPr>
      </w:pPr>
      <w:r>
        <w:rPr>
          <w:rFonts w:eastAsia="Times New Roman"/>
          <w:szCs w:val="24"/>
        </w:rPr>
        <w:lastRenderedPageBreak/>
        <w:t>Αφήστε που στο παρελθόν έχουν γίνει πολύ σοβαρές συζητήσεις για την ανάγκη διαχωρισμού του αντικειμένου της ρυθμιστικής και εποπτικής αρχής από μια υπηρεσία παροχής υπηρεσιών ε</w:t>
      </w:r>
      <w:r>
        <w:rPr>
          <w:rFonts w:eastAsia="Times New Roman"/>
          <w:szCs w:val="24"/>
        </w:rPr>
        <w:t>πιχειρησιακού χαρακτήρα.</w:t>
      </w:r>
    </w:p>
    <w:p w14:paraId="163C41AC" w14:textId="77777777" w:rsidR="004A774E" w:rsidRDefault="006F765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Η Κυβέρνηση, λοιπόν, σπατάλησε ως συνήθως τον χρόνο και φέρνει τη Βουλή να συζητήσει προ τετελεσμένων σε ένα νομοσχέδιο με κατεπείγοντα χαρακτήρα. </w:t>
      </w:r>
    </w:p>
    <w:p w14:paraId="163C41AD" w14:textId="77777777" w:rsidR="004A774E" w:rsidRDefault="006F765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Αποδείχθηκε από τη συζήτηση χθες και από την παρουσία των φορέων ότι υπάρχουν πάρα </w:t>
      </w:r>
      <w:r>
        <w:rPr>
          <w:rFonts w:eastAsia="Times New Roman" w:cs="Times New Roman"/>
          <w:szCs w:val="24"/>
        </w:rPr>
        <w:t xml:space="preserve">πολύ σοβαρά θέματα για να αντιμετωπισθούν σε ένα τέτοιο νομοθέτημα, που συνδέονται με ανθρώπινες ζωές, με την ασφάλεια των πτήσεων, με τη χωρητικότητα του </w:t>
      </w:r>
      <w:r>
        <w:rPr>
          <w:rFonts w:eastAsia="Times New Roman" w:cs="Times New Roman"/>
          <w:szCs w:val="24"/>
          <w:lang w:val="en-US"/>
        </w:rPr>
        <w:t>FIR</w:t>
      </w:r>
      <w:r>
        <w:rPr>
          <w:rFonts w:eastAsia="Times New Roman" w:cs="Times New Roman"/>
          <w:szCs w:val="24"/>
        </w:rPr>
        <w:t>, ζητήματα που αφορούν και θέματα εθνικής ασφάλειας, πολύ δε περισσότερο τη θέση μας στην ευρύτερη</w:t>
      </w:r>
      <w:r>
        <w:rPr>
          <w:rFonts w:eastAsia="Times New Roman" w:cs="Times New Roman"/>
          <w:szCs w:val="24"/>
        </w:rPr>
        <w:t xml:space="preserve"> περιοχή της Μεσογείου και των Βαλκανίων.</w:t>
      </w:r>
    </w:p>
    <w:p w14:paraId="163C41AE" w14:textId="77777777" w:rsidR="004A774E" w:rsidRDefault="006F765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Όλα αυτά δεν μπορούμε να τα συζητούμε με αυτόν τον τρόπο, πολύ δε περισσότερο που η Κυβέρνηση φέρνει ένα νομοθέτημα στο οποίο επιχειρεί να περιγράψει τις διοικητικές δομές δύο υπηρεσιών, όμως χωρίς να είναι βέβαιη.</w:t>
      </w:r>
      <w:r>
        <w:rPr>
          <w:rFonts w:eastAsia="Times New Roman" w:cs="Times New Roman"/>
          <w:szCs w:val="24"/>
        </w:rPr>
        <w:t xml:space="preserve"> </w:t>
      </w:r>
    </w:p>
    <w:p w14:paraId="163C41AF" w14:textId="77777777" w:rsidR="004A774E" w:rsidRDefault="006F765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υτό φάνηκε και από τις παρεμβάσεις των φορέων –ιδιαίτερα των τεχνικών, ελεγκτών εναέριας κυκλοφορίας, τηλεπικοινωνιακών, ηλεκτρονικών-</w:t>
      </w:r>
      <w:r>
        <w:rPr>
          <w:rFonts w:eastAsia="Times New Roman" w:cs="Times New Roman"/>
          <w:szCs w:val="24"/>
        </w:rPr>
        <w:t>,</w:t>
      </w:r>
      <w:r>
        <w:rPr>
          <w:rFonts w:eastAsia="Times New Roman" w:cs="Times New Roman"/>
          <w:szCs w:val="24"/>
        </w:rPr>
        <w:t xml:space="preserve"> ότι δηλαδή α</w:t>
      </w:r>
      <w:r>
        <w:rPr>
          <w:rFonts w:eastAsia="Times New Roman" w:cs="Times New Roman"/>
          <w:szCs w:val="24"/>
        </w:rPr>
        <w:t>ν</w:t>
      </w:r>
      <w:r>
        <w:rPr>
          <w:rFonts w:eastAsia="Times New Roman" w:cs="Times New Roman"/>
          <w:szCs w:val="24"/>
        </w:rPr>
        <w:t xml:space="preserve"> κατορθώσει να συναρμολογήσει τις υποδομές, τα συστήματα και το ανθρώπινο δυναμικό με τέτοιο τρόπο, ώστε</w:t>
      </w:r>
      <w:r>
        <w:rPr>
          <w:rFonts w:eastAsia="Times New Roman" w:cs="Times New Roman"/>
          <w:szCs w:val="24"/>
        </w:rPr>
        <w:t xml:space="preserve"> η άσκηση του έργου να είναι αποτελεσματική και τουλάχιστον να βελτιώσει τις παρεχόμενες υπηρεσίες, αν δεν τις χειροτερέψει.</w:t>
      </w:r>
    </w:p>
    <w:p w14:paraId="163C41B0" w14:textId="77777777" w:rsidR="004A774E" w:rsidRDefault="006F765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Εμείς, κυρίες και κύριοι συνάδελφοι, στα ζητήματα που συνδέονται με αρχές, έχουμε σταθερές απόψεις. Αυτό δεν έχει να κάνει με τι λέ</w:t>
      </w:r>
      <w:r>
        <w:rPr>
          <w:rFonts w:eastAsia="Times New Roman" w:cs="Times New Roman"/>
          <w:szCs w:val="24"/>
        </w:rPr>
        <w:t xml:space="preserve">νε κάθε φορά οι τροϊκανοί, όπως απέδειξε ότι κάνει η Κυβέρνηση. </w:t>
      </w:r>
    </w:p>
    <w:p w14:paraId="163C41B1" w14:textId="77777777" w:rsidR="004A774E" w:rsidRDefault="006F765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στο ζήτημα του ρόλου και της καταστατικής θέσης ρυθμιστικών και εποπτικών αρχών είμαστε πάρα πολύ καθαροί από παλιά, από τότε που κάναμε το ΑΣΕΠ, από τη συνταγματική μεταρρύθμιση του </w:t>
      </w:r>
      <w:r>
        <w:rPr>
          <w:rFonts w:eastAsia="Times New Roman" w:cs="Times New Roman"/>
          <w:szCs w:val="24"/>
        </w:rPr>
        <w:lastRenderedPageBreak/>
        <w:t>20</w:t>
      </w:r>
      <w:r>
        <w:rPr>
          <w:rFonts w:eastAsia="Times New Roman" w:cs="Times New Roman"/>
          <w:szCs w:val="24"/>
        </w:rPr>
        <w:t>01, που τις θεσμοθέτησε, από τη σταθερή μας θέση στην υποστήριξη όλων των ανεξάρτητων αρχών, αυτ</w:t>
      </w:r>
      <w:r>
        <w:rPr>
          <w:rFonts w:eastAsia="Times New Roman" w:cs="Times New Roman"/>
          <w:szCs w:val="24"/>
        </w:rPr>
        <w:t>ών</w:t>
      </w:r>
      <w:r>
        <w:rPr>
          <w:rFonts w:eastAsia="Times New Roman" w:cs="Times New Roman"/>
          <w:szCs w:val="24"/>
        </w:rPr>
        <w:t xml:space="preserve"> που ποδοπατάει καθημερινά η Κυβέρνηση, όπως γίνεται με το ΕΣΡ.</w:t>
      </w:r>
    </w:p>
    <w:p w14:paraId="163C41B2" w14:textId="77777777" w:rsidR="004A774E" w:rsidRDefault="006F765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Κατά συνέπεια, με βάση αυτή τη θέση, που είναι μ</w:t>
      </w:r>
      <w:r>
        <w:rPr>
          <w:rFonts w:eastAsia="Times New Roman" w:cs="Times New Roman"/>
          <w:szCs w:val="24"/>
        </w:rPr>
        <w:t>ί</w:t>
      </w:r>
      <w:r>
        <w:rPr>
          <w:rFonts w:eastAsia="Times New Roman" w:cs="Times New Roman"/>
          <w:szCs w:val="24"/>
        </w:rPr>
        <w:t>α θέση των προοδευτικών, των σοσιαλδημοκρατικ</w:t>
      </w:r>
      <w:r>
        <w:rPr>
          <w:rFonts w:eastAsia="Times New Roman" w:cs="Times New Roman"/>
          <w:szCs w:val="24"/>
        </w:rPr>
        <w:t xml:space="preserve">ών και των κεντροαριστερών δυνάμεων στη χώρα, δεν έχουμε κανέναν λόγο επί της αρχής να είμαστε αντίθετοι με έναν τέτοιο διαχωρισμό. </w:t>
      </w:r>
    </w:p>
    <w:p w14:paraId="163C41B3" w14:textId="77777777" w:rsidR="004A774E" w:rsidRDefault="006F765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Βεβαίως –εντός εισαγωγικών- «χαιρετίζουμε» την προσχώρηση σε αυτήν τη θέση και του ΣΥΡΙΖΑ κατόπιν, λέει, ηρωικής διαπραγμάτ</w:t>
      </w:r>
      <w:r>
        <w:rPr>
          <w:rFonts w:eastAsia="Times New Roman" w:cs="Times New Roman"/>
          <w:szCs w:val="24"/>
        </w:rPr>
        <w:t>ευσης που έκανε ο κύριος Υπουργός.</w:t>
      </w:r>
    </w:p>
    <w:p w14:paraId="163C41B4" w14:textId="77777777" w:rsidR="004A774E" w:rsidRDefault="006F765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Ποιας ηρωικής διαπραγμάτευσης; Ηρωική διαπραγμάτευση το ότι πέτυχε το αυτονόητο, αυτό δηλαδή που υπάρχει με βάση τους κανονισμούς της Ευρωπαϊκής Ένωσης ως απαραίτητη ανάγκη. </w:t>
      </w:r>
    </w:p>
    <w:p w14:paraId="163C41B5" w14:textId="77777777" w:rsidR="004A774E" w:rsidRDefault="006F765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Υπάρχουν και άλλες απόψεις, ότι θα μπορούσε η </w:t>
      </w:r>
      <w:r>
        <w:rPr>
          <w:rFonts w:eastAsia="Times New Roman" w:cs="Times New Roman"/>
          <w:szCs w:val="24"/>
        </w:rPr>
        <w:t xml:space="preserve">ανεξαρτησία της εποπτικής-ρυθμιστικής αρχής από την επιχειρησιακή δράση να επιτευχθεί εντός της ίδιας υπηρεσίας ή να σχηματιστούν διάφορα άλλα </w:t>
      </w:r>
      <w:r>
        <w:rPr>
          <w:rFonts w:eastAsia="Times New Roman" w:cs="Times New Roman"/>
          <w:szCs w:val="24"/>
        </w:rPr>
        <w:lastRenderedPageBreak/>
        <w:t>μορφώματα, γενική γραμματεία, ειδική γραμματεία κ.λπ.. Δεν νομίζω ότι αυτά θα είχαν κα</w:t>
      </w:r>
      <w:r>
        <w:rPr>
          <w:rFonts w:eastAsia="Times New Roman" w:cs="Times New Roman"/>
          <w:szCs w:val="24"/>
        </w:rPr>
        <w:t>μ</w:t>
      </w:r>
      <w:r>
        <w:rPr>
          <w:rFonts w:eastAsia="Times New Roman" w:cs="Times New Roman"/>
          <w:szCs w:val="24"/>
        </w:rPr>
        <w:t>μία αποτελεσματικότητα ή θ</w:t>
      </w:r>
      <w:r>
        <w:rPr>
          <w:rFonts w:eastAsia="Times New Roman" w:cs="Times New Roman"/>
          <w:szCs w:val="24"/>
        </w:rPr>
        <w:t xml:space="preserve">α εξυπηρετούσαν κάποιο στόχο, παρά ενδεχομένως το βόλεμα ορισμένων. Άρα να έχουμε καθαρές θέσεις. </w:t>
      </w:r>
    </w:p>
    <w:p w14:paraId="163C41B6" w14:textId="77777777" w:rsidR="004A774E" w:rsidRDefault="006F765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Αυτή είναι η θέση μας επί της αρχής. Με βάση αυτή τη θέση επί της αρχής, θα μπορούσε η Κυβέρνηση να εξασφαλίσει και τη δική μας ψήφο, αν νομοθετούσε σωστά κα</w:t>
      </w:r>
      <w:r>
        <w:rPr>
          <w:rFonts w:eastAsia="Times New Roman" w:cs="Times New Roman"/>
          <w:szCs w:val="24"/>
        </w:rPr>
        <w:t xml:space="preserve">ι αν δεν επιχειρούσε, μέσα από αυτές τις ρυθμίσεις, να κάνει τακτοποιήσεις για τις οποίες είμαστε αντίθετοι και στις οποίες θα αναφερθώ. </w:t>
      </w:r>
    </w:p>
    <w:p w14:paraId="163C41B7" w14:textId="77777777" w:rsidR="004A774E" w:rsidRDefault="006F765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Κατά συνέπεια, όταν φτιάχνεις μ</w:t>
      </w:r>
      <w:r>
        <w:rPr>
          <w:rFonts w:eastAsia="Times New Roman" w:cs="Times New Roman"/>
          <w:szCs w:val="24"/>
        </w:rPr>
        <w:t>ί</w:t>
      </w:r>
      <w:r>
        <w:rPr>
          <w:rFonts w:eastAsia="Times New Roman" w:cs="Times New Roman"/>
          <w:szCs w:val="24"/>
        </w:rPr>
        <w:t>α ανεξάρτητη αρχή, προφανώς πρέπει να επιλέγεις έναν διοικητή μέσα από τις θεσμοθετημέ</w:t>
      </w:r>
      <w:r>
        <w:rPr>
          <w:rFonts w:eastAsia="Times New Roman" w:cs="Times New Roman"/>
          <w:szCs w:val="24"/>
        </w:rPr>
        <w:t>νες διαδικασίες της Βουλής, την Επιτροπή Θεσμών και Διαφάνειας και τη Διάσκεψη των Προέδρων. Αυτό γίνεται με τις διατάξεις που αφορούν την ανεξάρτητη αρχή και δεν έχουμε κα</w:t>
      </w:r>
      <w:r>
        <w:rPr>
          <w:rFonts w:eastAsia="Times New Roman" w:cs="Times New Roman"/>
          <w:szCs w:val="24"/>
        </w:rPr>
        <w:t>μ</w:t>
      </w:r>
      <w:r>
        <w:rPr>
          <w:rFonts w:eastAsia="Times New Roman" w:cs="Times New Roman"/>
          <w:szCs w:val="24"/>
        </w:rPr>
        <w:t>μία αντίρρηση.</w:t>
      </w:r>
    </w:p>
    <w:p w14:paraId="163C41B8" w14:textId="77777777" w:rsidR="004A774E" w:rsidRDefault="006F765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Είναι ανεξάρτητη αρχή. Να καταλάβει ο κ. Σπίρτζης ποια είναι η διαφο</w:t>
      </w:r>
      <w:r>
        <w:rPr>
          <w:rFonts w:eastAsia="Times New Roman" w:cs="Times New Roman"/>
          <w:szCs w:val="24"/>
        </w:rPr>
        <w:t>ρά των ανεξάρτητων αρχών από τις δημόσιες υπηρεσίες. Οι ανεξάρτητες αρχές, σύμφωνα με το Σύνταγμα, αλλά και την Επιστημονική Επιτροπή της Βουλής, υπάγονται στη σφαίρα του δημοσίου συμφέροντος. Τι μας λέτε; Ποιον πάτε να κοροϊδέψετε, ότι δεν είναι ανεξάρτητ</w:t>
      </w:r>
      <w:r>
        <w:rPr>
          <w:rFonts w:eastAsia="Times New Roman" w:cs="Times New Roman"/>
          <w:szCs w:val="24"/>
        </w:rPr>
        <w:t xml:space="preserve">η αρχή και είναι δημόσια υπηρεσία; </w:t>
      </w:r>
    </w:p>
    <w:p w14:paraId="163C41B9" w14:textId="77777777" w:rsidR="004A774E" w:rsidRDefault="006F765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b/>
          <w:bCs/>
          <w:color w:val="242424"/>
          <w:szCs w:val="24"/>
        </w:rPr>
        <w:t>ΧΡΗΣΤΟΣ ΣΠΙΡΤΖΗΣ (Υπουργός Υποδομών, Μεταφορών και Δικτύων):</w:t>
      </w:r>
      <w:r>
        <w:rPr>
          <w:rFonts w:eastAsia="Times New Roman" w:cs="Times New Roman"/>
          <w:szCs w:val="24"/>
        </w:rPr>
        <w:t xml:space="preserve"> Σε </w:t>
      </w:r>
      <w:r>
        <w:rPr>
          <w:rFonts w:eastAsia="Times New Roman" w:cs="Times New Roman"/>
          <w:szCs w:val="24"/>
        </w:rPr>
        <w:t>υ</w:t>
      </w:r>
      <w:r>
        <w:rPr>
          <w:rFonts w:eastAsia="Times New Roman" w:cs="Times New Roman"/>
          <w:szCs w:val="24"/>
        </w:rPr>
        <w:t>πουργείο δεν εντάσσεται κα</w:t>
      </w:r>
      <w:r>
        <w:rPr>
          <w:rFonts w:eastAsia="Times New Roman" w:cs="Times New Roman"/>
          <w:szCs w:val="24"/>
        </w:rPr>
        <w:t>μ</w:t>
      </w:r>
      <w:r>
        <w:rPr>
          <w:rFonts w:eastAsia="Times New Roman" w:cs="Times New Roman"/>
          <w:szCs w:val="24"/>
        </w:rPr>
        <w:t>μία ανεξάρτητη αρχή ούτε κα</w:t>
      </w:r>
      <w:r>
        <w:rPr>
          <w:rFonts w:eastAsia="Times New Roman" w:cs="Times New Roman"/>
          <w:szCs w:val="24"/>
        </w:rPr>
        <w:t>μ</w:t>
      </w:r>
      <w:r>
        <w:rPr>
          <w:rFonts w:eastAsia="Times New Roman" w:cs="Times New Roman"/>
          <w:szCs w:val="24"/>
        </w:rPr>
        <w:t xml:space="preserve">μία ρυθμιστική αρχή. </w:t>
      </w:r>
    </w:p>
    <w:p w14:paraId="163C41BA" w14:textId="77777777" w:rsidR="004A774E" w:rsidRDefault="006F765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Δεύτερον, υπάρχουν ορισμένα ερωτήματα για την ίδια την ανεξάρτητη αρχή, κύριε Υπουργέ, που θα καθορίσουν σε ένα βαθμό και τη στάση μας.</w:t>
      </w:r>
    </w:p>
    <w:p w14:paraId="163C41B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Δεν μου λέτε, προκύπτει από κα</w:t>
      </w:r>
      <w:r>
        <w:rPr>
          <w:rFonts w:eastAsia="Times New Roman" w:cs="Times New Roman"/>
          <w:szCs w:val="24"/>
        </w:rPr>
        <w:t>μ</w:t>
      </w:r>
      <w:r>
        <w:rPr>
          <w:rFonts w:eastAsia="Times New Roman" w:cs="Times New Roman"/>
          <w:szCs w:val="24"/>
        </w:rPr>
        <w:t>μία σαφέστατη διάταξη ότι ο διοικητής της νέας ανεξάρτητης αρχής θα είναι Έλληνας; Θέλου</w:t>
      </w:r>
      <w:r>
        <w:rPr>
          <w:rFonts w:eastAsia="Times New Roman" w:cs="Times New Roman"/>
          <w:szCs w:val="24"/>
        </w:rPr>
        <w:t>με μ</w:t>
      </w:r>
      <w:r>
        <w:rPr>
          <w:rFonts w:eastAsia="Times New Roman" w:cs="Times New Roman"/>
          <w:szCs w:val="24"/>
        </w:rPr>
        <w:t>ί</w:t>
      </w:r>
      <w:r>
        <w:rPr>
          <w:rFonts w:eastAsia="Times New Roman" w:cs="Times New Roman"/>
          <w:szCs w:val="24"/>
        </w:rPr>
        <w:t xml:space="preserve">α διαβεβαίωση στη Βουλή ενώπιον του ελληνικού λαού. Διότι ναι μεν, μπορεί </w:t>
      </w:r>
      <w:r>
        <w:rPr>
          <w:rFonts w:eastAsia="Times New Roman" w:cs="Times New Roman"/>
          <w:szCs w:val="24"/>
        </w:rPr>
        <w:lastRenderedPageBreak/>
        <w:t xml:space="preserve">στην επιτροπή που θα επιλέξει και θα καθορίσει την πρότασή σας να έχετε συμβούλους από το </w:t>
      </w:r>
      <w:r>
        <w:rPr>
          <w:rFonts w:eastAsia="Times New Roman" w:cs="Times New Roman"/>
          <w:szCs w:val="24"/>
          <w:lang w:val="en-US"/>
        </w:rPr>
        <w:t>E</w:t>
      </w:r>
      <w:r>
        <w:rPr>
          <w:rFonts w:eastAsia="Times New Roman" w:cs="Times New Roman"/>
          <w:szCs w:val="24"/>
          <w:lang w:val="en-US"/>
        </w:rPr>
        <w:t>UROCONTROL</w:t>
      </w:r>
      <w:r>
        <w:rPr>
          <w:rFonts w:eastAsia="Times New Roman" w:cs="Times New Roman"/>
          <w:szCs w:val="24"/>
        </w:rPr>
        <w:t xml:space="preserve"> και από τις άλλες αρμόδιες υπηρεσίες, αλλά πολύ μας προβληματίζει το ποια θ</w:t>
      </w:r>
      <w:r>
        <w:rPr>
          <w:rFonts w:eastAsia="Times New Roman" w:cs="Times New Roman"/>
          <w:szCs w:val="24"/>
        </w:rPr>
        <w:t>α είναι η σύνθεση του Εποπτικού Συμβουλίου όχι μόνο εδώ, αλλά και παραπέρα –και θα αναφερθώ- στην ίδια την Υπηρεσία Πολιτικής Αεροπορίας.</w:t>
      </w:r>
    </w:p>
    <w:p w14:paraId="163C41BC"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Θέλουμε, λοιπόν, μια καθαρή κουβέντα. Διότι, κύριε Υπουργέ, δεν μπορεί να σας έχει κανένας εμπιστοσύνη. Το </w:t>
      </w:r>
      <w:r>
        <w:rPr>
          <w:rFonts w:eastAsia="Times New Roman" w:cs="Times New Roman"/>
          <w:szCs w:val="24"/>
        </w:rPr>
        <w:t>υ</w:t>
      </w:r>
      <w:r>
        <w:rPr>
          <w:rFonts w:eastAsia="Times New Roman" w:cs="Times New Roman"/>
          <w:szCs w:val="24"/>
        </w:rPr>
        <w:t>περταμείο,</w:t>
      </w:r>
      <w:r>
        <w:rPr>
          <w:rFonts w:eastAsia="Times New Roman" w:cs="Times New Roman"/>
          <w:szCs w:val="24"/>
        </w:rPr>
        <w:t xml:space="preserve"> που δέσμευσε την περιουσία του ελληνικού λαού για εκατό χρόνια, το παραδώσατε σε έναν Γάλλο συντηρητικό, συνεργάτη του Σαρκοζί και της Λαγκάρντ. Αυτό προς δόξαν του προοδευτισμού και της «δεύτερη φορά Αριστεράς»! Θέλουμε, λοιπόν, μ</w:t>
      </w:r>
      <w:r>
        <w:rPr>
          <w:rFonts w:eastAsia="Times New Roman" w:cs="Times New Roman"/>
          <w:szCs w:val="24"/>
        </w:rPr>
        <w:t>ί</w:t>
      </w:r>
      <w:r>
        <w:rPr>
          <w:rFonts w:eastAsia="Times New Roman" w:cs="Times New Roman"/>
          <w:szCs w:val="24"/>
        </w:rPr>
        <w:t>α καθαρή τοποθέτηση.</w:t>
      </w:r>
    </w:p>
    <w:p w14:paraId="163C41B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Απ</w:t>
      </w:r>
      <w:r>
        <w:rPr>
          <w:rFonts w:eastAsia="Times New Roman" w:cs="Times New Roman"/>
          <w:szCs w:val="24"/>
        </w:rPr>
        <w:t>ό κει και πέρα, προφανώς για τα ζητήματα που συνδέονται με τη δομή της ανεξάρτητης αρχής, δεν μπορούμε να συμφωνήσουμε στο ότι δεν θα μπορούσε να υπάρχει μ</w:t>
      </w:r>
      <w:r>
        <w:rPr>
          <w:rFonts w:eastAsia="Times New Roman" w:cs="Times New Roman"/>
          <w:szCs w:val="24"/>
        </w:rPr>
        <w:t>ί</w:t>
      </w:r>
      <w:r>
        <w:rPr>
          <w:rFonts w:eastAsia="Times New Roman" w:cs="Times New Roman"/>
          <w:szCs w:val="24"/>
        </w:rPr>
        <w:t>α πιο λιτή δομή. Δηλαδή σύμβουλοι, γραφεία, δημόσιες σχέσεις, μετακλητοί, ο γνωστός στρατός των μετα</w:t>
      </w:r>
      <w:r>
        <w:rPr>
          <w:rFonts w:eastAsia="Times New Roman" w:cs="Times New Roman"/>
          <w:szCs w:val="24"/>
        </w:rPr>
        <w:t xml:space="preserve">κλητών που κατακλύζει το </w:t>
      </w:r>
      <w:r>
        <w:rPr>
          <w:rFonts w:eastAsia="Times New Roman" w:cs="Times New Roman"/>
          <w:szCs w:val="24"/>
        </w:rPr>
        <w:lastRenderedPageBreak/>
        <w:t>δ</w:t>
      </w:r>
      <w:r>
        <w:rPr>
          <w:rFonts w:eastAsia="Times New Roman" w:cs="Times New Roman"/>
          <w:szCs w:val="24"/>
        </w:rPr>
        <w:t>ημόσιο με βάση τα κομματικά τους προσόντα; Σιγά! Δεν υπάρχουν στην κοινωνία τόσα παιδιά που έχουν προσόντα και αναγκάζονται να φύγουν στο εξωτερικό και πρέπει να βάλετε με τα ένσημα της αφισοκόλλησης τους μετακλητούς και τους συμβ</w:t>
      </w:r>
      <w:r>
        <w:rPr>
          <w:rFonts w:eastAsia="Times New Roman" w:cs="Times New Roman"/>
          <w:szCs w:val="24"/>
        </w:rPr>
        <w:t>ούλους συνεργασίας και στρατηγικής;</w:t>
      </w:r>
    </w:p>
    <w:p w14:paraId="163C41BE"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Έρχομαι τώρα στα ζητήματα που συνδέονται με την ίδια την Υπηρεσία της Πολιτικής Αεροπορίας, όπως τα προσδιορίζει το δεύτερο </w:t>
      </w:r>
      <w:r>
        <w:rPr>
          <w:rFonts w:eastAsia="Times New Roman" w:cs="Times New Roman"/>
          <w:szCs w:val="24"/>
        </w:rPr>
        <w:t>κ</w:t>
      </w:r>
      <w:r>
        <w:rPr>
          <w:rFonts w:eastAsia="Times New Roman" w:cs="Times New Roman"/>
          <w:szCs w:val="24"/>
        </w:rPr>
        <w:t>εφάλαιο</w:t>
      </w:r>
      <w:r>
        <w:rPr>
          <w:rFonts w:eastAsia="Times New Roman" w:cs="Times New Roman"/>
          <w:szCs w:val="24"/>
        </w:rPr>
        <w:t>, σκοπός</w:t>
      </w:r>
    </w:p>
    <w:p w14:paraId="163C41BF" w14:textId="77777777" w:rsidR="004A774E" w:rsidRDefault="006F765D">
      <w:pPr>
        <w:spacing w:line="600" w:lineRule="auto"/>
        <w:jc w:val="both"/>
        <w:rPr>
          <w:rFonts w:eastAsia="Times New Roman" w:cs="Times New Roman"/>
          <w:szCs w:val="24"/>
        </w:rPr>
      </w:pPr>
      <w:r>
        <w:rPr>
          <w:rFonts w:eastAsia="Times New Roman" w:cs="Times New Roman"/>
          <w:szCs w:val="24"/>
        </w:rPr>
        <w:t xml:space="preserve"> και δομή της Υπηρεσίας Πολιτικής Αεροπορίας. Επαναλαμβάνω και εδώ την ίδια παρ</w:t>
      </w:r>
      <w:r>
        <w:rPr>
          <w:rFonts w:eastAsia="Times New Roman" w:cs="Times New Roman"/>
          <w:szCs w:val="24"/>
        </w:rPr>
        <w:t xml:space="preserve">ατήρηση: Θα έπρεπε, με βάση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που έτσι κι αλλιώς παίρνετε την εξουσιοδότηση να βγάλετε, να δείτε πώς θα συνδυάσετε τη λειτουργία της σημερινής ΥΠΑ -του εξοπλισμού, των συστημάτων και του προσωπικού- και στις δύο νέες </w:t>
      </w:r>
      <w:r>
        <w:rPr>
          <w:rFonts w:eastAsia="Times New Roman" w:cs="Times New Roman"/>
          <w:szCs w:val="24"/>
        </w:rPr>
        <w:t>υ</w:t>
      </w:r>
      <w:r>
        <w:rPr>
          <w:rFonts w:eastAsia="Times New Roman" w:cs="Times New Roman"/>
          <w:szCs w:val="24"/>
        </w:rPr>
        <w:t xml:space="preserve">πηρεσίες. Κάποιοι </w:t>
      </w:r>
      <w:r>
        <w:rPr>
          <w:rFonts w:eastAsia="Times New Roman" w:cs="Times New Roman"/>
          <w:szCs w:val="24"/>
        </w:rPr>
        <w:t xml:space="preserve">θα μείνουν στην Υπηρεσία Πολιτικής Αεροπορίας, κάποιοι θα πάνε αναγκαστικά στη νέα ανεξάρτητη αρχή. Αυτό δεν μπορεί να γίνει με τον τρόπο που νομοθετείτε τμήματα και διευθύνσεις εδώ. </w:t>
      </w:r>
    </w:p>
    <w:p w14:paraId="163C41C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Η παρατήρησή μου είναι η εξής: Η ΥΠΑ είναι πλέον κρατική, δημόσια υπηρεσ</w:t>
      </w:r>
      <w:r>
        <w:rPr>
          <w:rFonts w:eastAsia="Times New Roman" w:cs="Times New Roman"/>
          <w:szCs w:val="24"/>
        </w:rPr>
        <w:t xml:space="preserve">ία. </w:t>
      </w:r>
      <w:r>
        <w:rPr>
          <w:rFonts w:eastAsia="Times New Roman" w:cs="Times New Roman"/>
          <w:szCs w:val="24"/>
        </w:rPr>
        <w:t>Ε</w:t>
      </w:r>
      <w:r>
        <w:rPr>
          <w:rFonts w:eastAsia="Times New Roman" w:cs="Times New Roman"/>
          <w:szCs w:val="24"/>
        </w:rPr>
        <w:t>νώ από τη μ</w:t>
      </w:r>
      <w:r>
        <w:rPr>
          <w:rFonts w:eastAsia="Times New Roman" w:cs="Times New Roman"/>
          <w:szCs w:val="24"/>
        </w:rPr>
        <w:t>ί</w:t>
      </w:r>
      <w:r>
        <w:rPr>
          <w:rFonts w:eastAsia="Times New Roman" w:cs="Times New Roman"/>
          <w:szCs w:val="24"/>
        </w:rPr>
        <w:t>α είσαστε απλόχεροι στο να δημιουργείτε δύο υποδιοικητές -τι τους χρειάζεστε;- γραφεία υποδιοικητών, γραφεία δημοσίων σχέσεων, συμβούλους και παρατρεχάμενους, από την άλλη μεριά υποβαθμίζετε τις υπηρεσίες μεγάλων αεροδρομίων. Αναφέρθηκα χθ</w:t>
      </w:r>
      <w:r>
        <w:rPr>
          <w:rFonts w:eastAsia="Times New Roman" w:cs="Times New Roman"/>
          <w:szCs w:val="24"/>
        </w:rPr>
        <w:t>ες –και είπατε ότι θα το διορθώσετε και περιμένουμε τη διόρθωσή σας- στο μεγαλύτερο περιφερειακό αεροδρόμιο της χώρας, που είναι το αεροδρόμιο του Ηρακλείου. Εξυπηρετεί 7</w:t>
      </w:r>
      <w:r>
        <w:rPr>
          <w:rFonts w:eastAsia="Times New Roman" w:cs="Times New Roman"/>
          <w:szCs w:val="24"/>
        </w:rPr>
        <w:t>.0</w:t>
      </w:r>
      <w:r>
        <w:rPr>
          <w:rFonts w:eastAsia="Times New Roman" w:cs="Times New Roman"/>
          <w:szCs w:val="24"/>
        </w:rPr>
        <w:t>00.000 κόσμο. Το υποβαθμίζετε σε τμήμα. Το κάνετε δημοτικό.</w:t>
      </w:r>
    </w:p>
    <w:p w14:paraId="163C41C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Αυτά πρέπει να τα λύσετε</w:t>
      </w:r>
      <w:r>
        <w:rPr>
          <w:rFonts w:eastAsia="Times New Roman" w:cs="Times New Roman"/>
          <w:szCs w:val="24"/>
        </w:rPr>
        <w:t xml:space="preserve">. Γιατί αν δεν τα λύσετε εδώ –γιατί ο νόμος έχει ισχύ- σε τρεις μήνες που θα κάνετε τα προεδρικά διατάγματα δεν ξέρω τι διορθώσεις θα κάνετε πάλι και τι παρατηρήσεις θα σας κάνει το Συμβούλιο της Επικρατείας, μιας και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πρέπει να περάσε</w:t>
      </w:r>
      <w:r>
        <w:rPr>
          <w:rFonts w:eastAsia="Times New Roman" w:cs="Times New Roman"/>
          <w:szCs w:val="24"/>
        </w:rPr>
        <w:t>ι από εκεί. Τώρα θα μου πείτε, και με το Συμβούλιο της Επικρατείας τα έχετε κάνει λαμπόγυαλο, αλλά αυτή είναι άλλη συζήτηση. Ας μην παρασυρθούμε.</w:t>
      </w:r>
    </w:p>
    <w:p w14:paraId="163C41C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lastRenderedPageBreak/>
        <w:t xml:space="preserve">Εκείνο που έχει σημασία για την </w:t>
      </w:r>
      <w:r>
        <w:rPr>
          <w:rFonts w:eastAsia="Times New Roman" w:cs="Times New Roman"/>
          <w:szCs w:val="24"/>
        </w:rPr>
        <w:t>υ</w:t>
      </w:r>
      <w:r>
        <w:rPr>
          <w:rFonts w:eastAsia="Times New Roman" w:cs="Times New Roman"/>
          <w:szCs w:val="24"/>
        </w:rPr>
        <w:t xml:space="preserve">πηρεσία που συγκροτείτε, τη νέα ΥΠΑ, αγαπητές κυρίες και κύριοι συνάδελφοι και κύριε Υπουργέ, πέραν του ερωτήματος τι θέλουμε τους δύο υποδιοικητές, τι τα θέλουμε όλα αυτά που, κατά τη γνώμη μου, εξυπηρετούν κομματικά συμφέροντα και σκοπιμότητες, είναι τι </w:t>
      </w:r>
      <w:r>
        <w:rPr>
          <w:rFonts w:eastAsia="Times New Roman" w:cs="Times New Roman"/>
          <w:szCs w:val="24"/>
        </w:rPr>
        <w:t xml:space="preserve">θέλουμε το εποπτικό συμβούλιο. </w:t>
      </w:r>
    </w:p>
    <w:p w14:paraId="163C41C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Υπάρχει δημόσια υπηρεσία που ο διοικητής ή ο γενικός γραμματέας, αυτός δηλαδή που έχει την πολιτική ευθύνη να τη διοικεί, έχει ένα εποπτικό συμβούλιο; </w:t>
      </w:r>
    </w:p>
    <w:p w14:paraId="163C41C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Εποπτικό συμβούλιο επέβαλαν οι δανειστές μας στην ανεξάρτητη αρχή που </w:t>
      </w:r>
      <w:r>
        <w:rPr>
          <w:rFonts w:eastAsia="Times New Roman" w:cs="Times New Roman"/>
          <w:szCs w:val="24"/>
        </w:rPr>
        <w:t>με</w:t>
      </w:r>
      <w:r>
        <w:rPr>
          <w:rFonts w:eastAsia="Times New Roman" w:cs="Times New Roman"/>
          <w:szCs w:val="24"/>
        </w:rPr>
        <w:t>τατρέψατε</w:t>
      </w:r>
      <w:r>
        <w:rPr>
          <w:rFonts w:eastAsia="Times New Roman" w:cs="Times New Roman"/>
          <w:szCs w:val="24"/>
        </w:rPr>
        <w:t>, τη Γενική Γραμματεία Δημοσίων Εσόδων, τον πιο σκληρό πυρήνα του κράτους δηλαδή, τον χώρο που κάνατε ανεξάρτητη αρχή με εποπτικό συμβούλιο, για να έχουν λόγο οι ξένοι</w:t>
      </w:r>
      <w:r>
        <w:rPr>
          <w:rFonts w:eastAsia="Times New Roman" w:cs="Times New Roman"/>
          <w:szCs w:val="24"/>
        </w:rPr>
        <w:t xml:space="preserve"> με συμμετοχή του Επιτρόπου.</w:t>
      </w:r>
      <w:r>
        <w:rPr>
          <w:rFonts w:eastAsia="Times New Roman" w:cs="Times New Roman"/>
          <w:szCs w:val="24"/>
        </w:rPr>
        <w:t xml:space="preserve"> </w:t>
      </w:r>
    </w:p>
    <w:p w14:paraId="163C41C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Πείτε μας: Έχετε κάνει κα</w:t>
      </w:r>
      <w:r>
        <w:rPr>
          <w:rFonts w:eastAsia="Times New Roman" w:cs="Times New Roman"/>
          <w:szCs w:val="24"/>
        </w:rPr>
        <w:t>μ</w:t>
      </w:r>
      <w:r>
        <w:rPr>
          <w:rFonts w:eastAsia="Times New Roman" w:cs="Times New Roman"/>
          <w:szCs w:val="24"/>
        </w:rPr>
        <w:t xml:space="preserve">μία συμφωνία άτυπη, που </w:t>
      </w:r>
      <w:r>
        <w:rPr>
          <w:rFonts w:eastAsia="Times New Roman" w:cs="Times New Roman"/>
          <w:szCs w:val="24"/>
        </w:rPr>
        <w:t xml:space="preserve">θα τη δούμε στην πορεία, σ’ αυτό το εποπτικό συμβούλιο πάλι να έχουν ρόλο και λόγο οι δανειστές; Πρέπει να είναι πολύ καθαρό εδώ τι θα ψηφίσουν </w:t>
      </w:r>
      <w:r>
        <w:rPr>
          <w:rFonts w:eastAsia="Times New Roman" w:cs="Times New Roman"/>
          <w:szCs w:val="24"/>
        </w:rPr>
        <w:lastRenderedPageBreak/>
        <w:t xml:space="preserve">οι συνάδελφοι της Πλειοψηφίας. Γιατί εμείς δεν πρόκειται να ψηφίσουμε τέτοιες διατάξεις. Τις θεωρούμε πάρα πολύ </w:t>
      </w:r>
      <w:r>
        <w:rPr>
          <w:rFonts w:eastAsia="Times New Roman" w:cs="Times New Roman"/>
          <w:szCs w:val="24"/>
        </w:rPr>
        <w:t xml:space="preserve">υποτιμητικού χαρακτήρα. </w:t>
      </w:r>
      <w:r>
        <w:rPr>
          <w:rFonts w:eastAsia="Times New Roman" w:cs="Times New Roman"/>
          <w:szCs w:val="24"/>
        </w:rPr>
        <w:t>Α</w:t>
      </w:r>
      <w:r>
        <w:rPr>
          <w:rFonts w:eastAsia="Times New Roman" w:cs="Times New Roman"/>
          <w:szCs w:val="24"/>
        </w:rPr>
        <w:t>ν δεν έχουν αυτό τον υποτιμητικό χαρακτήρα, της παράδοσης, δηλαδή,</w:t>
      </w:r>
      <w:r>
        <w:rPr>
          <w:rFonts w:eastAsia="Times New Roman" w:cs="Times New Roman"/>
          <w:szCs w:val="24"/>
        </w:rPr>
        <w:t xml:space="preserve"> από </w:t>
      </w:r>
      <w:r>
        <w:rPr>
          <w:rFonts w:eastAsia="Times New Roman" w:cs="Times New Roman"/>
          <w:szCs w:val="24"/>
        </w:rPr>
        <w:t>τη δήθεν περήφανη διαπραγμάτευση που κάνετε, έχουν έναν αχρείαστο χαρακτήρα.</w:t>
      </w:r>
      <w:r>
        <w:rPr>
          <w:rFonts w:eastAsia="Times New Roman" w:cs="Times New Roman"/>
          <w:szCs w:val="24"/>
        </w:rPr>
        <w:t>.</w:t>
      </w:r>
    </w:p>
    <w:p w14:paraId="163C41C6" w14:textId="77777777" w:rsidR="004A774E" w:rsidRDefault="006F765D">
      <w:pPr>
        <w:spacing w:line="600" w:lineRule="auto"/>
        <w:ind w:firstLine="720"/>
        <w:jc w:val="both"/>
        <w:rPr>
          <w:rFonts w:eastAsia="Times New Roman"/>
          <w:szCs w:val="24"/>
        </w:rPr>
      </w:pPr>
      <w:r>
        <w:rPr>
          <w:rFonts w:eastAsia="Times New Roman"/>
          <w:szCs w:val="24"/>
        </w:rPr>
        <w:t>Κυρίες και κύριοι συνάδελφοι, εκείνο, όμως, που μας κάνει να είμαστε επιφυλακτικοί</w:t>
      </w:r>
      <w:r>
        <w:rPr>
          <w:rFonts w:eastAsia="Times New Roman"/>
          <w:szCs w:val="24"/>
        </w:rPr>
        <w:t xml:space="preserve"> στην ψήφιση επί της αρχής αυτού του νομοσχεδίου, παρ</w:t>
      </w:r>
      <w:r>
        <w:rPr>
          <w:rFonts w:eastAsia="Times New Roman"/>
          <w:szCs w:val="24"/>
        </w:rPr>
        <w:t xml:space="preserve">’ </w:t>
      </w:r>
      <w:r>
        <w:rPr>
          <w:rFonts w:eastAsia="Times New Roman"/>
          <w:szCs w:val="24"/>
        </w:rPr>
        <w:t xml:space="preserve">ότι επιχειρηματολόγησα γιατί από θέση αρχής η Δημοκρατική Συμπαράταξη δεν είναι αντίθετη με τις Ανεξάρτητες Αρχές, είναι η παρατήρηση του Γενικού Λογιστηρίου του Κράτους. </w:t>
      </w:r>
    </w:p>
    <w:p w14:paraId="163C41C7" w14:textId="77777777" w:rsidR="004A774E" w:rsidRDefault="006F765D">
      <w:pPr>
        <w:spacing w:line="600" w:lineRule="auto"/>
        <w:ind w:firstLine="720"/>
        <w:jc w:val="both"/>
        <w:rPr>
          <w:rFonts w:eastAsia="Times New Roman"/>
          <w:szCs w:val="24"/>
        </w:rPr>
      </w:pPr>
      <w:r>
        <w:rPr>
          <w:rFonts w:eastAsia="Times New Roman"/>
          <w:szCs w:val="24"/>
        </w:rPr>
        <w:t>Αγαπητοί συνάδελφοι, θα ήθελα</w:t>
      </w:r>
      <w:r>
        <w:rPr>
          <w:rFonts w:eastAsia="Times New Roman"/>
          <w:szCs w:val="24"/>
        </w:rPr>
        <w:t xml:space="preserve"> να διαβάσετε τι λέει η επιβαλλόμενη από το Σύνταγμα και τον Κανονισμό της Βουλής Έκθεση του Γενικού Λογιστηρίου του Κράτους. </w:t>
      </w:r>
    </w:p>
    <w:p w14:paraId="163C41C8" w14:textId="77777777" w:rsidR="004A774E" w:rsidRDefault="006F765D">
      <w:pPr>
        <w:spacing w:line="600" w:lineRule="auto"/>
        <w:ind w:firstLine="720"/>
        <w:jc w:val="both"/>
        <w:rPr>
          <w:rFonts w:eastAsia="Times New Roman"/>
          <w:szCs w:val="24"/>
        </w:rPr>
      </w:pPr>
      <w:r>
        <w:rPr>
          <w:rFonts w:eastAsia="Times New Roman"/>
          <w:szCs w:val="24"/>
        </w:rPr>
        <w:lastRenderedPageBreak/>
        <w:t>Λέει ότι η Κυβέρνηση, που οκτώ μήνες τώρα είχε έτοιμο σχέδιο και το είχε δώσει προς διαβούλευση, ενώ οι συνδικαλιστές μάς είπαν ό</w:t>
      </w:r>
      <w:r>
        <w:rPr>
          <w:rFonts w:eastAsia="Times New Roman"/>
          <w:szCs w:val="24"/>
        </w:rPr>
        <w:t xml:space="preserve">τι δεν έγινε καμία διαβούλευση, δεν μπόρεσε να δώσει στο Γενικό Λογιστήριο του Κράτους στοιχεία εσόδων και εξόδων αυτής της υπηρεσίας. Πόσα έσοδα έχουμε από το </w:t>
      </w:r>
      <w:r>
        <w:rPr>
          <w:rFonts w:eastAsia="Times New Roman"/>
          <w:szCs w:val="24"/>
          <w:lang w:val="en-US"/>
        </w:rPr>
        <w:t>EUROCONTROL</w:t>
      </w:r>
      <w:r>
        <w:rPr>
          <w:rFonts w:eastAsia="Times New Roman"/>
          <w:szCs w:val="24"/>
        </w:rPr>
        <w:t xml:space="preserve">; Τόσα. Πού θα πάνε; Ποια θα είναι η δαπάνη ή το όφελος του κρατικού προϋπολογισμού; </w:t>
      </w:r>
    </w:p>
    <w:p w14:paraId="163C41C9" w14:textId="77777777" w:rsidR="004A774E" w:rsidRDefault="006F765D">
      <w:pPr>
        <w:spacing w:line="600" w:lineRule="auto"/>
        <w:ind w:firstLine="720"/>
        <w:jc w:val="both"/>
        <w:rPr>
          <w:rFonts w:eastAsia="Times New Roman"/>
          <w:szCs w:val="24"/>
        </w:rPr>
      </w:pPr>
      <w:r>
        <w:rPr>
          <w:rFonts w:eastAsia="Times New Roman"/>
          <w:szCs w:val="24"/>
        </w:rPr>
        <w:t xml:space="preserve">Αυτό γιατί δεν το κάνατε; Υπάρχει αδυναμία των υπηρεσιών; Δεν μας έδειξε τέτοιο πράγμα χθες ο διοικητής της ΥΠΑ, τον οποίο είχατε φέρει εδώ. </w:t>
      </w:r>
      <w:r>
        <w:rPr>
          <w:rFonts w:eastAsia="Times New Roman"/>
          <w:szCs w:val="24"/>
          <w:lang w:val="en-US"/>
        </w:rPr>
        <w:t>H</w:t>
      </w:r>
      <w:r>
        <w:rPr>
          <w:rFonts w:eastAsia="Times New Roman"/>
          <w:szCs w:val="24"/>
        </w:rPr>
        <w:t xml:space="preserve"> δική μου εμπειρία από το παρελθόν λέει ότι δεν υπάρχει αδυναμία. Άρα υπάρχει σκοπιμότητα. </w:t>
      </w:r>
      <w:r>
        <w:rPr>
          <w:rFonts w:eastAsia="Times New Roman"/>
          <w:szCs w:val="24"/>
        </w:rPr>
        <w:t>Π</w:t>
      </w:r>
      <w:r>
        <w:rPr>
          <w:rFonts w:eastAsia="Times New Roman"/>
          <w:szCs w:val="24"/>
        </w:rPr>
        <w:t>οια είναι η σκοπιμότη</w:t>
      </w:r>
      <w:r>
        <w:rPr>
          <w:rFonts w:eastAsia="Times New Roman"/>
          <w:szCs w:val="24"/>
        </w:rPr>
        <w:t xml:space="preserve">τα να αποφύγετε τον λογαριασμό εσόδων και εξόδων; Αυτό δεν το κατανοούμε. </w:t>
      </w:r>
    </w:p>
    <w:p w14:paraId="163C41CA" w14:textId="77777777" w:rsidR="004A774E" w:rsidRDefault="006F765D">
      <w:pPr>
        <w:spacing w:line="600" w:lineRule="auto"/>
        <w:ind w:firstLine="720"/>
        <w:jc w:val="both"/>
        <w:rPr>
          <w:rFonts w:eastAsia="Times New Roman"/>
          <w:szCs w:val="24"/>
        </w:rPr>
      </w:pPr>
      <w:r>
        <w:rPr>
          <w:rFonts w:eastAsia="Times New Roman"/>
          <w:szCs w:val="24"/>
        </w:rPr>
        <w:lastRenderedPageBreak/>
        <w:t>Αν δεν είχατε αυτές τις διατάξεις, αν ήταν διάφανη η νομοθέτησή σας, αν δεν παίρνατε τις εξουσιοδοτήσεις και τις μεταβατικές διατάξεις, προφανώς θα μπορούσαμε και να το ψηφίσουμε. Ν</w:t>
      </w:r>
      <w:r>
        <w:rPr>
          <w:rFonts w:eastAsia="Times New Roman"/>
          <w:szCs w:val="24"/>
        </w:rPr>
        <w:t>α σας εξουσιοδοτήσουμε, όμως, για κάτι που θα κάνετε ερήμην της Βουλής, να σας δώσουμε ψήφο για μεταβατικές διατάξεις για να κάνετε κομματικού χαρακτήρα μετατάξεις, χωρίς υπηρεσιακά συμβούλια, χωρίς να διασφαλίζετε ότι οι υπηρετούντες στην ΥΠΑ έχουν προτερ</w:t>
      </w:r>
      <w:r>
        <w:rPr>
          <w:rFonts w:eastAsia="Times New Roman"/>
          <w:szCs w:val="24"/>
        </w:rPr>
        <w:t xml:space="preserve">αιότητα στις μετατάξεις για να κατοχυρώσετε τα συμφέροντά τους, αυτό δεν μπορούμε να το κάνουμε. </w:t>
      </w:r>
    </w:p>
    <w:p w14:paraId="163C41CB" w14:textId="77777777" w:rsidR="004A774E" w:rsidRDefault="006F765D">
      <w:pPr>
        <w:spacing w:line="600" w:lineRule="auto"/>
        <w:ind w:firstLine="720"/>
        <w:jc w:val="both"/>
        <w:rPr>
          <w:rFonts w:eastAsia="Times New Roman"/>
          <w:szCs w:val="24"/>
        </w:rPr>
      </w:pPr>
      <w:r>
        <w:rPr>
          <w:rFonts w:eastAsia="Times New Roman"/>
          <w:szCs w:val="24"/>
        </w:rPr>
        <w:t xml:space="preserve">Ολοκληρώνω με το εξής: Μην επιχειρήσετε, κύριε Υπουργέ, να μας ξαναπείτε ότι το αποτέλεσμα του νομοθετήματός σας το χαιρετίζουν οι εργαζόμενοι και επάνω εκεί </w:t>
      </w:r>
      <w:r>
        <w:rPr>
          <w:rFonts w:eastAsia="Times New Roman"/>
          <w:szCs w:val="24"/>
        </w:rPr>
        <w:t xml:space="preserve">να στηρίξετε την επιχειρηματολογία σας. Διότι αποδείχθηκε ότι αυτούς τους εργαζόμενους τους είχατε κατατρομοκρατήσει όλο το προηγούμενο διάστημα, όταν έβλεπαν ότι </w:t>
      </w:r>
      <w:r>
        <w:rPr>
          <w:rFonts w:eastAsia="Times New Roman"/>
          <w:szCs w:val="24"/>
        </w:rPr>
        <w:t>δηλαδή</w:t>
      </w:r>
      <w:r>
        <w:rPr>
          <w:rFonts w:eastAsia="Times New Roman"/>
          <w:szCs w:val="24"/>
        </w:rPr>
        <w:t xml:space="preserve"> εκεί που είχατε σηκώσει τις κόκκινες σημαίες ότι δεν θα παραδώσετε τη ΔΕΗ, την ΕΥΔΑΠ ή</w:t>
      </w:r>
      <w:r>
        <w:rPr>
          <w:rFonts w:eastAsia="Times New Roman"/>
          <w:szCs w:val="24"/>
        </w:rPr>
        <w:t xml:space="preserve"> την ΕΥΔΑΘ, τις παραδώσατε στο </w:t>
      </w:r>
      <w:r>
        <w:rPr>
          <w:rFonts w:eastAsia="Times New Roman"/>
          <w:szCs w:val="24"/>
        </w:rPr>
        <w:t>υ</w:t>
      </w:r>
      <w:r>
        <w:rPr>
          <w:rFonts w:eastAsia="Times New Roman"/>
          <w:szCs w:val="24"/>
        </w:rPr>
        <w:t xml:space="preserve">περταμείο. Επομένως, είχαν δικαιολογημένους φόβους ότι κάτι τέτοιο θα γίνει και εδώ. </w:t>
      </w:r>
    </w:p>
    <w:p w14:paraId="163C41CC" w14:textId="77777777" w:rsidR="004A774E" w:rsidRDefault="006F765D">
      <w:pPr>
        <w:spacing w:line="600" w:lineRule="auto"/>
        <w:ind w:firstLine="720"/>
        <w:jc w:val="both"/>
        <w:rPr>
          <w:rFonts w:eastAsia="Times New Roman"/>
          <w:szCs w:val="24"/>
        </w:rPr>
      </w:pPr>
      <w:r>
        <w:rPr>
          <w:rFonts w:eastAsia="Times New Roman"/>
          <w:szCs w:val="24"/>
        </w:rPr>
        <w:lastRenderedPageBreak/>
        <w:t xml:space="preserve">Προφανώς δεν έγινε, γιατί το </w:t>
      </w:r>
      <w:r>
        <w:rPr>
          <w:rFonts w:eastAsia="Times New Roman"/>
          <w:szCs w:val="24"/>
          <w:lang w:val="en-US"/>
        </w:rPr>
        <w:t>FIR</w:t>
      </w:r>
      <w:r>
        <w:rPr>
          <w:rFonts w:eastAsia="Times New Roman"/>
          <w:szCs w:val="24"/>
        </w:rPr>
        <w:t xml:space="preserve"> δεν μπορεί να παραδοθεί, αλλά αυτό δεν είναι σημείο για να πανηγυρίζετε. Είναι σημείο να δείτε πώς έχετε </w:t>
      </w:r>
      <w:r>
        <w:rPr>
          <w:rFonts w:eastAsia="Times New Roman"/>
          <w:szCs w:val="24"/>
        </w:rPr>
        <w:t xml:space="preserve">καταστεί αναξιόπιστοι ως Κυβέρνηση, που δεν σας εμπιστεύεται κανένας. Κατά συνέπεια, όταν αποφεύγουν προσωρινά τον θάνατο αισθάνονται ευτυχισμένοι. </w:t>
      </w:r>
    </w:p>
    <w:p w14:paraId="163C41CD" w14:textId="77777777" w:rsidR="004A774E" w:rsidRDefault="006F765D">
      <w:pPr>
        <w:spacing w:line="600" w:lineRule="auto"/>
        <w:ind w:firstLine="720"/>
        <w:jc w:val="both"/>
        <w:rPr>
          <w:rFonts w:eastAsia="Times New Roman"/>
          <w:szCs w:val="24"/>
        </w:rPr>
      </w:pPr>
      <w:r>
        <w:rPr>
          <w:rFonts w:eastAsia="Times New Roman"/>
          <w:szCs w:val="24"/>
        </w:rPr>
        <w:t>Κυρίες και κύριοι συνάδελφοι, με όλα αυτά είναι φανερή η θετική μας άποψη για το πλαίσιο του νομοθετήματος,</w:t>
      </w:r>
      <w:r>
        <w:rPr>
          <w:rFonts w:eastAsia="Times New Roman"/>
          <w:szCs w:val="24"/>
        </w:rPr>
        <w:t xml:space="preserve">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 xml:space="preserve">ρχή και </w:t>
      </w:r>
      <w:r>
        <w:rPr>
          <w:rFonts w:eastAsia="Times New Roman"/>
          <w:szCs w:val="24"/>
        </w:rPr>
        <w:t>υ</w:t>
      </w:r>
      <w:r>
        <w:rPr>
          <w:rFonts w:eastAsia="Times New Roman"/>
          <w:szCs w:val="24"/>
        </w:rPr>
        <w:t xml:space="preserve">πηρεσία, αλλά και οι επιφυλάξεις μας, που δεν μας επιτρέπουν να ψηφίσουμε. Άρα επί της αρχής εμείς θα ψηφίσουμε «Παρών». </w:t>
      </w:r>
    </w:p>
    <w:p w14:paraId="163C41CE" w14:textId="77777777" w:rsidR="004A774E" w:rsidRDefault="006F765D">
      <w:pPr>
        <w:spacing w:line="600" w:lineRule="auto"/>
        <w:ind w:firstLine="720"/>
        <w:jc w:val="both"/>
        <w:rPr>
          <w:rFonts w:eastAsia="Times New Roman"/>
          <w:szCs w:val="24"/>
        </w:rPr>
      </w:pPr>
      <w:r>
        <w:rPr>
          <w:rFonts w:eastAsia="Times New Roman"/>
          <w:szCs w:val="24"/>
        </w:rPr>
        <w:t xml:space="preserve">Ευχαριστώ. </w:t>
      </w:r>
    </w:p>
    <w:p w14:paraId="163C41CF" w14:textId="77777777" w:rsidR="004A774E" w:rsidRDefault="006F765D">
      <w:pPr>
        <w:spacing w:line="600" w:lineRule="auto"/>
        <w:rPr>
          <w:rFonts w:eastAsia="Times New Roman"/>
          <w:szCs w:val="24"/>
        </w:rPr>
      </w:pPr>
      <w:r>
        <w:rPr>
          <w:rFonts w:eastAsia="Times New Roman"/>
          <w:szCs w:val="24"/>
        </w:rPr>
        <w:t>(Χειροκροτήματα από την πτέρυγα της Δημοκρατικής Συμπαράταξης ΠΑΣΟΚ-ΔΗΜΑΡ)</w:t>
      </w:r>
    </w:p>
    <w:p w14:paraId="163C41D0" w14:textId="77777777" w:rsidR="004A774E" w:rsidRDefault="006F765D">
      <w:pPr>
        <w:spacing w:line="600" w:lineRule="auto"/>
        <w:ind w:firstLine="720"/>
        <w:jc w:val="both"/>
        <w:rPr>
          <w:rFonts w:eastAsia="Times New Roman"/>
          <w:szCs w:val="24"/>
        </w:rPr>
      </w:pPr>
      <w:r>
        <w:rPr>
          <w:rFonts w:eastAsia="Times New Roman"/>
          <w:b/>
          <w:szCs w:val="24"/>
        </w:rPr>
        <w:t>ΠΡΟΕΔΡΕΥΩΝ (Δημήτριος Κρε</w:t>
      </w:r>
      <w:r>
        <w:rPr>
          <w:rFonts w:eastAsia="Times New Roman"/>
          <w:b/>
          <w:szCs w:val="24"/>
        </w:rPr>
        <w:t>μαστινός):</w:t>
      </w:r>
      <w:r>
        <w:rPr>
          <w:rFonts w:eastAsia="Times New Roman"/>
          <w:szCs w:val="24"/>
        </w:rPr>
        <w:t xml:space="preserve"> Κι εμείς ευχαριστούμε, κύριε Κουτσούκο. </w:t>
      </w:r>
    </w:p>
    <w:p w14:paraId="163C41D1" w14:textId="77777777" w:rsidR="004A774E" w:rsidRDefault="006F765D">
      <w:pPr>
        <w:spacing w:line="600" w:lineRule="auto"/>
        <w:ind w:firstLine="720"/>
        <w:jc w:val="both"/>
        <w:rPr>
          <w:rFonts w:eastAsia="Times New Roman"/>
          <w:szCs w:val="24"/>
        </w:rPr>
      </w:pPr>
      <w:r>
        <w:rPr>
          <w:rFonts w:eastAsia="Times New Roman"/>
          <w:szCs w:val="24"/>
        </w:rPr>
        <w:lastRenderedPageBreak/>
        <w:t xml:space="preserve">Θα ήθελα να ενημερώσω το Σώμα ότι κατατέθηκαν δύο τροπολογίες από τους Υπουργούς, τον κ. Παρασκευόπουλο και τον κ. Σκουρλέτη. Παρακαλώ να διανεμηθούν στους Βουλευτές. Θα υποστηριχθούν από τους Υπουργούς τώρα. </w:t>
      </w:r>
    </w:p>
    <w:p w14:paraId="163C41D2" w14:textId="77777777" w:rsidR="004A774E" w:rsidRDefault="006F765D">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Πότε κατετέθησαν αυτές; </w:t>
      </w:r>
    </w:p>
    <w:p w14:paraId="163C41D3" w14:textId="77777777" w:rsidR="004A774E" w:rsidRDefault="006F765D">
      <w:pPr>
        <w:spacing w:line="600" w:lineRule="auto"/>
        <w:ind w:firstLine="720"/>
        <w:jc w:val="both"/>
        <w:rPr>
          <w:rFonts w:eastAsia="Times New Roman"/>
          <w:szCs w:val="24"/>
        </w:rPr>
      </w:pPr>
      <w:r>
        <w:rPr>
          <w:rFonts w:eastAsia="Times New Roman"/>
          <w:b/>
          <w:szCs w:val="24"/>
        </w:rPr>
        <w:t>ΠΡ</w:t>
      </w:r>
      <w:r>
        <w:rPr>
          <w:rFonts w:eastAsia="Times New Roman"/>
          <w:b/>
          <w:szCs w:val="24"/>
        </w:rPr>
        <w:t xml:space="preserve">ΟΕΔΡΕΥΩΝ (Δημήτριος Κρεμαστινός): </w:t>
      </w:r>
      <w:r>
        <w:rPr>
          <w:rFonts w:eastAsia="Times New Roman"/>
          <w:szCs w:val="24"/>
        </w:rPr>
        <w:t xml:space="preserve">Τώρα κατετέθησαν. </w:t>
      </w:r>
    </w:p>
    <w:p w14:paraId="163C41D4" w14:textId="77777777" w:rsidR="004A774E" w:rsidRDefault="006F765D">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Σε κατεπείγον νομοσχέδιο τροπολογίες; Πάλι τα ίδια;</w:t>
      </w:r>
    </w:p>
    <w:p w14:paraId="163C41D5" w14:textId="77777777" w:rsidR="004A774E" w:rsidRDefault="006F765D">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Πρόεδρε, θα ήθελα τον λόγο. </w:t>
      </w:r>
    </w:p>
    <w:p w14:paraId="163C41D6" w14:textId="77777777" w:rsidR="004A774E" w:rsidRDefault="006F765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Θεοχαρόπουλε, σας παρακαλώ. </w:t>
      </w:r>
    </w:p>
    <w:p w14:paraId="163C41D7" w14:textId="77777777" w:rsidR="004A774E" w:rsidRDefault="006F765D">
      <w:pPr>
        <w:spacing w:line="600" w:lineRule="auto"/>
        <w:ind w:firstLine="720"/>
        <w:jc w:val="both"/>
        <w:rPr>
          <w:rFonts w:eastAsia="Times New Roman"/>
          <w:szCs w:val="24"/>
        </w:rPr>
      </w:pPr>
      <w:r>
        <w:rPr>
          <w:rFonts w:eastAsia="Times New Roman"/>
          <w:szCs w:val="24"/>
        </w:rPr>
        <w:t>Κ</w:t>
      </w:r>
      <w:r>
        <w:rPr>
          <w:rFonts w:eastAsia="Times New Roman"/>
          <w:szCs w:val="24"/>
        </w:rPr>
        <w:t xml:space="preserve">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szCs w:val="24"/>
        </w:rPr>
        <w:t xml:space="preserve">προηγουμένως </w:t>
      </w:r>
      <w:r>
        <w:rPr>
          <w:rFonts w:eastAsia="Times New Roman"/>
          <w:szCs w:val="24"/>
        </w:rPr>
        <w:t xml:space="preserve">ενημερώθηκαν για την ιστορία του κτηρίου </w:t>
      </w:r>
      <w:r>
        <w:rPr>
          <w:rFonts w:eastAsia="Times New Roman"/>
          <w:szCs w:val="24"/>
        </w:rPr>
        <w:lastRenderedPageBreak/>
        <w:t>και τον τρόπο οργάνωσης και λειτουργίας της Βουλής, πενήντα μαθητές κ</w:t>
      </w:r>
      <w:r>
        <w:rPr>
          <w:rFonts w:eastAsia="Times New Roman"/>
          <w:szCs w:val="24"/>
        </w:rPr>
        <w:t>αι μαθήτριες και τρεις εκπαιδευτικοί συνοδοί τους από το 8</w:t>
      </w:r>
      <w:r>
        <w:rPr>
          <w:rFonts w:eastAsia="Times New Roman"/>
          <w:szCs w:val="24"/>
          <w:vertAlign w:val="superscript"/>
        </w:rPr>
        <w:t>ο</w:t>
      </w:r>
      <w:r>
        <w:rPr>
          <w:rFonts w:eastAsia="Times New Roman"/>
          <w:szCs w:val="24"/>
        </w:rPr>
        <w:t xml:space="preserve"> Γυμνάσιο και τις λυκειακές τάξεις του Χαλανδρίου.</w:t>
      </w:r>
    </w:p>
    <w:p w14:paraId="163C41D8" w14:textId="77777777" w:rsidR="004A774E" w:rsidRDefault="006F765D">
      <w:pPr>
        <w:spacing w:line="600" w:lineRule="auto"/>
        <w:ind w:firstLine="720"/>
        <w:rPr>
          <w:rFonts w:eastAsia="Times New Roman"/>
          <w:szCs w:val="24"/>
        </w:rPr>
      </w:pPr>
      <w:r>
        <w:rPr>
          <w:rFonts w:eastAsia="Times New Roman"/>
          <w:szCs w:val="24"/>
        </w:rPr>
        <w:t>Η Βουλή τούς καλωσορίζει.</w:t>
      </w:r>
    </w:p>
    <w:p w14:paraId="163C41D9" w14:textId="77777777" w:rsidR="004A774E" w:rsidRDefault="006F765D">
      <w:pPr>
        <w:spacing w:line="600" w:lineRule="auto"/>
        <w:ind w:firstLine="709"/>
        <w:jc w:val="center"/>
        <w:rPr>
          <w:rFonts w:eastAsia="Times New Roman"/>
          <w:szCs w:val="24"/>
        </w:rPr>
      </w:pPr>
      <w:r>
        <w:rPr>
          <w:rFonts w:eastAsia="Times New Roman"/>
          <w:szCs w:val="24"/>
        </w:rPr>
        <w:t>(Χειροκροτήματα απ’ όλες τις πτέρυγες της Βουλής)</w:t>
      </w:r>
    </w:p>
    <w:p w14:paraId="163C41DA" w14:textId="77777777" w:rsidR="004A774E" w:rsidRDefault="006F765D">
      <w:pPr>
        <w:spacing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ο </w:t>
      </w:r>
      <w:r>
        <w:rPr>
          <w:rFonts w:eastAsia="Times New Roman"/>
          <w:szCs w:val="24"/>
        </w:rPr>
        <w:t>ε</w:t>
      </w:r>
      <w:r>
        <w:rPr>
          <w:rFonts w:eastAsia="Times New Roman"/>
          <w:szCs w:val="24"/>
        </w:rPr>
        <w:t xml:space="preserve">ιδικός </w:t>
      </w:r>
      <w:r>
        <w:rPr>
          <w:rFonts w:eastAsia="Times New Roman"/>
          <w:szCs w:val="24"/>
        </w:rPr>
        <w:t>α</w:t>
      </w:r>
      <w:r>
        <w:rPr>
          <w:rFonts w:eastAsia="Times New Roman"/>
          <w:szCs w:val="24"/>
        </w:rPr>
        <w:t>γορητής του Κομμουνιστικού Κόμματος Ελλάδ</w:t>
      </w:r>
      <w:r>
        <w:rPr>
          <w:rFonts w:eastAsia="Times New Roman"/>
          <w:szCs w:val="24"/>
        </w:rPr>
        <w:t>α</w:t>
      </w:r>
      <w:r>
        <w:rPr>
          <w:rFonts w:eastAsia="Times New Roman"/>
          <w:szCs w:val="24"/>
        </w:rPr>
        <w:t>ς κ</w:t>
      </w:r>
      <w:r>
        <w:rPr>
          <w:rFonts w:eastAsia="Times New Roman"/>
          <w:szCs w:val="24"/>
        </w:rPr>
        <w:t xml:space="preserve">. Κατσώτης. </w:t>
      </w:r>
    </w:p>
    <w:p w14:paraId="163C41DB" w14:textId="77777777" w:rsidR="004A774E" w:rsidRDefault="006F765D">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Πρόεδρε, θα ήθελα τον λόγο για δέκα δευτερόλεπτα για διαδικαστικό θέμα. </w:t>
      </w:r>
    </w:p>
    <w:p w14:paraId="163C41DC" w14:textId="77777777" w:rsidR="004A774E" w:rsidRDefault="006F765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Κατσώτη, συμφωνείτε να μιλήσει ο κ. Θεοχαρόπουλος;</w:t>
      </w:r>
    </w:p>
    <w:p w14:paraId="163C41DD" w14:textId="77777777" w:rsidR="004A774E" w:rsidRDefault="006F765D">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Συμφωνώ. </w:t>
      </w:r>
    </w:p>
    <w:p w14:paraId="163C41DE" w14:textId="77777777" w:rsidR="004A774E" w:rsidRDefault="006F765D">
      <w:pPr>
        <w:spacing w:line="600" w:lineRule="auto"/>
        <w:ind w:firstLine="720"/>
        <w:jc w:val="both"/>
        <w:rPr>
          <w:rFonts w:eastAsia="Times New Roman"/>
          <w:szCs w:val="24"/>
        </w:rPr>
      </w:pPr>
      <w:r>
        <w:rPr>
          <w:rFonts w:eastAsia="Times New Roman"/>
          <w:b/>
          <w:szCs w:val="24"/>
        </w:rPr>
        <w:lastRenderedPageBreak/>
        <w:t xml:space="preserve">ΠΡΟΕΔΡΕΥΩΝ </w:t>
      </w:r>
      <w:r>
        <w:rPr>
          <w:rFonts w:eastAsia="Times New Roman"/>
          <w:b/>
          <w:szCs w:val="24"/>
        </w:rPr>
        <w:t>(Δημήτριος Κρεμαστινός):</w:t>
      </w:r>
      <w:r>
        <w:rPr>
          <w:rFonts w:eastAsia="Times New Roman"/>
          <w:szCs w:val="24"/>
        </w:rPr>
        <w:t xml:space="preserve"> Ορίστε, κύριε Θεοχαρόπουλε, έχετε τον λόγο.</w:t>
      </w:r>
    </w:p>
    <w:p w14:paraId="163C41DF" w14:textId="77777777" w:rsidR="004A774E" w:rsidRDefault="006F765D">
      <w:pPr>
        <w:spacing w:line="600" w:lineRule="auto"/>
        <w:ind w:firstLine="720"/>
        <w:jc w:val="both"/>
        <w:rPr>
          <w:rFonts w:eastAsia="Times New Roman" w:cs="Times New Roman"/>
          <w:szCs w:val="24"/>
        </w:rPr>
      </w:pPr>
      <w:r>
        <w:rPr>
          <w:rFonts w:eastAsia="Times New Roman"/>
          <w:b/>
          <w:szCs w:val="24"/>
        </w:rPr>
        <w:t>ΑΘΑΝΑΣΙΟΣ ΘΕΟΧΑΡΟΠΟΥΛΟΣ:</w:t>
      </w:r>
      <w:r>
        <w:rPr>
          <w:rFonts w:eastAsia="Times New Roman"/>
          <w:szCs w:val="24"/>
        </w:rPr>
        <w:t xml:space="preserve"> Το νομοσχέδιο είναι κατεπείγον. Έρχονται τροπολογίες αυτή τη στιγμή που δεν μπορούμε να τις δούμε. Τουλάχιστον, να έρθουν οι Υπουργοί να τις παρουσιάσουν, αλλιώς </w:t>
      </w:r>
      <w:r>
        <w:rPr>
          <w:rFonts w:eastAsia="Times New Roman"/>
          <w:szCs w:val="24"/>
        </w:rPr>
        <w:t xml:space="preserve">να μην γίνουν δεκτές. </w:t>
      </w:r>
    </w:p>
    <w:p w14:paraId="163C41E0" w14:textId="77777777" w:rsidR="004A774E" w:rsidRDefault="006F765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Το είπα αυτό, κύριε Θεοχαρόπουλε. </w:t>
      </w:r>
    </w:p>
    <w:p w14:paraId="163C41E1" w14:textId="77777777" w:rsidR="004A774E" w:rsidRDefault="006F765D">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 xml:space="preserve">Γιατί μαθαίνω ότι λείπει κάποιος Υπουργός αυτή τη στιγμή. Να μην γίνουν δεκτές. </w:t>
      </w:r>
    </w:p>
    <w:p w14:paraId="163C41E2" w14:textId="77777777" w:rsidR="004A774E" w:rsidRDefault="006F765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Ναι, αλλά θα έρθει. </w:t>
      </w:r>
    </w:p>
    <w:p w14:paraId="163C41E3" w14:textId="77777777" w:rsidR="004A774E" w:rsidRDefault="006F765D">
      <w:pPr>
        <w:spacing w:line="600" w:lineRule="auto"/>
        <w:ind w:firstLine="720"/>
        <w:jc w:val="both"/>
        <w:rPr>
          <w:rFonts w:eastAsia="Times New Roman"/>
          <w:szCs w:val="24"/>
        </w:rPr>
      </w:pPr>
      <w:r>
        <w:rPr>
          <w:rFonts w:eastAsia="Times New Roman"/>
          <w:szCs w:val="24"/>
        </w:rPr>
        <w:t xml:space="preserve">Κύριε Κατσώτη, έχετε τον λόγο. </w:t>
      </w:r>
    </w:p>
    <w:p w14:paraId="163C41E4" w14:textId="77777777" w:rsidR="004A774E" w:rsidRDefault="006F765D">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Ευχαριστώ, κύριε Πρόεδρε.</w:t>
      </w:r>
    </w:p>
    <w:p w14:paraId="163C41E5" w14:textId="77777777" w:rsidR="004A774E" w:rsidRDefault="006F765D">
      <w:pPr>
        <w:spacing w:line="600" w:lineRule="auto"/>
        <w:ind w:firstLine="720"/>
        <w:jc w:val="both"/>
        <w:rPr>
          <w:rFonts w:eastAsia="Times New Roman"/>
          <w:szCs w:val="24"/>
        </w:rPr>
      </w:pPr>
      <w:r>
        <w:rPr>
          <w:rFonts w:eastAsia="Times New Roman"/>
          <w:szCs w:val="24"/>
        </w:rPr>
        <w:lastRenderedPageBreak/>
        <w:t>Κατ’ αρχάς, θέλουμε για μία ακόμη φορά να καταγγείλουμε τη διαδικασία του κατεπείγοντος και αυτή την πρακτική που ακολουθείται, δηλαδή το να έρχονται και τροπολογίες σε αυτή τη δι</w:t>
      </w:r>
      <w:r>
        <w:rPr>
          <w:rFonts w:eastAsia="Times New Roman"/>
          <w:szCs w:val="24"/>
        </w:rPr>
        <w:t xml:space="preserve">αδικασία. </w:t>
      </w:r>
    </w:p>
    <w:p w14:paraId="163C41E6" w14:textId="77777777" w:rsidR="004A774E" w:rsidRDefault="006F765D">
      <w:pPr>
        <w:spacing w:line="600" w:lineRule="auto"/>
        <w:ind w:firstLine="720"/>
        <w:jc w:val="both"/>
        <w:rPr>
          <w:rFonts w:eastAsia="Times New Roman"/>
          <w:szCs w:val="24"/>
        </w:rPr>
      </w:pPr>
      <w:r>
        <w:rPr>
          <w:rFonts w:eastAsia="Times New Roman"/>
          <w:szCs w:val="24"/>
        </w:rPr>
        <w:t>Έχουμε μπροστά μας ένα σχέδιο νόμου που, όπως ειπώθηκε στις Επιτροπές, είναι αποτέλεσμα της μάχης που δόθηκε από την Κυβέρνηση στη διαβούλευση που έκαναν με τους Θεσμούς και με την Ευρωπαϊκή Ένωση. Είναι αποτέλεσμα, δηλαδή, του συμβιβασμού με τι</w:t>
      </w:r>
      <w:r>
        <w:rPr>
          <w:rFonts w:eastAsia="Times New Roman"/>
          <w:szCs w:val="24"/>
        </w:rPr>
        <w:t xml:space="preserve">ς απαιτήσεις για τέτοιες αλλαγές που θα είναι σύμφωνες, όπως λέτε, με τις ευρωπαϊκές οδηγίες και τους κανονισμούς. </w:t>
      </w:r>
    </w:p>
    <w:p w14:paraId="163C41E7" w14:textId="77777777" w:rsidR="004A774E" w:rsidRDefault="006F765D">
      <w:pPr>
        <w:spacing w:line="600" w:lineRule="auto"/>
        <w:ind w:firstLine="720"/>
        <w:jc w:val="both"/>
        <w:rPr>
          <w:rFonts w:eastAsia="Times New Roman"/>
          <w:szCs w:val="24"/>
        </w:rPr>
      </w:pPr>
      <w:r>
        <w:rPr>
          <w:rFonts w:eastAsia="Times New Roman"/>
          <w:szCs w:val="24"/>
        </w:rPr>
        <w:t>Τι έρχεται να λύσει αυτό το σχέδιο νόμου; Μήπως έρχεται να ενισχύσει τους όρους και τις προϋποθέσεις αποτελεσματικότερου ελέγχου του εθνικού</w:t>
      </w:r>
      <w:r>
        <w:rPr>
          <w:rFonts w:eastAsia="Times New Roman"/>
          <w:szCs w:val="24"/>
        </w:rPr>
        <w:t xml:space="preserve"> εναέριου χώρου; Μήπως έρχεται να ενισχύσει την ασφάλεια των πτήσεων, να ενισχύσει με προσωπικό και με τεχνικά μέσα την Υπηρεσία Πολιτικής Αεροπορίας, ώστε να είναι πιο αποτελεσματική στη λειτουργία της και στις υπηρεσίες που προσφέρει στα αεροδρόμια της χ</w:t>
      </w:r>
      <w:r>
        <w:rPr>
          <w:rFonts w:eastAsia="Times New Roman"/>
          <w:szCs w:val="24"/>
        </w:rPr>
        <w:t xml:space="preserve">ώρας; </w:t>
      </w:r>
    </w:p>
    <w:p w14:paraId="163C41E8" w14:textId="77777777" w:rsidR="004A774E" w:rsidRDefault="006F765D">
      <w:pPr>
        <w:spacing w:line="600" w:lineRule="auto"/>
        <w:ind w:firstLine="720"/>
        <w:jc w:val="both"/>
        <w:rPr>
          <w:rFonts w:eastAsia="Times New Roman"/>
          <w:szCs w:val="24"/>
        </w:rPr>
      </w:pPr>
      <w:r>
        <w:rPr>
          <w:rFonts w:eastAsia="Times New Roman"/>
          <w:szCs w:val="24"/>
        </w:rPr>
        <w:lastRenderedPageBreak/>
        <w:t>Αλήθεια, τι πρόβλημα υπήρχε με την Υπηρεσία Πολιτικής Αεροπορίας;  Γιατί δημιουργείται η Ανεξάρτητη Αρχή Πολιτικής Αεροπορίας; Ενισχύεται η ΥΠΑ ή υποβαθμίζεται; Θα κυριαρχεί η ΑΠΑ και γιατί; Τι ήταν αυτό που κρίθηκε από την Ευρωπαϊκή Ένωση ως μη αντ</w:t>
      </w:r>
      <w:r>
        <w:rPr>
          <w:rFonts w:eastAsia="Times New Roman"/>
          <w:szCs w:val="24"/>
        </w:rPr>
        <w:t xml:space="preserve">ικειμενική στάση της Υπηρεσίας Πολιτικής Αεροπορίας, όπως είπε και ο </w:t>
      </w:r>
      <w:r>
        <w:rPr>
          <w:rFonts w:eastAsia="Times New Roman"/>
          <w:szCs w:val="24"/>
        </w:rPr>
        <w:t>δ</w:t>
      </w:r>
      <w:r>
        <w:rPr>
          <w:rFonts w:eastAsia="Times New Roman"/>
          <w:szCs w:val="24"/>
        </w:rPr>
        <w:t xml:space="preserve">ιοικητής της ΥΠΑ και γέννησε την αναγκαιότητα της Αρχής Πολιτικής Αεροπορίας; </w:t>
      </w:r>
    </w:p>
    <w:p w14:paraId="163C41E9" w14:textId="77777777" w:rsidR="004A774E" w:rsidRDefault="006F765D">
      <w:pPr>
        <w:spacing w:line="600" w:lineRule="auto"/>
        <w:ind w:firstLine="720"/>
        <w:jc w:val="both"/>
        <w:rPr>
          <w:rFonts w:eastAsia="Times New Roman"/>
          <w:szCs w:val="24"/>
        </w:rPr>
      </w:pPr>
      <w:r>
        <w:rPr>
          <w:rFonts w:eastAsia="Times New Roman"/>
          <w:szCs w:val="24"/>
        </w:rPr>
        <w:t>Συνδέεται το σχέδιο νόμου με τη νέα στρατηγική της Ευρωπαϊκής Ένωσης για τις αερομεταφορές, με τη θέσπιση ν</w:t>
      </w:r>
      <w:r>
        <w:rPr>
          <w:rFonts w:eastAsia="Times New Roman"/>
          <w:szCs w:val="24"/>
        </w:rPr>
        <w:t xml:space="preserve">έων κανόνων στον τομέα της Πολιτικής Αεροπορίας; Συνδέεται με τη συζήτηση για ίδρυση Οργανισμού Αεροπορικής Ασφάλειας της Ευρωπαϊκής Ένωσης; Συνδέεται με την προοπτική που συζητείται στην Ευρωπαϊκή Ένωση για μεταβίβαση αρμοδιοτήτων πιστοποίησης, εποπτείας </w:t>
      </w:r>
      <w:r>
        <w:rPr>
          <w:rFonts w:eastAsia="Times New Roman"/>
          <w:szCs w:val="24"/>
        </w:rPr>
        <w:t xml:space="preserve">από κάθε κράτος-μέλος της Ευρωπαϊκής Ένωσης σε αυτόν τον οργανισμό που ιδρύεται; Ο διαχωρισμός σε ΑΠΑ και ΥΠΑ δεν αποτελεί τη βάση παραχώρησης τέτοιων δικαιωμάτων; </w:t>
      </w:r>
    </w:p>
    <w:p w14:paraId="163C41EA" w14:textId="77777777" w:rsidR="004A774E" w:rsidRDefault="006F765D">
      <w:pPr>
        <w:spacing w:line="600" w:lineRule="auto"/>
        <w:ind w:firstLine="720"/>
        <w:jc w:val="both"/>
        <w:rPr>
          <w:rFonts w:eastAsia="Times New Roman"/>
          <w:szCs w:val="24"/>
        </w:rPr>
      </w:pPr>
      <w:r>
        <w:rPr>
          <w:rFonts w:eastAsia="Times New Roman"/>
          <w:szCs w:val="24"/>
        </w:rPr>
        <w:lastRenderedPageBreak/>
        <w:t>Το σχέδιο νόμου αποτελεί, κατά τη εκτίμησή μας, συνέχεια της αντιλαϊκής πολιτικής της Ευρωπ</w:t>
      </w:r>
      <w:r>
        <w:rPr>
          <w:rFonts w:eastAsia="Times New Roman"/>
          <w:szCs w:val="24"/>
        </w:rPr>
        <w:t>αϊκής Ένωσης, των αποφάσεων για την απελευθέρωση  τομέων όπως των μεταφορών, της ενέργειας και άλλων. Αποτελεί συνέχεια της πλήρους συμμόρφωσης της συγκυβέρνησης, η οποία προσαρμόζεται σε αυτές τις αποφάσεις και στις επιλογές του μεγάλου κεφαλαίου. Είναι σ</w:t>
      </w:r>
      <w:r>
        <w:rPr>
          <w:rFonts w:eastAsia="Times New Roman"/>
          <w:szCs w:val="24"/>
        </w:rPr>
        <w:t xml:space="preserve">την ίδια κατεύθυνση όπως με τα περιφερειακά αεροδρόμια και την ιδιωτικοποίησή τους. Προωθεί τις ιδιωτικοποιήσεις, συμβάλλει στην απελευθέρωση των αερομεταφορών, στη δημιουργία νέων κερδοφόρων πεδίων για τους μονοπωλιακούς ομίλους. </w:t>
      </w:r>
    </w:p>
    <w:p w14:paraId="163C41EB" w14:textId="77777777" w:rsidR="004A774E" w:rsidRDefault="006F765D">
      <w:pPr>
        <w:spacing w:line="600" w:lineRule="auto"/>
        <w:ind w:firstLine="720"/>
        <w:jc w:val="both"/>
        <w:rPr>
          <w:rFonts w:eastAsia="Times New Roman"/>
          <w:szCs w:val="24"/>
        </w:rPr>
      </w:pPr>
      <w:r>
        <w:rPr>
          <w:rFonts w:eastAsia="Times New Roman"/>
          <w:szCs w:val="24"/>
        </w:rPr>
        <w:t>Προωθεί το ξεπούλημα της</w:t>
      </w:r>
      <w:r>
        <w:rPr>
          <w:rFonts w:eastAsia="Times New Roman"/>
          <w:szCs w:val="24"/>
        </w:rPr>
        <w:t xml:space="preserve"> ΥΠΑ, την αφαίρεση αρμοδιοτήτων της, με αποτέλεσμα να υπάρξουν σημαντικές επιπτώσεις στην ασφάλεια των πτήσεων, στο επιβατικό κοινό, αλλά και στα ζητήματα της εθνικής κυριαρχίας, με την υποβίβαση των αναγκών της Πολεμικής Αεροπορίας και της άμυνας της χώρα</w:t>
      </w:r>
      <w:r>
        <w:rPr>
          <w:rFonts w:eastAsia="Times New Roman"/>
          <w:szCs w:val="24"/>
        </w:rPr>
        <w:t>ς.</w:t>
      </w:r>
    </w:p>
    <w:p w14:paraId="163C41EC" w14:textId="77777777" w:rsidR="004A774E" w:rsidRDefault="006F765D">
      <w:pPr>
        <w:spacing w:line="600" w:lineRule="auto"/>
        <w:ind w:firstLine="720"/>
        <w:jc w:val="both"/>
        <w:rPr>
          <w:rFonts w:eastAsia="Times New Roman"/>
          <w:szCs w:val="24"/>
        </w:rPr>
      </w:pPr>
      <w:r>
        <w:rPr>
          <w:rFonts w:eastAsia="Times New Roman"/>
          <w:szCs w:val="24"/>
        </w:rPr>
        <w:t xml:space="preserve">Θα επιφέρει, επίσης, μία σειρά από αλλαγές στις εργασιακές σχέσεις, με τη μείωση μεγάλου μέρους των θέσεων εργασίας στο προσωπικό της ΥΠΑ, την αύξηση της ιδιωτικοποίησης, την κατάργηση εργασιακών δικαιωμάτων. </w:t>
      </w:r>
    </w:p>
    <w:p w14:paraId="163C41ED" w14:textId="77777777" w:rsidR="004A774E" w:rsidRDefault="006F765D">
      <w:pPr>
        <w:spacing w:line="600" w:lineRule="auto"/>
        <w:ind w:firstLine="720"/>
        <w:jc w:val="both"/>
        <w:rPr>
          <w:rFonts w:eastAsia="Times New Roman"/>
          <w:szCs w:val="24"/>
        </w:rPr>
      </w:pPr>
      <w:r>
        <w:rPr>
          <w:rFonts w:eastAsia="Times New Roman"/>
          <w:szCs w:val="24"/>
        </w:rPr>
        <w:t xml:space="preserve">Συστήνεται η Αρχή Πολιτικής Αεροπορίας με διορισμό </w:t>
      </w:r>
      <w:r>
        <w:rPr>
          <w:rFonts w:eastAsia="Times New Roman"/>
          <w:szCs w:val="24"/>
        </w:rPr>
        <w:t>δ</w:t>
      </w:r>
      <w:r>
        <w:rPr>
          <w:rFonts w:eastAsia="Times New Roman"/>
          <w:szCs w:val="24"/>
        </w:rPr>
        <w:t xml:space="preserve">ιοικητή, την πρόβλεψη εκτελεστικού </w:t>
      </w:r>
      <w:r>
        <w:rPr>
          <w:rFonts w:eastAsia="Times New Roman"/>
          <w:szCs w:val="24"/>
        </w:rPr>
        <w:t>σ</w:t>
      </w:r>
      <w:r>
        <w:rPr>
          <w:rFonts w:eastAsia="Times New Roman"/>
          <w:szCs w:val="24"/>
        </w:rPr>
        <w:t>υμβουλίου και άλλων οργάνων που θα συντάσσουν τον στρατηγικό και επιχειρησιακό σχεδιασμό σύμφωνα με τα νέα δεδομένα στο περιβάλλον της αγοράς.</w:t>
      </w:r>
    </w:p>
    <w:p w14:paraId="163C41EE" w14:textId="77777777" w:rsidR="004A774E" w:rsidRDefault="006F765D">
      <w:pPr>
        <w:spacing w:line="600" w:lineRule="auto"/>
        <w:ind w:firstLine="720"/>
        <w:jc w:val="both"/>
        <w:rPr>
          <w:rFonts w:eastAsia="Times New Roman"/>
          <w:szCs w:val="24"/>
        </w:rPr>
      </w:pPr>
      <w:r>
        <w:rPr>
          <w:rFonts w:eastAsia="Times New Roman"/>
          <w:szCs w:val="24"/>
        </w:rPr>
        <w:t>Η Υπηρεσία Πολιτικής Αερο</w:t>
      </w:r>
      <w:r>
        <w:rPr>
          <w:rFonts w:eastAsia="Times New Roman"/>
          <w:szCs w:val="24"/>
        </w:rPr>
        <w:t>πορίας θα είναι αρμόδια για την οργάνωση και την ανάπτυξη των υπηρεσιών της αεροναυτιλίας και της διαχείρισης των αεροδρομίων και των υδατοδρομίων. Επίσης, και αυτή θα συντάσσει στρατηγικό και επιχειρησιακό σχεδιασμό με τα δεδομένα, επίσης της αγοράς. Επομ</w:t>
      </w:r>
      <w:r>
        <w:rPr>
          <w:rFonts w:eastAsia="Times New Roman"/>
          <w:szCs w:val="24"/>
        </w:rPr>
        <w:t>ένως, οι δύο υπηρεσίες θα λειτουργούν προς όφελος των επιχειρηματικών ομίλων.</w:t>
      </w:r>
    </w:p>
    <w:p w14:paraId="163C41EF" w14:textId="77777777" w:rsidR="004A774E" w:rsidRDefault="006F765D">
      <w:pPr>
        <w:spacing w:line="600" w:lineRule="auto"/>
        <w:ind w:firstLine="720"/>
        <w:jc w:val="both"/>
        <w:rPr>
          <w:rFonts w:eastAsia="Times New Roman"/>
          <w:szCs w:val="24"/>
        </w:rPr>
      </w:pPr>
      <w:r>
        <w:rPr>
          <w:rFonts w:eastAsia="Times New Roman"/>
          <w:szCs w:val="24"/>
        </w:rPr>
        <w:t>Η Υπηρεσία Πολιτικής Αεροπορίας είχε σαν αποστολή της να εισηγείται στον Υπουργό το κανονιστικό πλαίσιο που αφορά τη λειτουργία των αεροδρομίων και ταυτόχρονα, να διοικεί, να δια</w:t>
      </w:r>
      <w:r>
        <w:rPr>
          <w:rFonts w:eastAsia="Times New Roman"/>
          <w:szCs w:val="24"/>
        </w:rPr>
        <w:t>χειρίζεται, να λειτουργεί, να αναπτύσσει, να επεκτείνει, να συντηρεί και να εκμεταλλεύεται τα αεροδρόμια της χώρας και παράλληλα, να εισηγείται στον Υπουργό το κανονιστικό πλαίσιο για την αεροναυτιλία και να παρέχει συγχρόνως τις υπηρεσίες αεροναυτιλίας. Δ</w:t>
      </w:r>
      <w:r>
        <w:rPr>
          <w:rFonts w:eastAsia="Times New Roman"/>
          <w:szCs w:val="24"/>
        </w:rPr>
        <w:t xml:space="preserve">ηλαδή, είχε στην αρμοδιότητά της το νομοθετικό και το επιχειρησιακό έργο.  </w:t>
      </w:r>
    </w:p>
    <w:p w14:paraId="163C41F0" w14:textId="77777777" w:rsidR="004A774E" w:rsidRDefault="006F765D">
      <w:pPr>
        <w:spacing w:line="600" w:lineRule="auto"/>
        <w:ind w:firstLine="720"/>
        <w:jc w:val="both"/>
        <w:rPr>
          <w:rFonts w:eastAsia="Times New Roman"/>
          <w:szCs w:val="24"/>
        </w:rPr>
      </w:pPr>
      <w:r>
        <w:rPr>
          <w:rFonts w:eastAsia="Times New Roman"/>
          <w:szCs w:val="24"/>
        </w:rPr>
        <w:t xml:space="preserve">Το σχέδιο νόμου τώρα προσαρμόζεται συνολικά σε ευρωπαϊκούς κανονισμούς, αλλάζοντας την αποστολή της ΥΠΑ. Ταυτόχρονα, τα συνολικά έσοδα από το επιχειρησιακό έργο θα πηγαίνουν στους </w:t>
      </w:r>
      <w:r>
        <w:rPr>
          <w:rFonts w:eastAsia="Times New Roman"/>
          <w:szCs w:val="24"/>
        </w:rPr>
        <w:t xml:space="preserve">ιδιώτες. </w:t>
      </w:r>
    </w:p>
    <w:p w14:paraId="163C41F1" w14:textId="77777777" w:rsidR="004A774E" w:rsidRDefault="006F765D">
      <w:pPr>
        <w:spacing w:line="600" w:lineRule="auto"/>
        <w:ind w:firstLine="720"/>
        <w:jc w:val="both"/>
        <w:rPr>
          <w:rFonts w:eastAsia="Times New Roman"/>
          <w:szCs w:val="24"/>
        </w:rPr>
      </w:pPr>
      <w:r>
        <w:rPr>
          <w:rFonts w:eastAsia="Times New Roman"/>
          <w:szCs w:val="24"/>
        </w:rPr>
        <w:t>Στο πλαίσιο της πολιτικής της Ευρωπαϊκής Ένωσης περί θέσπισης κοινών κανόνων στον τομέα της Πολιτικής Αεροπορίας συζητείται –όπως προείπα- η ίδρυση του Οργανισμού Αεροπορικής Ασφάλειας της Ευρωπαϊκής Ένωσης με κατάργηση του Κανονισμού 216/2008.</w:t>
      </w:r>
    </w:p>
    <w:p w14:paraId="163C41F2" w14:textId="77777777" w:rsidR="004A774E" w:rsidRDefault="006F765D">
      <w:pPr>
        <w:spacing w:line="600" w:lineRule="auto"/>
        <w:ind w:firstLine="720"/>
        <w:jc w:val="both"/>
        <w:rPr>
          <w:rFonts w:eastAsia="Times New Roman"/>
          <w:szCs w:val="24"/>
        </w:rPr>
      </w:pPr>
      <w:r>
        <w:rPr>
          <w:rFonts w:eastAsia="Times New Roman"/>
          <w:szCs w:val="24"/>
        </w:rPr>
        <w:t>Μ</w:t>
      </w:r>
      <w:r>
        <w:rPr>
          <w:rFonts w:eastAsia="Times New Roman"/>
          <w:szCs w:val="24"/>
        </w:rPr>
        <w:t xml:space="preserve">εταξύ των άλλων η συζήτηση περιλαμβάνει και τη μεταβίβαση αρμοδιοτήτων πιστοποίησης, εποπτείας από τις χώρες-μέλη στον </w:t>
      </w:r>
      <w:r>
        <w:rPr>
          <w:rFonts w:eastAsia="Times New Roman"/>
          <w:szCs w:val="24"/>
        </w:rPr>
        <w:t>ο</w:t>
      </w:r>
      <w:r>
        <w:rPr>
          <w:rFonts w:eastAsia="Times New Roman"/>
          <w:szCs w:val="24"/>
        </w:rPr>
        <w:t>ργανισμό της Ευρωπαϊκής Ένωσης. Το θέμα της αεροπορικής ασφάλειας μπαίνει στη λογική του κόστους και του οφέλους. Η ασφάλεια θα εξαρτάτα</w:t>
      </w:r>
      <w:r>
        <w:rPr>
          <w:rFonts w:eastAsia="Times New Roman"/>
          <w:szCs w:val="24"/>
        </w:rPr>
        <w:t xml:space="preserve">ι από την εκτίμηση των κινδύνων. Εισάγεται η ευελιξία στην κανονιστική ρύθμιση της ασφάλειας, η κατάργηση όλων αυτών των ρυθμίσεων που δυσχεραίνουν την επιχειρηματικότητα –όπως λέγεται- με υπερβολικά περιοριστικές απαιτήσεις και πολύπλοκες, χρονοβόρες και </w:t>
      </w:r>
      <w:r>
        <w:rPr>
          <w:rFonts w:eastAsia="Times New Roman"/>
          <w:szCs w:val="24"/>
        </w:rPr>
        <w:t xml:space="preserve">κοστοβόρες διαδικασίες. </w:t>
      </w:r>
    </w:p>
    <w:p w14:paraId="163C41F3" w14:textId="77777777" w:rsidR="004A774E" w:rsidRDefault="006F765D">
      <w:pPr>
        <w:spacing w:line="600" w:lineRule="auto"/>
        <w:ind w:firstLine="720"/>
        <w:jc w:val="both"/>
        <w:rPr>
          <w:rFonts w:eastAsia="Times New Roman"/>
          <w:szCs w:val="24"/>
        </w:rPr>
      </w:pPr>
      <w:r>
        <w:rPr>
          <w:rFonts w:eastAsia="Times New Roman"/>
          <w:szCs w:val="24"/>
        </w:rPr>
        <w:t>Οι κανόνες ασφάλειας σύμφωνα με τους νέους κανόνες δεν πρέπει να μειώνουν την ανταγωνιστικότητα. Υποτάσσεται η αεροπορική ασφάλεια στις ανάγκες των επιχειρηματικών ομίλων για μεγαλύτερη κερδοφορία.</w:t>
      </w:r>
    </w:p>
    <w:p w14:paraId="163C41F4" w14:textId="77777777" w:rsidR="004A774E" w:rsidRDefault="006F765D">
      <w:pPr>
        <w:spacing w:line="600" w:lineRule="auto"/>
        <w:ind w:firstLine="720"/>
        <w:jc w:val="both"/>
        <w:rPr>
          <w:rFonts w:eastAsia="Times New Roman"/>
          <w:szCs w:val="24"/>
        </w:rPr>
      </w:pPr>
      <w:r>
        <w:rPr>
          <w:rFonts w:eastAsia="Times New Roman"/>
          <w:szCs w:val="24"/>
        </w:rPr>
        <w:t xml:space="preserve">Το συγκεκριμένο νομοσχέδιο, όπως </w:t>
      </w:r>
      <w:r>
        <w:rPr>
          <w:rFonts w:eastAsia="Times New Roman"/>
          <w:szCs w:val="24"/>
        </w:rPr>
        <w:t xml:space="preserve">αναφέρει η </w:t>
      </w:r>
      <w:r>
        <w:rPr>
          <w:rFonts w:eastAsia="Times New Roman"/>
          <w:szCs w:val="24"/>
        </w:rPr>
        <w:t>ε</w:t>
      </w:r>
      <w:r>
        <w:rPr>
          <w:rFonts w:eastAsia="Times New Roman"/>
          <w:szCs w:val="24"/>
        </w:rPr>
        <w:t xml:space="preserve">ισηγητική </w:t>
      </w:r>
      <w:r>
        <w:rPr>
          <w:rFonts w:eastAsia="Times New Roman"/>
          <w:szCs w:val="24"/>
        </w:rPr>
        <w:t>έ</w:t>
      </w:r>
      <w:r>
        <w:rPr>
          <w:rFonts w:eastAsia="Times New Roman"/>
          <w:szCs w:val="24"/>
        </w:rPr>
        <w:t>κθεση, προσαρμόζεται με τα άρθρα του στην εφαρμογή των κατευθύνσεων της Ευρωπαϊκής Ένωσης, στη λειτουργία του ενιαίου ευρωπαϊκού ουρανού, καθώς και στη συνολική στρατηγική της Ευρωπαϊκής Ένωσης που είναι ακριβώς η στήριξη των μονοπωλ</w:t>
      </w:r>
      <w:r>
        <w:rPr>
          <w:rFonts w:eastAsia="Times New Roman"/>
          <w:szCs w:val="24"/>
        </w:rPr>
        <w:t xml:space="preserve">ιακών ομίλων και της διασφάλισης των νέων δρόμων κερδοφορίας. </w:t>
      </w:r>
    </w:p>
    <w:p w14:paraId="163C41F5" w14:textId="77777777" w:rsidR="004A774E" w:rsidRDefault="006F765D">
      <w:pPr>
        <w:spacing w:line="600" w:lineRule="auto"/>
        <w:ind w:firstLine="720"/>
        <w:jc w:val="both"/>
        <w:rPr>
          <w:rFonts w:eastAsia="Times New Roman"/>
          <w:szCs w:val="24"/>
        </w:rPr>
      </w:pPr>
      <w:r>
        <w:rPr>
          <w:rFonts w:eastAsia="Times New Roman"/>
          <w:szCs w:val="24"/>
        </w:rPr>
        <w:t>Ο ισχυρισμός ότι μέσα στην Ευρωπαϊκή Ένωση με την ολοκλήρωση της ενοποίησης, με κοινή πολιτική σε όλους τους τομείς, διασφαλίζεται η σταθερότητα και η εγγύηση της εθνικής κυριαρχίας αποδείχθηκε</w:t>
      </w:r>
      <w:r>
        <w:rPr>
          <w:rFonts w:eastAsia="Times New Roman"/>
          <w:szCs w:val="24"/>
        </w:rPr>
        <w:t xml:space="preserve"> ότι είναι ένα παραμύθι.</w:t>
      </w:r>
    </w:p>
    <w:p w14:paraId="163C41F6" w14:textId="77777777" w:rsidR="004A774E" w:rsidRDefault="006F765D">
      <w:pPr>
        <w:spacing w:line="600" w:lineRule="auto"/>
        <w:ind w:firstLine="720"/>
        <w:jc w:val="both"/>
        <w:rPr>
          <w:rFonts w:eastAsia="Times New Roman"/>
          <w:szCs w:val="24"/>
        </w:rPr>
      </w:pPr>
      <w:r>
        <w:rPr>
          <w:rFonts w:eastAsia="Times New Roman"/>
          <w:szCs w:val="24"/>
        </w:rPr>
        <w:t>Αλήθεια, πώς κρίνετε τις ίσες αποστάσεις που κράτησε η Ευρωπαϊκή Ένωση στις δηλώσεις Ερντογάν που αμφισβήτησε τη Συνθήκη της Λωζάνης, δηλαδή τα σύνορα της χώρας, καθώς και το τσαμικό ζήτημα που έθεσε ο Επίτροπος της Ευρωπαϊκής Ένωσ</w:t>
      </w:r>
      <w:r>
        <w:rPr>
          <w:rFonts w:eastAsia="Times New Roman"/>
          <w:szCs w:val="24"/>
        </w:rPr>
        <w:t>ης; Δεν αποδεικνύει ότι η Ευρωπαϊκή Ένωση και το ΝΑΤΟ είναι δυνάμεις αστάθειας και πολέμου; Αυτοί δεν αλλάζουν εξάλλου τα σύνορα με το αίμα των λαών;</w:t>
      </w:r>
    </w:p>
    <w:p w14:paraId="163C41F7" w14:textId="77777777" w:rsidR="004A774E" w:rsidRDefault="006F765D">
      <w:pPr>
        <w:spacing w:line="600" w:lineRule="auto"/>
        <w:ind w:firstLine="720"/>
        <w:jc w:val="both"/>
        <w:rPr>
          <w:rFonts w:eastAsia="Times New Roman"/>
          <w:szCs w:val="24"/>
        </w:rPr>
      </w:pPr>
      <w:r>
        <w:rPr>
          <w:rFonts w:eastAsia="Times New Roman"/>
          <w:szCs w:val="24"/>
        </w:rPr>
        <w:t xml:space="preserve">Είναι δυνάμεις αστάθειας και πολέμου. Υπηρετούν τις ανάγκες των μονοπωλιακών ομίλων. Το σχέδιο νόμου έρχεται να ενισχύσει αυτή τη στρατηγική της Ευρωπαϊκής Ένωσης συνολικά. </w:t>
      </w:r>
    </w:p>
    <w:p w14:paraId="163C41F8" w14:textId="77777777" w:rsidR="004A774E" w:rsidRDefault="006F765D">
      <w:pPr>
        <w:spacing w:line="600" w:lineRule="auto"/>
        <w:ind w:firstLine="720"/>
        <w:jc w:val="both"/>
        <w:rPr>
          <w:rFonts w:eastAsia="Times New Roman"/>
          <w:szCs w:val="24"/>
        </w:rPr>
      </w:pPr>
      <w:r>
        <w:rPr>
          <w:rFonts w:eastAsia="Times New Roman"/>
          <w:szCs w:val="24"/>
        </w:rPr>
        <w:t>Μετά την παραχώρηση των αεροδρομίων που θα γίνει –όπως ειπώθηκε- στις αρχές του 20</w:t>
      </w:r>
      <w:r>
        <w:rPr>
          <w:rFonts w:eastAsia="Times New Roman"/>
          <w:szCs w:val="24"/>
        </w:rPr>
        <w:t>17 ο διοικητής της ΥΠΑ θα κρίνει, κύριε Υπουργέ, με απόφασή του το εάν υπάρχει πλεονάζον προσωπικό στην Υπηρεσία Πολιτικής Αεροπορίας. Και μέσα σε έξι μήνες –όπως προβλέπεται- πρέπει αυτό να μεταφερθεί σε υπηρεσίες του ευρύτερου δημόσιου τομέα.</w:t>
      </w:r>
    </w:p>
    <w:p w14:paraId="163C41F9" w14:textId="77777777" w:rsidR="004A774E" w:rsidRDefault="006F765D">
      <w:pPr>
        <w:spacing w:line="600" w:lineRule="auto"/>
        <w:ind w:firstLine="720"/>
        <w:jc w:val="both"/>
        <w:rPr>
          <w:rFonts w:eastAsia="Times New Roman"/>
          <w:szCs w:val="24"/>
        </w:rPr>
      </w:pPr>
      <w:r>
        <w:rPr>
          <w:rFonts w:eastAsia="Times New Roman"/>
          <w:szCs w:val="24"/>
        </w:rPr>
        <w:t>Η στελέχωση</w:t>
      </w:r>
      <w:r>
        <w:rPr>
          <w:rFonts w:eastAsia="Times New Roman"/>
          <w:szCs w:val="24"/>
        </w:rPr>
        <w:t xml:space="preserve"> της Αρχής Πολιτικής Αεροπορίας -που ιδρύετε με το παρόν σχέδιο νόμου- προβλέπεται να γίνει με μετατάξεις από άλλους φορείς. Δεν διασφαλίζεται από το σχέδιο νόμου ότι θα παραμείνουν οι εργαζόμενοι της ΥΠΑ, οι οποίοι μπορούν να στελεχώσουν την Αρχή Πολιτική</w:t>
      </w:r>
      <w:r>
        <w:rPr>
          <w:rFonts w:eastAsia="Times New Roman"/>
          <w:szCs w:val="24"/>
        </w:rPr>
        <w:t>ς Αεροπορίας. Δεν προβλέπεται μέσα από το σχέδιο νόμου.</w:t>
      </w:r>
    </w:p>
    <w:p w14:paraId="163C41FA" w14:textId="77777777" w:rsidR="004A774E" w:rsidRDefault="006F765D">
      <w:pPr>
        <w:spacing w:line="600" w:lineRule="auto"/>
        <w:ind w:firstLine="720"/>
        <w:jc w:val="both"/>
        <w:rPr>
          <w:rFonts w:eastAsia="Times New Roman"/>
          <w:szCs w:val="24"/>
        </w:rPr>
      </w:pPr>
      <w:r>
        <w:rPr>
          <w:rFonts w:eastAsia="Times New Roman"/>
          <w:szCs w:val="24"/>
        </w:rPr>
        <w:t xml:space="preserve">Επίσης, κύριε Υπουργέ, με το παρόν σχέδιο νόμου καταργείτε την παράγραφο 2 του άρθρου 26 του ν.3913/2011 που διασφάλιζε διευκολύνοντας τις δεξιότητες και ικανότητες των ιπτάμενων χειριστών. Μπορούσαν </w:t>
      </w:r>
      <w:r>
        <w:rPr>
          <w:rFonts w:eastAsia="Times New Roman"/>
          <w:szCs w:val="24"/>
        </w:rPr>
        <w:t>να πάρουν άδεια άνευ αποδοχών. Είναι εδώ, διαμαρτύρονται και θέλουν να σας δουν κιόλας. Θέλουν να κάνετε νομοτεχνική βελτίωση. Θέλουν να κάνετε ακριβώς το αντίθετο απ’ ό,τι κάνετε. Να διατηρήσετε την παράγραφο 2 του άρθρου 26 και να καταργήσετε το τελευταί</w:t>
      </w:r>
      <w:r>
        <w:rPr>
          <w:rFonts w:eastAsia="Times New Roman"/>
          <w:szCs w:val="24"/>
        </w:rPr>
        <w:t xml:space="preserve">ο εδάφιο –εσείς το αφήνετε- με το οποίο περικόπτεται το επίδομα </w:t>
      </w:r>
      <w:r>
        <w:rPr>
          <w:rFonts w:eastAsia="Times New Roman"/>
          <w:szCs w:val="24"/>
          <w:lang w:val="en-US"/>
        </w:rPr>
        <w:t>EUROCONTROL</w:t>
      </w:r>
      <w:r>
        <w:rPr>
          <w:rFonts w:eastAsia="Times New Roman"/>
          <w:szCs w:val="24"/>
        </w:rPr>
        <w:t xml:space="preserve"> που το έπαιρναν και αυτοί. Και σήμερα το κόβετε απ’ αυτούς. Θέλουν, λοιπόν, να κάνετε το ακριβώς αντίθετο με νομοτεχνική βελτίωση και εμείς σας καλούμε αυτό να το διορθώσετε. </w:t>
      </w:r>
    </w:p>
    <w:p w14:paraId="163C41FB" w14:textId="77777777" w:rsidR="004A774E" w:rsidRDefault="006F765D">
      <w:pPr>
        <w:spacing w:line="600" w:lineRule="auto"/>
        <w:ind w:firstLine="720"/>
        <w:jc w:val="both"/>
        <w:rPr>
          <w:rFonts w:eastAsia="Times New Roman"/>
          <w:szCs w:val="24"/>
        </w:rPr>
      </w:pPr>
      <w:r>
        <w:rPr>
          <w:rFonts w:eastAsia="Times New Roman"/>
          <w:szCs w:val="24"/>
        </w:rPr>
        <w:t>Το ν</w:t>
      </w:r>
      <w:r>
        <w:rPr>
          <w:rFonts w:eastAsia="Times New Roman"/>
          <w:szCs w:val="24"/>
        </w:rPr>
        <w:t>ομοσχέδιο κατά την εκτίμησή μας υπηρετεί την πλήρη απελευθέρωση των αερομεταφορών και των υπηρεσιών που συνδέονται με αυτές. Βάζει τις βάσεις της ιδιωτικοποίησης, με ό,τι αυτό σημαίνει για τα ζητήματα που αναδείξαμε παραπάνω, όπως της εθνικής κυριαρχίας, τ</w:t>
      </w:r>
      <w:r>
        <w:rPr>
          <w:rFonts w:eastAsia="Times New Roman"/>
          <w:szCs w:val="24"/>
        </w:rPr>
        <w:t xml:space="preserve">ης ασφάλειας των πτήσεων, του ελέγχου του εθνικού εναερίου χώρου, της αύξησης του κόστους για τους επιβάτες, καθώς και για τα εργασιακά, ασφαλιστικά δικαιώματα των εργαζομένων στην ΥΠΑ τα οποία δεν διασφαλίζονται. </w:t>
      </w:r>
    </w:p>
    <w:p w14:paraId="163C41FC" w14:textId="77777777" w:rsidR="004A774E" w:rsidRDefault="006F765D">
      <w:pPr>
        <w:spacing w:line="600" w:lineRule="auto"/>
        <w:ind w:firstLine="720"/>
        <w:jc w:val="both"/>
        <w:rPr>
          <w:rFonts w:eastAsia="Times New Roman"/>
          <w:szCs w:val="24"/>
        </w:rPr>
      </w:pPr>
      <w:r>
        <w:rPr>
          <w:rFonts w:eastAsia="Times New Roman"/>
          <w:szCs w:val="24"/>
        </w:rPr>
        <w:t xml:space="preserve">Με βάση αυτά ως ΚΚΕ ζητήσαμε στην </w:t>
      </w:r>
      <w:r>
        <w:rPr>
          <w:rFonts w:eastAsia="Times New Roman"/>
          <w:szCs w:val="24"/>
        </w:rPr>
        <w:t>ε</w:t>
      </w:r>
      <w:r>
        <w:rPr>
          <w:rFonts w:eastAsia="Times New Roman"/>
          <w:szCs w:val="24"/>
        </w:rPr>
        <w:t>πιτροπ</w:t>
      </w:r>
      <w:r>
        <w:rPr>
          <w:rFonts w:eastAsia="Times New Roman"/>
          <w:szCs w:val="24"/>
        </w:rPr>
        <w:t>ή αλλά ζητάμε και τώρα την απόσυρση αυτού του νομοσχεδίου. Να παραμείνει στην αποκλειστική αρμοδιότητα του ελληνικού κράτους η ΥΠΑ, για τη διασφάλιση της εθνικής κυριαρχίας και της αποτελεσματικής ασφάλειας των πτήσεων. Θέση μας είναι ότι η Υπηρεσία Πολιτι</w:t>
      </w:r>
      <w:r>
        <w:rPr>
          <w:rFonts w:eastAsia="Times New Roman"/>
          <w:szCs w:val="24"/>
        </w:rPr>
        <w:t>κής Αεροπορίας πρέπει να είναι ενιαία, δημόσια, να συμπεριλαμβάνεται και η αεροναυτιλία με όλα τα αεροδρόμια στη δύναμή της και όλες τις αρμοδιότητες.</w:t>
      </w:r>
    </w:p>
    <w:p w14:paraId="163C41F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Η ΥΠΑ να είναι ενταγμένη σε έναν ενιαίο φορέα αερομεταφορών, που θα έχει ως αποστολή την εξυπηρέτηση των </w:t>
      </w:r>
      <w:r>
        <w:rPr>
          <w:rFonts w:eastAsia="Times New Roman" w:cs="Times New Roman"/>
          <w:szCs w:val="24"/>
        </w:rPr>
        <w:t xml:space="preserve">λαϊκών αναγκών και όχι την κερδοφορία των μονοπωλιακών ομίλων. </w:t>
      </w:r>
    </w:p>
    <w:p w14:paraId="163C41FE"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Με βάση αυτά καταψηφίζουμε το σχέδιο νόμου επί της αρχής και επί των άρθρων.</w:t>
      </w:r>
    </w:p>
    <w:p w14:paraId="163C41F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Κατσώτη.</w:t>
      </w:r>
    </w:p>
    <w:p w14:paraId="163C420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Τον λόγο έχει ο κ. Παπαγγελόπουλος, Αναπληρωτής Υπουρ</w:t>
      </w:r>
      <w:r>
        <w:rPr>
          <w:rFonts w:eastAsia="Times New Roman" w:cs="Times New Roman"/>
          <w:szCs w:val="24"/>
        </w:rPr>
        <w:t>γός Δικαιοσύνης, Διαφάνειας και Ανθρωπίνων Δικαιωμάτων, για να υποστηρίξει την τροπολογία του Υπουργείου Δικαιοσύνης που αφορά συμπλήρωση των διατάξεων του ν</w:t>
      </w:r>
      <w:r>
        <w:rPr>
          <w:rFonts w:eastAsia="Times New Roman" w:cs="Times New Roman"/>
          <w:szCs w:val="24"/>
        </w:rPr>
        <w:t>.</w:t>
      </w:r>
      <w:r>
        <w:rPr>
          <w:rFonts w:eastAsia="Times New Roman" w:cs="Times New Roman"/>
          <w:szCs w:val="24"/>
        </w:rPr>
        <w:t xml:space="preserve">3213/2003 σχετικά με τις δηλώσεις περιουσιακής κατάστασης. </w:t>
      </w:r>
    </w:p>
    <w:p w14:paraId="163C420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Κύριε Υπουργέ, να α</w:t>
      </w:r>
      <w:r>
        <w:rPr>
          <w:rFonts w:eastAsia="Times New Roman" w:cs="Times New Roman"/>
          <w:szCs w:val="24"/>
        </w:rPr>
        <w:t>ναφερθείτε και στο κατεπείγον. Ποια είναι η ανάγκη για την έκτακτη διαδικασία;</w:t>
      </w:r>
    </w:p>
    <w:p w14:paraId="163C420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Βεβαίως, κύριε Βορίδη.</w:t>
      </w:r>
    </w:p>
    <w:p w14:paraId="163C420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63C420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Κατ’ αρχάς να διευκριν</w:t>
      </w:r>
      <w:r>
        <w:rPr>
          <w:rFonts w:eastAsia="Times New Roman" w:cs="Times New Roman"/>
          <w:szCs w:val="24"/>
        </w:rPr>
        <w:t>ίσω ότι η παρούσα τροπολογία κατατίθεται μετά από αίτημα της Επιτροπής Ελέγχου Πόθεν Έσχες της Βουλής, για να διευκολυνθεί ο έλεγχος των περιουσιακών καταστάσεων.</w:t>
      </w:r>
    </w:p>
    <w:p w14:paraId="163C420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Στην τροπολογία αυτή στην περίπτωση γ΄ της παραγράφου 1 του άρθρου 2 του ν.3213/2003 προστίθεται εδάφιο ως ακολούθως: </w:t>
      </w:r>
    </w:p>
    <w:p w14:paraId="163C4206"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«Ειδικότερα τα πρόσωπα που ελέγχονται υποχρεωτικά, σύμφωνα με άρθρο 3Β παράγραφος 2 του παρόντος νόμου και το άρθρο 7Α παράγραφος 3 περίπ</w:t>
      </w:r>
      <w:r>
        <w:rPr>
          <w:rFonts w:eastAsia="Times New Roman" w:cs="Times New Roman"/>
          <w:szCs w:val="24"/>
        </w:rPr>
        <w:t xml:space="preserve">τωση γ΄ στοιχεία αα΄ έως ζζ΄ του ν.3691/2008 επισυνάπτουν στη δήλωση αντίγραφα των αναγκαίων εγγράφων, από τα οποία προκύπτει η δηλούμενη περιουσιακή κατάσταση, όπως αυτά θα εξειδικευθούν στην Απόφαση του Προέδρου της Βουλής και 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w:t>
      </w:r>
      <w:r>
        <w:rPr>
          <w:rFonts w:eastAsia="Times New Roman" w:cs="Times New Roman"/>
          <w:szCs w:val="24"/>
        </w:rPr>
        <w:t>, η έκδοση των οποίων προβλέπεται στην παράγραφο 2 του άρθρου 2 του ν.3213/2003».</w:t>
      </w:r>
    </w:p>
    <w:p w14:paraId="163C420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Με την προτεινόμενη ρύθμιση αυτό σκοπείται μόνο για τα πρόσωπα των οποίων οι δηλώσεις περιουσιακής κατάστασης αναφέρονται στα άρθρα που διάβασα προηγουμένως, δηλαδή, τα πρόσω</w:t>
      </w:r>
      <w:r>
        <w:rPr>
          <w:rFonts w:eastAsia="Times New Roman" w:cs="Times New Roman"/>
          <w:szCs w:val="24"/>
        </w:rPr>
        <w:t xml:space="preserve">πα που ελέγχονται από την Επιτροπή Πόθεν Έσχες της Βουλής και από τη Μονάδα Ελέγχου Δηλώσεων Περιουσιακής Κατάστασης. Με αυτόν τον τρόπο και, όπως είπα, μετά από αίτημα της Επιτροπής Ελέγχου Πόθεν Έσχες </w:t>
      </w:r>
      <w:r>
        <w:rPr>
          <w:rFonts w:eastAsia="Times New Roman" w:cs="Times New Roman"/>
          <w:szCs w:val="24"/>
        </w:rPr>
        <w:t xml:space="preserve">της </w:t>
      </w:r>
      <w:r>
        <w:rPr>
          <w:rFonts w:eastAsia="Times New Roman" w:cs="Times New Roman"/>
          <w:szCs w:val="24"/>
        </w:rPr>
        <w:t>Βουλής, επιχειρείται να εξασφαλιστεί η μέγιστη δυ</w:t>
      </w:r>
      <w:r>
        <w:rPr>
          <w:rFonts w:eastAsia="Times New Roman" w:cs="Times New Roman"/>
          <w:szCs w:val="24"/>
        </w:rPr>
        <w:t xml:space="preserve">νατή διαφάνεια και η επιτάχυνση του ελέγχου των υποχρεωτικώς ελεγχομένων προσώπων, κατά παρέκκλιση των διατάξεων που προβλέπουν τον έλεγχο για τα μη υποχρεωτικά ελεγχόμενα πρόσωπα. </w:t>
      </w:r>
    </w:p>
    <w:p w14:paraId="163C4208"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Το κατεπείγον συνίσταται στο ότι η υποβολή δηλώσεων πόθεν έσχες ήταν από 1</w:t>
      </w:r>
      <w:r>
        <w:rPr>
          <w:rFonts w:eastAsia="Times New Roman" w:cs="Times New Roman"/>
          <w:szCs w:val="24"/>
          <w:vertAlign w:val="superscript"/>
        </w:rPr>
        <w:t xml:space="preserve">ης </w:t>
      </w:r>
      <w:r>
        <w:rPr>
          <w:rFonts w:eastAsia="Times New Roman" w:cs="Times New Roman"/>
          <w:szCs w:val="24"/>
        </w:rPr>
        <w:t>Οκτωβρίου. Πάλι για λόγους διαδικαστικούς παρατάθηκε η έναρξή της στις 15 Οκτωβρίου, άρα έπρεπε να ψηφιστεί αυτό σήμερα, για να προλάβουμε την ημερομηνία ενάρξεως της διαδικασίας.</w:t>
      </w:r>
    </w:p>
    <w:p w14:paraId="163C420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Ευχαριστώ πολύ.</w:t>
      </w:r>
    </w:p>
    <w:p w14:paraId="163C420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Κύριε Πρόεδρε, ζητώ τον λόγο.</w:t>
      </w:r>
    </w:p>
    <w:p w14:paraId="163C420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ΥΩΝ (Δημήτριος Κρεμαστινός):</w:t>
      </w:r>
      <w:r>
        <w:rPr>
          <w:rFonts w:eastAsia="Times New Roman" w:cs="Times New Roman"/>
          <w:szCs w:val="24"/>
        </w:rPr>
        <w:t xml:space="preserve"> Κύριε Κουτσούκο, τι θέλετε;</w:t>
      </w:r>
    </w:p>
    <w:p w14:paraId="163C420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Επιτρέψτε μου. Είμαι εισηγητής.</w:t>
      </w:r>
    </w:p>
    <w:p w14:paraId="163C420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Θέλετε να μιλήσετε για την τροπολογία;</w:t>
      </w:r>
    </w:p>
    <w:p w14:paraId="163C420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Θέλω να ρωτήσω κάτι τον κύριο Υπουργό γιατί προφανώς</w:t>
      </w:r>
      <w:r>
        <w:rPr>
          <w:rFonts w:eastAsia="Times New Roman" w:cs="Times New Roman"/>
          <w:szCs w:val="24"/>
        </w:rPr>
        <w:t xml:space="preserve"> δεν θα κάτσει μέχρι το τέλος της συζήτησης.</w:t>
      </w:r>
    </w:p>
    <w:p w14:paraId="163C420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Έχετε τον λόγο.</w:t>
      </w:r>
    </w:p>
    <w:p w14:paraId="163C421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Κύριε Υπουργέ, εάν κατάλαβα καλά, γιατί δεν πρόλαβα να τη μελετήσω, με αυτήν τη ρύθμιση </w:t>
      </w:r>
      <w:r>
        <w:rPr>
          <w:rFonts w:eastAsia="Times New Roman" w:cs="Times New Roman"/>
          <w:szCs w:val="24"/>
        </w:rPr>
        <w:t xml:space="preserve">που μόλις κατατέθηκε </w:t>
      </w:r>
      <w:r>
        <w:rPr>
          <w:rFonts w:eastAsia="Times New Roman" w:cs="Times New Roman"/>
          <w:szCs w:val="24"/>
        </w:rPr>
        <w:t>έρχεστε να διορθώσετε αυτό που</w:t>
      </w:r>
      <w:r>
        <w:rPr>
          <w:rFonts w:eastAsia="Times New Roman" w:cs="Times New Roman"/>
          <w:szCs w:val="24"/>
        </w:rPr>
        <w:t xml:space="preserve"> εσείς νομοθετήσατε όταν βάλατε την ουρά στα σκέλια επειδή πήραμε χαμπάρι ότι δώσατε τη δυνατότητα στους πολιτικούς να έχουν </w:t>
      </w:r>
      <w:r>
        <w:rPr>
          <w:rFonts w:eastAsia="Times New Roman" w:cs="Times New Roman"/>
          <w:szCs w:val="24"/>
          <w:lang w:val="en-US"/>
        </w:rPr>
        <w:t>offshore</w:t>
      </w:r>
      <w:r>
        <w:rPr>
          <w:rFonts w:eastAsia="Times New Roman" w:cs="Times New Roman"/>
          <w:szCs w:val="24"/>
        </w:rPr>
        <w:t xml:space="preserve">. Και </w:t>
      </w:r>
      <w:r>
        <w:rPr>
          <w:rFonts w:eastAsia="Times New Roman" w:cs="Times New Roman"/>
          <w:szCs w:val="24"/>
        </w:rPr>
        <w:t>αναγκαστήκατε να φέρετε</w:t>
      </w:r>
      <w:r>
        <w:rPr>
          <w:rFonts w:eastAsia="Times New Roman" w:cs="Times New Roman"/>
          <w:szCs w:val="24"/>
        </w:rPr>
        <w:t xml:space="preserve"> εδώ μία ρύθμιση για την οποία έλεγε ο Πρωθυπουργός από το Βήμα της Βουλής ότι είναι πολύ αυστ</w:t>
      </w:r>
      <w:r>
        <w:rPr>
          <w:rFonts w:eastAsia="Times New Roman" w:cs="Times New Roman"/>
          <w:szCs w:val="24"/>
        </w:rPr>
        <w:t xml:space="preserve">ηρή και τώρα τρέχουν να κρυφτούν κάποιοι. </w:t>
      </w:r>
    </w:p>
    <w:p w14:paraId="163C421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Εάν πρόκειται περί της διόρθωσης, λοιπόν, της δικής σας νομοθετικής παρέμβασης που έγινε μετά τις </w:t>
      </w:r>
      <w:r>
        <w:rPr>
          <w:rFonts w:eastAsia="Times New Roman" w:cs="Times New Roman"/>
          <w:szCs w:val="24"/>
          <w:lang w:val="en-US"/>
        </w:rPr>
        <w:t>offshore</w:t>
      </w:r>
      <w:r>
        <w:rPr>
          <w:rFonts w:eastAsia="Times New Roman" w:cs="Times New Roman"/>
          <w:szCs w:val="24"/>
        </w:rPr>
        <w:t>, θέλουμε να έχουμε μία εξήγηση. Διότι έτσι όπως είναι γραμμένο κανένας δεν το καταλαβαίνει. Θέλω στη Βουλή</w:t>
      </w:r>
      <w:r>
        <w:rPr>
          <w:rFonts w:eastAsia="Times New Roman" w:cs="Times New Roman"/>
          <w:szCs w:val="24"/>
        </w:rPr>
        <w:t xml:space="preserve"> να πείτε, για να ξέρουν οι συνάδελφοι τι θα ψηφίσουν. </w:t>
      </w:r>
    </w:p>
    <w:p w14:paraId="163C421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Αυτή ήταν η διευκρινιστική μου ερώτηση, κύριε Πρόεδρε.</w:t>
      </w:r>
    </w:p>
    <w:p w14:paraId="163C421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έχετε τον λόγο.</w:t>
      </w:r>
    </w:p>
    <w:p w14:paraId="163C421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w:t>
      </w:r>
      <w:r>
        <w:rPr>
          <w:rFonts w:eastAsia="Times New Roman" w:cs="Times New Roman"/>
          <w:b/>
          <w:szCs w:val="24"/>
        </w:rPr>
        <w:t>Ανθρωπίνων Δικαιωμάτων):</w:t>
      </w:r>
      <w:r>
        <w:rPr>
          <w:rFonts w:eastAsia="Times New Roman" w:cs="Times New Roman"/>
          <w:szCs w:val="24"/>
        </w:rPr>
        <w:t xml:space="preserve"> Πρώτον, κύριε Πρόεδρε και κυρίες και κύριοι, θέλω να πω ότι δεν έχω ουρά και ως εκ τούτου δεν μπορώ να τη βάλω στα σκέλια μου.</w:t>
      </w:r>
    </w:p>
    <w:p w14:paraId="163C421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Η Κυβέρνηση, όχι εσείς.</w:t>
      </w:r>
    </w:p>
    <w:p w14:paraId="163C421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w:t>
      </w:r>
      <w:r>
        <w:rPr>
          <w:rFonts w:eastAsia="Times New Roman" w:cs="Times New Roman"/>
          <w:b/>
          <w:szCs w:val="24"/>
        </w:rPr>
        <w:t xml:space="preserve"> Διαφάνειας και Ανθρωπίνων Δικαιωμάτων):</w:t>
      </w:r>
      <w:r>
        <w:rPr>
          <w:rFonts w:eastAsia="Times New Roman" w:cs="Times New Roman"/>
          <w:szCs w:val="24"/>
        </w:rPr>
        <w:t xml:space="preserve"> Και η Κυβέρνηση. Δεν ξέρω κανένα κυβερνητικό στέλεχος ή οποιοδήποτε μέλος της Βουλής να έχει ουρά. </w:t>
      </w:r>
    </w:p>
    <w:p w14:paraId="163C421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Πολύ μεγάλη μάλιστα.</w:t>
      </w:r>
    </w:p>
    <w:p w14:paraId="163C421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w:t>
      </w:r>
      <w:r>
        <w:rPr>
          <w:rFonts w:eastAsia="Times New Roman" w:cs="Times New Roman"/>
          <w:b/>
          <w:szCs w:val="24"/>
        </w:rPr>
        <w:t>ι Ανθρωπίνων Δικαιωμάτων):</w:t>
      </w:r>
      <w:r>
        <w:rPr>
          <w:rFonts w:eastAsia="Times New Roman" w:cs="Times New Roman"/>
          <w:szCs w:val="24"/>
        </w:rPr>
        <w:t xml:space="preserve"> Τώρα ως προς την ουσία, μάλλον προλάβατε και βρήκατε ένα άλλοθι για να επικαλεστείτε στη συνέχεια μετά απ’ αυτά που θα πω.</w:t>
      </w:r>
    </w:p>
    <w:p w14:paraId="163C421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Είπατε ότι δεν προλάβατε να τη διαβάσετε. Αυτό ακριβώς έγινε.</w:t>
      </w:r>
    </w:p>
    <w:p w14:paraId="163C421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Δεν αφορά αυτό το πράγμα, αφορά τα σχετικά δ</w:t>
      </w:r>
      <w:r>
        <w:rPr>
          <w:rFonts w:eastAsia="Times New Roman" w:cs="Times New Roman"/>
          <w:szCs w:val="24"/>
        </w:rPr>
        <w:t xml:space="preserve">ικαιολογητικά που πρέπει να τίθενται υπ’ όψιν της </w:t>
      </w:r>
      <w:r>
        <w:rPr>
          <w:rFonts w:eastAsia="Times New Roman" w:cs="Times New Roman"/>
          <w:szCs w:val="24"/>
        </w:rPr>
        <w:t>ε</w:t>
      </w:r>
      <w:r>
        <w:rPr>
          <w:rFonts w:eastAsia="Times New Roman" w:cs="Times New Roman"/>
          <w:szCs w:val="24"/>
        </w:rPr>
        <w:t>πιτροπής για να ελέγξει, δηλαδή, συμβόλαια.</w:t>
      </w:r>
    </w:p>
    <w:p w14:paraId="163C421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Πώς θα είναι αυτά τα έγγραφα;</w:t>
      </w:r>
    </w:p>
    <w:p w14:paraId="163C421C"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Θα είναι μηχανογραφημένη η δήλωση τώρα. Όλα αυτά τα προηγούμενα χρόνια έχουν υποβληθεί άπαξ, ενώ τώρα που θα υποβληθούν μηχανογραφικά είναι για τη διευκόλυνση του ελέγχου. Όπως σας είπα, αυτό δεν </w:t>
      </w:r>
      <w:r>
        <w:rPr>
          <w:rFonts w:eastAsia="Times New Roman" w:cs="Times New Roman"/>
          <w:szCs w:val="24"/>
        </w:rPr>
        <w:t>είν</w:t>
      </w:r>
      <w:r>
        <w:rPr>
          <w:rFonts w:eastAsia="Times New Roman" w:cs="Times New Roman"/>
          <w:szCs w:val="24"/>
        </w:rPr>
        <w:t xml:space="preserve">αι </w:t>
      </w:r>
      <w:r>
        <w:rPr>
          <w:rFonts w:eastAsia="Times New Roman" w:cs="Times New Roman"/>
          <w:szCs w:val="24"/>
        </w:rPr>
        <w:t xml:space="preserve">της Κυβέρνησης, είναι αίτημα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ε</w:t>
      </w:r>
      <w:r>
        <w:rPr>
          <w:rFonts w:eastAsia="Times New Roman" w:cs="Times New Roman"/>
          <w:szCs w:val="24"/>
        </w:rPr>
        <w:t>λέγχου. Δ</w:t>
      </w:r>
      <w:r>
        <w:rPr>
          <w:rFonts w:eastAsia="Times New Roman" w:cs="Times New Roman"/>
          <w:szCs w:val="24"/>
        </w:rPr>
        <w:t>εν είναι δική μου πρωτοβουλία.</w:t>
      </w:r>
    </w:p>
    <w:p w14:paraId="163C421D"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λέγοντας ότι ελπίζω να μην αποκτήσω ποτέ ουρά, ώστε να τη βάζω στα σκέλια. Όμως, και αν είχα ουρά, δεν συνηθίζω να το βάζω στα πόδια. </w:t>
      </w:r>
    </w:p>
    <w:p w14:paraId="163C421E"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63C421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Το βάλατε πάντως…</w:t>
      </w:r>
    </w:p>
    <w:p w14:paraId="163C4220"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w:t>
      </w:r>
      <w:r>
        <w:rPr>
          <w:rFonts w:eastAsia="Times New Roman" w:cs="Times New Roman"/>
          <w:b/>
          <w:szCs w:val="24"/>
        </w:rPr>
        <w:t>ός):</w:t>
      </w:r>
      <w:r>
        <w:rPr>
          <w:rFonts w:eastAsia="Times New Roman" w:cs="Times New Roman"/>
          <w:szCs w:val="24"/>
        </w:rPr>
        <w:t xml:space="preserve"> Ευχαριστώ, κύριε Υπουργέ.</w:t>
      </w:r>
    </w:p>
    <w:p w14:paraId="163C4221"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t>Κύριε Δένδια, έχετε τον λόγο.</w:t>
      </w:r>
    </w:p>
    <w:p w14:paraId="163C4222"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διαβάζοντας, όπως όλοι, εκ του προχείρου το κείμενο της τροπολογίας που κατέθεσε ο κύριος Υπουργός, πράγματι προκύπτει ότι αυτό το οποίο προσθέτει είναι το εξής, </w:t>
      </w:r>
      <w:r>
        <w:rPr>
          <w:rFonts w:eastAsia="Times New Roman" w:cs="Times New Roman"/>
          <w:szCs w:val="24"/>
        </w:rPr>
        <w:t>την υποχρέωση υποβολής αναγκαίων εγγράφων, από τα οποία να προκύπτει η δηλούμενη περιουσιακή κατάσταση. Πράγματι, αυτό γίνεται επιπλέον της φορολογικής δήλωσης και του Ε9 που κατετίθετο.</w:t>
      </w:r>
    </w:p>
    <w:p w14:paraId="163C4223"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t>Αυτό το οποίο εγώ θα έλεγα, κύριε Υπουργέ, είναι να μας εξηγήσετε πόσ</w:t>
      </w:r>
      <w:r>
        <w:rPr>
          <w:rFonts w:eastAsia="Times New Roman" w:cs="Times New Roman"/>
          <w:szCs w:val="24"/>
        </w:rPr>
        <w:t>ο επείγον είναι στην πράξη. Και να σας πω γιατί. Αυτό το οποίο είχε συμβεί με όλες αυτές τις ιστορίες του «πόθεν έσχες» είναι να επισωρεύουμε συνεχώς υποχρεώσεις, οι οποίες στο τέλος απολήγουν σε αδιέξοδο και ουδείς έλεγχος γίνεται. Δεν θα είχε έννοια, λοι</w:t>
      </w:r>
      <w:r>
        <w:rPr>
          <w:rFonts w:eastAsia="Times New Roman" w:cs="Times New Roman"/>
          <w:szCs w:val="24"/>
        </w:rPr>
        <w:t xml:space="preserve">πόν, αυτό να το συζητήσουμε μέσα στο επόμενο νομοσχέδιο με την κανονική διαδικασία; </w:t>
      </w:r>
    </w:p>
    <w:p w14:paraId="163C4224"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σας λέω εκ των προτέρων, σε οτιδήποτε αφορά τη διαφάνεια είναι απολύτως θετική και μπορούμε να σας το ψηφίσουμε. Όμως, το να έρχεται με μία επ</w:t>
      </w:r>
      <w:r>
        <w:rPr>
          <w:rFonts w:eastAsia="Times New Roman" w:cs="Times New Roman"/>
          <w:szCs w:val="24"/>
        </w:rPr>
        <w:t xml:space="preserve">είγουσα τροπολογία, ξαφνικά, χωρίς να καθίσουμε να το δούμε, χωρίς να το βάλουμε στο πλαίσιο, χωρίς να μας διευκρινίσει, εάν θέλετε, και η αρμόδια </w:t>
      </w:r>
      <w:r>
        <w:rPr>
          <w:rFonts w:eastAsia="Times New Roman" w:cs="Times New Roman"/>
          <w:szCs w:val="24"/>
        </w:rPr>
        <w:t>ε</w:t>
      </w:r>
      <w:r>
        <w:rPr>
          <w:rFonts w:eastAsia="Times New Roman" w:cs="Times New Roman"/>
          <w:szCs w:val="24"/>
        </w:rPr>
        <w:t>πιτροπή το πλαίσιο ελέγχου και πώς θα τη διευκολύνει νομίζω ότι είναι πρωθύστερο. Νομίζω ότι μετά από μία εβ</w:t>
      </w:r>
      <w:r>
        <w:rPr>
          <w:rFonts w:eastAsia="Times New Roman" w:cs="Times New Roman"/>
          <w:szCs w:val="24"/>
        </w:rPr>
        <w:t>δομάδα, εν πάση περιπτώσει, δεν χάλασε ο κόσμος και μπορούμε να το φέρουμε κανονικά μέσα στο νομοσχέδιο. Σ’ αυτήν την περίπτωση, θα μπορούσατε να έχετε την ψήφο μας. Σε άλλη περίπτωση εμείς θα πάμε στο «</w:t>
      </w:r>
      <w:r>
        <w:rPr>
          <w:rFonts w:eastAsia="Times New Roman" w:cs="Times New Roman"/>
          <w:szCs w:val="24"/>
        </w:rPr>
        <w:t>παρών</w:t>
      </w:r>
      <w:r>
        <w:rPr>
          <w:rFonts w:eastAsia="Times New Roman" w:cs="Times New Roman"/>
          <w:szCs w:val="24"/>
        </w:rPr>
        <w:t>».</w:t>
      </w:r>
    </w:p>
    <w:p w14:paraId="163C4225"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Δέν</w:t>
      </w:r>
      <w:r>
        <w:rPr>
          <w:rFonts w:eastAsia="Times New Roman" w:cs="Times New Roman"/>
          <w:szCs w:val="24"/>
        </w:rPr>
        <w:t xml:space="preserve">δια, κυρίες και κύριοι Βουλευτές, δεν ξέρω εάν ήσασταν στην προηγούμενη Διάσκεψη Προέδρων προχθές, όπου ετέθη αυτό το θέμα και έγινε έκκληση από την κ. Χριστοδουλοπούλου το ταχύτερο δυνατό να γίνει κάποια τροπολογία, ούτως ώστε να μπορέσει να προχωρήσει η </w:t>
      </w:r>
      <w:r>
        <w:rPr>
          <w:rFonts w:eastAsia="Times New Roman" w:cs="Times New Roman"/>
          <w:szCs w:val="24"/>
        </w:rPr>
        <w:t>διαδικασία του «πόθεν έσχες». Δεν ξέρω εάν ήσασταν εκεί και γι’ αυτό σας δίνω αυτήν την πληροφορία.</w:t>
      </w:r>
    </w:p>
    <w:p w14:paraId="163C4226"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163C4227"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Συμφωνώ και εγώ με τον κ</w:t>
      </w:r>
      <w:r>
        <w:rPr>
          <w:rFonts w:eastAsia="Times New Roman" w:cs="Times New Roman"/>
          <w:szCs w:val="24"/>
        </w:rPr>
        <w:t xml:space="preserve">. Δένδια ότι η συγκέντρωση εγγράφων μάλλον δυσκολεύει τον έλεγχο, παρά τον διευκολύνει. Όμως, εδώ επειδή είναι η πρώτη φορά που θα εφαρμοστεί η ηλεκτρονική υποβολή του «πόθεν έσχες», τα θέλουν οι ελεγκτικοί μηχανισμοί και ειδικά η </w:t>
      </w:r>
      <w:r>
        <w:rPr>
          <w:rFonts w:eastAsia="Times New Roman" w:cs="Times New Roman"/>
          <w:szCs w:val="24"/>
        </w:rPr>
        <w:t>ε</w:t>
      </w:r>
      <w:r>
        <w:rPr>
          <w:rFonts w:eastAsia="Times New Roman" w:cs="Times New Roman"/>
          <w:szCs w:val="24"/>
        </w:rPr>
        <w:t>πιτροπή ξεπλύματος «μαύρ</w:t>
      </w:r>
      <w:r>
        <w:rPr>
          <w:rFonts w:eastAsia="Times New Roman" w:cs="Times New Roman"/>
          <w:szCs w:val="24"/>
        </w:rPr>
        <w:t>ου» χρήματος, για να μπορέσει να συγκεντρώσει για πρώτη φορά στη βάση δεδομένων αυτά τα χαρτιά.</w:t>
      </w:r>
    </w:p>
    <w:p w14:paraId="163C4228"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t>Επιπλέον, το κατεπείγον, όπως είπα και πριν σε ερώτηση του κ. Βορίδη, είναι επειδή στις 15 Οκτωβρίου αρχίζει η υποβολή «πόθεν έσχες» και θέλουμε να προλάβουμε α</w:t>
      </w:r>
      <w:r>
        <w:rPr>
          <w:rFonts w:eastAsia="Times New Roman" w:cs="Times New Roman"/>
          <w:szCs w:val="24"/>
        </w:rPr>
        <w:t>υτό το πράγμα.</w:t>
      </w:r>
    </w:p>
    <w:p w14:paraId="163C422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Δεν έχετε άλλη εβδομάδα;</w:t>
      </w:r>
    </w:p>
    <w:p w14:paraId="163C422A"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Απ’ ό,τι μου είπαν, δεν έχει.</w:t>
      </w:r>
    </w:p>
    <w:p w14:paraId="163C422B"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παρακαλώ τον λόγο.</w:t>
      </w:r>
    </w:p>
    <w:p w14:paraId="163C422C"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ΠΡΟΕΔΡΕΥΩΝ (Δημ</w:t>
      </w:r>
      <w:r>
        <w:rPr>
          <w:rFonts w:eastAsia="Times New Roman" w:cs="Times New Roman"/>
          <w:b/>
          <w:szCs w:val="24"/>
        </w:rPr>
        <w:t>ήτριος Κρεμαστινός):</w:t>
      </w:r>
      <w:r>
        <w:rPr>
          <w:rFonts w:eastAsia="Times New Roman" w:cs="Times New Roman"/>
          <w:szCs w:val="24"/>
        </w:rPr>
        <w:t xml:space="preserve"> Κύριε Δένδια, έχετε τον λόγο.</w:t>
      </w:r>
    </w:p>
    <w:p w14:paraId="163C422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δέχομαι τη δήλωση του κυρίου Υπουργού. Είναι 7 Οκτωβρίου πράγματι και δεν προλαβαίνει να έρθει την άλλη εβδομάδα. Θα σας το ψηφίσουμε, κύριε Υπουργέ.</w:t>
      </w:r>
    </w:p>
    <w:p w14:paraId="163C422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r>
        <w:rPr>
          <w:rFonts w:eastAsia="Times New Roman" w:cs="Times New Roman"/>
          <w:b/>
          <w:szCs w:val="24"/>
        </w:rPr>
        <w:t>Κρεμαστινός):</w:t>
      </w:r>
      <w:r>
        <w:rPr>
          <w:rFonts w:eastAsia="Times New Roman" w:cs="Times New Roman"/>
          <w:szCs w:val="24"/>
        </w:rPr>
        <w:t xml:space="preserve"> Ευχαριστώ.</w:t>
      </w:r>
    </w:p>
    <w:p w14:paraId="163C422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Προχωρούμε με την επόμενη ειδική αγορήτρια, που είναι η κ. Μάρκου από το Ποτάμι.</w:t>
      </w:r>
    </w:p>
    <w:p w14:paraId="163C423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Κυρία Μάρκου, έχετε τον λόγο για δώδεκα λεπτά.</w:t>
      </w:r>
    </w:p>
    <w:p w14:paraId="163C423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Ευχαριστώ πολύ, κύριε Πρόεδρε.</w:t>
      </w:r>
    </w:p>
    <w:p w14:paraId="163C423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Το σημερινό νομοσχέδιο έρχεται από την Κυβέρνηση ως μέρος των προαπαιτούμενων ενεργειών για την καταβολή της επόμενης υποδόσης. Παρ’ όλο που η Κυβέρνηση γνώριζε εδώ και μήνες ότι πρέπει να ολοκληρωθεί, ήρθε τελικά μέσα στη νύκτα και με τη διαδικασία του κα</w:t>
      </w:r>
      <w:r>
        <w:rPr>
          <w:rFonts w:eastAsia="Times New Roman" w:cs="Times New Roman"/>
          <w:szCs w:val="24"/>
        </w:rPr>
        <w:t xml:space="preserve">τεπείγοντος, γιατί πρέπει να έχει ψηφιστεί μέχρι τη Δευτέρα. </w:t>
      </w:r>
    </w:p>
    <w:p w14:paraId="163C423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Ήδη, λόγω και του τρόπου που κατατέθηκε αιφνιδιαστικά, οι ελεγκτές εναέριας κυκλοφορίας έχουν εξαγγείλει απεργιακές κινητοποιήσεις, με αποτέλεσμα να κινδυνεύουν να παραλύσουν τα αεροδρόμια από τ</w:t>
      </w:r>
      <w:r>
        <w:rPr>
          <w:rFonts w:eastAsia="Times New Roman" w:cs="Times New Roman"/>
          <w:szCs w:val="24"/>
        </w:rPr>
        <w:t>ην Κυριακή και για τέσσερις ημέρες, και οι εσωτερικές και οι διεθνείς πτήσεις, ο τουρισμός δηλαδή. Θα κάνετε κάτι, κύριε Υπουργέ; Είστε σε διαβούλευση;</w:t>
      </w:r>
    </w:p>
    <w:p w14:paraId="163C423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Για να περάσουμε στην ουσία, η ιστορία της αναδιοργάνωσης της ΥΠΑ είναι παλιά και ενδεικτική του τρόπου </w:t>
      </w:r>
      <w:r>
        <w:rPr>
          <w:rFonts w:eastAsia="Times New Roman" w:cs="Times New Roman"/>
          <w:szCs w:val="24"/>
        </w:rPr>
        <w:t>με τον οποίο εφαρμόζονται διαδοχικά οι μεταρρυθμίσεις από τις κυβερνήσεις στη χώρα μας. Ο διαχωρισμός των εποπτικών και κανονιστικών αρμοδιοτήτων από την παροχή υπηρεσιών αεροναυτιλίας αποτελεί ξεκάθαρη υποχρέωση της χώρας μας, που απορρέει από το Ευρωπαϊκ</w:t>
      </w:r>
      <w:r>
        <w:rPr>
          <w:rFonts w:eastAsia="Times New Roman" w:cs="Times New Roman"/>
          <w:szCs w:val="24"/>
        </w:rPr>
        <w:t>ό Δίκαιο και τους κανονισμούς για τον Ενιαίο Ευρωπαϊκό Ουρανό ήδη από το 2014.</w:t>
      </w:r>
      <w:r>
        <w:rPr>
          <w:rFonts w:eastAsia="Times New Roman" w:cs="Times New Roman"/>
          <w:szCs w:val="24"/>
        </w:rPr>
        <w:t xml:space="preserve"> </w:t>
      </w:r>
    </w:p>
    <w:p w14:paraId="163C4235"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t>Φτάσαμε στο 2011, υπό την πίεση των δανειστών και με τον ν.3913, για να γίνει επιτέλους ένα πρώτο βήμα εναρμόνισης από την τότε κυβέρνηση με τη δημιουργία εντός της ΥΠΑ δύο γεν</w:t>
      </w:r>
      <w:r>
        <w:rPr>
          <w:rFonts w:eastAsia="Times New Roman" w:cs="Times New Roman"/>
          <w:szCs w:val="24"/>
        </w:rPr>
        <w:t xml:space="preserve">ικών διευθύνσεων, θεωρητικά αυτόνομων. Όμως, όπως είχε απαντήσει και η Κομισιόν σε σχετική ερώτηση του Ευρωβουλευτή Μιλτιάδη Κύρκου τον Δεκέμβριο του 2014, η ρύθμιση δεν διασφάλιζε τον πλήρη λειτουργικό και οργανικό διαχωρισμό των δύο αντικειμένων. </w:t>
      </w:r>
    </w:p>
    <w:p w14:paraId="163C4236"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t>Εν πάσ</w:t>
      </w:r>
      <w:r>
        <w:rPr>
          <w:rFonts w:eastAsia="Times New Roman" w:cs="Times New Roman"/>
          <w:szCs w:val="24"/>
        </w:rPr>
        <w:t xml:space="preserve">η περιπτώσει, έρχεται η τωρινή Κυβέρνηση να ολοκληρώσει αυτό που δεν έκαναν αποτελεσματικά οι προηγούμενες κυβερνήσεις, που τότε βέβαια τις λοιδορούσατε, όταν ήσασταν στην αντιπολίτευση. </w:t>
      </w:r>
    </w:p>
    <w:p w14:paraId="163C4237"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t>Με το εν λόγω νομοσχέδιο οι ρυθμιστικές και εποπτικές αρμοδιότητες τ</w:t>
      </w:r>
      <w:r>
        <w:rPr>
          <w:rFonts w:eastAsia="Times New Roman" w:cs="Times New Roman"/>
          <w:szCs w:val="24"/>
        </w:rPr>
        <w:t xml:space="preserve">ης ΥΠΑ στον τομέα των αερομεταφορών, της αεροναυτιλίας και των τελών μεταβιβάζονται στη νέα ανεξάρτητη διοικητική αρχή Πολιτικής Αεροπορίας, που θα λειτουργεί και ως οικονομικός ρυθμιστής της αγοράς αερομεταφορών. </w:t>
      </w:r>
    </w:p>
    <w:p w14:paraId="163C4238"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t>Την ίδια στιγμή η ΥΠΑ αναδιαρθρώνεται και</w:t>
      </w:r>
      <w:r>
        <w:rPr>
          <w:rFonts w:eastAsia="Times New Roman" w:cs="Times New Roman"/>
          <w:szCs w:val="24"/>
        </w:rPr>
        <w:t xml:space="preserve"> θα λειτουργήσει ως αυτοτελής δημόσια υπηρεσία, με αρμοδιότητα την παροχή υπηρεσιών αεροναυτιλίας και διαχείρισης αερολιμένων και υδατοδρομίων, ενώ θα έχει υπό τον έλεγχό της και τα περιφερειακά αεροδρόμια που δεν έχουν μεταβιβαστεί ή παραχωρηθεί σε ιδιώτε</w:t>
      </w:r>
      <w:r>
        <w:rPr>
          <w:rFonts w:eastAsia="Times New Roman" w:cs="Times New Roman"/>
          <w:szCs w:val="24"/>
        </w:rPr>
        <w:t xml:space="preserve">ς. </w:t>
      </w:r>
    </w:p>
    <w:p w14:paraId="163C4239"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t>Η ΥΠΑ με την υφιστάμενη δομή της κρύβει πολλές παθογένειες. Παρά τις προσπάθειες και την ευσυνειδησία των υπαλλήλων της, έχει επανειλημμένα επισημανθεί από τους ίδιους τους εργαζόμενους ότι η διατήρηση της σημερινής δομής δημιουργεί αδιαφάνεια στη διαχ</w:t>
      </w:r>
      <w:r>
        <w:rPr>
          <w:rFonts w:eastAsia="Times New Roman" w:cs="Times New Roman"/>
          <w:szCs w:val="24"/>
        </w:rPr>
        <w:t xml:space="preserve">είριση των οικονομικών, σωρεύει υποχρεώσεις προς τους προμηθευτές, ακυρώνει κρίσιμες επενδύσεις και υποβαθμίζει διαδικασίες, συστήματα και υποδομές ζωτικές για την ασφάλεια των πτήσεων και την ομαλή λειτουργία του Ενιαίου Ευρωπαϊκού Ουρανού. </w:t>
      </w:r>
    </w:p>
    <w:p w14:paraId="163C423A"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t>Είναι προφανέ</w:t>
      </w:r>
      <w:r>
        <w:rPr>
          <w:rFonts w:eastAsia="Times New Roman" w:cs="Times New Roman"/>
          <w:szCs w:val="24"/>
        </w:rPr>
        <w:t>ς ότι η διάσπαση στις δύο υπηρεσίες δεν μπορεί από μόνη της να λύσει αυτά τα προβλήματα. Μπορεί το ζήτημα του διαχωρισμού των αρμοδιοτήτων να τακτοποιείται φαινομενικά με το νομοσχέδιο, όμως εδώ δεν μιλάμε για ασκήσεις επί χάρτου. Το ζητούμενο είναι η διασ</w:t>
      </w:r>
      <w:r>
        <w:rPr>
          <w:rFonts w:eastAsia="Times New Roman" w:cs="Times New Roman"/>
          <w:szCs w:val="24"/>
        </w:rPr>
        <w:t xml:space="preserve">φάλιση της ουσιαστικής αυτοτέλειας, της οικονομικής βιωσιμότητας και της αυτονομίας των κρίσιμων αυτών υπηρεσιών από πολιτικές παρεμβάσεις προς όφελος της εθνικής ασφάλειας και της εθνικής οικονομίας. Γι’ αυτό και η κριτική μας στην </w:t>
      </w:r>
      <w:r>
        <w:rPr>
          <w:rFonts w:eastAsia="Times New Roman" w:cs="Times New Roman"/>
          <w:szCs w:val="24"/>
        </w:rPr>
        <w:t>ε</w:t>
      </w:r>
      <w:r>
        <w:rPr>
          <w:rFonts w:eastAsia="Times New Roman" w:cs="Times New Roman"/>
          <w:szCs w:val="24"/>
        </w:rPr>
        <w:t>πιτροπή εστιάστηκε στα</w:t>
      </w:r>
      <w:r>
        <w:rPr>
          <w:rFonts w:eastAsia="Times New Roman" w:cs="Times New Roman"/>
          <w:szCs w:val="24"/>
        </w:rPr>
        <w:t xml:space="preserve"> σημεία που φαίνεται να δημιουργούν μια νέα δυσκίνητη υπερπληθώρα δομών εντός των δύο υπηρεσιών. </w:t>
      </w:r>
    </w:p>
    <w:p w14:paraId="163C423B"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t>Αρχικά υπάρχουν σημεία όπου μπερδεύεται ξανά η ΥΠΑ με την ΑΠ</w:t>
      </w:r>
      <w:r>
        <w:rPr>
          <w:rFonts w:eastAsia="Times New Roman" w:cs="Times New Roman"/>
          <w:szCs w:val="24"/>
          <w:lang w:val="en-US"/>
        </w:rPr>
        <w:t>A</w:t>
      </w:r>
      <w:r>
        <w:rPr>
          <w:rFonts w:eastAsia="Times New Roman" w:cs="Times New Roman"/>
          <w:szCs w:val="24"/>
        </w:rPr>
        <w:t>, όσον αφορά τη ρυθμιστική και εποπτική αρμοδιότητα για τη βελτίωση και τον έλεγχο της οικονομική</w:t>
      </w:r>
      <w:r>
        <w:rPr>
          <w:rFonts w:eastAsia="Times New Roman" w:cs="Times New Roman"/>
          <w:szCs w:val="24"/>
        </w:rPr>
        <w:t xml:space="preserve">ς τους λειτουργίας. Σε τέσσερα άρθρα, το 13, το 18, το 57 και το 60 αναφέρεται στην αρμοδιότητα του </w:t>
      </w:r>
      <w:r>
        <w:rPr>
          <w:rFonts w:eastAsia="Times New Roman" w:cs="Times New Roman"/>
          <w:szCs w:val="24"/>
          <w:lang w:val="en-US"/>
        </w:rPr>
        <w:t>Economic</w:t>
      </w:r>
      <w:r>
        <w:rPr>
          <w:rFonts w:eastAsia="Times New Roman" w:cs="Times New Roman"/>
          <w:szCs w:val="24"/>
        </w:rPr>
        <w:t xml:space="preserve"> </w:t>
      </w:r>
      <w:r>
        <w:rPr>
          <w:rFonts w:eastAsia="Times New Roman" w:cs="Times New Roman"/>
          <w:szCs w:val="24"/>
          <w:lang w:val="en-US"/>
        </w:rPr>
        <w:t>Regulator</w:t>
      </w:r>
      <w:r>
        <w:rPr>
          <w:rFonts w:eastAsia="Times New Roman" w:cs="Times New Roman"/>
          <w:szCs w:val="24"/>
        </w:rPr>
        <w:t xml:space="preserve"> με άλλον φορέα αρμόδιο κάθε φορά. </w:t>
      </w:r>
    </w:p>
    <w:p w14:paraId="163C423C"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t>Επίσης, ο Πανελλήνιος Σύλλογος Αερολιμενικών έχει επισημάνει σημεία όπου κανονιστικές αρμοδιότητες παρ</w:t>
      </w:r>
      <w:r>
        <w:rPr>
          <w:rFonts w:eastAsia="Times New Roman" w:cs="Times New Roman"/>
          <w:szCs w:val="24"/>
        </w:rPr>
        <w:t>αμένουν στην ΥΠΑ, στα άρθρα 61, 62 και 63. Όσον αφορά την εποπτική αρχή τελών αερολιμένων δεν μας είπε ο Υπουργός με ποιο σκεπτικό αναλαμβάνει η συγκεκριμένη αρχή την εποπτεία και παρακολούθηση εκτέλεσης των συμβάσεων, παραχώρησης των περιφερειακών αεροδρο</w:t>
      </w:r>
      <w:r>
        <w:rPr>
          <w:rFonts w:eastAsia="Times New Roman" w:cs="Times New Roman"/>
          <w:szCs w:val="24"/>
        </w:rPr>
        <w:t xml:space="preserve">μίων στη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w:t>
      </w:r>
    </w:p>
    <w:p w14:paraId="163C423D"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t>Περνάω στο ζήτημα των οργανογραμμάτων. Η υπάρχουσα δομή της ΥΠΑ είναι τεράστια, με δεκαοκτώ διευθύνσεις και εκατόν είκοσι πέντε τμήματα. Το αποτέλεσμα ήταν ένα σχήμα που δεν μπορούσε να λειτουργήσει, καθώς είναι υποστελεχωμένο και συνδυ</w:t>
      </w:r>
      <w:r>
        <w:rPr>
          <w:rFonts w:eastAsia="Times New Roman" w:cs="Times New Roman"/>
          <w:szCs w:val="24"/>
        </w:rPr>
        <w:t>άζει αντικείμενα που έρχονται σε σύγκρουση μεταξύ τους. Η νέα ευέλικτη ΑΠΑ περιλαμβάνει μία γενική διεύθυνση, δώδεκα διευθύνσεις, πέντε αυτοτελή γραφεία που υπάγονται στον διοικητή, εξήντα πέντε τμήματα, είκοσι δυο γραφεία, δυο εποπτικές αρχές και τη Σχολή</w:t>
      </w:r>
      <w:r>
        <w:rPr>
          <w:rFonts w:eastAsia="Times New Roman" w:cs="Times New Roman"/>
          <w:szCs w:val="24"/>
        </w:rPr>
        <w:t xml:space="preserve"> Πολεμικής Αεροπορίας, κάθε διεύθυνση με το διευθυντή της, κάθε τμήμα με τον τμηματάρχη της. </w:t>
      </w:r>
    </w:p>
    <w:p w14:paraId="163C423E"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t>Η ακόμα πιο ευέλικτη ΥΠΑ αποκτά και δεύτερο υποδιοικητή, τρεις γενικές διευθύνσεις, δεκαεννιά διευθύνσεις και τμήματα και γραφεία αμέτρητα. Επιπλέον δεν είναι δυν</w:t>
      </w:r>
      <w:r>
        <w:rPr>
          <w:rFonts w:eastAsia="Times New Roman" w:cs="Times New Roman"/>
          <w:szCs w:val="24"/>
        </w:rPr>
        <w:t>ατόν να αυξομειώνεται διοικητικά η αεροπορική αρχή ενός αερολιμένα με κίνηση δεκαπέντε εκατομμυρίων επιβατών, όπως των Αθηνών, ή πέντε εκατομμυρίων, όπως της Θεσσαλονίκης, με τις αεροπορικές αρχές αεροδρομίων που έχουν το 1/10 της κίνησης, ούτε να υποβαθμί</w:t>
      </w:r>
      <w:r>
        <w:rPr>
          <w:rFonts w:eastAsia="Times New Roman" w:cs="Times New Roman"/>
          <w:szCs w:val="24"/>
        </w:rPr>
        <w:t xml:space="preserve">ζετε αεροδρόμια με διεθνή κίνηση σε απλά γραφεία, όπως των Ιωαννίνων. </w:t>
      </w:r>
    </w:p>
    <w:p w14:paraId="163C423F"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t xml:space="preserve">Αντιλαμβάνεστε ότι οι ευθύνες και οι απαιτήσεις είναι τελείως διαφορετικές. Ίσως, βέβαια, όλη αυτή η αναδιοργάνωση να οδηγεί σε μείωση της συνολικής δαπάνης. </w:t>
      </w:r>
    </w:p>
    <w:p w14:paraId="163C424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Όμως, εδώ είμαστε αντιμέτω</w:t>
      </w:r>
      <w:r>
        <w:rPr>
          <w:rFonts w:eastAsia="Times New Roman" w:cs="Times New Roman"/>
          <w:szCs w:val="24"/>
        </w:rPr>
        <w:t>ποι με άλλο ένα δείγμα της προχειρότητας και της αδικαιολόγητης βιάσης, με την οποία κατατέθηκε αυτό το νομοσχέδιο, την πλήρη απουσία οικονομικών στοιχείων, όπως αυτή διαπιστώνεται στην έκθεση του Γενικού Λογιστηρίου. Πώς θα αξιολογήσει το Κοινοβούλιο το ε</w:t>
      </w:r>
      <w:r>
        <w:rPr>
          <w:rFonts w:eastAsia="Times New Roman" w:cs="Times New Roman"/>
          <w:szCs w:val="24"/>
        </w:rPr>
        <w:t>ύρος και τη διοικητική αξία της παρέμβασής σας χωρίς οικονομικά στοιχεία;</w:t>
      </w:r>
    </w:p>
    <w:p w14:paraId="163C424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Είπε εχθές ο κύριος Υπουργός ότι οι δομές αυτές έχουν την έγκριση της </w:t>
      </w:r>
      <w:r>
        <w:rPr>
          <w:rFonts w:eastAsia="Times New Roman" w:cs="Times New Roman"/>
          <w:szCs w:val="24"/>
        </w:rPr>
        <w:t>«</w:t>
      </w:r>
      <w:r>
        <w:rPr>
          <w:rFonts w:eastAsia="Times New Roman" w:cs="Times New Roman"/>
          <w:szCs w:val="24"/>
          <w:lang w:val="en-US"/>
        </w:rPr>
        <w:t>ICAO</w:t>
      </w:r>
      <w:r>
        <w:rPr>
          <w:rFonts w:eastAsia="Times New Roman" w:cs="Times New Roman"/>
          <w:szCs w:val="24"/>
        </w:rPr>
        <w:t>»</w:t>
      </w:r>
      <w:r>
        <w:rPr>
          <w:rFonts w:eastAsia="Times New Roman" w:cs="Times New Roman"/>
          <w:b/>
          <w:szCs w:val="24"/>
        </w:rPr>
        <w:t xml:space="preserve"> </w:t>
      </w:r>
      <w:r>
        <w:rPr>
          <w:rFonts w:eastAsia="Times New Roman" w:cs="Times New Roman"/>
          <w:szCs w:val="24"/>
        </w:rPr>
        <w:t>και ότι θα καταθέσει οικονομικά στοιχεία που αποδεικνύουν και τη μείωση του κόστους και τη μείωση των δομ</w:t>
      </w:r>
      <w:r>
        <w:rPr>
          <w:rFonts w:eastAsia="Times New Roman" w:cs="Times New Roman"/>
          <w:szCs w:val="24"/>
        </w:rPr>
        <w:t>ών. Ακόμη τα περιμένουμε.</w:t>
      </w:r>
    </w:p>
    <w:p w14:paraId="163C424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Εκτός από την αύξηση των δομών, το νομοσχέδιο προφανώς για να συμβάλει στην μείωση της ανεργίας, προχωρά στη σύσταση και κα</w:t>
      </w:r>
      <w:r>
        <w:rPr>
          <w:rFonts w:eastAsia="Times New Roman" w:cs="Times New Roman"/>
          <w:szCs w:val="24"/>
        </w:rPr>
        <w:t>μ</w:t>
      </w:r>
      <w:r>
        <w:rPr>
          <w:rFonts w:eastAsia="Times New Roman" w:cs="Times New Roman"/>
          <w:szCs w:val="24"/>
        </w:rPr>
        <w:t>μιά δεκαπενταριά θέσεων μετακλητών υπαλλήλων ως συμβούλων των νέων διοικητών και υποδιοικητών. Μα, είναι δ</w:t>
      </w:r>
      <w:r>
        <w:rPr>
          <w:rFonts w:eastAsia="Times New Roman" w:cs="Times New Roman"/>
          <w:szCs w:val="24"/>
        </w:rPr>
        <w:t>υνατόν ο διοικητής να μην έχει τους έμπιστούς του; Προφανώς, υπάρχει η ίδια ανησυχία, που είχε και άλλη Υπουργός τις προηγούμενες ημέρες, ότι την υπονομεύουν οι «κακοί» δημόσιοι υπάλληλοι. Πέντε έμπιστοι σύμβουλοι, λοιπόν, οι δύο νομικοί, παρά την ύπαρξη τ</w:t>
      </w:r>
      <w:r>
        <w:rPr>
          <w:rFonts w:eastAsia="Times New Roman" w:cs="Times New Roman"/>
          <w:szCs w:val="24"/>
        </w:rPr>
        <w:t xml:space="preserve">μήματος νομικής υποστήριξης, και δύο έμπιστοι δημοσιογράφοι, για δημόσιες σχέσεις και </w:t>
      </w:r>
      <w:r>
        <w:rPr>
          <w:rFonts w:eastAsia="Times New Roman" w:cs="Times New Roman"/>
          <w:szCs w:val="24"/>
        </w:rPr>
        <w:t>γ</w:t>
      </w:r>
      <w:r>
        <w:rPr>
          <w:rFonts w:eastAsia="Times New Roman" w:cs="Times New Roman"/>
          <w:szCs w:val="24"/>
        </w:rPr>
        <w:t xml:space="preserve">ραφείο </w:t>
      </w:r>
      <w:r>
        <w:rPr>
          <w:rFonts w:eastAsia="Times New Roman" w:cs="Times New Roman"/>
          <w:szCs w:val="24"/>
        </w:rPr>
        <w:t>τ</w:t>
      </w:r>
      <w:r>
        <w:rPr>
          <w:rFonts w:eastAsia="Times New Roman" w:cs="Times New Roman"/>
          <w:szCs w:val="24"/>
        </w:rPr>
        <w:t>ύπου. Όλα αυτά αξιοκρατικά και με τον νόμο.</w:t>
      </w:r>
    </w:p>
    <w:p w14:paraId="163C424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Γαλαντόμο είναι το νομοσχέδιο και με τα εκτός έδρας του προσωπικού των περιφερειακών αεροδρομίων. Από 800 ευρώ αυξάνο</w:t>
      </w:r>
      <w:r>
        <w:rPr>
          <w:rFonts w:eastAsia="Times New Roman" w:cs="Times New Roman"/>
          <w:szCs w:val="24"/>
        </w:rPr>
        <w:t>νται στα 1000 ευρώ και στα 1500 ευρώ το καλοκαίρι μηνιαίως για μίσθωση κατοικίας ή ξενοδοχείου. Σχεδόν διπλασιασμός και μάλιστα αναδρομικά από την 1</w:t>
      </w:r>
      <w:r w:rsidRPr="005A2BE5">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 Ιουνίου. Να πούμε εδώ ότι για να πάει ένας γιατρός σε κέντρο υγείας σε ένα νησί, κάνουν έρανο ο δήμος και</w:t>
      </w:r>
      <w:r>
        <w:rPr>
          <w:rFonts w:eastAsia="Times New Roman" w:cs="Times New Roman"/>
          <w:szCs w:val="24"/>
        </w:rPr>
        <w:t xml:space="preserve"> οι κάτοικοι για να του πληρώσουν το νοίκι, δεν τους δίνει το κράτος 1500 ευρώ. Τα πάντα είναι θέμα προτεραιοτήτων.</w:t>
      </w:r>
    </w:p>
    <w:p w14:paraId="163C424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Άλλο θέμα, που έθιξα χθες, είναι η επιλογή των τριών γενικών διευθυντών. Κάθε διευθυντής επιλέγεται με άλλο σύστημα σύμφωνα με τα σχετικά άρ</w:t>
      </w:r>
      <w:r>
        <w:rPr>
          <w:rFonts w:eastAsia="Times New Roman" w:cs="Times New Roman"/>
          <w:szCs w:val="24"/>
        </w:rPr>
        <w:t xml:space="preserve">θρα. Μάλιστα, μόνο στην ΑΠΑ ο γενικός διευθυντής επιλέγεται ρητώς με τρόπο αντικειμενικό και αδιάβλητο, σύμφωνα με τον ν.4369/16 περί του </w:t>
      </w:r>
      <w:r>
        <w:rPr>
          <w:rFonts w:eastAsia="Times New Roman" w:cs="Times New Roman"/>
          <w:szCs w:val="24"/>
        </w:rPr>
        <w:t>μ</w:t>
      </w:r>
      <w:r>
        <w:rPr>
          <w:rFonts w:eastAsia="Times New Roman" w:cs="Times New Roman"/>
          <w:szCs w:val="24"/>
        </w:rPr>
        <w:t xml:space="preserve">ητρώου </w:t>
      </w:r>
      <w:r>
        <w:rPr>
          <w:rFonts w:eastAsia="Times New Roman" w:cs="Times New Roman"/>
          <w:szCs w:val="24"/>
        </w:rPr>
        <w:t>ε</w:t>
      </w:r>
      <w:r>
        <w:rPr>
          <w:rFonts w:eastAsia="Times New Roman" w:cs="Times New Roman"/>
          <w:szCs w:val="24"/>
        </w:rPr>
        <w:t xml:space="preserve">πιτελικών </w:t>
      </w:r>
      <w:r>
        <w:rPr>
          <w:rFonts w:eastAsia="Times New Roman" w:cs="Times New Roman"/>
          <w:szCs w:val="24"/>
        </w:rPr>
        <w:t>σ</w:t>
      </w:r>
      <w:r>
        <w:rPr>
          <w:rFonts w:eastAsia="Times New Roman" w:cs="Times New Roman"/>
          <w:szCs w:val="24"/>
        </w:rPr>
        <w:t xml:space="preserve">τελεχών. Δηλαδή, οι υπόλοιποι δύο μπορούν να επιλεγούν με μη αντικειμενικό ή αδιάβλητο τρόπο; Να </w:t>
      </w:r>
      <w:r>
        <w:rPr>
          <w:rFonts w:eastAsia="Times New Roman" w:cs="Times New Roman"/>
          <w:szCs w:val="24"/>
        </w:rPr>
        <w:t>μας το εξηγήσετε λίγο.</w:t>
      </w:r>
    </w:p>
    <w:p w14:paraId="163C424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Ένα άλλο κρίσιμο σημείο, που δεν εξηγήθηκε επαρκώς, είναι το άρθρο 65 που αφορά στα έσοδα από το </w:t>
      </w:r>
      <w:r>
        <w:rPr>
          <w:rFonts w:eastAsia="Times New Roman" w:cs="Times New Roman"/>
          <w:szCs w:val="24"/>
          <w:lang w:val="en-US"/>
        </w:rPr>
        <w:t>E</w:t>
      </w:r>
      <w:r>
        <w:rPr>
          <w:rFonts w:eastAsia="Times New Roman" w:cs="Times New Roman"/>
          <w:szCs w:val="24"/>
          <w:lang w:val="en-US"/>
        </w:rPr>
        <w:t>UROCONTROL</w:t>
      </w:r>
      <w:r>
        <w:rPr>
          <w:rFonts w:eastAsia="Times New Roman" w:cs="Times New Roman"/>
          <w:szCs w:val="24"/>
        </w:rPr>
        <w:t>. Να θυμίσω ότι μέρος αυτών, 120.000.000 ευρώ, αναφέρει το Γενικό Λογιστήριο του Κράτους. Το υπόλοιπο κάθε μήνα πήγαινε στα δ</w:t>
      </w:r>
      <w:r>
        <w:rPr>
          <w:rFonts w:eastAsia="Times New Roman" w:cs="Times New Roman"/>
          <w:szCs w:val="24"/>
        </w:rPr>
        <w:t xml:space="preserve">ημόσια έσοδα, κάτι που καταργείται. </w:t>
      </w:r>
    </w:p>
    <w:p w14:paraId="163C4246"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Επίσης, να θυμίσω ότι με υπουργικές αποφάσεις ένα άλλο μέρος αυτών πήγαινε στον ΟΔΔΗΧ για την αποπληρωμή του χρέους. Εδώ εισάγεται μια νέα διανομή των τελών μεταξύ των δύο νέων οργανισμών, 80% στην ΥΠΑ και 20% στην ΑΠΑ,</w:t>
      </w:r>
      <w:r>
        <w:rPr>
          <w:rFonts w:eastAsia="Times New Roman" w:cs="Times New Roman"/>
          <w:szCs w:val="24"/>
        </w:rPr>
        <w:t xml:space="preserve"> χωρίς να δίνεται κα</w:t>
      </w:r>
      <w:r>
        <w:rPr>
          <w:rFonts w:eastAsia="Times New Roman" w:cs="Times New Roman"/>
          <w:szCs w:val="24"/>
        </w:rPr>
        <w:t>μ</w:t>
      </w:r>
      <w:r>
        <w:rPr>
          <w:rFonts w:eastAsia="Times New Roman" w:cs="Times New Roman"/>
          <w:szCs w:val="24"/>
        </w:rPr>
        <w:t xml:space="preserve">μία εξήγηση για το σκεπτικό. Γιατί όχι 50%-50% ή 90%-10%; Η διανομή που κάνετε διασφαλίζει την οικονομική αυτοτέλεια και βιωσιμότητα των δύο νέων υπηρεσιών; Είναι σύμφωνη με τους κανονισμούς η </w:t>
      </w:r>
      <w:r>
        <w:rPr>
          <w:rFonts w:eastAsia="Times New Roman" w:cs="Times New Roman"/>
          <w:szCs w:val="24"/>
          <w:lang w:val="en-US"/>
        </w:rPr>
        <w:t>E</w:t>
      </w:r>
      <w:r>
        <w:rPr>
          <w:rFonts w:eastAsia="Times New Roman" w:cs="Times New Roman"/>
          <w:szCs w:val="24"/>
          <w:lang w:val="en-US"/>
        </w:rPr>
        <w:t>UROCONTROL</w:t>
      </w:r>
      <w:r>
        <w:rPr>
          <w:rFonts w:eastAsia="Times New Roman" w:cs="Times New Roman"/>
          <w:szCs w:val="24"/>
        </w:rPr>
        <w:t>;</w:t>
      </w:r>
    </w:p>
    <w:p w14:paraId="163C424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Τέλος, όσον αφορά το </w:t>
      </w:r>
      <w:r>
        <w:rPr>
          <w:rFonts w:eastAsia="Times New Roman" w:cs="Times New Roman"/>
          <w:szCs w:val="24"/>
        </w:rPr>
        <w:t>προσωπικό, παραμένουν πολλά θολά σημεία και ως προς τα ποσοστά και ως προς τους κλάδους και ως προς την κατανομή. Λέτε ότι δεν θα απολυθεί κανένας. Το θεωρούμε αυτονόητο. Όμως, πού θα πάνε αυτοί οι άνθρωποι που ήδη υπηρετούν; Θα μείνουν στην ΥΠΑ; Θα πάνε σ</w:t>
      </w:r>
      <w:r>
        <w:rPr>
          <w:rFonts w:eastAsia="Times New Roman" w:cs="Times New Roman"/>
          <w:szCs w:val="24"/>
        </w:rPr>
        <w:t>την ΑΠΑ; Πείτε μας αλήθεια. Θα υπάρχει διαφορά στις αποδοχές, στα ασφαλιστικά, στα εφάπαξ μεθαύριο; Σε ποιο κλιμάκιο θα πάνε; Στο ίδιο ή σε διαφορετικό;</w:t>
      </w:r>
    </w:p>
    <w:p w14:paraId="163C4248"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Δεν μπορείτε να εισάγετε για πολλοστή φορά διάταξη για μετατάξεις, αποσπάσεις μεταφοράς προσωπικού χωρί</w:t>
      </w:r>
      <w:r>
        <w:rPr>
          <w:rFonts w:eastAsia="Times New Roman" w:cs="Times New Roman"/>
          <w:szCs w:val="24"/>
        </w:rPr>
        <w:t xml:space="preserve">ς κανένα απολύτως κριτήριο και κατά παρέκκλιση κάθε διάταξης και να νομίζετε ότι καθαρίσατε, ούτε με μια γενική εξουσιοδότηση, που η Επιστημονική Υπηρεσία της Βουλής λέει πως πρέπει να αναδιατυπωθεί -για να μην λέτε ότι εμείς είμαστε κακόπιστοι. Εν τέλει, </w:t>
      </w:r>
      <w:r>
        <w:rPr>
          <w:rFonts w:eastAsia="Times New Roman" w:cs="Times New Roman"/>
          <w:szCs w:val="24"/>
        </w:rPr>
        <w:t xml:space="preserve">δεν απαντήσατε ποτέ στα οργανογράμματα αυτά που έχετε δημιουργήσει. Πόσοι υπάλληλοι θα υπηρετούν; </w:t>
      </w:r>
    </w:p>
    <w:p w14:paraId="163C424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Καταλαβαίνετε, λοιπόν, γιατί όλα τα παραπάνω προκαλούν δυσπιστία και επιφυλάξεις ως προς την αποτελεσματικότητα και τη λειτουργικότητα της αλλαγής που επιχει</w:t>
      </w:r>
      <w:r>
        <w:rPr>
          <w:rFonts w:eastAsia="Times New Roman" w:cs="Times New Roman"/>
          <w:szCs w:val="24"/>
        </w:rPr>
        <w:t xml:space="preserve">ρείτε. Είναι σημεία που πρέπει είτε να διορθωθούν είτε να διευκρινιστούν, αν θέλουμε να μιλάμε για μια σοβαρή νομοθετική προσπάθεια, διαφορετικά σε άλλα πέντε χρόνια θα συζητάμε τα ίδια. </w:t>
      </w:r>
    </w:p>
    <w:p w14:paraId="163C424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Θέλω να αναφερθώ και στα υπομνήματα που κατέθεσαν χθες οι φορείς και</w:t>
      </w:r>
      <w:r>
        <w:rPr>
          <w:rFonts w:eastAsia="Times New Roman" w:cs="Times New Roman"/>
          <w:szCs w:val="24"/>
        </w:rPr>
        <w:t xml:space="preserve"> ελπίζω να είχατε τον χρόνο να τα μελετήσετε. Θα κάνετε κάποιες αλλαγές δεκτές; Για παράδειγμα, οι τηλεπικοινωνιακοί λένε πως το άρθρο 70 το</w:t>
      </w:r>
      <w:r>
        <w:rPr>
          <w:rFonts w:eastAsia="Times New Roman" w:cs="Times New Roman"/>
          <w:szCs w:val="24"/>
        </w:rPr>
        <w:t>υ</w:t>
      </w:r>
      <w:r>
        <w:rPr>
          <w:rFonts w:eastAsia="Times New Roman" w:cs="Times New Roman"/>
          <w:szCs w:val="24"/>
        </w:rPr>
        <w:t xml:space="preserve">ς αντικαθιστά στη λειτουργία του </w:t>
      </w:r>
      <w:r>
        <w:rPr>
          <w:rFonts w:eastAsia="Times New Roman" w:cs="Times New Roman"/>
          <w:szCs w:val="24"/>
          <w:lang w:val="en-US"/>
        </w:rPr>
        <w:t>AFIS</w:t>
      </w:r>
      <w:r>
        <w:rPr>
          <w:rFonts w:eastAsia="Times New Roman" w:cs="Times New Roman"/>
          <w:szCs w:val="24"/>
        </w:rPr>
        <w:t>, υποτίθεται με ελεγκτές εναέριας κυκλοφορίας, αλλά εν τέλει ακόμη και με υπαλ</w:t>
      </w:r>
      <w:r>
        <w:rPr>
          <w:rFonts w:eastAsia="Times New Roman" w:cs="Times New Roman"/>
          <w:szCs w:val="24"/>
        </w:rPr>
        <w:t>λήλους ΔΕ με μια δίμηνη εκπαίδευση.</w:t>
      </w:r>
    </w:p>
    <w:p w14:paraId="163C424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Την ίδια στιγμή, οι ίδιοι, για να κάνουν τη δουλειά τους, πρέπει να έχουν πιστοποιητικό υγείας, ενώ περνούν επιπλέον ειδική εκπαίδευση. Πρόκειται για ένα καθαρά επιχειρησιακό αντικείμενο με προσωπικό πλήρως εξειδικευμένο</w:t>
      </w:r>
      <w:r>
        <w:rPr>
          <w:rFonts w:eastAsia="Times New Roman" w:cs="Times New Roman"/>
          <w:szCs w:val="24"/>
        </w:rPr>
        <w:t xml:space="preserve"> και διάσπαρτο σε όλα τα αεροδρόμια της χώρας και θα θέλαμε να δείτε πιο προσεκτικά τις παρατηρήσεις τους. </w:t>
      </w:r>
    </w:p>
    <w:p w14:paraId="163C424C"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Φυσικά, κατά την προσφιλή σας μέθοδο δεν λείπουν και άσχετες διατάξεις, δήθεν επείγουσες, όπως για το νέο σύστημα πληρωμής ετοιμότητας για το φάσμα </w:t>
      </w:r>
      <w:r>
        <w:rPr>
          <w:rFonts w:eastAsia="Times New Roman" w:cs="Times New Roman"/>
          <w:szCs w:val="24"/>
        </w:rPr>
        <w:t xml:space="preserve">της ΕΕΤΤ, όπου κάνετε αντιγραφή -λέτε- του συστήματος εφημεριών των γιατρών. Προσπαθείτε να μεταφέρετε στις τηλεπικοινωνίες ένα μοντέλο, που </w:t>
      </w:r>
      <w:r>
        <w:rPr>
          <w:rFonts w:eastAsia="Times New Roman"/>
          <w:bCs/>
        </w:rPr>
        <w:t>είναι</w:t>
      </w:r>
      <w:r>
        <w:rPr>
          <w:rFonts w:eastAsia="Times New Roman" w:cs="Times New Roman"/>
          <w:szCs w:val="24"/>
        </w:rPr>
        <w:t xml:space="preserve"> κατά γενική ομολογία προβληματικό και απαρχαιωμένο, που έχει οδηγήσει σε καταδίκη της χώρας μας από τα ευρωπα</w:t>
      </w:r>
      <w:r>
        <w:rPr>
          <w:rFonts w:eastAsia="Times New Roman" w:cs="Times New Roman"/>
          <w:szCs w:val="24"/>
        </w:rPr>
        <w:t xml:space="preserve">ϊκά δικαστήρια και που φυσικά ελάχιστη σχέση έχει με την τεχνική εποπτεία του φάσματος. </w:t>
      </w:r>
    </w:p>
    <w:p w14:paraId="163C424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 διαχωρισμός των εποπτικών και κανονιστικών αρμοδιοτήτων της ΥΠΑ από τις Υπηρεσίες Αεροναυτιλίας και Αεροδρομίων με παράλληλη διασφάλιση </w:t>
      </w:r>
      <w:r>
        <w:rPr>
          <w:rFonts w:eastAsia="Times New Roman" w:cs="Times New Roman"/>
          <w:szCs w:val="24"/>
        </w:rPr>
        <w:t xml:space="preserve">της αυτοτέλειας, αλλά και της αυτονομίας των δύο νέων υπηρεσιών αποτελεί μια σημαντική θεσμική αναγκαιότητα, πέρα από ευρωπαϊκή επιταγή. Το αν αυτός ο διαχωρισμός, </w:t>
      </w:r>
      <w:r>
        <w:rPr>
          <w:rFonts w:eastAsia="Times New Roman" w:cs="Times New Roman"/>
          <w:bCs/>
          <w:shd w:val="clear" w:color="auto" w:fill="FFFFFF"/>
        </w:rPr>
        <w:t>όπως</w:t>
      </w:r>
      <w:r>
        <w:rPr>
          <w:rFonts w:eastAsia="Times New Roman" w:cs="Times New Roman"/>
          <w:szCs w:val="24"/>
        </w:rPr>
        <w:t xml:space="preserve"> επιχειρείται εδώ, θα αποφέρει τα αναμενόμενα οφέλη στη λειτουργία και στην ασφάλεια των</w:t>
      </w:r>
      <w:r>
        <w:rPr>
          <w:rFonts w:eastAsia="Times New Roman" w:cs="Times New Roman"/>
          <w:szCs w:val="24"/>
        </w:rPr>
        <w:t xml:space="preserve"> αερομεταφορών </w:t>
      </w:r>
      <w:r>
        <w:rPr>
          <w:rFonts w:eastAsia="Times New Roman"/>
          <w:bCs/>
        </w:rPr>
        <w:t>είναι</w:t>
      </w:r>
      <w:r>
        <w:rPr>
          <w:rFonts w:eastAsia="Times New Roman" w:cs="Times New Roman"/>
          <w:szCs w:val="24"/>
        </w:rPr>
        <w:t xml:space="preserve"> ένα θέμα που θα κριθεί στην πράξη. </w:t>
      </w:r>
    </w:p>
    <w:p w14:paraId="163C424E"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Θα εξαρτηθεί από τη βούληση αυτής και </w:t>
      </w:r>
      <w:r>
        <w:rPr>
          <w:rFonts w:eastAsia="Times New Roman"/>
          <w:bCs/>
        </w:rPr>
        <w:t>κά</w:t>
      </w:r>
      <w:r>
        <w:rPr>
          <w:rFonts w:eastAsia="Times New Roman" w:cs="Times New Roman"/>
          <w:szCs w:val="24"/>
        </w:rPr>
        <w:t xml:space="preserve">θε </w:t>
      </w:r>
      <w:r>
        <w:rPr>
          <w:rFonts w:eastAsia="Times New Roman"/>
          <w:bCs/>
        </w:rPr>
        <w:t>κυβέρνηση</w:t>
      </w:r>
      <w:r>
        <w:rPr>
          <w:rFonts w:eastAsia="Times New Roman" w:cs="Times New Roman"/>
          <w:szCs w:val="24"/>
        </w:rPr>
        <w:t xml:space="preserve">ς να αντιληφθεί τη σημασία του κλάδου και να μείνει μακριά από παρεμβάσεις και πολιτικά παιχνίδια. Ο έλεγχος από το </w:t>
      </w:r>
      <w:r>
        <w:rPr>
          <w:rFonts w:eastAsia="Times New Roman"/>
          <w:bCs/>
        </w:rPr>
        <w:t>Κοινοβούλιο</w:t>
      </w:r>
      <w:r>
        <w:rPr>
          <w:rFonts w:eastAsia="Times New Roman" w:cs="Times New Roman"/>
          <w:szCs w:val="24"/>
        </w:rPr>
        <w:t xml:space="preserve"> θα </w:t>
      </w:r>
      <w:r>
        <w:rPr>
          <w:rFonts w:eastAsia="Times New Roman"/>
          <w:bCs/>
        </w:rPr>
        <w:t>είναι</w:t>
      </w:r>
      <w:r>
        <w:rPr>
          <w:rFonts w:eastAsia="Times New Roman" w:cs="Times New Roman"/>
          <w:szCs w:val="24"/>
        </w:rPr>
        <w:t xml:space="preserve"> διαρκής κα</w:t>
      </w:r>
      <w:r>
        <w:rPr>
          <w:rFonts w:eastAsia="Times New Roman" w:cs="Times New Roman"/>
          <w:szCs w:val="24"/>
        </w:rPr>
        <w:t xml:space="preserve">ι αμείλικτος. </w:t>
      </w:r>
    </w:p>
    <w:p w14:paraId="163C424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63C4250" w14:textId="77777777" w:rsidR="004A774E" w:rsidRDefault="006F765D">
      <w:pPr>
        <w:spacing w:line="600" w:lineRule="auto"/>
        <w:ind w:firstLine="709"/>
        <w:jc w:val="both"/>
        <w:rPr>
          <w:rFonts w:eastAsia="Times New Roman" w:cs="Times New Roman"/>
        </w:rPr>
      </w:pPr>
      <w:r>
        <w:rPr>
          <w:rFonts w:eastAsia="Times New Roman" w:cs="Times New Roman"/>
        </w:rPr>
        <w:t>(Χειροκροτήματα από τ</w:t>
      </w:r>
      <w:r>
        <w:rPr>
          <w:rFonts w:eastAsia="Times New Roman" w:cs="Times New Roman"/>
        </w:rPr>
        <w:t>ις</w:t>
      </w:r>
      <w:r>
        <w:rPr>
          <w:rFonts w:eastAsia="Times New Roman" w:cs="Times New Roman"/>
        </w:rPr>
        <w:t xml:space="preserve"> πτέρυγ</w:t>
      </w:r>
      <w:r>
        <w:rPr>
          <w:rFonts w:eastAsia="Times New Roman" w:cs="Times New Roman"/>
        </w:rPr>
        <w:t>ες</w:t>
      </w:r>
      <w:r>
        <w:rPr>
          <w:rFonts w:eastAsia="Times New Roman" w:cs="Times New Roman"/>
        </w:rPr>
        <w:t xml:space="preserve"> του Ποταμιού και της Δημοκρατικής Συμπαράταξης ΠΑΣΟΚ-ΔΗΜΑΡ) </w:t>
      </w:r>
    </w:p>
    <w:p w14:paraId="163C425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ΠΡΟΕΔΡΕΥΩΝ (Δημήτριος Κρεμαστινός):</w:t>
      </w:r>
      <w:r>
        <w:rPr>
          <w:rFonts w:eastAsia="Times New Roman" w:cs="Times New Roman"/>
          <w:szCs w:val="24"/>
        </w:rPr>
        <w:t xml:space="preserve"> Ευχαριστώ, κυρία Μάρκου. </w:t>
      </w:r>
    </w:p>
    <w:p w14:paraId="163C425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Σε προηγουμένη συνεδρία είχαν ζητήσει τον λόγο επί προσωπικού ο κ. Κόνσολας, ο κ. Μηταράκης και ο κ. Καματερός. Μετά τον κ. Μηταράκη, ο κ. Καματερός δεν ήταν στην Αίθουσα. Εάν επιθυμεί μπορεί να εκθέσει τον λόγο επί προσωπικού για λόγους ίσης συμπεριφορά μ</w:t>
      </w:r>
      <w:r>
        <w:rPr>
          <w:rFonts w:eastAsia="Times New Roman" w:cs="Times New Roman"/>
          <w:szCs w:val="24"/>
        </w:rPr>
        <w:t xml:space="preserve">εταξύ συνάδελφων. </w:t>
      </w:r>
    </w:p>
    <w:p w14:paraId="163C425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Όχι, </w:t>
      </w:r>
      <w:r>
        <w:rPr>
          <w:rFonts w:eastAsia="Times New Roman" w:cs="Times New Roman"/>
        </w:rPr>
        <w:t xml:space="preserve">Ευχαριστώ, κύριε Πρόεδρε. </w:t>
      </w:r>
      <w:r>
        <w:rPr>
          <w:rFonts w:eastAsia="Times New Roman" w:cs="Times New Roman"/>
          <w:szCs w:val="24"/>
        </w:rPr>
        <w:t xml:space="preserve"> </w:t>
      </w:r>
    </w:p>
    <w:p w14:paraId="163C4254" w14:textId="77777777" w:rsidR="004A774E" w:rsidRDefault="006F765D">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Εντάξει, προχωρούμε. Μετά την </w:t>
      </w:r>
      <w:r>
        <w:rPr>
          <w:rFonts w:eastAsia="Times New Roman" w:cs="Times New Roman"/>
          <w:szCs w:val="24"/>
        </w:rPr>
        <w:t>κ.</w:t>
      </w:r>
      <w:r>
        <w:rPr>
          <w:rFonts w:eastAsia="Times New Roman" w:cs="Times New Roman"/>
          <w:szCs w:val="24"/>
        </w:rPr>
        <w:t xml:space="preserve"> Μάρκου, τον λόγο έχει ο </w:t>
      </w:r>
      <w:r>
        <w:rPr>
          <w:rFonts w:eastAsia="Times New Roman" w:cs="Times New Roman"/>
          <w:szCs w:val="24"/>
        </w:rPr>
        <w:t>ε</w:t>
      </w:r>
      <w:r>
        <w:rPr>
          <w:rFonts w:eastAsia="Times New Roman" w:cs="Times New Roman"/>
          <w:szCs w:val="24"/>
        </w:rPr>
        <w:t xml:space="preserve">ισηγητής των ΑΝΕΛ κ. Λαζαρίδης για δώδεκα λεπτά. </w:t>
      </w:r>
    </w:p>
    <w:p w14:paraId="163C425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w:t>
      </w:r>
      <w:r>
        <w:rPr>
          <w:rFonts w:eastAsia="Times New Roman" w:cs="Times New Roman"/>
        </w:rPr>
        <w:t>ευχαριστώ, κύριε Πρ</w:t>
      </w:r>
      <w:r>
        <w:rPr>
          <w:rFonts w:eastAsia="Times New Roman" w:cs="Times New Roman"/>
        </w:rPr>
        <w:t xml:space="preserve">όεδρε. </w:t>
      </w:r>
      <w:r>
        <w:rPr>
          <w:rFonts w:eastAsia="Times New Roman" w:cs="Times New Roman"/>
          <w:szCs w:val="24"/>
        </w:rPr>
        <w:t xml:space="preserve"> </w:t>
      </w:r>
    </w:p>
    <w:p w14:paraId="163C4256" w14:textId="77777777" w:rsidR="004A774E" w:rsidRDefault="006F765D">
      <w:pPr>
        <w:spacing w:line="600" w:lineRule="auto"/>
        <w:ind w:firstLine="720"/>
        <w:jc w:val="both"/>
        <w:rPr>
          <w:rFonts w:eastAsia="Times New Roman" w:cs="Times New Roman"/>
          <w:szCs w:val="24"/>
        </w:rPr>
      </w:pPr>
      <w:r>
        <w:rPr>
          <w:rFonts w:eastAsia="Times New Roman"/>
          <w:szCs w:val="24"/>
        </w:rPr>
        <w:t>Κυρίες και κύριοι συνάδελφοι</w:t>
      </w:r>
      <w:r>
        <w:rPr>
          <w:rFonts w:eastAsia="Times New Roman" w:cs="Times New Roman"/>
          <w:szCs w:val="24"/>
        </w:rPr>
        <w:t xml:space="preserve">, η αεροναυτιλία </w:t>
      </w:r>
      <w:r>
        <w:rPr>
          <w:rFonts w:eastAsia="Times New Roman"/>
          <w:bCs/>
        </w:rPr>
        <w:t>είναι</w:t>
      </w:r>
      <w:r>
        <w:rPr>
          <w:rFonts w:eastAsia="Times New Roman" w:cs="Times New Roman"/>
          <w:szCs w:val="24"/>
        </w:rPr>
        <w:t xml:space="preserve"> από τους σημαντικότερους τομείς των αερομεταφορών. Έχοντας στην ευθύνη της όλο τον έλεγχο της εναέριας κυκλοφορίας, των αεροσκαφών και για λόγους εθνικής ασφαλείας αλλά και για λόγους εμπορικούς, </w:t>
      </w:r>
      <w:r>
        <w:rPr>
          <w:rFonts w:eastAsia="Times New Roman" w:cs="Times New Roman"/>
          <w:szCs w:val="24"/>
        </w:rPr>
        <w:t xml:space="preserve">κρινόταν επιτακτική η </w:t>
      </w:r>
      <w:r>
        <w:rPr>
          <w:rFonts w:eastAsia="Times New Roman" w:cs="Times New Roman"/>
          <w:bCs/>
          <w:shd w:val="clear" w:color="auto" w:fill="FFFFFF"/>
        </w:rPr>
        <w:t>ανάγκη</w:t>
      </w:r>
      <w:r>
        <w:rPr>
          <w:rFonts w:eastAsia="Times New Roman" w:cs="Times New Roman"/>
          <w:szCs w:val="24"/>
        </w:rPr>
        <w:t xml:space="preserve"> ομαλούς διεκπεραίωσης του </w:t>
      </w:r>
      <w:r>
        <w:rPr>
          <w:rFonts w:eastAsia="Times New Roman"/>
          <w:bCs/>
        </w:rPr>
        <w:t>συγκεκριμένου</w:t>
      </w:r>
      <w:r>
        <w:rPr>
          <w:rFonts w:eastAsia="Times New Roman" w:cs="Times New Roman"/>
          <w:szCs w:val="24"/>
        </w:rPr>
        <w:t xml:space="preserve"> θέματος. </w:t>
      </w:r>
    </w:p>
    <w:p w14:paraId="163C425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Με το νομοσχέδιο για την αναδιάρθρωση της Υπηρεσίας Πολιτικής Αεροπορίας, που καλούμαστε να συζητήσουμε, αναμένεται να δημιουργηθούν δύο ξεχωριστές υπηρεσίες υπό κρατικό έλεγχο </w:t>
      </w:r>
      <w:r>
        <w:rPr>
          <w:rFonts w:eastAsia="Times New Roman" w:cs="Times New Roman"/>
          <w:szCs w:val="24"/>
        </w:rPr>
        <w:t xml:space="preserve">και κάτω από την εποπτεία του Υπουργείου, μιας και η υφιστάμενη οργανωτική δομή της ΥΠΑ, όπως απορρέει από την κείμενη νομοθεσία, δεν καλύπτει πλέον τις σύγχρονες απαιτήσεις στην αεροναυτιλία και στις αερομεταφορές. </w:t>
      </w:r>
    </w:p>
    <w:p w14:paraId="163C4258"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Η Αρχή Πολιτικής Αεροπορίας, ΑΠΑ, θα έχ</w:t>
      </w:r>
      <w:r>
        <w:rPr>
          <w:rFonts w:eastAsia="Times New Roman" w:cs="Times New Roman"/>
          <w:szCs w:val="24"/>
        </w:rPr>
        <w:t xml:space="preserve">ει ως αποστολή την άσκηση ρυθμιστικών, κανονιστικών και εποπτικών αρμοδιοτήτων στον τομέα των αερομεταφορών, αεροναυτιλίας και τελών αερολιμένων, αλλά και οικονομικού ρυθμιστή της αγοράς αερομεταφορών. Θα αποτελεί αυτοτελή ανεξάρτητη δημόσια Υπηρεσία. </w:t>
      </w:r>
    </w:p>
    <w:p w14:paraId="163C4259" w14:textId="77777777" w:rsidR="004A774E" w:rsidRDefault="006F765D">
      <w:pPr>
        <w:spacing w:line="600" w:lineRule="auto"/>
        <w:ind w:firstLine="720"/>
        <w:jc w:val="both"/>
        <w:rPr>
          <w:rFonts w:eastAsia="Times New Roman" w:cs="Times New Roman"/>
          <w:szCs w:val="24"/>
        </w:rPr>
      </w:pPr>
      <w:r>
        <w:rPr>
          <w:rFonts w:eastAsia="Times New Roman" w:cs="Times New Roman"/>
          <w:bCs/>
          <w:shd w:val="clear" w:color="auto" w:fill="FFFFFF"/>
        </w:rPr>
        <w:t>Επί</w:t>
      </w:r>
      <w:r>
        <w:rPr>
          <w:rFonts w:eastAsia="Times New Roman" w:cs="Times New Roman"/>
          <w:bCs/>
          <w:shd w:val="clear" w:color="auto" w:fill="FFFFFF"/>
        </w:rPr>
        <w:t>σης,</w:t>
      </w:r>
      <w:r>
        <w:rPr>
          <w:rFonts w:eastAsia="Times New Roman" w:cs="Times New Roman"/>
          <w:szCs w:val="24"/>
        </w:rPr>
        <w:t xml:space="preserve"> αναδιαρθρώνεται η σημερινή ΥΠΑ, ως αυτοτελής δημόσια </w:t>
      </w:r>
      <w:r>
        <w:rPr>
          <w:rFonts w:eastAsia="Times New Roman" w:cs="Times New Roman"/>
          <w:szCs w:val="24"/>
        </w:rPr>
        <w:t>Υ</w:t>
      </w:r>
      <w:r>
        <w:rPr>
          <w:rFonts w:eastAsia="Times New Roman" w:cs="Times New Roman"/>
          <w:szCs w:val="24"/>
        </w:rPr>
        <w:t xml:space="preserve">πηρεσία, η οποία πλέον θα αποτελεί φορέα παροχής υπηρεσιών αεροναυτιλίας και </w:t>
      </w:r>
      <w:r>
        <w:rPr>
          <w:rFonts w:eastAsia="Times New Roman" w:cs="Times New Roman"/>
          <w:bCs/>
          <w:shd w:val="clear" w:color="auto" w:fill="FFFFFF"/>
        </w:rPr>
        <w:t>διαχείρισης</w:t>
      </w:r>
      <w:r>
        <w:rPr>
          <w:rFonts w:eastAsia="Times New Roman" w:cs="Times New Roman"/>
          <w:szCs w:val="24"/>
        </w:rPr>
        <w:t xml:space="preserve"> αερολιμένων και υδατοδρομίων. Θα έχει δε, υπό τον έλεγχο της και τα περιφερειακά αεροδρόμια, που δεν θα περι</w:t>
      </w:r>
      <w:r>
        <w:rPr>
          <w:rFonts w:eastAsia="Times New Roman" w:cs="Times New Roman"/>
          <w:szCs w:val="24"/>
        </w:rPr>
        <w:t xml:space="preserve">έλθουν στην κοινοπραξία της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xml:space="preserve">. Η νέα </w:t>
      </w:r>
      <w:r>
        <w:rPr>
          <w:rFonts w:eastAsia="Times New Roman" w:cs="Times New Roman"/>
          <w:szCs w:val="24"/>
        </w:rPr>
        <w:t>Υ</w:t>
      </w:r>
      <w:r>
        <w:rPr>
          <w:rFonts w:eastAsia="Times New Roman" w:cs="Times New Roman"/>
          <w:szCs w:val="24"/>
        </w:rPr>
        <w:t xml:space="preserve">πηρεσία θα διατηρήσει τον δημόσιο χαρακτήρα της και θα έχει ξεχωριστή διοίκηση και προσωπικό από τη σημερινή ΥΠΑ. </w:t>
      </w:r>
    </w:p>
    <w:p w14:paraId="163C425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Όσον αφορά τα είκοσι τρία περιφερειακά αεροδρόμια τα οποία δεν ιδιωτικοποιούνται, στο νομοσχέδι</w:t>
      </w:r>
      <w:r>
        <w:rPr>
          <w:rFonts w:eastAsia="Times New Roman" w:cs="Times New Roman"/>
          <w:szCs w:val="24"/>
        </w:rPr>
        <w:t xml:space="preserve">ο προβλέπεται ότι θα περάσουν στο νέο υπερταμείο αποκρατικοποιήσεων. Ωστόσο, η </w:t>
      </w:r>
      <w:r>
        <w:rPr>
          <w:rFonts w:eastAsia="Times New Roman" w:cs="Times New Roman"/>
          <w:bCs/>
          <w:shd w:val="clear" w:color="auto" w:fill="FFFFFF"/>
        </w:rPr>
        <w:t>διαχείριση</w:t>
      </w:r>
      <w:r>
        <w:rPr>
          <w:rFonts w:eastAsia="Times New Roman" w:cs="Times New Roman"/>
          <w:szCs w:val="24"/>
        </w:rPr>
        <w:t xml:space="preserve"> τους θα παραμείνει στην ΥΠΑ. </w:t>
      </w:r>
    </w:p>
    <w:p w14:paraId="163C425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Περνώντας στις διατάξεις του νομοσχεδίου, στο πρώτο κεφάλαιο συστήνεται η Ανεξάρτητη Αρχή Πολιτικής Αεροπορίας και ρυθμίζεται λεπτομερώς</w:t>
      </w:r>
      <w:r>
        <w:rPr>
          <w:rFonts w:eastAsia="Times New Roman" w:cs="Times New Roman"/>
          <w:szCs w:val="24"/>
        </w:rPr>
        <w:t xml:space="preserve"> η διοικητική της δομή. Η λειτουργία της </w:t>
      </w:r>
      <w:r>
        <w:rPr>
          <w:rFonts w:eastAsia="Times New Roman" w:cs="Times New Roman"/>
          <w:szCs w:val="24"/>
        </w:rPr>
        <w:t>α</w:t>
      </w:r>
      <w:r>
        <w:rPr>
          <w:rFonts w:eastAsia="Times New Roman" w:cs="Times New Roman"/>
          <w:szCs w:val="24"/>
        </w:rPr>
        <w:t xml:space="preserve">ρχής συμπληρώνεται με τη Γενική Διεύθυνση Κανονισμών και Εποπτείας, που εποπτεύεται από τον διοικητή και το εκτελεστικό συμβούλιο και στην οποία υπάγονται δέκα τέσσερις διευθύνσεις. Στα σχετικά άρθρα περιγράφονται </w:t>
      </w:r>
      <w:r>
        <w:rPr>
          <w:rFonts w:eastAsia="Times New Roman" w:cs="Times New Roman"/>
          <w:szCs w:val="24"/>
        </w:rPr>
        <w:t xml:space="preserve">αναλυτικά οι αρμοδιότητες των διευθύνσεων αυτών, έτσι ώστε να επιτυγχάνεται ο διακριτός ρόλος της εποπτείας από τη λειτουργία. Τέλος, οι εποπτικές Αρχές Πολιτικής Αεροπορίας συντονίζουν ένα νέο σώμα επιθεωρητών, ενώ αναδιαμορφώνεται και εκσυγχρονίζεται το </w:t>
      </w:r>
      <w:r>
        <w:rPr>
          <w:rFonts w:eastAsia="Times New Roman" w:cs="Times New Roman"/>
          <w:szCs w:val="24"/>
        </w:rPr>
        <w:t xml:space="preserve">υπάρχον, ενσωματώνοντας και τους επιθεωρητές αεροδρομίων και τους επιθεωρητές αεροναυτιλίας. </w:t>
      </w:r>
    </w:p>
    <w:p w14:paraId="163C425C"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Επίσης, προβλέπεται ότι σε κάθε αεροδρόμιο εγκαθίσταται αεροπορική αρχή σε επίπεδο τμήματος ή γραφείου, ανάλογα με την επιβατική κίνηση του αερολιμένα, η οποία ασ</w:t>
      </w:r>
      <w:r>
        <w:rPr>
          <w:rFonts w:eastAsia="Times New Roman" w:cs="Times New Roman"/>
          <w:szCs w:val="24"/>
        </w:rPr>
        <w:t xml:space="preserve">κεί ρόλο εποπτικό και ρυθμιστικό σε θέματα σχετικά με την εφαρμογή των κανόνων του </w:t>
      </w:r>
      <w:r>
        <w:rPr>
          <w:rFonts w:eastAsia="Times New Roman" w:cs="Times New Roman"/>
          <w:szCs w:val="24"/>
        </w:rPr>
        <w:t>Α</w:t>
      </w:r>
      <w:r>
        <w:rPr>
          <w:rFonts w:eastAsia="Times New Roman" w:cs="Times New Roman"/>
          <w:szCs w:val="24"/>
        </w:rPr>
        <w:t xml:space="preserve">εροπορικού </w:t>
      </w:r>
      <w:r>
        <w:rPr>
          <w:rFonts w:eastAsia="Times New Roman" w:cs="Times New Roman"/>
          <w:szCs w:val="24"/>
        </w:rPr>
        <w:t>Δ</w:t>
      </w:r>
      <w:r>
        <w:rPr>
          <w:rFonts w:eastAsia="Times New Roman" w:cs="Times New Roman"/>
          <w:szCs w:val="24"/>
        </w:rPr>
        <w:t xml:space="preserve">ικαίου, όπως αυτοί περιγράφονται στην ελληνική κοινοτική και διεθνή νομοθεσία. </w:t>
      </w:r>
    </w:p>
    <w:p w14:paraId="163C425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Στο δεύτερο και μεγαλύτερο σε έκταση κεφάλαιο καθορίζεται λεπτομερώς η αναδιάρθρ</w:t>
      </w:r>
      <w:r>
        <w:rPr>
          <w:rFonts w:eastAsia="Times New Roman" w:cs="Times New Roman"/>
          <w:szCs w:val="24"/>
        </w:rPr>
        <w:t xml:space="preserve">ωση, ο σκοπός και η δομή της Υπηρεσίας Πολιτικής Αεροπορίας, ΥΠΑ. Με τις προτεινόμενες ρυθμίσεις των άρθρων 26 έως 65 συγκροτείται το εκτελεστικό συμβούλιο της Υπηρεσίας Πολιτικής Αεροπορίας, καθορίζεται ο τρόπος διορισμού και οι αρμοδιότητες του διοικητή </w:t>
      </w:r>
      <w:r>
        <w:rPr>
          <w:rFonts w:eastAsia="Times New Roman" w:cs="Times New Roman"/>
          <w:szCs w:val="24"/>
        </w:rPr>
        <w:t>ΥΠΑ, καθορίζεται ο τρόπος διορισμού και οι αρμοδιότητες του υποδιοικητή αεροναυτιλίας, ο τρόπος διορισμού και οι αρμοδιότητες του υποδιοικητή αερολιμένων και υδατοδρομίων, η διάρθρωση και οι αρμοδιότητες των γραφείων διοικητικής υποστήριξης του διοικητή κα</w:t>
      </w:r>
      <w:r>
        <w:rPr>
          <w:rFonts w:eastAsia="Times New Roman" w:cs="Times New Roman"/>
          <w:szCs w:val="24"/>
        </w:rPr>
        <w:t>ι των υποδιοικητών του Γραφείου Ποιοτικού Ελέγχου και Συμμόρφωσης, η διάρθρωση και οι αρμοδιότητες της Διεύθυνσης Νομικών Υπηρεσιών και Εσωτερικού Ελέγχου, η διάρθρωση και οι αρμοδιότητες της Γενικής Διεύθυνσης Διοικητικής, Οικονομικής και Τεχνικής Υποστήρ</w:t>
      </w:r>
      <w:r>
        <w:rPr>
          <w:rFonts w:eastAsia="Times New Roman" w:cs="Times New Roman"/>
          <w:szCs w:val="24"/>
        </w:rPr>
        <w:t xml:space="preserve">ιξης, ενώ καθορίζονται η διάρθρωση και οι αρμοδιότητες των Διευθύνσεων Διοικητικής Υποστήριξης και Συντονισμού Οικονομικής Υποστήριξης και Συντονισμού Τεχνικής Συντήρησης Πολιτικής και Σχεδιασμού Έκτακτης Ανάγκης. </w:t>
      </w:r>
    </w:p>
    <w:p w14:paraId="163C425E"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Στην ενότητα των άρθρων 45 έως 57 </w:t>
      </w:r>
      <w:r>
        <w:rPr>
          <w:rFonts w:eastAsia="Times New Roman" w:cs="Times New Roman"/>
          <w:szCs w:val="24"/>
        </w:rPr>
        <w:t>καθορίζεται η δομή και η διάρθρωση της Γενικής Διεύθυνσης Παροχής Υπηρεσιών Αεροναυτιλίας και οι αρμοδιότητες των υπαγόμενων σε αυτή διευθύνσεων και τμημάτων.</w:t>
      </w:r>
    </w:p>
    <w:p w14:paraId="163C425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Αναφορικά με το άρθρο 58, καθορίζεται η δομή και η διάρθρωση της Γενικής Διεύθυνσης Αερολιμένων κ</w:t>
      </w:r>
      <w:r>
        <w:rPr>
          <w:rFonts w:eastAsia="Times New Roman" w:cs="Times New Roman"/>
          <w:szCs w:val="24"/>
        </w:rPr>
        <w:t xml:space="preserve">αι Υδατοδρομίων και οι αρμοδιότητες τους, ενώ στην ενότητα των άρθρων από το 59 έως 63 καθορίζεται η δομή και η διάρθρωση της Γενικής Διεύθυνσης Παροχής Υπηρεσιών Αεροναυτιλίας και οι αρμοδιότητες των υπαγόμενων σε αυτή διευθύνσεων και τμημάτων. </w:t>
      </w:r>
    </w:p>
    <w:p w14:paraId="163C426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Στο Κεφάλ</w:t>
      </w:r>
      <w:r>
        <w:rPr>
          <w:rFonts w:eastAsia="Times New Roman" w:cs="Times New Roman"/>
          <w:szCs w:val="24"/>
        </w:rPr>
        <w:t>αιο Γ</w:t>
      </w:r>
      <w:r>
        <w:rPr>
          <w:rFonts w:eastAsia="Times New Roman" w:cs="Times New Roman"/>
          <w:szCs w:val="24"/>
        </w:rPr>
        <w:t>΄</w:t>
      </w:r>
      <w:r>
        <w:rPr>
          <w:rFonts w:eastAsia="Times New Roman" w:cs="Times New Roman"/>
          <w:szCs w:val="24"/>
        </w:rPr>
        <w:t>, στα άρθρα 66 έως 77 αποτυπώνονται οι μεταβατικές, οι καταγόμενες, καθώς και διάφορες άλλες διατάξεις της Αρχής Πολιτικής Αεροπορίας και της Υπηρεσίας Πολιτικής Αεροπορίας. Παρέχεται η εξουσιοδότηση για τη ρύθμιση με προεδρικό διάταγμα θεμάτων μεταξ</w:t>
      </w:r>
      <w:r>
        <w:rPr>
          <w:rFonts w:eastAsia="Times New Roman" w:cs="Times New Roman"/>
          <w:szCs w:val="24"/>
        </w:rPr>
        <w:t>ύ άλλων σχετικά με τη στελέχωση, διάρθρωση του προσωπικού της Αρχής Πολιτικής Αεροπορίας και της Υπηρεσίας Πολιτικής Αεροπορίας, χρηματοδότηση και οικονομική διαχείριση αυτών, ζητήματα κατανομής, διαχείρισης και απόδοσης των επιδομάτων και των αποζημιώσεων</w:t>
      </w:r>
      <w:r>
        <w:rPr>
          <w:rFonts w:eastAsia="Times New Roman" w:cs="Times New Roman"/>
          <w:szCs w:val="24"/>
        </w:rPr>
        <w:t xml:space="preserve"> του προσωπικού της Υπηρεσίας Πολιτικής Αεροπορίας.</w:t>
      </w:r>
    </w:p>
    <w:p w14:paraId="163C4261"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 xml:space="preserve">Στο Κεφάλαιο Δ΄ με τα τρία άρθρα του εισάγονται διατάξεις εκτός Αρχής Πολιτικής Αεροπορίας και Υπηρεσίας Πολιτικής Αεροπορίας. Με την προτεινόμενη ρύθμιση του άρθρου 78 τροποποιούνται οι διατάξεις του άρθρου 12 του ν.4070/2012, σχετικά με τις αρμοδιότητες </w:t>
      </w:r>
      <w:r>
        <w:rPr>
          <w:rFonts w:eastAsia="Times New Roman"/>
          <w:szCs w:val="24"/>
        </w:rPr>
        <w:t xml:space="preserve">της Εθνικής Επιτροπής Τηλεπικοινωνιών και Ταχυδρομείων σε θέματα ηλεκτρονικών επικοινωνιών. </w:t>
      </w:r>
    </w:p>
    <w:p w14:paraId="163C4262"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Εισάγονται οι απαραίτητες νομοθετικές ρυθμίσεις, προκειμένου να επιλυθεί το ζήτημα των αμοιβών των κλιμακίων επιφυλακής της Εθνικής Επιτροπής Τηλεπικοινωνιών και Τ</w:t>
      </w:r>
      <w:r>
        <w:rPr>
          <w:rFonts w:eastAsia="Times New Roman"/>
          <w:szCs w:val="24"/>
        </w:rPr>
        <w:t xml:space="preserve">αχυδρομείων, τα οποία είναι αρμόδια για την προστασία όλων των δικτύων που έχουν άμεση σχέση με την ασφάλεια των αεροπορικών συγκοινωνιών. </w:t>
      </w:r>
    </w:p>
    <w:p w14:paraId="163C4263"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 xml:space="preserve">Τέλος, όσον αφορά τα ανταποδοτικά τέλη υπέρ πτήσεων του </w:t>
      </w:r>
      <w:r>
        <w:rPr>
          <w:rFonts w:eastAsia="Times New Roman"/>
          <w:szCs w:val="24"/>
          <w:lang w:val="en-US"/>
        </w:rPr>
        <w:t>E</w:t>
      </w:r>
      <w:r>
        <w:rPr>
          <w:rFonts w:eastAsia="Times New Roman"/>
          <w:szCs w:val="24"/>
          <w:lang w:val="en-US"/>
        </w:rPr>
        <w:t>UROCONTROL</w:t>
      </w:r>
      <w:r>
        <w:rPr>
          <w:rFonts w:eastAsia="Times New Roman"/>
          <w:szCs w:val="24"/>
        </w:rPr>
        <w:t>, περίπου 120 έως 150 εκατομμύρια ευρώ ετησίως, θ</w:t>
      </w:r>
      <w:r>
        <w:rPr>
          <w:rFonts w:eastAsia="Times New Roman"/>
          <w:szCs w:val="24"/>
        </w:rPr>
        <w:t xml:space="preserve">α κατευθύνονται πλέον μόνο στους φορείς της Πολιτικής Αεροπορίας σύμφωνα με τους διεθνείς κανονισμούς και επομένως θα δίνεται η δυνατότητα συνεχούς εκσυγχρονισμού της, ενώ μέχρι σήμερα αυτά κατευθύνονται σε άλλους τομείς του </w:t>
      </w:r>
      <w:r>
        <w:rPr>
          <w:rFonts w:eastAsia="Times New Roman"/>
          <w:szCs w:val="24"/>
        </w:rPr>
        <w:t>δ</w:t>
      </w:r>
      <w:r>
        <w:rPr>
          <w:rFonts w:eastAsia="Times New Roman"/>
          <w:szCs w:val="24"/>
        </w:rPr>
        <w:t xml:space="preserve">ημοσίου. </w:t>
      </w:r>
    </w:p>
    <w:p w14:paraId="163C4264"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Κυρίες και κύριοι συ</w:t>
      </w:r>
      <w:r>
        <w:rPr>
          <w:rFonts w:eastAsia="Times New Roman"/>
          <w:szCs w:val="24"/>
        </w:rPr>
        <w:t xml:space="preserve">νάδελφοι, διασφαλίστηκε τόσο ο έλεγχος του εναέριου χώρου όσο και η διαχείριση των αεροδρομίων από δημόσιες υπηρεσίες, διασφαλίζοντας τον κρατικό έλεγχο και τις θέσεις εργασίας. </w:t>
      </w:r>
    </w:p>
    <w:p w14:paraId="163C4265"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Το συγκεκριμένο νομοσχέδιο έγινε δεκτό σχεδόν καθολικά και αναφέρομαι στους φ</w:t>
      </w:r>
      <w:r>
        <w:rPr>
          <w:rFonts w:eastAsia="Times New Roman"/>
          <w:szCs w:val="24"/>
        </w:rPr>
        <w:t xml:space="preserve">ορείς, κάτι που αντικατοπτρίζει τις επιτυχείς προσπάθειες της Κυβέρνησης. Οι Ανεξάρτητοι Έλληνες το στηρίζουμε. </w:t>
      </w:r>
    </w:p>
    <w:p w14:paraId="163C4266"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Σας ευχαριστώ.</w:t>
      </w:r>
    </w:p>
    <w:p w14:paraId="163C4267" w14:textId="77777777" w:rsidR="004A774E" w:rsidRDefault="006F765D">
      <w:pPr>
        <w:tabs>
          <w:tab w:val="left" w:pos="2608"/>
        </w:tabs>
        <w:spacing w:line="600" w:lineRule="auto"/>
        <w:ind w:firstLine="720"/>
        <w:jc w:val="center"/>
        <w:rPr>
          <w:rFonts w:eastAsia="Times New Roman"/>
          <w:szCs w:val="24"/>
        </w:rPr>
      </w:pPr>
      <w:r>
        <w:rPr>
          <w:rFonts w:eastAsia="Times New Roman"/>
          <w:szCs w:val="24"/>
        </w:rPr>
        <w:t xml:space="preserve">(Χειροκροτήματα από τις πτέρυγες του ΣΥΡΙΖΑ και των </w:t>
      </w:r>
      <w:r>
        <w:rPr>
          <w:rFonts w:eastAsia="Times New Roman"/>
          <w:szCs w:val="24"/>
        </w:rPr>
        <w:t>ΑΝΕΛ</w:t>
      </w:r>
      <w:r>
        <w:rPr>
          <w:rFonts w:eastAsia="Times New Roman"/>
          <w:szCs w:val="24"/>
        </w:rPr>
        <w:t>)</w:t>
      </w:r>
    </w:p>
    <w:p w14:paraId="163C4268" w14:textId="77777777" w:rsidR="004A774E" w:rsidRDefault="006F765D">
      <w:pPr>
        <w:tabs>
          <w:tab w:val="left" w:pos="2608"/>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κύριε Λαζαρίδη.</w:t>
      </w:r>
    </w:p>
    <w:p w14:paraId="163C4269"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Τον λόγ</w:t>
      </w:r>
      <w:r>
        <w:rPr>
          <w:rFonts w:eastAsia="Times New Roman"/>
          <w:szCs w:val="24"/>
        </w:rPr>
        <w:t>ο έχει ο κ. Ιωάννης Σαρίδης, ειδικός αγορητής της Ένωσης Κεντρώων.</w:t>
      </w:r>
    </w:p>
    <w:p w14:paraId="163C426A" w14:textId="77777777" w:rsidR="004A774E" w:rsidRDefault="006F765D">
      <w:pPr>
        <w:tabs>
          <w:tab w:val="left" w:pos="2608"/>
        </w:tabs>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Ευχαριστώ πάρα πολύ, κύριε Πρόεδρε.</w:t>
      </w:r>
    </w:p>
    <w:p w14:paraId="163C426B"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Κύριε Υπουργέ, κυρίες και κύριοι συνάδελφοι, η Ένωση Κεντρώων δεν θα παίξει με τις λέξεις ούτε σήμερα. Το νομοσχέδιο είναι χρήσιμο. Οι ό</w:t>
      </w:r>
      <w:r>
        <w:rPr>
          <w:rFonts w:eastAsia="Times New Roman"/>
          <w:szCs w:val="24"/>
        </w:rPr>
        <w:t>ποιες ελλείψεις που θα μας απασχολήσουν ενδεχομένως στο μέλλον, θα μας απασχολήσουν, αλλά για το παρόν δίνει λύσεις όχι μόνο στην ΥΠΑ σαν υπηρεσία, όχι μόνο στις διαπραγματεύσεις για την αξιολόγηση, αλλά κυρίως γιατί κάνει ό,τι μπορεί σ’ αυτές τις δύσκολες</w:t>
      </w:r>
      <w:r>
        <w:rPr>
          <w:rFonts w:eastAsia="Times New Roman"/>
          <w:szCs w:val="24"/>
        </w:rPr>
        <w:t xml:space="preserve"> οικονομικά συνθήκες να κρατήσει μακριά εθνικούς κινδύνους.</w:t>
      </w:r>
    </w:p>
    <w:p w14:paraId="163C426C"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Η τοποθέτησή μου κινείται γύρω από το εξής τρίπτυχο συμπερασμάτων και είναι και η προσέγγιση της Ένωσης Κεντρώων. Θα μπορούσαμε να υπερψηφίσουμε το παρόν νομοσχέδιο, γιατί απλά δεν ανοίγουμε την π</w:t>
      </w:r>
      <w:r>
        <w:rPr>
          <w:rFonts w:eastAsia="Times New Roman"/>
          <w:szCs w:val="24"/>
        </w:rPr>
        <w:t>ίσω πόρτα στην τουρκική επιθετικότητα. Θα μπορούσαμε να υπερψηφίσουμε το παρόν νομοσχέδιο, γιατί δεν ιδιωτικοποιούμε τον ελληνικό ουρανό. Και θα μπορούσαμε να υπερψηφίσουμε το παρόν νομοσχέδιο, γιατί δεν απολύουμε κόσμο ούτε διαλύουμε την Υπηρεσία Πολιτική</w:t>
      </w:r>
      <w:r>
        <w:rPr>
          <w:rFonts w:eastAsia="Times New Roman"/>
          <w:szCs w:val="24"/>
        </w:rPr>
        <w:t>ς Αεροπορίας.</w:t>
      </w:r>
    </w:p>
    <w:p w14:paraId="163C426D"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 xml:space="preserve">Το προς ψήφιση νομοσχέδιο εξετάστηκε όσο γινόταν καλύτερα, δεδομένου του ελάχιστου διαθέσιμου χρόνου, που πραγματικά δεν κατανοούμε, κύριε Υπουργέ, για ποιον λόγο ταράσσετε έτσι την ψυχική ηρεμία μας, αλλά και τη διάθεσή μας για διάλογο. </w:t>
      </w:r>
    </w:p>
    <w:p w14:paraId="163C426E"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Εξε</w:t>
      </w:r>
      <w:r>
        <w:rPr>
          <w:rFonts w:eastAsia="Times New Roman"/>
          <w:szCs w:val="24"/>
        </w:rPr>
        <w:t xml:space="preserve">τάστηκε, λοιπόν, κρατώντας διαρκώς μία κυρίως σκέψη: Η Ελλάδα, η Κύπρος και άρα η Ευρώπη έχουν γείτονα την Τουρκία, μια χώρα που καθημερινά παραδίδεται όλο και περισσότερο στη βαρβαρότητα. </w:t>
      </w:r>
    </w:p>
    <w:p w14:paraId="163C426F"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Το σημερινό νομοσχέδιο, μεταξύ άλλων πολύ σοβαρών ζητημάτων, καταπ</w:t>
      </w:r>
      <w:r>
        <w:rPr>
          <w:rFonts w:eastAsia="Times New Roman"/>
          <w:szCs w:val="24"/>
        </w:rPr>
        <w:t>ιάνεται κυρίως με το πολύ ευαίσθητο θέμα της διαχείρισης του εθνικού μας εναέριου χώρου. Για να καταλάβουμε, λοιπόν, τις προκλήσεις και τις δυσκολίες που αντιμετωπίζουμε στον ελληνικό ουρανό, για τον οποίο καλούμαστε να νομοθετήσουμε σήμερα εμείς εδώ, θα π</w:t>
      </w:r>
      <w:r>
        <w:rPr>
          <w:rFonts w:eastAsia="Times New Roman"/>
          <w:szCs w:val="24"/>
        </w:rPr>
        <w:t>ρέπει να εξετάσουμε πρώτα τι γίνεται στα ελληνικά εδάφη και τι γίνεται στα ελληνικά πελάγη με αυτή την προσέγγιση πηγαίνουμε.</w:t>
      </w:r>
    </w:p>
    <w:p w14:paraId="163C4270"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Κυρίες και κύριοι συνάδελφοι, όπως όλοι γνωρίζουμε, κυπριακά –άρα και ευρωπαϊκά εδάφη- βρίσκονται αυτή τη στιγμή υπό τουρκική κατο</w:t>
      </w:r>
      <w:r>
        <w:rPr>
          <w:rFonts w:eastAsia="Times New Roman"/>
          <w:szCs w:val="24"/>
        </w:rPr>
        <w:t>χή.</w:t>
      </w:r>
    </w:p>
    <w:p w14:paraId="163C4271" w14:textId="77777777" w:rsidR="004A774E" w:rsidRDefault="006F765D">
      <w:pPr>
        <w:spacing w:line="600" w:lineRule="auto"/>
        <w:ind w:firstLine="720"/>
        <w:jc w:val="both"/>
        <w:rPr>
          <w:rFonts w:eastAsia="Times New Roman"/>
          <w:szCs w:val="24"/>
        </w:rPr>
      </w:pPr>
      <w:r>
        <w:rPr>
          <w:rFonts w:eastAsia="Times New Roman"/>
          <w:szCs w:val="24"/>
        </w:rPr>
        <w:t>Η Τουρκία επιδεικνύει φανερά πλέον, με το θράσος που τη χαρακτηρίζει και της περισσεύει, τις προθέσεις της να εκμεταλλευτεί με ύπουλο τρόπο τις διεθνείς συγκυρίες και περιστάσεις, ώστε να επαναφέρει στο προσκήνιο τις αξιώσεις της για παραμονή των τουρκ</w:t>
      </w:r>
      <w:r>
        <w:rPr>
          <w:rFonts w:eastAsia="Times New Roman"/>
          <w:szCs w:val="24"/>
        </w:rPr>
        <w:t>ικών κατοχικών στρατευμάτων στα ματωμένα εδάφη της Κύπρου ως προϋπόθεση μάλιστα, της όποιας λύσης του κυπριακού. Αυτά στα εδάφη μας.</w:t>
      </w:r>
    </w:p>
    <w:p w14:paraId="163C4272" w14:textId="77777777" w:rsidR="004A774E" w:rsidRDefault="006F765D">
      <w:pPr>
        <w:spacing w:line="600" w:lineRule="auto"/>
        <w:ind w:firstLine="720"/>
        <w:jc w:val="both"/>
        <w:rPr>
          <w:rFonts w:eastAsia="Times New Roman"/>
          <w:szCs w:val="24"/>
        </w:rPr>
      </w:pPr>
      <w:r>
        <w:rPr>
          <w:rFonts w:eastAsia="Times New Roman"/>
          <w:szCs w:val="24"/>
        </w:rPr>
        <w:t>Από την άλλη, στα ελληνικά νερά της Νοτιοανατολικής Μεσογείου, βλέπουμε και γνωρίζουμε όλοι τι είδους συμπεριφορά επιδεικνύ</w:t>
      </w:r>
      <w:r>
        <w:rPr>
          <w:rFonts w:eastAsia="Times New Roman"/>
          <w:szCs w:val="24"/>
        </w:rPr>
        <w:t>ει η Τουρκία. Στο Αιγαίο, η «σύμμαχος» και «φίλη» Τουρκία έδειξε το πραγματικό της πρόσωπο. Κανείς σοβαρός άνθρωπος δεν αμφισβητεί σήμερα το αν η Τουρκία είναι πράγματι σε θέση να ελέγξει ή όχι τις μεταναστευτικές ροές στο Αιγαίο. Σαφώς και είναι σε θέση ν</w:t>
      </w:r>
      <w:r>
        <w:rPr>
          <w:rFonts w:eastAsia="Times New Roman"/>
          <w:szCs w:val="24"/>
        </w:rPr>
        <w:t>α τις ελέγξει. Αδιαμφισβήτητα ελέγχει τις ροές των μεταναστών στο Αιγαίο, αυτό είναι γεγονός. Και ανοιγοκλείνει μάλιστα την κάνουλα των ροών αυτών, για να συντηρεί την ανυπόστατη ρητορεία, πως η Ελλάδα δεν είναι δήθεν ικανή να ελέγξει τα θαλάσσια σύνορά τη</w:t>
      </w:r>
      <w:r>
        <w:rPr>
          <w:rFonts w:eastAsia="Times New Roman"/>
          <w:szCs w:val="24"/>
        </w:rPr>
        <w:t>ς και άρα τα σύνορα της Ευρώπης.</w:t>
      </w:r>
    </w:p>
    <w:p w14:paraId="163C4273" w14:textId="77777777" w:rsidR="004A774E" w:rsidRDefault="006F765D">
      <w:pPr>
        <w:spacing w:line="600" w:lineRule="auto"/>
        <w:ind w:firstLine="720"/>
        <w:jc w:val="both"/>
        <w:rPr>
          <w:rFonts w:eastAsia="Times New Roman"/>
          <w:szCs w:val="24"/>
        </w:rPr>
      </w:pPr>
      <w:r>
        <w:rPr>
          <w:rFonts w:eastAsia="Times New Roman"/>
          <w:szCs w:val="24"/>
        </w:rPr>
        <w:t xml:space="preserve">Αυτό που η τουρκική διπλωματία επιχειρεί να παρουσιάσει ως ελληνική αδυναμία, δεν είναι τίποτα άλλο παρά η απόδειξη πως ξέρουμε ψύχραιμα να ξεχωρίζουμε τον πραγματικό εχθρό, τον αληθινό εχθρό, τον πραγματικό κίνδυνο. </w:t>
      </w:r>
    </w:p>
    <w:p w14:paraId="163C4274" w14:textId="77777777" w:rsidR="004A774E" w:rsidRDefault="006F765D">
      <w:pPr>
        <w:spacing w:line="600" w:lineRule="auto"/>
        <w:ind w:firstLine="720"/>
        <w:jc w:val="both"/>
        <w:rPr>
          <w:rFonts w:eastAsia="Times New Roman"/>
          <w:szCs w:val="24"/>
        </w:rPr>
      </w:pPr>
      <w:r>
        <w:rPr>
          <w:rFonts w:eastAsia="Times New Roman"/>
          <w:szCs w:val="24"/>
        </w:rPr>
        <w:t>Δεν κ</w:t>
      </w:r>
      <w:r>
        <w:rPr>
          <w:rFonts w:eastAsia="Times New Roman"/>
          <w:szCs w:val="24"/>
        </w:rPr>
        <w:t>ινδυνεύει, λοιπόν, η Ελλάδα από τους πρόσφυγες που πνίγονται στο Αιγαίο. Δεν είναι εχθροί των Ελλήνων οι πρόσφυγες και οι μετανάστες. Το μόνο που κινδυνεύει να χαθεί στο Αιγαίο, πέρα από τις ανθρώπινες ζωές, είναι το κύρος, η τιμή και η υπόληψη της Ευρώπης</w:t>
      </w:r>
      <w:r>
        <w:rPr>
          <w:rFonts w:eastAsia="Times New Roman"/>
          <w:szCs w:val="24"/>
        </w:rPr>
        <w:t xml:space="preserve">. Η τύχη αυτών των ανθρώπων είναι σε ελληνικά και άρα σε ευρωπαϊκά χέρια. Ο πολιτισμός και ο ανθρωπισμός δεν επιτρέπει ούτε να διανοηθούμε να πνίξουμε ανθρώπους. Και δεν αφήσαμε ποτέ στην Ελλάδα κανέναν αβοήθητο να πνιγεί στη θάλασσα. </w:t>
      </w:r>
    </w:p>
    <w:p w14:paraId="163C4275" w14:textId="77777777" w:rsidR="004A774E" w:rsidRDefault="006F765D">
      <w:pPr>
        <w:spacing w:line="600" w:lineRule="auto"/>
        <w:ind w:firstLine="720"/>
        <w:jc w:val="both"/>
        <w:rPr>
          <w:rFonts w:eastAsia="Times New Roman"/>
          <w:szCs w:val="24"/>
        </w:rPr>
      </w:pPr>
      <w:r>
        <w:rPr>
          <w:rFonts w:eastAsia="Times New Roman"/>
          <w:szCs w:val="24"/>
        </w:rPr>
        <w:t>Αυτή η αρχαία ελληνι</w:t>
      </w:r>
      <w:r>
        <w:rPr>
          <w:rFonts w:eastAsia="Times New Roman"/>
          <w:szCs w:val="24"/>
        </w:rPr>
        <w:t xml:space="preserve">κή ναυτική παράδοση αποτελεί έως και σήμερα τη βάση του </w:t>
      </w:r>
      <w:r>
        <w:rPr>
          <w:rFonts w:eastAsia="Times New Roman"/>
          <w:szCs w:val="24"/>
        </w:rPr>
        <w:t>Δ</w:t>
      </w:r>
      <w:r>
        <w:rPr>
          <w:rFonts w:eastAsia="Times New Roman"/>
          <w:szCs w:val="24"/>
        </w:rPr>
        <w:t xml:space="preserve">ιεθνούς </w:t>
      </w:r>
      <w:r>
        <w:rPr>
          <w:rFonts w:eastAsia="Times New Roman"/>
          <w:szCs w:val="24"/>
        </w:rPr>
        <w:t>Δ</w:t>
      </w:r>
      <w:r>
        <w:rPr>
          <w:rFonts w:eastAsia="Times New Roman"/>
          <w:szCs w:val="24"/>
        </w:rPr>
        <w:t>ικαίου της θάλασσας, ένα δίκαιο που η Τουρκία δεν αποδέχθηκε ποτέ και δεν υπέγραψε ποτέ. Και πρέπει να το λάβουμε αυτό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κατά τη ψήφιση του σημερινού νομοσχεδίου, το οποίο μεταξύ άλλων εναρμονίζει την Ελλάδα με την Ευρώπη και τις διεθνείς καλές πρακτικές, όπως αυτές προκύπτουν από μελέτες παγκοσμίων οργανισμών με σκοπό την προστασία της αεροπλοΐας.</w:t>
      </w:r>
    </w:p>
    <w:p w14:paraId="163C4276" w14:textId="77777777" w:rsidR="004A774E" w:rsidRDefault="006F765D">
      <w:pPr>
        <w:spacing w:line="600" w:lineRule="auto"/>
        <w:ind w:firstLine="720"/>
        <w:jc w:val="both"/>
        <w:rPr>
          <w:rFonts w:eastAsia="Times New Roman"/>
          <w:szCs w:val="24"/>
        </w:rPr>
      </w:pPr>
      <w:r>
        <w:rPr>
          <w:rFonts w:eastAsia="Times New Roman"/>
          <w:szCs w:val="24"/>
        </w:rPr>
        <w:t>Κυρίες και κύριοι συνάδελ</w:t>
      </w:r>
      <w:r>
        <w:rPr>
          <w:rFonts w:eastAsia="Times New Roman"/>
          <w:szCs w:val="24"/>
        </w:rPr>
        <w:t xml:space="preserve">φοι, κανείς Ευρωπαίος πολίτης δεν πιστεύει πια πως η παρουσία του ΝΑΤΟ ήταν η αιτία για την οποία ανακόπηκαν τελικά οι ροές. Το καθεστώς του Ερντογάν αποφασίζει το πόσοι θα δοκιμάσουν να περάσουν στα ελληνικά νησιά. </w:t>
      </w:r>
    </w:p>
    <w:p w14:paraId="163C4277" w14:textId="77777777" w:rsidR="004A774E" w:rsidRDefault="006F765D">
      <w:pPr>
        <w:spacing w:line="600" w:lineRule="auto"/>
        <w:ind w:firstLine="720"/>
        <w:jc w:val="both"/>
        <w:rPr>
          <w:rFonts w:eastAsia="Times New Roman"/>
          <w:szCs w:val="24"/>
        </w:rPr>
      </w:pPr>
      <w:r>
        <w:rPr>
          <w:rFonts w:eastAsia="Times New Roman"/>
          <w:szCs w:val="24"/>
        </w:rPr>
        <w:t>Αυτό το θράσος, λοιπόν, που επιδεικνύει</w:t>
      </w:r>
      <w:r>
        <w:rPr>
          <w:rFonts w:eastAsia="Times New Roman"/>
          <w:szCs w:val="24"/>
        </w:rPr>
        <w:t xml:space="preserve"> η Τουρκία από τη μια στα εδάφη του ελληνισμού, από την άλλη στα πελάγη του ελληνισμού, δεν είναι τίποτα μπροστά στο θράσος που θα έδειχνε, αν της το επιτρέπαμε, στον ελληνικό ουρανό και άρα στον ευρωπαϊκό ουρανό. Γενιές Ελλήνων μεγάλωσαν μαθαίνοντας και γ</w:t>
      </w:r>
      <w:r>
        <w:rPr>
          <w:rFonts w:eastAsia="Times New Roman"/>
          <w:szCs w:val="24"/>
        </w:rPr>
        <w:t xml:space="preserve">νωρίζοντας καλά τη φράση «ελληνικά μαχητικά της Πολεμικής μας Αεροπορίας αναχαίτισαν τουρκικά αεροσκάφη, τα οποία παραβίασαν το </w:t>
      </w:r>
      <w:r>
        <w:rPr>
          <w:rFonts w:eastAsia="Times New Roman"/>
          <w:szCs w:val="24"/>
          <w:lang w:val="en-US"/>
        </w:rPr>
        <w:t>FIR</w:t>
      </w:r>
      <w:r>
        <w:rPr>
          <w:rFonts w:eastAsia="Times New Roman"/>
          <w:szCs w:val="24"/>
        </w:rPr>
        <w:t xml:space="preserve"> Αθηνών». Αναρωτιέμαι πόσες γενιές ακόμα Ελλήνων θα μεγαλώσουν ακούγοντας αυτές τις φράσεις καθημερινά στα ελληνικά δελτία ει</w:t>
      </w:r>
      <w:r>
        <w:rPr>
          <w:rFonts w:eastAsia="Times New Roman"/>
          <w:szCs w:val="24"/>
        </w:rPr>
        <w:t>δήσεων.</w:t>
      </w:r>
    </w:p>
    <w:p w14:paraId="163C4278" w14:textId="77777777" w:rsidR="004A774E" w:rsidRDefault="006F765D">
      <w:pPr>
        <w:spacing w:line="600" w:lineRule="auto"/>
        <w:ind w:firstLine="720"/>
        <w:jc w:val="both"/>
        <w:rPr>
          <w:rFonts w:eastAsia="Times New Roman"/>
          <w:szCs w:val="24"/>
        </w:rPr>
      </w:pPr>
      <w:r>
        <w:rPr>
          <w:rFonts w:eastAsia="Times New Roman"/>
          <w:szCs w:val="24"/>
        </w:rPr>
        <w:t>Κυρίες και κύριοι Βουλευτές, ο ελληνικός και άρα ο ευρωπαϊκός ουρανός έχει κανόνες που πρέπει να εφαρμόζονται, κανόνες που καθημερινά παραβιάζει η Τουρκία. Αυτές είναι δυο αλήθειες, με τις οποίες ζουν καθημερινά όχι μόνο οι πιλότοι, μηχανικοί και τ</w:t>
      </w:r>
      <w:r>
        <w:rPr>
          <w:rFonts w:eastAsia="Times New Roman"/>
          <w:szCs w:val="24"/>
        </w:rPr>
        <w:t>εχνικοί της Πολεμικής μας Αεροπορίας, αλλά και οι εργαζόμενοι της Υπηρεσίας Πολιτικής Αεροπορίας.</w:t>
      </w:r>
    </w:p>
    <w:p w14:paraId="163C4279" w14:textId="77777777" w:rsidR="004A774E" w:rsidRDefault="006F765D">
      <w:pPr>
        <w:spacing w:line="600" w:lineRule="auto"/>
        <w:ind w:firstLine="720"/>
        <w:jc w:val="both"/>
        <w:rPr>
          <w:rFonts w:eastAsia="Times New Roman"/>
          <w:szCs w:val="24"/>
        </w:rPr>
      </w:pPr>
      <w:r>
        <w:rPr>
          <w:rFonts w:eastAsia="Times New Roman"/>
          <w:szCs w:val="24"/>
        </w:rPr>
        <w:t>Το υπό συζήτηση, λοιπόν, νομοσχέδιο το εξετάσαμε κυρίως υπό αυτό το πρίσμα και σε σχέση με όλα όσα σας προανέφερα για την παραβατικότητα της γείτονος. Σήμερα, λοιπόν, δεν συζητάμε απλά για το μέλλον της ΥΠΑ και τη διαχείριση του ελληνικού εναέριου χώρου, α</w:t>
      </w:r>
      <w:r>
        <w:rPr>
          <w:rFonts w:eastAsia="Times New Roman"/>
          <w:szCs w:val="24"/>
        </w:rPr>
        <w:t xml:space="preserve">λλά για έναν από τους πυλώνες της εθνικής μας κυριαρχίας. </w:t>
      </w:r>
    </w:p>
    <w:p w14:paraId="163C427A" w14:textId="77777777" w:rsidR="004A774E" w:rsidRDefault="006F765D">
      <w:pPr>
        <w:spacing w:line="600" w:lineRule="auto"/>
        <w:ind w:firstLine="720"/>
        <w:jc w:val="both"/>
        <w:rPr>
          <w:rFonts w:eastAsia="Times New Roman"/>
          <w:szCs w:val="24"/>
        </w:rPr>
      </w:pPr>
      <w:r>
        <w:rPr>
          <w:rFonts w:eastAsia="Times New Roman"/>
          <w:szCs w:val="24"/>
        </w:rPr>
        <w:t xml:space="preserve">Οφείλω, λοιπόν, να ξεκαθαρίσω πως τίποτα μέσα στο παρόν νομοσχέδιο δεν θέτει σε κίνδυνο την ελληνική κυριαρχία του εθνικού εναέριου χώρου. Αντιθέτως, η ενίσχυση της λειτουργίας του </w:t>
      </w:r>
      <w:r>
        <w:rPr>
          <w:rFonts w:eastAsia="Times New Roman"/>
          <w:szCs w:val="24"/>
          <w:lang w:val="en-US"/>
        </w:rPr>
        <w:t>FIR</w:t>
      </w:r>
      <w:r>
        <w:rPr>
          <w:rFonts w:eastAsia="Times New Roman"/>
          <w:szCs w:val="24"/>
        </w:rPr>
        <w:t xml:space="preserve"> Αθηνών είναι</w:t>
      </w:r>
      <w:r>
        <w:rPr>
          <w:rFonts w:eastAsia="Times New Roman"/>
          <w:szCs w:val="24"/>
        </w:rPr>
        <w:t xml:space="preserve"> στην απόλυτα θετική κατεύθυνση και γι’ αυτόν κυρίως τον λόγο θα μπορούσαμε, όπως είπαμε, να υπερψηφίσουμε το νομοσχέδιο επί της αρχής.</w:t>
      </w:r>
    </w:p>
    <w:p w14:paraId="163C427B" w14:textId="77777777" w:rsidR="004A774E" w:rsidRDefault="006F765D">
      <w:pPr>
        <w:spacing w:line="600" w:lineRule="auto"/>
        <w:ind w:firstLine="720"/>
        <w:jc w:val="both"/>
        <w:rPr>
          <w:rFonts w:eastAsia="Times New Roman"/>
          <w:szCs w:val="24"/>
        </w:rPr>
      </w:pPr>
      <w:r>
        <w:rPr>
          <w:rFonts w:eastAsia="Times New Roman"/>
          <w:szCs w:val="24"/>
        </w:rPr>
        <w:t>Προχωρώ στο δεύτερο μέρος των συμπερασμάτων μου, όπου διαπίστωσα πως με το παρόν νομοσχέδιο μένουν όλα όσα πρέπει στα χέ</w:t>
      </w:r>
      <w:r>
        <w:rPr>
          <w:rFonts w:eastAsia="Times New Roman"/>
          <w:szCs w:val="24"/>
        </w:rPr>
        <w:t xml:space="preserve">ρια του ελληνικού </w:t>
      </w:r>
      <w:r>
        <w:rPr>
          <w:rFonts w:eastAsia="Times New Roman"/>
          <w:szCs w:val="24"/>
        </w:rPr>
        <w:t>δ</w:t>
      </w:r>
      <w:r>
        <w:rPr>
          <w:rFonts w:eastAsia="Times New Roman"/>
          <w:szCs w:val="24"/>
        </w:rPr>
        <w:t xml:space="preserve">ημοσίου και με τρόπο που να μην επιτρέπει στους δανειστές μας να επιμείνουν περισσότερο στο μέλλον, στο παράλογο και ανυπόστατο αίτημά τους, να ιδιωτικοποιήσουμε τον ελληνικό ουρανό. </w:t>
      </w:r>
    </w:p>
    <w:p w14:paraId="163C427C" w14:textId="77777777" w:rsidR="004A774E" w:rsidRDefault="006F765D">
      <w:pPr>
        <w:spacing w:line="600" w:lineRule="auto"/>
        <w:ind w:firstLine="720"/>
        <w:jc w:val="both"/>
        <w:rPr>
          <w:rFonts w:eastAsia="Times New Roman"/>
          <w:szCs w:val="24"/>
        </w:rPr>
      </w:pPr>
      <w:r>
        <w:rPr>
          <w:rFonts w:eastAsia="Times New Roman"/>
          <w:szCs w:val="24"/>
        </w:rPr>
        <w:t>Είναι αλήθεια πως οι δανειστές ζήτησαν από πολύ νωρίς</w:t>
      </w:r>
      <w:r>
        <w:rPr>
          <w:rFonts w:eastAsia="Times New Roman"/>
          <w:szCs w:val="24"/>
        </w:rPr>
        <w:t xml:space="preserve"> να ιδιωτικοποιηθούν και τα αεροδρόμια του Αιγαίου και ο ουρανός του Αιγαίου και είναι αλήθεια, επίσης, πως οι κυβερνήσεις του ΠΑΣΟΚ και της Νέας Δημοκρατίας είχαν υποχωρήσει στο αίτημα αυτό, με έναν νόμο του 2011 που προέβλεπε την ίδρυση μιας ανώνυμης ετα</w:t>
      </w:r>
      <w:r>
        <w:rPr>
          <w:rFonts w:eastAsia="Times New Roman"/>
          <w:szCs w:val="24"/>
        </w:rPr>
        <w:t>ιρείας που θα αναλάμβανε τη διαχείριση του εθνικού μας εναέριου χώρου.</w:t>
      </w:r>
    </w:p>
    <w:p w14:paraId="163C427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Αυτό λέει πολλά για την περίφημη «γραμμή» που βάζουν οι συνάδελφοι της Αξιωματικής Αντιπολίτευσης, όταν μιλάνε για αξιοποίηση. Ευτυχώς, αυτό δεν έγινε πραγματικότητα και έτσι τη σημεριν</w:t>
      </w:r>
      <w:r>
        <w:rPr>
          <w:rFonts w:eastAsia="Times New Roman" w:cs="Times New Roman"/>
          <w:szCs w:val="24"/>
        </w:rPr>
        <w:t xml:space="preserve">ή Πολιτική Αεροπορία θα διαδεχθούν δύο νέοι δημόσιοι φορείς με διακριτούς ρόλους, επιτυγχάνοντας τον απαραίτητο διαχωρισμό ανάμεσα στον επόπτη και τον εποπτευόμενο, ανάμεσα στον ελεγκτή και στον ελεγχόμενο. </w:t>
      </w:r>
    </w:p>
    <w:p w14:paraId="163C427E"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Η πραγματικότητα του σύνθετου ιδιοκτησιακού καθε</w:t>
      </w:r>
      <w:r>
        <w:rPr>
          <w:rFonts w:eastAsia="Times New Roman" w:cs="Times New Roman"/>
          <w:szCs w:val="24"/>
        </w:rPr>
        <w:t xml:space="preserve">στώτος των αεροδρομίων της χώρας μας έτσι όπως αυτή διαμορφώθηκε στα χρόνια της κρίσης επιβάλλει με σκοπό την προστασία του δημοσίου συμφέροντος τη δημιουργία αποτελεσματικών δομών ελέγχου και εποπτείας για ολόκληρη την ελληνική επικράτεια. </w:t>
      </w:r>
    </w:p>
    <w:p w14:paraId="163C427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Το Αεροδρόμιο </w:t>
      </w:r>
      <w:r>
        <w:rPr>
          <w:rFonts w:eastAsia="Times New Roman" w:cs="Times New Roman"/>
          <w:szCs w:val="24"/>
        </w:rPr>
        <w:t xml:space="preserve">«Ελευθέριος Βενιζέλος» έχει μικτό ιδιοκτησιακό καθεστώς, καθώς είναι αποτέλεσμα σύμπραξης του δημοσίου και του ιδιωτικού τομέα. Τα δεκατέσσερα περιφερειακά αεροδρόμια παραχωρήθηκαν αποκλειστικά σε ιδιώτες. Ακολουθούν τα υδατοδρόμια και τα άλλα αεροδρόμια, </w:t>
      </w:r>
      <w:r>
        <w:rPr>
          <w:rFonts w:eastAsia="Times New Roman" w:cs="Times New Roman"/>
          <w:szCs w:val="24"/>
        </w:rPr>
        <w:t xml:space="preserve">όπως στο Καστέλι, στα Γιάννενα και αλλού. </w:t>
      </w:r>
    </w:p>
    <w:p w14:paraId="163C428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Ήταν απαραίτητος, λοιπόν, αυτός ο διαχωρισμός έτσι όπως διαμορφώθηκαν τα πράγματα. Αυτός είναι ένας λόγος, τον οποίο πρέπει να τονίσουμε. Δεν παραδίδουμε τους ελληνικούς ουρανούς στις ορέξεις κανενός και δεν ιδιωτ</w:t>
      </w:r>
      <w:r>
        <w:rPr>
          <w:rFonts w:eastAsia="Times New Roman" w:cs="Times New Roman"/>
          <w:szCs w:val="24"/>
        </w:rPr>
        <w:t xml:space="preserve">ικοποιούμε τίποτα. </w:t>
      </w:r>
    </w:p>
    <w:p w14:paraId="163C428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Ο τρίτος και ο τελευταίος λόγος που κρίναμε εξαρχής ότι θα μπορούσαμε να στηρίξουμε το σημερινό νομοσχέδιο είναι το γεγονός ότι δεν διαλύεται η υπάρχουσα δομή, αλλά θα χτίσουμε επάνω σε αυτή χωρίς στο ενδιάμεσο να κινδυνεύσουν θέσεις ερ</w:t>
      </w:r>
      <w:r>
        <w:rPr>
          <w:rFonts w:eastAsia="Times New Roman" w:cs="Times New Roman"/>
          <w:szCs w:val="24"/>
        </w:rPr>
        <w:t xml:space="preserve">γασίας. </w:t>
      </w:r>
    </w:p>
    <w:p w14:paraId="163C428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Στην Ελλάδα του 2016 οφείλουμε να είμαστε πολύ προσεκτικοί, όταν μιλάμε για έστω και μια θέση εργασίας. Όλες οι μελέτες καταλήγουν πως κάθε ένας εργαζόμενος βοηθά να διατηρούνται στα όρια της επιβίωσης έστω τρεις άλλοι, πόσω μάλλον όταν μιλάμε για</w:t>
      </w:r>
      <w:r>
        <w:rPr>
          <w:rFonts w:eastAsia="Times New Roman" w:cs="Times New Roman"/>
          <w:szCs w:val="24"/>
        </w:rPr>
        <w:t xml:space="preserve"> το μέλλον των δυόμισι χιλιάδων εργαζόμενων στην ΥΠΑ.</w:t>
      </w:r>
    </w:p>
    <w:p w14:paraId="163C428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Οι σχετικές διατάξεις είχαν κάποιες ασάφειες και κάποια κενά, τα οποία έχει υποσχεθεί ο κύριος Υπουργός ότι θα καλύψει με τις νομοθετικές βελτιώσεις. Περιμένουμε μέχρι το τέλος της σημερινής συνεδρίασης</w:t>
      </w:r>
      <w:r>
        <w:rPr>
          <w:rFonts w:eastAsia="Times New Roman" w:cs="Times New Roman"/>
          <w:szCs w:val="24"/>
        </w:rPr>
        <w:t xml:space="preserve"> να μας καλύψει ο κύριος Υπουργός με τις νομοθετικές βελτιώσεις που θα φέρει. </w:t>
      </w:r>
    </w:p>
    <w:p w14:paraId="163C428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Σε κάθε περίπτωση, είμαστε εδώ για να ασκήσουμε κοινοβουλευτικό έλεγχο, στεκόμενοι αρωγοί στους εργαζόμενους που μπορεί να θιγούν τα δικαιώματά τους.</w:t>
      </w:r>
    </w:p>
    <w:p w14:paraId="163C428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Κύριε Υπουργέ, εάν και –όπω</w:t>
      </w:r>
      <w:r>
        <w:rPr>
          <w:rFonts w:eastAsia="Times New Roman" w:cs="Times New Roman"/>
          <w:szCs w:val="24"/>
        </w:rPr>
        <w:t xml:space="preserve">ς αντιλαμβάνεστε- αναγνωρίζουμε τα θετικά του νομοσχεδίου, δεν συμφωνήσαμε ούτε με τη διαδικασία του επείγοντος, αλλά ούτε και με τις λεπτομέρειες, σύμφωνα με τις οποίες θα γίνει η νέα μετάβαση στη νέα κατάσταση στον χώρο της ελληνικής αεροπλοΐας. </w:t>
      </w:r>
    </w:p>
    <w:p w14:paraId="163C4286"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Οφείλου</w:t>
      </w:r>
      <w:r>
        <w:rPr>
          <w:rFonts w:eastAsia="Times New Roman" w:cs="Times New Roman"/>
          <w:szCs w:val="24"/>
        </w:rPr>
        <w:t xml:space="preserve">με να εξετάσουμε και το οικονομικό κόστος του νέου ανεξάρτητου φορέα. Είναι προφανές πως οι είκοσι διευθύνσεις, γραφεία, εποπτική αρχή και η σχολή που υπάγονται στην ΑΠΑ καθώς και το </w:t>
      </w:r>
      <w:r>
        <w:rPr>
          <w:rFonts w:eastAsia="Times New Roman" w:cs="Times New Roman"/>
          <w:szCs w:val="24"/>
        </w:rPr>
        <w:t>ε</w:t>
      </w:r>
      <w:r>
        <w:rPr>
          <w:rFonts w:eastAsia="Times New Roman" w:cs="Times New Roman"/>
          <w:szCs w:val="24"/>
        </w:rPr>
        <w:t xml:space="preserve">κτελεστικό της </w:t>
      </w:r>
      <w:r>
        <w:rPr>
          <w:rFonts w:eastAsia="Times New Roman" w:cs="Times New Roman"/>
          <w:szCs w:val="24"/>
        </w:rPr>
        <w:t>σ</w:t>
      </w:r>
      <w:r>
        <w:rPr>
          <w:rFonts w:eastAsia="Times New Roman" w:cs="Times New Roman"/>
          <w:szCs w:val="24"/>
        </w:rPr>
        <w:t>υμβούλιο θα πρέπει να στελεχωθούν με πολυάριθμο και εξει</w:t>
      </w:r>
      <w:r>
        <w:rPr>
          <w:rFonts w:eastAsia="Times New Roman" w:cs="Times New Roman"/>
          <w:szCs w:val="24"/>
        </w:rPr>
        <w:t xml:space="preserve">δικευμένο προσωπικό, ενώ μόνο η ύπαρξη σαράντα τμημάτων </w:t>
      </w:r>
      <w:r>
        <w:rPr>
          <w:rFonts w:eastAsia="Times New Roman" w:cs="Times New Roman"/>
          <w:szCs w:val="24"/>
        </w:rPr>
        <w:t>α</w:t>
      </w:r>
      <w:r>
        <w:rPr>
          <w:rFonts w:eastAsia="Times New Roman" w:cs="Times New Roman"/>
          <w:szCs w:val="24"/>
        </w:rPr>
        <w:t xml:space="preserve">εροπορικής </w:t>
      </w:r>
      <w:r>
        <w:rPr>
          <w:rFonts w:eastAsia="Times New Roman" w:cs="Times New Roman"/>
          <w:szCs w:val="24"/>
        </w:rPr>
        <w:t>α</w:t>
      </w:r>
      <w:r>
        <w:rPr>
          <w:rFonts w:eastAsia="Times New Roman" w:cs="Times New Roman"/>
          <w:szCs w:val="24"/>
        </w:rPr>
        <w:t xml:space="preserve">ρχής σε αεροδρόμια θα καταστήσει το λειτουργικό τους κόστος υψηλό. </w:t>
      </w:r>
    </w:p>
    <w:p w14:paraId="163C428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Είναι θλιβερό πως καλούμαστε να ψηφίσουμε επί της σύστασης και της λειτουργίας ενός υψηλών απαιτήσεων φορέα, με το Γενι</w:t>
      </w:r>
      <w:r>
        <w:rPr>
          <w:rFonts w:eastAsia="Times New Roman" w:cs="Times New Roman"/>
          <w:szCs w:val="24"/>
        </w:rPr>
        <w:t xml:space="preserve">κό Λογιστήριο του Κράτους να αναφέρει πως δεν δύναται να εκτιμήσει το κόστος του, καθώς το αρμόδιο Υπουργείο δεν έστειλε τα απαιτούμενα στοιχεία. </w:t>
      </w:r>
    </w:p>
    <w:p w14:paraId="163C4288"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Με σκοπό, λοιπόν, να διορθώσουμε ό,τι μπορούμε, έστω εκ των υστέρων, διότι η ζωή συνεχίζεται και μετά το </w:t>
      </w:r>
      <w:r>
        <w:rPr>
          <w:rFonts w:eastAsia="Times New Roman" w:cs="Times New Roman"/>
          <w:szCs w:val="24"/>
          <w:lang w:val="en-US"/>
        </w:rPr>
        <w:t>Euro</w:t>
      </w:r>
      <w:r>
        <w:rPr>
          <w:rFonts w:eastAsia="Times New Roman" w:cs="Times New Roman"/>
          <w:szCs w:val="24"/>
          <w:lang w:val="en-US"/>
        </w:rPr>
        <w:t>group</w:t>
      </w:r>
      <w:r>
        <w:rPr>
          <w:rFonts w:eastAsia="Times New Roman" w:cs="Times New Roman"/>
          <w:szCs w:val="24"/>
        </w:rPr>
        <w:t xml:space="preserve"> της Δευτέρας, δηλώνουμε ότι θα καταψηφίσουμε τα εξής άρθρα, επισημαίνοντας με αυτόν τον τρόπο τα σημεία εκείνα, τα οποία θα πρέπει να γίνουν κατανοητά. </w:t>
      </w:r>
    </w:p>
    <w:p w14:paraId="163C428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Πρόκειται για την ασάφεια του άρθρου 5, όπου δεν κατανοούμε την παράλειψη αναφοράς και ειδικής πρ</w:t>
      </w:r>
      <w:r>
        <w:rPr>
          <w:rFonts w:eastAsia="Times New Roman" w:cs="Times New Roman"/>
          <w:szCs w:val="24"/>
        </w:rPr>
        <w:t>όβλεψης για τους επιθεωρητές. Εκτός από τους επόπτες που αναφέρετε, γιατί δεν μας λέτε τι γίνεται με τους επιθεωρητές; Δεν αναγνωρίζετε την ύπαρξή τους και τον διακριτό τους ρόλο;</w:t>
      </w:r>
    </w:p>
    <w:p w14:paraId="163C428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Στο άρθρο 17 γίνεται φανερό πως επιλέγετε να αγνοήσετε τον Κανονισμό της Ευρ</w:t>
      </w:r>
      <w:r>
        <w:rPr>
          <w:rFonts w:eastAsia="Times New Roman" w:cs="Times New Roman"/>
          <w:szCs w:val="24"/>
        </w:rPr>
        <w:t>ωπαϊκής Ένωσης με αριθμό 139/2004, όπου σύμφωνα με αυτόν θα έπρεπε να στελεχωθεί η Διεύθυνση Κανονισμών και Εποπτείας, την οποία για κάποιον λόγο μοιάζει να την περιορίζετε και μέσω της ασάφειας αυτής και ίσως να αλλοιώνεται ο ρόλος και των εύρος των αρμοδ</w:t>
      </w:r>
      <w:r>
        <w:rPr>
          <w:rFonts w:eastAsia="Times New Roman" w:cs="Times New Roman"/>
          <w:szCs w:val="24"/>
        </w:rPr>
        <w:t xml:space="preserve">ιοτήτων της, πράγμα που θα μας φέρει αντιμέτωπους με τους Ευρωπαίους και θα έχουν δίκιο. Δεν είναι η ώρα να τους δίνουμε τροφή για σχόλια με τις παραλείψεις μας. </w:t>
      </w:r>
    </w:p>
    <w:p w14:paraId="163C428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63C428C"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Δώστε μου</w:t>
      </w:r>
      <w:r>
        <w:rPr>
          <w:rFonts w:eastAsia="Times New Roman" w:cs="Times New Roman"/>
          <w:szCs w:val="24"/>
        </w:rPr>
        <w:t xml:space="preserve"> ένα λεπτό, κύριε Πρόεδρε. </w:t>
      </w:r>
    </w:p>
    <w:p w14:paraId="163C428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Θα καταψηφίσουμε επίσης το άρθρο 24, διότι επιθυμούμε διαφορετική αντιμετώπιση των τεσσάρων μεγαλύτερων αεροδρομίων της χώρας, δηλαδή των Διεθνών Αερολιμένων Θεσσαλονίκης, Ρόδου, Ηρακλείου και βέβαια της Πρωτεύουσας. Πρέπει να τ</w:t>
      </w:r>
      <w:r>
        <w:rPr>
          <w:rFonts w:eastAsia="Times New Roman" w:cs="Times New Roman"/>
          <w:szCs w:val="24"/>
        </w:rPr>
        <w:t>ο δείτε και αυτό, κύριε Υπουργέ, ειδικά σε σχέση με τη λειτουργική ανάγκη για τη δημιουργία διευθύνσεων γι’ αυτά τα τέσσερα αεροδρόμια και όχι απλών γραφείων.</w:t>
      </w:r>
    </w:p>
    <w:p w14:paraId="163C428E"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Τέλος, τα άρθρα 61, 62 και 63 δεν έχουμε επιλογή παρά να τα καταψηφίσουμε, καθώς η ασάφειά τους γ</w:t>
      </w:r>
      <w:r>
        <w:rPr>
          <w:rFonts w:eastAsia="Times New Roman" w:cs="Times New Roman"/>
          <w:szCs w:val="24"/>
        </w:rPr>
        <w:t xml:space="preserve">ια τα πολύ σοβαρά ζητήματα της λειτουργίας των μη παραχωρούμενων αεροδρομίων επιτρέπουν σύγχυση και παρεξηγήσεις, πράγμα ανεπίτρεπτο για ένα τόσο σοβαρό νομοσχέδιο. </w:t>
      </w:r>
    </w:p>
    <w:p w14:paraId="163C428F"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τι θα γίνει με τα υπόλοιπα αεροδρόμια θα είναι θέμα το οποίο προβλέπω πως θα δημιουργήσ</w:t>
      </w:r>
      <w:r>
        <w:rPr>
          <w:rFonts w:eastAsia="Times New Roman" w:cs="Times New Roman"/>
          <w:szCs w:val="24"/>
        </w:rPr>
        <w:t xml:space="preserve">ει εντάσεις. Πρέπει να είμαστε προσεκτικοί στο τι θα κάνουμε με τα υπόλοιπα περιφερειακά αεροδρόμια. </w:t>
      </w:r>
    </w:p>
    <w:p w14:paraId="163C4290"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Κλείνοντας, θέλω να επαναλάβω ότι οι τρεις αρχές για εμάς, για τις οποίες θα μπορούσαμε να υπερψηφίσουμε αυτό το νομοσχέδιο –και αυτό πρέπει να γίνει ξεκά</w:t>
      </w:r>
      <w:r>
        <w:rPr>
          <w:rFonts w:eastAsia="Times New Roman" w:cs="Times New Roman"/>
          <w:szCs w:val="24"/>
        </w:rPr>
        <w:t>θαρο- είναι ότι δεν παραδίδουμε τον ελληνικό ουρανό στους Τούρκους, δεν ιδιωτικοποιούμε τη διαχείρισή του, δεν απολύουμε κόσμο από την ΥΠΑ. Περιμένουμε τις νομοτεχνικές βελτιώσεις από την πλευρά του Υπουργού, για να δούμε πώς ακριβώς θα σταθούμε επί της αρ</w:t>
      </w:r>
      <w:r>
        <w:rPr>
          <w:rFonts w:eastAsia="Times New Roman" w:cs="Times New Roman"/>
          <w:szCs w:val="24"/>
        </w:rPr>
        <w:t xml:space="preserve">χής. </w:t>
      </w:r>
    </w:p>
    <w:p w14:paraId="163C4291"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63C4292" w14:textId="77777777" w:rsidR="004A774E" w:rsidRDefault="006F765D">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163C4293" w14:textId="77777777" w:rsidR="004A774E" w:rsidRDefault="006F765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και εγώ, κύριε Σαρίδη. </w:t>
      </w:r>
    </w:p>
    <w:p w14:paraId="163C4294" w14:textId="77777777" w:rsidR="004A774E" w:rsidRDefault="006F765D">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w:t>
      </w:r>
      <w:r>
        <w:rPr>
          <w:rFonts w:eastAsia="Times New Roman"/>
          <w:szCs w:val="24"/>
        </w:rPr>
        <w:t>άνω δυτικά θεωρεία, αφού προηγουμένως ενημερώθηκαν για την ιστορία του κτηρίου και τον τρόπο οργάνωσης και λειτουργίας της Βουλής, τριάντα δύο μαθήτριες και μαθητές, καθώς και τρεις συνοδοί εκπαιδευτικοί από το 26</w:t>
      </w:r>
      <w:r>
        <w:rPr>
          <w:rFonts w:eastAsia="Times New Roman"/>
          <w:szCs w:val="24"/>
          <w:vertAlign w:val="superscript"/>
        </w:rPr>
        <w:t>ο</w:t>
      </w:r>
      <w:r>
        <w:rPr>
          <w:rFonts w:eastAsia="Times New Roman"/>
          <w:szCs w:val="24"/>
        </w:rPr>
        <w:t xml:space="preserve"> Δημοτικό Σχολείο Αθηνών. </w:t>
      </w:r>
    </w:p>
    <w:p w14:paraId="163C4295" w14:textId="77777777" w:rsidR="004A774E" w:rsidRDefault="006F765D">
      <w:pPr>
        <w:spacing w:line="600" w:lineRule="auto"/>
        <w:ind w:firstLine="720"/>
        <w:jc w:val="both"/>
        <w:rPr>
          <w:rFonts w:eastAsia="Times New Roman"/>
          <w:szCs w:val="24"/>
        </w:rPr>
      </w:pPr>
      <w:r>
        <w:rPr>
          <w:rFonts w:eastAsia="Times New Roman"/>
          <w:szCs w:val="24"/>
        </w:rPr>
        <w:t>Η Βουλή σάς καλ</w:t>
      </w:r>
      <w:r>
        <w:rPr>
          <w:rFonts w:eastAsia="Times New Roman"/>
          <w:szCs w:val="24"/>
        </w:rPr>
        <w:t xml:space="preserve">ωσορίζει. </w:t>
      </w:r>
    </w:p>
    <w:p w14:paraId="163C4296" w14:textId="77777777" w:rsidR="004A774E" w:rsidRDefault="006F765D">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163C4297" w14:textId="77777777" w:rsidR="004A774E" w:rsidRDefault="006F765D">
      <w:pPr>
        <w:spacing w:line="600" w:lineRule="auto"/>
        <w:ind w:firstLine="720"/>
        <w:jc w:val="both"/>
        <w:rPr>
          <w:rFonts w:eastAsia="Times New Roman"/>
          <w:szCs w:val="24"/>
        </w:rPr>
      </w:pPr>
      <w:r>
        <w:rPr>
          <w:rFonts w:eastAsia="Times New Roman"/>
          <w:szCs w:val="24"/>
        </w:rPr>
        <w:t xml:space="preserve">Ο Υπουργός κ. Σκουρλέτης είναι παρών και θα υποστηρίξει την τροπολογία-συμπλήρωση των διατάξεων του άρθρου 143 του ν.4001/2011, όπως ισχύουν σχετικά με τον Ειδικό Λογαριασμό Ενέργειας. </w:t>
      </w:r>
    </w:p>
    <w:p w14:paraId="163C4298" w14:textId="77777777" w:rsidR="004A774E" w:rsidRDefault="006F765D">
      <w:pPr>
        <w:spacing w:line="600" w:lineRule="auto"/>
        <w:ind w:firstLine="720"/>
        <w:jc w:val="both"/>
        <w:rPr>
          <w:rFonts w:eastAsia="Times New Roman"/>
          <w:szCs w:val="24"/>
        </w:rPr>
      </w:pPr>
      <w:r>
        <w:rPr>
          <w:rFonts w:eastAsia="Times New Roman"/>
          <w:szCs w:val="24"/>
        </w:rPr>
        <w:t>Ορίστε, κ</w:t>
      </w:r>
      <w:r>
        <w:rPr>
          <w:rFonts w:eastAsia="Times New Roman"/>
          <w:szCs w:val="24"/>
        </w:rPr>
        <w:t xml:space="preserve">ύριε Σκουρλέτη, έχετε τον λόγο. </w:t>
      </w:r>
    </w:p>
    <w:p w14:paraId="163C4299" w14:textId="77777777" w:rsidR="004A774E" w:rsidRDefault="006F765D">
      <w:pPr>
        <w:spacing w:line="600" w:lineRule="auto"/>
        <w:ind w:firstLine="720"/>
        <w:jc w:val="both"/>
        <w:rPr>
          <w:rFonts w:eastAsia="Times New Roman"/>
          <w:szCs w:val="24"/>
        </w:rPr>
      </w:pPr>
      <w:r>
        <w:rPr>
          <w:rFonts w:eastAsia="Times New Roman" w:cs="Times New Roman"/>
          <w:b/>
          <w:szCs w:val="24"/>
        </w:rPr>
        <w:t>ΠΑΝΑΓΙΩΤΗΣ</w:t>
      </w:r>
      <w:r>
        <w:rPr>
          <w:rFonts w:eastAsia="Times New Roman"/>
          <w:b/>
          <w:szCs w:val="24"/>
        </w:rPr>
        <w:t xml:space="preserve"> (</w:t>
      </w:r>
      <w:r>
        <w:rPr>
          <w:rFonts w:eastAsia="Times New Roman"/>
          <w:b/>
          <w:szCs w:val="24"/>
        </w:rPr>
        <w:t>ΠΑΝΟΣ</w:t>
      </w:r>
      <w:r>
        <w:rPr>
          <w:rFonts w:eastAsia="Times New Roman"/>
          <w:b/>
          <w:szCs w:val="24"/>
        </w:rPr>
        <w:t>)</w:t>
      </w:r>
      <w:r>
        <w:rPr>
          <w:rFonts w:eastAsia="Times New Roman"/>
          <w:b/>
          <w:szCs w:val="24"/>
        </w:rPr>
        <w:t xml:space="preserve"> ΣΚΟΥΡΛΕΤΗΣ (Υπουργός Περιβάλλοντος και Ενέργειας): </w:t>
      </w:r>
      <w:r>
        <w:rPr>
          <w:rFonts w:eastAsia="Times New Roman"/>
          <w:szCs w:val="24"/>
        </w:rPr>
        <w:t xml:space="preserve">Ευχαριστώ, κύριε Πρόεδρε. </w:t>
      </w:r>
    </w:p>
    <w:p w14:paraId="163C429A" w14:textId="77777777" w:rsidR="004A774E" w:rsidRDefault="006F765D">
      <w:pPr>
        <w:spacing w:line="600" w:lineRule="auto"/>
        <w:ind w:firstLine="720"/>
        <w:jc w:val="both"/>
        <w:rPr>
          <w:rFonts w:eastAsia="Times New Roman"/>
          <w:szCs w:val="24"/>
        </w:rPr>
      </w:pPr>
      <w:r>
        <w:rPr>
          <w:rFonts w:eastAsia="Times New Roman"/>
          <w:szCs w:val="24"/>
        </w:rPr>
        <w:t xml:space="preserve">Κυρίες και κύριοι συνάδελφοι, ήταν ήδη γνωστό όταν συζητούσαμε την προηγούμενη βδομάδα το νομοσχέδιο με τα προαπαιτούμενα για </w:t>
      </w:r>
      <w:r>
        <w:rPr>
          <w:rFonts w:eastAsia="Times New Roman"/>
          <w:szCs w:val="24"/>
        </w:rPr>
        <w:t xml:space="preserve">την εκταμίευση της υπο-δόσης ότι θα ερχόταν μια τροπολογία που αφορά το έλλειμμα του Ειδικού Λογαριασμού των ΑΠΕ και που σχετίζεται με τη γνωστή σε όλους μας χρέωση του ΕΤΜΕΑΡ στους λογαριασμούς, οικιακούς και επαγγελματικούς. </w:t>
      </w:r>
    </w:p>
    <w:p w14:paraId="163C429B" w14:textId="77777777" w:rsidR="004A774E" w:rsidRDefault="006F765D">
      <w:pPr>
        <w:spacing w:line="600" w:lineRule="auto"/>
        <w:ind w:firstLine="720"/>
        <w:jc w:val="both"/>
        <w:rPr>
          <w:rFonts w:eastAsia="Times New Roman"/>
          <w:szCs w:val="24"/>
        </w:rPr>
      </w:pPr>
      <w:r>
        <w:rPr>
          <w:rFonts w:eastAsia="Times New Roman"/>
          <w:szCs w:val="24"/>
        </w:rPr>
        <w:t>Αυτό το οποίο πρέπει να γνωρ</w:t>
      </w:r>
      <w:r>
        <w:rPr>
          <w:rFonts w:eastAsia="Times New Roman"/>
          <w:szCs w:val="24"/>
        </w:rPr>
        <w:t>ίζουμε είναι το εξής, ότι η έλλειψη ενός σοβαρού σχεδιασμού για τη διείσδυση των Ανανεώσιμων Πηγών Ενέργειας οδήγησε όλα τα προηγούμενα χρόνια σε στρεβλώσεις και σε ένα έλλειμμα, το οποίο ξεπερνάει τα 350 εκατομμύρια ευρώ και μπορεί να αγγίζει και τα 400 ε</w:t>
      </w:r>
      <w:r>
        <w:rPr>
          <w:rFonts w:eastAsia="Times New Roman"/>
          <w:szCs w:val="24"/>
        </w:rPr>
        <w:t xml:space="preserve">κατομμύρια ευρώ. </w:t>
      </w:r>
    </w:p>
    <w:p w14:paraId="163C429C" w14:textId="77777777" w:rsidR="004A774E" w:rsidRDefault="006F765D">
      <w:pPr>
        <w:spacing w:line="600" w:lineRule="auto"/>
        <w:ind w:firstLine="720"/>
        <w:jc w:val="both"/>
        <w:rPr>
          <w:rFonts w:eastAsia="Times New Roman"/>
          <w:szCs w:val="24"/>
        </w:rPr>
      </w:pPr>
      <w:r>
        <w:rPr>
          <w:rFonts w:eastAsia="Times New Roman"/>
          <w:szCs w:val="24"/>
        </w:rPr>
        <w:t>Πάνω σε αυτό έπρεπε να δώσουμε απάντηση και το επιχειρήσαμε με έναν τρόπο αποφασιστικό στο νομοσχέδιο που ψηφίσαμε τον Αύγουστο με τον ν.1414. Θέλω να σας θυμίσω τι κάναμε εκεί. Είπαμε ότι δεν μπορεί τελικά αυτός που αποκλειστικά θα πληρώ</w:t>
      </w:r>
      <w:r>
        <w:rPr>
          <w:rFonts w:eastAsia="Times New Roman"/>
          <w:szCs w:val="24"/>
        </w:rPr>
        <w:t xml:space="preserve">νει για να καλυφθεί το συγκεκριμένο έλλειμμα να είναι οι καταναλωτές και προβλέψαμε τη θεσμοθέτηση ενός νέου ειδικού τέλους επί της προμήθειας, έτσι ώστε σε έναν μεσοπρόθεσμο ορίζοντα να φθάσουμε στην κάλυψη αυτού του ελλείμματος. </w:t>
      </w:r>
    </w:p>
    <w:p w14:paraId="163C429D" w14:textId="77777777" w:rsidR="004A774E" w:rsidRDefault="006F765D">
      <w:pPr>
        <w:spacing w:line="600" w:lineRule="auto"/>
        <w:ind w:firstLine="720"/>
        <w:jc w:val="both"/>
        <w:rPr>
          <w:rFonts w:eastAsia="Times New Roman"/>
          <w:szCs w:val="24"/>
        </w:rPr>
      </w:pPr>
      <w:r>
        <w:rPr>
          <w:rFonts w:eastAsia="Times New Roman"/>
          <w:szCs w:val="24"/>
        </w:rPr>
        <w:t>Η συμφωνία που είχαμε με</w:t>
      </w:r>
      <w:r>
        <w:rPr>
          <w:rFonts w:eastAsia="Times New Roman"/>
          <w:szCs w:val="24"/>
        </w:rPr>
        <w:t xml:space="preserve"> τους </w:t>
      </w:r>
      <w:r>
        <w:rPr>
          <w:rFonts w:eastAsia="Times New Roman"/>
          <w:szCs w:val="24"/>
        </w:rPr>
        <w:t>θ</w:t>
      </w:r>
      <w:r>
        <w:rPr>
          <w:rFonts w:eastAsia="Times New Roman"/>
          <w:szCs w:val="24"/>
        </w:rPr>
        <w:t>εσμούς προέβλεπε –όχι σε επίπεδο νόμου- αυτή η κάλυψη του ελλείμματος να γίνει μέχρι τον Ιούνιο του 2017. Κάτι τέτοιο, όμως, θα σήμαινε πως θα ήμασταν αναγκασμένοι, παρά τη θεσμοθέτηση του νέου τέλους επί της προμήθειας, το οποίο θα έρθει να καλύψει</w:t>
      </w:r>
      <w:r>
        <w:rPr>
          <w:rFonts w:eastAsia="Times New Roman"/>
          <w:szCs w:val="24"/>
        </w:rPr>
        <w:t xml:space="preserve"> χωρίς επιβαρύνσεις των καταναλωτών, να πάμε τελικά σε νέες αυξήσεις. </w:t>
      </w:r>
    </w:p>
    <w:p w14:paraId="163C429E" w14:textId="77777777" w:rsidR="004A774E" w:rsidRDefault="006F765D">
      <w:pPr>
        <w:spacing w:line="600" w:lineRule="auto"/>
        <w:ind w:firstLine="720"/>
        <w:jc w:val="both"/>
        <w:rPr>
          <w:rFonts w:eastAsia="Times New Roman"/>
          <w:szCs w:val="24"/>
        </w:rPr>
      </w:pPr>
      <w:r>
        <w:rPr>
          <w:rFonts w:eastAsia="Times New Roman"/>
          <w:szCs w:val="24"/>
        </w:rPr>
        <w:t>Αυτό το αποφύγαμε και αυτός ήταν ο λόγος που δεν ήρθε την προηγούμενη φορά και έρχεται τώρα αυτή η τροπολογία, με την οποία παρατείνεται ο χρόνος μέσα στον οποίο είμαστε υποχρεωμένοι να</w:t>
      </w:r>
      <w:r>
        <w:rPr>
          <w:rFonts w:eastAsia="Times New Roman"/>
          <w:szCs w:val="24"/>
        </w:rPr>
        <w:t xml:space="preserve"> καλύψουμε το έλλειμμα του Ειδικού Λογαριασμού των ΑΠΕ έως τις 31 Δεκεμβρίου 2017. </w:t>
      </w:r>
    </w:p>
    <w:p w14:paraId="163C429F" w14:textId="77777777" w:rsidR="004A774E" w:rsidRDefault="006F765D">
      <w:pPr>
        <w:spacing w:line="600" w:lineRule="auto"/>
        <w:ind w:firstLine="720"/>
        <w:jc w:val="both"/>
        <w:rPr>
          <w:rFonts w:eastAsia="Times New Roman"/>
          <w:szCs w:val="24"/>
        </w:rPr>
      </w:pPr>
      <w:r>
        <w:rPr>
          <w:rFonts w:eastAsia="Times New Roman"/>
          <w:szCs w:val="24"/>
        </w:rPr>
        <w:t xml:space="preserve">Παράλληλα, προβλέπουμε να υπάρχει ένας συνεχής μηχανισμός αξιολόγησης, έτσι ώστε να κλείνει ανά τρίμηνο αυτό το έλλειμμα από τον ΛΑΓΗΕ που διαχειρίζεται αυτόν τον </w:t>
      </w:r>
      <w:r>
        <w:rPr>
          <w:rFonts w:eastAsia="Times New Roman"/>
          <w:szCs w:val="24"/>
        </w:rPr>
        <w:t>λ</w:t>
      </w:r>
      <w:r>
        <w:rPr>
          <w:rFonts w:eastAsia="Times New Roman"/>
          <w:szCs w:val="24"/>
        </w:rPr>
        <w:t>ογαριασμ</w:t>
      </w:r>
      <w:r>
        <w:rPr>
          <w:rFonts w:eastAsia="Times New Roman"/>
          <w:szCs w:val="24"/>
        </w:rPr>
        <w:t xml:space="preserve">ό. </w:t>
      </w:r>
    </w:p>
    <w:p w14:paraId="163C42A0" w14:textId="77777777" w:rsidR="004A774E" w:rsidRDefault="006F765D">
      <w:pPr>
        <w:spacing w:line="600" w:lineRule="auto"/>
        <w:ind w:firstLine="720"/>
        <w:jc w:val="both"/>
        <w:rPr>
          <w:rFonts w:eastAsia="Times New Roman" w:cs="Times New Roman"/>
          <w:szCs w:val="24"/>
        </w:rPr>
      </w:pPr>
      <w:r>
        <w:rPr>
          <w:rFonts w:eastAsia="Times New Roman"/>
          <w:szCs w:val="24"/>
        </w:rPr>
        <w:t>Δεν θέλαμε, λοιπόν –και το αποφύγαμε- ούτε να πάμε σε νέες επιβαρύνσεις στους καταναλωτές ούτε, βέβαια, να κάνουμε ένα νέο «κούρεμα» σε όσους κατέχουν σήμερα αντίστοιχες επιχειρήσεις που σχετίζονται με τις Ανανεώσιμες Πηγές Ενέργειας, είτε είναι φωτοβο</w:t>
      </w:r>
      <w:r>
        <w:rPr>
          <w:rFonts w:eastAsia="Times New Roman"/>
          <w:szCs w:val="24"/>
        </w:rPr>
        <w:t xml:space="preserve">λταϊκά είτε είναι αιολικά. </w:t>
      </w:r>
    </w:p>
    <w:p w14:paraId="163C42A1" w14:textId="77777777" w:rsidR="004A774E" w:rsidRDefault="006F765D">
      <w:pPr>
        <w:spacing w:line="600" w:lineRule="auto"/>
        <w:ind w:firstLine="720"/>
        <w:jc w:val="both"/>
        <w:rPr>
          <w:rFonts w:eastAsia="Times New Roman"/>
          <w:szCs w:val="24"/>
        </w:rPr>
      </w:pPr>
      <w:r>
        <w:rPr>
          <w:rFonts w:eastAsia="Times New Roman"/>
          <w:szCs w:val="24"/>
        </w:rPr>
        <w:t>Νομίζω, λοιπόν, ότι ερχόμαστε σήμερα πράγματι να κάνουμε με τον καλύτερο δυνατό τρόπο κάτι το οποίο δεν τολμούσαν οι προηγούμενες κυβερνήσεις, δεν το άγγιζαν. Μας παρέδωσαν ένα πολύ μεγάλο έλλειμμα. Με βάση τις αλλαγές που έχουμ</w:t>
      </w:r>
      <w:r>
        <w:rPr>
          <w:rFonts w:eastAsia="Times New Roman"/>
          <w:szCs w:val="24"/>
        </w:rPr>
        <w:t xml:space="preserve">ε κάνει, θεωρούμε ότι πράγματι στο τέλος του Δεκεμβρίου του 2017 θα έχουμε ισοσκελίσει τον αντίστοιχο λογαριασμό. </w:t>
      </w:r>
    </w:p>
    <w:p w14:paraId="163C42A2" w14:textId="77777777" w:rsidR="004A774E" w:rsidRDefault="006F765D">
      <w:pPr>
        <w:spacing w:line="600" w:lineRule="auto"/>
        <w:ind w:firstLine="720"/>
        <w:jc w:val="both"/>
        <w:rPr>
          <w:rFonts w:eastAsia="Times New Roman"/>
          <w:szCs w:val="24"/>
        </w:rPr>
      </w:pPr>
      <w:r>
        <w:rPr>
          <w:rFonts w:eastAsia="Times New Roman"/>
          <w:szCs w:val="24"/>
        </w:rPr>
        <w:t>Θέλω να πω ότι πρέπει να έχουμε κατά νου ότι η επιλογή της στήριξης και της ενίσχυσης των ΑΠΕ είναι μια βασική επιλογή στη δική μας στρατηγικ</w:t>
      </w:r>
      <w:r>
        <w:rPr>
          <w:rFonts w:eastAsia="Times New Roman"/>
          <w:szCs w:val="24"/>
        </w:rPr>
        <w:t>ή, όσον αφορά τον τομέα της ενέργειας. Αποτελεί ταυτόχρονα και μια στρατηγική επιλογή της ίδιας της Ευρώπης. Αυτό βέβαια δεν μπορεί να γίνεται με τον τρόπο που γινόταν μέχρι τώρα, με φοβερές υπεραποδόσεις, με εγγυημένες κρατικές υπεραποδόσεις, οι οποίες οδ</w:t>
      </w:r>
      <w:r>
        <w:rPr>
          <w:rFonts w:eastAsia="Times New Roman"/>
          <w:szCs w:val="24"/>
        </w:rPr>
        <w:t xml:space="preserve">ήγησαν στο γνωστό έλλειμμα και στις γνωστές στρεβλώσεις. </w:t>
      </w:r>
    </w:p>
    <w:p w14:paraId="163C42A3" w14:textId="77777777" w:rsidR="004A774E" w:rsidRDefault="006F765D">
      <w:pPr>
        <w:spacing w:line="600" w:lineRule="auto"/>
        <w:ind w:firstLine="720"/>
        <w:jc w:val="both"/>
        <w:rPr>
          <w:rFonts w:eastAsia="Times New Roman"/>
          <w:szCs w:val="24"/>
        </w:rPr>
      </w:pPr>
      <w:r>
        <w:rPr>
          <w:rFonts w:eastAsia="Times New Roman"/>
          <w:szCs w:val="24"/>
        </w:rPr>
        <w:t>Και σας θυμίζω ότι δεν είναι τυχαίο ότι η ψήφιση του προηγούμενου νομοσχεδίου τον προηγούμενο Αύγουστο, στις αρχές Αυγούστου, πριν κλείσει η Βουλή, έγινε δεκτή από όλα τα εμπλεκόμενα μέρη. Είναι η π</w:t>
      </w:r>
      <w:r>
        <w:rPr>
          <w:rFonts w:eastAsia="Times New Roman"/>
          <w:szCs w:val="24"/>
        </w:rPr>
        <w:t>ρώτη φορά που αγγίξαμε μία «καυτή πατάτα» και δεν βρέθηκαν κάτω από το Υπουργείο είτε διαδηλωτές, κάτοχοι φωτοβολταϊκών είτε από την άλλη να υπάρχουν διαμαρτυρόμενοι.</w:t>
      </w:r>
    </w:p>
    <w:p w14:paraId="163C42A4" w14:textId="77777777" w:rsidR="004A774E" w:rsidRDefault="006F765D">
      <w:pPr>
        <w:spacing w:line="600" w:lineRule="auto"/>
        <w:ind w:firstLine="720"/>
        <w:jc w:val="both"/>
        <w:rPr>
          <w:rFonts w:eastAsia="Times New Roman"/>
          <w:szCs w:val="24"/>
        </w:rPr>
      </w:pPr>
      <w:r>
        <w:rPr>
          <w:rFonts w:eastAsia="Times New Roman"/>
          <w:szCs w:val="24"/>
        </w:rPr>
        <w:t xml:space="preserve">Νομίζω, λοιπόν, ότι και σε αυτόν τον τομέα πορευόμαστε σωστά και με αυτήν την τροπολογία </w:t>
      </w:r>
      <w:r>
        <w:rPr>
          <w:rFonts w:eastAsia="Times New Roman"/>
          <w:szCs w:val="24"/>
        </w:rPr>
        <w:t xml:space="preserve">ερχόμαστε να δρομολογήσουμε τελικά την οριστική επίλυση ενός πολύ κρίσιμου ζητήματος. </w:t>
      </w:r>
    </w:p>
    <w:p w14:paraId="163C42A5" w14:textId="77777777" w:rsidR="004A774E" w:rsidRDefault="006F765D">
      <w:pPr>
        <w:spacing w:line="600" w:lineRule="auto"/>
        <w:ind w:firstLine="720"/>
        <w:jc w:val="both"/>
        <w:rPr>
          <w:rFonts w:eastAsia="Times New Roman"/>
          <w:szCs w:val="24"/>
        </w:rPr>
      </w:pPr>
      <w:r>
        <w:rPr>
          <w:rFonts w:eastAsia="Times New Roman"/>
          <w:szCs w:val="24"/>
        </w:rPr>
        <w:t>Σας ευχαριστώ.</w:t>
      </w:r>
    </w:p>
    <w:p w14:paraId="163C42A6" w14:textId="77777777" w:rsidR="004A774E" w:rsidRDefault="006F765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63C42A7" w14:textId="77777777" w:rsidR="004A774E" w:rsidRDefault="006F765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Και εγώ σας ευχαριστώ.</w:t>
      </w:r>
    </w:p>
    <w:p w14:paraId="163C42A8" w14:textId="77777777" w:rsidR="004A774E" w:rsidRDefault="006F765D">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Κύριε Πρόεδρε, θα ήθελα να ρωτήσω</w:t>
      </w:r>
      <w:r>
        <w:rPr>
          <w:rFonts w:eastAsia="Times New Roman"/>
          <w:szCs w:val="24"/>
        </w:rPr>
        <w:t xml:space="preserve"> κάτι.</w:t>
      </w:r>
    </w:p>
    <w:p w14:paraId="163C42A9" w14:textId="77777777" w:rsidR="004A774E" w:rsidRDefault="006F765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Επί της τροπολογίας;</w:t>
      </w:r>
    </w:p>
    <w:p w14:paraId="163C42AA" w14:textId="77777777" w:rsidR="004A774E" w:rsidRDefault="006F765D">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Ναι.</w:t>
      </w:r>
    </w:p>
    <w:p w14:paraId="163C42AB" w14:textId="77777777" w:rsidR="004A774E" w:rsidRDefault="006F765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κύριε Κατσώτη, έχετε τον λόγο.</w:t>
      </w:r>
    </w:p>
    <w:p w14:paraId="163C42AC" w14:textId="77777777" w:rsidR="004A774E" w:rsidRDefault="006F765D">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Κύριε Υπουργέ, είπατε ότι μέχρι να γίνει αυτό το ειδικό τέλος επί της </w:t>
      </w:r>
      <w:r>
        <w:rPr>
          <w:rFonts w:eastAsia="Times New Roman"/>
          <w:szCs w:val="24"/>
        </w:rPr>
        <w:t>προμήθειας, ρυθμίζεται το ΕΤΜΕΑΡ.</w:t>
      </w:r>
    </w:p>
    <w:p w14:paraId="163C42AD" w14:textId="77777777" w:rsidR="004A774E" w:rsidRDefault="006F765D">
      <w:pPr>
        <w:spacing w:line="600" w:lineRule="auto"/>
        <w:ind w:firstLine="720"/>
        <w:jc w:val="both"/>
        <w:rPr>
          <w:rFonts w:eastAsia="Times New Roman"/>
          <w:szCs w:val="24"/>
        </w:rPr>
      </w:pPr>
      <w:r>
        <w:rPr>
          <w:rFonts w:eastAsia="Times New Roman" w:cs="Times New Roman"/>
          <w:b/>
          <w:szCs w:val="24"/>
        </w:rPr>
        <w:t>ΠΑΝΑΓΙΩΤΗΣ</w:t>
      </w:r>
      <w:r>
        <w:rPr>
          <w:rFonts w:eastAsia="Times New Roman"/>
          <w:b/>
          <w:szCs w:val="24"/>
        </w:rPr>
        <w:t xml:space="preserve"> (ΠΑΝΟΣ) </w:t>
      </w:r>
      <w:r>
        <w:rPr>
          <w:rFonts w:eastAsia="Times New Roman"/>
          <w:b/>
          <w:szCs w:val="24"/>
        </w:rPr>
        <w:t xml:space="preserve">ΣΚΟΥΡΛΕΤΗΣ (Υπουργός Περιβάλλοντος και Ενέργειας): </w:t>
      </w:r>
      <w:r>
        <w:rPr>
          <w:rFonts w:eastAsia="Times New Roman"/>
          <w:szCs w:val="24"/>
        </w:rPr>
        <w:t>Εισάγεται.</w:t>
      </w:r>
    </w:p>
    <w:p w14:paraId="163C42AE" w14:textId="77777777" w:rsidR="004A774E" w:rsidRDefault="006F765D">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Εισάγεται, αλλά μέχρι να λειτουργήσει αυτό, το ΕΤΜΕΑΡ θα το πληρώνουν οι καταναλωτές.</w:t>
      </w:r>
      <w:r>
        <w:rPr>
          <w:rFonts w:eastAsia="Times New Roman"/>
          <w:b/>
          <w:szCs w:val="24"/>
        </w:rPr>
        <w:t xml:space="preserve"> </w:t>
      </w:r>
      <w:r>
        <w:rPr>
          <w:rFonts w:eastAsia="Times New Roman"/>
          <w:szCs w:val="24"/>
        </w:rPr>
        <w:t>Ποιος θα τον πληρώνει;</w:t>
      </w:r>
    </w:p>
    <w:p w14:paraId="163C42AF" w14:textId="77777777" w:rsidR="004A774E" w:rsidRDefault="006F765D">
      <w:pPr>
        <w:spacing w:line="600" w:lineRule="auto"/>
        <w:ind w:firstLine="720"/>
        <w:jc w:val="both"/>
        <w:rPr>
          <w:rFonts w:eastAsia="Times New Roman"/>
          <w:szCs w:val="24"/>
        </w:rPr>
      </w:pPr>
      <w:r>
        <w:rPr>
          <w:rFonts w:eastAsia="Times New Roman" w:cs="Times New Roman"/>
          <w:b/>
          <w:szCs w:val="24"/>
        </w:rPr>
        <w:t>ΠΑΝΑΓΙΩΤΗΣ</w:t>
      </w:r>
      <w:r>
        <w:rPr>
          <w:rFonts w:eastAsia="Times New Roman"/>
          <w:b/>
          <w:szCs w:val="24"/>
        </w:rPr>
        <w:t xml:space="preserve"> (ΠΑΝΟΣ) </w:t>
      </w:r>
      <w:r>
        <w:rPr>
          <w:rFonts w:eastAsia="Times New Roman"/>
          <w:b/>
          <w:szCs w:val="24"/>
        </w:rPr>
        <w:t>ΣΚΟΥΡΛΕΤΗΣ (Υπουργός Περιβάλλοντος και Ενέργειας):</w:t>
      </w:r>
      <w:r>
        <w:rPr>
          <w:rFonts w:eastAsia="Times New Roman"/>
          <w:szCs w:val="24"/>
        </w:rPr>
        <w:t xml:space="preserve"> Κάντε την ερώτηση και θα απαντήσω, αν μου δώσει το δικαίωμα ο κύριος Πρόεδρος να απαντήσω. </w:t>
      </w:r>
    </w:p>
    <w:p w14:paraId="163C42B0" w14:textId="77777777" w:rsidR="004A774E" w:rsidRDefault="006F765D">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Ποιος θα επιβαρυνθεί μέχρι το τέλος του 2017 που παρατείνετε την προθεσμία αυτή. Να μα</w:t>
      </w:r>
      <w:r>
        <w:rPr>
          <w:rFonts w:eastAsia="Times New Roman"/>
          <w:szCs w:val="24"/>
        </w:rPr>
        <w:t>ς το πείτε.</w:t>
      </w:r>
    </w:p>
    <w:p w14:paraId="163C42B1" w14:textId="77777777" w:rsidR="004A774E" w:rsidRDefault="006F765D">
      <w:pPr>
        <w:spacing w:line="600" w:lineRule="auto"/>
        <w:ind w:firstLine="720"/>
        <w:jc w:val="both"/>
        <w:rPr>
          <w:rFonts w:eastAsia="Times New Roman"/>
          <w:szCs w:val="24"/>
        </w:rPr>
      </w:pPr>
      <w:r>
        <w:rPr>
          <w:rFonts w:eastAsia="Times New Roman" w:cs="Times New Roman"/>
          <w:b/>
          <w:szCs w:val="24"/>
        </w:rPr>
        <w:t>ΠΑΝΑΓΙΩΤΗΣ</w:t>
      </w:r>
      <w:r>
        <w:rPr>
          <w:rFonts w:eastAsia="Times New Roman"/>
          <w:b/>
          <w:szCs w:val="24"/>
        </w:rPr>
        <w:t xml:space="preserve"> (ΠΑΝΟΣ) </w:t>
      </w:r>
      <w:r>
        <w:rPr>
          <w:rFonts w:eastAsia="Times New Roman"/>
          <w:b/>
          <w:szCs w:val="24"/>
        </w:rPr>
        <w:t>ΣΚΟΥΡΛΕΤΗΣ (Υπουργός Περιβάλλοντος και Ενέργειας):</w:t>
      </w:r>
      <w:r>
        <w:rPr>
          <w:rFonts w:eastAsia="Times New Roman"/>
          <w:szCs w:val="24"/>
        </w:rPr>
        <w:t xml:space="preserve"> Θα σας πω.</w:t>
      </w:r>
    </w:p>
    <w:p w14:paraId="163C42B2" w14:textId="77777777" w:rsidR="004A774E" w:rsidRDefault="006F765D">
      <w:pPr>
        <w:spacing w:line="600" w:lineRule="auto"/>
        <w:ind w:firstLine="720"/>
        <w:jc w:val="both"/>
        <w:rPr>
          <w:rFonts w:eastAsia="Times New Roman"/>
          <w:szCs w:val="24"/>
        </w:rPr>
      </w:pPr>
      <w:r>
        <w:rPr>
          <w:rFonts w:eastAsia="Times New Roman"/>
          <w:szCs w:val="24"/>
        </w:rPr>
        <w:t>Προφανώς ίσως να μην έγινα εγώ αντιληπτός με αυτά που είπα. Σήμερα αυτήν τη στιγμή υπάρχει αυτή η χρέωση. Εμείς δεν την αυξάνουμε και λέμε ότι…</w:t>
      </w:r>
    </w:p>
    <w:p w14:paraId="163C42B3" w14:textId="77777777" w:rsidR="004A774E" w:rsidRDefault="006F765D">
      <w:pPr>
        <w:spacing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Τ</w:t>
      </w:r>
      <w:r>
        <w:rPr>
          <w:rFonts w:eastAsia="Times New Roman"/>
          <w:szCs w:val="24"/>
        </w:rPr>
        <w:t>ην παρατείνετε μέχρι το τέλος του 2017.</w:t>
      </w:r>
    </w:p>
    <w:p w14:paraId="163C42B4" w14:textId="77777777" w:rsidR="004A774E" w:rsidRDefault="006F765D">
      <w:pPr>
        <w:spacing w:line="600" w:lineRule="auto"/>
        <w:ind w:firstLine="720"/>
        <w:jc w:val="both"/>
        <w:rPr>
          <w:rFonts w:eastAsia="Times New Roman"/>
          <w:szCs w:val="24"/>
        </w:rPr>
      </w:pPr>
      <w:r>
        <w:rPr>
          <w:rFonts w:eastAsia="Times New Roman" w:cs="Times New Roman"/>
          <w:b/>
          <w:szCs w:val="24"/>
        </w:rPr>
        <w:t>ΠΑΝΑΓΙΩΤΗΣ</w:t>
      </w:r>
      <w:r>
        <w:rPr>
          <w:rFonts w:eastAsia="Times New Roman"/>
          <w:b/>
          <w:szCs w:val="24"/>
        </w:rPr>
        <w:t xml:space="preserve"> (ΠΑΝΟΣ) </w:t>
      </w:r>
      <w:r>
        <w:rPr>
          <w:rFonts w:eastAsia="Times New Roman"/>
          <w:b/>
          <w:szCs w:val="24"/>
        </w:rPr>
        <w:t>ΣΚΟΥΡΛΕΤΗΣ (Υπουργός Περιβάλλοντος και Ενέργειας):</w:t>
      </w:r>
      <w:r>
        <w:rPr>
          <w:rFonts w:eastAsia="Times New Roman"/>
          <w:szCs w:val="24"/>
        </w:rPr>
        <w:t xml:space="preserve"> Τι «την παρατείνουμε»; Ίσα ίσα. Εισάγουμε ένα νέο τέλος επί της προμήθειας. Αυτοί που παράγουν ηλεκτρική ενέργεια θα καλύψουν αυτό το έλλειμμα στα</w:t>
      </w:r>
      <w:r>
        <w:rPr>
          <w:rFonts w:eastAsia="Times New Roman"/>
          <w:szCs w:val="24"/>
        </w:rPr>
        <w:t xml:space="preserve">διακά μέχρι το τέλος του Δεκεμβρίου του 2017. Κάνουμε ακριβώς αυτό που μας λέτε στο ερώτημά σας, σεβόμενοι πράγματι τη δύσκολη θέση των ελληνικών νοικοκυριών και των ελληνικών επιχειρήσεων. </w:t>
      </w:r>
    </w:p>
    <w:p w14:paraId="163C42B5" w14:textId="77777777" w:rsidR="004A774E" w:rsidRDefault="006F765D">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Το μειώνετε δηλαδή το τέλος;</w:t>
      </w:r>
    </w:p>
    <w:p w14:paraId="163C42B6" w14:textId="77777777" w:rsidR="004A774E" w:rsidRDefault="006F765D">
      <w:pPr>
        <w:spacing w:line="600" w:lineRule="auto"/>
        <w:ind w:firstLine="720"/>
        <w:jc w:val="both"/>
        <w:rPr>
          <w:rFonts w:eastAsia="Times New Roman"/>
          <w:szCs w:val="24"/>
        </w:rPr>
      </w:pPr>
      <w:r>
        <w:rPr>
          <w:rFonts w:eastAsia="Times New Roman" w:cs="Times New Roman"/>
          <w:b/>
          <w:szCs w:val="24"/>
        </w:rPr>
        <w:t>ΠΑΝΑΓΙΩΤΗΣ</w:t>
      </w:r>
      <w:r>
        <w:rPr>
          <w:rFonts w:eastAsia="Times New Roman"/>
          <w:b/>
          <w:szCs w:val="24"/>
        </w:rPr>
        <w:t xml:space="preserve"> (ΠΑΝΟΣ</w:t>
      </w:r>
      <w:r>
        <w:rPr>
          <w:rFonts w:eastAsia="Times New Roman"/>
          <w:b/>
          <w:szCs w:val="24"/>
        </w:rPr>
        <w:t xml:space="preserve">) </w:t>
      </w:r>
      <w:r>
        <w:rPr>
          <w:rFonts w:eastAsia="Times New Roman"/>
          <w:b/>
          <w:szCs w:val="24"/>
        </w:rPr>
        <w:t>ΣΚΟΥΡΛΕΤΗΣ (Υπουργός Περιβάλλοντος και Ενέργειας):</w:t>
      </w:r>
      <w:r>
        <w:rPr>
          <w:rFonts w:eastAsia="Times New Roman"/>
          <w:szCs w:val="24"/>
        </w:rPr>
        <w:t xml:space="preserve"> Το τέλος παραμένει ως έχει. Δεν αυξάνεται, παρ’ ότι έχουμε ένα τεράστιο έλλειμμα.</w:t>
      </w:r>
    </w:p>
    <w:p w14:paraId="163C42B7" w14:textId="77777777" w:rsidR="004A774E" w:rsidRDefault="006F765D">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Τι ρυθμίζουμε; Γιατί δεν είμαστε πρόχειροι με την τροπολογία. </w:t>
      </w:r>
    </w:p>
    <w:p w14:paraId="163C42B8" w14:textId="77777777" w:rsidR="004A774E" w:rsidRDefault="006F765D">
      <w:pPr>
        <w:spacing w:line="600" w:lineRule="auto"/>
        <w:ind w:firstLine="720"/>
        <w:jc w:val="both"/>
        <w:rPr>
          <w:rFonts w:eastAsia="Times New Roman"/>
          <w:szCs w:val="24"/>
        </w:rPr>
      </w:pPr>
      <w:r>
        <w:rPr>
          <w:rFonts w:eastAsia="Times New Roman" w:cs="Times New Roman"/>
          <w:b/>
          <w:szCs w:val="24"/>
        </w:rPr>
        <w:t>ΠΑΝΑΓΙΩΤΗΣ</w:t>
      </w:r>
      <w:r>
        <w:rPr>
          <w:rFonts w:eastAsia="Times New Roman"/>
          <w:b/>
          <w:szCs w:val="24"/>
        </w:rPr>
        <w:t xml:space="preserve"> (ΠΑΝΟΣ) </w:t>
      </w:r>
      <w:r>
        <w:rPr>
          <w:rFonts w:eastAsia="Times New Roman"/>
          <w:b/>
          <w:szCs w:val="24"/>
        </w:rPr>
        <w:t>ΣΚΟΥΡΛΕΤΗΣ (Υπουργός</w:t>
      </w:r>
      <w:r>
        <w:rPr>
          <w:rFonts w:eastAsia="Times New Roman"/>
          <w:b/>
          <w:szCs w:val="24"/>
        </w:rPr>
        <w:t xml:space="preserve"> Περιβάλλοντος και Ενέργειας):</w:t>
      </w:r>
      <w:r>
        <w:rPr>
          <w:rFonts w:eastAsia="Times New Roman"/>
          <w:szCs w:val="24"/>
        </w:rPr>
        <w:t xml:space="preserve"> Εμείς αυτήν τη στιγμή λέμε ότι μέχρι τέλος Δεκεμβρίου πρέπει να έχει ισοσκελιστεί ο ειδικός λογαριασμός και από την 1</w:t>
      </w:r>
      <w:r>
        <w:rPr>
          <w:rFonts w:eastAsia="Times New Roman"/>
          <w:szCs w:val="24"/>
          <w:vertAlign w:val="superscript"/>
        </w:rPr>
        <w:t xml:space="preserve">η </w:t>
      </w:r>
      <w:r>
        <w:rPr>
          <w:rFonts w:eastAsia="Times New Roman"/>
          <w:szCs w:val="24"/>
        </w:rPr>
        <w:t xml:space="preserve"> Ιανουαρίου 2017 μπαίνει αυτό το νέο τέλος επί της προμήθειας. Αυτό το τέλος ήταν να καλύψει ένα συγκεκριμ</w:t>
      </w:r>
      <w:r>
        <w:rPr>
          <w:rFonts w:eastAsia="Times New Roman"/>
          <w:szCs w:val="24"/>
        </w:rPr>
        <w:t xml:space="preserve">ένο ποσοστό εν πάση περιπτώσει. Αυτό το ρυθμίζουμε επακριβώς. Επαναλαμβάνω όμως ότι αυτό που αποφεύγουμε και έχει τεράστια κοινωνική πια σημασία είναι ότι δεν πάμε σε νέες επιβαρύνσεις. </w:t>
      </w:r>
    </w:p>
    <w:p w14:paraId="163C42B9" w14:textId="77777777" w:rsidR="004A774E" w:rsidRDefault="006F765D">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Το νέος τέλος δεν είναι επιβάρυνση;</w:t>
      </w:r>
    </w:p>
    <w:p w14:paraId="163C42BA" w14:textId="77777777" w:rsidR="004A774E" w:rsidRDefault="006F765D">
      <w:pPr>
        <w:spacing w:line="600" w:lineRule="auto"/>
        <w:ind w:firstLine="720"/>
        <w:jc w:val="both"/>
        <w:rPr>
          <w:rFonts w:eastAsia="Times New Roman"/>
          <w:szCs w:val="24"/>
        </w:rPr>
      </w:pPr>
      <w:r>
        <w:rPr>
          <w:rFonts w:eastAsia="Times New Roman" w:cs="Times New Roman"/>
          <w:b/>
          <w:szCs w:val="24"/>
        </w:rPr>
        <w:t>ΠΑΝΑΓΙΩΤΗΣ</w:t>
      </w:r>
      <w:r>
        <w:rPr>
          <w:rFonts w:eastAsia="Times New Roman"/>
          <w:b/>
          <w:szCs w:val="24"/>
        </w:rPr>
        <w:t xml:space="preserve"> (ΠΑ</w:t>
      </w:r>
      <w:r>
        <w:rPr>
          <w:rFonts w:eastAsia="Times New Roman"/>
          <w:b/>
          <w:szCs w:val="24"/>
        </w:rPr>
        <w:t xml:space="preserve">ΝΟΣ) </w:t>
      </w:r>
      <w:r>
        <w:rPr>
          <w:rFonts w:eastAsia="Times New Roman"/>
          <w:b/>
          <w:szCs w:val="24"/>
        </w:rPr>
        <w:t xml:space="preserve">ΣΚΟΥΡΛΕΤΗΣ (Υπουργός Περιβάλλοντος και Ενέργειας): </w:t>
      </w:r>
      <w:r>
        <w:rPr>
          <w:rFonts w:eastAsia="Times New Roman"/>
          <w:szCs w:val="24"/>
        </w:rPr>
        <w:t>Είναι επί της προμήθειας, επαναλαμβάνω. Δεν έχει να κάνει με…</w:t>
      </w:r>
    </w:p>
    <w:p w14:paraId="163C42BB" w14:textId="77777777" w:rsidR="004A774E" w:rsidRDefault="006F765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Όχι διαλογική συζήτηση παρακαλώ.</w:t>
      </w:r>
    </w:p>
    <w:p w14:paraId="163C42BC" w14:textId="77777777" w:rsidR="004A774E" w:rsidRDefault="006F765D">
      <w:pPr>
        <w:spacing w:line="600" w:lineRule="auto"/>
        <w:ind w:firstLine="720"/>
        <w:jc w:val="both"/>
        <w:rPr>
          <w:rFonts w:eastAsia="Times New Roman"/>
          <w:szCs w:val="24"/>
        </w:rPr>
      </w:pPr>
      <w:r>
        <w:rPr>
          <w:rFonts w:eastAsia="Times New Roman" w:cs="Times New Roman"/>
          <w:b/>
          <w:szCs w:val="24"/>
        </w:rPr>
        <w:t>ΠΑΝΑΓΙΩΤΗΣ</w:t>
      </w:r>
      <w:r>
        <w:rPr>
          <w:rFonts w:eastAsia="Times New Roman"/>
          <w:b/>
          <w:szCs w:val="24"/>
        </w:rPr>
        <w:t xml:space="preserve"> (ΠΑΝΟΣ) </w:t>
      </w:r>
      <w:r>
        <w:rPr>
          <w:rFonts w:eastAsia="Times New Roman"/>
          <w:b/>
          <w:szCs w:val="24"/>
        </w:rPr>
        <w:t>ΣΚΟΥΡΛΕΤΗΣ (Υπουργός Περιβάλλοντος και Ενέργειας):</w:t>
      </w:r>
      <w:r>
        <w:rPr>
          <w:rFonts w:eastAsia="Times New Roman"/>
          <w:szCs w:val="24"/>
        </w:rPr>
        <w:t xml:space="preserve"> Τους προμηθευτές επιβαρύνει.</w:t>
      </w:r>
    </w:p>
    <w:p w14:paraId="163C42BD" w14:textId="77777777" w:rsidR="004A774E" w:rsidRDefault="006F765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Θα παίρνετε τον λόγο. Δεν είναι έτσι η συζήτηση. </w:t>
      </w:r>
    </w:p>
    <w:p w14:paraId="163C42BE" w14:textId="77777777" w:rsidR="004A774E" w:rsidRDefault="006F765D">
      <w:pPr>
        <w:spacing w:line="600" w:lineRule="auto"/>
        <w:ind w:firstLine="720"/>
        <w:jc w:val="both"/>
        <w:rPr>
          <w:rFonts w:eastAsia="Times New Roman"/>
          <w:szCs w:val="24"/>
        </w:rPr>
      </w:pPr>
      <w:r>
        <w:rPr>
          <w:rFonts w:eastAsia="Times New Roman"/>
          <w:szCs w:val="24"/>
        </w:rPr>
        <w:t>Παρακαλώ, κύριε Υπουργέ.</w:t>
      </w:r>
    </w:p>
    <w:p w14:paraId="163C42BF" w14:textId="77777777" w:rsidR="004A774E" w:rsidRDefault="006F765D">
      <w:pPr>
        <w:spacing w:line="600" w:lineRule="auto"/>
        <w:ind w:firstLine="720"/>
        <w:jc w:val="both"/>
        <w:rPr>
          <w:rFonts w:eastAsia="Times New Roman"/>
          <w:szCs w:val="24"/>
        </w:rPr>
      </w:pPr>
      <w:r>
        <w:rPr>
          <w:rFonts w:eastAsia="Times New Roman" w:cs="Times New Roman"/>
          <w:b/>
          <w:szCs w:val="24"/>
        </w:rPr>
        <w:t>ΠΑΝΑΓΙΩΤΗΣ</w:t>
      </w:r>
      <w:r>
        <w:rPr>
          <w:rFonts w:eastAsia="Times New Roman"/>
          <w:b/>
          <w:szCs w:val="24"/>
        </w:rPr>
        <w:t xml:space="preserve"> (ΠΑΝΟΣ) </w:t>
      </w:r>
      <w:r>
        <w:rPr>
          <w:rFonts w:eastAsia="Times New Roman"/>
          <w:b/>
          <w:szCs w:val="24"/>
        </w:rPr>
        <w:t>ΣΚΟΥΡΛΕΤΗΣ (Υπουργός Περιβάλλοντος και Ενέργειας):</w:t>
      </w:r>
      <w:r>
        <w:rPr>
          <w:rFonts w:eastAsia="Times New Roman"/>
          <w:szCs w:val="24"/>
        </w:rPr>
        <w:t xml:space="preserve"> Μακάρι να τα είχατε κάνει καλύτερα και να μην</w:t>
      </w:r>
      <w:r>
        <w:rPr>
          <w:rFonts w:eastAsia="Times New Roman"/>
          <w:szCs w:val="24"/>
        </w:rPr>
        <w:t xml:space="preserve"> υπήρχε το έλλειμμα που μας κληρονομήσατε. </w:t>
      </w:r>
    </w:p>
    <w:p w14:paraId="163C42C0" w14:textId="77777777" w:rsidR="004A774E" w:rsidRDefault="006F765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Υπουργέ, παρακαλώ!</w:t>
      </w:r>
    </w:p>
    <w:p w14:paraId="163C42C1" w14:textId="77777777" w:rsidR="004A774E" w:rsidRDefault="006F765D">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Γι’ αυτό σας φέραμε για να «τα κάνετε καλύτερα».</w:t>
      </w:r>
    </w:p>
    <w:p w14:paraId="163C42C2" w14:textId="77777777" w:rsidR="004A774E" w:rsidRDefault="006F765D">
      <w:pPr>
        <w:spacing w:line="600" w:lineRule="auto"/>
        <w:ind w:firstLine="720"/>
        <w:jc w:val="both"/>
        <w:rPr>
          <w:rFonts w:eastAsia="Times New Roman"/>
          <w:szCs w:val="24"/>
        </w:rPr>
      </w:pPr>
      <w:r>
        <w:rPr>
          <w:rFonts w:eastAsia="Times New Roman" w:cs="Times New Roman"/>
          <w:b/>
          <w:szCs w:val="24"/>
        </w:rPr>
        <w:t>ΠΑΝΑΓΙΩΤΗΣ</w:t>
      </w:r>
      <w:r>
        <w:rPr>
          <w:rFonts w:eastAsia="Times New Roman"/>
          <w:b/>
          <w:szCs w:val="24"/>
        </w:rPr>
        <w:t xml:space="preserve"> (ΠΑΝΟΣ) </w:t>
      </w:r>
      <w:r>
        <w:rPr>
          <w:rFonts w:eastAsia="Times New Roman"/>
          <w:b/>
          <w:szCs w:val="24"/>
        </w:rPr>
        <w:t>ΣΚΟΥΡΛΕΤΗΣ (Υπουργός Περιβάλλοντος και Ενέργειας):</w:t>
      </w:r>
      <w:r>
        <w:rPr>
          <w:rFonts w:eastAsia="Times New Roman"/>
          <w:szCs w:val="24"/>
        </w:rPr>
        <w:t xml:space="preserve"> Γι’ αυτό ήρθαμε, για να τα κάνουμε καλύτερα. Έχετε δίκιο.</w:t>
      </w:r>
    </w:p>
    <w:p w14:paraId="163C42C3" w14:textId="77777777" w:rsidR="004A774E" w:rsidRDefault="006F765D">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Κύριε Πρόεδρε, θα ήθελα τον λόγο.</w:t>
      </w:r>
    </w:p>
    <w:p w14:paraId="163C42C4" w14:textId="77777777" w:rsidR="004A774E" w:rsidRDefault="006F765D">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Ζητάτε τον λόγο επί της τροπολογίας;</w:t>
      </w:r>
    </w:p>
    <w:p w14:paraId="163C42C5" w14:textId="77777777" w:rsidR="004A774E" w:rsidRDefault="006F765D">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Για μία διευκρίνιση θα παρακαλούσα τ</w:t>
      </w:r>
      <w:r>
        <w:rPr>
          <w:rFonts w:eastAsia="Times New Roman"/>
          <w:szCs w:val="24"/>
        </w:rPr>
        <w:t>ον κ. Σκουρλέτη.</w:t>
      </w:r>
    </w:p>
    <w:p w14:paraId="163C42C6" w14:textId="77777777" w:rsidR="004A774E" w:rsidRDefault="006F765D">
      <w:pPr>
        <w:spacing w:line="600" w:lineRule="auto"/>
        <w:ind w:firstLine="720"/>
        <w:jc w:val="both"/>
        <w:rPr>
          <w:rFonts w:eastAsia="Times New Roman"/>
          <w:szCs w:val="24"/>
        </w:rPr>
      </w:pPr>
      <w:r>
        <w:rPr>
          <w:rFonts w:eastAsia="Times New Roman"/>
          <w:szCs w:val="24"/>
        </w:rPr>
        <w:t xml:space="preserve">Προσπαθώ να καταλάβω πώς προέκυψε το έλλειμμα των 350 εκατομμυρίων που αναφέρατε. Δεν το κατάλαβα. Συγχωρήστε με. </w:t>
      </w:r>
    </w:p>
    <w:p w14:paraId="163C42C7" w14:textId="77777777" w:rsidR="004A774E" w:rsidRDefault="006F765D">
      <w:pPr>
        <w:spacing w:line="600" w:lineRule="auto"/>
        <w:ind w:firstLine="720"/>
        <w:jc w:val="both"/>
        <w:rPr>
          <w:rFonts w:eastAsia="Times New Roman"/>
          <w:szCs w:val="24"/>
        </w:rPr>
      </w:pPr>
      <w:r>
        <w:rPr>
          <w:rFonts w:eastAsia="Times New Roman"/>
          <w:szCs w:val="24"/>
        </w:rPr>
        <w:t xml:space="preserve">Προσπαθώ να καταλάβω επίσης αν με τον ειδικό λογαριασμό που έρχεται αυτή τη στιγμή σε λειτουργία θα καλυφθεί το προηγούμενο </w:t>
      </w:r>
      <w:r>
        <w:rPr>
          <w:rFonts w:eastAsia="Times New Roman"/>
          <w:szCs w:val="24"/>
        </w:rPr>
        <w:t>έλλειμμα ή ο ειδικός λογαριασμός θα εισπράττει από τους παρόχους από εδώ και πέρα, οπότε μπορεί μεν να εξυγιαίνεται ο τομέας του ΕΤΜΕΑΡ και των ανανεώσιμων πηγών, αλλά η τύχη των 350 εκατομμυρίων δεν μου είναι σαφές ποια θα είναι.</w:t>
      </w:r>
    </w:p>
    <w:p w14:paraId="163C42C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(Δημήτριος Κρε</w:t>
      </w:r>
      <w:r>
        <w:rPr>
          <w:rFonts w:eastAsia="Times New Roman" w:cs="Times New Roman"/>
          <w:b/>
          <w:szCs w:val="24"/>
        </w:rPr>
        <w:t xml:space="preserve">μαστινός): </w:t>
      </w:r>
      <w:r>
        <w:rPr>
          <w:rFonts w:eastAsia="Times New Roman" w:cs="Times New Roman"/>
          <w:szCs w:val="24"/>
        </w:rPr>
        <w:t xml:space="preserve">Κύριε Θεοχαρόπουλε, για τις τροπολογίες θα μιλήσετε; </w:t>
      </w:r>
    </w:p>
    <w:p w14:paraId="163C42C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Ναι, κύριε Πρόεδρε, για τις τροπολογίες θέλω να μιλήσω. </w:t>
      </w:r>
    </w:p>
    <w:p w14:paraId="163C42CA" w14:textId="77777777" w:rsidR="004A774E" w:rsidRDefault="006F765D">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Ορίστε, έχετε τον λόγο.</w:t>
      </w:r>
    </w:p>
    <w:p w14:paraId="163C42C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Κύριε Υπουργέ, θα θέλαμε</w:t>
      </w:r>
      <w:r>
        <w:rPr>
          <w:rFonts w:eastAsia="Times New Roman" w:cs="Times New Roman"/>
          <w:szCs w:val="24"/>
        </w:rPr>
        <w:t xml:space="preserve"> μια διευκρίνιση. Η σελίδα 4 του πίνακα καταργούμενων και τροποποιούμενων διατάξεων και σε σχέση με το ερώτημα που σας έχει γίνει </w:t>
      </w:r>
      <w:r>
        <w:rPr>
          <w:rFonts w:eastAsia="Times New Roman" w:cs="Times New Roman"/>
          <w:szCs w:val="24"/>
        </w:rPr>
        <w:t xml:space="preserve">και </w:t>
      </w:r>
      <w:r>
        <w:rPr>
          <w:rFonts w:eastAsia="Times New Roman" w:cs="Times New Roman"/>
          <w:szCs w:val="24"/>
        </w:rPr>
        <w:t xml:space="preserve">από τον εισηγητή του Κομμουνιστικού Κόμματος, αναφέρεται χαρακτηριστικά στην ισχύουσα και στη νέα διάταξη. </w:t>
      </w:r>
    </w:p>
    <w:p w14:paraId="163C42CC"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Η ισχύουσα λέε</w:t>
      </w:r>
      <w:r>
        <w:rPr>
          <w:rFonts w:eastAsia="Times New Roman" w:cs="Times New Roman"/>
          <w:szCs w:val="24"/>
        </w:rPr>
        <w:t>ι</w:t>
      </w:r>
      <w:r>
        <w:rPr>
          <w:rFonts w:eastAsia="Times New Roman" w:cs="Times New Roman"/>
          <w:szCs w:val="24"/>
        </w:rPr>
        <w:t>:</w:t>
      </w:r>
      <w:r>
        <w:rPr>
          <w:rFonts w:eastAsia="Times New Roman" w:cs="Times New Roman"/>
          <w:szCs w:val="24"/>
        </w:rPr>
        <w:t xml:space="preserve"> «Η χρέωση της περίπτωσης αυτής επιβάλλεται σταδιακά στους εκπροσώπους φορτίου ως εξής: Για το 2016 ανέρχεται στο 50% της χρέωσης που προκύπτει με την εφαρμογή της μεθοδολογίας, για το 2017 στο 75% και στο 2018 και εφεξής στο 100%». </w:t>
      </w:r>
    </w:p>
    <w:p w14:paraId="163C42C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Η νέα διάταξη λέει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 χρέωση της περίπτωσης αυτής επιβάλλεται σταδιακά στους εκπροσώπους φορτίου ως εξής: Για το 2016 ανέρχεται στο 50% και για το 2017 και στο εξής στο 100%», ενώ πριν έλεγε 75%για το 2017. </w:t>
      </w:r>
    </w:p>
    <w:p w14:paraId="163C42CE"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Η ερώτησή μας είναι διευκρινιστική και θα θέλαμε να δώσετε μια απάν</w:t>
      </w:r>
      <w:r>
        <w:rPr>
          <w:rFonts w:eastAsia="Times New Roman" w:cs="Times New Roman"/>
          <w:szCs w:val="24"/>
        </w:rPr>
        <w:t xml:space="preserve">τηση. Βλέπουμε ότι στην ισχύουσα διάταξη λέει 75% για το 2017, ενώ στη νέα διάταξη ότι ισχύει το 100%. </w:t>
      </w:r>
    </w:p>
    <w:p w14:paraId="163C42C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Δένδια, από την πλευρά της Νέας Δημοκρατίας ποιος θα μιλήσει; </w:t>
      </w:r>
    </w:p>
    <w:p w14:paraId="163C42D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θα μιλήσει ο κ</w:t>
      </w:r>
      <w:r>
        <w:rPr>
          <w:rFonts w:eastAsia="Times New Roman" w:cs="Times New Roman"/>
          <w:szCs w:val="24"/>
        </w:rPr>
        <w:t xml:space="preserve">. Σκρέκας. </w:t>
      </w:r>
    </w:p>
    <w:p w14:paraId="163C42D1" w14:textId="77777777" w:rsidR="004A774E" w:rsidRDefault="006F765D">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Ορίστε, κύριε Σκρέκα. </w:t>
      </w:r>
    </w:p>
    <w:p w14:paraId="163C42D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Ευχαριστώ, κύριε Πρόεδρε. </w:t>
      </w:r>
    </w:p>
    <w:p w14:paraId="163C42D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Κύριε Υπουργέ, θέλουμε να σας πιστέψουμε, θέλουμε να πιστέψουμε ότι προσπαθείτε να κάνετε το καλό, αλλά δεν μας αφήνουν οι πράξεις σας, </w:t>
      </w:r>
      <w:r>
        <w:rPr>
          <w:rFonts w:eastAsia="Times New Roman" w:cs="Times New Roman"/>
          <w:szCs w:val="24"/>
        </w:rPr>
        <w:t xml:space="preserve">γιατί οι πράξεις σας δείχνουν πονηριά. Σκέφτεστε και πράττετε με πονηριά. Αυτό πρέπει να το ξεκαθαρίσουμε σήμερα σε αυτήν εδώ την Αίθουσα. </w:t>
      </w:r>
    </w:p>
    <w:p w14:paraId="163C42D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Πριν λίγους μήνες φέρατε κάποιες διατάξεις, τις οποίες στηρίξαμε και ψηφίσαμε και εμείς. Ήταν διατάξεις που θα έκλει</w:t>
      </w:r>
      <w:r>
        <w:rPr>
          <w:rFonts w:eastAsia="Times New Roman" w:cs="Times New Roman"/>
          <w:szCs w:val="24"/>
        </w:rPr>
        <w:t xml:space="preserve">ναν την τρύπα που έχει δημιουργηθεί στον ειδικό λογαριασμό του ΛΑΓΗΕ, από τον οποίο πληρώνονται οι παραγωγοί ανανεώσιμων πηγών ενέργειας. </w:t>
      </w:r>
    </w:p>
    <w:p w14:paraId="163C42D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Σας είπαμε τότε ότι με τον τρόπο που πάτε να το κάνετε, δημιουργείτε πρόβλημα στο όλο σύστημα. Γιατί; Γιατί το μεταφέ</w:t>
      </w:r>
      <w:r>
        <w:rPr>
          <w:rFonts w:eastAsia="Times New Roman" w:cs="Times New Roman"/>
          <w:szCs w:val="24"/>
        </w:rPr>
        <w:t>ρετε στους προμηθευτές, οι οποίοι απολαμβάνουν μεγαλύτερου περιθωρίου, λόγω της πτώσης της οριακής τιμής συστήματος, λόγω της εισόδου στη δεξαμενή πολλών ανανεώσιμων πηγών ενέργειας. Άρα, λέτε, ότι ένα κομμάτι από αυτό το μεγαλύτερο περιθώριο κέρδους –σωστ</w:t>
      </w:r>
      <w:r>
        <w:rPr>
          <w:rFonts w:eastAsia="Times New Roman" w:cs="Times New Roman"/>
          <w:szCs w:val="24"/>
        </w:rPr>
        <w:t xml:space="preserve">ό ακούγεται- θα πρέπει να το συνεισφέρουν πίσω, ώστε να πληρωθούν οι παραγωγοί ΑΠΕ. </w:t>
      </w:r>
    </w:p>
    <w:p w14:paraId="163C42D6"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Σας είπαμε όμως ότι</w:t>
      </w:r>
      <w:r>
        <w:rPr>
          <w:rFonts w:eastAsia="Times New Roman" w:cs="Times New Roman"/>
          <w:szCs w:val="24"/>
        </w:rPr>
        <w:t>,</w:t>
      </w:r>
      <w:r>
        <w:rPr>
          <w:rFonts w:eastAsia="Times New Roman" w:cs="Times New Roman"/>
          <w:szCs w:val="24"/>
        </w:rPr>
        <w:t xml:space="preserve"> με τον τρόπο που το κάνετε, δεν είναι ξεκάθαρο. Αυτή τη στιγμή ο μεγαλύτερος προμηθευτής της χώρας είναι η ΔΕΗ, η οποία έχει μερίδιο αγοράς ηλεκτρικής ενέργειας 90%. Μάλιστα, στην αρμόδια </w:t>
      </w:r>
      <w:r>
        <w:rPr>
          <w:rFonts w:eastAsia="Times New Roman" w:cs="Times New Roman"/>
          <w:szCs w:val="24"/>
        </w:rPr>
        <w:t>ε</w:t>
      </w:r>
      <w:r>
        <w:rPr>
          <w:rFonts w:eastAsia="Times New Roman" w:cs="Times New Roman"/>
          <w:szCs w:val="24"/>
        </w:rPr>
        <w:t xml:space="preserve">πιτροπή έκανα, κύριε Πρόεδρε, ξεκάθαρη ερώτηση στον </w:t>
      </w:r>
      <w:r>
        <w:rPr>
          <w:rFonts w:eastAsia="Times New Roman" w:cs="Times New Roman"/>
          <w:szCs w:val="24"/>
        </w:rPr>
        <w:t>α</w:t>
      </w:r>
      <w:r>
        <w:rPr>
          <w:rFonts w:eastAsia="Times New Roman" w:cs="Times New Roman"/>
          <w:szCs w:val="24"/>
        </w:rPr>
        <w:t>ντιπρόεδρο τη</w:t>
      </w:r>
      <w:r>
        <w:rPr>
          <w:rFonts w:eastAsia="Times New Roman" w:cs="Times New Roman"/>
          <w:szCs w:val="24"/>
        </w:rPr>
        <w:t>ς ΔΕΗ για το αν μπορεί η ΔΕΗ να απορροφήσει αυτά τα περίπου 350 εκατομμύρια ευρώ, που θα πρέπει εκείνη</w:t>
      </w:r>
      <w:r>
        <w:rPr>
          <w:rFonts w:eastAsia="Times New Roman" w:cs="Times New Roman"/>
          <w:szCs w:val="24"/>
        </w:rPr>
        <w:t>,</w:t>
      </w:r>
      <w:r>
        <w:rPr>
          <w:rFonts w:eastAsia="Times New Roman" w:cs="Times New Roman"/>
          <w:szCs w:val="24"/>
        </w:rPr>
        <w:t xml:space="preserve"> ως προμηθευτής του 90% της Ελλάδος</w:t>
      </w:r>
      <w:r>
        <w:rPr>
          <w:rFonts w:eastAsia="Times New Roman" w:cs="Times New Roman"/>
          <w:szCs w:val="24"/>
        </w:rPr>
        <w:t>,</w:t>
      </w:r>
      <w:r>
        <w:rPr>
          <w:rFonts w:eastAsia="Times New Roman" w:cs="Times New Roman"/>
          <w:szCs w:val="24"/>
        </w:rPr>
        <w:t xml:space="preserve"> να συνεισφέρει στη δεξαμενή, αν μπορεί να αντεπεξέλθει. Είπε ότι η ΔΕΗ δεν έχει καμ</w:t>
      </w:r>
      <w:r>
        <w:rPr>
          <w:rFonts w:eastAsia="Times New Roman" w:cs="Times New Roman"/>
          <w:szCs w:val="24"/>
        </w:rPr>
        <w:t>μ</w:t>
      </w:r>
      <w:r>
        <w:rPr>
          <w:rFonts w:eastAsia="Times New Roman" w:cs="Times New Roman"/>
          <w:szCs w:val="24"/>
        </w:rPr>
        <w:t>ία δυνατότητα να αναλάβει αυτό τ</w:t>
      </w:r>
      <w:r>
        <w:rPr>
          <w:rFonts w:eastAsia="Times New Roman" w:cs="Times New Roman"/>
          <w:szCs w:val="24"/>
        </w:rPr>
        <w:t xml:space="preserve">ο κόστος. Άρα εκείνο που θα κάνει είναι να μεταφέρει αυτό το επιπλέον κόστος στους καταναλωτές. </w:t>
      </w:r>
    </w:p>
    <w:p w14:paraId="163C42D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Άρα τι πήγε η Κυβέρνηση να κάνει; Τι πήγε ο Υπουργός να κάνει; Ουσιαστικά πήγε να κοροϊδέψει τους πολίτες</w:t>
      </w:r>
      <w:r>
        <w:rPr>
          <w:rFonts w:eastAsia="Times New Roman" w:cs="Times New Roman"/>
          <w:szCs w:val="24"/>
        </w:rPr>
        <w:t>,</w:t>
      </w:r>
      <w:r>
        <w:rPr>
          <w:rFonts w:eastAsia="Times New Roman" w:cs="Times New Roman"/>
          <w:szCs w:val="24"/>
        </w:rPr>
        <w:t xml:space="preserve"> λέγοντας ότι δεν θα αυξήσει το ΕΤΜΕΑΡ, αυτό το ειδικ</w:t>
      </w:r>
      <w:r>
        <w:rPr>
          <w:rFonts w:eastAsia="Times New Roman" w:cs="Times New Roman"/>
          <w:szCs w:val="24"/>
        </w:rPr>
        <w:t>ό τέλος που πληρώνουν οι καταναλωτές ηλεκτρικής ενέργειας</w:t>
      </w:r>
      <w:r>
        <w:rPr>
          <w:rFonts w:eastAsia="Times New Roman" w:cs="Times New Roman"/>
          <w:szCs w:val="24"/>
        </w:rPr>
        <w:t>,</w:t>
      </w:r>
      <w:r>
        <w:rPr>
          <w:rFonts w:eastAsia="Times New Roman" w:cs="Times New Roman"/>
          <w:szCs w:val="24"/>
        </w:rPr>
        <w:t xml:space="preserve"> και ότι αυτό θα το πληρώσουν οι προμηθευτές, οι οποίοι βγάζουν μεγαλύτερο κέρδος. Όμως οι προμηθευτές, δηλαδή η ΔΕΗ</w:t>
      </w:r>
      <w:r>
        <w:rPr>
          <w:rFonts w:eastAsia="Times New Roman" w:cs="Times New Roman"/>
          <w:szCs w:val="24"/>
        </w:rPr>
        <w:t>,</w:t>
      </w:r>
      <w:r>
        <w:rPr>
          <w:rFonts w:eastAsia="Times New Roman" w:cs="Times New Roman"/>
          <w:szCs w:val="24"/>
        </w:rPr>
        <w:t xml:space="preserve"> ήρθε και είπε ότι αυτό θα το μεταφέρουμε στους καταναλωτές. Άρα πήγε να κοροϊδέψ</w:t>
      </w:r>
      <w:r>
        <w:rPr>
          <w:rFonts w:eastAsia="Times New Roman" w:cs="Times New Roman"/>
          <w:szCs w:val="24"/>
        </w:rPr>
        <w:t xml:space="preserve">ει τον κόσμο. Άντε και πες ότι τότε τον κορόιδεψε τον κόσμο. </w:t>
      </w:r>
    </w:p>
    <w:p w14:paraId="163C42D8"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Σήμερα φέρνει μια τροπολογία</w:t>
      </w:r>
      <w:r>
        <w:rPr>
          <w:rFonts w:eastAsia="Times New Roman" w:cs="Times New Roman"/>
          <w:szCs w:val="24"/>
        </w:rPr>
        <w:t>,</w:t>
      </w:r>
      <w:r>
        <w:rPr>
          <w:rFonts w:eastAsia="Times New Roman" w:cs="Times New Roman"/>
          <w:szCs w:val="24"/>
        </w:rPr>
        <w:t xml:space="preserve"> που λέει τι επί της ουσίας; Ότι τελικά η διάταξη που εισαγάγαμε και που θα κάλυπτε την τρύπα, δεν αρκεί. Άρα η ΡΑΕ θα πρέπει να έρθει και να αναπροσαρμόσει το ΕΤΜΕΑ</w:t>
      </w:r>
      <w:r>
        <w:rPr>
          <w:rFonts w:eastAsia="Times New Roman" w:cs="Times New Roman"/>
          <w:szCs w:val="24"/>
        </w:rPr>
        <w:t xml:space="preserve">Ρ, ώστε να εκμηδενίσει το έλλειμμα. Πώς θα γίνει αυτό; Αυξάνοντας το ΕΤΜΕΑΡ. </w:t>
      </w:r>
    </w:p>
    <w:p w14:paraId="163C42D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Άρα η Κυβέρνηση και θα αυξήσει την τιμή στον καταναλωτή, μέσα από την αύξηση της τιμής με την οποία πουλάνε οι προμηθευτές στους καταναλωτές, αλλά θα έρθει και η ΡΑΕ, η οποία θα </w:t>
      </w:r>
      <w:r>
        <w:rPr>
          <w:rFonts w:eastAsia="Times New Roman" w:cs="Times New Roman"/>
          <w:szCs w:val="24"/>
        </w:rPr>
        <w:t>αναθεωρήσει προς τα πάνω για άλλη μια φορά –δύο φορές</w:t>
      </w:r>
      <w:r>
        <w:rPr>
          <w:rFonts w:eastAsia="Times New Roman" w:cs="Times New Roman"/>
          <w:szCs w:val="24"/>
        </w:rPr>
        <w:t>,</w:t>
      </w:r>
      <w:r>
        <w:rPr>
          <w:rFonts w:eastAsia="Times New Roman" w:cs="Times New Roman"/>
          <w:szCs w:val="24"/>
        </w:rPr>
        <w:t xml:space="preserve"> δηλαδή- το ΕΤΜΕΑΡ, για να καλυφθεί ο λογαριασμός και το έλλειμμα που δημιουργείται. </w:t>
      </w:r>
    </w:p>
    <w:p w14:paraId="163C42D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Αυτή τη στιγμή αποδεικνύεται ότι πέφτουν οι μάσκες. Σταματάει η κοροϊδία και αποδεικνύεται ότι η Κυβέρνηση προσπαθεί</w:t>
      </w:r>
      <w:r>
        <w:rPr>
          <w:rFonts w:eastAsia="Times New Roman" w:cs="Times New Roman"/>
          <w:szCs w:val="24"/>
        </w:rPr>
        <w:t xml:space="preserve"> απλά να μεταφέρει το πρόβλημα στους επόμενους. Τι λέει εδώ; Ότι το 2017 ανά τρίμηνο </w:t>
      </w:r>
      <w:r>
        <w:rPr>
          <w:rFonts w:eastAsia="Times New Roman" w:cs="Times New Roman"/>
          <w:szCs w:val="24"/>
        </w:rPr>
        <w:t>–</w:t>
      </w:r>
      <w:r>
        <w:rPr>
          <w:rFonts w:eastAsia="Times New Roman" w:cs="Times New Roman"/>
          <w:szCs w:val="24"/>
        </w:rPr>
        <w:t>και όχι ανά εξάμηνο</w:t>
      </w:r>
      <w:r>
        <w:rPr>
          <w:rFonts w:eastAsia="Times New Roman" w:cs="Times New Roman"/>
          <w:szCs w:val="24"/>
        </w:rPr>
        <w:t>–</w:t>
      </w:r>
      <w:r>
        <w:rPr>
          <w:rFonts w:eastAsia="Times New Roman" w:cs="Times New Roman"/>
          <w:szCs w:val="24"/>
        </w:rPr>
        <w:t xml:space="preserve"> θα έρχεται η ΡΑΕ και θα υπολογίζει εάν υπάρχει τρύπα στον λογαριασμό και θα αυξάνει το ΕΤΜΕΑΡ. </w:t>
      </w:r>
    </w:p>
    <w:p w14:paraId="163C42D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Πολύ φοβάμαι, κύριε Πρόεδρε, ότι το 2017 η παρούσα Κυ</w:t>
      </w:r>
      <w:r>
        <w:rPr>
          <w:rFonts w:eastAsia="Times New Roman" w:cs="Times New Roman"/>
          <w:szCs w:val="24"/>
        </w:rPr>
        <w:t>βέρνηση ΣΥΡΙΖΑ-ΑΝΕΛ δεν θα είναι κυβέρνηση πια. Αυτό που προσπαθούν να κάνουν, για να κερδίσουν χρόνο, είναι να μεταφέρουν στους επόμενους όλα τα προβλήματα, όπως και το τεράστιο πρόβλημα της ΔΕΗ. Αυτό προσπαθούν να κάνουν και δεν δίνουν λύση. Οι πολίτες π</w:t>
      </w:r>
      <w:r>
        <w:rPr>
          <w:rFonts w:eastAsia="Times New Roman" w:cs="Times New Roman"/>
          <w:szCs w:val="24"/>
        </w:rPr>
        <w:t xml:space="preserve">ληρώνουν την ολιγωρία και την άρνηση της Κυβέρνησης να δώσει καθαρές λύσεις στα προβλήματα του τόπου. </w:t>
      </w:r>
    </w:p>
    <w:p w14:paraId="163C42D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Υπουργέ, θέλετε τον λόγο για δύο λεπτά; </w:t>
      </w:r>
    </w:p>
    <w:p w14:paraId="163C42D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 xml:space="preserve">Ευχαριστώ, κύριε Πρόεδρε. </w:t>
      </w:r>
    </w:p>
    <w:p w14:paraId="163C42DE" w14:textId="77777777" w:rsidR="004A774E" w:rsidRDefault="006F765D">
      <w:pPr>
        <w:spacing w:line="600" w:lineRule="auto"/>
        <w:ind w:firstLine="720"/>
        <w:jc w:val="both"/>
        <w:rPr>
          <w:rFonts w:eastAsia="Times New Roman"/>
          <w:szCs w:val="24"/>
        </w:rPr>
      </w:pPr>
      <w:r>
        <w:rPr>
          <w:rFonts w:eastAsia="Times New Roman" w:cs="Times New Roman"/>
          <w:szCs w:val="24"/>
        </w:rPr>
        <w:t xml:space="preserve">Κατ’ αρχάς, σωστά έγινε η επισήμανση ότι υπάρχει μια διαφοροποίηση σε σχέση με την αύξηση του τέλους που προβλέπαμε στον προηγούμενο νόμο που είχαμε φέρει, το οποίο από το 75% πηγαίνει στο 100%, το τέλος επί της προμήθειας. </w:t>
      </w:r>
      <w:r>
        <w:rPr>
          <w:rFonts w:eastAsia="Times New Roman"/>
          <w:szCs w:val="24"/>
        </w:rPr>
        <w:t>Και α</w:t>
      </w:r>
      <w:r>
        <w:rPr>
          <w:rFonts w:eastAsia="Times New Roman"/>
          <w:szCs w:val="24"/>
        </w:rPr>
        <w:t>υτό ακριβώς γίνεται, για να αποφύγουμε την επιβάρυνση που θέλει να μας καταλογίσει ως πρόθεση ο μη πονηρά σκεπτόμενος κ. Σκρέκας. Πρέπει να είμαστε ξεκάθαροι.</w:t>
      </w:r>
    </w:p>
    <w:p w14:paraId="163C42DF" w14:textId="77777777" w:rsidR="004A774E" w:rsidRDefault="006F765D">
      <w:pPr>
        <w:spacing w:line="600" w:lineRule="auto"/>
        <w:ind w:firstLine="720"/>
        <w:jc w:val="both"/>
        <w:rPr>
          <w:rFonts w:eastAsia="Times New Roman"/>
          <w:szCs w:val="24"/>
        </w:rPr>
      </w:pPr>
      <w:r>
        <w:rPr>
          <w:rFonts w:eastAsia="Times New Roman"/>
          <w:szCs w:val="24"/>
        </w:rPr>
        <w:t>Τα ερωτήματα είναι αμείλικτα. Θα πρέπει να κλείσει αυτός ο λογαριασμός; Η Ρυθμιστική Αρχή Ενέργει</w:t>
      </w:r>
      <w:r>
        <w:rPr>
          <w:rFonts w:eastAsia="Times New Roman"/>
          <w:szCs w:val="24"/>
        </w:rPr>
        <w:t>ας, η οποία είναι ανεξάρτητη -φαντάζομαι ότι υπερασπίζεστε την ανεξαρτησία της, στο μοντέλο που έχετε για τη λειτουργία της αγοράς ενέργειας πρέπει να υπάρχει κατοχυρωμένος ο αυτόνομος ρόλος της Ρυθμιστικής Αρχής Ενέργειας-</w:t>
      </w:r>
      <w:r>
        <w:rPr>
          <w:rFonts w:eastAsia="Times New Roman"/>
          <w:szCs w:val="24"/>
        </w:rPr>
        <w:t>,</w:t>
      </w:r>
      <w:r>
        <w:rPr>
          <w:rFonts w:eastAsia="Times New Roman"/>
          <w:szCs w:val="24"/>
        </w:rPr>
        <w:t xml:space="preserve"> πρέπει να προσδιορίζει εκείνους</w:t>
      </w:r>
      <w:r>
        <w:rPr>
          <w:rFonts w:eastAsia="Times New Roman"/>
          <w:szCs w:val="24"/>
        </w:rPr>
        <w:t xml:space="preserve"> τους μηχανισμούς για να καλυφθεί το έλλειμμα. </w:t>
      </w:r>
    </w:p>
    <w:p w14:paraId="163C42E0" w14:textId="77777777" w:rsidR="004A774E" w:rsidRDefault="006F765D">
      <w:pPr>
        <w:spacing w:line="600" w:lineRule="auto"/>
        <w:ind w:firstLine="720"/>
        <w:jc w:val="both"/>
        <w:rPr>
          <w:rFonts w:eastAsia="Times New Roman"/>
          <w:szCs w:val="24"/>
        </w:rPr>
      </w:pPr>
      <w:r>
        <w:rPr>
          <w:rFonts w:eastAsia="Times New Roman"/>
          <w:szCs w:val="24"/>
        </w:rPr>
        <w:t>Δεν θέλετε να υπάρχει το έλλειμμα; Θέλετε να πληρώνονται οι άνθρωποι που έχουν επενδύσει μετά από πέντε, έξι χρόνια; Τι θέλετε, δηλαδή; Τα είχατε κάνει χάλια. Παραδώσατε μια κατάσταση η οποία χαρακτηριζόταν α</w:t>
      </w:r>
      <w:r>
        <w:rPr>
          <w:rFonts w:eastAsia="Times New Roman"/>
          <w:szCs w:val="24"/>
        </w:rPr>
        <w:t xml:space="preserve">πό έναν πλήρη ανορθολογισμό. Προσπαθούμε να βάλουμε τάξη και μας λέτε ότι σκεφτόμαστε πονηρά. </w:t>
      </w:r>
    </w:p>
    <w:p w14:paraId="163C42E1" w14:textId="77777777" w:rsidR="004A774E" w:rsidRDefault="006F765D">
      <w:pPr>
        <w:spacing w:line="600" w:lineRule="auto"/>
        <w:ind w:firstLine="720"/>
        <w:jc w:val="both"/>
        <w:rPr>
          <w:rFonts w:eastAsia="Times New Roman"/>
          <w:szCs w:val="24"/>
        </w:rPr>
      </w:pPr>
      <w:r>
        <w:rPr>
          <w:rFonts w:eastAsia="Times New Roman"/>
          <w:szCs w:val="24"/>
        </w:rPr>
        <w:t>Εγώ δεν βλέπω πονηριά σε εσάς. Βλέπω αδυναμία κατανόησης της πραγματικότητας. Και βλέπω μια στείρα αντιπολιτευτική διάθεση. Διότι δεν έχετε να πείτε κάτι σε αυτό</w:t>
      </w:r>
      <w:r>
        <w:rPr>
          <w:rFonts w:eastAsia="Times New Roman"/>
          <w:szCs w:val="24"/>
        </w:rPr>
        <w:t xml:space="preserve">. Διότι εσείς δεν είχατε μια συγκεκριμένη εναλλακτική πρόταση, η οποία να είναι αποδοτική. Εμείς την καταθέτουμε. </w:t>
      </w:r>
    </w:p>
    <w:p w14:paraId="163C42E2" w14:textId="77777777" w:rsidR="004A774E" w:rsidRDefault="006F765D">
      <w:pPr>
        <w:spacing w:line="600" w:lineRule="auto"/>
        <w:ind w:firstLine="720"/>
        <w:jc w:val="both"/>
        <w:rPr>
          <w:rFonts w:eastAsia="Times New Roman"/>
          <w:szCs w:val="24"/>
        </w:rPr>
      </w:pPr>
      <w:r>
        <w:rPr>
          <w:rFonts w:eastAsia="Times New Roman"/>
          <w:szCs w:val="24"/>
        </w:rPr>
        <w:t>Υπάρχει και άλλο ζήτημα αυτή τη στιγμή. Αυξάνουμε επιπλέον και εκείνο το ποσοστό των χρημάτων που παίρνουμε από τα δικαιώματα των πιστοποιητικών ρύπων του διοξειδίου του άνθρακα, το φτάνουμε στο 72%, γιατί και από εκεί καλύπτεται το έλλειμμα του ειδικού λο</w:t>
      </w:r>
      <w:r>
        <w:rPr>
          <w:rFonts w:eastAsia="Times New Roman"/>
          <w:szCs w:val="24"/>
        </w:rPr>
        <w:t xml:space="preserve">γαριασμού. </w:t>
      </w:r>
    </w:p>
    <w:p w14:paraId="163C42E3" w14:textId="77777777" w:rsidR="004A774E" w:rsidRDefault="006F765D">
      <w:pPr>
        <w:spacing w:line="600" w:lineRule="auto"/>
        <w:ind w:firstLine="720"/>
        <w:jc w:val="both"/>
        <w:rPr>
          <w:rFonts w:eastAsia="Times New Roman"/>
          <w:szCs w:val="24"/>
        </w:rPr>
      </w:pPr>
      <w:r>
        <w:rPr>
          <w:rFonts w:eastAsia="Times New Roman"/>
          <w:szCs w:val="24"/>
        </w:rPr>
        <w:t>Τι γίνεται, όμως; Το τελικό αποτέλεσμα είναι πολυπαραμετρικό. Εξαρτάται πρώτα από όλα από τη ζήτηση. Αν έχουμε κατά 1% αύξηση της ζήτησης του ρεύματος, είναι σίγουρο ότι δεν υπάρχει περίπτωση να μην αποδώσουν τα συγκεκριμένα μέτρα. Αν έχουμε αύ</w:t>
      </w:r>
      <w:r>
        <w:rPr>
          <w:rFonts w:eastAsia="Times New Roman"/>
          <w:szCs w:val="24"/>
        </w:rPr>
        <w:t xml:space="preserve">ξηση των πιστοποιητικών ρύπων, πάλι θα έχουμε πλεόνασμα, όχι απλώς κάλυψη. </w:t>
      </w:r>
    </w:p>
    <w:p w14:paraId="163C42E4" w14:textId="77777777" w:rsidR="004A774E" w:rsidRDefault="006F765D">
      <w:pPr>
        <w:spacing w:line="600" w:lineRule="auto"/>
        <w:ind w:firstLine="720"/>
        <w:jc w:val="both"/>
        <w:rPr>
          <w:rFonts w:eastAsia="Times New Roman"/>
          <w:szCs w:val="24"/>
        </w:rPr>
      </w:pPr>
      <w:r>
        <w:rPr>
          <w:rFonts w:eastAsia="Times New Roman"/>
          <w:szCs w:val="24"/>
        </w:rPr>
        <w:t>Σε καμμιά περίπτωση, όμως, δεν είμαστε έτοιμοι να κάνουμε αυτό που εσείς</w:t>
      </w:r>
      <w:r>
        <w:rPr>
          <w:rFonts w:eastAsia="Times New Roman"/>
          <w:szCs w:val="24"/>
        </w:rPr>
        <w:t>,</w:t>
      </w:r>
      <w:r>
        <w:rPr>
          <w:rFonts w:eastAsia="Times New Roman"/>
          <w:szCs w:val="24"/>
        </w:rPr>
        <w:t xml:space="preserve"> ελαφρά τη καρδία</w:t>
      </w:r>
      <w:r>
        <w:rPr>
          <w:rFonts w:eastAsia="Times New Roman"/>
          <w:szCs w:val="24"/>
        </w:rPr>
        <w:t>,</w:t>
      </w:r>
      <w:r>
        <w:rPr>
          <w:rFonts w:eastAsia="Times New Roman"/>
          <w:szCs w:val="24"/>
        </w:rPr>
        <w:t xml:space="preserve"> ουσιαστικά υποστηρίξατε εδώ, να επιβάλ</w:t>
      </w:r>
      <w:r>
        <w:rPr>
          <w:rFonts w:eastAsia="Times New Roman"/>
          <w:szCs w:val="24"/>
        </w:rPr>
        <w:t xml:space="preserve">ουμε αύξηση του ΕΤΜΕΑΡ στους καταναλωτές. Αυτή ήταν η εύκολη λύση, που κάνατε εσείς. </w:t>
      </w:r>
    </w:p>
    <w:p w14:paraId="163C42E5" w14:textId="77777777" w:rsidR="004A774E" w:rsidRDefault="006F765D">
      <w:pPr>
        <w:spacing w:line="600" w:lineRule="auto"/>
        <w:ind w:firstLine="720"/>
        <w:jc w:val="both"/>
        <w:rPr>
          <w:rFonts w:eastAsia="Times New Roman"/>
          <w:szCs w:val="24"/>
        </w:rPr>
      </w:pPr>
      <w:r>
        <w:rPr>
          <w:rFonts w:eastAsia="Times New Roman"/>
          <w:szCs w:val="24"/>
        </w:rPr>
        <w:t xml:space="preserve">Εμείς, λοιπόν, δεν θα το κάνουμε αυτό. Έχουμε κοινωνική ευαισθησία και σχέδιο, το οποίο να λύνει το ζήτημα. </w:t>
      </w:r>
    </w:p>
    <w:p w14:paraId="163C42E6" w14:textId="77777777" w:rsidR="004A774E" w:rsidRDefault="006F765D">
      <w:pPr>
        <w:spacing w:line="600" w:lineRule="auto"/>
        <w:ind w:firstLine="720"/>
        <w:jc w:val="both"/>
        <w:rPr>
          <w:rFonts w:eastAsia="Times New Roman"/>
          <w:szCs w:val="24"/>
        </w:rPr>
      </w:pPr>
      <w:r>
        <w:rPr>
          <w:rFonts w:eastAsia="Times New Roman"/>
          <w:szCs w:val="24"/>
        </w:rPr>
        <w:t xml:space="preserve">Ευχαριστώ. </w:t>
      </w:r>
    </w:p>
    <w:p w14:paraId="163C42E7" w14:textId="77777777" w:rsidR="004A774E" w:rsidRDefault="006F765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να ο</w:t>
      </w:r>
      <w:r>
        <w:rPr>
          <w:rFonts w:eastAsia="Times New Roman"/>
          <w:szCs w:val="24"/>
        </w:rPr>
        <w:t>λοκληρωθεί η συζήτηση.</w:t>
      </w:r>
    </w:p>
    <w:p w14:paraId="163C42E8" w14:textId="77777777" w:rsidR="004A774E" w:rsidRDefault="006F765D">
      <w:pPr>
        <w:spacing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Κύριε Πρόεδρε…</w:t>
      </w:r>
    </w:p>
    <w:p w14:paraId="163C42E9" w14:textId="77777777" w:rsidR="004A774E" w:rsidRDefault="006F765D">
      <w:pPr>
        <w:spacing w:line="600" w:lineRule="auto"/>
        <w:ind w:firstLine="720"/>
        <w:jc w:val="both"/>
        <w:rPr>
          <w:rFonts w:eastAsia="Times New Roman"/>
          <w:szCs w:val="24"/>
        </w:rPr>
      </w:pPr>
      <w:r>
        <w:rPr>
          <w:rFonts w:eastAsia="Times New Roman"/>
          <w:b/>
          <w:szCs w:val="24"/>
        </w:rPr>
        <w:t>ΠΡΟΕΔΡΕ</w:t>
      </w:r>
      <w:r>
        <w:rPr>
          <w:rFonts w:eastAsia="Times New Roman"/>
          <w:b/>
          <w:szCs w:val="24"/>
        </w:rPr>
        <w:t>Υ</w:t>
      </w:r>
      <w:r>
        <w:rPr>
          <w:rFonts w:eastAsia="Times New Roman"/>
          <w:b/>
          <w:szCs w:val="24"/>
        </w:rPr>
        <w:t>ΩΝ (Δημήτριος Κρεμαστινός):</w:t>
      </w:r>
      <w:r>
        <w:rPr>
          <w:rFonts w:eastAsia="Times New Roman"/>
          <w:szCs w:val="24"/>
        </w:rPr>
        <w:t xml:space="preserve"> Ναι, αλλά να μην ξαναμιλήσει ο Υπουργός, διότι θα φύγουμε από το νομοσχέδιο. </w:t>
      </w:r>
    </w:p>
    <w:p w14:paraId="163C42EA" w14:textId="77777777" w:rsidR="004A774E" w:rsidRDefault="006F765D">
      <w:pPr>
        <w:spacing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Κύριε Πρόεδρε, θα ήθελα τον λόγο επί προσωπικού, επειδή ο Υπ</w:t>
      </w:r>
      <w:r>
        <w:rPr>
          <w:rFonts w:eastAsia="Times New Roman"/>
          <w:szCs w:val="24"/>
        </w:rPr>
        <w:t>ουργός διαστρέβλωσε αυτά τα οποία είπα.</w:t>
      </w:r>
    </w:p>
    <w:p w14:paraId="163C42EB" w14:textId="77777777" w:rsidR="004A774E" w:rsidRDefault="006F765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Ορίστε, κύριε Σκρέκα, για ένα λεπτό. </w:t>
      </w:r>
    </w:p>
    <w:p w14:paraId="163C42EC" w14:textId="77777777" w:rsidR="004A774E" w:rsidRDefault="006F765D">
      <w:pPr>
        <w:spacing w:line="60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Κύριε Πρόεδρε, ο κύριος Υπουργός είπε δύο πράγματα. Πρώτον, ότι η Νέα Δημοκρατία ως κυβέρνηση παρέδωσε ένα μπάχαλο και</w:t>
      </w:r>
      <w:r>
        <w:rPr>
          <w:rFonts w:eastAsia="Times New Roman"/>
          <w:szCs w:val="24"/>
        </w:rPr>
        <w:t>,</w:t>
      </w:r>
      <w:r>
        <w:rPr>
          <w:rFonts w:eastAsia="Times New Roman"/>
          <w:szCs w:val="24"/>
        </w:rPr>
        <w:t xml:space="preserve"> </w:t>
      </w:r>
      <w:r>
        <w:rPr>
          <w:rFonts w:eastAsia="Times New Roman"/>
          <w:szCs w:val="24"/>
        </w:rPr>
        <w:t>δεύτερον</w:t>
      </w:r>
      <w:r>
        <w:rPr>
          <w:rFonts w:eastAsia="Times New Roman"/>
          <w:szCs w:val="24"/>
        </w:rPr>
        <w:t>,</w:t>
      </w:r>
      <w:r>
        <w:rPr>
          <w:rFonts w:eastAsia="Times New Roman"/>
          <w:szCs w:val="24"/>
        </w:rPr>
        <w:t xml:space="preserve"> ότι δεν θέλει η παρούσα Κυβέρνηση να αυξήσει το ΕΤΜΕΑΡ. </w:t>
      </w:r>
    </w:p>
    <w:p w14:paraId="163C42ED" w14:textId="77777777" w:rsidR="004A774E" w:rsidRDefault="006F765D">
      <w:pPr>
        <w:spacing w:line="600" w:lineRule="auto"/>
        <w:ind w:firstLine="720"/>
        <w:jc w:val="both"/>
        <w:rPr>
          <w:rFonts w:eastAsia="Times New Roman"/>
          <w:szCs w:val="24"/>
        </w:rPr>
      </w:pPr>
      <w:r>
        <w:rPr>
          <w:rFonts w:eastAsia="Times New Roman"/>
          <w:szCs w:val="24"/>
        </w:rPr>
        <w:t>Στην πρώτη περίπτωση απλά θα θυμίσω στον κύριο Υπουργό ότι η προηγούμενη κυβέρνηση παρέλαβε μια τρύπα ενός δισεκατομμυρίου ευρώ κατ’ έτος περίπου…</w:t>
      </w:r>
    </w:p>
    <w:p w14:paraId="163C42EE" w14:textId="77777777" w:rsidR="004A774E" w:rsidRDefault="006F765D">
      <w:pPr>
        <w:spacing w:line="600" w:lineRule="auto"/>
        <w:ind w:firstLine="720"/>
        <w:jc w:val="both"/>
        <w:rPr>
          <w:rFonts w:eastAsia="Times New Roman"/>
          <w:szCs w:val="24"/>
        </w:rPr>
      </w:pPr>
      <w:r>
        <w:rPr>
          <w:rFonts w:eastAsia="Times New Roman"/>
          <w:b/>
          <w:szCs w:val="24"/>
        </w:rPr>
        <w:t>ΠΑΝΑΓΙΩΤΗΣ (ΠΑΝΟΣ) ΣΚΟΥΡΛΕΤΗΣ (Υπουργός Πε</w:t>
      </w:r>
      <w:r>
        <w:rPr>
          <w:rFonts w:eastAsia="Times New Roman"/>
          <w:b/>
          <w:szCs w:val="24"/>
        </w:rPr>
        <w:t>ριβάλλοντος και Ενέργειας):</w:t>
      </w:r>
      <w:r>
        <w:rPr>
          <w:rFonts w:eastAsia="Times New Roman"/>
          <w:szCs w:val="24"/>
        </w:rPr>
        <w:t xml:space="preserve"> Από ποιον;</w:t>
      </w:r>
    </w:p>
    <w:p w14:paraId="163C42EF" w14:textId="77777777" w:rsidR="004A774E" w:rsidRDefault="006F765D">
      <w:pPr>
        <w:spacing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Από την προ-προηγούμενη κυβέρνηση, που δυστυχώς ασυστόλως έβαλε στο σύστημα πολλούς παραγωγούς χωρίς προγραμματισμό. Ήρθε τότε η Νέα Δημοκρατία και η προηγούμενη κυβέρνηση</w:t>
      </w:r>
      <w:r>
        <w:rPr>
          <w:rFonts w:eastAsia="Times New Roman"/>
          <w:szCs w:val="24"/>
        </w:rPr>
        <w:t>,</w:t>
      </w:r>
      <w:r>
        <w:rPr>
          <w:rFonts w:eastAsia="Times New Roman"/>
          <w:szCs w:val="24"/>
        </w:rPr>
        <w:t xml:space="preserve"> αναλαμβάνοντας μεγάλο </w:t>
      </w:r>
      <w:r>
        <w:rPr>
          <w:rFonts w:eastAsia="Times New Roman"/>
          <w:szCs w:val="24"/>
        </w:rPr>
        <w:t>πολιτικό κόστος</w:t>
      </w:r>
      <w:r>
        <w:rPr>
          <w:rFonts w:eastAsia="Times New Roman"/>
          <w:szCs w:val="24"/>
        </w:rPr>
        <w:t>,</w:t>
      </w:r>
      <w:r>
        <w:rPr>
          <w:rFonts w:eastAsia="Times New Roman"/>
          <w:szCs w:val="24"/>
        </w:rPr>
        <w:t xml:space="preserve"> και έκανε το «</w:t>
      </w:r>
      <w:r>
        <w:rPr>
          <w:rFonts w:eastAsia="Times New Roman"/>
          <w:szCs w:val="24"/>
          <w:lang w:val="en-US"/>
        </w:rPr>
        <w:t>new</w:t>
      </w:r>
      <w:r>
        <w:rPr>
          <w:rFonts w:eastAsia="Times New Roman"/>
          <w:szCs w:val="24"/>
        </w:rPr>
        <w:t xml:space="preserve"> </w:t>
      </w:r>
      <w:r>
        <w:rPr>
          <w:rFonts w:eastAsia="Times New Roman"/>
          <w:szCs w:val="24"/>
          <w:lang w:val="en-US"/>
        </w:rPr>
        <w:t>deal</w:t>
      </w:r>
      <w:r>
        <w:rPr>
          <w:rFonts w:eastAsia="Times New Roman"/>
          <w:szCs w:val="24"/>
        </w:rPr>
        <w:t xml:space="preserve">», μείωσε τις ταρίφες στους παραγωγούς –και πρέπει να παραδεχθείτε ότι το έκανε αυτό το πράγμα- και με αυτόν τον τρόπο καταφέραμε σε βάθος ενός χρόνου να μειώσουμε την τρύπα, να την εξαλείψουμε. </w:t>
      </w:r>
    </w:p>
    <w:p w14:paraId="163C42F0" w14:textId="77777777" w:rsidR="004A774E" w:rsidRDefault="006F765D">
      <w:pPr>
        <w:spacing w:line="600" w:lineRule="auto"/>
        <w:ind w:firstLine="720"/>
        <w:jc w:val="both"/>
        <w:rPr>
          <w:rFonts w:eastAsia="Times New Roman"/>
          <w:szCs w:val="24"/>
        </w:rPr>
      </w:pPr>
      <w:r>
        <w:rPr>
          <w:rFonts w:eastAsia="Times New Roman"/>
          <w:szCs w:val="24"/>
        </w:rPr>
        <w:t>Ήρθε αυτή τη στιγμή η</w:t>
      </w:r>
      <w:r>
        <w:rPr>
          <w:rFonts w:eastAsia="Times New Roman"/>
          <w:szCs w:val="24"/>
        </w:rPr>
        <w:t xml:space="preserve"> Κυβέρνηση και λέει ότι δεν θα αυξήσει το ΕΤΜΕΑΡ. Αφού δεν χρειάζεται να αυξήσει το ΕΤΜΕΑΡ, ας βγει να δηλώσει ο κύριος Υπουργός ότι αυτά τα οποία είχαν ψηφίσει θα πιάσουν τόπο και ότι δεν πρόκειται να αυξηθεί ούτε ένα ευρώ το ΕΤΜΕΑΡ. Ας βγει να το δηλώσει</w:t>
      </w:r>
      <w:r>
        <w:rPr>
          <w:rFonts w:eastAsia="Times New Roman"/>
          <w:szCs w:val="24"/>
        </w:rPr>
        <w:t xml:space="preserve"> σήμερα, να τον πιστέψουμε και να το ψηφίσουμε. Να βγει να το δηλώσει ότι δεν θα χρειαστεί ούτε κατά ένα λεπτό να αυξηθεί το ΕΤΜΕΑ</w:t>
      </w:r>
      <w:r>
        <w:rPr>
          <w:rFonts w:eastAsia="Times New Roman"/>
          <w:szCs w:val="24"/>
        </w:rPr>
        <w:t>Ρ</w:t>
      </w:r>
      <w:r>
        <w:rPr>
          <w:rFonts w:eastAsia="Times New Roman"/>
          <w:szCs w:val="24"/>
        </w:rPr>
        <w:t xml:space="preserve"> το πρώτο τρίμηνο του 2017. Να το πει σήμερα εδώ με παρρησία.</w:t>
      </w:r>
    </w:p>
    <w:p w14:paraId="163C42F1" w14:textId="77777777" w:rsidR="004A774E" w:rsidRDefault="006F765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Θα πρέπει να ολοκληρωθεί η </w:t>
      </w:r>
      <w:r>
        <w:rPr>
          <w:rFonts w:eastAsia="Times New Roman"/>
          <w:szCs w:val="24"/>
        </w:rPr>
        <w:t xml:space="preserve">συζήτηση. </w:t>
      </w:r>
    </w:p>
    <w:p w14:paraId="163C42F2" w14:textId="77777777" w:rsidR="004A774E" w:rsidRDefault="006F765D">
      <w:pPr>
        <w:spacing w:line="600" w:lineRule="auto"/>
        <w:ind w:firstLine="720"/>
        <w:jc w:val="both"/>
        <w:rPr>
          <w:rFonts w:eastAsia="Times New Roman"/>
          <w:szCs w:val="24"/>
        </w:rPr>
      </w:pPr>
      <w:r>
        <w:rPr>
          <w:rFonts w:eastAsia="Times New Roman"/>
          <w:szCs w:val="24"/>
        </w:rPr>
        <w:t xml:space="preserve">Προχωρούμε τη διαδικασία επί του νομοσχεδίου. Προτείνω να μιλάει ένας Κοινοβουλευτικός Εκπρόσωπος και δύο Βουλευτές. </w:t>
      </w:r>
    </w:p>
    <w:p w14:paraId="163C42F3" w14:textId="77777777" w:rsidR="004A774E" w:rsidRDefault="006F765D">
      <w:pPr>
        <w:spacing w:line="600" w:lineRule="auto"/>
        <w:ind w:firstLine="720"/>
        <w:jc w:val="both"/>
        <w:rPr>
          <w:rFonts w:eastAsia="Times New Roman"/>
          <w:szCs w:val="24"/>
        </w:rPr>
      </w:pPr>
      <w:r>
        <w:rPr>
          <w:rFonts w:eastAsia="Times New Roman"/>
          <w:szCs w:val="24"/>
        </w:rPr>
        <w:t xml:space="preserve">Η Βουλή συμφωνεί; </w:t>
      </w:r>
    </w:p>
    <w:p w14:paraId="163C42F4" w14:textId="77777777" w:rsidR="004A774E" w:rsidRDefault="006F765D">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w:t>
      </w:r>
      <w:r>
        <w:rPr>
          <w:rFonts w:eastAsia="Times New Roman"/>
          <w:b/>
          <w:szCs w:val="24"/>
        </w:rPr>
        <w:t>ΔΗΜΗΤΡΙΟΣ ΚΑΡΡΑΣ:</w:t>
      </w:r>
      <w:r>
        <w:rPr>
          <w:rFonts w:eastAsia="Times New Roman"/>
          <w:szCs w:val="24"/>
        </w:rPr>
        <w:t xml:space="preserve"> Δεν άκουσα την απάντηση από τον Υπουργό στο ερώτημά μου. </w:t>
      </w:r>
    </w:p>
    <w:p w14:paraId="163C42F5" w14:textId="77777777" w:rsidR="004A774E" w:rsidRDefault="006F765D">
      <w:pPr>
        <w:spacing w:line="600" w:lineRule="auto"/>
        <w:ind w:firstLine="720"/>
        <w:jc w:val="both"/>
        <w:rPr>
          <w:rFonts w:eastAsia="Times New Roman"/>
          <w:szCs w:val="24"/>
        </w:rPr>
      </w:pPr>
      <w:r>
        <w:rPr>
          <w:rFonts w:eastAsia="Times New Roman"/>
          <w:b/>
          <w:szCs w:val="24"/>
        </w:rPr>
        <w:t>ΠΡΟΕΔΡΕΥΩΝ (Δημήτριος Κ</w:t>
      </w:r>
      <w:r>
        <w:rPr>
          <w:rFonts w:eastAsia="Times New Roman"/>
          <w:b/>
          <w:szCs w:val="24"/>
        </w:rPr>
        <w:t xml:space="preserve">ρεμαστινός): </w:t>
      </w:r>
      <w:r>
        <w:rPr>
          <w:rFonts w:eastAsia="Times New Roman"/>
          <w:szCs w:val="24"/>
        </w:rPr>
        <w:t xml:space="preserve">Δεν μπορώ να τον υποχρεώσω να σας απαντήσει. Απήντησε. </w:t>
      </w:r>
    </w:p>
    <w:p w14:paraId="163C42F6" w14:textId="77777777" w:rsidR="004A774E" w:rsidRDefault="006F765D">
      <w:pPr>
        <w:spacing w:line="600" w:lineRule="auto"/>
        <w:ind w:firstLine="720"/>
        <w:jc w:val="both"/>
        <w:rPr>
          <w:rFonts w:eastAsia="Times New Roman"/>
          <w:szCs w:val="24"/>
        </w:rPr>
      </w:pPr>
      <w:r>
        <w:rPr>
          <w:rFonts w:eastAsia="Times New Roman"/>
          <w:szCs w:val="24"/>
        </w:rPr>
        <w:t xml:space="preserve">Κύριε Υπουργέ, θέλετε να απαντήσετε; </w:t>
      </w:r>
    </w:p>
    <w:p w14:paraId="163C42F7" w14:textId="77777777" w:rsidR="004A774E" w:rsidRDefault="006F765D">
      <w:pPr>
        <w:spacing w:line="600" w:lineRule="auto"/>
        <w:ind w:firstLine="720"/>
        <w:jc w:val="both"/>
        <w:rPr>
          <w:rFonts w:eastAsia="Times New Roman"/>
          <w:szCs w:val="24"/>
        </w:rPr>
      </w:pPr>
      <w:r>
        <w:rPr>
          <w:rFonts w:eastAsia="Times New Roman"/>
          <w:b/>
          <w:szCs w:val="24"/>
        </w:rPr>
        <w:t xml:space="preserve">ΠΑΝΑΓΙΩΤΗΣ (ΠΑΝΟΣ) ΣΚΟΥΡΛΕΤΗΣ (Υπουργός Περιβάλλοντος και Ενέργειας): </w:t>
      </w:r>
      <w:r>
        <w:rPr>
          <w:rFonts w:eastAsia="Times New Roman"/>
          <w:szCs w:val="24"/>
        </w:rPr>
        <w:t xml:space="preserve">Έχει δίκιο. Συγγνώμη, εγώ το παρέλειψα. </w:t>
      </w:r>
    </w:p>
    <w:p w14:paraId="163C42F8" w14:textId="77777777" w:rsidR="004A774E" w:rsidRDefault="006F765D">
      <w:pPr>
        <w:spacing w:line="600" w:lineRule="auto"/>
        <w:ind w:firstLine="720"/>
        <w:jc w:val="both"/>
        <w:rPr>
          <w:rFonts w:eastAsia="Times New Roman"/>
          <w:szCs w:val="24"/>
        </w:rPr>
      </w:pPr>
      <w:r>
        <w:rPr>
          <w:rFonts w:eastAsia="Times New Roman"/>
          <w:szCs w:val="24"/>
        </w:rPr>
        <w:t>Αφορά το σύνολο του συσσωρευμένου ελλε</w:t>
      </w:r>
      <w:r>
        <w:rPr>
          <w:rFonts w:eastAsia="Times New Roman"/>
          <w:szCs w:val="24"/>
        </w:rPr>
        <w:t xml:space="preserve">ίμματος. Άρα μιλάμε για μηδενισμό. Δεν βάζουμε στο ψυγείο τα 350 εκατομμύρια. </w:t>
      </w:r>
    </w:p>
    <w:p w14:paraId="163C42F9" w14:textId="77777777" w:rsidR="004A774E" w:rsidRDefault="006F765D">
      <w:pPr>
        <w:spacing w:line="600" w:lineRule="auto"/>
        <w:ind w:firstLine="720"/>
        <w:jc w:val="both"/>
        <w:rPr>
          <w:rFonts w:eastAsia="Times New Roman"/>
          <w:szCs w:val="24"/>
        </w:rPr>
      </w:pPr>
      <w:r>
        <w:rPr>
          <w:rFonts w:eastAsia="Times New Roman"/>
          <w:szCs w:val="24"/>
        </w:rPr>
        <w:t>Ευχαριστώ.</w:t>
      </w:r>
    </w:p>
    <w:p w14:paraId="163C42FA" w14:textId="77777777" w:rsidR="004A774E" w:rsidRDefault="006F765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Κι εμείς ευχαριστούμε. </w:t>
      </w:r>
    </w:p>
    <w:p w14:paraId="163C42FB" w14:textId="77777777" w:rsidR="004A774E" w:rsidRDefault="006F765D">
      <w:pPr>
        <w:spacing w:line="600" w:lineRule="auto"/>
        <w:ind w:firstLine="720"/>
        <w:jc w:val="both"/>
        <w:rPr>
          <w:rFonts w:eastAsia="Times New Roman"/>
          <w:szCs w:val="24"/>
        </w:rPr>
      </w:pPr>
      <w:r>
        <w:rPr>
          <w:rFonts w:eastAsia="Times New Roman"/>
          <w:szCs w:val="24"/>
        </w:rPr>
        <w:t xml:space="preserve">Να μιλάει ένας Κοινοβουλευτικός Εκπρόσωπος και δύο Βουλευτές; </w:t>
      </w:r>
    </w:p>
    <w:p w14:paraId="163C42FC" w14:textId="77777777" w:rsidR="004A774E" w:rsidRDefault="006F765D">
      <w:pPr>
        <w:spacing w:line="600" w:lineRule="auto"/>
        <w:ind w:firstLine="720"/>
        <w:jc w:val="both"/>
        <w:rPr>
          <w:rFonts w:eastAsia="Times New Roman"/>
          <w:szCs w:val="24"/>
        </w:rPr>
      </w:pPr>
      <w:r>
        <w:rPr>
          <w:rFonts w:eastAsia="Times New Roman"/>
          <w:b/>
          <w:szCs w:val="24"/>
        </w:rPr>
        <w:t>ΚΩΝΣΤΑΝΤΙΝΟΣ ΧΑΤΖΗΔΑΚΗΣ:</w:t>
      </w:r>
      <w:r>
        <w:rPr>
          <w:rFonts w:eastAsia="Times New Roman"/>
          <w:szCs w:val="24"/>
        </w:rPr>
        <w:t xml:space="preserve"> Να μιλήσουν οι Βουλευτές πρώτα.</w:t>
      </w:r>
    </w:p>
    <w:p w14:paraId="163C42FD" w14:textId="77777777" w:rsidR="004A774E" w:rsidRDefault="006F765D">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 xml:space="preserve">Γιατί κάνετε αυτή την κατανομή Κοινοβουλευτικών Εκπροσώπων και Βουλευτών; </w:t>
      </w:r>
    </w:p>
    <w:p w14:paraId="163C42FE" w14:textId="77777777" w:rsidR="004A774E" w:rsidRDefault="006F765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Γιατί έχουμε συμφωνήσει να μιλάνε οι Βουλευτές και να παρεμβαίνουν. </w:t>
      </w:r>
    </w:p>
    <w:p w14:paraId="163C42FF" w14:textId="77777777" w:rsidR="004A774E" w:rsidRDefault="006F765D">
      <w:pPr>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Μα, έτσι κι αλλιώς</w:t>
      </w:r>
      <w:r>
        <w:rPr>
          <w:rFonts w:eastAsia="Times New Roman"/>
          <w:szCs w:val="24"/>
        </w:rPr>
        <w:t>,</w:t>
      </w:r>
      <w:r>
        <w:rPr>
          <w:rFonts w:eastAsia="Times New Roman"/>
          <w:szCs w:val="24"/>
        </w:rPr>
        <w:t xml:space="preserve"> δεκατέσσερις Βουλευτές είναι να μιλήσουν. </w:t>
      </w:r>
    </w:p>
    <w:p w14:paraId="163C4300" w14:textId="77777777" w:rsidR="004A774E" w:rsidRDefault="006F765D">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Εφόσον δεν θέλουν οι Κοινοβουλευτικοί</w:t>
      </w:r>
      <w:r>
        <w:rPr>
          <w:rFonts w:eastAsia="Times New Roman"/>
          <w:szCs w:val="24"/>
        </w:rPr>
        <w:t xml:space="preserve"> Επρόσωποι</w:t>
      </w:r>
      <w:r>
        <w:rPr>
          <w:rFonts w:eastAsia="Times New Roman"/>
          <w:szCs w:val="24"/>
        </w:rPr>
        <w:t xml:space="preserve">, να μιλήσουν οι Βουλευτές. </w:t>
      </w:r>
    </w:p>
    <w:p w14:paraId="163C4301" w14:textId="77777777" w:rsidR="004A774E" w:rsidRDefault="006F765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Αν το θέλετε, προτείνετέ το. Εγώ δεν </w:t>
      </w:r>
      <w:r>
        <w:rPr>
          <w:rFonts w:eastAsia="Times New Roman"/>
          <w:szCs w:val="24"/>
        </w:rPr>
        <w:t xml:space="preserve">έχω αντίρρηση. Να μιλήσουν, δηλαδή, πρώτα οι Βουλευτές. </w:t>
      </w:r>
    </w:p>
    <w:p w14:paraId="163C4302" w14:textId="77777777" w:rsidR="004A774E" w:rsidRDefault="006F765D">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 xml:space="preserve">Να ακουστεί η Βουλή και μετά έχουν δικαίωμα να παρέμβουν. </w:t>
      </w:r>
    </w:p>
    <w:p w14:paraId="163C4303" w14:textId="77777777" w:rsidR="004A774E" w:rsidRDefault="006F765D">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Τον λόγο έχει ο Βουλευτής του ΣΥΡΙΖΑ κ. Παπαδόπουλος για πέντε λεπτά.</w:t>
      </w:r>
    </w:p>
    <w:p w14:paraId="163C4304" w14:textId="77777777" w:rsidR="004A774E" w:rsidRDefault="006F765D">
      <w:pPr>
        <w:spacing w:line="600" w:lineRule="auto"/>
        <w:ind w:firstLine="720"/>
        <w:jc w:val="both"/>
        <w:rPr>
          <w:rFonts w:eastAsia="Times New Roman"/>
          <w:szCs w:val="24"/>
        </w:rPr>
      </w:pPr>
      <w:r>
        <w:rPr>
          <w:rFonts w:eastAsia="Times New Roman"/>
          <w:b/>
          <w:szCs w:val="24"/>
        </w:rPr>
        <w:t>ΝΙΚΟΛΑΟΣ ΠΑΠΑΔΟ</w:t>
      </w:r>
      <w:r>
        <w:rPr>
          <w:rFonts w:eastAsia="Times New Roman"/>
          <w:b/>
          <w:szCs w:val="24"/>
        </w:rPr>
        <w:t xml:space="preserve">ΠΟΥΛΟΣ: </w:t>
      </w:r>
      <w:r>
        <w:rPr>
          <w:rFonts w:eastAsia="Times New Roman"/>
          <w:szCs w:val="24"/>
        </w:rPr>
        <w:t>Ευχαριστώ, κύριε Πρόεδρε.</w:t>
      </w:r>
    </w:p>
    <w:p w14:paraId="163C4305" w14:textId="77777777" w:rsidR="004A774E" w:rsidRDefault="006F765D">
      <w:pPr>
        <w:spacing w:line="600" w:lineRule="auto"/>
        <w:ind w:firstLine="720"/>
        <w:jc w:val="both"/>
        <w:rPr>
          <w:rFonts w:eastAsia="Times New Roman"/>
          <w:szCs w:val="24"/>
        </w:rPr>
      </w:pPr>
      <w:r>
        <w:rPr>
          <w:rFonts w:eastAsia="Times New Roman"/>
          <w:szCs w:val="24"/>
        </w:rPr>
        <w:t>Είναι ένα νομοσχέδιο, που</w:t>
      </w:r>
      <w:r>
        <w:rPr>
          <w:rFonts w:eastAsia="Times New Roman"/>
          <w:szCs w:val="24"/>
        </w:rPr>
        <w:t>,</w:t>
      </w:r>
      <w:r>
        <w:rPr>
          <w:rFonts w:eastAsia="Times New Roman"/>
          <w:szCs w:val="24"/>
        </w:rPr>
        <w:t xml:space="preserve"> ενώ λέγατε –από την περιρρέουσα κι εδώ φαίνεται- «θα πουληθεί», «δεν θα πουληθεί», «θα το πουλήσετε» όλο το διάστημα, φτάνουμε τώρα που κατατίθεται το νομοσχέδιο και φαίνεται ότι δεν πουλιέται τί</w:t>
      </w:r>
      <w:r>
        <w:rPr>
          <w:rFonts w:eastAsia="Times New Roman"/>
          <w:szCs w:val="24"/>
        </w:rPr>
        <w:t xml:space="preserve">ποτα. Γίνεται με μια άλλη ερώτηση και ξαναλέει η Νέα Δημοκρατία «θα βάλετε φόρους, δεν θα βάλετε φόρους». Λέμε </w:t>
      </w:r>
      <w:r>
        <w:rPr>
          <w:rFonts w:eastAsia="Times New Roman"/>
          <w:szCs w:val="24"/>
        </w:rPr>
        <w:t>«</w:t>
      </w:r>
      <w:r>
        <w:rPr>
          <w:rFonts w:eastAsia="Times New Roman"/>
          <w:szCs w:val="24"/>
        </w:rPr>
        <w:t>δεν βάζουμε φόρους</w:t>
      </w:r>
      <w:r>
        <w:rPr>
          <w:rFonts w:eastAsia="Times New Roman"/>
          <w:szCs w:val="24"/>
        </w:rPr>
        <w:t>»</w:t>
      </w:r>
      <w:r>
        <w:rPr>
          <w:rFonts w:eastAsia="Times New Roman"/>
          <w:szCs w:val="24"/>
        </w:rPr>
        <w:t xml:space="preserve">, «όχι, θα βάλετε φόρους». Ε, κανονίστε τώρα. Πώς πρέπει να σας πείσουμε ότι δεν πουλιέται; </w:t>
      </w:r>
    </w:p>
    <w:p w14:paraId="163C4306" w14:textId="77777777" w:rsidR="004A774E" w:rsidRDefault="006F765D">
      <w:pPr>
        <w:spacing w:line="600" w:lineRule="auto"/>
        <w:ind w:firstLine="720"/>
        <w:jc w:val="both"/>
        <w:rPr>
          <w:rFonts w:eastAsia="Times New Roman"/>
          <w:szCs w:val="24"/>
        </w:rPr>
      </w:pPr>
      <w:r>
        <w:rPr>
          <w:rFonts w:eastAsia="Times New Roman"/>
          <w:szCs w:val="24"/>
        </w:rPr>
        <w:t>Φέραμε ολόκληρο νομοσχέδιο εδώ κ</w:t>
      </w:r>
      <w:r>
        <w:rPr>
          <w:rFonts w:eastAsia="Times New Roman"/>
          <w:szCs w:val="24"/>
        </w:rPr>
        <w:t xml:space="preserve">αι δεν λέτε ότι αυτό που έλεγε η Κυβέρνηση όντως το κάνουμε πράξη και ότι με αυτό το νομοσχέδιο δεν πουλιέται, ενώ εσείς θέλετε να πουλήσετε. Κι εκείνο που φαίνεται είναι ότι με τον νόμο που είχατε ετοιμάσει, τον ν.3913/2011, ήσασταν έτοιμοι να εκχωρήσετε </w:t>
      </w:r>
      <w:r>
        <w:rPr>
          <w:rFonts w:eastAsia="Times New Roman"/>
          <w:szCs w:val="24"/>
        </w:rPr>
        <w:t>τη διαχείριση. Αντί να αναφέρεστε στον εαυτό σας, προσπαθείτε να μας πείσετε και να μας πιέσετε να πουλήσουμε. Αυτός ήταν ο στόχος σας. Απ’ ό,τι φαίνεται, όμως, αυτή η Κυβέρνηση δεν έκανε κάτι τέτοιο.</w:t>
      </w:r>
    </w:p>
    <w:p w14:paraId="163C4307" w14:textId="77777777" w:rsidR="004A774E" w:rsidRDefault="006F765D">
      <w:pPr>
        <w:spacing w:line="600" w:lineRule="auto"/>
        <w:ind w:firstLine="720"/>
        <w:jc w:val="both"/>
        <w:rPr>
          <w:rFonts w:eastAsia="Times New Roman"/>
          <w:szCs w:val="24"/>
        </w:rPr>
      </w:pPr>
      <w:r>
        <w:rPr>
          <w:rFonts w:eastAsia="Times New Roman"/>
          <w:szCs w:val="24"/>
        </w:rPr>
        <w:t>Μιλούσατε για τον εναέριο χώρο. Άκουσα κι έναν συνάδελφ</w:t>
      </w:r>
      <w:r>
        <w:rPr>
          <w:rFonts w:eastAsia="Times New Roman"/>
          <w:szCs w:val="24"/>
        </w:rPr>
        <w:t>ο να λέει «θα ψηφίσουμε, αν δεν δώσετε τον εναέριο χώρο στην Τουρκία». Πού το είδε αυτό τώρα ο συνάδελφος; Δηλαδή, να είμαστε λίγο σοβαροί και να μπορούμε να κάνουμε κι έναν διάλογο εποικοδομητικό. Δεν μπορεί να γίνεται αυτός ο διάλογος με το να πετάμε ρου</w:t>
      </w:r>
      <w:r>
        <w:rPr>
          <w:rFonts w:eastAsia="Times New Roman"/>
          <w:szCs w:val="24"/>
        </w:rPr>
        <w:t xml:space="preserve">κέτες. Και γίνεται ένας διάλογος όχι επί της ουσίας. Δηλαδή, φάγαμε τον χρόνο χθες στην </w:t>
      </w:r>
      <w:r>
        <w:rPr>
          <w:rFonts w:eastAsia="Times New Roman"/>
          <w:szCs w:val="24"/>
        </w:rPr>
        <w:t>ε</w:t>
      </w:r>
      <w:r>
        <w:rPr>
          <w:rFonts w:eastAsia="Times New Roman"/>
          <w:szCs w:val="24"/>
        </w:rPr>
        <w:t>πιτροπή για το αν είναι κατεπείγον. Όταν πλέον δεν έχουμε θέσεις επί της ουσίας, πάμε επί της διαδικασίας, για να γίνει αντιπαράθεση με την Κυβέρνηση. Κάτι τέτοιο, όμω</w:t>
      </w:r>
      <w:r>
        <w:rPr>
          <w:rFonts w:eastAsia="Times New Roman"/>
          <w:szCs w:val="24"/>
        </w:rPr>
        <w:t xml:space="preserve">ς, δεν βοηθάει πραγματικά τον διάλογο. </w:t>
      </w:r>
    </w:p>
    <w:p w14:paraId="163C4308" w14:textId="77777777" w:rsidR="004A774E" w:rsidRDefault="006F765D">
      <w:pPr>
        <w:spacing w:line="600" w:lineRule="auto"/>
        <w:ind w:firstLine="720"/>
        <w:jc w:val="both"/>
        <w:rPr>
          <w:rFonts w:eastAsia="Times New Roman"/>
          <w:szCs w:val="24"/>
        </w:rPr>
      </w:pPr>
      <w:r>
        <w:rPr>
          <w:rFonts w:eastAsia="Times New Roman"/>
          <w:szCs w:val="24"/>
        </w:rPr>
        <w:t>Αξίζει να σημειωθεί ότι με το παρόν νομοθέτημα η χώρα μας συνεχίζει να διατηρεί τον κρατικό έλεγχο στην αεροναυτιλία, αλλά και τη διαχείριση των ε</w:t>
      </w:r>
      <w:r>
        <w:rPr>
          <w:rFonts w:eastAsia="Times New Roman"/>
          <w:szCs w:val="24"/>
        </w:rPr>
        <w:t>ί</w:t>
      </w:r>
      <w:r>
        <w:rPr>
          <w:rFonts w:eastAsia="Times New Roman"/>
          <w:szCs w:val="24"/>
        </w:rPr>
        <w:t>κοσι</w:t>
      </w:r>
      <w:r>
        <w:rPr>
          <w:rFonts w:eastAsia="Times New Roman"/>
          <w:szCs w:val="24"/>
        </w:rPr>
        <w:t xml:space="preserve"> </w:t>
      </w:r>
      <w:r>
        <w:rPr>
          <w:rFonts w:eastAsia="Times New Roman"/>
          <w:szCs w:val="24"/>
        </w:rPr>
        <w:t>πέντε περιφερειακών αεροδρομίων. Είναι ιδιαίτερα σημαντικό να γί</w:t>
      </w:r>
      <w:r>
        <w:rPr>
          <w:rFonts w:eastAsia="Times New Roman"/>
          <w:szCs w:val="24"/>
        </w:rPr>
        <w:t xml:space="preserve">νει κατανοητό ότι ο έλεγχος της εναέριας κυκλοφορίας της χώρας μας, όσο και η διαχείριση, συνεχίζεται, όπως και σήμερα, να ασκείται από μια αμιγώς δημόσια </w:t>
      </w:r>
      <w:r>
        <w:rPr>
          <w:rFonts w:eastAsia="Times New Roman"/>
          <w:szCs w:val="24"/>
        </w:rPr>
        <w:t>Υ</w:t>
      </w:r>
      <w:r>
        <w:rPr>
          <w:rFonts w:eastAsia="Times New Roman"/>
          <w:szCs w:val="24"/>
        </w:rPr>
        <w:t>πηρεσία.</w:t>
      </w:r>
    </w:p>
    <w:p w14:paraId="163C4309" w14:textId="77777777" w:rsidR="004A774E" w:rsidRDefault="006F765D">
      <w:pPr>
        <w:spacing w:line="600" w:lineRule="auto"/>
        <w:ind w:firstLine="720"/>
        <w:jc w:val="both"/>
        <w:rPr>
          <w:rFonts w:eastAsia="Times New Roman"/>
          <w:szCs w:val="24"/>
        </w:rPr>
      </w:pPr>
      <w:r>
        <w:rPr>
          <w:rFonts w:eastAsia="Times New Roman"/>
          <w:szCs w:val="24"/>
        </w:rPr>
        <w:t>Βεβαίως, όταν προσπαθείς και να εκσυγχρονίσεις και να συμμαζέψεις τα ασυμμάζευτα, θέλεις κα</w:t>
      </w:r>
      <w:r>
        <w:rPr>
          <w:rFonts w:eastAsia="Times New Roman"/>
          <w:szCs w:val="24"/>
        </w:rPr>
        <w:t>ι κάποιο</w:t>
      </w:r>
      <w:r>
        <w:rPr>
          <w:rFonts w:eastAsia="Times New Roman"/>
          <w:szCs w:val="24"/>
        </w:rPr>
        <w:t>ν</w:t>
      </w:r>
      <w:r>
        <w:rPr>
          <w:rFonts w:eastAsia="Times New Roman"/>
          <w:szCs w:val="24"/>
        </w:rPr>
        <w:t xml:space="preserve"> χρόνο. Βεβαίως, απαιτούνται και χρήματα. Βεβαίως, όλα αυτά τα έχει στο μυαλό της η Κυβέρνηση. Άκουσα εδώ και από συναδέλφους που μέχρι χθες κατηγορούσαν την Κυβέρνηση, σήμερα –λέει- είναι αυτονόητο ότι οι εργαζόμενοι δεν θα χάσουν τη δουλειά τους</w:t>
      </w:r>
      <w:r>
        <w:rPr>
          <w:rFonts w:eastAsia="Times New Roman"/>
          <w:szCs w:val="24"/>
        </w:rPr>
        <w:t xml:space="preserve">. Βεβαίως δεν θα χάσουν τη δουλειά τους. Βεβαίως κάποια ζητήματα είναι αυτονόητα και θα πρέπει να μπορέσουμε να τα έχουμε στην πρώτη γραμμή και να τα στηρίζουμε. </w:t>
      </w:r>
    </w:p>
    <w:p w14:paraId="163C430A" w14:textId="77777777" w:rsidR="004A774E" w:rsidRDefault="006F765D">
      <w:pPr>
        <w:spacing w:line="600" w:lineRule="auto"/>
        <w:ind w:firstLine="720"/>
        <w:jc w:val="both"/>
        <w:rPr>
          <w:rFonts w:eastAsia="Times New Roman"/>
          <w:szCs w:val="24"/>
        </w:rPr>
      </w:pPr>
      <w:r>
        <w:rPr>
          <w:rFonts w:eastAsia="Times New Roman"/>
          <w:szCs w:val="24"/>
        </w:rPr>
        <w:t xml:space="preserve">Θα ήθελα να δώσω και εύσημα στον σύντροφο Υπουργό ότι τελικά έγινε υπό δημόσιο έλεγχο.  </w:t>
      </w:r>
    </w:p>
    <w:p w14:paraId="163C430B" w14:textId="77777777" w:rsidR="004A774E" w:rsidRDefault="006F765D">
      <w:pPr>
        <w:spacing w:line="600" w:lineRule="auto"/>
        <w:ind w:firstLine="720"/>
        <w:jc w:val="both"/>
        <w:rPr>
          <w:rFonts w:eastAsia="Times New Roman"/>
          <w:szCs w:val="24"/>
        </w:rPr>
      </w:pPr>
      <w:r>
        <w:rPr>
          <w:rFonts w:eastAsia="Times New Roman"/>
          <w:b/>
          <w:szCs w:val="24"/>
        </w:rPr>
        <w:t>ΜΑΥΡ</w:t>
      </w:r>
      <w:r>
        <w:rPr>
          <w:rFonts w:eastAsia="Times New Roman"/>
          <w:b/>
          <w:szCs w:val="24"/>
        </w:rPr>
        <w:t xml:space="preserve">ΟΥΔΗΣ ΒΟΡΙΔΗΣ: </w:t>
      </w:r>
      <w:r>
        <w:rPr>
          <w:rFonts w:eastAsia="Times New Roman"/>
          <w:szCs w:val="24"/>
        </w:rPr>
        <w:t xml:space="preserve">Προχωράμε στον σοσιαλισμό. </w:t>
      </w:r>
    </w:p>
    <w:p w14:paraId="163C430C" w14:textId="77777777" w:rsidR="004A774E" w:rsidRDefault="006F765D">
      <w:pPr>
        <w:spacing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Έτσι προχωράμε.</w:t>
      </w:r>
    </w:p>
    <w:p w14:paraId="163C430D" w14:textId="77777777" w:rsidR="004A774E" w:rsidRDefault="006F765D">
      <w:pPr>
        <w:spacing w:line="600" w:lineRule="auto"/>
        <w:ind w:firstLine="720"/>
        <w:jc w:val="both"/>
        <w:rPr>
          <w:rFonts w:eastAsia="Times New Roman"/>
          <w:szCs w:val="24"/>
        </w:rPr>
      </w:pPr>
      <w:r>
        <w:rPr>
          <w:rFonts w:eastAsia="Times New Roman"/>
          <w:szCs w:val="24"/>
        </w:rPr>
        <w:t>Και να πούμε και κάτι άλλο. Τώρα μου δίνει την ευκαιρία ο συνάδελφος –και είναι ωραίο που γίνεται ένας ζωντανός διάλογος- να σας πω ότι σας είχα γνωρίσει στη Νέα Δημοκρατία α</w:t>
      </w:r>
      <w:r>
        <w:rPr>
          <w:rFonts w:eastAsia="Times New Roman"/>
          <w:szCs w:val="24"/>
        </w:rPr>
        <w:t xml:space="preserve">νθρώπους νοικοκυραίους, νοικοκύρηδες. Βλέπετε, όμως, ότι εδώ δεν είστε νοικοκύρηδες.  </w:t>
      </w:r>
    </w:p>
    <w:p w14:paraId="163C430E" w14:textId="77777777" w:rsidR="004A774E" w:rsidRDefault="006F765D">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 xml:space="preserve">Γιατί; </w:t>
      </w:r>
    </w:p>
    <w:p w14:paraId="163C430F" w14:textId="77777777" w:rsidR="004A774E" w:rsidRDefault="006F765D">
      <w:pPr>
        <w:spacing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Γιατί; Στο χωριό μου λένε «δεν το καθαρίσατε το πιάτο». Γιατί χρωστάτε και δεν πληρώνετε.</w:t>
      </w:r>
    </w:p>
    <w:p w14:paraId="163C4310" w14:textId="77777777" w:rsidR="004A774E" w:rsidRDefault="006F765D">
      <w:pPr>
        <w:spacing w:line="600" w:lineRule="auto"/>
        <w:ind w:firstLine="720"/>
        <w:jc w:val="both"/>
        <w:rPr>
          <w:rFonts w:eastAsia="Times New Roman"/>
          <w:szCs w:val="24"/>
        </w:rPr>
      </w:pPr>
      <w:r>
        <w:rPr>
          <w:rFonts w:eastAsia="Times New Roman"/>
          <w:szCs w:val="24"/>
        </w:rPr>
        <w:t>Να πούμε και την εξής διαφορά</w:t>
      </w:r>
      <w:r>
        <w:rPr>
          <w:rFonts w:eastAsia="Times New Roman"/>
          <w:szCs w:val="24"/>
        </w:rPr>
        <w:t xml:space="preserve"> και για εσάς και για το ΠΑΣΟΚ. Εδώ θα πρέπει να μας πείτε αν πληρώνετε και πώς θα πληρώσετε. Γιατί δεν ευσταθεί και δεν στέκει σήμερα όλος ο κόσμος να χρωστάει, εγώ να πληρώνω, εγώ να διακανονίζω κι εσείς να μην πληρώνετε. </w:t>
      </w:r>
    </w:p>
    <w:p w14:paraId="163C4311" w14:textId="77777777" w:rsidR="004A774E" w:rsidRDefault="006F765D">
      <w:pPr>
        <w:spacing w:line="600" w:lineRule="auto"/>
        <w:ind w:firstLine="720"/>
        <w:jc w:val="both"/>
        <w:rPr>
          <w:rFonts w:eastAsia="Times New Roman"/>
          <w:szCs w:val="24"/>
        </w:rPr>
      </w:pPr>
      <w:r>
        <w:rPr>
          <w:rFonts w:eastAsia="Times New Roman"/>
          <w:szCs w:val="24"/>
        </w:rPr>
        <w:t>Τ</w:t>
      </w:r>
      <w:r>
        <w:rPr>
          <w:rFonts w:eastAsia="Times New Roman"/>
          <w:szCs w:val="24"/>
        </w:rPr>
        <w:t xml:space="preserve">ελευταία βγάλατε το σκάνδαλο της </w:t>
      </w:r>
      <w:r>
        <w:rPr>
          <w:rFonts w:eastAsia="Times New Roman"/>
          <w:szCs w:val="24"/>
          <w:lang w:val="en-US"/>
        </w:rPr>
        <w:t>Attica</w:t>
      </w:r>
      <w:r>
        <w:rPr>
          <w:rFonts w:eastAsia="Times New Roman"/>
          <w:szCs w:val="24"/>
        </w:rPr>
        <w:t xml:space="preserve"> </w:t>
      </w:r>
      <w:r>
        <w:rPr>
          <w:rFonts w:eastAsia="Times New Roman"/>
          <w:szCs w:val="24"/>
          <w:lang w:val="en-US"/>
        </w:rPr>
        <w:t>Bank</w:t>
      </w:r>
      <w:r>
        <w:rPr>
          <w:rFonts w:eastAsia="Times New Roman"/>
          <w:szCs w:val="24"/>
        </w:rPr>
        <w:t xml:space="preserve"> για τον ΣΥΡΙΖΑ, ενώ εσείς πήρατε άλλα 14 εκατομμύρια απ’ αυτούς. Θα πρέπει να απαντήσετε στον ελληνικό λαό τι θα γίνει με αυτά τα λεφτά. Θα πληρώσετε; Είστε μπαταχτσήδες; Δεν θέλετε να πληρώσετε; </w:t>
      </w:r>
    </w:p>
    <w:p w14:paraId="163C4312" w14:textId="77777777" w:rsidR="004A774E" w:rsidRDefault="006F765D">
      <w:pPr>
        <w:spacing w:line="600" w:lineRule="auto"/>
        <w:ind w:firstLine="720"/>
        <w:jc w:val="both"/>
        <w:rPr>
          <w:rFonts w:eastAsia="Times New Roman"/>
          <w:szCs w:val="24"/>
        </w:rPr>
      </w:pPr>
      <w:r>
        <w:rPr>
          <w:rFonts w:eastAsia="Times New Roman"/>
          <w:szCs w:val="24"/>
        </w:rPr>
        <w:t xml:space="preserve">Βλέπω και τον </w:t>
      </w:r>
      <w:r>
        <w:rPr>
          <w:rFonts w:eastAsia="Times New Roman"/>
          <w:szCs w:val="24"/>
        </w:rPr>
        <w:t>Υπουργό, συνάδελφο, εδώ. Όταν ήταν να πουλήσει την Ολυμπιακή, είχε σκιστεί να λέει ότι το κράτος πληρώνει ένα εκατομμύριο κάθε μήνα και τι θα γίνει με την Ολυμπιακή. Τελικά την πούλησε και την πήρε ένας. Δηλαδή, πόσο</w:t>
      </w:r>
      <w:r>
        <w:rPr>
          <w:rFonts w:eastAsia="Times New Roman"/>
          <w:szCs w:val="24"/>
        </w:rPr>
        <w:t>ν</w:t>
      </w:r>
      <w:r>
        <w:rPr>
          <w:rFonts w:eastAsia="Times New Roman"/>
          <w:szCs w:val="24"/>
        </w:rPr>
        <w:t xml:space="preserve"> ανταγωνισμό έχει μέσα του; Δεν κρύβετα</w:t>
      </w:r>
      <w:r>
        <w:rPr>
          <w:rFonts w:eastAsia="Times New Roman"/>
          <w:szCs w:val="24"/>
        </w:rPr>
        <w:t>ι η χαρά σας, όταν είναι να πουλήσετε. Είναι αυτό που λένε στα χρηματιστήρια, «πούλα, πούλα». Εμείς –τι να κάνουμε;- δεν πουλάμε. Έχουμε άλλο σχέδιο.</w:t>
      </w:r>
    </w:p>
    <w:p w14:paraId="163C4313" w14:textId="77777777" w:rsidR="004A774E" w:rsidRDefault="006F765D">
      <w:pPr>
        <w:spacing w:line="600" w:lineRule="auto"/>
        <w:ind w:firstLine="720"/>
        <w:jc w:val="both"/>
        <w:rPr>
          <w:rFonts w:eastAsia="Times New Roman"/>
          <w:szCs w:val="24"/>
        </w:rPr>
      </w:pPr>
      <w:r>
        <w:rPr>
          <w:rFonts w:eastAsia="Times New Roman"/>
          <w:szCs w:val="24"/>
        </w:rPr>
        <w:t>Ευχαριστώ.</w:t>
      </w:r>
    </w:p>
    <w:p w14:paraId="163C4314" w14:textId="77777777" w:rsidR="004A774E" w:rsidRDefault="006F765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63C431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κύρι</w:t>
      </w:r>
      <w:r>
        <w:rPr>
          <w:rFonts w:eastAsia="Times New Roman" w:cs="Times New Roman"/>
          <w:szCs w:val="24"/>
        </w:rPr>
        <w:t>ε Παπαδόπουλε.</w:t>
      </w:r>
    </w:p>
    <w:p w14:paraId="163C4316"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Τον λόγο έχει ο Υπουργός κ. Σπίρτζης για νομοτεχνικές βελτιώσεις.</w:t>
      </w:r>
    </w:p>
    <w:p w14:paraId="163C4317" w14:textId="77777777" w:rsidR="004A774E" w:rsidRDefault="006F765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63C4318"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Παρακαλώ, κύριε Παπαδόπουλε. Φτάνει! </w:t>
      </w:r>
    </w:p>
    <w:p w14:paraId="163C431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163C431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Προκειμένου να έρθουν οι Βουλευτές για να τοποθετηθούν -και έχουν ζητήσει από χθες συγκεκριμένες διευκρινίσεις- καταθέτουμε νομοτεχνικές βελτιώσεις. Δεν θα τις διαβάσω. Για τη διευκόλυνση των </w:t>
      </w:r>
      <w:r>
        <w:rPr>
          <w:rFonts w:eastAsia="Times New Roman" w:cs="Times New Roman"/>
          <w:szCs w:val="24"/>
        </w:rPr>
        <w:t>Υ</w:t>
      </w:r>
      <w:r>
        <w:rPr>
          <w:rFonts w:eastAsia="Times New Roman" w:cs="Times New Roman"/>
          <w:szCs w:val="24"/>
        </w:rPr>
        <w:t>πηρεσιών της Βουλής, έχουμε βάλει και ολόκληρα άρθρα μέσα, για</w:t>
      </w:r>
      <w:r>
        <w:rPr>
          <w:rFonts w:eastAsia="Times New Roman" w:cs="Times New Roman"/>
          <w:szCs w:val="24"/>
        </w:rPr>
        <w:t xml:space="preserve"> να τις ενσωματώσουμε στο κείμενο του νόμου.</w:t>
      </w:r>
    </w:p>
    <w:p w14:paraId="163C431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Θα αναφέρω, όμως, τα πιο σημαντικά</w:t>
      </w:r>
      <w:r>
        <w:rPr>
          <w:rFonts w:eastAsia="Times New Roman" w:cs="Times New Roman"/>
          <w:szCs w:val="24"/>
        </w:rPr>
        <w:t>,</w:t>
      </w:r>
      <w:r>
        <w:rPr>
          <w:rFonts w:eastAsia="Times New Roman" w:cs="Times New Roman"/>
          <w:szCs w:val="24"/>
        </w:rPr>
        <w:t xml:space="preserve"> που έχουν αναφερθεί και στις τοποθετήσεις. Στο άρθρο 76 είναι η νομοτεχνική βελτίωση υπ’ αριθμόν 7</w:t>
      </w:r>
      <w:r>
        <w:rPr>
          <w:rFonts w:eastAsia="Times New Roman" w:cs="Times New Roman"/>
          <w:szCs w:val="24"/>
        </w:rPr>
        <w:t>,</w:t>
      </w:r>
      <w:r>
        <w:rPr>
          <w:rFonts w:eastAsia="Times New Roman" w:cs="Times New Roman"/>
          <w:szCs w:val="24"/>
        </w:rPr>
        <w:t xml:space="preserve"> που ζήτησ</w:t>
      </w:r>
      <w:r>
        <w:rPr>
          <w:rFonts w:eastAsia="Times New Roman" w:cs="Times New Roman"/>
          <w:szCs w:val="24"/>
        </w:rPr>
        <w:t>αν</w:t>
      </w:r>
      <w:r>
        <w:rPr>
          <w:rFonts w:eastAsia="Times New Roman" w:cs="Times New Roman"/>
          <w:szCs w:val="24"/>
        </w:rPr>
        <w:t xml:space="preserve"> ο κ. Κουτσούκος και ο κ. Σαρίδης, σε σχέση με τους εργαζόμενους</w:t>
      </w:r>
      <w:r>
        <w:rPr>
          <w:rFonts w:eastAsia="Times New Roman" w:cs="Times New Roman"/>
          <w:szCs w:val="24"/>
        </w:rPr>
        <w:t>. Το ότι έχουν προτεραιότητα προφανώς –το έχουμε πει εκατό φορές δεν χάνεται όχι μία θέση εργασίας, αλλά το ανάποδο- και διατηρούν τα εργασιακά και ασφαλιστικά δικαιώματά τους. Διευκρινίζεται αυτό, για να μην υπάρχει κανένα πρόβλημα.</w:t>
      </w:r>
    </w:p>
    <w:p w14:paraId="163C431C"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Το ίδιο γίνεται για το</w:t>
      </w:r>
      <w:r>
        <w:rPr>
          <w:rFonts w:eastAsia="Times New Roman" w:cs="Times New Roman"/>
          <w:szCs w:val="24"/>
        </w:rPr>
        <w:t xml:space="preserve"> άρθρο 71, που ορίζει τη διαδικασία μετακινήσεων των εργαζομένων από την Υπηρεσία Πολιτικής Αεροπορίας στον νέο φορέα, την ΑΠΑ, και τις μεταβατικές διατάξεις.</w:t>
      </w:r>
    </w:p>
    <w:p w14:paraId="163C431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Τι βάζετε στο άρθρο 71;</w:t>
      </w:r>
    </w:p>
    <w:p w14:paraId="163C431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w:t>
      </w:r>
      <w:r>
        <w:rPr>
          <w:rFonts w:eastAsia="Times New Roman" w:cs="Times New Roman"/>
          <w:b/>
          <w:szCs w:val="24"/>
        </w:rPr>
        <w:t>τύων):</w:t>
      </w:r>
      <w:r>
        <w:rPr>
          <w:rFonts w:eastAsia="Times New Roman" w:cs="Times New Roman"/>
          <w:szCs w:val="24"/>
        </w:rPr>
        <w:t xml:space="preserve"> Ζητήθηκε να διευκρινιστούν θέματα για τα υπηρεσιακά συμβούλια και όλα τα υπόλοιπα. Ακούστε, όταν έχουμε μια </w:t>
      </w:r>
      <w:r>
        <w:rPr>
          <w:rFonts w:eastAsia="Times New Roman" w:cs="Times New Roman"/>
          <w:szCs w:val="24"/>
        </w:rPr>
        <w:t>Υ</w:t>
      </w:r>
      <w:r>
        <w:rPr>
          <w:rFonts w:eastAsia="Times New Roman" w:cs="Times New Roman"/>
          <w:szCs w:val="24"/>
        </w:rPr>
        <w:t xml:space="preserve">πηρεσία και επί της ουσίας κάνουμε δύο </w:t>
      </w:r>
      <w:r>
        <w:rPr>
          <w:rFonts w:eastAsia="Times New Roman" w:cs="Times New Roman"/>
          <w:szCs w:val="24"/>
        </w:rPr>
        <w:t>Υ</w:t>
      </w:r>
      <w:r>
        <w:rPr>
          <w:rFonts w:eastAsia="Times New Roman" w:cs="Times New Roman"/>
          <w:szCs w:val="24"/>
        </w:rPr>
        <w:t>πηρεσίες, δεν κάνουμε κάποια ανεξάρτητη αρχή, όπως λένε τα κόμματα της Αντιπολίτευσης, πρέπει να ορί</w:t>
      </w:r>
      <w:r>
        <w:rPr>
          <w:rFonts w:eastAsia="Times New Roman" w:cs="Times New Roman"/>
          <w:szCs w:val="24"/>
        </w:rPr>
        <w:t>σουμε εκείνες τις διαδικασίες με τις οποίες αυτό θα μπορεί να γίνει άμεσα, όχι σε τρία χρόνια. Δεν μπορεί, λοιπόν, να περιμένουμε πότε θα γίνουν τα υπηρεσιακά συμβούλια και όλες οι υπόλοιπες δομές, για να προχωρήσουμε στη σύσταση οργανισμών. Προβλέπουμε όμ</w:t>
      </w:r>
      <w:r>
        <w:rPr>
          <w:rFonts w:eastAsia="Times New Roman" w:cs="Times New Roman"/>
          <w:szCs w:val="24"/>
        </w:rPr>
        <w:t xml:space="preserve">ως –και το είπαμε και χθες στην </w:t>
      </w:r>
      <w:r>
        <w:rPr>
          <w:rFonts w:eastAsia="Times New Roman" w:cs="Times New Roman"/>
          <w:szCs w:val="24"/>
        </w:rPr>
        <w:t>ε</w:t>
      </w:r>
      <w:r>
        <w:rPr>
          <w:rFonts w:eastAsia="Times New Roman" w:cs="Times New Roman"/>
          <w:szCs w:val="24"/>
        </w:rPr>
        <w:t xml:space="preserve">πιτροπή- ότι πρώτα θα εκδοθεί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και μετά θα γίνουν αυτές οι μετακινήσεις. Πρώτα θα έχουμε τα χαρακτηριστικά στοιχεία και τα υπόλοιπα και μετά. </w:t>
      </w:r>
    </w:p>
    <w:p w14:paraId="163C431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Επίσης, έχουν κατατεθεί νομοτεχνικές βελτιώσεις για τμήματα</w:t>
      </w:r>
      <w:r>
        <w:rPr>
          <w:rFonts w:eastAsia="Times New Roman" w:cs="Times New Roman"/>
          <w:szCs w:val="24"/>
        </w:rPr>
        <w:t xml:space="preserve"> μεγάλων αεροδρομίων –έχει τεθεί και από φορείς και από τους εκπροσώπους των κομμάτων- όπως είναι της Θεσσαλονίκης, του Ηρακλείου και άλλων. Από τμήματα γίνονται υποδιευθύνσεις.</w:t>
      </w:r>
    </w:p>
    <w:p w14:paraId="163C432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ροβλέπεται επίσης –από τα μεγάλα θέματα που έχουν μπει και από τις προτάσεις </w:t>
      </w:r>
      <w:r>
        <w:rPr>
          <w:rFonts w:eastAsia="Times New Roman" w:cs="Times New Roman"/>
          <w:szCs w:val="24"/>
        </w:rPr>
        <w:t>και τις διευκρινίσεις που κατέθεσαν οι φορείς- νομοτεχνική βελτίωση στα άρθρα 8,11,13,14 και 16. Τα καταθέτω.</w:t>
      </w:r>
    </w:p>
    <w:p w14:paraId="163C432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Υποδομών</w:t>
      </w:r>
      <w:r>
        <w:rPr>
          <w:rFonts w:eastAsia="Times New Roman" w:cs="Times New Roman"/>
          <w:szCs w:val="24"/>
        </w:rPr>
        <w:t>,</w:t>
      </w:r>
      <w:r>
        <w:rPr>
          <w:rFonts w:eastAsia="Times New Roman" w:cs="Times New Roman"/>
          <w:szCs w:val="24"/>
        </w:rPr>
        <w:t xml:space="preserve"> Μεταφορών και Δικτύων, κ. Χρήστος Σπίρτζης καταθέτει για τα Πρακτικά τις προαναφερθείσες νομοτεχνικές βελτιώ</w:t>
      </w:r>
      <w:r>
        <w:rPr>
          <w:rFonts w:eastAsia="Times New Roman" w:cs="Times New Roman"/>
          <w:szCs w:val="24"/>
        </w:rPr>
        <w:t>σεις οι οποίες έχουν ως εξής:</w:t>
      </w:r>
    </w:p>
    <w:p w14:paraId="163C4322" w14:textId="77777777" w:rsidR="004A774E" w:rsidRDefault="006F765D">
      <w:pPr>
        <w:jc w:val="center"/>
        <w:rPr>
          <w:rFonts w:eastAsia="Times New Roman" w:cs="Times New Roman"/>
          <w:szCs w:val="24"/>
        </w:rPr>
      </w:pPr>
      <w:r>
        <w:rPr>
          <w:rFonts w:eastAsia="Times New Roman" w:cs="Times New Roman"/>
          <w:szCs w:val="24"/>
        </w:rPr>
        <w:t>(</w:t>
      </w:r>
      <w:r>
        <w:rPr>
          <w:rFonts w:eastAsia="Times New Roman" w:cs="Times New Roman"/>
          <w:szCs w:val="24"/>
        </w:rPr>
        <w:t>ΑΛΛΑΓΗ ΣΕΛΙΔΑΣ)</w:t>
      </w:r>
    </w:p>
    <w:p w14:paraId="163C4323" w14:textId="77777777" w:rsidR="004A774E" w:rsidRDefault="006F765D">
      <w:pPr>
        <w:jc w:val="center"/>
        <w:rPr>
          <w:rFonts w:eastAsia="Times New Roman" w:cs="Times New Roman"/>
          <w:szCs w:val="24"/>
        </w:rPr>
      </w:pPr>
      <w:r>
        <w:rPr>
          <w:rFonts w:eastAsia="Times New Roman" w:cs="Times New Roman"/>
          <w:szCs w:val="24"/>
        </w:rPr>
        <w:t>(</w:t>
      </w:r>
      <w:r>
        <w:rPr>
          <w:rFonts w:eastAsia="Times New Roman" w:cs="Times New Roman"/>
          <w:szCs w:val="24"/>
        </w:rPr>
        <w:t>Να μπουν οι σελίδες 22</w:t>
      </w:r>
      <w:r>
        <w:rPr>
          <w:rFonts w:eastAsia="Times New Roman" w:cs="Times New Roman"/>
          <w:szCs w:val="24"/>
        </w:rPr>
        <w:t>7-253</w:t>
      </w:r>
      <w:r>
        <w:rPr>
          <w:rFonts w:eastAsia="Times New Roman" w:cs="Times New Roman"/>
          <w:szCs w:val="24"/>
        </w:rPr>
        <w:t>)</w:t>
      </w:r>
    </w:p>
    <w:p w14:paraId="163C4324" w14:textId="77777777" w:rsidR="004A774E" w:rsidRDefault="006F765D">
      <w:pPr>
        <w:jc w:val="center"/>
        <w:rPr>
          <w:rFonts w:eastAsia="Times New Roman" w:cs="Times New Roman"/>
          <w:szCs w:val="24"/>
        </w:rPr>
      </w:pPr>
      <w:r>
        <w:rPr>
          <w:rFonts w:eastAsia="Times New Roman" w:cs="Times New Roman"/>
          <w:szCs w:val="24"/>
        </w:rPr>
        <w:t>(ΑΛΛΑΓΗ ΣΕΛΙΔΑΣ)</w:t>
      </w:r>
    </w:p>
    <w:p w14:paraId="163C432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163C4326"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Τον λόγο έχει ο επόμενος κατά σειρά </w:t>
      </w:r>
      <w:r>
        <w:rPr>
          <w:rFonts w:eastAsia="Times New Roman" w:cs="Times New Roman"/>
          <w:szCs w:val="24"/>
        </w:rPr>
        <w:t>ομιλητής, ο κ. Χατζηδάκης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Βουλευτής της Νέας Δημοκρατίας, για πέντε λεπτά.</w:t>
      </w:r>
    </w:p>
    <w:p w14:paraId="163C432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ΚΩΝ</w:t>
      </w:r>
      <w:r>
        <w:rPr>
          <w:rFonts w:eastAsia="Times New Roman" w:cs="Times New Roman"/>
          <w:b/>
          <w:szCs w:val="24"/>
        </w:rPr>
        <w:t>ΣΤΑΝΤΙΝΟΣ ΧΑΤΖΗΔΑΚΗΣ:</w:t>
      </w:r>
      <w:r>
        <w:rPr>
          <w:rFonts w:eastAsia="Times New Roman" w:cs="Times New Roman"/>
          <w:szCs w:val="24"/>
        </w:rPr>
        <w:t xml:space="preserve"> Κύριε Πρόεδρε, κυρίες και κύριοι συνάδελφοι, χαίρομαι πραγματικά που σήμερα επιλύεται το πιο ακανθ</w:t>
      </w:r>
      <w:r>
        <w:rPr>
          <w:rFonts w:eastAsia="Times New Roman" w:cs="Times New Roman"/>
          <w:szCs w:val="24"/>
        </w:rPr>
        <w:t>ώ</w:t>
      </w:r>
      <w:r>
        <w:rPr>
          <w:rFonts w:eastAsia="Times New Roman" w:cs="Times New Roman"/>
          <w:szCs w:val="24"/>
        </w:rPr>
        <w:t xml:space="preserve">δες θέμα της πρώτης αξιολόγησης, η Υπηρεσία Πολιτικής Αεροπορίας. </w:t>
      </w:r>
    </w:p>
    <w:p w14:paraId="163C4328"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Είναι ένα θέμα που ταλανίζει, προφανώς, τον Υπουργό εδώ και έναν χρό</w:t>
      </w:r>
      <w:r>
        <w:rPr>
          <w:rFonts w:eastAsia="Times New Roman" w:cs="Times New Roman"/>
          <w:szCs w:val="24"/>
        </w:rPr>
        <w:t xml:space="preserve">νο και λύεται, αφού προηγουμένως έχει αντιμετωπιστεί το ασφαλιστικό, αφού προηγουμένως έχει αντιμετωπιστεί το ζήτημα του υπερταμείου και την τελευταία στιγμή, πριν </w:t>
      </w:r>
      <w:r>
        <w:rPr>
          <w:rFonts w:eastAsia="Times New Roman" w:cs="Times New Roman"/>
          <w:szCs w:val="24"/>
        </w:rPr>
        <w:t xml:space="preserve">από </w:t>
      </w:r>
      <w:r>
        <w:rPr>
          <w:rFonts w:eastAsia="Times New Roman" w:cs="Times New Roman"/>
          <w:szCs w:val="24"/>
        </w:rPr>
        <w:t>το κλείσιμο της αξιολόγησης, έρχεται και αυτό το θέμα. Μεγάλη επιτυχία της Κυβέρνησης κα</w:t>
      </w:r>
      <w:r>
        <w:rPr>
          <w:rFonts w:eastAsia="Times New Roman" w:cs="Times New Roman"/>
          <w:szCs w:val="24"/>
        </w:rPr>
        <w:t>ι του Υπουργείου!</w:t>
      </w:r>
    </w:p>
    <w:p w14:paraId="163C432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Αλλά, πέρα απ’ αυτά</w:t>
      </w:r>
      <w:r>
        <w:rPr>
          <w:rFonts w:eastAsia="Times New Roman" w:cs="Times New Roman"/>
          <w:szCs w:val="24"/>
        </w:rPr>
        <w:t>,</w:t>
      </w:r>
      <w:r>
        <w:rPr>
          <w:rFonts w:eastAsia="Times New Roman" w:cs="Times New Roman"/>
          <w:szCs w:val="24"/>
        </w:rPr>
        <w:t xml:space="preserve"> εδώ υπάρχουν κάποια ζητήματα στα οποία χρειαζόμαστε απαντήσεις.</w:t>
      </w:r>
    </w:p>
    <w:p w14:paraId="163C432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Το πρώτο ζήτημα, το οποίο άπτεται και του Συντάγματος και του Κανονισμού της Βουλής</w:t>
      </w:r>
      <w:r>
        <w:rPr>
          <w:rFonts w:eastAsia="Times New Roman" w:cs="Times New Roman"/>
          <w:szCs w:val="24"/>
        </w:rPr>
        <w:t>.</w:t>
      </w:r>
      <w:r>
        <w:rPr>
          <w:rFonts w:eastAsia="Times New Roman" w:cs="Times New Roman"/>
          <w:szCs w:val="24"/>
        </w:rPr>
        <w:t xml:space="preserve"> Σε τέσσερα σημεία η έκθεση του Γενικού Λογιστηρίου του Κράτους αναφέ</w:t>
      </w:r>
      <w:r>
        <w:rPr>
          <w:rFonts w:eastAsia="Times New Roman" w:cs="Times New Roman"/>
          <w:szCs w:val="24"/>
        </w:rPr>
        <w:t>ρει ότι δεν έχουν προσκομισθεί στοιχεία από το Υπουργείο, προκειμένου να συνταχθεί, όπως συντάσσεται συνήθως, η έκθεση του Γενικού Λογιστηρίου, για να δούμε εάν υπάρχει επιβάρυνση στον προϋπολογισμό, ποιος είναι ο αντίκτυπος αυτού του νομοσχεδίου. Αυτό δεν</w:t>
      </w:r>
      <w:r>
        <w:rPr>
          <w:rFonts w:eastAsia="Times New Roman" w:cs="Times New Roman"/>
          <w:szCs w:val="24"/>
        </w:rPr>
        <w:t xml:space="preserve"> μπορούμε να το ξεπερνάμε έτσι. Δεν μπορούμε από τη μια πλευρά να μιλάμε για σεβασμό στους θεσμούς, στο Σύνταγμα</w:t>
      </w:r>
      <w:r>
        <w:rPr>
          <w:rFonts w:eastAsia="Times New Roman" w:cs="Times New Roman"/>
          <w:szCs w:val="24"/>
        </w:rPr>
        <w:t>,</w:t>
      </w:r>
      <w:r>
        <w:rPr>
          <w:rFonts w:eastAsia="Times New Roman" w:cs="Times New Roman"/>
          <w:szCs w:val="24"/>
        </w:rPr>
        <w:t xml:space="preserve"> και από την άλλη πλευρά τα Υπουργεία να λειτουργούν κατ’ αυτόν τον τρόπο. Κύριε Υπουργέ, σε αυτό ελπίζω να δώσετε κάποια απάντηση.</w:t>
      </w:r>
    </w:p>
    <w:p w14:paraId="163C432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Δεύτερον, σ</w:t>
      </w:r>
      <w:r>
        <w:rPr>
          <w:rFonts w:eastAsia="Times New Roman" w:cs="Times New Roman"/>
          <w:szCs w:val="24"/>
        </w:rPr>
        <w:t>ε αυτό το νομοσχέδιο υπάρχ</w:t>
      </w:r>
      <w:r>
        <w:rPr>
          <w:rFonts w:eastAsia="Times New Roman" w:cs="Times New Roman"/>
          <w:szCs w:val="24"/>
        </w:rPr>
        <w:t>ει</w:t>
      </w:r>
      <w:r>
        <w:rPr>
          <w:rFonts w:eastAsia="Times New Roman" w:cs="Times New Roman"/>
          <w:szCs w:val="24"/>
        </w:rPr>
        <w:t xml:space="preserve"> μια σειρά από ρυθμίσεις οι οποίες παραπέμπονται στο μέλλον. Πολύ ουσιαστικά θέματα</w:t>
      </w:r>
      <w:r>
        <w:rPr>
          <w:rFonts w:eastAsia="Times New Roman" w:cs="Times New Roman"/>
          <w:szCs w:val="24"/>
        </w:rPr>
        <w:t>,</w:t>
      </w:r>
      <w:r>
        <w:rPr>
          <w:rFonts w:eastAsia="Times New Roman" w:cs="Times New Roman"/>
          <w:szCs w:val="24"/>
        </w:rPr>
        <w:t xml:space="preserve"> σε σχέση με τη διανομή πόρων, τη διανομή επιδομάτων, κριτήρια επιλογής προσωπικού</w:t>
      </w:r>
      <w:r>
        <w:rPr>
          <w:rFonts w:eastAsia="Times New Roman" w:cs="Times New Roman"/>
          <w:szCs w:val="24"/>
        </w:rPr>
        <w:t>,</w:t>
      </w:r>
      <w:r>
        <w:rPr>
          <w:rFonts w:eastAsia="Times New Roman" w:cs="Times New Roman"/>
          <w:szCs w:val="24"/>
        </w:rPr>
        <w:t xml:space="preserve"> παραπέμπονται στο μέλλον, ενώ την ίδια στιγμή γίνεται μια αναδόμηση της Υπηρεσίας Πολιτικής Αεροπορίας.</w:t>
      </w:r>
    </w:p>
    <w:p w14:paraId="163C432C"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ιατί γίνεται; Ήταν οπωσδήποτε απαραίτητη; Καθόλου απαραίτητη δεν ήταν και αποδεικνύεται από τα επίσημα έγγραφα της αλληλογραφίας μεταξύ των κυβερνήσεω</w:t>
      </w:r>
      <w:r>
        <w:rPr>
          <w:rFonts w:eastAsia="Times New Roman" w:cs="Times New Roman"/>
          <w:szCs w:val="24"/>
        </w:rPr>
        <w:t>ν και της τρόικα</w:t>
      </w:r>
      <w:r>
        <w:rPr>
          <w:rFonts w:eastAsia="Times New Roman" w:cs="Times New Roman"/>
          <w:szCs w:val="24"/>
        </w:rPr>
        <w:t>ς</w:t>
      </w:r>
      <w:r>
        <w:rPr>
          <w:rFonts w:eastAsia="Times New Roman" w:cs="Times New Roman"/>
          <w:szCs w:val="24"/>
        </w:rPr>
        <w:t>, τα κείμενα του μνημονίου. Το θέμα είχε ρυθμιστεί με τη λεγόμενη ΑΕΔΙΠΑ, την Ανώνυμη Εταιρεία για τη Διαχείριση των Περιφερειακών Αεροδρομίων. Επειδή ο ΣΥΡΙΖΑ ήθελε να την καταργήσει, στο τέλος, λόγω αυτής της εμμονής του, φέρνει εδώ τούτ</w:t>
      </w:r>
      <w:r>
        <w:rPr>
          <w:rFonts w:eastAsia="Times New Roman" w:cs="Times New Roman"/>
          <w:szCs w:val="24"/>
        </w:rPr>
        <w:t xml:space="preserve">ο το νομοσχέδιο, το οποίο δημιουργεί την αναταραχή την οποία όλοι βλέπουν, όσοι τουλάχιστον έχουν διαβάσει τις διατάξεις του νομοσχεδίου. Και αυτό πραγματικά ήταν απολύτως αχρείαστο. </w:t>
      </w:r>
    </w:p>
    <w:p w14:paraId="163C432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ρχομαι</w:t>
      </w:r>
      <w:r>
        <w:rPr>
          <w:rFonts w:eastAsia="Times New Roman" w:cs="Times New Roman"/>
          <w:szCs w:val="24"/>
        </w:rPr>
        <w:t>, όμως,</w:t>
      </w:r>
      <w:r>
        <w:rPr>
          <w:rFonts w:eastAsia="Times New Roman" w:cs="Times New Roman"/>
          <w:szCs w:val="24"/>
        </w:rPr>
        <w:t xml:space="preserve"> και σε μια τρίτη παρατήρηση, την οποία θεωρώ την πιο σημα</w:t>
      </w:r>
      <w:r>
        <w:rPr>
          <w:rFonts w:eastAsia="Times New Roman" w:cs="Times New Roman"/>
          <w:szCs w:val="24"/>
        </w:rPr>
        <w:t>ντική. Κυρίες και κύριοι συνάδελφοι, δεν ξέρω αν έχετε δει π</w:t>
      </w:r>
      <w:r>
        <w:rPr>
          <w:rFonts w:eastAsia="Times New Roman" w:cs="Times New Roman"/>
          <w:szCs w:val="24"/>
        </w:rPr>
        <w:t>ώ</w:t>
      </w:r>
      <w:r>
        <w:rPr>
          <w:rFonts w:eastAsia="Times New Roman" w:cs="Times New Roman"/>
          <w:szCs w:val="24"/>
        </w:rPr>
        <w:t>ς θα γίνεται πια η επιλογή των διοικητών και των υποδιοικητών της ΥΠΑ. Θα γίνεται από μια επιτροπή</w:t>
      </w:r>
      <w:r>
        <w:rPr>
          <w:rFonts w:eastAsia="Times New Roman" w:cs="Times New Roman"/>
          <w:szCs w:val="24"/>
        </w:rPr>
        <w:t>,</w:t>
      </w:r>
      <w:r>
        <w:rPr>
          <w:rFonts w:eastAsia="Times New Roman" w:cs="Times New Roman"/>
          <w:szCs w:val="24"/>
        </w:rPr>
        <w:t xml:space="preserve"> στην οποία θα συμμετέχουν δύο</w:t>
      </w:r>
      <w:r>
        <w:rPr>
          <w:rFonts w:eastAsia="Times New Roman" w:cs="Times New Roman"/>
          <w:szCs w:val="24"/>
        </w:rPr>
        <w:t xml:space="preserve">, </w:t>
      </w:r>
      <w:r>
        <w:rPr>
          <w:rFonts w:eastAsia="Times New Roman" w:cs="Times New Roman"/>
          <w:szCs w:val="24"/>
        </w:rPr>
        <w:t>τρεις εκπρόσωποι της Ευρωπαϊκής Αρχής για την Ασφάλεια των Πτήσε</w:t>
      </w:r>
      <w:r>
        <w:rPr>
          <w:rFonts w:eastAsia="Times New Roman" w:cs="Times New Roman"/>
          <w:szCs w:val="24"/>
        </w:rPr>
        <w:t xml:space="preserve">ων, της </w:t>
      </w:r>
      <w:r>
        <w:rPr>
          <w:rFonts w:eastAsia="Times New Roman" w:cs="Times New Roman"/>
          <w:szCs w:val="24"/>
          <w:lang w:val="en-US"/>
        </w:rPr>
        <w:t>EASA</w:t>
      </w:r>
      <w:r>
        <w:rPr>
          <w:rFonts w:eastAsia="Times New Roman" w:cs="Times New Roman"/>
          <w:szCs w:val="24"/>
        </w:rPr>
        <w:t xml:space="preserve">. </w:t>
      </w:r>
    </w:p>
    <w:p w14:paraId="163C432E"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Ρ</w:t>
      </w:r>
      <w:r>
        <w:rPr>
          <w:rFonts w:eastAsia="Times New Roman" w:cs="Times New Roman"/>
          <w:szCs w:val="24"/>
        </w:rPr>
        <w:t xml:space="preserve">ωτώ τον Υπουργό: Σε ποια άλλη χώρα της Ευρωπαϊκής Ένωσης γίνεται αυτό; Σε ποια άλλη χώρα για την επιλογή του </w:t>
      </w:r>
      <w:r>
        <w:rPr>
          <w:rFonts w:eastAsia="Times New Roman" w:cs="Times New Roman"/>
          <w:szCs w:val="24"/>
        </w:rPr>
        <w:t>Δ</w:t>
      </w:r>
      <w:r>
        <w:rPr>
          <w:rFonts w:eastAsia="Times New Roman" w:cs="Times New Roman"/>
          <w:szCs w:val="24"/>
        </w:rPr>
        <w:t>ιοικητή της Υπηρεσίας Πολιτικής Αεροπορίας δεν αποφασίζει ο Υπουργός, η Κυβέρνηση, η Βουλή, αλλά μια ευρωπαϊκή αρχή; Αυτό πώς θα τ</w:t>
      </w:r>
      <w:r>
        <w:rPr>
          <w:rFonts w:eastAsia="Times New Roman" w:cs="Times New Roman"/>
          <w:szCs w:val="24"/>
        </w:rPr>
        <w:t>ο λέγατε εσείς</w:t>
      </w:r>
      <w:r>
        <w:rPr>
          <w:rFonts w:eastAsia="Times New Roman" w:cs="Times New Roman"/>
          <w:szCs w:val="24"/>
        </w:rPr>
        <w:t>,</w:t>
      </w:r>
      <w:r>
        <w:rPr>
          <w:rFonts w:eastAsia="Times New Roman" w:cs="Times New Roman"/>
          <w:szCs w:val="24"/>
        </w:rPr>
        <w:t xml:space="preserve"> αν ήσασταν στην </w:t>
      </w:r>
      <w:r>
        <w:rPr>
          <w:rFonts w:eastAsia="Times New Roman" w:cs="Times New Roman"/>
          <w:szCs w:val="24"/>
        </w:rPr>
        <w:t>α</w:t>
      </w:r>
      <w:r>
        <w:rPr>
          <w:rFonts w:eastAsia="Times New Roman" w:cs="Times New Roman"/>
          <w:szCs w:val="24"/>
        </w:rPr>
        <w:t>ντιπολίτευση; Θα το λέγατε ή δεν θα το λέγατε εκχώρηση εθνικής κυριαρχίας; Και δικαιούμαι εγώ να ρωτήσω</w:t>
      </w:r>
      <w:r>
        <w:rPr>
          <w:rFonts w:eastAsia="Times New Roman" w:cs="Times New Roman"/>
          <w:szCs w:val="24"/>
        </w:rPr>
        <w:t>,</w:t>
      </w:r>
      <w:r>
        <w:rPr>
          <w:rFonts w:eastAsia="Times New Roman" w:cs="Times New Roman"/>
          <w:szCs w:val="24"/>
        </w:rPr>
        <w:t xml:space="preserve"> μετά απ’ αυτό</w:t>
      </w:r>
      <w:r>
        <w:rPr>
          <w:rFonts w:eastAsia="Times New Roman" w:cs="Times New Roman"/>
          <w:szCs w:val="24"/>
        </w:rPr>
        <w:t>,</w:t>
      </w:r>
      <w:r>
        <w:rPr>
          <w:rFonts w:eastAsia="Times New Roman" w:cs="Times New Roman"/>
          <w:szCs w:val="24"/>
        </w:rPr>
        <w:t xml:space="preserve"> είστε ή δεν είστε Κυβέρνηση περιορισμένης ευθύνης, κύριε Υπουργέ; </w:t>
      </w:r>
    </w:p>
    <w:p w14:paraId="163C432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κύριοι συνάδελφοι του ΣΥΡ</w:t>
      </w:r>
      <w:r>
        <w:rPr>
          <w:rFonts w:eastAsia="Times New Roman" w:cs="Times New Roman"/>
          <w:szCs w:val="24"/>
        </w:rPr>
        <w:t>ΙΖΑ και των ΑΝΕΛ, έχετε και τις δικές σας ευθύνες. Δεν μπορεί το βράδυ να φύγουμε από εδώ και να έχετε ψηφίσει αυτή τη διάταξη. Η διάταξη αυτή πρέπει να αποσυρθεί, αλλιώς είστε συνένοχοι με τον κ. Σπίρτζη. Και εδώ είναι καθαροί λογαριασμοί.</w:t>
      </w:r>
    </w:p>
    <w:p w14:paraId="163C433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λείνω, κύριε Π</w:t>
      </w:r>
      <w:r>
        <w:rPr>
          <w:rFonts w:eastAsia="Times New Roman" w:cs="Times New Roman"/>
          <w:szCs w:val="24"/>
        </w:rPr>
        <w:t xml:space="preserve">ρόεδρε, με μια άλλη παρατήρηση: Ο κ. Σπίρτζης ήρθε χθες στην </w:t>
      </w:r>
      <w:r>
        <w:rPr>
          <w:rFonts w:eastAsia="Times New Roman" w:cs="Times New Roman"/>
          <w:szCs w:val="24"/>
        </w:rPr>
        <w:t>ε</w:t>
      </w:r>
      <w:r>
        <w:rPr>
          <w:rFonts w:eastAsia="Times New Roman" w:cs="Times New Roman"/>
          <w:szCs w:val="24"/>
        </w:rPr>
        <w:t>πιτροπή της Βουλής και μας μίλησε για νίκη της Κυβέρνησης. «Δεν πουλάμε τον αέρα»</w:t>
      </w:r>
      <w:r>
        <w:rPr>
          <w:rFonts w:eastAsia="Times New Roman" w:cs="Times New Roman"/>
          <w:szCs w:val="24"/>
        </w:rPr>
        <w:t>,</w:t>
      </w:r>
      <w:r>
        <w:rPr>
          <w:rFonts w:eastAsia="Times New Roman" w:cs="Times New Roman"/>
          <w:szCs w:val="24"/>
        </w:rPr>
        <w:t xml:space="preserve"> είπε. Βεβαίως, πουλάει αέρα ο ίδιος μεταφορικά, αλλά το ξεπερνάω. «Δεν θα γίνει ιδιωτικοποίηση</w:t>
      </w:r>
      <w:r>
        <w:rPr>
          <w:rFonts w:eastAsia="Times New Roman" w:cs="Times New Roman"/>
          <w:szCs w:val="24"/>
        </w:rPr>
        <w:t>.</w:t>
      </w:r>
      <w:r>
        <w:rPr>
          <w:rFonts w:eastAsia="Times New Roman" w:cs="Times New Roman"/>
          <w:szCs w:val="24"/>
        </w:rPr>
        <w:t>». Μπράβο, κύριε</w:t>
      </w:r>
      <w:r>
        <w:rPr>
          <w:rFonts w:eastAsia="Times New Roman" w:cs="Times New Roman"/>
          <w:szCs w:val="24"/>
        </w:rPr>
        <w:t xml:space="preserve"> Σπίρτζη! Μόνο που δεν μας είπατε ποιος ζήτησε ιδιωτικοποίηση. Ήταν στο πρόγραμμα της προηγούμενης </w:t>
      </w:r>
      <w:r>
        <w:rPr>
          <w:rFonts w:eastAsia="Times New Roman" w:cs="Times New Roman"/>
          <w:szCs w:val="24"/>
        </w:rPr>
        <w:t>κ</w:t>
      </w:r>
      <w:r>
        <w:rPr>
          <w:rFonts w:eastAsia="Times New Roman" w:cs="Times New Roman"/>
          <w:szCs w:val="24"/>
        </w:rPr>
        <w:t>υβέρνησης; Όχι. Το ζήτησε ποτέ η τρόικα με εμάς ή με εσάς;</w:t>
      </w:r>
    </w:p>
    <w:p w14:paraId="163C433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Όχι. Έχετε μια λογική του Χότζα. Βρίσκετε ξαφνικά εχθρούς ανύπαρκτους και τους νικάτε. Δεν ξέρω π</w:t>
      </w:r>
      <w:r>
        <w:rPr>
          <w:rFonts w:eastAsia="Times New Roman" w:cs="Times New Roman"/>
          <w:szCs w:val="24"/>
        </w:rPr>
        <w:t>ώς λειτουργείτε. Έχετε εκστρατεύσει με μια λογική δονκιχωτισμού. Πετύχατε να αποτρέψετε την ιδιωτικοποίηση, η οποία δεν υπήρχε στην ατζέντα κανενός.</w:t>
      </w:r>
    </w:p>
    <w:p w14:paraId="163C433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Αντίθετα, όμως, κύριε Σπίρτζη, ευτυχώς δεν πετύχατε να αποτρέψετε την ιδιωτικοποίηση των περιφερειακών αερο</w:t>
      </w:r>
      <w:r>
        <w:rPr>
          <w:rFonts w:eastAsia="Times New Roman" w:cs="Times New Roman"/>
          <w:szCs w:val="24"/>
        </w:rPr>
        <w:t>δρομίων, παρά το ότι στεναχωρηθήκατε και κλάψατε πάρα πολύ. Δεν πετύχατε να αποτρέψετε την αξιοποίηση του παλιού Αεροδρομίου του Ελληνικού και σε λίγο καιρό, παρά τις διακηρύξεις που κάνατε εδώ στη Βουλή μέχρι και πριν από λίγους μήνες, δεν θα έχετε αποτρέ</w:t>
      </w:r>
      <w:r>
        <w:rPr>
          <w:rFonts w:eastAsia="Times New Roman" w:cs="Times New Roman"/>
          <w:szCs w:val="24"/>
        </w:rPr>
        <w:t xml:space="preserve">ψει και τη σύμβαση παραχώρησης της Εγνατίας. Και ευτυχώς που δεν θα έχετε αποτρέψει όλες αυτές τις εξελίξεις! </w:t>
      </w:r>
    </w:p>
    <w:p w14:paraId="163C433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Όλα αυτά, όμως, τα οποία περιέγραψα προηγουμένως</w:t>
      </w:r>
      <w:r>
        <w:rPr>
          <w:rFonts w:eastAsia="Times New Roman" w:cs="Times New Roman"/>
          <w:szCs w:val="24"/>
        </w:rPr>
        <w:t>,</w:t>
      </w:r>
      <w:r>
        <w:rPr>
          <w:rFonts w:eastAsia="Times New Roman" w:cs="Times New Roman"/>
          <w:szCs w:val="24"/>
        </w:rPr>
        <w:t xml:space="preserve"> δείχνουν αυτό το οποίο σημείωσα και μόλις προ ολίγου, ότι δεν είστε τίποτα παραπάνω, τίποτα </w:t>
      </w:r>
      <w:r>
        <w:rPr>
          <w:rFonts w:eastAsia="Times New Roman" w:cs="Times New Roman"/>
          <w:szCs w:val="24"/>
        </w:rPr>
        <w:t>παρακάτω από μία Κυβέρνηση περιορισμένης ευθύνης και μηδενικής εμπιστοσύνης και όσο νωρίτερα φύγετε, τόσο το καλύτερο και για εσάς, για να μην εκτεθείτε περισσότερο, αλλά φυσικά και για όλους τους Έλληνες πολίτες!</w:t>
      </w:r>
    </w:p>
    <w:p w14:paraId="163C4334" w14:textId="77777777" w:rsidR="004A774E" w:rsidRDefault="006F765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w:t>
      </w:r>
      <w:r>
        <w:rPr>
          <w:rFonts w:eastAsia="Times New Roman" w:cs="Times New Roman"/>
          <w:szCs w:val="24"/>
        </w:rPr>
        <w:t>ημοκρατίας)</w:t>
      </w:r>
    </w:p>
    <w:p w14:paraId="163C4335"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Κύριε Πρόεδρε, παρακαλώ</w:t>
      </w:r>
      <w:r>
        <w:rPr>
          <w:rFonts w:eastAsia="Times New Roman" w:cs="Times New Roman"/>
          <w:szCs w:val="24"/>
        </w:rPr>
        <w:t>,</w:t>
      </w:r>
      <w:r>
        <w:rPr>
          <w:rFonts w:eastAsia="Times New Roman" w:cs="Times New Roman"/>
          <w:szCs w:val="24"/>
        </w:rPr>
        <w:t xml:space="preserve"> τον λόγο.</w:t>
      </w:r>
    </w:p>
    <w:p w14:paraId="163C4336"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Ναι, κύριε Υπουργέ, αλλά επί του θέματος</w:t>
      </w:r>
      <w:r>
        <w:rPr>
          <w:rFonts w:eastAsia="Times New Roman" w:cs="Times New Roman"/>
          <w:szCs w:val="24"/>
        </w:rPr>
        <w:t>,</w:t>
      </w:r>
      <w:r>
        <w:rPr>
          <w:rFonts w:eastAsia="Times New Roman" w:cs="Times New Roman"/>
          <w:szCs w:val="24"/>
        </w:rPr>
        <w:t xml:space="preserve"> όμως. </w:t>
      </w:r>
    </w:p>
    <w:p w14:paraId="163C4337"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Γι’ αυτό θέλω τον λόγο, για να μην ακούγονται ανακρίβειες.</w:t>
      </w:r>
    </w:p>
    <w:p w14:paraId="163C4338"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έχετε τον λόγο.</w:t>
      </w:r>
    </w:p>
    <w:p w14:paraId="163C4339"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Κύριε Χατζηδάκη, δεν ξέρω εάν εμείς είμαστε περιορισμένης ευθύνης, </w:t>
      </w:r>
      <w:r>
        <w:rPr>
          <w:rFonts w:eastAsia="Times New Roman" w:cs="Times New Roman"/>
          <w:szCs w:val="24"/>
        </w:rPr>
        <w:t>αλλά εσείς έχετε γίνει περιορισμένης ενημέρωσης και πληροφόρησης.</w:t>
      </w:r>
    </w:p>
    <w:p w14:paraId="163C433A"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Γιατί;</w:t>
      </w:r>
    </w:p>
    <w:p w14:paraId="163C433B"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Ξέρουμε διαχρονικά τις σχέσεις που έχετε με τον υπηρεσιακό μηχανισμό των Βρυξελλών από παλιότερα </w:t>
      </w:r>
      <w:r>
        <w:rPr>
          <w:rFonts w:eastAsia="Times New Roman" w:cs="Times New Roman"/>
          <w:szCs w:val="24"/>
        </w:rPr>
        <w:t xml:space="preserve">χρόνια, καλό θα ήταν όμως να διαβάζετε και τα κείμενα του σχεδίου νόμου. </w:t>
      </w:r>
    </w:p>
    <w:p w14:paraId="163C433C"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περιγράψατε πριν στο Βήμα ήταν αυτό που πρότειναν οι </w:t>
      </w:r>
      <w:r>
        <w:rPr>
          <w:rFonts w:eastAsia="Times New Roman" w:cs="Times New Roman"/>
          <w:szCs w:val="24"/>
        </w:rPr>
        <w:t>θ</w:t>
      </w:r>
      <w:r>
        <w:rPr>
          <w:rFonts w:eastAsia="Times New Roman" w:cs="Times New Roman"/>
          <w:szCs w:val="24"/>
        </w:rPr>
        <w:t>εσμοί για τον τρόπο επιλογής του διοικητή και αυτό που δεν πέρασε από τη διαπραγμάτευση που έγινε.</w:t>
      </w:r>
    </w:p>
    <w:p w14:paraId="163C433D"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 xml:space="preserve"> ΧΡΗΣΤΟΣ ΜΑΝΤΑΣ:</w:t>
      </w:r>
      <w:r>
        <w:rPr>
          <w:rFonts w:eastAsia="Times New Roman" w:cs="Times New Roman"/>
          <w:szCs w:val="24"/>
        </w:rPr>
        <w:t xml:space="preserve"> Είν</w:t>
      </w:r>
      <w:r>
        <w:rPr>
          <w:rFonts w:eastAsia="Times New Roman" w:cs="Times New Roman"/>
          <w:szCs w:val="24"/>
        </w:rPr>
        <w:t xml:space="preserve">αι εκτός. </w:t>
      </w:r>
    </w:p>
    <w:p w14:paraId="163C433E"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 xml:space="preserve"> ΧΡΗΣΤΟΣ ΣΠΙΡΤΖΗΣ (Υπουργός Υποδομών, Μεταφορών και Δικτύων): </w:t>
      </w:r>
      <w:r>
        <w:rPr>
          <w:rFonts w:eastAsia="Times New Roman" w:cs="Times New Roman"/>
          <w:szCs w:val="24"/>
        </w:rPr>
        <w:t>Δηλαδή, κάποιοι ζητούσαν η επιλογή του διοικητή να γίνεται από ένα πενταμελές συμβούλιο, που οι τρεις θα ήταν απέξω</w:t>
      </w:r>
      <w:r>
        <w:rPr>
          <w:rFonts w:eastAsia="Times New Roman" w:cs="Times New Roman"/>
          <w:szCs w:val="24"/>
        </w:rPr>
        <w:t>,</w:t>
      </w:r>
      <w:r>
        <w:rPr>
          <w:rFonts w:eastAsia="Times New Roman" w:cs="Times New Roman"/>
          <w:szCs w:val="24"/>
        </w:rPr>
        <w:t xml:space="preserve"> και δεν το δεχθήκαμε. Αυτό που τελικά αποφασίστηκε -με δική μας πρ</w:t>
      </w:r>
      <w:r>
        <w:rPr>
          <w:rFonts w:eastAsia="Times New Roman" w:cs="Times New Roman"/>
          <w:szCs w:val="24"/>
        </w:rPr>
        <w:t>όταση- είναι να γίνεται προκήρυξη. Μάλιστα, οι δύο</w:t>
      </w:r>
      <w:r>
        <w:rPr>
          <w:rFonts w:eastAsia="Times New Roman" w:cs="Times New Roman"/>
          <w:szCs w:val="24"/>
        </w:rPr>
        <w:t xml:space="preserve">, </w:t>
      </w:r>
      <w:r>
        <w:rPr>
          <w:rFonts w:eastAsia="Times New Roman" w:cs="Times New Roman"/>
          <w:szCs w:val="24"/>
        </w:rPr>
        <w:t xml:space="preserve">τρεις που λέτε δεν ήταν από την </w:t>
      </w:r>
      <w:r>
        <w:rPr>
          <w:rFonts w:eastAsia="Times New Roman" w:cs="Times New Roman"/>
          <w:szCs w:val="24"/>
          <w:lang w:val="en-US"/>
        </w:rPr>
        <w:t>EASA</w:t>
      </w:r>
      <w:r>
        <w:rPr>
          <w:rFonts w:eastAsia="Times New Roman" w:cs="Times New Roman"/>
          <w:szCs w:val="24"/>
        </w:rPr>
        <w:t xml:space="preserve">, κύριε Χατζηδάκη, ήταν από </w:t>
      </w:r>
      <w:r>
        <w:rPr>
          <w:rFonts w:eastAsia="Times New Roman" w:cs="Times New Roman"/>
          <w:szCs w:val="24"/>
        </w:rPr>
        <w:t>Υ</w:t>
      </w:r>
      <w:r>
        <w:rPr>
          <w:rFonts w:eastAsia="Times New Roman" w:cs="Times New Roman"/>
          <w:szCs w:val="24"/>
        </w:rPr>
        <w:t xml:space="preserve">πηρεσίες άλλων κρατών, άλλων </w:t>
      </w:r>
      <w:r>
        <w:rPr>
          <w:rFonts w:eastAsia="Times New Roman" w:cs="Times New Roman"/>
          <w:szCs w:val="24"/>
        </w:rPr>
        <w:t>Υ</w:t>
      </w:r>
      <w:r>
        <w:rPr>
          <w:rFonts w:eastAsia="Times New Roman" w:cs="Times New Roman"/>
          <w:szCs w:val="24"/>
        </w:rPr>
        <w:t>πηρεσιών και από άλλους οργανισμούς</w:t>
      </w:r>
      <w:r>
        <w:rPr>
          <w:rFonts w:eastAsia="Times New Roman" w:cs="Times New Roman"/>
          <w:szCs w:val="24"/>
        </w:rPr>
        <w:t>,</w:t>
      </w:r>
      <w:r>
        <w:rPr>
          <w:rFonts w:eastAsia="Times New Roman" w:cs="Times New Roman"/>
          <w:szCs w:val="24"/>
        </w:rPr>
        <w:t xml:space="preserve"> που δεν έχουν να κάνουν με τα ευρωπαϊκά όργανα. Αυτό τελικά που πετύχαμε</w:t>
      </w:r>
      <w:r>
        <w:rPr>
          <w:rFonts w:eastAsia="Times New Roman" w:cs="Times New Roman"/>
          <w:szCs w:val="24"/>
        </w:rPr>
        <w:t xml:space="preserve"> ήταν μετά την προκήρυξη -που είναι, φαντάζομαι, λογικό σε όλους ότι πρέπει να γίνεται για όλες τις θέσεις- να υπάρχει μια επιτροπή που θα έχει τρεις από την </w:t>
      </w:r>
      <w:r>
        <w:rPr>
          <w:rFonts w:eastAsia="Times New Roman" w:cs="Times New Roman"/>
          <w:szCs w:val="24"/>
        </w:rPr>
        <w:t>ε</w:t>
      </w:r>
      <w:r>
        <w:rPr>
          <w:rFonts w:eastAsia="Times New Roman" w:cs="Times New Roman"/>
          <w:szCs w:val="24"/>
        </w:rPr>
        <w:t xml:space="preserve">λληνική Κυβέρνηση, δύο από την </w:t>
      </w:r>
      <w:r>
        <w:rPr>
          <w:rFonts w:eastAsia="Times New Roman" w:cs="Times New Roman"/>
          <w:szCs w:val="24"/>
          <w:lang w:val="en-US"/>
        </w:rPr>
        <w:t>EASA</w:t>
      </w:r>
      <w:r>
        <w:rPr>
          <w:rFonts w:eastAsia="Times New Roman" w:cs="Times New Roman"/>
          <w:szCs w:val="24"/>
        </w:rPr>
        <w:t>, που είναι ο ευρωπαϊκός οργανισμός και θα εισηγείται στον Υπο</w:t>
      </w:r>
      <w:r>
        <w:rPr>
          <w:rFonts w:eastAsia="Times New Roman" w:cs="Times New Roman"/>
          <w:szCs w:val="24"/>
        </w:rPr>
        <w:t xml:space="preserve">υργό, εάν συμφωνεί ο Υπουργός. Στη συνέχεια, αυτή την εισήγηση του Υπουργού θα τη φέρνουμε στο Κοινοβούλιο, στην Υπηρεσία Πολιτικής Αεροπορίας, στην αρμόδια </w:t>
      </w:r>
      <w:r>
        <w:rPr>
          <w:rFonts w:eastAsia="Times New Roman" w:cs="Times New Roman"/>
          <w:szCs w:val="24"/>
        </w:rPr>
        <w:t>ε</w:t>
      </w:r>
      <w:r>
        <w:rPr>
          <w:rFonts w:eastAsia="Times New Roman" w:cs="Times New Roman"/>
          <w:szCs w:val="24"/>
        </w:rPr>
        <w:t>πιτροπή και στην Επιτροπή Θεσμών και Διαφάνειας της Βουλής.</w:t>
      </w:r>
    </w:p>
    <w:p w14:paraId="163C433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w:t>
      </w:r>
      <w:r>
        <w:rPr>
          <w:rFonts w:eastAsia="Times New Roman" w:cs="Times New Roman"/>
          <w:szCs w:val="24"/>
        </w:rPr>
        <w:t xml:space="preserve">ταλαμβάνει ο  Ζ΄ Αντιπρόεδρος της Βουλής κ. </w:t>
      </w:r>
      <w:r w:rsidRPr="00052D7A">
        <w:rPr>
          <w:rFonts w:eastAsia="Times New Roman" w:cs="Times New Roman"/>
          <w:b/>
          <w:szCs w:val="24"/>
        </w:rPr>
        <w:t>ΣΠΥΡΙΔΩΝ ΛΥΚΟΥΔΗΣ</w:t>
      </w:r>
      <w:r>
        <w:rPr>
          <w:rFonts w:eastAsia="Times New Roman" w:cs="Times New Roman"/>
          <w:szCs w:val="24"/>
        </w:rPr>
        <w:t>)</w:t>
      </w:r>
    </w:p>
    <w:p w14:paraId="163C4340"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t>Επειδή άκουσα και μερικές τοποθετήσεις για το εάν θα είναι Έλληνας ο διοικητής και έχουν και τέτοιες ανησυχίες κάποιοι –τώρα τις θυμήθηκαν!-</w:t>
      </w:r>
      <w:r>
        <w:rPr>
          <w:rFonts w:eastAsia="Times New Roman" w:cs="Times New Roman"/>
          <w:szCs w:val="24"/>
        </w:rPr>
        <w:t>,</w:t>
      </w:r>
      <w:r>
        <w:rPr>
          <w:rFonts w:eastAsia="Times New Roman" w:cs="Times New Roman"/>
          <w:szCs w:val="24"/>
        </w:rPr>
        <w:t xml:space="preserve"> σας λέω ότι προφανώς και θα είναι Έλληνας. Προφανώς</w:t>
      </w:r>
      <w:r>
        <w:rPr>
          <w:rFonts w:eastAsia="Times New Roman" w:cs="Times New Roman"/>
          <w:szCs w:val="24"/>
        </w:rPr>
        <w:t xml:space="preserve"> το πάνω χέρι το έχουν η </w:t>
      </w:r>
      <w:r>
        <w:rPr>
          <w:rFonts w:eastAsia="Times New Roman" w:cs="Times New Roman"/>
          <w:szCs w:val="24"/>
        </w:rPr>
        <w:t>ε</w:t>
      </w:r>
      <w:r>
        <w:rPr>
          <w:rFonts w:eastAsia="Times New Roman" w:cs="Times New Roman"/>
          <w:szCs w:val="24"/>
        </w:rPr>
        <w:t xml:space="preserve">λληνική Κυβέρνηση και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 Προφανώς είμαστε υπερήφανοι γι’ αυτή τη διαπραγμάτευση. Προφανώς είμαστε υπερήφανοι για όλα αυτά. Πείτε σε όσους σ</w:t>
      </w:r>
      <w:r>
        <w:rPr>
          <w:rFonts w:eastAsia="Times New Roman" w:cs="Times New Roman"/>
          <w:szCs w:val="24"/>
        </w:rPr>
        <w:t>ά</w:t>
      </w:r>
      <w:r>
        <w:rPr>
          <w:rFonts w:eastAsia="Times New Roman" w:cs="Times New Roman"/>
          <w:szCs w:val="24"/>
        </w:rPr>
        <w:t>ς ενημερώνουν πρώτα να σας ενημερώνουν για την τελική διαπραγμάτευση και</w:t>
      </w:r>
      <w:r>
        <w:rPr>
          <w:rFonts w:eastAsia="Times New Roman" w:cs="Times New Roman"/>
          <w:szCs w:val="24"/>
        </w:rPr>
        <w:t xml:space="preserve"> τα αποτελέσματα που είχαμε και μετά να κάνετε τέτοιες τοποθετήσεις.</w:t>
      </w:r>
    </w:p>
    <w:p w14:paraId="163C4341"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t xml:space="preserve">Σε ποια άλλη χώρα, κύριε Χατζηδάκη; Σε όλες τις χώρες που οι αρμόδιες αρχές σαν και αυτές που συζητάμε τώρα δεν είναι δημόσιες, δεν είναι κρατικές </w:t>
      </w:r>
      <w:r>
        <w:rPr>
          <w:rFonts w:eastAsia="Times New Roman" w:cs="Times New Roman"/>
          <w:szCs w:val="24"/>
        </w:rPr>
        <w:t>Υ</w:t>
      </w:r>
      <w:r>
        <w:rPr>
          <w:rFonts w:eastAsia="Times New Roman" w:cs="Times New Roman"/>
          <w:szCs w:val="24"/>
        </w:rPr>
        <w:t>πηρεσίες, είναι ιδιωτικές. Είναι αυτό π</w:t>
      </w:r>
      <w:r>
        <w:rPr>
          <w:rFonts w:eastAsia="Times New Roman" w:cs="Times New Roman"/>
          <w:szCs w:val="24"/>
        </w:rPr>
        <w:t>ου θέλατε να κάνετε για την Υπηρεσία Πολιτικής Αεροπορίας και είναι αυτό που αποτρέψαμε εμείς με το σημερινό σχέδιο νόμου που φέρνουμε και θα ψηφιστεί.</w:t>
      </w:r>
    </w:p>
    <w:p w14:paraId="163C4342"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Σε ποια χώρα;</w:t>
      </w:r>
    </w:p>
    <w:p w14:paraId="163C4343"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Σε όλες τι</w:t>
      </w:r>
      <w:r>
        <w:rPr>
          <w:rFonts w:eastAsia="Times New Roman" w:cs="Times New Roman"/>
          <w:szCs w:val="24"/>
        </w:rPr>
        <w:t>ς ευρωπαϊκές</w:t>
      </w:r>
      <w:r>
        <w:rPr>
          <w:rFonts w:eastAsia="Times New Roman" w:cs="Times New Roman"/>
          <w:szCs w:val="24"/>
        </w:rPr>
        <w:t>,</w:t>
      </w:r>
      <w:r>
        <w:rPr>
          <w:rFonts w:eastAsia="Times New Roman" w:cs="Times New Roman"/>
          <w:szCs w:val="24"/>
        </w:rPr>
        <w:t xml:space="preserve"> όπου είναι ιδιωτικές, πλην Γαλλίας.</w:t>
      </w:r>
    </w:p>
    <w:p w14:paraId="163C4344"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Κύριε Πρόεδρε, παρακαλώ</w:t>
      </w:r>
      <w:r>
        <w:rPr>
          <w:rFonts w:eastAsia="Times New Roman" w:cs="Times New Roman"/>
          <w:szCs w:val="24"/>
        </w:rPr>
        <w:t>,</w:t>
      </w:r>
      <w:r>
        <w:rPr>
          <w:rFonts w:eastAsia="Times New Roman" w:cs="Times New Roman"/>
          <w:szCs w:val="24"/>
        </w:rPr>
        <w:t xml:space="preserve"> τον λόγο.</w:t>
      </w:r>
    </w:p>
    <w:p w14:paraId="163C434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Κύριοι συνάδελφοι, ας γίνει ένας διάλογος, αλλά περιμένει ο κ. Παππάς.</w:t>
      </w:r>
    </w:p>
    <w:p w14:paraId="163C4346"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Κύριε Πρόεδρε, ζητ</w:t>
      </w:r>
      <w:r>
        <w:rPr>
          <w:rFonts w:eastAsia="Times New Roman" w:cs="Times New Roman"/>
          <w:szCs w:val="24"/>
        </w:rPr>
        <w:t>ώ τον λόγο.</w:t>
      </w:r>
    </w:p>
    <w:p w14:paraId="163C434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Χατζηδάκη, έχετε τον λόγο.</w:t>
      </w:r>
    </w:p>
    <w:p w14:paraId="163C4348"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Κύριε Υπουργέ, πραγματικά διερωτώμαι γιατί πήρατε τον λόγο. Δεν καταλαβαίνετε ότι με την τοποθέτησή σας υποτιμάτε τον εαυτό σας και τον θεσμό του Υπουργού</w:t>
      </w:r>
      <w:r>
        <w:rPr>
          <w:rFonts w:eastAsia="Times New Roman" w:cs="Times New Roman"/>
          <w:szCs w:val="24"/>
        </w:rPr>
        <w:t>;</w:t>
      </w:r>
    </w:p>
    <w:p w14:paraId="163C4349"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Όχι, δεν το κατάλαβα!</w:t>
      </w:r>
    </w:p>
    <w:p w14:paraId="163C434A"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Είπατε τώρα ενώπιον της Βουλής των Ελλήνων ότι αυτό το οποίο σημείωσα εγώ, ότι έχει συμμετοχή η </w:t>
      </w:r>
      <w:r>
        <w:rPr>
          <w:rFonts w:eastAsia="Times New Roman" w:cs="Times New Roman"/>
          <w:szCs w:val="24"/>
          <w:lang w:val="en-US"/>
        </w:rPr>
        <w:t>EASA</w:t>
      </w:r>
      <w:r>
        <w:rPr>
          <w:rFonts w:eastAsia="Times New Roman" w:cs="Times New Roman"/>
          <w:szCs w:val="24"/>
        </w:rPr>
        <w:t xml:space="preserve"> στην επιλογή του διοικητή, είναι ανακριβές…</w:t>
      </w:r>
    </w:p>
    <w:p w14:paraId="163C434B" w14:textId="77777777" w:rsidR="004A774E" w:rsidRDefault="006F765D">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163C434C"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Πλειοψηφία, είπατε.</w:t>
      </w:r>
    </w:p>
    <w:p w14:paraId="163C434D"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Στη συνέχεια, μόνος σας το αναιρέσατε. Εδώ έχω το νομοσχέδιο που ψηφίζουμε, το οποίο...</w:t>
      </w:r>
    </w:p>
    <w:p w14:paraId="163C434E"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Διαβάστε </w:t>
      </w:r>
      <w:r>
        <w:rPr>
          <w:rFonts w:eastAsia="Times New Roman" w:cs="Times New Roman"/>
          <w:szCs w:val="24"/>
        </w:rPr>
        <w:t>το.</w:t>
      </w:r>
    </w:p>
    <w:p w14:paraId="163C434F"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b/>
          <w:szCs w:val="24"/>
        </w:rPr>
        <w:t xml:space="preserve"> </w:t>
      </w:r>
      <w:r>
        <w:rPr>
          <w:rFonts w:eastAsia="Times New Roman" w:cs="Times New Roman"/>
          <w:szCs w:val="24"/>
        </w:rPr>
        <w:t>…λέει «και δύο μέλη που ορίζονται από την Ευρωπαϊκή Υπηρεσία για την Ασφάλεια της Αεροπορίας». Τι διαφορετικό σημείωσα εγώ προηγουμένως;</w:t>
      </w:r>
    </w:p>
    <w:p w14:paraId="163C435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Επίσης, δεν απαντήσατε, κύριε Υπουργέ, πού αλλού ισχύει αυτή η ρύθμιση σε κράτος-μέλος της</w:t>
      </w:r>
      <w:r>
        <w:rPr>
          <w:rFonts w:eastAsia="Times New Roman" w:cs="Times New Roman"/>
          <w:szCs w:val="24"/>
        </w:rPr>
        <w:t xml:space="preserve"> Ευρωπαϊκής Ένωσης.</w:t>
      </w:r>
    </w:p>
    <w:p w14:paraId="163C4351"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t xml:space="preserve">Υποτιμάτε τον εαυτό σας και κάνετε τη χώρα μια χώρα περιορισμένης εθνικής κυριαρχίας. Θα περίμενα μια συγγνώμη, κύριε Σπίρτζη. Μια συγγνώμη! </w:t>
      </w:r>
    </w:p>
    <w:p w14:paraId="163C4352" w14:textId="77777777" w:rsidR="004A774E" w:rsidRDefault="006F765D">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63C4353" w14:textId="77777777" w:rsidR="004A774E" w:rsidRDefault="006F765D">
      <w:pPr>
        <w:spacing w:line="600" w:lineRule="auto"/>
        <w:ind w:firstLine="720"/>
        <w:rPr>
          <w:rFonts w:eastAsia="Times New Roman" w:cs="Times New Roman"/>
          <w:szCs w:val="24"/>
        </w:rPr>
      </w:pPr>
      <w:r>
        <w:rPr>
          <w:rFonts w:eastAsia="Times New Roman" w:cs="Times New Roman"/>
          <w:szCs w:val="24"/>
        </w:rPr>
        <w:t xml:space="preserve"> </w:t>
      </w:r>
      <w:r>
        <w:rPr>
          <w:rFonts w:eastAsia="Times New Roman"/>
          <w:b/>
          <w:bCs/>
        </w:rPr>
        <w:t>ΠΡΟΕΔΡΕΥΩΝ (Σπυρίδων Λυκούδης):</w:t>
      </w:r>
      <w:r>
        <w:rPr>
          <w:rFonts w:eastAsia="Times New Roman" w:cs="Times New Roman"/>
          <w:szCs w:val="24"/>
        </w:rPr>
        <w:t xml:space="preserve"> Κύριε Υπουργέ, για ένα λεπτό  η απάντηση, γιατί δεν μπορεί να γίνει διάλογος με αυτόν τον τρόπο.</w:t>
      </w:r>
    </w:p>
    <w:p w14:paraId="163C435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Κύριε Πρόεδρε, καταλαβαίνουμε τον πόνο και το κλάμα που θα έχει η Νέα Δημοκρατία για πάρα πολλά χ</w:t>
      </w:r>
      <w:r>
        <w:rPr>
          <w:rFonts w:eastAsia="Times New Roman" w:cs="Times New Roman"/>
          <w:szCs w:val="24"/>
        </w:rPr>
        <w:t xml:space="preserve">ρόνια. Τον πόνο γιατί δεν εξυπηρετούνται οι πολιτικές και τα συμφέροντα που ήθελαν την ιδιωτικοποίηση και την άκρατη λειτουργία της αγοράς στη χώρα μας και το κλάμα όσων τη στήριζαν σ’ όλες αυτές τις πολιτικές και σ’ αυτές τις διαδικασίες. </w:t>
      </w:r>
    </w:p>
    <w:p w14:paraId="163C435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Το είπε και μόν</w:t>
      </w:r>
      <w:r>
        <w:rPr>
          <w:rFonts w:eastAsia="Times New Roman" w:cs="Times New Roman"/>
          <w:szCs w:val="24"/>
        </w:rPr>
        <w:t>ος του ο κ. Χατζηδάκης. Είχε ρυθμιστεί το θέμα με την ΑΕΔΙΠΑ. Δηλαδή, με την ιδιωτικοποίηση και των υπολοίπων είκοσι πέντε περιφερειακών αεροδρομίων και όχι μόνο με αυτό, αλλά και με το κλείσιμο περιφερειακών αεροδρομίων και με την ιδιωτικοποίηση της λειτο</w:t>
      </w:r>
      <w:r>
        <w:rPr>
          <w:rFonts w:eastAsia="Times New Roman" w:cs="Times New Roman"/>
          <w:szCs w:val="24"/>
        </w:rPr>
        <w:t xml:space="preserve">υργίας της Υπηρεσίας Πολιτικής Αεροπορίας μέσω της ΑΕΔΙΠΑ. Σας ευχαριστούμε πολύ που το είπατε! </w:t>
      </w:r>
    </w:p>
    <w:p w14:paraId="163C4356" w14:textId="77777777" w:rsidR="004A774E" w:rsidRDefault="006F765D">
      <w:pPr>
        <w:spacing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Ευχαριστούμε, κύριε Υπουργέ.</w:t>
      </w:r>
    </w:p>
    <w:p w14:paraId="163C435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Κύριε Πρόεδρε, τον λόγο</w:t>
      </w:r>
      <w:r>
        <w:rPr>
          <w:rFonts w:eastAsia="Times New Roman" w:cs="Times New Roman"/>
          <w:szCs w:val="24"/>
        </w:rPr>
        <w:t>,</w:t>
      </w:r>
      <w:r>
        <w:rPr>
          <w:rFonts w:eastAsia="Times New Roman" w:cs="Times New Roman"/>
          <w:szCs w:val="24"/>
        </w:rPr>
        <w:t xml:space="preserve"> παρακαλώ. </w:t>
      </w:r>
    </w:p>
    <w:p w14:paraId="163C4358" w14:textId="77777777" w:rsidR="004A774E" w:rsidRDefault="006F765D">
      <w:pPr>
        <w:spacing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Κύριε</w:t>
      </w:r>
      <w:r>
        <w:rPr>
          <w:rFonts w:eastAsia="Times New Roman" w:cs="Times New Roman"/>
          <w:szCs w:val="24"/>
        </w:rPr>
        <w:t xml:space="preserve"> Χατζηδάκη, δεν γίνεται. Αντιλαμβάνεστε ότι δεν μπορεί να γίνει αυτό το πράγμα. </w:t>
      </w:r>
    </w:p>
    <w:p w14:paraId="163C435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Ένα λόγο μόνο, κύριε Πρόεδρε. </w:t>
      </w:r>
    </w:p>
    <w:p w14:paraId="163C435A" w14:textId="77777777" w:rsidR="004A774E" w:rsidRDefault="006F765D">
      <w:pPr>
        <w:spacing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Ένας λόγος σημαίνει είκοσι δευτερόλεπτα.</w:t>
      </w:r>
    </w:p>
    <w:p w14:paraId="163C435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Λιγότερο. </w:t>
      </w:r>
    </w:p>
    <w:p w14:paraId="163C435C"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Θα ήθελα ν</w:t>
      </w:r>
      <w:r>
        <w:rPr>
          <w:rFonts w:eastAsia="Times New Roman" w:cs="Times New Roman"/>
          <w:szCs w:val="24"/>
        </w:rPr>
        <w:t xml:space="preserve">α πω ότι πραγματικά δεν μπορώ να παρακολουθήσω άλλο τον κύριο Υπουργό. Η συζήτηση πια είναι στη σφαίρα του πολιτικού σουρεαλισμού! </w:t>
      </w:r>
    </w:p>
    <w:p w14:paraId="163C435D" w14:textId="77777777" w:rsidR="004A774E" w:rsidRDefault="006F765D">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63C435E"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ΠΡΟΕΔΡΕΥΩΝ (Σπυρίδων Λυκούδης):</w:t>
      </w:r>
      <w:r>
        <w:rPr>
          <w:rFonts w:eastAsia="Times New Roman" w:cs="Times New Roman"/>
          <w:szCs w:val="24"/>
        </w:rPr>
        <w:t xml:space="preserve"> Ο Κοινοβουλευτικός Εκπρόσωπος της Χρυ</w:t>
      </w:r>
      <w:r>
        <w:rPr>
          <w:rFonts w:eastAsia="Times New Roman" w:cs="Times New Roman"/>
          <w:szCs w:val="24"/>
        </w:rPr>
        <w:t>σής Αυγής κ. Παππάς έχει τον λόγο για δέκα λεπτά.</w:t>
      </w:r>
    </w:p>
    <w:p w14:paraId="163C435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Πρόεδρε, κυρίες και κύριοι συνάδελφοι, με τη μορφή του κατεπείγοντος η συγκυβέρνηση εισάγει σήμερα προς ψήφιση ένα απαράδεκτο και πρωτοφανές στην κοινοβουλευτική ιστορία του τόπου νομο</w:t>
      </w:r>
      <w:r>
        <w:rPr>
          <w:rFonts w:eastAsia="Times New Roman" w:cs="Times New Roman"/>
          <w:szCs w:val="24"/>
        </w:rPr>
        <w:t>σχέδιο. Ανάλογο νομοσχέδιο είχε κατατεθεί και είχε ψηφισθεί από την ελληνική Βουλή στις 5 Ιουνίου του 1914</w:t>
      </w:r>
      <w:r>
        <w:rPr>
          <w:rFonts w:eastAsia="Times New Roman" w:cs="Times New Roman"/>
          <w:szCs w:val="24"/>
        </w:rPr>
        <w:t>,</w:t>
      </w:r>
      <w:r>
        <w:rPr>
          <w:rFonts w:eastAsia="Times New Roman" w:cs="Times New Roman"/>
          <w:szCs w:val="24"/>
        </w:rPr>
        <w:t xml:space="preserve"> που προέβλεπε την παραχώρηση της ελληνικής νήσου Σάσων των Επτανήσων –να σημειώσω, ένα νησί στρατηγικής σημασίας στα στενά του Οτράντο, ανοικτά του </w:t>
      </w:r>
      <w:r>
        <w:rPr>
          <w:rFonts w:eastAsia="Times New Roman" w:cs="Times New Roman"/>
          <w:szCs w:val="24"/>
        </w:rPr>
        <w:t xml:space="preserve">λιμανιού της Αυλώνας- στην Αλβανία. Με το παρόν νομοσχέδιο εσείς παραχωρείτε, ξεπουλάτε για την ακρίβεια, τον ελληνικό εναέριο χώρο. </w:t>
      </w:r>
    </w:p>
    <w:p w14:paraId="163C436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Το καταγγείλαμε</w:t>
      </w:r>
      <w:r>
        <w:rPr>
          <w:rFonts w:eastAsia="Times New Roman" w:cs="Times New Roman"/>
          <w:szCs w:val="24"/>
        </w:rPr>
        <w:t>,</w:t>
      </w:r>
      <w:r>
        <w:rPr>
          <w:rFonts w:eastAsia="Times New Roman" w:cs="Times New Roman"/>
          <w:szCs w:val="24"/>
        </w:rPr>
        <w:t xml:space="preserve"> με σκοπό να το προλάβουμε. Πριν από δεκαπέντε ημέρες η Βουλευτής μας κ</w:t>
      </w:r>
      <w:r>
        <w:rPr>
          <w:rFonts w:eastAsia="Times New Roman" w:cs="Times New Roman"/>
          <w:szCs w:val="24"/>
        </w:rPr>
        <w:t>.</w:t>
      </w:r>
      <w:r>
        <w:rPr>
          <w:rFonts w:eastAsia="Times New Roman" w:cs="Times New Roman"/>
          <w:szCs w:val="24"/>
        </w:rPr>
        <w:t xml:space="preserve"> Ελένη Ζαρούλια</w:t>
      </w:r>
      <w:r>
        <w:rPr>
          <w:rFonts w:eastAsia="Times New Roman" w:cs="Times New Roman"/>
          <w:szCs w:val="24"/>
        </w:rPr>
        <w:t xml:space="preserve"> το είπε από το Βήμα αυτό, το γράψαμε, το διαδώσαμε, με πρωτοσέλιδο τίτλο και με εμπεριστατωμένη ανάλυση στην εφημερίδα μας «ΕΜΠΡΟΣ» της 24</w:t>
      </w:r>
      <w:r>
        <w:rPr>
          <w:rFonts w:eastAsia="Times New Roman" w:cs="Times New Roman"/>
          <w:szCs w:val="24"/>
          <w:vertAlign w:val="superscript"/>
        </w:rPr>
        <w:t>ης</w:t>
      </w:r>
      <w:r>
        <w:rPr>
          <w:rFonts w:eastAsia="Times New Roman" w:cs="Times New Roman"/>
          <w:szCs w:val="24"/>
        </w:rPr>
        <w:t xml:space="preserve"> Σεπτεμβρίου, αλλά δυστυχώς η μνημονιακή συγκυβέρνηση ΣΥΡΙΖΑ-ΑΝΕΛ, με τη στήριξη της δήθεν αντιπολιτευόμενης Νέας Δ</w:t>
      </w:r>
      <w:r>
        <w:rPr>
          <w:rFonts w:eastAsia="Times New Roman" w:cs="Times New Roman"/>
          <w:szCs w:val="24"/>
        </w:rPr>
        <w:t xml:space="preserve">ημοκρατίας έφερε αυτό το κατάπτυστο νομοσχέδιο της παραχώρησης κατ’ ουσίαν του </w:t>
      </w:r>
      <w:r>
        <w:rPr>
          <w:rFonts w:eastAsia="Times New Roman" w:cs="Times New Roman"/>
          <w:szCs w:val="24"/>
          <w:lang w:val="en-US"/>
        </w:rPr>
        <w:t>FIR</w:t>
      </w:r>
      <w:r>
        <w:rPr>
          <w:rFonts w:eastAsia="Times New Roman" w:cs="Times New Roman"/>
          <w:szCs w:val="24"/>
        </w:rPr>
        <w:t xml:space="preserve"> Αθηνών σε ιδιώτες, απεμπολώντας το βασικό δικαίωμα ενός εθνικά κυρίαρχου κράτους να ελέγχει και να ορίζει τις αερομεταφορές, την αεροπλοΐα, τον εναέριο χώρο του, δηλαδή τα κ</w:t>
      </w:r>
      <w:r>
        <w:rPr>
          <w:rFonts w:eastAsia="Times New Roman" w:cs="Times New Roman"/>
          <w:szCs w:val="24"/>
        </w:rPr>
        <w:t xml:space="preserve">υριαρχικά του δικαιώματα, εφόσον θέλει να είναι κράτος και δεν είναι ένα κράτος-«Μπανανία», όπως καταντήσατε εσείς, αλλά και εσείς, την πατρίδα μας εν έτει 2016. Και πότε γίνεται αυτό; Γίνεται στη χρονική συγκυρία, </w:t>
      </w:r>
      <w:r>
        <w:rPr>
          <w:rFonts w:eastAsia="Times New Roman" w:cs="Times New Roman"/>
          <w:szCs w:val="24"/>
        </w:rPr>
        <w:t xml:space="preserve">κατά την οποία </w:t>
      </w:r>
      <w:r>
        <w:rPr>
          <w:rFonts w:eastAsia="Times New Roman" w:cs="Times New Roman"/>
          <w:szCs w:val="24"/>
        </w:rPr>
        <w:t>ετοιμάζεστε για μια επιπλέ</w:t>
      </w:r>
      <w:r>
        <w:rPr>
          <w:rFonts w:eastAsia="Times New Roman" w:cs="Times New Roman"/>
          <w:szCs w:val="24"/>
        </w:rPr>
        <w:t>ον φοροεπιδρομή στον Έλληνα</w:t>
      </w:r>
      <w:r>
        <w:rPr>
          <w:rFonts w:eastAsia="Times New Roman" w:cs="Times New Roman"/>
          <w:szCs w:val="24"/>
        </w:rPr>
        <w:t>,</w:t>
      </w:r>
      <w:r>
        <w:rPr>
          <w:rFonts w:eastAsia="Times New Roman" w:cs="Times New Roman"/>
          <w:szCs w:val="24"/>
        </w:rPr>
        <w:t xml:space="preserve"> με τη φορομπηχτική σας πολιτική, η οποία φαίνεται ξεκάθαρα</w:t>
      </w:r>
      <w:r>
        <w:rPr>
          <w:rFonts w:eastAsia="Times New Roman" w:cs="Times New Roman"/>
          <w:szCs w:val="24"/>
        </w:rPr>
        <w:t>,</w:t>
      </w:r>
      <w:r>
        <w:rPr>
          <w:rFonts w:eastAsia="Times New Roman" w:cs="Times New Roman"/>
          <w:szCs w:val="24"/>
        </w:rPr>
        <w:t xml:space="preserve"> όχι μόνο στην τσέπη και την καθημερινότητα του λαού, αλλά και στο προσχέδιο του </w:t>
      </w:r>
      <w:r>
        <w:rPr>
          <w:rFonts w:eastAsia="Times New Roman" w:cs="Times New Roman"/>
          <w:szCs w:val="24"/>
        </w:rPr>
        <w:t>π</w:t>
      </w:r>
      <w:r>
        <w:rPr>
          <w:rFonts w:eastAsia="Times New Roman" w:cs="Times New Roman"/>
          <w:szCs w:val="24"/>
        </w:rPr>
        <w:t xml:space="preserve">ροϋπολογισμού του 2017 που καταθέσατε προσφάτως στη Βουλή. </w:t>
      </w:r>
    </w:p>
    <w:p w14:paraId="163C4361" w14:textId="77777777" w:rsidR="004A774E" w:rsidRDefault="006F765D">
      <w:pPr>
        <w:spacing w:line="600" w:lineRule="auto"/>
        <w:ind w:firstLine="567"/>
        <w:jc w:val="both"/>
        <w:rPr>
          <w:rFonts w:eastAsia="Times New Roman" w:cs="Times New Roman"/>
          <w:szCs w:val="24"/>
        </w:rPr>
      </w:pPr>
      <w:r>
        <w:rPr>
          <w:rFonts w:eastAsia="Times New Roman" w:cs="Times New Roman"/>
          <w:szCs w:val="24"/>
        </w:rPr>
        <w:t xml:space="preserve">Έρχεται τσουνάμι επιπλέον </w:t>
      </w:r>
      <w:r>
        <w:rPr>
          <w:rFonts w:eastAsia="Times New Roman" w:cs="Times New Roman"/>
          <w:szCs w:val="24"/>
        </w:rPr>
        <w:t>φόρων</w:t>
      </w:r>
      <w:r>
        <w:rPr>
          <w:rFonts w:eastAsia="Times New Roman" w:cs="Times New Roman"/>
          <w:szCs w:val="24"/>
        </w:rPr>
        <w:t>,</w:t>
      </w:r>
      <w:r>
        <w:rPr>
          <w:rFonts w:eastAsia="Times New Roman" w:cs="Times New Roman"/>
          <w:szCs w:val="24"/>
        </w:rPr>
        <w:t xml:space="preserve"> άμεσων και έμμεσων, δυόμισι δισεκατομμύρια ευρώ επιπλέον φορολογία, μείωση αφορολογήτου ορίου, περικοπή συντάξεων, ατελείωτο κτύπημα στην ελληνική επιχειρηματικότητα, στους βιοπαλαιστές, δηλαδή, που έχουν ένα μαγαζί</w:t>
      </w:r>
      <w:r>
        <w:rPr>
          <w:rFonts w:eastAsia="Times New Roman" w:cs="Times New Roman"/>
          <w:szCs w:val="24"/>
        </w:rPr>
        <w:t>,</w:t>
      </w:r>
      <w:r>
        <w:rPr>
          <w:rFonts w:eastAsia="Times New Roman" w:cs="Times New Roman"/>
          <w:szCs w:val="24"/>
        </w:rPr>
        <w:t xml:space="preserve"> το οποίο το κρατάνε με νύχια και με δόντια. Θα επιβάλετε σ</w:t>
      </w:r>
      <w:r>
        <w:rPr>
          <w:rFonts w:eastAsia="Times New Roman" w:cs="Times New Roman"/>
          <w:szCs w:val="24"/>
        </w:rPr>
        <w:t>’</w:t>
      </w:r>
      <w:r>
        <w:rPr>
          <w:rFonts w:eastAsia="Times New Roman" w:cs="Times New Roman"/>
          <w:szCs w:val="24"/>
        </w:rPr>
        <w:t xml:space="preserve"> αυτούς προκαταβολή φόρου για το έτος 2017, 100%. Έρχονται παντού αυξήσεις, στον καπνό, στο τσιγάρο, ακόμα και στο ηλεκτρονικό τσιγάρο. Αύξηση ειδικών φόρων, αύξηση στη σταθερή τηλεφωνία. Δημιουργ</w:t>
      </w:r>
      <w:r>
        <w:rPr>
          <w:rFonts w:eastAsia="Times New Roman" w:cs="Times New Roman"/>
          <w:szCs w:val="24"/>
        </w:rPr>
        <w:t>είτε, λοιπόν, έτσι πολύ κατάλληλες συνθήκες για επενδυτές. Όλοι σας λέτε ότι η ελπίδα έρχεται, οι επενδυτές έρχονται. Έτσι θα έρθουν οι επενδυτές;</w:t>
      </w:r>
    </w:p>
    <w:p w14:paraId="163C436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Με αυτόν τον τρόπο εσείς θέλετε να ανορθώσετε, όπως λέτε, την ελληνική οικονομία, μια οικονομία την οποία έχε</w:t>
      </w:r>
      <w:r>
        <w:rPr>
          <w:rFonts w:eastAsia="Times New Roman" w:cs="Times New Roman"/>
          <w:szCs w:val="24"/>
        </w:rPr>
        <w:t xml:space="preserve">τε ρίξει κυριολεκτικά στα βράχια; Φέρετε απόλυτα την ευθύνη, είστε συνυπεύθυνοι με τις προηγούμενες κυβερνήσεις του αντιλαϊκού, μνημονιακού τόξου για αυτή την οικτρή για την πατρίδα μας κατάσταση. </w:t>
      </w:r>
    </w:p>
    <w:p w14:paraId="163C436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Στον οικονομικό πόλεμο της Ευρωπαϊκής Ένωσης πετάξατε πετσ</w:t>
      </w:r>
      <w:r>
        <w:rPr>
          <w:rFonts w:eastAsia="Times New Roman" w:cs="Times New Roman"/>
          <w:szCs w:val="24"/>
        </w:rPr>
        <w:t>έτα, σηκώσατε λευκή σημαία, παρ’ όλες τις εξαγγελίες σας για το μνημόνιο, που «θα πάψει να υφίσταται», που «θα έρθει η ελπίδα», και την ίδια στιγμή χτυπάτε και γονατίζετε τα ελληνικά νοικοκυριά</w:t>
      </w:r>
      <w:r>
        <w:rPr>
          <w:rFonts w:eastAsia="Times New Roman" w:cs="Times New Roman"/>
          <w:szCs w:val="24"/>
        </w:rPr>
        <w:t>,</w:t>
      </w:r>
      <w:r>
        <w:rPr>
          <w:rFonts w:eastAsia="Times New Roman" w:cs="Times New Roman"/>
          <w:szCs w:val="24"/>
        </w:rPr>
        <w:t xml:space="preserve"> αλλά και στην κυριολεξία χτυπάτε τους Έλληνες γέροντες συνταξ</w:t>
      </w:r>
      <w:r>
        <w:rPr>
          <w:rFonts w:eastAsia="Times New Roman" w:cs="Times New Roman"/>
          <w:szCs w:val="24"/>
        </w:rPr>
        <w:t>ιούχους.</w:t>
      </w:r>
    </w:p>
    <w:p w14:paraId="163C436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Τη στιγμή αυτή, τη χρονική συγκυρία αυτή, μέσα στην Αίθουσα αυτή, μεσημέρι της 6</w:t>
      </w:r>
      <w:r w:rsidRPr="00DD56C6">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Οκτωβρίου 2016</w:t>
      </w:r>
      <w:r>
        <w:rPr>
          <w:rFonts w:eastAsia="Times New Roman" w:cs="Times New Roman"/>
          <w:szCs w:val="24"/>
        </w:rPr>
        <w:t>,</w:t>
      </w:r>
      <w:r>
        <w:rPr>
          <w:rFonts w:eastAsia="Times New Roman" w:cs="Times New Roman"/>
          <w:szCs w:val="24"/>
        </w:rPr>
        <w:t xml:space="preserve"> συντελείται ένα σκάνδαλο τεραστίου μεγέθους. Ο εναέριος χώρος της Ελλάδος παραχωρείται σε ιδιωτική εταιρεία, η οποία εκχωρείται στο περίφημο </w:t>
      </w:r>
      <w:r>
        <w:rPr>
          <w:rFonts w:eastAsia="Times New Roman" w:cs="Times New Roman"/>
          <w:szCs w:val="24"/>
        </w:rPr>
        <w:t>υ</w:t>
      </w:r>
      <w:r>
        <w:rPr>
          <w:rFonts w:eastAsia="Times New Roman" w:cs="Times New Roman"/>
          <w:szCs w:val="24"/>
        </w:rPr>
        <w:t>περταμ</w:t>
      </w:r>
      <w:r>
        <w:rPr>
          <w:rFonts w:eastAsia="Times New Roman" w:cs="Times New Roman"/>
          <w:szCs w:val="24"/>
        </w:rPr>
        <w:t>είο. Με δύο λόγια: Η Αριστερά του ΣΥΡΙΖΑ και η Δεξιά των ΑΝΕΛ πωλούν την εθνική μας ανεξαρτησία έναντι ενός ακόμη δανείου των κακόφημων, αμαρτωλών και καταχρεωμένων κομμάτων τους. Οι υπάλληλοι των μνημονίων με τον τρόπο αυτό παραχωρούν και την υφαλοκρηπίδα</w:t>
      </w:r>
      <w:r>
        <w:rPr>
          <w:rFonts w:eastAsia="Times New Roman" w:cs="Times New Roman"/>
          <w:szCs w:val="24"/>
        </w:rPr>
        <w:t xml:space="preserve"> -σκεφτείτε το-</w:t>
      </w:r>
      <w:r>
        <w:rPr>
          <w:rFonts w:eastAsia="Times New Roman" w:cs="Times New Roman"/>
          <w:szCs w:val="24"/>
        </w:rPr>
        <w:t>,</w:t>
      </w:r>
      <w:r>
        <w:rPr>
          <w:rFonts w:eastAsia="Times New Roman" w:cs="Times New Roman"/>
          <w:szCs w:val="24"/>
        </w:rPr>
        <w:t xml:space="preserve"> αφού η υφαλοκρηπίδα των νησιών</w:t>
      </w:r>
      <w:r>
        <w:rPr>
          <w:rFonts w:eastAsia="Times New Roman" w:cs="Times New Roman"/>
          <w:szCs w:val="24"/>
        </w:rPr>
        <w:t>,</w:t>
      </w:r>
      <w:r>
        <w:rPr>
          <w:rFonts w:eastAsia="Times New Roman" w:cs="Times New Roman"/>
          <w:szCs w:val="24"/>
        </w:rPr>
        <w:t xml:space="preserve"> με τα νέα δεδομένα που φέρνει το νομοσχέδιο</w:t>
      </w:r>
      <w:r>
        <w:rPr>
          <w:rFonts w:eastAsia="Times New Roman" w:cs="Times New Roman"/>
          <w:szCs w:val="24"/>
        </w:rPr>
        <w:t>,</w:t>
      </w:r>
      <w:r>
        <w:rPr>
          <w:rFonts w:eastAsia="Times New Roman" w:cs="Times New Roman"/>
          <w:szCs w:val="24"/>
        </w:rPr>
        <w:t xml:space="preserve"> κατ’ ουσίαν καταργείται.</w:t>
      </w:r>
    </w:p>
    <w:p w14:paraId="163C436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Η Κυβέρνηση διά του Υπουργού της κ. Σπίρτζη, που μόλις έφυγε και άφησε εσάς, κυρία Χρυσοβελώνη, στο πόδι του, ανακοίνωσε στον Πρόεδρο της</w:t>
      </w:r>
      <w:r>
        <w:rPr>
          <w:rFonts w:eastAsia="Times New Roman" w:cs="Times New Roman"/>
          <w:szCs w:val="24"/>
        </w:rPr>
        <w:t xml:space="preserve"> Πολιτικής Αεροπορίας ότι</w:t>
      </w:r>
      <w:r>
        <w:rPr>
          <w:rFonts w:eastAsia="Times New Roman" w:cs="Times New Roman"/>
          <w:szCs w:val="24"/>
        </w:rPr>
        <w:t>,</w:t>
      </w:r>
      <w:r>
        <w:rPr>
          <w:rFonts w:eastAsia="Times New Roman" w:cs="Times New Roman"/>
          <w:szCs w:val="24"/>
        </w:rPr>
        <w:t xml:space="preserve"> κατόπιν εντολής της Ευρωπαϊκής Ένωσης</w:t>
      </w:r>
      <w:r>
        <w:rPr>
          <w:rFonts w:eastAsia="Times New Roman" w:cs="Times New Roman"/>
          <w:szCs w:val="24"/>
        </w:rPr>
        <w:t>,</w:t>
      </w:r>
      <w:r>
        <w:rPr>
          <w:rFonts w:eastAsia="Times New Roman" w:cs="Times New Roman"/>
          <w:szCs w:val="24"/>
        </w:rPr>
        <w:t xml:space="preserve"> ο έλεγχος του </w:t>
      </w:r>
      <w:r>
        <w:rPr>
          <w:rFonts w:eastAsia="Times New Roman" w:cs="Times New Roman"/>
          <w:szCs w:val="24"/>
          <w:lang w:val="en-US"/>
        </w:rPr>
        <w:t>FIR</w:t>
      </w:r>
      <w:r>
        <w:rPr>
          <w:rFonts w:eastAsia="Times New Roman" w:cs="Times New Roman"/>
          <w:szCs w:val="24"/>
        </w:rPr>
        <w:t xml:space="preserve"> Αθηνών δεν θα γίνεται πλέον από την Πολιτική Αεροπορία, αλλά θα συσταθεί μια ανώνυμος εταιρεία, η οποία θα μπει στο </w:t>
      </w:r>
      <w:r>
        <w:rPr>
          <w:rFonts w:eastAsia="Times New Roman" w:cs="Times New Roman"/>
          <w:szCs w:val="24"/>
        </w:rPr>
        <w:t>υ</w:t>
      </w:r>
      <w:r>
        <w:rPr>
          <w:rFonts w:eastAsia="Times New Roman" w:cs="Times New Roman"/>
          <w:szCs w:val="24"/>
        </w:rPr>
        <w:t>περταμείο και θα παραχωρηθεί σε ιδιώτη.</w:t>
      </w:r>
    </w:p>
    <w:p w14:paraId="163C4366"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Το θέμα αυτό δε</w:t>
      </w:r>
      <w:r>
        <w:rPr>
          <w:rFonts w:eastAsia="Times New Roman" w:cs="Times New Roman"/>
          <w:szCs w:val="24"/>
        </w:rPr>
        <w:t xml:space="preserve">ν είναι καινούργιο. Είχε ξεκινήσει, για να μη λέει ψέματα και η Νέα Δημοκρατία, από το 2004, τότε που η Ελλάδα συνυπέγραψε, όπως είπε και η κ. Ζαρούλια, μαζί με τους </w:t>
      </w:r>
      <w:r>
        <w:rPr>
          <w:rFonts w:eastAsia="Times New Roman" w:cs="Times New Roman"/>
          <w:szCs w:val="24"/>
        </w:rPr>
        <w:t>Ε</w:t>
      </w:r>
      <w:r>
        <w:rPr>
          <w:rFonts w:eastAsia="Times New Roman" w:cs="Times New Roman"/>
          <w:szCs w:val="24"/>
        </w:rPr>
        <w:t>υρωπα</w:t>
      </w:r>
      <w:r>
        <w:rPr>
          <w:rFonts w:eastAsia="Times New Roman" w:cs="Times New Roman"/>
          <w:szCs w:val="24"/>
        </w:rPr>
        <w:t>ίους</w:t>
      </w:r>
      <w:r>
        <w:rPr>
          <w:rFonts w:eastAsia="Times New Roman" w:cs="Times New Roman"/>
          <w:szCs w:val="24"/>
        </w:rPr>
        <w:t xml:space="preserve"> εταίρους</w:t>
      </w:r>
      <w:r w:rsidRPr="00DB6C3F">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τη Νορβηγία και την Ελβετία, τον </w:t>
      </w:r>
      <w:r>
        <w:rPr>
          <w:rFonts w:eastAsia="Times New Roman" w:cs="Times New Roman"/>
          <w:szCs w:val="24"/>
        </w:rPr>
        <w:t>κ</w:t>
      </w:r>
      <w:r>
        <w:rPr>
          <w:rFonts w:eastAsia="Times New Roman" w:cs="Times New Roman"/>
          <w:szCs w:val="24"/>
        </w:rPr>
        <w:t xml:space="preserve">ανονισμό του </w:t>
      </w:r>
      <w:r>
        <w:rPr>
          <w:rFonts w:eastAsia="Times New Roman" w:cs="Times New Roman"/>
          <w:szCs w:val="24"/>
        </w:rPr>
        <w:t>ε</w:t>
      </w:r>
      <w:r>
        <w:rPr>
          <w:rFonts w:eastAsia="Times New Roman" w:cs="Times New Roman"/>
          <w:szCs w:val="24"/>
        </w:rPr>
        <w:t xml:space="preserve">νιαίου </w:t>
      </w:r>
      <w:r>
        <w:rPr>
          <w:rFonts w:eastAsia="Times New Roman" w:cs="Times New Roman"/>
          <w:szCs w:val="24"/>
        </w:rPr>
        <w:t>ε</w:t>
      </w:r>
      <w:r>
        <w:rPr>
          <w:rFonts w:eastAsia="Times New Roman" w:cs="Times New Roman"/>
          <w:szCs w:val="24"/>
        </w:rPr>
        <w:t>υρωπαϊκού</w:t>
      </w:r>
      <w:r>
        <w:rPr>
          <w:rFonts w:eastAsia="Times New Roman" w:cs="Times New Roman"/>
          <w:szCs w:val="24"/>
        </w:rPr>
        <w:t xml:space="preserve"> </w:t>
      </w:r>
      <w:r>
        <w:rPr>
          <w:rFonts w:eastAsia="Times New Roman" w:cs="Times New Roman"/>
          <w:szCs w:val="24"/>
        </w:rPr>
        <w:t>ο</w:t>
      </w:r>
      <w:r>
        <w:rPr>
          <w:rFonts w:eastAsia="Times New Roman" w:cs="Times New Roman"/>
          <w:szCs w:val="24"/>
        </w:rPr>
        <w:t>ργανισμ</w:t>
      </w:r>
      <w:r>
        <w:rPr>
          <w:rFonts w:eastAsia="Times New Roman" w:cs="Times New Roman"/>
          <w:szCs w:val="24"/>
        </w:rPr>
        <w:t>ού,</w:t>
      </w:r>
      <w:r>
        <w:rPr>
          <w:rFonts w:eastAsia="Times New Roman" w:cs="Times New Roman"/>
          <w:b/>
          <w:szCs w:val="24"/>
        </w:rPr>
        <w:t xml:space="preserve"> </w:t>
      </w:r>
      <w:r>
        <w:rPr>
          <w:rFonts w:eastAsia="Times New Roman" w:cs="Times New Roman"/>
          <w:szCs w:val="24"/>
          <w:lang w:val="en-US"/>
        </w:rPr>
        <w:t>Single</w:t>
      </w:r>
      <w:r>
        <w:rPr>
          <w:rFonts w:eastAsia="Times New Roman" w:cs="Times New Roman"/>
          <w:szCs w:val="24"/>
        </w:rPr>
        <w:t xml:space="preserve"> </w:t>
      </w:r>
      <w:r>
        <w:rPr>
          <w:rFonts w:eastAsia="Times New Roman" w:cs="Times New Roman"/>
          <w:szCs w:val="24"/>
          <w:lang w:val="en-US"/>
        </w:rPr>
        <w:t>European</w:t>
      </w:r>
      <w:r>
        <w:rPr>
          <w:rFonts w:eastAsia="Times New Roman" w:cs="Times New Roman"/>
          <w:szCs w:val="24"/>
        </w:rPr>
        <w:t xml:space="preserve"> </w:t>
      </w:r>
      <w:r>
        <w:rPr>
          <w:rFonts w:eastAsia="Times New Roman" w:cs="Times New Roman"/>
          <w:szCs w:val="24"/>
          <w:lang w:val="en-US"/>
        </w:rPr>
        <w:t>Sky</w:t>
      </w:r>
      <w:r>
        <w:rPr>
          <w:rFonts w:eastAsia="Times New Roman" w:cs="Times New Roman"/>
          <w:szCs w:val="24"/>
        </w:rPr>
        <w:t xml:space="preserve">. Η προσπάθεια που κάνατε από εκείνη τη στιγμή είναι το να βάλετε τον ξένο επικυρίαρχο στα εσωτερικά της πατρίδας μας. </w:t>
      </w:r>
    </w:p>
    <w:p w14:paraId="163C436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Για το θέμα αυτό, πέρα από τις δημοσιεύσεις στην εφημερίδα </w:t>
      </w:r>
      <w:r>
        <w:rPr>
          <w:rFonts w:eastAsia="Times New Roman" w:cs="Times New Roman"/>
          <w:szCs w:val="24"/>
        </w:rPr>
        <w:t>«</w:t>
      </w:r>
      <w:r>
        <w:rPr>
          <w:rFonts w:eastAsia="Times New Roman" w:cs="Times New Roman"/>
          <w:szCs w:val="24"/>
        </w:rPr>
        <w:t>ΕΜΠΡΟΣ</w:t>
      </w:r>
      <w:r>
        <w:rPr>
          <w:rFonts w:eastAsia="Times New Roman" w:cs="Times New Roman"/>
          <w:szCs w:val="24"/>
        </w:rPr>
        <w:t>»</w:t>
      </w:r>
      <w:r>
        <w:rPr>
          <w:rFonts w:eastAsia="Times New Roman" w:cs="Times New Roman"/>
          <w:szCs w:val="24"/>
        </w:rPr>
        <w:t xml:space="preserve">, πέρα από τις αναφορές της κ. </w:t>
      </w:r>
      <w:r>
        <w:rPr>
          <w:rFonts w:eastAsia="Times New Roman" w:cs="Times New Roman"/>
          <w:szCs w:val="24"/>
        </w:rPr>
        <w:t>Ζαρούλια, έχει κατατεθεί από τον ομιλούντα –δυστυχώς λείπει ο κ. Σπίρτζης- και γραπτή ερώτηση. Θέλουμε σήμερα -γιατί αμφιβάλλω εάν θα μας απαντήσει γραπτώς ο κύριος Υπουργός- να μας απαντήσει χωρίς πολιτικάντικες φιοριτούρες από το Βήμα αυτό ή από εκεί που</w:t>
      </w:r>
      <w:r>
        <w:rPr>
          <w:rFonts w:eastAsia="Times New Roman" w:cs="Times New Roman"/>
          <w:szCs w:val="24"/>
        </w:rPr>
        <w:t xml:space="preserve"> στέκεστε εσείς οι Υπουργοί και δεν λέτε να ξεκολλήσετε. Θέλουμε να μας απαντήσει με τρόπο πραγματικό και αληθινό. Λέω ότι δεν ξεκολλάτε από τις καρέκλες</w:t>
      </w:r>
      <w:r>
        <w:rPr>
          <w:rFonts w:eastAsia="Times New Roman" w:cs="Times New Roman"/>
          <w:szCs w:val="24"/>
        </w:rPr>
        <w:t>,</w:t>
      </w:r>
      <w:r>
        <w:rPr>
          <w:rFonts w:eastAsia="Times New Roman" w:cs="Times New Roman"/>
          <w:szCs w:val="24"/>
        </w:rPr>
        <w:t xml:space="preserve"> γιατί πάνω απ’ όλα για εσάς είναι η καρέκλα και το χρήμα! Για εμάς είναι η πατρίδα και η τιμή! Το είπ</w:t>
      </w:r>
      <w:r>
        <w:rPr>
          <w:rFonts w:eastAsia="Times New Roman" w:cs="Times New Roman"/>
          <w:szCs w:val="24"/>
        </w:rPr>
        <w:t>α και προχθές αυτό! Ισχύει, είναι μια αλήθεια, την οποία βλέπει και κρίνει ο ελληνικός λαός και θα φανεί πολύ σύντομα</w:t>
      </w:r>
      <w:r>
        <w:rPr>
          <w:rFonts w:eastAsia="Times New Roman" w:cs="Times New Roman"/>
          <w:szCs w:val="24"/>
        </w:rPr>
        <w:t>,</w:t>
      </w:r>
      <w:r>
        <w:rPr>
          <w:rFonts w:eastAsia="Times New Roman" w:cs="Times New Roman"/>
          <w:szCs w:val="24"/>
        </w:rPr>
        <w:t xml:space="preserve"> όποτε και εάν γίνουν εκλογές!</w:t>
      </w:r>
    </w:p>
    <w:p w14:paraId="163C436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Υποδομών, Μεταφορών και Δικτύων): </w:t>
      </w:r>
      <w:r>
        <w:rPr>
          <w:rFonts w:eastAsia="Times New Roman" w:cs="Times New Roman"/>
          <w:szCs w:val="24"/>
        </w:rPr>
        <w:t>Η θέση μας είναι εδώ!</w:t>
      </w:r>
    </w:p>
    <w:p w14:paraId="163C436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Μη μ</w:t>
      </w:r>
      <w:r>
        <w:rPr>
          <w:rFonts w:eastAsia="Times New Roman" w:cs="Times New Roman"/>
          <w:szCs w:val="24"/>
        </w:rPr>
        <w:t>ε διακόπτετε, κυρία Υπουργέ. Θα πάρετε τον λόγο και θα μιλήσετε όποτε θέλετε.</w:t>
      </w:r>
    </w:p>
    <w:p w14:paraId="163C436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Καταθέτω την ερώτηση, για να μπει στα Πρακτικά.</w:t>
      </w:r>
    </w:p>
    <w:p w14:paraId="163C436B" w14:textId="77777777" w:rsidR="004A774E" w:rsidRDefault="006F765D">
      <w:pPr>
        <w:spacing w:line="600" w:lineRule="auto"/>
        <w:ind w:firstLine="720"/>
        <w:jc w:val="both"/>
        <w:rPr>
          <w:rFonts w:eastAsia="Times New Roman" w:cs="Times New Roman"/>
        </w:rPr>
      </w:pPr>
      <w:r>
        <w:rPr>
          <w:rFonts w:eastAsia="Times New Roman" w:cs="Times New Roman"/>
        </w:rPr>
        <w:t xml:space="preserve">(Στο σημείο αυτό ο Βουλευτής κ. Χρήστος Παππάς καταθέτει για τα Πρακτικά την προαναφερθείσα ερώτηση, η οποία βρίσκεται στο αρχείο </w:t>
      </w:r>
      <w:r>
        <w:rPr>
          <w:rFonts w:eastAsia="Times New Roman" w:cs="Times New Roman"/>
        </w:rPr>
        <w:t>του Τμήματος Γραμματείας της Διεύθυνσης Στενογραφίας και  Πρακτικών της Βουλής)</w:t>
      </w:r>
    </w:p>
    <w:p w14:paraId="163C436C" w14:textId="77777777" w:rsidR="004A774E" w:rsidRDefault="006F765D">
      <w:pPr>
        <w:spacing w:line="600" w:lineRule="auto"/>
        <w:ind w:firstLine="720"/>
        <w:jc w:val="both"/>
        <w:rPr>
          <w:rFonts w:eastAsia="Times New Roman" w:cs="Times New Roman"/>
        </w:rPr>
      </w:pPr>
      <w:r>
        <w:rPr>
          <w:rFonts w:eastAsia="Times New Roman" w:cs="Times New Roman"/>
        </w:rPr>
        <w:t>Για το θέμα αυτό, το σημερινό, το σκάνδαλο, την εθνική προδοσία, θα έλεγα, το όνειδος για την ελληνική Βουλή, δηλαδή την κορύφωση του διαλυτικού ρόλου που έπαιξε και παίζει η κ</w:t>
      </w:r>
      <w:r>
        <w:rPr>
          <w:rFonts w:eastAsia="Times New Roman" w:cs="Times New Roman"/>
        </w:rPr>
        <w:t>αταστρεπτική σαρανταδυάχρονη πορεία της Μεταπολίτευσης στη χώρα μας</w:t>
      </w:r>
      <w:r>
        <w:rPr>
          <w:rFonts w:eastAsia="Times New Roman" w:cs="Times New Roman"/>
        </w:rPr>
        <w:t>,</w:t>
      </w:r>
      <w:r>
        <w:rPr>
          <w:rFonts w:eastAsia="Times New Roman" w:cs="Times New Roman"/>
        </w:rPr>
        <w:t xml:space="preserve"> με τον εκδιωγμό της ελληνικότητας, με τον διωγμό καθετί εθνικού και αληθινού, με τον διωγμό της πίστης, της ελληνικής Ορθοδοξίας, έρχεστε εσείς όχι μόνο να αποελληνοποιήσετε την πατρίδα μ</w:t>
      </w:r>
      <w:r>
        <w:rPr>
          <w:rFonts w:eastAsia="Times New Roman" w:cs="Times New Roman"/>
        </w:rPr>
        <w:t>ας, αλλά και να την πουλήσετε</w:t>
      </w:r>
      <w:r>
        <w:rPr>
          <w:rFonts w:eastAsia="Times New Roman" w:cs="Times New Roman"/>
        </w:rPr>
        <w:t>,</w:t>
      </w:r>
      <w:r>
        <w:rPr>
          <w:rFonts w:eastAsia="Times New Roman" w:cs="Times New Roman"/>
        </w:rPr>
        <w:t xml:space="preserve"> κομμάτι</w:t>
      </w:r>
      <w:r>
        <w:rPr>
          <w:rFonts w:eastAsia="Times New Roman" w:cs="Times New Roman"/>
        </w:rPr>
        <w:t xml:space="preserve"> </w:t>
      </w:r>
      <w:r>
        <w:rPr>
          <w:rFonts w:eastAsia="Times New Roman" w:cs="Times New Roman"/>
        </w:rPr>
        <w:t>κομμάτι. Αυτοί είναι οι περίφημοι επενδυτές που επικαλείστε, όπως είπα και προηγουμένως, αριστεροί και δεξιοί, σε κάθε ευκαιρία. Είναι αυτοί που θα μας πάρουν την Υπηρεσία Πολιτικής Αεροπορίας και θα καθορίζουν τα του</w:t>
      </w:r>
      <w:r>
        <w:rPr>
          <w:rFonts w:eastAsia="Times New Roman" w:cs="Times New Roman"/>
        </w:rPr>
        <w:t xml:space="preserve"> εναερίου μας χώρου; </w:t>
      </w:r>
    </w:p>
    <w:p w14:paraId="163C436D" w14:textId="77777777" w:rsidR="004A774E" w:rsidRDefault="006F765D">
      <w:pPr>
        <w:spacing w:line="600" w:lineRule="auto"/>
        <w:ind w:firstLine="720"/>
        <w:jc w:val="both"/>
        <w:rPr>
          <w:rFonts w:eastAsia="Times New Roman" w:cs="Times New Roman"/>
          <w:b/>
          <w:szCs w:val="24"/>
        </w:rPr>
      </w:pPr>
      <w:r>
        <w:rPr>
          <w:rFonts w:eastAsia="Times New Roman" w:cs="Times New Roman"/>
        </w:rPr>
        <w:t>Κυρίες και κύριοι, ακούστε τα ερωτήματα, εσείς οι λίγοι που είστε σε αυτή την Αίθουσα, αλλά κυρίως να τα ακούσει ο ελληνικός λαός</w:t>
      </w:r>
      <w:r>
        <w:rPr>
          <w:rFonts w:eastAsia="Times New Roman" w:cs="Times New Roman"/>
        </w:rPr>
        <w:t>,</w:t>
      </w:r>
      <w:r>
        <w:rPr>
          <w:rFonts w:eastAsia="Times New Roman" w:cs="Times New Roman"/>
        </w:rPr>
        <w:t xml:space="preserve"> που μας βλέπει από το </w:t>
      </w:r>
      <w:r>
        <w:rPr>
          <w:rFonts w:eastAsia="Times New Roman" w:cs="Times New Roman"/>
        </w:rPr>
        <w:t>κ</w:t>
      </w:r>
      <w:r>
        <w:rPr>
          <w:rFonts w:eastAsia="Times New Roman" w:cs="Times New Roman"/>
        </w:rPr>
        <w:t xml:space="preserve">ανάλι της Βουλής. </w:t>
      </w:r>
      <w:r>
        <w:rPr>
          <w:rFonts w:eastAsia="Times New Roman" w:cs="Times New Roman"/>
          <w:b/>
          <w:szCs w:val="24"/>
        </w:rPr>
        <w:t xml:space="preserve"> </w:t>
      </w:r>
    </w:p>
    <w:p w14:paraId="163C436E"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Ποιες θα </w:t>
      </w:r>
      <w:r>
        <w:rPr>
          <w:rFonts w:eastAsia="Times New Roman"/>
          <w:bCs/>
        </w:rPr>
        <w:t>είναι</w:t>
      </w:r>
      <w:r>
        <w:rPr>
          <w:rFonts w:eastAsia="Times New Roman" w:cs="Times New Roman"/>
          <w:szCs w:val="24"/>
        </w:rPr>
        <w:t xml:space="preserve"> οι επιπτώσεις των αξιοποιήσεων, όπως λέτε εσε</w:t>
      </w:r>
      <w:r>
        <w:rPr>
          <w:rFonts w:eastAsia="Times New Roman" w:cs="Times New Roman"/>
          <w:szCs w:val="24"/>
        </w:rPr>
        <w:t xml:space="preserve">ίς, στα θέματα της εθνικής μας ασφάλειας; Να απαντήσει ο κύριος Υπουργός. </w:t>
      </w:r>
    </w:p>
    <w:p w14:paraId="163C436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Σε περιόδους κρίσεως -κρίση με την Τουρκία- ποιος θα </w:t>
      </w:r>
      <w:r>
        <w:rPr>
          <w:rFonts w:eastAsia="Times New Roman"/>
          <w:bCs/>
        </w:rPr>
        <w:t>είναι</w:t>
      </w:r>
      <w:r>
        <w:rPr>
          <w:rFonts w:eastAsia="Times New Roman" w:cs="Times New Roman"/>
          <w:szCs w:val="24"/>
        </w:rPr>
        <w:t xml:space="preserve"> ο ρόλος του </w:t>
      </w:r>
      <w:r>
        <w:rPr>
          <w:rFonts w:eastAsia="Times New Roman" w:cs="Times New Roman"/>
          <w:szCs w:val="24"/>
          <w:lang w:val="en-US"/>
        </w:rPr>
        <w:t>service</w:t>
      </w:r>
      <w:r>
        <w:rPr>
          <w:rFonts w:eastAsia="Times New Roman" w:cs="Times New Roman"/>
          <w:szCs w:val="24"/>
        </w:rPr>
        <w:t xml:space="preserve"> </w:t>
      </w:r>
      <w:r>
        <w:rPr>
          <w:rFonts w:eastAsia="Times New Roman" w:cs="Times New Roman"/>
          <w:szCs w:val="24"/>
          <w:lang w:val="en-US"/>
        </w:rPr>
        <w:t>provider</w:t>
      </w:r>
      <w:r>
        <w:rPr>
          <w:rFonts w:eastAsia="Times New Roman" w:cs="Times New Roman"/>
          <w:szCs w:val="24"/>
        </w:rPr>
        <w:t xml:space="preserve">; </w:t>
      </w:r>
    </w:p>
    <w:p w14:paraId="163C437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Οδηγούμαστε σε εθνικές υποχωρήσεις στο Αιγαίο</w:t>
      </w:r>
      <w:r>
        <w:rPr>
          <w:rFonts w:eastAsia="Times New Roman" w:cs="Times New Roman"/>
          <w:szCs w:val="24"/>
        </w:rPr>
        <w:t>,</w:t>
      </w:r>
      <w:r>
        <w:rPr>
          <w:rFonts w:eastAsia="Times New Roman" w:cs="Times New Roman"/>
          <w:szCs w:val="24"/>
        </w:rPr>
        <w:t xml:space="preserve"> μέσω ενός </w:t>
      </w:r>
      <w:r>
        <w:rPr>
          <w:rFonts w:eastAsia="Times New Roman" w:cs="Times New Roman"/>
          <w:szCs w:val="24"/>
        </w:rPr>
        <w:t>κ</w:t>
      </w:r>
      <w:r>
        <w:rPr>
          <w:rFonts w:eastAsia="Times New Roman" w:cs="Times New Roman"/>
          <w:szCs w:val="24"/>
        </w:rPr>
        <w:t xml:space="preserve">ανονισμού της Ευρωπαϊκής </w:t>
      </w:r>
      <w:r>
        <w:rPr>
          <w:rFonts w:eastAsia="Times New Roman"/>
          <w:bCs/>
        </w:rPr>
        <w:t>Έ</w:t>
      </w:r>
      <w:r>
        <w:rPr>
          <w:rFonts w:eastAsia="Times New Roman" w:cs="Times New Roman"/>
          <w:szCs w:val="24"/>
        </w:rPr>
        <w:t xml:space="preserve">νωσης; </w:t>
      </w:r>
    </w:p>
    <w:p w14:paraId="163C437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Εσείς, κύριε Υπουργέ, κύριε Σπίρτζη, που απουσιάζετε, επαίρεστε ότι το </w:t>
      </w:r>
      <w:r>
        <w:rPr>
          <w:rFonts w:eastAsia="Times New Roman" w:cs="Times New Roman"/>
          <w:szCs w:val="24"/>
          <w:lang w:val="en-US"/>
        </w:rPr>
        <w:t>FIR</w:t>
      </w:r>
      <w:r>
        <w:rPr>
          <w:rFonts w:eastAsia="Times New Roman" w:cs="Times New Roman"/>
          <w:szCs w:val="24"/>
        </w:rPr>
        <w:t xml:space="preserve"> Αθηνών παραμένει στην Υπηρεσία Πολιτικής Αεροπορίας. Μας δουλεύετε, κύριε; Κύριε Σπίρτζη, ελάτε μέσα, αν θέλετε να μας αντιμετωπίσετε. Μας δουλεύετε; Ποιας Πολιτικής Αεροπορίας και</w:t>
      </w:r>
      <w:r>
        <w:rPr>
          <w:rFonts w:eastAsia="Times New Roman" w:cs="Times New Roman"/>
          <w:szCs w:val="24"/>
        </w:rPr>
        <w:t xml:space="preserve"> ποιος έλεγχος; Η Υπηρεσία Πολιτικής Αεροπορίας αποκρατικοποιείται και ο έλεγχός της -ακούστε- περνάει σε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στην οποία δεν μπορεί να έχει καμμία εμπλοκή το ελληνικό κράτος. </w:t>
      </w:r>
      <w:r>
        <w:rPr>
          <w:rFonts w:eastAsia="Times New Roman"/>
          <w:bCs/>
        </w:rPr>
        <w:t>Είναι</w:t>
      </w:r>
      <w:r>
        <w:rPr>
          <w:rFonts w:eastAsia="Times New Roman" w:cs="Times New Roman"/>
          <w:szCs w:val="24"/>
        </w:rPr>
        <w:t xml:space="preserve"> σοβαρός πολιτικός λόγος αυτός; Αυτά τα λεκτικά κόλπα -αναφέρομ</w:t>
      </w:r>
      <w:r>
        <w:rPr>
          <w:rFonts w:eastAsia="Times New Roman" w:cs="Times New Roman"/>
          <w:szCs w:val="24"/>
        </w:rPr>
        <w:t xml:space="preserve">αι στον κ. Σπίρτζη- να τα κόψει και να τα χρησιμοποιεί εκεί που τον παίρνει. </w:t>
      </w:r>
    </w:p>
    <w:p w14:paraId="163C437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Θέλω, </w:t>
      </w:r>
      <w:r>
        <w:rPr>
          <w:rFonts w:eastAsia="Times New Roman" w:cs="Times New Roman"/>
          <w:bCs/>
          <w:shd w:val="clear" w:color="auto" w:fill="FFFFFF"/>
        </w:rPr>
        <w:t xml:space="preserve">επίσης, </w:t>
      </w:r>
      <w:r>
        <w:rPr>
          <w:rFonts w:eastAsia="Times New Roman" w:cs="Times New Roman"/>
          <w:szCs w:val="24"/>
        </w:rPr>
        <w:t xml:space="preserve">να αναφερθώ και σε δύο </w:t>
      </w:r>
      <w:r>
        <w:rPr>
          <w:rFonts w:eastAsia="Times New Roman"/>
          <w:szCs w:val="24"/>
        </w:rPr>
        <w:t>τροπολογίες</w:t>
      </w:r>
      <w:r>
        <w:rPr>
          <w:rFonts w:eastAsia="Times New Roman" w:cs="Times New Roman"/>
          <w:szCs w:val="24"/>
        </w:rPr>
        <w:t xml:space="preserve"> που καταθέσατε την τελευταία στιγμή σε κατεπείγον νομοσχέδιο και ενάντια στα συμφωνημένα στη Διάσκεψη των Προέδρων. Είχατε πει ότ</w:t>
      </w:r>
      <w:r>
        <w:rPr>
          <w:rFonts w:eastAsia="Times New Roman" w:cs="Times New Roman"/>
          <w:szCs w:val="24"/>
        </w:rPr>
        <w:t xml:space="preserve">ι δεν θα υπάρξει καμμία τροπολογία. Αυτές τις </w:t>
      </w:r>
      <w:r>
        <w:rPr>
          <w:rFonts w:eastAsia="Times New Roman"/>
          <w:szCs w:val="24"/>
        </w:rPr>
        <w:t>τροπολογίες</w:t>
      </w:r>
      <w:r>
        <w:rPr>
          <w:rFonts w:eastAsia="Times New Roman" w:cs="Times New Roman"/>
          <w:szCs w:val="24"/>
        </w:rPr>
        <w:t xml:space="preserve"> εμείς θα τις καταψηφίζουμε για πολλούς και διαφόρους λόγους. </w:t>
      </w:r>
    </w:p>
    <w:p w14:paraId="163C437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bCs/>
        </w:rPr>
        <w:t>μία</w:t>
      </w:r>
      <w:r>
        <w:rPr>
          <w:rFonts w:eastAsia="Times New Roman" w:cs="Times New Roman"/>
          <w:szCs w:val="24"/>
        </w:rPr>
        <w:t xml:space="preserve"> </w:t>
      </w:r>
      <w:r>
        <w:rPr>
          <w:rFonts w:eastAsia="Times New Roman"/>
          <w:bCs/>
        </w:rPr>
        <w:t>είναι</w:t>
      </w:r>
      <w:r>
        <w:rPr>
          <w:rFonts w:eastAsia="Times New Roman" w:cs="Times New Roman"/>
          <w:szCs w:val="24"/>
        </w:rPr>
        <w:t xml:space="preserve"> καθαρά </w:t>
      </w:r>
      <w:r>
        <w:rPr>
          <w:rFonts w:eastAsia="Times New Roman"/>
          <w:bCs/>
        </w:rPr>
        <w:t>έ</w:t>
      </w:r>
      <w:r>
        <w:rPr>
          <w:rFonts w:eastAsia="Times New Roman" w:cs="Times New Roman"/>
          <w:szCs w:val="24"/>
        </w:rPr>
        <w:t>να εισπρακτικό μέτρο. Καταθέτω σχετικό σημείωμα που δικαιολογεί το γιατί την καταψηφίζουμε.</w:t>
      </w:r>
    </w:p>
    <w:p w14:paraId="163C4374" w14:textId="77777777" w:rsidR="004A774E" w:rsidRDefault="006F765D">
      <w:pPr>
        <w:spacing w:line="600" w:lineRule="auto"/>
        <w:ind w:firstLine="720"/>
        <w:jc w:val="both"/>
        <w:rPr>
          <w:rFonts w:eastAsia="Times New Roman" w:cs="Times New Roman"/>
          <w:szCs w:val="24"/>
        </w:rPr>
      </w:pPr>
      <w:r>
        <w:rPr>
          <w:rFonts w:eastAsia="Times New Roman" w:cs="Times New Roman"/>
        </w:rPr>
        <w:t>(Στο σημείο αυτό ο Βουλε</w:t>
      </w:r>
      <w:r>
        <w:rPr>
          <w:rFonts w:eastAsia="Times New Roman" w:cs="Times New Roman"/>
        </w:rPr>
        <w:t>υτής κ. Χρήστος Παππάς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63C437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Η άλλη τροπολογία αφορά την υποβολή δηλώσεων περιουσίας και το «πόθεν έ</w:t>
      </w:r>
      <w:r>
        <w:rPr>
          <w:rFonts w:eastAsia="Times New Roman" w:cs="Times New Roman"/>
          <w:szCs w:val="24"/>
        </w:rPr>
        <w:t>σχες». Θα ήθελα να ρωτήσω το εξής. Αν είχε γίνει μια πραγματική, όπως προτείνει η Χρυσή Αυγή, απλή αντιπαραβολή των περιουσιακών στοιχείων των γνωστών πολιτικών προσώπων από τη στιγμή της ενασχόλησής τους με την πολιτική μέχρι σήμερα, θα προέκυπτε εύκολα ό</w:t>
      </w:r>
      <w:r>
        <w:rPr>
          <w:rFonts w:eastAsia="Times New Roman" w:cs="Times New Roman"/>
          <w:szCs w:val="24"/>
        </w:rPr>
        <w:t xml:space="preserve">τι η επαύξηση της συνολικής περιουσίας τους έχει αυξηθεί γεωμετρικά, </w:t>
      </w:r>
      <w:r>
        <w:rPr>
          <w:rFonts w:eastAsia="Times New Roman" w:cs="Times New Roman"/>
        </w:rPr>
        <w:t>χωρίς</w:t>
      </w:r>
      <w:r>
        <w:rPr>
          <w:rFonts w:eastAsia="Times New Roman" w:cs="Times New Roman"/>
          <w:szCs w:val="24"/>
        </w:rPr>
        <w:t xml:space="preserve"> καμμία νόμιμη αιτία. </w:t>
      </w:r>
    </w:p>
    <w:p w14:paraId="163C4376"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Προσπάθησαν να το κάνουν και οι προηγούμενοι, </w:t>
      </w:r>
      <w:r>
        <w:rPr>
          <w:rFonts w:eastAsia="Times New Roman" w:cs="Times New Roman"/>
        </w:rPr>
        <w:t>δηλαδή</w:t>
      </w:r>
      <w:r>
        <w:rPr>
          <w:rFonts w:eastAsia="Times New Roman" w:cs="Times New Roman"/>
          <w:szCs w:val="24"/>
        </w:rPr>
        <w:t xml:space="preserve"> έκαναν ένα πασάλειμμα. Έβαλαν όλους τους πολιτικούς σε μια «κολυμβήθρα του Σιλωάμ» και τους παρουσίασαν όλ</w:t>
      </w:r>
      <w:r>
        <w:rPr>
          <w:rFonts w:eastAsia="Times New Roman" w:cs="Times New Roman"/>
          <w:szCs w:val="24"/>
        </w:rPr>
        <w:t xml:space="preserve">ους αγγέλους και αναμάρτητους. Πασάλειμμα θα κάνετε πάλι, για να τους βγάλετε όλους λάδι. </w:t>
      </w:r>
    </w:p>
    <w:p w14:paraId="163C437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Καταθέτω σχετικό σημείωμα που δικαιολογεί την καταψήφιση της τροπολογίας εκ μέρους μας.</w:t>
      </w:r>
    </w:p>
    <w:p w14:paraId="163C4378" w14:textId="77777777" w:rsidR="004A774E" w:rsidRDefault="006F765D">
      <w:pPr>
        <w:spacing w:line="600" w:lineRule="auto"/>
        <w:ind w:firstLine="720"/>
        <w:jc w:val="both"/>
        <w:rPr>
          <w:rFonts w:eastAsia="Times New Roman" w:cs="Times New Roman"/>
          <w:szCs w:val="24"/>
        </w:rPr>
      </w:pPr>
      <w:r>
        <w:rPr>
          <w:rFonts w:eastAsia="Times New Roman" w:cs="Times New Roman"/>
        </w:rPr>
        <w:t xml:space="preserve">(Στο σημείο αυτό ο Βουλευτής κ. Χρήστος Παππάς  καταθέτει για τα Πρακτικά το </w:t>
      </w:r>
      <w:r>
        <w:rPr>
          <w:rFonts w:eastAsia="Times New Roman" w:cs="Times New Roman"/>
        </w:rPr>
        <w:t>προαναφερθέν έγγραφο, το οποίο βρίσκεται στο αρχείο του Τμήματος Γραμματείας της Διεύθυνσης Στενογραφίας και  Πρακτικών της Βουλής)</w:t>
      </w:r>
    </w:p>
    <w:p w14:paraId="163C437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Κύριε Σπίρτζη, σας καλώ, όταν θα πάρετε τον λόγο, να μην επιχειρήσετε να χρησιμοποιήσετε τη γνωστή καραμέλα -δεν γίνεστε πια</w:t>
      </w:r>
      <w:r>
        <w:rPr>
          <w:rFonts w:eastAsia="Times New Roman" w:cs="Times New Roman"/>
          <w:szCs w:val="24"/>
        </w:rPr>
        <w:t xml:space="preserve"> πιστευτοί-</w:t>
      </w:r>
      <w:r>
        <w:rPr>
          <w:rFonts w:eastAsia="Times New Roman" w:cs="Times New Roman"/>
          <w:szCs w:val="24"/>
        </w:rPr>
        <w:t>,</w:t>
      </w:r>
      <w:r>
        <w:rPr>
          <w:rFonts w:eastAsia="Times New Roman" w:cs="Times New Roman"/>
          <w:szCs w:val="24"/>
        </w:rPr>
        <w:t xml:space="preserve"> </w:t>
      </w:r>
      <w:r>
        <w:rPr>
          <w:rFonts w:eastAsia="Times New Roman" w:cs="Times New Roman"/>
        </w:rPr>
        <w:t>δηλαδή</w:t>
      </w:r>
      <w:r>
        <w:rPr>
          <w:rFonts w:eastAsia="Times New Roman" w:cs="Times New Roman"/>
          <w:szCs w:val="24"/>
        </w:rPr>
        <w:t xml:space="preserve"> ότι αυτά τα λέει ένας κακός ρατσιστής, φασίστας και τα γνωστά γραφικά πλέον. Διότι τα βάζετε έτσι με την κοινή λογική, με τον μέσο δοκιμαζόμενο Έλληνα πολίτη.</w:t>
      </w:r>
    </w:p>
    <w:p w14:paraId="163C437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Απαντήστε, κύριε Σπίρτζη, παρακαλώ στον Βασίλειο Αλεβιζόπουλο, τον Πρόεδρο των </w:t>
      </w:r>
      <w:r>
        <w:rPr>
          <w:rFonts w:eastAsia="Times New Roman" w:cs="Times New Roman"/>
          <w:szCs w:val="24"/>
        </w:rPr>
        <w:t>Υ</w:t>
      </w:r>
      <w:r>
        <w:rPr>
          <w:rFonts w:eastAsia="Times New Roman" w:cs="Times New Roman"/>
          <w:szCs w:val="24"/>
        </w:rPr>
        <w:t xml:space="preserve">παλλήλων των </w:t>
      </w:r>
      <w:r>
        <w:rPr>
          <w:rFonts w:eastAsia="Times New Roman" w:cs="Times New Roman"/>
          <w:szCs w:val="24"/>
        </w:rPr>
        <w:t>Σ</w:t>
      </w:r>
      <w:r>
        <w:rPr>
          <w:rFonts w:eastAsia="Times New Roman" w:cs="Times New Roman"/>
          <w:szCs w:val="24"/>
        </w:rPr>
        <w:t xml:space="preserve">υλλόγων της Πολιτικής Αεροπορίας, ο οποίος ανέφερε χθες </w:t>
      </w:r>
      <w:r>
        <w:rPr>
          <w:rFonts w:eastAsia="Times New Roman"/>
          <w:bCs/>
        </w:rPr>
        <w:t>συγκεκριμένα</w:t>
      </w:r>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 xml:space="preserve">πιτροπή ότι «η παραχώρηση του εναέριου χώρου </w:t>
      </w:r>
      <w:r>
        <w:rPr>
          <w:rFonts w:eastAsia="Times New Roman"/>
          <w:bCs/>
        </w:rPr>
        <w:t>είναι</w:t>
      </w:r>
      <w:r>
        <w:rPr>
          <w:rFonts w:eastAsia="Times New Roman" w:cs="Times New Roman"/>
          <w:szCs w:val="24"/>
        </w:rPr>
        <w:t xml:space="preserve"> ένα ζητούμενο κυριαρχικών δικαιωμάτων και </w:t>
      </w:r>
      <w:r>
        <w:rPr>
          <w:rFonts w:eastAsia="Times New Roman" w:cs="Times New Roman"/>
          <w:bCs/>
          <w:shd w:val="clear" w:color="auto" w:fill="FFFFFF"/>
        </w:rPr>
        <w:t>ιδιαίτερα</w:t>
      </w:r>
      <w:r>
        <w:rPr>
          <w:rFonts w:eastAsia="Times New Roman" w:cs="Times New Roman"/>
          <w:szCs w:val="24"/>
        </w:rPr>
        <w:t xml:space="preserve"> αφορά τον διεθνή διάδρομο σχεδόν στα παράλια της Τουρκίας. Αντιλαμβάνεστε ότι αν περάσει σε χέρια ξένων και παραχωρηθεί ο διάδρομος αυτός, θα πρέπει να παίρνουμε άδεια για να πάμε στις Κυκλάδες και στα Δ</w:t>
      </w:r>
      <w:r>
        <w:rPr>
          <w:rFonts w:eastAsia="Times New Roman" w:cs="Times New Roman"/>
          <w:szCs w:val="24"/>
        </w:rPr>
        <w:t>ωδεκάνησα από την Τουρκία</w:t>
      </w:r>
      <w:r>
        <w:rPr>
          <w:rFonts w:eastAsia="Times New Roman" w:cs="Times New Roman"/>
          <w:szCs w:val="24"/>
        </w:rPr>
        <w:t>.</w:t>
      </w:r>
      <w:r>
        <w:rPr>
          <w:rFonts w:eastAsia="Times New Roman" w:cs="Times New Roman"/>
          <w:szCs w:val="24"/>
        </w:rPr>
        <w:t xml:space="preserve">». Αυτά </w:t>
      </w:r>
      <w:r>
        <w:rPr>
          <w:rFonts w:eastAsia="Times New Roman"/>
          <w:bCs/>
        </w:rPr>
        <w:t>είναι</w:t>
      </w:r>
      <w:r>
        <w:rPr>
          <w:rFonts w:eastAsia="Times New Roman" w:cs="Times New Roman"/>
          <w:szCs w:val="24"/>
        </w:rPr>
        <w:t xml:space="preserve"> λόγια του κ. Αλεβιζόπουλου και όχι δικά μου. Έχει είκοσι οκτώ χρόνια εμπειρίας στην Υπηρεσία Πολιτικής Αεροπορίας. </w:t>
      </w:r>
    </w:p>
    <w:p w14:paraId="163C437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Δεν ξέρω αν τα κάνετε θεμιτά ή αθέμιτα. Παραχωρείτε και ξεπουλάτε την πατρίδα μας. Εμείς, επαναλαμβά</w:t>
      </w:r>
      <w:r>
        <w:rPr>
          <w:rFonts w:eastAsia="Times New Roman" w:cs="Times New Roman"/>
          <w:szCs w:val="24"/>
        </w:rPr>
        <w:t xml:space="preserve">νω από το Βήμα τούτο, αγωνιζόμαστε για πατρίδα και τιμή, αγωνιζόμαστε μαζί με τον λαό για τον λαό και καλούμε τις Ελληνίδες και τους Έλληνες να βρίσκονται σε εγρήγορση, να σταθούν στο πλευρό μας, στο πλευρό της εθνικής </w:t>
      </w:r>
      <w:r>
        <w:rPr>
          <w:rFonts w:eastAsia="Times New Roman" w:cs="Times New Roman"/>
          <w:szCs w:val="24"/>
        </w:rPr>
        <w:t>Α</w:t>
      </w:r>
      <w:r>
        <w:rPr>
          <w:rFonts w:eastAsia="Times New Roman" w:cs="Times New Roman"/>
          <w:szCs w:val="24"/>
        </w:rPr>
        <w:t xml:space="preserve">ντιπολίτευσης. </w:t>
      </w:r>
    </w:p>
    <w:p w14:paraId="163C437C"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Θέλουμε να πούμε, κλ</w:t>
      </w:r>
      <w:r>
        <w:rPr>
          <w:rFonts w:eastAsia="Times New Roman" w:cs="Times New Roman"/>
          <w:szCs w:val="24"/>
        </w:rPr>
        <w:t>είνοντας: Έλληνες</w:t>
      </w:r>
      <w:r>
        <w:rPr>
          <w:rFonts w:eastAsia="Times New Roman" w:cs="Times New Roman"/>
          <w:szCs w:val="24"/>
        </w:rPr>
        <w:t>,</w:t>
      </w:r>
      <w:r>
        <w:rPr>
          <w:rFonts w:eastAsia="Times New Roman" w:cs="Times New Roman"/>
          <w:szCs w:val="24"/>
        </w:rPr>
        <w:t xml:space="preserve"> γρηγορείτε. Ο εχθρός βρίσκεται εντός των πυλών. Αγωνιστείτε μαζί μας για ελευθερία και αξιοπρέπεια. </w:t>
      </w:r>
    </w:p>
    <w:p w14:paraId="163C437D" w14:textId="77777777" w:rsidR="004A774E" w:rsidRDefault="006F765D">
      <w:pPr>
        <w:spacing w:line="600" w:lineRule="auto"/>
        <w:ind w:firstLine="709"/>
        <w:jc w:val="center"/>
        <w:rPr>
          <w:rFonts w:eastAsia="Times New Roman" w:cs="Times New Roman"/>
        </w:rPr>
      </w:pPr>
      <w:r>
        <w:rPr>
          <w:rFonts w:eastAsia="Times New Roman" w:cs="Times New Roman"/>
        </w:rPr>
        <w:t>(Χειροκροτήματα από την πτέρυγα της Χρυσής Αυγής)</w:t>
      </w:r>
    </w:p>
    <w:p w14:paraId="163C437E"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shd w:val="clear" w:color="auto" w:fill="FFFFFF"/>
        </w:rPr>
        <w:t xml:space="preserve">ΠΡΟΕΔΡΕΥΩΝ (Σπυρίδων Λυκούδης): </w:t>
      </w:r>
      <w:r>
        <w:rPr>
          <w:rFonts w:eastAsia="Times New Roman" w:cs="Times New Roman"/>
          <w:szCs w:val="24"/>
        </w:rPr>
        <w:t xml:space="preserve">Ευχαριστούμε, κύριε συνάδελφε. </w:t>
      </w:r>
    </w:p>
    <w:p w14:paraId="163C437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Ο συνάδελφος κ. Ηλίας</w:t>
      </w:r>
      <w:r>
        <w:rPr>
          <w:rFonts w:eastAsia="Times New Roman" w:cs="Times New Roman"/>
          <w:szCs w:val="24"/>
        </w:rPr>
        <w:t xml:space="preserve"> Κασιδιάρης από τη Χρυσή Αυγή έχει τον λόγο για πέντε λεπτά. </w:t>
      </w:r>
    </w:p>
    <w:p w14:paraId="163C438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Η ξενοκίνητη </w:t>
      </w:r>
      <w:r>
        <w:rPr>
          <w:rFonts w:eastAsia="Times New Roman"/>
          <w:bCs/>
        </w:rPr>
        <w:t>συγκυβέρνηση</w:t>
      </w:r>
      <w:r>
        <w:rPr>
          <w:rFonts w:eastAsia="Times New Roman" w:cs="Times New Roman"/>
          <w:szCs w:val="24"/>
        </w:rPr>
        <w:t xml:space="preserve"> ΣΥΡΙΖΑ-ΑΝΕΛ έχει παραχωρήσει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και τον εθνικό εναέριο χώρο της Ελλάδος και τα κυριαρχικά δικαιώματα της πατρίδας μας. Δεν υπάρχει καμμία αμφιβο</w:t>
      </w:r>
      <w:r>
        <w:rPr>
          <w:rFonts w:eastAsia="Times New Roman" w:cs="Times New Roman"/>
          <w:szCs w:val="24"/>
        </w:rPr>
        <w:t xml:space="preserve">λία </w:t>
      </w:r>
      <w:r>
        <w:rPr>
          <w:rFonts w:eastAsia="Times New Roman" w:cs="Times New Roman"/>
          <w:bCs/>
          <w:shd w:val="clear" w:color="auto" w:fill="FFFFFF"/>
        </w:rPr>
        <w:t>επίσης,</w:t>
      </w:r>
      <w:r>
        <w:rPr>
          <w:rFonts w:eastAsia="Times New Roman" w:cs="Times New Roman"/>
          <w:szCs w:val="24"/>
        </w:rPr>
        <w:t xml:space="preserve"> όσο και αν ωρύεται ο πρώην </w:t>
      </w:r>
      <w:r>
        <w:rPr>
          <w:rFonts w:eastAsia="Times New Roman" w:cs="Times New Roman"/>
          <w:szCs w:val="24"/>
        </w:rPr>
        <w:t>π</w:t>
      </w:r>
      <w:r>
        <w:rPr>
          <w:rFonts w:eastAsia="Times New Roman" w:cs="Times New Roman"/>
          <w:szCs w:val="24"/>
        </w:rPr>
        <w:t xml:space="preserve">ασόκος, νυν </w:t>
      </w:r>
      <w:r>
        <w:rPr>
          <w:rFonts w:eastAsia="Times New Roman" w:cs="Times New Roman"/>
          <w:szCs w:val="24"/>
        </w:rPr>
        <w:t>σ</w:t>
      </w:r>
      <w:r>
        <w:rPr>
          <w:rFonts w:eastAsia="Times New Roman" w:cs="Times New Roman"/>
          <w:szCs w:val="24"/>
        </w:rPr>
        <w:t xml:space="preserve">υριζαίος -και δεν ξέρουμε αύριο τι μπορεί να </w:t>
      </w:r>
      <w:r>
        <w:rPr>
          <w:rFonts w:eastAsia="Times New Roman"/>
          <w:bCs/>
        </w:rPr>
        <w:t>είναι-</w:t>
      </w:r>
      <w:r>
        <w:rPr>
          <w:rFonts w:eastAsia="Times New Roman" w:cs="Times New Roman"/>
          <w:szCs w:val="24"/>
        </w:rPr>
        <w:t xml:space="preserve"> αρμόδιος Υπουργός, ότι παραχωρήσατε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τα κυριαρχικά μας δικαιώματα, όταν ο φερόμενος </w:t>
      </w:r>
      <w:r>
        <w:rPr>
          <w:rFonts w:eastAsia="Times New Roman" w:cs="Times New Roman"/>
        </w:rPr>
        <w:t>Πρωθυπουργός της Ελλάδος, ο επικεφαλής του ΣΥΡΙΖΑ, ενώ κατε</w:t>
      </w:r>
      <w:r>
        <w:rPr>
          <w:rFonts w:eastAsia="Times New Roman" w:cs="Times New Roman"/>
        </w:rPr>
        <w:t xml:space="preserve">υθυνόταν προς το Ιράν, αναγκάστηκε από την Τουρκία να μην περάσει από τη Ρόδο και να πάει μέσω Αιγύπτου. </w:t>
      </w:r>
    </w:p>
    <w:p w14:paraId="163C438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Έχετε ξεπουλήσει τα πάντα σε αυτή τη χώρα και απέναντι στα επιχειρήματα της Χρυσής Αυγής δεν έχετε δώσει ποτέ απάντηση. </w:t>
      </w:r>
    </w:p>
    <w:p w14:paraId="163C438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λοιπόν, </w:t>
      </w:r>
      <w:r>
        <w:rPr>
          <w:rFonts w:eastAsia="Times New Roman" w:cs="Times New Roman"/>
          <w:szCs w:val="24"/>
        </w:rPr>
        <w:t xml:space="preserve">συνεχίζει αυτό το αντεθνικό έργο της συγκυβέρνησης ΣΥΡΙΖΑ-ΑΝΕΛ, το αντεθνικό έργο της εκχώρησης των πάντων, όχι μόνο του ελέγχου του </w:t>
      </w:r>
      <w:r>
        <w:rPr>
          <w:rFonts w:eastAsia="Times New Roman" w:cs="Times New Roman"/>
          <w:szCs w:val="24"/>
          <w:lang w:val="en-US"/>
        </w:rPr>
        <w:t>FIR</w:t>
      </w:r>
      <w:r>
        <w:rPr>
          <w:rFonts w:eastAsia="Times New Roman" w:cs="Times New Roman"/>
          <w:szCs w:val="24"/>
        </w:rPr>
        <w:t xml:space="preserve"> Αθηνών, όχι μόνο της ελληνικής Αποκλειστικής Οικονομικής Ζώνης, την οποία αρνείστε να κατοχυρώσετε -αρνείστε προδοτικά </w:t>
      </w:r>
      <w:r>
        <w:rPr>
          <w:rFonts w:eastAsia="Times New Roman" w:cs="Times New Roman"/>
          <w:szCs w:val="24"/>
        </w:rPr>
        <w:t>κι εσείς και όλες οι προηγούμενες κυβερνήσεις να αναγνωρίσετε</w:t>
      </w:r>
      <w:r>
        <w:rPr>
          <w:rFonts w:eastAsia="Times New Roman" w:cs="Times New Roman"/>
          <w:szCs w:val="24"/>
        </w:rPr>
        <w:t>,</w:t>
      </w:r>
      <w:r>
        <w:rPr>
          <w:rFonts w:eastAsia="Times New Roman" w:cs="Times New Roman"/>
          <w:szCs w:val="24"/>
        </w:rPr>
        <w:t xml:space="preserve"> όπως ορίζει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 xml:space="preserve">ίκαιο- όχι μόνο των ελληνικών υδρογονανθράκων, της ελληνικής εθνικής περιουσίας, όχι μόνο του νερού, των υποδομών, όλων των νευραλγικών </w:t>
      </w:r>
      <w:r>
        <w:rPr>
          <w:rFonts w:eastAsia="Times New Roman" w:cs="Times New Roman"/>
          <w:szCs w:val="24"/>
        </w:rPr>
        <w:t>Υ</w:t>
      </w:r>
      <w:r>
        <w:rPr>
          <w:rFonts w:eastAsia="Times New Roman" w:cs="Times New Roman"/>
          <w:szCs w:val="24"/>
        </w:rPr>
        <w:t xml:space="preserve">πηρεσιών του </w:t>
      </w:r>
      <w:r>
        <w:rPr>
          <w:rFonts w:eastAsia="Times New Roman" w:cs="Times New Roman"/>
          <w:szCs w:val="24"/>
        </w:rPr>
        <w:t>δ</w:t>
      </w:r>
      <w:r>
        <w:rPr>
          <w:rFonts w:eastAsia="Times New Roman" w:cs="Times New Roman"/>
          <w:szCs w:val="24"/>
        </w:rPr>
        <w:t xml:space="preserve">ημοσίου, αλλά των πάντων σε αυτή τη χώρα. Έχουν εκποιηθεί, έχουν εκχωρηθεί, έχουν ξεπουληθεί τα πάντα σε αυτή τη χώρα. </w:t>
      </w:r>
    </w:p>
    <w:p w14:paraId="163C438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Ανέφερε προηγουμένως </w:t>
      </w:r>
      <w:r>
        <w:rPr>
          <w:rFonts w:eastAsia="Times New Roman" w:cs="Times New Roman"/>
          <w:szCs w:val="24"/>
        </w:rPr>
        <w:t xml:space="preserve">ο </w:t>
      </w:r>
      <w:r>
        <w:rPr>
          <w:rFonts w:eastAsia="Times New Roman" w:cs="Times New Roman"/>
          <w:szCs w:val="24"/>
        </w:rPr>
        <w:t xml:space="preserve">ομιλητής εκ μέρους της Χρυσής Αυγής όσα λένε οι αρμόδιοι, όσα είπε στην </w:t>
      </w:r>
      <w:r>
        <w:rPr>
          <w:rFonts w:eastAsia="Times New Roman" w:cs="Times New Roman"/>
          <w:szCs w:val="24"/>
        </w:rPr>
        <w:t>ε</w:t>
      </w:r>
      <w:r>
        <w:rPr>
          <w:rFonts w:eastAsia="Times New Roman" w:cs="Times New Roman"/>
          <w:szCs w:val="24"/>
        </w:rPr>
        <w:t xml:space="preserve">πιτροπή ο κ. Αλεβιζόπουλος, όσα λένε οι </w:t>
      </w:r>
      <w:r>
        <w:rPr>
          <w:rFonts w:eastAsia="Times New Roman" w:cs="Times New Roman"/>
          <w:szCs w:val="24"/>
        </w:rPr>
        <w:t xml:space="preserve">υπάλληλοι, το προσωπικό των δεκατεσσάρων περιφερειακών αεροδρομίων, τα οποία δώσατε τζάμπα στους Γερμανούς. Διότι 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xml:space="preserve"> δεν έχει δώσει ούτε μισό ευρώ. Διοικεί αυτή τη στιγμή τα δεκατέσσερα περιφερειακά αεροδρόμια της Ελλάδος και δεν έχει δώσει μισό ε</w:t>
      </w:r>
      <w:r>
        <w:rPr>
          <w:rFonts w:eastAsia="Times New Roman" w:cs="Times New Roman"/>
          <w:szCs w:val="24"/>
        </w:rPr>
        <w:t xml:space="preserve">υρώ στο ελληνικό </w:t>
      </w:r>
      <w:r>
        <w:rPr>
          <w:rFonts w:eastAsia="Times New Roman" w:cs="Times New Roman"/>
          <w:szCs w:val="24"/>
        </w:rPr>
        <w:t>δ</w:t>
      </w:r>
      <w:r>
        <w:rPr>
          <w:rFonts w:eastAsia="Times New Roman" w:cs="Times New Roman"/>
          <w:szCs w:val="24"/>
        </w:rPr>
        <w:t xml:space="preserve">ημόσιο. </w:t>
      </w:r>
    </w:p>
    <w:p w14:paraId="163C438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Εις ό,τι αφορά, λοιπόν, τα κυριαρχικά δικαιώματα της χώρας, η Χρυσή Αυγή απαιτεί να πάψει το ξεπούλημα. Απαιτεί, επίσης, να εφαρμοστεί επιτέλους το περιβόητο δόγμα του ενιαίου αμυντικού χώρου Ελλάδος-Κύπρου. Και αυτή είναι η εθνι</w:t>
      </w:r>
      <w:r>
        <w:rPr>
          <w:rFonts w:eastAsia="Times New Roman" w:cs="Times New Roman"/>
          <w:szCs w:val="24"/>
        </w:rPr>
        <w:t xml:space="preserve">κή πολιτική που μόνο η Χρυσή Αυγή μπορεί να χαράξει: Δόγμα ενιαίου αμυντικού χώρου Ελλάδος-Κύπρου. Αποκλειστική Οικονομική Ζώνη Ελλάδος και Κύπρου, μία κοινή </w:t>
      </w:r>
      <w:r>
        <w:rPr>
          <w:rFonts w:eastAsia="Times New Roman" w:cs="Times New Roman"/>
          <w:szCs w:val="24"/>
        </w:rPr>
        <w:t>Α</w:t>
      </w:r>
      <w:r>
        <w:rPr>
          <w:rFonts w:eastAsia="Times New Roman" w:cs="Times New Roman"/>
          <w:szCs w:val="24"/>
        </w:rPr>
        <w:t xml:space="preserve">ποκλειστική </w:t>
      </w:r>
      <w:r>
        <w:rPr>
          <w:rFonts w:eastAsia="Times New Roman" w:cs="Times New Roman"/>
          <w:szCs w:val="24"/>
        </w:rPr>
        <w:t>Ο</w:t>
      </w:r>
      <w:r>
        <w:rPr>
          <w:rFonts w:eastAsia="Times New Roman" w:cs="Times New Roman"/>
          <w:szCs w:val="24"/>
        </w:rPr>
        <w:t xml:space="preserve">ικονομική </w:t>
      </w:r>
      <w:r>
        <w:rPr>
          <w:rFonts w:eastAsia="Times New Roman" w:cs="Times New Roman"/>
          <w:szCs w:val="24"/>
        </w:rPr>
        <w:t>Ζ</w:t>
      </w:r>
      <w:r>
        <w:rPr>
          <w:rFonts w:eastAsia="Times New Roman" w:cs="Times New Roman"/>
          <w:szCs w:val="24"/>
        </w:rPr>
        <w:t xml:space="preserve">ώνη, που θα κάνει την Ελλάδα κυρίαρχη δύναμη στην </w:t>
      </w:r>
      <w:r>
        <w:rPr>
          <w:rFonts w:eastAsia="Times New Roman" w:cs="Times New Roman"/>
          <w:szCs w:val="24"/>
        </w:rPr>
        <w:t>Α</w:t>
      </w:r>
      <w:r>
        <w:rPr>
          <w:rFonts w:eastAsia="Times New Roman" w:cs="Times New Roman"/>
          <w:szCs w:val="24"/>
        </w:rPr>
        <w:t>νατολική Μεσόγειο, υπε</w:t>
      </w:r>
      <w:r>
        <w:rPr>
          <w:rFonts w:eastAsia="Times New Roman" w:cs="Times New Roman"/>
          <w:szCs w:val="24"/>
        </w:rPr>
        <w:t xml:space="preserve">ρδύναμη στον πιο νευραλγικό τομέα αυτή τη στιγμή ενδεχομένως και του πλανήτη. </w:t>
      </w:r>
    </w:p>
    <w:p w14:paraId="163C438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Τα αεροδρόμια, όπως προείπα, ξεπουλήθηκαν ήδη από άλλο νομοσχέδιο. Συνέχεια αυτού του νομοσχεδίου είναι το σημερινό νομοσχέδιο εκχώρησης της εθνικής κυριαρχίας. Πρόκειται για μί</w:t>
      </w:r>
      <w:r>
        <w:rPr>
          <w:rFonts w:eastAsia="Times New Roman" w:cs="Times New Roman"/>
          <w:szCs w:val="24"/>
        </w:rPr>
        <w:t xml:space="preserve">α απάτη σε βάρος του ελληνικού </w:t>
      </w:r>
      <w:r>
        <w:rPr>
          <w:rFonts w:eastAsia="Times New Roman" w:cs="Times New Roman"/>
          <w:szCs w:val="24"/>
        </w:rPr>
        <w:t>δ</w:t>
      </w:r>
      <w:r>
        <w:rPr>
          <w:rFonts w:eastAsia="Times New Roman" w:cs="Times New Roman"/>
          <w:szCs w:val="24"/>
        </w:rPr>
        <w:t xml:space="preserve">ημοσίου. Πρόκειται για μία απάτη από την οποία κερδίζουν μόνο οι Γερμανοί επικυρίαρχοι. </w:t>
      </w:r>
    </w:p>
    <w:p w14:paraId="163C4386" w14:textId="77777777" w:rsidR="004A774E" w:rsidRDefault="006F765D">
      <w:pPr>
        <w:spacing w:line="600" w:lineRule="auto"/>
        <w:ind w:firstLine="720"/>
        <w:jc w:val="both"/>
        <w:rPr>
          <w:rFonts w:eastAsia="Times New Roman"/>
          <w:bCs/>
          <w:color w:val="222222"/>
          <w:szCs w:val="24"/>
        </w:rPr>
      </w:pPr>
      <w:r>
        <w:rPr>
          <w:rFonts w:eastAsia="Times New Roman" w:cs="Times New Roman"/>
          <w:szCs w:val="24"/>
        </w:rPr>
        <w:t>Είδα προηγουμένως και άκουσα τον φερόμενο Πρωθυπουργό, ο οποίος μιλούσε στην Καισαριανή και μας προκαλούσε και μας εξύβριζε και τολμούσ</w:t>
      </w:r>
      <w:r>
        <w:rPr>
          <w:rFonts w:eastAsia="Times New Roman" w:cs="Times New Roman"/>
          <w:szCs w:val="24"/>
        </w:rPr>
        <w:t>ε και ανέφερε κάτι για αγκυλωτούς σταυρούς και κάτι τέτοιες βλακείες, ο άνθρωπος ο οποίος έχει ξεπουλήσει τη χώρα στους Γερμανούς. Έχει δώσει τα αεροδρόμια της Ελλάδος στους Γερμανούς και δεν έχει πάρει φράγκο. Να μην τολμάει, λοιπόν, να αναφέρεται στη Χρυ</w:t>
      </w:r>
      <w:r>
        <w:rPr>
          <w:rFonts w:eastAsia="Times New Roman" w:cs="Times New Roman"/>
          <w:szCs w:val="24"/>
        </w:rPr>
        <w:t>σή Αυγή. Μάλιστα, μας χαρακτήρισε «δήθεν αντισυστημικούς». Εμείς, δήθεν αντισυστημικοί, που κάναμε ένα</w:t>
      </w:r>
      <w:r>
        <w:rPr>
          <w:rFonts w:eastAsia="Times New Roman" w:cs="Times New Roman"/>
          <w:szCs w:val="24"/>
        </w:rPr>
        <w:t>ν</w:t>
      </w:r>
      <w:r>
        <w:rPr>
          <w:rFonts w:eastAsia="Times New Roman" w:cs="Times New Roman"/>
          <w:szCs w:val="24"/>
        </w:rPr>
        <w:t xml:space="preserve"> κι ενάμιση χρόνο φυλακή από όλο το πολιτικό σύστημα, επειδή αντισταθήκαμε σε αυτό ακριβώς το ξεπούλημα! Να μην ξαναμιλήσει, λοιπόν, ο άνθρωπος αυτός</w:t>
      </w:r>
      <w:r>
        <w:rPr>
          <w:rFonts w:eastAsia="Times New Roman" w:cs="Times New Roman"/>
          <w:szCs w:val="24"/>
        </w:rPr>
        <w:t>,</w:t>
      </w:r>
      <w:r>
        <w:rPr>
          <w:rFonts w:eastAsia="Times New Roman" w:cs="Times New Roman"/>
          <w:szCs w:val="24"/>
        </w:rPr>
        <w:t xml:space="preserve"> ο </w:t>
      </w:r>
      <w:r>
        <w:rPr>
          <w:rFonts w:eastAsia="Times New Roman" w:cs="Times New Roman"/>
          <w:szCs w:val="24"/>
        </w:rPr>
        <w:t xml:space="preserve">οποίος έχει εκχωρήσει στην </w:t>
      </w:r>
      <w:r>
        <w:rPr>
          <w:rFonts w:eastAsia="Times New Roman"/>
          <w:bCs/>
          <w:color w:val="222222"/>
          <w:szCs w:val="24"/>
        </w:rPr>
        <w:t xml:space="preserve">Deutsche Bank το ελληνικό τραπεζικό σύστημα, έχει εκχωρήσει τα πάντα σε ξένους επικυρίαρχους. Η Κυβέρνηση αυτή είναι μία Κυβέρνηση πουλημένη στη γερμανική οικονομική ολιγαρχία. </w:t>
      </w:r>
    </w:p>
    <w:p w14:paraId="163C4387" w14:textId="77777777" w:rsidR="004A774E" w:rsidRDefault="006F765D">
      <w:pPr>
        <w:spacing w:line="600" w:lineRule="auto"/>
        <w:ind w:firstLine="720"/>
        <w:jc w:val="both"/>
        <w:rPr>
          <w:rFonts w:eastAsia="Times New Roman"/>
          <w:bCs/>
          <w:color w:val="222222"/>
          <w:szCs w:val="24"/>
        </w:rPr>
      </w:pPr>
      <w:r>
        <w:rPr>
          <w:rFonts w:eastAsia="Times New Roman"/>
          <w:bCs/>
          <w:color w:val="222222"/>
          <w:szCs w:val="24"/>
        </w:rPr>
        <w:t xml:space="preserve">Όπως είπα, τα δεκατέσσερα αεροδρόμια παραχωρήθηκαν </w:t>
      </w:r>
      <w:r>
        <w:rPr>
          <w:rFonts w:eastAsia="Times New Roman"/>
          <w:bCs/>
          <w:color w:val="222222"/>
          <w:szCs w:val="24"/>
        </w:rPr>
        <w:t>θεωρητικά στην τιμή του 1,2 δισεκατομμυρί</w:t>
      </w:r>
      <w:r>
        <w:rPr>
          <w:rFonts w:eastAsia="Times New Roman"/>
          <w:bCs/>
          <w:color w:val="222222"/>
          <w:szCs w:val="24"/>
        </w:rPr>
        <w:t>ου</w:t>
      </w:r>
      <w:r>
        <w:rPr>
          <w:rFonts w:eastAsia="Times New Roman"/>
          <w:bCs/>
          <w:color w:val="222222"/>
          <w:szCs w:val="24"/>
        </w:rPr>
        <w:t xml:space="preserve"> και την ίδια στιγμή έχουμε παραχωρήσει ως </w:t>
      </w:r>
      <w:r>
        <w:rPr>
          <w:rFonts w:eastAsia="Times New Roman"/>
          <w:bCs/>
          <w:color w:val="222222"/>
          <w:szCs w:val="24"/>
        </w:rPr>
        <w:t>δ</w:t>
      </w:r>
      <w:r>
        <w:rPr>
          <w:rFonts w:eastAsia="Times New Roman"/>
          <w:bCs/>
          <w:color w:val="222222"/>
          <w:szCs w:val="24"/>
        </w:rPr>
        <w:t xml:space="preserve">ημόσιο στη </w:t>
      </w:r>
      <w:r>
        <w:rPr>
          <w:rFonts w:eastAsia="Times New Roman"/>
          <w:bCs/>
          <w:color w:val="222222"/>
          <w:szCs w:val="24"/>
        </w:rPr>
        <w:t>«</w:t>
      </w:r>
      <w:r>
        <w:rPr>
          <w:rFonts w:eastAsia="Times New Roman"/>
          <w:bCs/>
          <w:color w:val="222222"/>
          <w:szCs w:val="24"/>
          <w:lang w:val="en-US"/>
        </w:rPr>
        <w:t>FRAPORT</w:t>
      </w:r>
      <w:r>
        <w:rPr>
          <w:rFonts w:eastAsia="Times New Roman"/>
          <w:bCs/>
          <w:color w:val="222222"/>
          <w:szCs w:val="24"/>
        </w:rPr>
        <w:t>»</w:t>
      </w:r>
      <w:r>
        <w:rPr>
          <w:rFonts w:eastAsia="Times New Roman"/>
          <w:bCs/>
          <w:color w:val="222222"/>
          <w:szCs w:val="24"/>
        </w:rPr>
        <w:t xml:space="preserve"> το τέλος εκσυγχρονισμού και ανάπτυξής τους για δέκα χρόνια, κάτι που σημαίνει ότι τους δίνουμε πάνω από 1,5 δισεκατομμύρι</w:t>
      </w:r>
      <w:r>
        <w:rPr>
          <w:rFonts w:eastAsia="Times New Roman"/>
          <w:bCs/>
          <w:color w:val="222222"/>
          <w:szCs w:val="24"/>
        </w:rPr>
        <w:t>ο</w:t>
      </w:r>
      <w:r>
        <w:rPr>
          <w:rFonts w:eastAsia="Times New Roman"/>
          <w:bCs/>
          <w:color w:val="222222"/>
          <w:szCs w:val="24"/>
        </w:rPr>
        <w:t xml:space="preserve">. Και όλα αυτά γίνονται στην πλάτη του ελληνικού λαού! </w:t>
      </w:r>
    </w:p>
    <w:p w14:paraId="163C4388" w14:textId="77777777" w:rsidR="004A774E" w:rsidRDefault="006F765D">
      <w:pPr>
        <w:spacing w:line="600" w:lineRule="auto"/>
        <w:ind w:firstLine="720"/>
        <w:jc w:val="both"/>
        <w:rPr>
          <w:rFonts w:eastAsia="Times New Roman"/>
          <w:bCs/>
          <w:color w:val="222222"/>
          <w:szCs w:val="24"/>
        </w:rPr>
      </w:pPr>
      <w:r>
        <w:rPr>
          <w:rFonts w:eastAsia="Times New Roman"/>
          <w:bCs/>
          <w:color w:val="222222"/>
          <w:szCs w:val="24"/>
        </w:rPr>
        <w:t>Για να κλείσω, όμως, την απάντησή μου προς τον φερόμενο Πρωθυπουργό, τον καλώ να διαβάσει το έγκριτο αμερικανικό έντυπο «</w:t>
      </w:r>
      <w:r>
        <w:rPr>
          <w:rFonts w:eastAsia="Times New Roman"/>
          <w:bCs/>
          <w:color w:val="222222"/>
          <w:szCs w:val="24"/>
          <w:lang w:val="en-US"/>
        </w:rPr>
        <w:t>THE</w:t>
      </w:r>
      <w:r>
        <w:rPr>
          <w:rFonts w:eastAsia="Times New Roman"/>
          <w:bCs/>
          <w:color w:val="222222"/>
          <w:szCs w:val="24"/>
        </w:rPr>
        <w:t xml:space="preserve"> </w:t>
      </w:r>
      <w:r>
        <w:rPr>
          <w:rFonts w:eastAsia="Times New Roman"/>
          <w:bCs/>
          <w:color w:val="222222"/>
          <w:szCs w:val="24"/>
          <w:lang w:val="en-US"/>
        </w:rPr>
        <w:t>WEEK</w:t>
      </w:r>
      <w:r>
        <w:rPr>
          <w:rFonts w:eastAsia="Times New Roman"/>
          <w:bCs/>
          <w:color w:val="222222"/>
          <w:szCs w:val="24"/>
        </w:rPr>
        <w:t>», το οποίο αναφέρει ότι</w:t>
      </w:r>
      <w:r>
        <w:rPr>
          <w:rFonts w:eastAsia="Times New Roman"/>
          <w:bCs/>
          <w:color w:val="222222"/>
          <w:szCs w:val="24"/>
        </w:rPr>
        <w:t>,</w:t>
      </w:r>
      <w:r>
        <w:rPr>
          <w:rFonts w:eastAsia="Times New Roman"/>
          <w:bCs/>
          <w:color w:val="222222"/>
          <w:szCs w:val="24"/>
        </w:rPr>
        <w:t xml:space="preserve"> όταν πέσει η Κυβέρνηση ΣΥΡΙΖΑ -μετά το 2018 υ</w:t>
      </w:r>
      <w:r>
        <w:rPr>
          <w:rFonts w:eastAsia="Times New Roman"/>
          <w:bCs/>
          <w:color w:val="222222"/>
          <w:szCs w:val="24"/>
        </w:rPr>
        <w:t>πολογίζει ότι θα γίνει αυτή η πτώση, γιατί, όπως ανέφερε και ο κ. Παππάς προηγουμένως, δεν ξεκολλάτε από την καρέκλα, είστε καρφωμένοι πάνω στην καρέκλα και δεν πρόκειται να ξεκολλήσετε, ούτε με γερανό δεν σηκώνεστε, θα πέσετε όμως δημοκρατικά από την πλει</w:t>
      </w:r>
      <w:r>
        <w:rPr>
          <w:rFonts w:eastAsia="Times New Roman"/>
          <w:bCs/>
          <w:color w:val="222222"/>
          <w:szCs w:val="24"/>
        </w:rPr>
        <w:t>οψηφία του ελληνικού λαού-</w:t>
      </w:r>
      <w:r>
        <w:rPr>
          <w:rFonts w:eastAsia="Times New Roman"/>
          <w:bCs/>
          <w:color w:val="222222"/>
          <w:szCs w:val="24"/>
        </w:rPr>
        <w:t>,</w:t>
      </w:r>
      <w:r>
        <w:rPr>
          <w:rFonts w:eastAsia="Times New Roman"/>
          <w:bCs/>
          <w:color w:val="222222"/>
          <w:szCs w:val="24"/>
        </w:rPr>
        <w:t xml:space="preserve"> πρώτη δύναμη θα είναι η Χρυσή Αυγή στην Ελλάδα. Ο Λαϊκός Σύνδεσμος-Χρυσή Αυγή θα είναι πρώτη δύναμη εκλογικά στην Ελλάδα. Και αυτό είναι το αισιόδοξο μήνυμα, γιατί ένας τέτοιος πατριωτικός άνεμος πνέει σε όλη την Ευρώπη. Πνέει κ</w:t>
      </w:r>
      <w:r>
        <w:rPr>
          <w:rFonts w:eastAsia="Times New Roman"/>
          <w:bCs/>
          <w:color w:val="222222"/>
          <w:szCs w:val="24"/>
        </w:rPr>
        <w:t xml:space="preserve">αι στις Ηνωμένες Πολιτείες, όπου προκύπτει ότι ο επόμενος </w:t>
      </w:r>
      <w:r>
        <w:rPr>
          <w:rFonts w:eastAsia="Times New Roman"/>
          <w:bCs/>
          <w:color w:val="222222"/>
          <w:szCs w:val="24"/>
        </w:rPr>
        <w:t>π</w:t>
      </w:r>
      <w:r>
        <w:rPr>
          <w:rFonts w:eastAsia="Times New Roman"/>
          <w:bCs/>
          <w:color w:val="222222"/>
          <w:szCs w:val="24"/>
        </w:rPr>
        <w:t xml:space="preserve">ρόεδρος θα είναι ένας πατριώτης </w:t>
      </w:r>
      <w:r>
        <w:rPr>
          <w:rFonts w:eastAsia="Times New Roman"/>
          <w:bCs/>
          <w:color w:val="222222"/>
          <w:szCs w:val="24"/>
        </w:rPr>
        <w:t>π</w:t>
      </w:r>
      <w:r>
        <w:rPr>
          <w:rFonts w:eastAsia="Times New Roman"/>
          <w:bCs/>
          <w:color w:val="222222"/>
          <w:szCs w:val="24"/>
        </w:rPr>
        <w:t xml:space="preserve">ρόεδρος, ένας </w:t>
      </w:r>
      <w:r>
        <w:rPr>
          <w:rFonts w:eastAsia="Times New Roman"/>
          <w:bCs/>
          <w:color w:val="222222"/>
          <w:szCs w:val="24"/>
        </w:rPr>
        <w:t>π</w:t>
      </w:r>
      <w:r>
        <w:rPr>
          <w:rFonts w:eastAsia="Times New Roman"/>
          <w:bCs/>
          <w:color w:val="222222"/>
          <w:szCs w:val="24"/>
        </w:rPr>
        <w:t>ρόεδρος που δεν θέλει λαθρομετανάστες στη χώρα του, που θέλει τους πολίτες κάθε χώρας να είναι οι κυρίαρχοι στη χώρα αυτή και όχι οι ξένοι. Θα αλλάξο</w:t>
      </w:r>
      <w:r>
        <w:rPr>
          <w:rFonts w:eastAsia="Times New Roman"/>
          <w:bCs/>
          <w:color w:val="222222"/>
          <w:szCs w:val="24"/>
        </w:rPr>
        <w:t xml:space="preserve">υν οι γεωπολιτικές ισορροπίες. Και το πιο ενδιαφέρον απ’ όλα είναι ότι τον αυριανό </w:t>
      </w:r>
      <w:r>
        <w:rPr>
          <w:rFonts w:eastAsia="Times New Roman"/>
          <w:bCs/>
          <w:color w:val="222222"/>
          <w:szCs w:val="24"/>
        </w:rPr>
        <w:t>Π</w:t>
      </w:r>
      <w:r>
        <w:rPr>
          <w:rFonts w:eastAsia="Times New Roman"/>
          <w:bCs/>
          <w:color w:val="222222"/>
          <w:szCs w:val="24"/>
        </w:rPr>
        <w:t>ρόεδρο των Ηνωμένων Πολιτειών τον υποστηρίζει στην Ελλάδα μόνο η Χρυσή Αυγή, δηλαδή η τρίτη πολιτική δύναμη της χώρας. Και το κόμμα της Νέας Δημοκρατίας, το κόμμα του ΣΥΡΙΖ</w:t>
      </w:r>
      <w:r>
        <w:rPr>
          <w:rFonts w:eastAsia="Times New Roman"/>
          <w:bCs/>
          <w:color w:val="222222"/>
          <w:szCs w:val="24"/>
        </w:rPr>
        <w:t xml:space="preserve">Α, Κυβέρνηση και Αντιπολίτευση, συντάσσονται με την Κλίντον, η οποία είναι υπέρ όλων των ανθελληνικών θέσεων, όλων των θέσεων που είναι σε βάρος της Ελλάδος. </w:t>
      </w:r>
    </w:p>
    <w:p w14:paraId="163C4389" w14:textId="77777777" w:rsidR="004A774E" w:rsidRDefault="006F765D">
      <w:pPr>
        <w:spacing w:line="600" w:lineRule="auto"/>
        <w:ind w:firstLine="720"/>
        <w:jc w:val="both"/>
        <w:rPr>
          <w:rFonts w:eastAsia="Times New Roman" w:cs="Times New Roman"/>
          <w:szCs w:val="24"/>
        </w:rPr>
      </w:pPr>
      <w:r>
        <w:rPr>
          <w:rFonts w:eastAsia="Times New Roman"/>
          <w:bCs/>
          <w:color w:val="222222"/>
          <w:szCs w:val="24"/>
        </w:rPr>
        <w:t>Κλείνω, λοιπόν, με το εξής: Το ξεπούλημα της χώρας, το οποίο συνεχίζει και το παρόν νομοσχέδιο, ξ</w:t>
      </w:r>
      <w:r>
        <w:rPr>
          <w:rFonts w:eastAsia="Times New Roman"/>
          <w:bCs/>
          <w:color w:val="222222"/>
          <w:szCs w:val="24"/>
        </w:rPr>
        <w:t>εκίνησε από τη Νέα Δημοκρατία και το ΠΑΣΟΚ και ολοκληρώνεται με τον ΣΥΡΙΖΑ, και ολοκληρώνεται σε κάθε επίπεδο. Εφαρμόζετε το δόγμα Κίσινγκερ, το οποίο μιλάει για πλήγματα σε βάρος των Ελλήνων, ως επί το πλείστον, στη γλώσσα, τη θρησκεία, την ιστορία και το</w:t>
      </w:r>
      <w:r>
        <w:rPr>
          <w:rFonts w:eastAsia="Times New Roman"/>
          <w:bCs/>
          <w:color w:val="222222"/>
          <w:szCs w:val="24"/>
        </w:rPr>
        <w:t xml:space="preserve">ν πολιτισμό. Και αυτό γίνεται σήμερα. </w:t>
      </w:r>
    </w:p>
    <w:p w14:paraId="163C438A"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Να αναφερθώ και στα σχολικά βιβλία από τα οποία αφαιρούνται οι Περσικοί Πόλεμοι. Και είναι λογικό</w:t>
      </w:r>
      <w:r>
        <w:rPr>
          <w:rFonts w:eastAsia="Times New Roman"/>
          <w:szCs w:val="24"/>
        </w:rPr>
        <w:t>,</w:t>
      </w:r>
      <w:r>
        <w:rPr>
          <w:rFonts w:eastAsia="Times New Roman"/>
          <w:szCs w:val="24"/>
        </w:rPr>
        <w:t xml:space="preserve"> βεβαίως, οι μηδίσαντες των ημερών μας να αφαιρούν από τα σχολικά βιβλία τους Περσικούς Πολέμους. Είναι λογικό η χώρα α</w:t>
      </w:r>
      <w:r>
        <w:rPr>
          <w:rFonts w:eastAsia="Times New Roman"/>
          <w:szCs w:val="24"/>
        </w:rPr>
        <w:t>υτή να ξεπουλιέται σε κάθε επίπεδο</w:t>
      </w:r>
      <w:r>
        <w:rPr>
          <w:rFonts w:eastAsia="Times New Roman"/>
          <w:szCs w:val="24"/>
        </w:rPr>
        <w:t>,</w:t>
      </w:r>
      <w:r>
        <w:rPr>
          <w:rFonts w:eastAsia="Times New Roman"/>
          <w:szCs w:val="24"/>
        </w:rPr>
        <w:t xml:space="preserve"> από τις υποδομές, τα αεροδρόμια, το </w:t>
      </w:r>
      <w:r>
        <w:rPr>
          <w:rFonts w:eastAsia="Times New Roman"/>
          <w:szCs w:val="24"/>
          <w:lang w:val="en-US"/>
        </w:rPr>
        <w:t>FIR</w:t>
      </w:r>
      <w:r>
        <w:rPr>
          <w:rFonts w:eastAsia="Times New Roman"/>
          <w:szCs w:val="24"/>
        </w:rPr>
        <w:t xml:space="preserve"> Αθηνών, μέχρι την ιστορία και τον πολιτισμό της. </w:t>
      </w:r>
    </w:p>
    <w:p w14:paraId="163C438B"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 xml:space="preserve">Σε αυτό το ξεπούλημα μοναδική δύναμη αντίδρασης είναι ο Λαϊκός Σύνδεσμος-Χρυσή Αυγή. </w:t>
      </w:r>
    </w:p>
    <w:p w14:paraId="163C438C"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Ευχαριστώ.</w:t>
      </w:r>
    </w:p>
    <w:p w14:paraId="163C438D" w14:textId="77777777" w:rsidR="004A774E" w:rsidRDefault="006F765D">
      <w:pPr>
        <w:tabs>
          <w:tab w:val="left" w:pos="2608"/>
        </w:tabs>
        <w:spacing w:line="600" w:lineRule="auto"/>
        <w:ind w:firstLine="720"/>
        <w:jc w:val="center"/>
        <w:rPr>
          <w:rFonts w:eastAsia="Times New Roman"/>
          <w:szCs w:val="24"/>
        </w:rPr>
      </w:pPr>
      <w:r>
        <w:rPr>
          <w:rFonts w:eastAsia="Times New Roman"/>
          <w:szCs w:val="24"/>
        </w:rPr>
        <w:t>(Χειροκροτήματα από την πτέρυγα τ</w:t>
      </w:r>
      <w:r>
        <w:rPr>
          <w:rFonts w:eastAsia="Times New Roman"/>
          <w:szCs w:val="24"/>
        </w:rPr>
        <w:t>ης Χρυσής Αυγής)</w:t>
      </w:r>
    </w:p>
    <w:p w14:paraId="163C438E" w14:textId="77777777" w:rsidR="004A774E" w:rsidRDefault="006F765D">
      <w:pPr>
        <w:tabs>
          <w:tab w:val="left" w:pos="2608"/>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Ευχαριστούμε, κύριε συνάδελφε.</w:t>
      </w:r>
    </w:p>
    <w:p w14:paraId="163C438F"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Ο συνάδελφος κ. Αλέξανδρος Τριανταφυλλίδης από τον ΣΥΡΙΖΑ έχει τον λόγο.</w:t>
      </w:r>
    </w:p>
    <w:p w14:paraId="163C4390" w14:textId="77777777" w:rsidR="004A774E" w:rsidRDefault="006F765D">
      <w:pPr>
        <w:tabs>
          <w:tab w:val="left" w:pos="2608"/>
        </w:tabs>
        <w:spacing w:line="600" w:lineRule="auto"/>
        <w:ind w:firstLine="720"/>
        <w:jc w:val="both"/>
        <w:rPr>
          <w:rFonts w:eastAsia="Times New Roman"/>
          <w:szCs w:val="24"/>
        </w:rPr>
      </w:pPr>
      <w:r>
        <w:rPr>
          <w:rFonts w:eastAsia="Times New Roman"/>
          <w:b/>
          <w:szCs w:val="24"/>
        </w:rPr>
        <w:t xml:space="preserve">ΑΛΕΞΑΝΔΡΟΣ ΤΡΙΑΝΤΑΦΥΛΛΙΔΗΣ: </w:t>
      </w:r>
      <w:r>
        <w:rPr>
          <w:rFonts w:eastAsia="Times New Roman"/>
          <w:szCs w:val="24"/>
        </w:rPr>
        <w:t>Κύριε Πρόεδρε, αντιλαμβάνομαι την αμηχανία. Και έρχεται ο στίχος: «Και τώρα</w:t>
      </w:r>
      <w:r>
        <w:rPr>
          <w:rFonts w:eastAsia="Times New Roman"/>
          <w:szCs w:val="24"/>
        </w:rPr>
        <w:t xml:space="preserve"> τι θα γένουμε χωρίς βαρβάρους</w:t>
      </w:r>
      <w:r>
        <w:rPr>
          <w:rFonts w:eastAsia="Times New Roman"/>
          <w:szCs w:val="24"/>
        </w:rPr>
        <w:t>;</w:t>
      </w:r>
      <w:r>
        <w:rPr>
          <w:rFonts w:eastAsia="Times New Roman"/>
          <w:szCs w:val="24"/>
        </w:rPr>
        <w:t>»</w:t>
      </w:r>
      <w:r>
        <w:rPr>
          <w:rFonts w:eastAsia="Times New Roman"/>
          <w:szCs w:val="24"/>
        </w:rPr>
        <w:t>.</w:t>
      </w:r>
      <w:r>
        <w:rPr>
          <w:rFonts w:eastAsia="Times New Roman"/>
          <w:szCs w:val="24"/>
        </w:rPr>
        <w:t xml:space="preserve"> Και το αναρωτιέμαι αυτό γιατί όλο το προηγούμενο διάστημα η κοινή γνώμη τροφοδοτήθηκε από κινδυνολογία του τύπου: «Πωλείται ο εθνικός αέρας. Πωλείται το </w:t>
      </w:r>
      <w:r>
        <w:rPr>
          <w:rFonts w:eastAsia="Times New Roman"/>
          <w:szCs w:val="24"/>
          <w:lang w:val="en-US"/>
        </w:rPr>
        <w:t>FIR</w:t>
      </w:r>
      <w:r>
        <w:rPr>
          <w:rFonts w:eastAsia="Times New Roman"/>
          <w:szCs w:val="24"/>
        </w:rPr>
        <w:t xml:space="preserve"> Αθηνών. Πωλούνται οι εργαζόμενοι</w:t>
      </w:r>
      <w:r>
        <w:rPr>
          <w:rFonts w:eastAsia="Times New Roman"/>
          <w:szCs w:val="24"/>
        </w:rPr>
        <w:t>.</w:t>
      </w:r>
      <w:r>
        <w:rPr>
          <w:rFonts w:eastAsia="Times New Roman"/>
          <w:szCs w:val="24"/>
        </w:rPr>
        <w:t xml:space="preserve">». </w:t>
      </w:r>
    </w:p>
    <w:p w14:paraId="163C4391"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Τ</w:t>
      </w:r>
      <w:r>
        <w:rPr>
          <w:rFonts w:eastAsia="Times New Roman"/>
          <w:szCs w:val="24"/>
        </w:rPr>
        <w:t xml:space="preserve">ώρα που κάτι τέτοιο δεν </w:t>
      </w:r>
      <w:r>
        <w:rPr>
          <w:rFonts w:eastAsia="Times New Roman"/>
          <w:szCs w:val="24"/>
        </w:rPr>
        <w:t>συμβαίνει, από αμηχανία και κεκτημένη ταχύτητα πρόλαβαν στη στροφή, ακόμη λίγο ήθελε να πουν ότι αυτό που χθες έλεγαν «</w:t>
      </w:r>
      <w:r>
        <w:rPr>
          <w:rFonts w:eastAsia="Times New Roman"/>
          <w:szCs w:val="24"/>
        </w:rPr>
        <w:t>π</w:t>
      </w:r>
      <w:r>
        <w:rPr>
          <w:rFonts w:eastAsia="Times New Roman"/>
          <w:szCs w:val="24"/>
        </w:rPr>
        <w:t>ωλείται</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κποιείται</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εμαχίζεται</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 xml:space="preserve">πολύονται», τώρα έγινε -το άκουσα από </w:t>
      </w:r>
      <w:r>
        <w:rPr>
          <w:rFonts w:eastAsia="Times New Roman"/>
          <w:szCs w:val="24"/>
        </w:rPr>
        <w:t>Ε</w:t>
      </w:r>
      <w:r>
        <w:rPr>
          <w:rFonts w:eastAsia="Times New Roman"/>
          <w:szCs w:val="24"/>
        </w:rPr>
        <w:t xml:space="preserve">κπρόσωπο </w:t>
      </w:r>
      <w:r>
        <w:rPr>
          <w:rFonts w:eastAsia="Times New Roman"/>
          <w:szCs w:val="24"/>
        </w:rPr>
        <w:t>Κ</w:t>
      </w:r>
      <w:r>
        <w:rPr>
          <w:rFonts w:eastAsia="Times New Roman"/>
          <w:szCs w:val="24"/>
        </w:rPr>
        <w:t xml:space="preserve">οινοβουλευτικό της ελάσσονος </w:t>
      </w:r>
      <w:r>
        <w:rPr>
          <w:rFonts w:eastAsia="Times New Roman"/>
          <w:szCs w:val="24"/>
        </w:rPr>
        <w:t>Α</w:t>
      </w:r>
      <w:r>
        <w:rPr>
          <w:rFonts w:eastAsia="Times New Roman"/>
          <w:szCs w:val="24"/>
        </w:rPr>
        <w:t>ντιπολίτευσης- «</w:t>
      </w:r>
      <w:r>
        <w:rPr>
          <w:rFonts w:eastAsia="Times New Roman"/>
          <w:szCs w:val="24"/>
        </w:rPr>
        <w:t>τ</w:t>
      </w:r>
      <w:r>
        <w:rPr>
          <w:rFonts w:eastAsia="Times New Roman"/>
          <w:szCs w:val="24"/>
        </w:rPr>
        <w:t xml:space="preserve">ώρα </w:t>
      </w:r>
      <w:r>
        <w:rPr>
          <w:rFonts w:eastAsia="Times New Roman"/>
          <w:szCs w:val="24"/>
        </w:rPr>
        <w:t>κάνετε το αυτονόητο». Πώς αλλάζουν έτσι άραγε οι εκτιμήσεις;</w:t>
      </w:r>
    </w:p>
    <w:p w14:paraId="163C4392"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Δ</w:t>
      </w:r>
      <w:r>
        <w:rPr>
          <w:rFonts w:eastAsia="Times New Roman"/>
          <w:szCs w:val="24"/>
        </w:rPr>
        <w:t>εν θα επικαλεστώ την ταπεινότητά μου, κύριε Πρόεδρε. Θα επικαλεστώ έναν άνθρωπο που ήταν αυτής της λογικής, που γνωρίζει το θέμα, γνωρίζει ότι δεν έχει μόνο οικονομική και διαχειριστική διάσταση</w:t>
      </w:r>
      <w:r>
        <w:rPr>
          <w:rFonts w:eastAsia="Times New Roman"/>
          <w:szCs w:val="24"/>
        </w:rPr>
        <w:t xml:space="preserve">, αλλά έχει σαφέστατα εθνική διάσταση το συζητούμενο σχέδιο νόμου. </w:t>
      </w:r>
    </w:p>
    <w:p w14:paraId="163C4393"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Μιλώ για τον κ. Βασίλειο Αλεβιζόπουλο. Τον είχα ακούσει σε τηλεοπτικά δίκτυα να λέ</w:t>
      </w:r>
      <w:r>
        <w:rPr>
          <w:rFonts w:eastAsia="Times New Roman"/>
          <w:szCs w:val="24"/>
        </w:rPr>
        <w:t>ει</w:t>
      </w:r>
      <w:r>
        <w:rPr>
          <w:rFonts w:eastAsia="Times New Roman"/>
          <w:szCs w:val="24"/>
        </w:rPr>
        <w:t xml:space="preserve"> αυτό ακριβώς το πράγμα που μόλις μετέφερα: «Πωλείται ο εθνικός αέρας. Πωλείται το </w:t>
      </w:r>
      <w:r>
        <w:rPr>
          <w:rFonts w:eastAsia="Times New Roman"/>
          <w:szCs w:val="24"/>
          <w:lang w:val="en-US"/>
        </w:rPr>
        <w:t>FIR</w:t>
      </w:r>
      <w:r>
        <w:rPr>
          <w:rFonts w:eastAsia="Times New Roman"/>
          <w:szCs w:val="24"/>
        </w:rPr>
        <w:t xml:space="preserve"> Αθηνών. Απολύοντα</w:t>
      </w:r>
      <w:r>
        <w:rPr>
          <w:rFonts w:eastAsia="Times New Roman"/>
          <w:szCs w:val="24"/>
        </w:rPr>
        <w:t>ι οι εργαζόμενοι</w:t>
      </w:r>
      <w:r>
        <w:rPr>
          <w:rFonts w:eastAsia="Times New Roman"/>
          <w:szCs w:val="24"/>
        </w:rPr>
        <w:t>.</w:t>
      </w:r>
      <w:r>
        <w:rPr>
          <w:rFonts w:eastAsia="Times New Roman"/>
          <w:szCs w:val="24"/>
        </w:rPr>
        <w:t xml:space="preserve">». Και το έλεγε με πόνο ψυχής ένας άνθρωπος που διετέλεσε είκοσι οκτώ χρόνια Πρόεδρος της ΟΣΥΠΑ, της Ομοσπονδίας των Συλλόγων της Πολιτικής Αεροπορίας. </w:t>
      </w:r>
    </w:p>
    <w:p w14:paraId="163C4394"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 xml:space="preserve">Επικαλούμαι τα </w:t>
      </w:r>
      <w:r>
        <w:rPr>
          <w:rFonts w:eastAsia="Times New Roman"/>
          <w:szCs w:val="24"/>
        </w:rPr>
        <w:t>π</w:t>
      </w:r>
      <w:r>
        <w:rPr>
          <w:rFonts w:eastAsia="Times New Roman"/>
          <w:szCs w:val="24"/>
        </w:rPr>
        <w:t>ρακτικά. Λέει ο κ. Βασίλειος Αλεβιζόπουλος: «Το ευχαριστώ το είπα στον</w:t>
      </w:r>
      <w:r>
        <w:rPr>
          <w:rFonts w:eastAsia="Times New Roman"/>
          <w:szCs w:val="24"/>
        </w:rPr>
        <w:t xml:space="preserve"> Υπουργό Σπίρτζη, γιατί πράγματι είχε την καλοσύνη και η ενημέρωση αυτή ήταν σωτήρια για τη χώρα </w:t>
      </w:r>
      <w:r>
        <w:rPr>
          <w:rFonts w:eastAsia="Times New Roman"/>
          <w:szCs w:val="24"/>
        </w:rPr>
        <w:t>μας»,</w:t>
      </w:r>
      <w:r>
        <w:rPr>
          <w:rFonts w:eastAsia="Times New Roman"/>
          <w:szCs w:val="24"/>
        </w:rPr>
        <w:t xml:space="preserve"> λέει ο Αλεβιζόπουλος όχι ο Βουλευτής του ΣΥΡΙΖΑ, </w:t>
      </w:r>
      <w:r>
        <w:rPr>
          <w:rFonts w:eastAsia="Times New Roman"/>
          <w:szCs w:val="24"/>
        </w:rPr>
        <w:t>«</w:t>
      </w:r>
      <w:r>
        <w:rPr>
          <w:rFonts w:eastAsia="Times New Roman"/>
          <w:szCs w:val="24"/>
        </w:rPr>
        <w:t>διότι πράγματι πήραμε πίσω -και το δηλώνω ξεκάθαρα- τη διαχείριση του εναέριου χώρου από αυτούς που μας</w:t>
      </w:r>
      <w:r>
        <w:rPr>
          <w:rFonts w:eastAsia="Times New Roman"/>
          <w:szCs w:val="24"/>
        </w:rPr>
        <w:t xml:space="preserve"> εκβιάζανε</w:t>
      </w:r>
      <w:r>
        <w:rPr>
          <w:rFonts w:eastAsia="Times New Roman"/>
          <w:szCs w:val="24"/>
        </w:rPr>
        <w:t>.</w:t>
      </w:r>
      <w:r>
        <w:rPr>
          <w:rFonts w:eastAsia="Times New Roman"/>
          <w:szCs w:val="24"/>
        </w:rPr>
        <w:t>». Το λέει ο Αλεβιζόπουλος, ο Πρόεδρος της ΟΣΥΠΑ επί είκοσι οκτώ χρόνια.</w:t>
      </w:r>
    </w:p>
    <w:p w14:paraId="163C4395"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Και πιο κάτω: «Τα αεροδρόμια μ</w:t>
      </w:r>
      <w:r>
        <w:rPr>
          <w:rFonts w:eastAsia="Times New Roman"/>
          <w:szCs w:val="24"/>
        </w:rPr>
        <w:t>α</w:t>
      </w:r>
      <w:r>
        <w:rPr>
          <w:rFonts w:eastAsia="Times New Roman"/>
          <w:szCs w:val="24"/>
        </w:rPr>
        <w:t xml:space="preserve">ς τα πήραν. Ο δεύτερος εκβιασμός ήταν ο εναέριος χώρος. Ξαναλέω συγχαρητήρια στον Υπουργό γι’ αυτή την ενέργεια, γιατί πιστεύω ότι για πρώτη </w:t>
      </w:r>
      <w:r>
        <w:rPr>
          <w:rFonts w:eastAsia="Times New Roman"/>
          <w:szCs w:val="24"/>
        </w:rPr>
        <w:t>φορά αναστρέψαμε την απαίτηση των δανειστών να μας πάρουν τον εναέριο χώρο</w:t>
      </w:r>
      <w:r>
        <w:rPr>
          <w:rFonts w:eastAsia="Times New Roman"/>
          <w:szCs w:val="24"/>
        </w:rPr>
        <w:t>.</w:t>
      </w:r>
      <w:r>
        <w:rPr>
          <w:rFonts w:eastAsia="Times New Roman"/>
          <w:szCs w:val="24"/>
        </w:rPr>
        <w:t>». Το κάνει δημόσια και αυτό τον τιμά. Τιμά τη συνδικαλιστική ηγεσία</w:t>
      </w:r>
      <w:r>
        <w:rPr>
          <w:rFonts w:eastAsia="Times New Roman"/>
          <w:szCs w:val="24"/>
        </w:rPr>
        <w:t>,</w:t>
      </w:r>
      <w:r>
        <w:rPr>
          <w:rFonts w:eastAsia="Times New Roman"/>
          <w:szCs w:val="24"/>
        </w:rPr>
        <w:t xml:space="preserve"> που λέει καταλεπτώς ότι ένας διάλογος ξεκίνησε από τον Ιούνιο και ολοκληρώθηκε τώρα και ότι η πολιτική ηγεσία ε</w:t>
      </w:r>
      <w:r>
        <w:rPr>
          <w:rFonts w:eastAsia="Times New Roman"/>
          <w:szCs w:val="24"/>
        </w:rPr>
        <w:t xml:space="preserve">ίχε την απόλυτη εθνική, πολιτική, οικονομική, διαχειριστική ευθύνη. </w:t>
      </w:r>
    </w:p>
    <w:p w14:paraId="163C4396"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Π</w:t>
      </w:r>
      <w:r>
        <w:rPr>
          <w:rFonts w:eastAsia="Times New Roman"/>
          <w:szCs w:val="24"/>
        </w:rPr>
        <w:t>ιο κάτω λέει στο αποκορύφωμά του ο κ. Αλεβιζόπουλος: «Γι’ αυτό στηρίζουμε τον Υπουργό στην προσπάθειά του και στην ανατροπή του να παραμείνουν και παραμένουν στο κράτος</w:t>
      </w:r>
      <w:r>
        <w:rPr>
          <w:rFonts w:eastAsia="Times New Roman"/>
          <w:szCs w:val="24"/>
        </w:rPr>
        <w:t>.</w:t>
      </w:r>
      <w:r>
        <w:rPr>
          <w:rFonts w:eastAsia="Times New Roman"/>
          <w:szCs w:val="24"/>
        </w:rPr>
        <w:t xml:space="preserve">». </w:t>
      </w:r>
    </w:p>
    <w:p w14:paraId="163C4397"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Τι χρεία άλλω</w:t>
      </w:r>
      <w:r>
        <w:rPr>
          <w:rFonts w:eastAsia="Times New Roman"/>
          <w:szCs w:val="24"/>
        </w:rPr>
        <w:t>ν μαρτύρων έχουμε</w:t>
      </w:r>
      <w:r>
        <w:rPr>
          <w:rFonts w:eastAsia="Times New Roman"/>
          <w:szCs w:val="24"/>
        </w:rPr>
        <w:t>,</w:t>
      </w:r>
      <w:r>
        <w:rPr>
          <w:rFonts w:eastAsia="Times New Roman"/>
          <w:szCs w:val="24"/>
        </w:rPr>
        <w:t xml:space="preserve"> για να καταλάβουμε ότι η πολιτική τους αμηχανία, αυτό που έχω ονομάσει για τη Νέα Δημοκρατία «το στερητικό σύνδρομο απώλειας εξουσίας», από τους σπασμούς που παρακολουθήσαμε λίγο πριν από Βήματος της Αιθούσης, κύριε Πρόεδρε; Δεν φτάνει π</w:t>
      </w:r>
      <w:r>
        <w:rPr>
          <w:rFonts w:eastAsia="Times New Roman"/>
          <w:szCs w:val="24"/>
        </w:rPr>
        <w:t xml:space="preserve">ου είναι κυνικοί, δεν φτάνει που είναι νεοφιλελεύθεροι, είναι και μαρτυριάρηδες. Λέει: «Εμείς θέλαμε να το πάμε σε Α.Ε.». Μα, αυτό είναι που είναι σαφές, ότι είχατε προσδοκία της εκποίησης. </w:t>
      </w:r>
    </w:p>
    <w:p w14:paraId="163C4398"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Για να περιγράψουμε, λοιπόν, τι μας παραδώσατε. Μας παραδώσατε κα</w:t>
      </w:r>
      <w:r>
        <w:rPr>
          <w:rFonts w:eastAsia="Times New Roman"/>
          <w:szCs w:val="24"/>
        </w:rPr>
        <w:t xml:space="preserve">ταγγελίες για σπατάλες εκατομμυρίων στην ΥΠΑ. Μας παραδώσατε κρίσιμες ειδικότητες υποστελεχωμένες. Μας παραδώσατε ξεπερασμένα ηλεκτρονικά συστήματα, ένα απαξιωμένο ηλεκτρονικό σύστημα. </w:t>
      </w:r>
    </w:p>
    <w:p w14:paraId="163C4399"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Δ</w:t>
      </w:r>
      <w:r>
        <w:rPr>
          <w:rFonts w:eastAsia="Times New Roman"/>
          <w:szCs w:val="24"/>
        </w:rPr>
        <w:t>ράττομαι της ευκαιρίας στα πέντε λεπτά που έχω να απευθύνω εγώ ο ελάχ</w:t>
      </w:r>
      <w:r>
        <w:rPr>
          <w:rFonts w:eastAsia="Times New Roman"/>
          <w:szCs w:val="24"/>
        </w:rPr>
        <w:t>ιστος, η ταπεινότητά μου, ένα τεράστιο ευχαριστώ στους άνδρες και στις γυναίκες της Υπηρεσίας Πολιτικής Αεροπορίας, γιατί το δικό τους εθνικό, προσωπικό, ατομικό, επαγγελματικό φιλότιμο, η φιλοπατρία, η αίσθηση της κοινωνικής ευθύνης, η αίσθηση ότι διαχειρ</w:t>
      </w:r>
      <w:r>
        <w:rPr>
          <w:rFonts w:eastAsia="Times New Roman"/>
          <w:szCs w:val="24"/>
        </w:rPr>
        <w:t>ίζονται ένα δημόσιο αγαθό με ευρύτερη ακτινοβολία, ήταν που κράτησε όρθια την Υπηρεσία Πολιτικής Αεροπορίας.</w:t>
      </w:r>
    </w:p>
    <w:p w14:paraId="163C439A" w14:textId="77777777" w:rsidR="004A774E" w:rsidRDefault="006F765D">
      <w:pPr>
        <w:spacing w:line="600" w:lineRule="auto"/>
        <w:ind w:firstLine="720"/>
        <w:jc w:val="both"/>
        <w:rPr>
          <w:rFonts w:eastAsia="Times New Roman"/>
          <w:szCs w:val="24"/>
        </w:rPr>
      </w:pPr>
      <w:r>
        <w:rPr>
          <w:rFonts w:eastAsia="Times New Roman"/>
          <w:szCs w:val="24"/>
        </w:rPr>
        <w:t>Γι’ αυτό θα ήθελα από Βήματος της Βουλής -ελπίζω να εκφράζω κι άλλους συναδέλφους- να τους απευθύνω ένα τεράστιο ευχαριστώ γι’ αυτό που έκαναν, που</w:t>
      </w:r>
      <w:r>
        <w:rPr>
          <w:rFonts w:eastAsia="Times New Roman"/>
          <w:szCs w:val="24"/>
        </w:rPr>
        <w:t xml:space="preserve"> κράτησαν την ΥΠΑ όρθια. </w:t>
      </w:r>
    </w:p>
    <w:p w14:paraId="163C439B" w14:textId="77777777" w:rsidR="004A774E" w:rsidRDefault="006F765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63C439C" w14:textId="77777777" w:rsidR="004A774E" w:rsidRDefault="006F765D">
      <w:pPr>
        <w:spacing w:line="600" w:lineRule="auto"/>
        <w:ind w:firstLine="720"/>
        <w:jc w:val="both"/>
        <w:rPr>
          <w:rFonts w:eastAsia="Times New Roman"/>
          <w:szCs w:val="24"/>
        </w:rPr>
      </w:pPr>
      <w:r>
        <w:rPr>
          <w:rFonts w:eastAsia="Times New Roman"/>
          <w:szCs w:val="24"/>
        </w:rPr>
        <w:t>Και ήρθε μια πολιτική ηγεσία για να της πει ξεκάθαρα ότι</w:t>
      </w:r>
      <w:r>
        <w:rPr>
          <w:rFonts w:eastAsia="Times New Roman"/>
          <w:szCs w:val="24"/>
        </w:rPr>
        <w:t>,</w:t>
      </w:r>
      <w:r>
        <w:rPr>
          <w:rFonts w:eastAsia="Times New Roman"/>
          <w:szCs w:val="24"/>
        </w:rPr>
        <w:t xml:space="preserve"> πρώτον, «ανατρέψαμε την πρόθεση των προηγούμενων κυβερνήσεων να ιδιωτικοποιήσουν τόσο το</w:t>
      </w:r>
      <w:r>
        <w:rPr>
          <w:rFonts w:eastAsia="Times New Roman"/>
          <w:szCs w:val="24"/>
        </w:rPr>
        <w:t>ν έλεγχο του εναέριου χώρου όσο και τη διαχείριση των αεροδρομίων». Πώς έγινε αυτό; Αποτρέπεται η εκχώρηση της διαχείρισης των κρατικών αερολιμένων σε μια ανώνυμη εταιρεία, όπως αποτυπωνόταν στον ν.3913/2011. Αποτρέπεται η ιδιωτικοποίηση του παρόχου αερονα</w:t>
      </w:r>
      <w:r>
        <w:rPr>
          <w:rFonts w:eastAsia="Times New Roman"/>
          <w:szCs w:val="24"/>
        </w:rPr>
        <w:t>υτιλίας στα πρότυπα της Κύπρου, η οποία</w:t>
      </w:r>
      <w:r>
        <w:rPr>
          <w:rFonts w:eastAsia="Times New Roman"/>
          <w:szCs w:val="24"/>
        </w:rPr>
        <w:t>,</w:t>
      </w:r>
      <w:r>
        <w:rPr>
          <w:rFonts w:eastAsia="Times New Roman"/>
          <w:szCs w:val="24"/>
        </w:rPr>
        <w:t xml:space="preserve"> αν συνέβαινε, ήταν σαφέστατο ότι θα οδηγούσε σε απολύσεις εργαζομένων. </w:t>
      </w:r>
    </w:p>
    <w:p w14:paraId="163C439D" w14:textId="77777777" w:rsidR="004A774E" w:rsidRDefault="006F765D">
      <w:pPr>
        <w:spacing w:line="600" w:lineRule="auto"/>
        <w:ind w:firstLine="720"/>
        <w:jc w:val="both"/>
        <w:rPr>
          <w:rFonts w:eastAsia="Times New Roman"/>
          <w:szCs w:val="24"/>
        </w:rPr>
      </w:pPr>
      <w:r>
        <w:rPr>
          <w:rFonts w:eastAsia="Times New Roman"/>
          <w:szCs w:val="24"/>
        </w:rPr>
        <w:t xml:space="preserve">Τι λέει η Κυβέρνησή μας και γι’ αυτό υπερψηφίζουμε το συγκεκριμένο σχέδιο νόμου, με το οποίο ολοκληρώνεται η πρώτη αξιολόγηση, όταν ήταν </w:t>
      </w:r>
      <w:r>
        <w:rPr>
          <w:rFonts w:eastAsia="Times New Roman"/>
          <w:szCs w:val="24"/>
        </w:rPr>
        <w:t>ανίκανοι, αδύναμοι, ανεπαρκείς να υπερασπιστούν τα δημόσια, εθνικά, πατριωτικά αγαθά</w:t>
      </w:r>
      <w:r>
        <w:rPr>
          <w:rFonts w:eastAsia="Times New Roman"/>
          <w:szCs w:val="24"/>
        </w:rPr>
        <w:t>,</w:t>
      </w:r>
      <w:r>
        <w:rPr>
          <w:rFonts w:eastAsia="Times New Roman"/>
          <w:szCs w:val="24"/>
        </w:rPr>
        <w:t xml:space="preserve"> μέχρι που ήλθε αυτή η Κυβέρνηση;</w:t>
      </w:r>
    </w:p>
    <w:p w14:paraId="163C439E" w14:textId="77777777" w:rsidR="004A774E" w:rsidRDefault="006F765D">
      <w:pPr>
        <w:spacing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Βουλευτή)</w:t>
      </w:r>
    </w:p>
    <w:p w14:paraId="163C439F" w14:textId="77777777" w:rsidR="004A774E" w:rsidRDefault="006F765D">
      <w:pPr>
        <w:spacing w:line="600" w:lineRule="auto"/>
        <w:ind w:firstLine="720"/>
        <w:jc w:val="both"/>
        <w:rPr>
          <w:rFonts w:eastAsia="Times New Roman"/>
          <w:szCs w:val="24"/>
        </w:rPr>
      </w:pPr>
      <w:r>
        <w:rPr>
          <w:rFonts w:eastAsia="Times New Roman"/>
          <w:szCs w:val="24"/>
        </w:rPr>
        <w:t>Επιτρέψτε μου με αυτό να ολοκληρώσω, κύ</w:t>
      </w:r>
      <w:r>
        <w:rPr>
          <w:rFonts w:eastAsia="Times New Roman"/>
          <w:szCs w:val="24"/>
        </w:rPr>
        <w:t>ριε Πρόεδρε, σε ένα λεπτό.</w:t>
      </w:r>
    </w:p>
    <w:p w14:paraId="163C43A0" w14:textId="77777777" w:rsidR="004A774E" w:rsidRDefault="006F765D">
      <w:pPr>
        <w:spacing w:line="600" w:lineRule="auto"/>
        <w:ind w:firstLine="720"/>
        <w:jc w:val="both"/>
        <w:rPr>
          <w:rFonts w:eastAsia="Times New Roman"/>
          <w:szCs w:val="24"/>
        </w:rPr>
      </w:pPr>
      <w:r>
        <w:rPr>
          <w:rFonts w:eastAsia="Times New Roman"/>
          <w:szCs w:val="24"/>
        </w:rPr>
        <w:t>Ο ελληνικός λαός γίνεται μάρτυρας σήμερα του πιο βρώμικου, ομαδικού, συστημικού πολέμου που έχει εξαπολυθεί εναντίον μιας Κυβέρνησης, που σπάει τα άλατα της διαφθοράς και της διαπλοκής δεκαετιών, που σπάει ένα σύστημα εξουσίας, π</w:t>
      </w:r>
      <w:r>
        <w:rPr>
          <w:rFonts w:eastAsia="Times New Roman"/>
          <w:szCs w:val="24"/>
        </w:rPr>
        <w:t>ου ήθελε μη ευθύνη πολιτικών, μη πληρωμή αδειών, μη δίωξη τραπεζιτών. Μια Κυβέρνηση που λέει τέλος στις επιταγές αέρος-αέρος</w:t>
      </w:r>
      <w:r>
        <w:rPr>
          <w:rFonts w:eastAsia="Times New Roman"/>
          <w:szCs w:val="24"/>
        </w:rPr>
        <w:t>,</w:t>
      </w:r>
      <w:r>
        <w:rPr>
          <w:rFonts w:eastAsia="Times New Roman"/>
          <w:szCs w:val="24"/>
        </w:rPr>
        <w:t xml:space="preserve"> που μπαίνουν εγγυήσεις για να εισπραχθούν δάνεια. Χτυπήσαμε στην καρδιά του συστήματος, που τώρα σπαρταράει.</w:t>
      </w:r>
    </w:p>
    <w:p w14:paraId="163C43A1" w14:textId="77777777" w:rsidR="004A774E" w:rsidRDefault="006F765D">
      <w:pPr>
        <w:spacing w:line="600" w:lineRule="auto"/>
        <w:ind w:firstLine="720"/>
        <w:jc w:val="both"/>
        <w:rPr>
          <w:rFonts w:eastAsia="Times New Roman"/>
          <w:szCs w:val="24"/>
        </w:rPr>
      </w:pPr>
      <w:r>
        <w:rPr>
          <w:rFonts w:eastAsia="Times New Roman"/>
          <w:szCs w:val="24"/>
        </w:rPr>
        <w:t>Και ζητώ, απαιτώ</w:t>
      </w:r>
      <w:r>
        <w:rPr>
          <w:rFonts w:eastAsia="Times New Roman"/>
          <w:szCs w:val="24"/>
        </w:rPr>
        <w:t>,</w:t>
      </w:r>
      <w:r>
        <w:rPr>
          <w:rFonts w:eastAsia="Times New Roman"/>
          <w:szCs w:val="24"/>
        </w:rPr>
        <w:t xml:space="preserve"> από</w:t>
      </w:r>
      <w:r>
        <w:rPr>
          <w:rFonts w:eastAsia="Times New Roman"/>
          <w:szCs w:val="24"/>
        </w:rPr>
        <w:t xml:space="preserve"> το</w:t>
      </w:r>
      <w:r>
        <w:rPr>
          <w:rFonts w:eastAsia="Times New Roman"/>
          <w:szCs w:val="24"/>
        </w:rPr>
        <w:t>ν</w:t>
      </w:r>
      <w:r>
        <w:rPr>
          <w:rFonts w:eastAsia="Times New Roman"/>
          <w:szCs w:val="24"/>
        </w:rPr>
        <w:t xml:space="preserve"> Χρήστο Σπίρτζη να φέρει στη Βουλή το κόλπο γκρόσο της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 Εκεί θα δούμε πώς οι εραστές κι οι θιασώτες της ελεύθερης οικονομίας έκαναν διαγωνισμό με έναν υποψήφιο. Εκεί θα κληθούν να απαντήσουν…</w:t>
      </w:r>
    </w:p>
    <w:p w14:paraId="163C43A2" w14:textId="77777777" w:rsidR="004A774E" w:rsidRDefault="006F765D">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Τριανταφυλλίδη</w:t>
      </w:r>
      <w:r>
        <w:rPr>
          <w:rFonts w:eastAsia="Times New Roman"/>
          <w:szCs w:val="24"/>
        </w:rPr>
        <w:t>, ευχαριστούμε. Έχετε υπερβεί την ώρα.</w:t>
      </w:r>
    </w:p>
    <w:p w14:paraId="163C43A3" w14:textId="77777777" w:rsidR="004A774E" w:rsidRDefault="006F765D">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Κύριε Πρόεδρε, επιτρέψτε μου.</w:t>
      </w:r>
    </w:p>
    <w:p w14:paraId="163C43A4" w14:textId="77777777" w:rsidR="004A774E" w:rsidRDefault="006F765D">
      <w:pPr>
        <w:spacing w:line="600" w:lineRule="auto"/>
        <w:ind w:firstLine="720"/>
        <w:jc w:val="both"/>
        <w:rPr>
          <w:rFonts w:eastAsia="Times New Roman"/>
          <w:szCs w:val="24"/>
        </w:rPr>
      </w:pPr>
      <w:r>
        <w:rPr>
          <w:rFonts w:eastAsia="Times New Roman"/>
          <w:szCs w:val="24"/>
        </w:rPr>
        <w:t>Πώς γίνεται το κράτος να περιμένει το 2012, με μελέτη, 718 εκατομμύρια και να εισπράττει 18 εκατομμύρια από έναν υποψήφιο;</w:t>
      </w:r>
    </w:p>
    <w:p w14:paraId="163C43A5" w14:textId="77777777" w:rsidR="004A774E" w:rsidRDefault="006F765D">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w:t>
      </w:r>
      <w:r>
        <w:rPr>
          <w:rFonts w:eastAsia="Times New Roman"/>
          <w:szCs w:val="24"/>
        </w:rPr>
        <w:t>ριστούμε.</w:t>
      </w:r>
    </w:p>
    <w:p w14:paraId="163C43A6" w14:textId="77777777" w:rsidR="004A774E" w:rsidRDefault="006F765D">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Γιατί άλλαξαν τον χάρτη των συχνοτήτων. </w:t>
      </w:r>
    </w:p>
    <w:p w14:paraId="163C43A7" w14:textId="77777777" w:rsidR="004A774E" w:rsidRDefault="006F765D">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συνάδελφε, παρακαλώ.</w:t>
      </w:r>
    </w:p>
    <w:p w14:paraId="163C43A8" w14:textId="77777777" w:rsidR="004A774E" w:rsidRDefault="006F765D">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Όλα αυτά θα καταδείξουν</w:t>
      </w:r>
      <w:r>
        <w:rPr>
          <w:rFonts w:eastAsia="Times New Roman"/>
          <w:szCs w:val="24"/>
        </w:rPr>
        <w:t>,</w:t>
      </w:r>
      <w:r>
        <w:rPr>
          <w:rFonts w:eastAsia="Times New Roman"/>
          <w:szCs w:val="24"/>
        </w:rPr>
        <w:t xml:space="preserve"> και τελειώνω με αυτό, κύριε Πρόεδρε…</w:t>
      </w:r>
    </w:p>
    <w:p w14:paraId="163C43A9" w14:textId="77777777" w:rsidR="004A774E" w:rsidRDefault="006F765D">
      <w:pPr>
        <w:spacing w:line="600" w:lineRule="auto"/>
        <w:ind w:firstLine="720"/>
        <w:jc w:val="both"/>
        <w:rPr>
          <w:rFonts w:eastAsia="Times New Roman"/>
          <w:szCs w:val="24"/>
        </w:rPr>
      </w:pPr>
      <w:r>
        <w:rPr>
          <w:rFonts w:eastAsia="Times New Roman"/>
          <w:b/>
          <w:szCs w:val="24"/>
        </w:rPr>
        <w:t>ΠΡΟΕΔΡΕΥΩΝ (Σπυρίδων Λυκούδη</w:t>
      </w:r>
      <w:r>
        <w:rPr>
          <w:rFonts w:eastAsia="Times New Roman"/>
          <w:b/>
          <w:szCs w:val="24"/>
        </w:rPr>
        <w:t>ς):</w:t>
      </w:r>
      <w:r>
        <w:rPr>
          <w:rFonts w:eastAsia="Times New Roman"/>
          <w:szCs w:val="24"/>
        </w:rPr>
        <w:t xml:space="preserve"> Δεν αφήσατε κανένα θέμα άθικτο, κύριε συνάδελφε.</w:t>
      </w:r>
    </w:p>
    <w:p w14:paraId="163C43AA" w14:textId="77777777" w:rsidR="004A774E" w:rsidRDefault="006F765D">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Δεν μπορεί να μην ειπωθεί. Εγγράφονται, όπως εγγράφεται και το σχέδιο νόμου. Σας ευχαριστώ, κύριε Πρόεδρε, που βρήκατε στη δική μου ομιλία και όχι στους προηγούμενους, οι οποί</w:t>
      </w:r>
      <w:r>
        <w:rPr>
          <w:rFonts w:eastAsia="Times New Roman"/>
          <w:szCs w:val="24"/>
        </w:rPr>
        <w:t>οι αναφέρθηκαν καταλεπτώς σε άρθρα του σχεδίου νόμου.</w:t>
      </w:r>
    </w:p>
    <w:p w14:paraId="163C43AB" w14:textId="77777777" w:rsidR="004A774E" w:rsidRDefault="006F765D">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Έχετε παράπονο από το Προεδρείο; Είστε στα επτάμισι λεπτά και έχετε και παράπονο;</w:t>
      </w:r>
    </w:p>
    <w:p w14:paraId="163C43AC" w14:textId="77777777" w:rsidR="004A774E" w:rsidRDefault="006F765D">
      <w:pPr>
        <w:spacing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Επειδή, κύριε Σπύρο Λυκούδη, σας εκτιμώ και για την πορεία σας και για την παρουσία σας στη θέση του Προέδρου, δίνετε τη δυνατότητα σε έναν Βουλευτή να εκφραστεί όχι μόνο για το σχέδιο νόμου αλλά και για μια περιρρέουσα πολιτική ατμόσφαιρα και συγκυρία</w:t>
      </w:r>
      <w:r>
        <w:rPr>
          <w:rFonts w:eastAsia="Times New Roman"/>
          <w:szCs w:val="24"/>
        </w:rPr>
        <w:t>,</w:t>
      </w:r>
      <w:r>
        <w:rPr>
          <w:rFonts w:eastAsia="Times New Roman"/>
          <w:szCs w:val="24"/>
        </w:rPr>
        <w:t xml:space="preserve"> π</w:t>
      </w:r>
      <w:r>
        <w:rPr>
          <w:rFonts w:eastAsia="Times New Roman"/>
          <w:szCs w:val="24"/>
        </w:rPr>
        <w:t>ου όζει. Ο βρώμικος πόλεμος του συστήματος δεν θα περάσει. Θα μείνουμε όρθιοι. Αυτό ας το ξέρουν καλά οι μεγάλοι ολιγάρχες της διαφθοράς και της διαπλοκής.</w:t>
      </w:r>
    </w:p>
    <w:p w14:paraId="163C43AD" w14:textId="77777777" w:rsidR="004A774E" w:rsidRDefault="006F765D">
      <w:pPr>
        <w:spacing w:line="600" w:lineRule="auto"/>
        <w:ind w:firstLine="720"/>
        <w:jc w:val="both"/>
        <w:rPr>
          <w:rFonts w:eastAsia="Times New Roman"/>
          <w:szCs w:val="24"/>
        </w:rPr>
      </w:pPr>
      <w:r>
        <w:rPr>
          <w:rFonts w:eastAsia="Times New Roman"/>
          <w:szCs w:val="24"/>
        </w:rPr>
        <w:t>Σας ευχαριστώ.</w:t>
      </w:r>
    </w:p>
    <w:p w14:paraId="163C43AE" w14:textId="77777777" w:rsidR="004A774E" w:rsidRDefault="006F765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63C43AF" w14:textId="77777777" w:rsidR="004A774E" w:rsidRDefault="006F765D">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w:t>
      </w:r>
      <w:r>
        <w:rPr>
          <w:rFonts w:eastAsia="Times New Roman"/>
          <w:szCs w:val="24"/>
        </w:rPr>
        <w:t>ύμε.</w:t>
      </w:r>
    </w:p>
    <w:p w14:paraId="163C43B0" w14:textId="77777777" w:rsidR="004A774E" w:rsidRDefault="006F765D">
      <w:pPr>
        <w:spacing w:line="600" w:lineRule="auto"/>
        <w:ind w:firstLine="709"/>
        <w:jc w:val="both"/>
        <w:rPr>
          <w:rFonts w:eastAsia="Times New Roman"/>
        </w:rPr>
      </w:pPr>
      <w:r>
        <w:rPr>
          <w:rFonts w:eastAsia="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w:t>
      </w:r>
      <w:r>
        <w:rPr>
          <w:rFonts w:eastAsia="Times New Roman"/>
        </w:rPr>
        <w:t xml:space="preserve"> και τον τρόπο οργάνωσης και λειτουργίας της Βουλής, σαράντα πέντε μαθητές και μαθήτριες και τρεις εκπαιδευτικοί συνοδοί τους από το 2</w:t>
      </w:r>
      <w:r>
        <w:rPr>
          <w:rFonts w:eastAsia="Times New Roman"/>
          <w:vertAlign w:val="superscript"/>
        </w:rPr>
        <w:t xml:space="preserve">ο </w:t>
      </w:r>
      <w:r>
        <w:rPr>
          <w:rFonts w:eastAsia="Times New Roman"/>
        </w:rPr>
        <w:t xml:space="preserve">Γενικό Λύκειο Πατρών. </w:t>
      </w:r>
    </w:p>
    <w:p w14:paraId="163C43B1" w14:textId="77777777" w:rsidR="004A774E" w:rsidRDefault="006F765D">
      <w:pPr>
        <w:spacing w:line="600" w:lineRule="auto"/>
        <w:ind w:left="360" w:firstLine="360"/>
        <w:jc w:val="both"/>
        <w:rPr>
          <w:rFonts w:eastAsia="Times New Roman"/>
        </w:rPr>
      </w:pPr>
      <w:r>
        <w:rPr>
          <w:rFonts w:eastAsia="Times New Roman"/>
        </w:rPr>
        <w:t xml:space="preserve">Η Βουλή τούς καλωσορίζει. </w:t>
      </w:r>
    </w:p>
    <w:p w14:paraId="163C43B2" w14:textId="77777777" w:rsidR="004A774E" w:rsidRDefault="006F765D">
      <w:pPr>
        <w:spacing w:line="600" w:lineRule="auto"/>
        <w:ind w:left="360"/>
        <w:jc w:val="center"/>
        <w:rPr>
          <w:rFonts w:eastAsia="Times New Roman"/>
        </w:rPr>
      </w:pPr>
      <w:r>
        <w:rPr>
          <w:rFonts w:eastAsia="Times New Roman"/>
        </w:rPr>
        <w:t>(Χειροκροτήματα απ</w:t>
      </w:r>
      <w:r>
        <w:rPr>
          <w:rFonts w:eastAsia="Times New Roman"/>
        </w:rPr>
        <w:t>’</w:t>
      </w:r>
      <w:r>
        <w:rPr>
          <w:rFonts w:eastAsia="Times New Roman"/>
        </w:rPr>
        <w:t xml:space="preserve"> όλες τις πτέρυγες της Βουλής)</w:t>
      </w:r>
    </w:p>
    <w:p w14:paraId="163C43B3" w14:textId="77777777" w:rsidR="004A774E" w:rsidRDefault="006F765D">
      <w:pPr>
        <w:spacing w:line="600" w:lineRule="auto"/>
        <w:ind w:firstLine="720"/>
        <w:jc w:val="both"/>
        <w:rPr>
          <w:rFonts w:eastAsia="Times New Roman"/>
          <w:szCs w:val="24"/>
        </w:rPr>
      </w:pPr>
      <w:r>
        <w:rPr>
          <w:rFonts w:eastAsia="Times New Roman"/>
          <w:szCs w:val="24"/>
        </w:rPr>
        <w:t xml:space="preserve">Τον λόγο έχει ο κ. Μαυρουδής Βορίδης. </w:t>
      </w:r>
    </w:p>
    <w:p w14:paraId="163C43B4"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Ευχαριστώ, κύριε Πρόεδρε. </w:t>
      </w:r>
    </w:p>
    <w:p w14:paraId="163C43B5"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μπαίνει κανείς σε πειρασμό πάντοτε, όταν ακούει τέτοιες ομιλίες, να απαντήσει. Διότι ξέρετε ότι αυτού του τύπου τη ρητορική δεν την πιστεύει </w:t>
      </w:r>
      <w:r>
        <w:rPr>
          <w:rFonts w:eastAsia="Times New Roman" w:cs="Times New Roman"/>
          <w:szCs w:val="24"/>
        </w:rPr>
        <w:t>πια κανένας. Δεν ξέρω αν το έχετε αντιληφθεί. Δεν περνάει πουθενά. Πρόκειται για το απόλυτο κενό. Αναρωτιέμαι αν εσείς οι ίδιοι που τα λέτε τα πιστεύετε ή τα λέτε λόγω καθήκοντος, το οποίο είναι κατανοητό. Εντάξει, το καθήκον σας να το κάνετε, αλλά όχι ότι</w:t>
      </w:r>
      <w:r>
        <w:rPr>
          <w:rFonts w:eastAsia="Times New Roman" w:cs="Times New Roman"/>
          <w:szCs w:val="24"/>
        </w:rPr>
        <w:t xml:space="preserve"> στα σοβαρά τώρα πιστεύει κανείς ότι δίνετε και μάχη με τη διαπλοκή μετά τον Καλογρίτσα. Μετά τον Καλογρίτσα δίνετε μάχη με τη διαπλοκή;</w:t>
      </w:r>
    </w:p>
    <w:p w14:paraId="163C43B6" w14:textId="77777777" w:rsidR="004A774E" w:rsidRDefault="006F765D">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63C43B7"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Κανονίσατε να στήσετε άνθρωπο, να του δώσετε άδεια και κανάλι, ψάξατε να του βρείτ</w:t>
      </w:r>
      <w:r>
        <w:rPr>
          <w:rFonts w:eastAsia="Times New Roman" w:cs="Times New Roman"/>
          <w:szCs w:val="24"/>
        </w:rPr>
        <w:t>ε τα λεφτά από την Α</w:t>
      </w:r>
      <w:r>
        <w:rPr>
          <w:rFonts w:eastAsia="Times New Roman" w:cs="Times New Roman"/>
          <w:szCs w:val="24"/>
        </w:rPr>
        <w:t>ττικής</w:t>
      </w:r>
      <w:r>
        <w:rPr>
          <w:rFonts w:eastAsia="Times New Roman" w:cs="Times New Roman"/>
          <w:szCs w:val="24"/>
        </w:rPr>
        <w:t xml:space="preserve"> δεν είχε ο άνθρωπος μία πεντάρα και τώρα ξαφνικά έχετε κάνει και συναντήσεις, από ό,τι λέει ο Κοντομηνάς, για να ρυθμίσετε το πολιτικό περιεχόμενο των εκπομπών και δίνετε μάχη με τη διαπλοκή! Πού να τα πείτε και να μη σας ξεφωνίσ</w:t>
      </w:r>
      <w:r>
        <w:rPr>
          <w:rFonts w:eastAsia="Times New Roman" w:cs="Times New Roman"/>
          <w:szCs w:val="24"/>
        </w:rPr>
        <w:t>ουν!</w:t>
      </w:r>
    </w:p>
    <w:p w14:paraId="163C43B8"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δεν σας ξεφωνίζουμε, γιατί είμαστε συνηθισμένοι να ακούμε τέτοια πράγματα εδώ μέσα</w:t>
      </w:r>
      <w:r>
        <w:rPr>
          <w:rFonts w:eastAsia="Times New Roman" w:cs="Times New Roman"/>
          <w:szCs w:val="24"/>
        </w:rPr>
        <w:t>,</w:t>
      </w:r>
      <w:r>
        <w:rPr>
          <w:rFonts w:eastAsia="Times New Roman" w:cs="Times New Roman"/>
          <w:szCs w:val="24"/>
        </w:rPr>
        <w:t xml:space="preserve"> λόγω –αν θέλετε- ενός είδους συνήθειας. Όμως, όχι τώρα να ακούγονται τέτοια πράγματα! </w:t>
      </w:r>
    </w:p>
    <w:p w14:paraId="163C43B9"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Έρχομαι στο νομοσχέδιο. Εδώ υπάρχει μια θεμελιακή αντίφαση, την οποία υπήρ</w:t>
      </w:r>
      <w:r>
        <w:rPr>
          <w:rFonts w:eastAsia="Times New Roman" w:cs="Times New Roman"/>
          <w:szCs w:val="24"/>
        </w:rPr>
        <w:t>χε λόγος να λύσει ο Υπουργός. Αυτό το οποίο αναφέρεται στην αρχή -με το οποίο εγώ θα πω ότι κατ’ αρχήν συμφωνούμε- για την αναγκαιότητα δηλαδή ενός λειτουργικού διαχωρισμού, το πιστεύετε ή όχι; Το γράφει η αιτιολογική έκθεση. Θα πω γιατί σας ρωτώ. Διότι έχ</w:t>
      </w:r>
      <w:r>
        <w:rPr>
          <w:rFonts w:eastAsia="Times New Roman" w:cs="Times New Roman"/>
          <w:szCs w:val="24"/>
        </w:rPr>
        <w:t>ετε την άποψη ότι αυτό το οποίο φτιάχνετε για να επιτύχετε τον λειτουργικό διαχωρισμό δεν είναι ανεξάρτητη αρχή. Είναι ή δεν είναι στο μυαλό σας; Πώς την καταλαβαίνετε; Εγώ θα σας πω ότι δεν έχει και μεγάλη σημασία τι έχετε στο μυαλό σας, σημασία έχει τι γ</w:t>
      </w:r>
      <w:r>
        <w:rPr>
          <w:rFonts w:eastAsia="Times New Roman" w:cs="Times New Roman"/>
          <w:szCs w:val="24"/>
        </w:rPr>
        <w:t xml:space="preserve">ράφεται και σημασία έχει το τι αποτυπώνεται σε νομικά κείμενα. </w:t>
      </w:r>
    </w:p>
    <w:p w14:paraId="163C43BA" w14:textId="77777777" w:rsidR="004A774E" w:rsidRDefault="006F765D">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Ακριβώς!</w:t>
      </w:r>
    </w:p>
    <w:p w14:paraId="163C43BB" w14:textId="77777777" w:rsidR="004A774E" w:rsidRDefault="006F765D">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Και ακριβώς επειδή αυτό το οποίο αποτυπώνεται στα νομικά κείμενα είναι η λειτουργική, διοικητική και οι</w:t>
      </w:r>
      <w:r>
        <w:rPr>
          <w:rFonts w:eastAsia="Times New Roman"/>
          <w:szCs w:val="24"/>
        </w:rPr>
        <w:t xml:space="preserve">κονομική αυτοτέλεια και θεμελιώνεται ο κοινοβουλευτικός έλεγχος επ’ αυτής της αρχής, σας λέω ότι στην πραγματικότητα έχει όλα τα χαρακτηριστικά της ανεξάρτητης αρχής. </w:t>
      </w:r>
    </w:p>
    <w:p w14:paraId="163C43BC" w14:textId="77777777" w:rsidR="004A774E" w:rsidRDefault="006F765D">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 xml:space="preserve">Δεν το διαβάσατε καλά. </w:t>
      </w:r>
      <w:r>
        <w:rPr>
          <w:rFonts w:eastAsia="Times New Roman"/>
          <w:szCs w:val="24"/>
        </w:rPr>
        <w:t>Διαβάστε το άρθρο 1!</w:t>
      </w:r>
    </w:p>
    <w:p w14:paraId="163C43BD" w14:textId="77777777" w:rsidR="004A774E" w:rsidRDefault="006F765D">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Μη μου λέτε τώρα για τα νομικά, κύριε Σπίρτζη, ότι δεν έχω διαβάσει! Εκεί σεμνότης! Σε όλα τα άλλα να διαφωνούμε, αλλά, αν θέλετε, να σας διαβάσω τις συγκεκριμένες διατυπώσεις. Και παρεμπιπτόντως, μη μου λέτε ότι δεν</w:t>
      </w:r>
      <w:r>
        <w:rPr>
          <w:rFonts w:eastAsia="Times New Roman"/>
          <w:szCs w:val="24"/>
        </w:rPr>
        <w:t xml:space="preserve"> έχω διαβάσει, γιατί τότε λέτε ότι δεν το έχει διαβάσει και η Επιστημονική Επιτροπή της Βουλής</w:t>
      </w:r>
      <w:r>
        <w:rPr>
          <w:rFonts w:eastAsia="Times New Roman"/>
          <w:szCs w:val="24"/>
        </w:rPr>
        <w:t>,</w:t>
      </w:r>
      <w:r>
        <w:rPr>
          <w:rFonts w:eastAsia="Times New Roman"/>
          <w:szCs w:val="24"/>
        </w:rPr>
        <w:t xml:space="preserve"> που λέει τα ίδια με εμένα. Αφήστε τώρα τα «δεν τα έχεις διαβάσει». Όχι σε εμένα τα «δεν τα έχεις διαβάσει»! </w:t>
      </w:r>
    </w:p>
    <w:p w14:paraId="163C43BE" w14:textId="77777777" w:rsidR="004A774E" w:rsidRDefault="006F765D">
      <w:pPr>
        <w:spacing w:line="600" w:lineRule="auto"/>
        <w:ind w:firstLine="720"/>
        <w:jc w:val="both"/>
        <w:rPr>
          <w:rFonts w:eastAsia="Times New Roman"/>
          <w:szCs w:val="24"/>
        </w:rPr>
      </w:pPr>
      <w:r>
        <w:rPr>
          <w:rFonts w:eastAsia="Times New Roman"/>
          <w:szCs w:val="24"/>
        </w:rPr>
        <w:t>Εδώ, λοιπόν, μέσα στη φαντασίωσή σας και στην αναγκ</w:t>
      </w:r>
      <w:r>
        <w:rPr>
          <w:rFonts w:eastAsia="Times New Roman"/>
          <w:szCs w:val="24"/>
        </w:rPr>
        <w:t xml:space="preserve">αιότητά σας να αποφύγετε αυτό που πράγματι είναι αναγκαίο, που είναι αυτός ο λειτουργικός διαχωρισμός, κάνατε μια επιλογή για την οποία έρχεστε εδώ στους δικούς σας και λέτε «όχι, προς Θεού, αυτό δεν είναι ανεξάρτητη αρχή, κρατική </w:t>
      </w:r>
      <w:r>
        <w:rPr>
          <w:rFonts w:eastAsia="Times New Roman"/>
          <w:szCs w:val="24"/>
        </w:rPr>
        <w:t>Υ</w:t>
      </w:r>
      <w:r>
        <w:rPr>
          <w:rFonts w:eastAsia="Times New Roman"/>
          <w:szCs w:val="24"/>
        </w:rPr>
        <w:t xml:space="preserve">πηρεσία είναι». </w:t>
      </w:r>
    </w:p>
    <w:p w14:paraId="163C43BF" w14:textId="77777777" w:rsidR="004A774E" w:rsidRDefault="006F765D">
      <w:pPr>
        <w:spacing w:line="600" w:lineRule="auto"/>
        <w:ind w:firstLine="720"/>
        <w:jc w:val="both"/>
        <w:rPr>
          <w:rFonts w:eastAsia="Times New Roman"/>
          <w:szCs w:val="24"/>
        </w:rPr>
      </w:pPr>
      <w:r>
        <w:rPr>
          <w:rFonts w:eastAsia="Times New Roman"/>
          <w:szCs w:val="24"/>
        </w:rPr>
        <w:t>Να τα α</w:t>
      </w:r>
      <w:r>
        <w:rPr>
          <w:rFonts w:eastAsia="Times New Roman"/>
          <w:szCs w:val="24"/>
        </w:rPr>
        <w:t xml:space="preserve">κούσετε εσείς και να μη στενοχωριέστε! Γι’ αυτό γίνεται αυτό. </w:t>
      </w:r>
    </w:p>
    <w:p w14:paraId="163C43C0" w14:textId="77777777" w:rsidR="004A774E" w:rsidRDefault="006F765D">
      <w:pPr>
        <w:spacing w:line="600" w:lineRule="auto"/>
        <w:ind w:firstLine="720"/>
        <w:jc w:val="both"/>
        <w:rPr>
          <w:rFonts w:eastAsia="Times New Roman"/>
          <w:szCs w:val="24"/>
        </w:rPr>
      </w:pPr>
      <w:r>
        <w:rPr>
          <w:rFonts w:eastAsia="Times New Roman"/>
          <w:szCs w:val="24"/>
        </w:rPr>
        <w:t xml:space="preserve">Η πραγματικότητα είναι, λοιπόν, ότι είναι ανεξάρτητη αρχή. Το τελειώσαμε αυτό. </w:t>
      </w:r>
    </w:p>
    <w:p w14:paraId="163C43C1" w14:textId="77777777" w:rsidR="004A774E" w:rsidRDefault="006F765D">
      <w:pPr>
        <w:spacing w:line="600" w:lineRule="auto"/>
        <w:ind w:firstLine="720"/>
        <w:jc w:val="both"/>
        <w:rPr>
          <w:rFonts w:eastAsia="Times New Roman"/>
          <w:szCs w:val="24"/>
        </w:rPr>
      </w:pPr>
      <w:r>
        <w:rPr>
          <w:rFonts w:eastAsia="Times New Roman"/>
          <w:szCs w:val="24"/>
        </w:rPr>
        <w:t xml:space="preserve">Έχω, όμως, άλλες απορίες. Ερώτηση: Τη δουλειά σας θα αρχίσετε να την κάνετε; </w:t>
      </w:r>
    </w:p>
    <w:p w14:paraId="163C43C2" w14:textId="77777777" w:rsidR="004A774E" w:rsidRDefault="006F765D">
      <w:pPr>
        <w:spacing w:line="600" w:lineRule="auto"/>
        <w:ind w:firstLine="720"/>
        <w:jc w:val="both"/>
        <w:rPr>
          <w:rFonts w:eastAsia="Times New Roman"/>
          <w:szCs w:val="24"/>
        </w:rPr>
      </w:pPr>
      <w:r>
        <w:rPr>
          <w:rFonts w:eastAsia="Times New Roman"/>
          <w:szCs w:val="24"/>
        </w:rPr>
        <w:t>Διότι, κύριε Πρόεδρε –και επιτρέψτε</w:t>
      </w:r>
      <w:r>
        <w:rPr>
          <w:rFonts w:eastAsia="Times New Roman"/>
          <w:szCs w:val="24"/>
        </w:rPr>
        <w:t xml:space="preserve"> μου, αυτό είναι ένα ζήτημα το οποίο πρέπει να το συζητήσουμε, διότι είναι ένα ζήτημα κοινοβουλευτικής τάξης-</w:t>
      </w:r>
      <w:r>
        <w:rPr>
          <w:rFonts w:eastAsia="Times New Roman"/>
          <w:szCs w:val="24"/>
        </w:rPr>
        <w:t>,</w:t>
      </w:r>
      <w:r>
        <w:rPr>
          <w:rFonts w:eastAsia="Times New Roman"/>
          <w:szCs w:val="24"/>
        </w:rPr>
        <w:t xml:space="preserve"> είναι δυνατόν να συνεχίσουν εδώ να έρχονται τέτοιες διατυπώσεις; Διαβάζω από τις εκθέσεις του Γενικού Λογιστηρίου του Κράτους. Ακούστε τώρα από τ</w:t>
      </w:r>
      <w:r>
        <w:rPr>
          <w:rFonts w:eastAsia="Times New Roman"/>
          <w:szCs w:val="24"/>
        </w:rPr>
        <w:t>ο Γενικό Λογιστήριο: «Ετήσια δαπάνη από την καταβολή της μισθοδοσίας του νέου Υποδιοικητή της ΥΠΑ: Η εν λόγω δαπάνη δεν έχει προσδιοριστεί από το επισπεύδον Υπουργείο</w:t>
      </w:r>
      <w:r>
        <w:rPr>
          <w:rFonts w:eastAsia="Times New Roman"/>
          <w:szCs w:val="24"/>
        </w:rPr>
        <w:t>.</w:t>
      </w:r>
      <w:r>
        <w:rPr>
          <w:rFonts w:eastAsia="Times New Roman"/>
          <w:szCs w:val="24"/>
        </w:rPr>
        <w:t>». Αυτό είναι το πρώτο. Δεύτερον: «Ενδεχόμενη δαπάνη από τυχόν σύσταση προσωποπαγών θέσεω</w:t>
      </w:r>
      <w:r>
        <w:rPr>
          <w:rFonts w:eastAsia="Times New Roman"/>
          <w:szCs w:val="24"/>
        </w:rPr>
        <w:t>ν: Ούτε αυτή έχει προσδιοριστεί από το Υπουργείο</w:t>
      </w:r>
      <w:r>
        <w:rPr>
          <w:rFonts w:eastAsia="Times New Roman"/>
          <w:szCs w:val="24"/>
        </w:rPr>
        <w:t>.</w:t>
      </w:r>
      <w:r>
        <w:rPr>
          <w:rFonts w:eastAsia="Times New Roman"/>
          <w:szCs w:val="24"/>
        </w:rPr>
        <w:t>». Συνεχίζω: «Οι ανωτέρω δαπάνες για τις οποίες δεν εστάλησαν στοιχεία από το επισπεύδον Υπουργείο για την εκτίμηση του ύψους αυτών εξαρτώνται από πραγματικά γεγονότα και από την έκδοση σχετικών υπουργικών α</w:t>
      </w:r>
      <w:r>
        <w:rPr>
          <w:rFonts w:eastAsia="Times New Roman"/>
          <w:szCs w:val="24"/>
        </w:rPr>
        <w:t>ποφάσεων</w:t>
      </w:r>
      <w:r>
        <w:rPr>
          <w:rFonts w:eastAsia="Times New Roman"/>
          <w:szCs w:val="24"/>
        </w:rPr>
        <w:t>.</w:t>
      </w:r>
      <w:r>
        <w:rPr>
          <w:rFonts w:eastAsia="Times New Roman"/>
          <w:szCs w:val="24"/>
        </w:rPr>
        <w:t>». Συνεχίζω: «Το οικονομικό αποτέλεσμα που προκύπτει από την εν γένει αναδιοργάνωση των οργανικών μονάδων της ΥΠΑ δεν είναι δυνατό να προσδιοριστεί, διότι δεν εστάλησαν τα σχετικά στοιχεία από το Υπουργείο</w:t>
      </w:r>
      <w:r>
        <w:rPr>
          <w:rFonts w:eastAsia="Times New Roman"/>
          <w:szCs w:val="24"/>
        </w:rPr>
        <w:t>.</w:t>
      </w:r>
      <w:r>
        <w:rPr>
          <w:rFonts w:eastAsia="Times New Roman"/>
          <w:szCs w:val="24"/>
        </w:rPr>
        <w:t>». Συνεχίζω: «Ετήσια δαπάνη από την κάλυψ</w:t>
      </w:r>
      <w:r>
        <w:rPr>
          <w:rFonts w:eastAsia="Times New Roman"/>
          <w:szCs w:val="24"/>
        </w:rPr>
        <w:t xml:space="preserve">η των λειτουργικών εξόδων και των εξόδων στέγασης της </w:t>
      </w:r>
      <w:r>
        <w:rPr>
          <w:rFonts w:eastAsia="Times New Roman"/>
          <w:szCs w:val="24"/>
        </w:rPr>
        <w:t>α</w:t>
      </w:r>
      <w:r>
        <w:rPr>
          <w:rFonts w:eastAsia="Times New Roman"/>
          <w:szCs w:val="24"/>
        </w:rPr>
        <w:t>ρχής, την καταβολή αποδοχών και τα λοιπά. Η ανωτέρω δαπάνη, για την οποία δεν εστάλησαν στοιχεία από το επισπεύδον Υπουργείο για την εκτίμηση του ύψους αυτής, εξαρτάται από πραγματικά περιστατικά</w:t>
      </w:r>
      <w:r>
        <w:rPr>
          <w:rFonts w:eastAsia="Times New Roman"/>
          <w:szCs w:val="24"/>
        </w:rPr>
        <w:t>.</w:t>
      </w:r>
      <w:r>
        <w:rPr>
          <w:rFonts w:eastAsia="Times New Roman"/>
          <w:szCs w:val="24"/>
        </w:rPr>
        <w:t xml:space="preserve">». </w:t>
      </w:r>
    </w:p>
    <w:p w14:paraId="163C43C3" w14:textId="77777777" w:rsidR="004A774E" w:rsidRDefault="006F765D">
      <w:pPr>
        <w:spacing w:line="600" w:lineRule="auto"/>
        <w:ind w:firstLine="720"/>
        <w:jc w:val="both"/>
        <w:rPr>
          <w:rFonts w:eastAsia="Times New Roman"/>
          <w:szCs w:val="24"/>
        </w:rPr>
      </w:pPr>
      <w:r>
        <w:rPr>
          <w:rFonts w:eastAsia="Times New Roman"/>
          <w:szCs w:val="24"/>
        </w:rPr>
        <w:t>Μ</w:t>
      </w:r>
      <w:r>
        <w:rPr>
          <w:rFonts w:eastAsia="Times New Roman"/>
          <w:szCs w:val="24"/>
        </w:rPr>
        <w:t>ε συγχωρείτε, αυτή είναι έκθεση του Γενικού Λογιστηρίου, για την οποία εμείς πρέπει να αποφασίσουμε, έτσι όπως απαιτεί, συνάδελφοι, το Σύνταγμα; Το Σύνταγμα λέει ότι πρέπει να συνοδεύονται από οικονομικά στοιχεία, προκειμένου να μπορεί το Κοινοβούλιο να εκ</w:t>
      </w:r>
      <w:r>
        <w:rPr>
          <w:rFonts w:eastAsia="Times New Roman"/>
          <w:szCs w:val="24"/>
        </w:rPr>
        <w:t xml:space="preserve">τιμά την οικονομική επίπτωση κάθε ρύθμισης. Αυτό τώρα τι; Εισάγεται κανονικά; </w:t>
      </w:r>
    </w:p>
    <w:p w14:paraId="163C43C4" w14:textId="77777777" w:rsidR="004A774E" w:rsidRDefault="006F765D">
      <w:pPr>
        <w:spacing w:line="600" w:lineRule="auto"/>
        <w:ind w:firstLine="720"/>
        <w:jc w:val="both"/>
        <w:rPr>
          <w:rFonts w:eastAsia="Times New Roman"/>
          <w:szCs w:val="24"/>
        </w:rPr>
      </w:pPr>
      <w:r>
        <w:rPr>
          <w:rFonts w:eastAsia="Times New Roman"/>
          <w:szCs w:val="24"/>
        </w:rPr>
        <w:t>Κύριε Πρόεδρε, αυτό το ανέχεται το Κοινοβούλιο και το ανέχεται και η λειτουργία της Διάσκεψης των Προέδρων, να κατατίθενται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νομοσχέδια εδώ, τα οποία</w:t>
      </w:r>
      <w:r>
        <w:rPr>
          <w:rFonts w:eastAsia="Times New Roman"/>
          <w:szCs w:val="24"/>
        </w:rPr>
        <w:t>,</w:t>
      </w:r>
      <w:r>
        <w:rPr>
          <w:rFonts w:eastAsia="Times New Roman"/>
          <w:szCs w:val="24"/>
        </w:rPr>
        <w:t xml:space="preserve"> σε τελευταία ανάλυση</w:t>
      </w:r>
      <w:r>
        <w:rPr>
          <w:rFonts w:eastAsia="Times New Roman"/>
          <w:szCs w:val="24"/>
        </w:rPr>
        <w:t>,</w:t>
      </w:r>
      <w:r>
        <w:rPr>
          <w:rFonts w:eastAsia="Times New Roman"/>
          <w:szCs w:val="24"/>
        </w:rPr>
        <w:t xml:space="preserve"> δεν έχουν καν βασικά οικονομικά στοιχεία, γιατί τα Υπουργεία δεν έστειλαν τα στοιχεία; </w:t>
      </w:r>
    </w:p>
    <w:p w14:paraId="163C43C5" w14:textId="77777777" w:rsidR="004A774E" w:rsidRDefault="006F765D">
      <w:pPr>
        <w:spacing w:line="600" w:lineRule="auto"/>
        <w:ind w:firstLine="720"/>
        <w:jc w:val="both"/>
        <w:rPr>
          <w:rFonts w:eastAsia="Times New Roman"/>
          <w:szCs w:val="24"/>
        </w:rPr>
      </w:pPr>
      <w:r>
        <w:rPr>
          <w:rFonts w:eastAsia="Times New Roman"/>
          <w:szCs w:val="24"/>
        </w:rPr>
        <w:t>Έρχομαι στο επόμενο, το οποίο σας απασχόλησε και για το οποίο έχετε καταθέσει νομοτεχνικές -δεν έχω προλάβει να τις δω- και το οποίο αφορά στην π</w:t>
      </w:r>
      <w:r>
        <w:rPr>
          <w:rFonts w:eastAsia="Times New Roman"/>
          <w:szCs w:val="24"/>
        </w:rPr>
        <w:t xml:space="preserve">ραγματικότητα το ζήτημα των μετατάξεων, με τις οποίες θα συμπληρωθούν –υποτίθεται- αυτές οι </w:t>
      </w:r>
      <w:r>
        <w:rPr>
          <w:rFonts w:eastAsia="Times New Roman"/>
          <w:szCs w:val="24"/>
        </w:rPr>
        <w:t>Υ</w:t>
      </w:r>
      <w:r>
        <w:rPr>
          <w:rFonts w:eastAsia="Times New Roman"/>
          <w:szCs w:val="24"/>
        </w:rPr>
        <w:t xml:space="preserve">πηρεσίες. </w:t>
      </w:r>
    </w:p>
    <w:p w14:paraId="163C43C6" w14:textId="77777777" w:rsidR="004A774E" w:rsidRDefault="006F765D">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163C43C7" w14:textId="77777777" w:rsidR="004A774E" w:rsidRDefault="006F765D">
      <w:pPr>
        <w:spacing w:line="600" w:lineRule="auto"/>
        <w:ind w:firstLine="720"/>
        <w:jc w:val="both"/>
        <w:rPr>
          <w:rFonts w:eastAsia="Times New Roman"/>
          <w:szCs w:val="24"/>
        </w:rPr>
      </w:pPr>
      <w:r>
        <w:rPr>
          <w:rFonts w:eastAsia="Times New Roman"/>
          <w:szCs w:val="24"/>
        </w:rPr>
        <w:t>Έχω λίγο χρόνο ακόμα, κύριε Πρόεδρε;</w:t>
      </w:r>
    </w:p>
    <w:p w14:paraId="163C43C8" w14:textId="77777777" w:rsidR="004A774E" w:rsidRDefault="006F765D">
      <w:pPr>
        <w:spacing w:line="600" w:lineRule="auto"/>
        <w:ind w:firstLine="720"/>
        <w:jc w:val="both"/>
        <w:rPr>
          <w:rFonts w:eastAsia="Times New Roman"/>
          <w:b/>
          <w:szCs w:val="24"/>
        </w:rPr>
      </w:pPr>
      <w:r>
        <w:rPr>
          <w:rFonts w:eastAsia="Times New Roman" w:cs="Times New Roman"/>
          <w:b/>
          <w:szCs w:val="24"/>
        </w:rPr>
        <w:t>ΠΡΟΕΔΡΕΥΩΝ (Σπυρίδων Λυκούδης):</w:t>
      </w:r>
      <w:r>
        <w:rPr>
          <w:rFonts w:eastAsia="Times New Roman" w:cs="Times New Roman"/>
          <w:b/>
          <w:szCs w:val="24"/>
        </w:rPr>
        <w:t xml:space="preserve"> </w:t>
      </w:r>
      <w:r w:rsidRPr="00F04907">
        <w:rPr>
          <w:rFonts w:eastAsia="Times New Roman" w:cs="Times New Roman"/>
          <w:szCs w:val="24"/>
        </w:rPr>
        <w:t>Έχετε, κύριε Βορίδη.</w:t>
      </w:r>
    </w:p>
    <w:p w14:paraId="163C43C9" w14:textId="77777777" w:rsidR="004A774E" w:rsidRDefault="006F765D">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 xml:space="preserve">Ακούστε </w:t>
      </w:r>
      <w:r w:rsidRPr="00434C7C">
        <w:rPr>
          <w:rFonts w:eastAsia="Times New Roman"/>
          <w:szCs w:val="24"/>
        </w:rPr>
        <w:t>τώρα</w:t>
      </w:r>
      <w:r>
        <w:rPr>
          <w:rFonts w:eastAsia="Times New Roman"/>
          <w:szCs w:val="24"/>
        </w:rPr>
        <w:t>. Με το άρθρο 71 δημιουργείται ουσιαστικά η προϋπόθεση μετατάξεως κατά παρέκκλιση όλων των σχετικών διατάξεων.</w:t>
      </w:r>
    </w:p>
    <w:p w14:paraId="163C43CA" w14:textId="77777777" w:rsidR="004A774E" w:rsidRDefault="006F765D">
      <w:pPr>
        <w:spacing w:line="600" w:lineRule="auto"/>
        <w:ind w:firstLine="720"/>
        <w:jc w:val="both"/>
        <w:rPr>
          <w:rFonts w:eastAsia="Times New Roman"/>
          <w:szCs w:val="24"/>
        </w:rPr>
      </w:pPr>
      <w:r>
        <w:rPr>
          <w:rFonts w:eastAsia="Times New Roman"/>
          <w:szCs w:val="24"/>
        </w:rPr>
        <w:t xml:space="preserve">Εδώ γεννιούνται ερωτήματα. </w:t>
      </w:r>
    </w:p>
    <w:p w14:paraId="163C43CB" w14:textId="77777777" w:rsidR="004A774E" w:rsidRDefault="006F765D">
      <w:pPr>
        <w:spacing w:line="600" w:lineRule="auto"/>
        <w:ind w:firstLine="720"/>
        <w:jc w:val="both"/>
        <w:rPr>
          <w:rFonts w:eastAsia="Times New Roman"/>
          <w:szCs w:val="24"/>
        </w:rPr>
      </w:pPr>
      <w:r>
        <w:rPr>
          <w:rFonts w:eastAsia="Times New Roman"/>
          <w:szCs w:val="24"/>
        </w:rPr>
        <w:t>Πρώτα απ’ όλα υπάρχει ευρωπαϊκός κανονισμός, ο οποίος αναφέρεται</w:t>
      </w:r>
      <w:r>
        <w:rPr>
          <w:rFonts w:eastAsia="Times New Roman"/>
          <w:szCs w:val="24"/>
        </w:rPr>
        <w:t xml:space="preserve"> στο θέμα των ελεγκτών. Είναι δύο αυτοί που έχουν ρυθμίσει το θέμα. Ο πιο πρόσφατος εξ αυτών είναι ο 2015/340 της </w:t>
      </w:r>
      <w:r>
        <w:rPr>
          <w:rFonts w:eastAsia="Times New Roman"/>
          <w:szCs w:val="24"/>
        </w:rPr>
        <w:t>ε</w:t>
      </w:r>
      <w:r>
        <w:rPr>
          <w:rFonts w:eastAsia="Times New Roman"/>
          <w:szCs w:val="24"/>
        </w:rPr>
        <w:t>πιτροπής, της 20</w:t>
      </w:r>
      <w:r w:rsidRPr="008739C9">
        <w:rPr>
          <w:rFonts w:eastAsia="Times New Roman"/>
          <w:szCs w:val="24"/>
          <w:vertAlign w:val="superscript"/>
        </w:rPr>
        <w:t xml:space="preserve">ής </w:t>
      </w:r>
      <w:r>
        <w:rPr>
          <w:rFonts w:eastAsia="Times New Roman"/>
          <w:szCs w:val="24"/>
        </w:rPr>
        <w:t xml:space="preserve">Φεβρουαρίου 2015. Εκεί ορίζεται με σαφήνεια και με ακρίβεια ότι για τις υπηρεσίες αυτές υπάρχουν συγκεκριμένες απαιτήσεις </w:t>
      </w:r>
      <w:r>
        <w:rPr>
          <w:rFonts w:eastAsia="Times New Roman"/>
          <w:szCs w:val="24"/>
        </w:rPr>
        <w:t>που αφορούν στους ελεγκτές εναέριας κυκλοφορίας.</w:t>
      </w:r>
    </w:p>
    <w:p w14:paraId="163C43CC" w14:textId="77777777" w:rsidR="004A774E" w:rsidRDefault="006F765D">
      <w:pPr>
        <w:spacing w:line="600" w:lineRule="auto"/>
        <w:ind w:firstLine="720"/>
        <w:jc w:val="both"/>
        <w:rPr>
          <w:rFonts w:eastAsia="Times New Roman"/>
          <w:szCs w:val="24"/>
        </w:rPr>
      </w:pPr>
      <w:r>
        <w:rPr>
          <w:rFonts w:eastAsia="Times New Roman"/>
          <w:szCs w:val="24"/>
        </w:rPr>
        <w:t>Εσείς λέτε ότι κατά παρέκκλιση οιασδήποτε διατάξεως θα στελεχώνετε τις υπηρεσίες αυτές. Με ποια προσόντα; Με ποιους ελέγχους; Με ποια υπηρεσιακά συμβούλια; Με ποιες προϋποθέσεις; Κατά παρέκκλιση του κανονισμ</w:t>
      </w:r>
      <w:r>
        <w:rPr>
          <w:rFonts w:eastAsia="Times New Roman"/>
          <w:szCs w:val="24"/>
        </w:rPr>
        <w:t>ού; Κατά παράβασή του; Τι θα σημαίνει «κατά παρέκκλιση όλων των διατάξεων»; Και πώς ακριβώς θα λειτουργήσουν οι υπηρεσίες; Ποιους θα βάλετε εκεί μέσα; Τι είναι αυτοί που θα πάνε εκεί;</w:t>
      </w:r>
    </w:p>
    <w:p w14:paraId="163C43CD" w14:textId="77777777" w:rsidR="004A774E" w:rsidRDefault="006F765D">
      <w:pPr>
        <w:spacing w:line="600" w:lineRule="auto"/>
        <w:ind w:firstLine="720"/>
        <w:jc w:val="both"/>
        <w:rPr>
          <w:rFonts w:eastAsia="Times New Roman"/>
          <w:szCs w:val="24"/>
        </w:rPr>
      </w:pPr>
      <w:r>
        <w:rPr>
          <w:rFonts w:eastAsia="Times New Roman"/>
          <w:szCs w:val="24"/>
        </w:rPr>
        <w:t xml:space="preserve"> Δεν μπορεί, λοιπόν, να λέτε ότι «η παρέμβαση που κάνω θα είναι μετά την</w:t>
      </w:r>
      <w:r>
        <w:rPr>
          <w:rFonts w:eastAsia="Times New Roman"/>
          <w:szCs w:val="24"/>
        </w:rPr>
        <w:t xml:space="preserve"> έκδοση προεδρικού διατάγματος γιατί είναι χρονοβόρα η διαδικασία». Τις χρονοβόρες ή μη χρονοβόρες διαδικασίες να βρείτε τρόπο να τις επισπεύσετε, αλλά δεν μπορείτε να πάτε σε παρέκκλιση των διατάξεων. Να βρείτε εκείνους τους τρόπους που διασφαλίζουν την α</w:t>
      </w:r>
      <w:r>
        <w:rPr>
          <w:rFonts w:eastAsia="Times New Roman"/>
          <w:szCs w:val="24"/>
        </w:rPr>
        <w:t xml:space="preserve">ποτελεσματικότητα αυτή. </w:t>
      </w:r>
    </w:p>
    <w:p w14:paraId="163C43CE" w14:textId="77777777" w:rsidR="004A774E" w:rsidRDefault="006F765D">
      <w:pPr>
        <w:spacing w:line="600" w:lineRule="auto"/>
        <w:ind w:firstLine="720"/>
        <w:jc w:val="both"/>
        <w:rPr>
          <w:rFonts w:eastAsia="Times New Roman"/>
          <w:szCs w:val="24"/>
        </w:rPr>
      </w:pPr>
      <w:r>
        <w:rPr>
          <w:rFonts w:eastAsia="Times New Roman"/>
          <w:szCs w:val="24"/>
        </w:rPr>
        <w:t>Το επόμενο ερώτημα –και τελειώνω, κύριε Πρόεδρε- που γεννάται έχει να κάνει πια με τη διάκριση. Στην πραγματικότητα με αυτή τη αρχή κάνετε δύο πράγματα και τα βάζετε και τα δύο μαζί. Βάζετε την αεροναυτιλία μαζί με την εποπτεία των</w:t>
      </w:r>
      <w:r>
        <w:rPr>
          <w:rFonts w:eastAsia="Times New Roman"/>
          <w:szCs w:val="24"/>
        </w:rPr>
        <w:t xml:space="preserve"> αεροδρομίων. Αυτά όμως είναι δύο διαφορετικές δουλειές. Και μάλιστα πολλές φορές αυτές θα μπορούσαν να είναι και αντιθετικές δουλειές. Δεν είναι απαραίτητα στην ίδια βασική γραμμή.</w:t>
      </w:r>
    </w:p>
    <w:p w14:paraId="163C43CF" w14:textId="77777777" w:rsidR="004A774E" w:rsidRDefault="006F765D">
      <w:pPr>
        <w:spacing w:line="600" w:lineRule="auto"/>
        <w:ind w:firstLine="720"/>
        <w:jc w:val="both"/>
        <w:rPr>
          <w:rFonts w:eastAsia="Times New Roman"/>
          <w:szCs w:val="24"/>
        </w:rPr>
      </w:pPr>
      <w:r>
        <w:rPr>
          <w:rFonts w:eastAsia="Times New Roman"/>
          <w:szCs w:val="24"/>
        </w:rPr>
        <w:t>Και το μεγάλο ερώτημα είναι πώς θα τα χρηματοδοτήσετε όλα αυτά. Και αυτό γ</w:t>
      </w:r>
      <w:r>
        <w:rPr>
          <w:rFonts w:eastAsia="Times New Roman"/>
          <w:szCs w:val="24"/>
        </w:rPr>
        <w:t>εννά το επόμενο ερώτημα που συνδέεται με το άρθρο 65, έτσι όπως το βάζετε. Η χρηματοδότηση δηλαδή θα γίνεται με χρήματα της αεροναυτιλίας, τα οποία θα χρησιμοποιούνται για τα αεροδρόμια; Συγκεκριμένη η ερώτηση και τα ξέρετε τα προβλήματα, τι δημιουργείται.</w:t>
      </w:r>
    </w:p>
    <w:p w14:paraId="163C43D0" w14:textId="77777777" w:rsidR="004A774E" w:rsidRDefault="006F765D">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Βορίδη, να ολοκληρώνουμε όμως.</w:t>
      </w:r>
    </w:p>
    <w:p w14:paraId="163C43D1" w14:textId="77777777" w:rsidR="004A774E" w:rsidRDefault="006F765D">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Δέκα δευτερόλεπτα, κύριε Πρόεδρε.</w:t>
      </w:r>
    </w:p>
    <w:p w14:paraId="163C43D2" w14:textId="77777777" w:rsidR="004A774E" w:rsidRDefault="006F765D">
      <w:pPr>
        <w:spacing w:line="600" w:lineRule="auto"/>
        <w:ind w:firstLine="720"/>
        <w:jc w:val="both"/>
        <w:rPr>
          <w:rFonts w:eastAsia="Times New Roman"/>
          <w:szCs w:val="24"/>
        </w:rPr>
      </w:pPr>
      <w:r>
        <w:rPr>
          <w:rFonts w:eastAsia="Times New Roman"/>
          <w:szCs w:val="24"/>
        </w:rPr>
        <w:t>Γιατί το λέω αυτό; Καταλαβαίνω τη σκέψη. Η σκέψη μπορεί να έχει και μία βασιμότητα. Νομιμότητα δεν έχει. Ακούω επίσης –και θα ήθελα μ</w:t>
      </w:r>
      <w:r>
        <w:rPr>
          <w:rFonts w:eastAsia="Times New Roman"/>
          <w:szCs w:val="24"/>
        </w:rPr>
        <w:t>ία απάντηση σε αυτό- ότι υπάρχει μια επιστολή της Κομισιόν για τον τρόπο χρήσεως των εσόδων από την αεροναυτιλία.</w:t>
      </w:r>
    </w:p>
    <w:p w14:paraId="163C43D3" w14:textId="77777777" w:rsidR="004A774E" w:rsidRDefault="006F765D">
      <w:pPr>
        <w:spacing w:line="600" w:lineRule="auto"/>
        <w:ind w:firstLine="720"/>
        <w:jc w:val="both"/>
        <w:rPr>
          <w:rFonts w:eastAsia="Times New Roman"/>
          <w:szCs w:val="24"/>
        </w:rPr>
      </w:pPr>
      <w:r>
        <w:rPr>
          <w:rFonts w:eastAsia="Times New Roman"/>
          <w:b/>
          <w:szCs w:val="24"/>
        </w:rPr>
        <w:t xml:space="preserve">ΧΡΗΣΤΟΣ ΣΠΙΡΤΖΗΣ (Υπουργός </w:t>
      </w:r>
      <w:r>
        <w:rPr>
          <w:rFonts w:eastAsia="Times New Roman"/>
          <w:b/>
          <w:szCs w:val="24"/>
        </w:rPr>
        <w:t xml:space="preserve">Υποδομών, </w:t>
      </w:r>
      <w:r>
        <w:rPr>
          <w:rFonts w:eastAsia="Times New Roman"/>
          <w:b/>
          <w:szCs w:val="24"/>
        </w:rPr>
        <w:t>Μεταφορών και Δικτύων):</w:t>
      </w:r>
      <w:r>
        <w:rPr>
          <w:rFonts w:eastAsia="Times New Roman"/>
          <w:szCs w:val="24"/>
        </w:rPr>
        <w:t xml:space="preserve"> Θα σας απαντήσω.</w:t>
      </w:r>
    </w:p>
    <w:p w14:paraId="163C43D4" w14:textId="77777777" w:rsidR="004A774E" w:rsidRDefault="006F765D">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Και μιλάμε για πολλά χρήματα. </w:t>
      </w:r>
    </w:p>
    <w:p w14:paraId="163C43D5" w14:textId="77777777" w:rsidR="004A774E" w:rsidRDefault="006F765D">
      <w:pPr>
        <w:spacing w:line="600" w:lineRule="auto"/>
        <w:ind w:firstLine="720"/>
        <w:jc w:val="both"/>
        <w:rPr>
          <w:rFonts w:eastAsia="Times New Roman"/>
          <w:szCs w:val="24"/>
        </w:rPr>
      </w:pPr>
      <w:r>
        <w:rPr>
          <w:rFonts w:eastAsia="Times New Roman"/>
          <w:szCs w:val="24"/>
        </w:rPr>
        <w:t>Αυτό ανοίγει μ</w:t>
      </w:r>
      <w:r>
        <w:rPr>
          <w:rFonts w:eastAsia="Times New Roman"/>
          <w:szCs w:val="24"/>
        </w:rPr>
        <w:t>ια τεράστια συζήτηση και δεν είναι συζήτηση απλή. Είναι συζήτηση που σας βαραίνει, γιατί εάν αυτό εξελιχθεί στραβά –κάτι σχετικό ακούω- κάποιος θα κληρονομήσει το στραβό. Και σας βλέπω να προσανατολίζεστε στη λογική της κληρονομίας! Αυτό, λοιπόν, να το φρο</w:t>
      </w:r>
      <w:r>
        <w:rPr>
          <w:rFonts w:eastAsia="Times New Roman"/>
          <w:szCs w:val="24"/>
        </w:rPr>
        <w:t>ντίσετε. Κάνετε τις ρυθμίσεις που θέλετε, αλλά τηρώντας αυτά που προβλέπονται διεθνώς και χωρίς να εκθέτετε τη χώρα σε αυτά που αποτελούν διεθνείς της υποχρεώσεις και που θα τα βρει μπροστά της άμεσα.</w:t>
      </w:r>
    </w:p>
    <w:p w14:paraId="163C43D6" w14:textId="77777777" w:rsidR="004A774E" w:rsidRDefault="006F765D">
      <w:pPr>
        <w:spacing w:line="600" w:lineRule="auto"/>
        <w:ind w:firstLine="720"/>
        <w:jc w:val="both"/>
        <w:rPr>
          <w:rFonts w:eastAsia="Times New Roman"/>
          <w:szCs w:val="24"/>
        </w:rPr>
      </w:pPr>
      <w:r>
        <w:rPr>
          <w:rFonts w:eastAsia="Times New Roman"/>
          <w:szCs w:val="24"/>
        </w:rPr>
        <w:t>Ευχαριστώ πολύ, κύριε Πρόεδρε.</w:t>
      </w:r>
    </w:p>
    <w:p w14:paraId="163C43D7" w14:textId="77777777" w:rsidR="004A774E" w:rsidRDefault="006F765D">
      <w:pPr>
        <w:spacing w:line="600" w:lineRule="auto"/>
        <w:ind w:firstLine="720"/>
        <w:jc w:val="center"/>
        <w:rPr>
          <w:rFonts w:eastAsia="Times New Roman"/>
          <w:szCs w:val="24"/>
        </w:rPr>
      </w:pPr>
      <w:r>
        <w:rPr>
          <w:rFonts w:eastAsia="Times New Roman"/>
          <w:szCs w:val="24"/>
        </w:rPr>
        <w:t xml:space="preserve">(Χειροκροτήματα από την </w:t>
      </w:r>
      <w:r>
        <w:rPr>
          <w:rFonts w:eastAsia="Times New Roman"/>
          <w:szCs w:val="24"/>
        </w:rPr>
        <w:t>πτέρυγα της Νέας Δημοκρατίας)</w:t>
      </w:r>
    </w:p>
    <w:p w14:paraId="163C43D8" w14:textId="77777777" w:rsidR="004A774E" w:rsidRDefault="006F765D">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και εγώ, κύριε Βορίδη.</w:t>
      </w:r>
    </w:p>
    <w:p w14:paraId="163C43D9" w14:textId="77777777" w:rsidR="004A774E" w:rsidRDefault="006F765D">
      <w:pPr>
        <w:spacing w:line="600" w:lineRule="auto"/>
        <w:ind w:firstLine="720"/>
        <w:jc w:val="both"/>
        <w:rPr>
          <w:rFonts w:eastAsia="Times New Roman"/>
          <w:szCs w:val="24"/>
        </w:rPr>
      </w:pPr>
      <w:r>
        <w:rPr>
          <w:rFonts w:eastAsia="Times New Roman"/>
          <w:szCs w:val="24"/>
        </w:rPr>
        <w:t>Κύριε Κάτση, έχετε τον λόγο για δέκα λεπτά.</w:t>
      </w:r>
    </w:p>
    <w:p w14:paraId="163C43DA" w14:textId="77777777" w:rsidR="004A774E" w:rsidRDefault="006F765D">
      <w:pPr>
        <w:spacing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Ευχαριστώ, κύριε Πρόεδρε.</w:t>
      </w:r>
    </w:p>
    <w:p w14:paraId="163C43DB" w14:textId="77777777" w:rsidR="004A774E" w:rsidRDefault="006F765D">
      <w:pPr>
        <w:spacing w:line="600" w:lineRule="auto"/>
        <w:ind w:firstLine="720"/>
        <w:jc w:val="both"/>
        <w:rPr>
          <w:rFonts w:eastAsia="Times New Roman"/>
          <w:szCs w:val="24"/>
        </w:rPr>
      </w:pPr>
      <w:r>
        <w:rPr>
          <w:rFonts w:eastAsia="Times New Roman"/>
          <w:szCs w:val="24"/>
        </w:rPr>
        <w:t xml:space="preserve">Θα ήθελα πριν ξεκινήσω την ομιλία μου, να απευθυνθώ στον κ. Βορίδη και να </w:t>
      </w:r>
      <w:r>
        <w:rPr>
          <w:rFonts w:eastAsia="Times New Roman"/>
          <w:szCs w:val="24"/>
        </w:rPr>
        <w:t xml:space="preserve">του πω ότι είναι εντυπωσιακό για το επίπεδο του αντιπολιτευτικού λόγου που αρθρώνει η Νέα Δημοκρατία, η οποία θέλει να πιστεύει ότι θα γίνει η επόμενη κυβέρνηση, να βήχει κάποιος καναλάρχης από μεσημεριανάδικο πάνελ και η Νέα Δημοκρατία να κρυολογεί! Αυτό </w:t>
      </w:r>
      <w:r>
        <w:rPr>
          <w:rFonts w:eastAsia="Times New Roman"/>
          <w:szCs w:val="24"/>
        </w:rPr>
        <w:t>δεν έχει ξαναγίνει ποτέ.</w:t>
      </w:r>
    </w:p>
    <w:p w14:paraId="163C43DC" w14:textId="77777777" w:rsidR="004A774E" w:rsidRDefault="006F765D">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Εμείς απαντήσαμε και θα μας απαντήσει ο Υπουργός σας αύριο.</w:t>
      </w:r>
    </w:p>
    <w:p w14:paraId="163C43DD" w14:textId="77777777" w:rsidR="004A774E" w:rsidRDefault="006F765D">
      <w:pPr>
        <w:spacing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Σπεύσατε να βγάλετε και ανακοίνωση ως κόμμα ενάντια στον διαγωνισμό και στον κ. Παππά. Έχει και ο αυτοεξευτελισμός τα όριά του!</w:t>
      </w:r>
    </w:p>
    <w:p w14:paraId="163C43DE" w14:textId="77777777" w:rsidR="004A774E" w:rsidRDefault="006F765D">
      <w:pPr>
        <w:spacing w:line="600" w:lineRule="auto"/>
        <w:ind w:firstLine="720"/>
        <w:jc w:val="both"/>
        <w:rPr>
          <w:rFonts w:eastAsia="Times New Roman"/>
          <w:szCs w:val="24"/>
        </w:rPr>
      </w:pPr>
      <w:r>
        <w:rPr>
          <w:rFonts w:eastAsia="Times New Roman"/>
          <w:szCs w:val="24"/>
        </w:rPr>
        <w:t>Κυρίες κα</w:t>
      </w:r>
      <w:r>
        <w:rPr>
          <w:rFonts w:eastAsia="Times New Roman"/>
          <w:szCs w:val="24"/>
        </w:rPr>
        <w:t>ι κύριοι συνάδελφοι, με το παρόν σχέδιο νόμου η χώρα μας ανταποκρίνεται στα διεθνώς παραδεκτά πρότυπα διαχωρισμού της ρυθμιστικής και κανονιστικής αρμοδιότητας από εκείνη της επιχειρησιακής δραστηριότητας στον τομέα των αερομεταφορών και της αεροναυτιλίας.</w:t>
      </w:r>
      <w:r>
        <w:rPr>
          <w:rFonts w:eastAsia="Times New Roman"/>
          <w:szCs w:val="24"/>
        </w:rPr>
        <w:t xml:space="preserve"> Σε αυτά τα πρότυπα</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έχουμε ενσωματώσει τα κεκτημένα που αφορούν τον εθνικό αεροπορικό μας τομέα, καθώς και τον σχεδιασμό για την ανάπτυξη του τομέα, σεβόμενοι πάντα τις ανάγκες των εργαζομένων.</w:t>
      </w:r>
    </w:p>
    <w:p w14:paraId="163C43DF" w14:textId="77777777" w:rsidR="004A774E" w:rsidRDefault="006F765D">
      <w:pPr>
        <w:spacing w:line="600" w:lineRule="auto"/>
        <w:ind w:firstLine="720"/>
        <w:jc w:val="both"/>
        <w:rPr>
          <w:rFonts w:eastAsia="Times New Roman"/>
          <w:szCs w:val="24"/>
        </w:rPr>
      </w:pPr>
      <w:r>
        <w:rPr>
          <w:rFonts w:eastAsia="Times New Roman"/>
          <w:szCs w:val="24"/>
        </w:rPr>
        <w:t xml:space="preserve">Πέρα όμως από αυτό, με το παρόν σχέδιο νόμου κλείνουμε </w:t>
      </w:r>
      <w:r>
        <w:rPr>
          <w:rFonts w:eastAsia="Times New Roman"/>
          <w:szCs w:val="24"/>
        </w:rPr>
        <w:t>ουσιαστικά τις εκκρεμότητες που έχουν απομείνει για την πρώτη αξιολόγηση, μιας αξιολόγησης για την οποία πόνταραν ότι δεν θα κλείσει.</w:t>
      </w:r>
    </w:p>
    <w:p w14:paraId="163C43E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Επιτρέψτε μου μία μικρή αναφορά για το πού βρισκόμαστε σήμερα. Έχει μεγάλη σημασία να δούμε πόσο μέσα έπεσαν αυτές οι προβ</w:t>
      </w:r>
      <w:r>
        <w:rPr>
          <w:rFonts w:eastAsia="Times New Roman" w:cs="Times New Roman"/>
          <w:szCs w:val="24"/>
        </w:rPr>
        <w:t>λέψεις αυτών που πόνταραν στην αποτυχία της Κυβέρνησης. Έχει σημασία γιατί δεν μιλάμε για προβλέψεις που αφορούν την πολυπόθητη, για κάποιους, αποτυχημένη κυβερνητική πολιτική, η οποία θα είναι το όχημα που θα τους επανέφερε στην εξουσία, αλλά μιλάμε για π</w:t>
      </w:r>
      <w:r>
        <w:rPr>
          <w:rFonts w:eastAsia="Times New Roman" w:cs="Times New Roman"/>
          <w:szCs w:val="24"/>
        </w:rPr>
        <w:t>ροβλέψεις που αφορούν την ενδεχόμενη αποτυχία σταθεροποίησης και ανάκαμψης της ελληνικής οικονομίας, με ό,τι αυτό συνεπάγεται για την κοινωνική συνοχή και τις προοπτικές ανάπτυξης της χώρας.</w:t>
      </w:r>
    </w:p>
    <w:p w14:paraId="163C43E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Οι προβλέψεις αυτές δεν είναι αποτέλεσμα λανθασμένου υπολογισμού.</w:t>
      </w:r>
      <w:r>
        <w:rPr>
          <w:rFonts w:eastAsia="Times New Roman" w:cs="Times New Roman"/>
          <w:szCs w:val="24"/>
        </w:rPr>
        <w:t xml:space="preserve"> Αποτελούν βασικό συστατικό της δημιουργίας τεχνητού κλίματος από την </w:t>
      </w:r>
      <w:r>
        <w:rPr>
          <w:rFonts w:eastAsia="Times New Roman" w:cs="Times New Roman"/>
          <w:szCs w:val="24"/>
        </w:rPr>
        <w:t>Α</w:t>
      </w:r>
      <w:r>
        <w:rPr>
          <w:rFonts w:eastAsia="Times New Roman" w:cs="Times New Roman"/>
          <w:szCs w:val="24"/>
        </w:rPr>
        <w:t>ντιπολίτευση για οικονομική και κοινωνική κατάρρευση. Ακούγαμε όλο το προηγούμενο εξάμηνο του 2016 ότι η αξιολόγηση δεν θα κλείσει επειδή η Κυβέρνηση είναι ανίκανη. Ακούγαμε ότι η αξιολ</w:t>
      </w:r>
      <w:r>
        <w:rPr>
          <w:rFonts w:eastAsia="Times New Roman" w:cs="Times New Roman"/>
          <w:szCs w:val="24"/>
        </w:rPr>
        <w:t>όγηση είναι στον αέρα, ότι η χώρα πάει στα βράχια. Η αξιολόγηση όμως έχει κλείσει και κάποιες εκκρεμότητες που έχουν παραμείνει, ολοκληρώνονται σήμερα.</w:t>
      </w:r>
    </w:p>
    <w:p w14:paraId="163C43E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Ακούγαμε, επίσης, μέσα στο καλοκαίρι ότι τα έσοδα καταρρέουν και ότι αυτό θα φέρει την ενεργοποίηση του </w:t>
      </w:r>
      <w:r>
        <w:rPr>
          <w:rFonts w:eastAsia="Times New Roman" w:cs="Times New Roman"/>
          <w:szCs w:val="24"/>
        </w:rPr>
        <w:t>κόφτη. Όπως είδαμε και από τα τελευταία στοιχεία που έβγαλε το Υπουργείο Οικονομικών, που αφορούν τα φορολογικά έσοδα των τελευταίων εννέα μηνών, έχουμε ξεπεράσει τον στόχο κατά 1 δισεκατομμύριο ευρώ και πλέον. Ακούμε για την ύφεση που βαθαίνει, ενώ βλέπου</w:t>
      </w:r>
      <w:r>
        <w:rPr>
          <w:rFonts w:eastAsia="Times New Roman" w:cs="Times New Roman"/>
          <w:szCs w:val="24"/>
        </w:rPr>
        <w:t>με ότι οι προβλέψεις για την ανάπτυξη της ελληνικής οικονομίας μέσα στο 2017 ακόμη και από διεθνείς οίκους είναι πιο αισιόδοξες ακόμα και από το προσχέδιο του προϋπολογισμού που καταθέσαμε.</w:t>
      </w:r>
    </w:p>
    <w:p w14:paraId="163C43E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Θα μπορούσα να συνεχίσω και με άλλες προβλέψεις που διέψευσαν πατα</w:t>
      </w:r>
      <w:r>
        <w:rPr>
          <w:rFonts w:eastAsia="Times New Roman" w:cs="Times New Roman"/>
          <w:szCs w:val="24"/>
        </w:rPr>
        <w:t xml:space="preserve">γωδώς την </w:t>
      </w:r>
      <w:r>
        <w:rPr>
          <w:rFonts w:eastAsia="Times New Roman" w:cs="Times New Roman"/>
          <w:szCs w:val="24"/>
        </w:rPr>
        <w:t>Α</w:t>
      </w:r>
      <w:r>
        <w:rPr>
          <w:rFonts w:eastAsia="Times New Roman" w:cs="Times New Roman"/>
          <w:szCs w:val="24"/>
        </w:rPr>
        <w:t xml:space="preserve">ντιπολίτευση. Θα ξεφύγουμε </w:t>
      </w:r>
      <w:r>
        <w:rPr>
          <w:rFonts w:eastAsia="Times New Roman" w:cs="Times New Roman"/>
          <w:szCs w:val="24"/>
        </w:rPr>
        <w:t>όμως</w:t>
      </w:r>
      <w:r>
        <w:rPr>
          <w:rFonts w:eastAsia="Times New Roman" w:cs="Times New Roman"/>
          <w:szCs w:val="24"/>
        </w:rPr>
        <w:t xml:space="preserve"> από το θέμα της συζήτησης. Όταν βλέπουμε όμως ότι η πρώτη δόση των τηλεοπτικών αδειών χρηματοδοτεί επιπλέον δέκα πέντε χιλιάδες θέσεις σε παιδικούς σταθμούς, όταν βλέπουμε τέσσερις χιλιάδες νέες θέσεις δωδεκάμηνης</w:t>
      </w:r>
      <w:r>
        <w:rPr>
          <w:rFonts w:eastAsia="Times New Roman" w:cs="Times New Roman"/>
          <w:szCs w:val="24"/>
        </w:rPr>
        <w:t xml:space="preserve"> διάρκειας νοσηλευτικού και παραϊατρικού προσωπικού στα δημόσια νοσοκομεία, τότε μιλάμε για έμπρακτη στήριξη των κοινωνικών αγαθών, από πόρους μάλιστα που οι προηγούμενες κυβερνήσεις αρνούνταν να εισπράξουν και χάριζαν επιδεικτικά στους φίλους καναλάρχες.</w:t>
      </w:r>
    </w:p>
    <w:p w14:paraId="163C43E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Αυτά τα ανέφερα ως παραδείγματα που για εμάς δεν αποτελούν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Δεν διανοούμαστε να πανηγυρίζουμε ότι η ανεργία έπεσε από το 27% στο 23%, γιατί δεν θεωρούμε κανονικότητα το ότι οι πολίτες ζορίζονται για να τα βγάλουν πέρα ούτε οι ανακάμπτοντες δε</w:t>
      </w:r>
      <w:r>
        <w:rPr>
          <w:rFonts w:eastAsia="Times New Roman" w:cs="Times New Roman"/>
          <w:szCs w:val="24"/>
        </w:rPr>
        <w:t>ίκτες της ελληνικής οικονομίας είναι για εμάς πιο σημαντικοί από την αξιοπρεπή διαβίωση της κοινωνικής πλειοψηφίας.</w:t>
      </w:r>
    </w:p>
    <w:p w14:paraId="163C43E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Έχουμε επίγνωση των δυσκολιών που βιώνει το μέσο ελληνικό σπίτι και αγωνιζόμαστε στο πλευρό του, προκειμένου να σταθεί όρθιο, εξαντλώντας τα</w:t>
      </w:r>
      <w:r>
        <w:rPr>
          <w:rFonts w:eastAsia="Times New Roman" w:cs="Times New Roman"/>
          <w:szCs w:val="24"/>
        </w:rPr>
        <w:t xml:space="preserve"> περιθώρια της διεθνούς οικονομικής επιτήρησης που μας κληρονομήσατε εσείς. Δεν θα σας επιτρέψουμε όμως να καταστροφολογείτε ανεύθυνα, ψευδόμενοι ότι οι δυσκολίες γεννήθηκαν τώρα ξαφνικά.</w:t>
      </w:r>
    </w:p>
    <w:p w14:paraId="163C43E6"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Τα παραπάνω στοιχεία αποτελούν μία ρεαλιστική απεικόνιση της πραγματ</w:t>
      </w:r>
      <w:r>
        <w:rPr>
          <w:rFonts w:eastAsia="Times New Roman" w:cs="Times New Roman"/>
          <w:szCs w:val="24"/>
        </w:rPr>
        <w:t>ικότητας που δείχνουν ότι η ελληνική οικονομία έχει σχετικώς σταθεροποιηθεί αποφεύγοντας το σπιράλ της ύφεσης. Τίθενται, λοιπόν, οι προϋποθέσεις για την σταδιακή ανάκαμψή της, ενώ παράλληλα οι κοινωνικές ανάγκες στηρίζονται και καλύπτονται με κύρια μέριμνα</w:t>
      </w:r>
      <w:r>
        <w:rPr>
          <w:rFonts w:eastAsia="Times New Roman" w:cs="Times New Roman"/>
          <w:szCs w:val="24"/>
        </w:rPr>
        <w:t xml:space="preserve"> τους πιο αδύναμους συμπολίτες μας, βάζοντας ταυτόχρονα κανόνες που θωρακίζουν το δημόσιο συμφέρον, εκδημοκρατίζοντας τους θεσμούς του κράτους που είχαν διαβρωθεί από τη διαπλοκή.</w:t>
      </w:r>
    </w:p>
    <w:p w14:paraId="163C43E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Ας είμαστε, λοιπόν, πιο προσεκτικοί, όταν μιλάμε για οικονομική και κοινωνικ</w:t>
      </w:r>
      <w:r>
        <w:rPr>
          <w:rFonts w:eastAsia="Times New Roman" w:cs="Times New Roman"/>
          <w:szCs w:val="24"/>
        </w:rPr>
        <w:t>ή κατάρρευση και καλό είναι να μην την περιμένετε σαν αυτοεκπληρούμενη προφητεία, γιατί η καταστροφολογική ρητορική που φτάνει στα όρια της υστερίας δεν προσφέρει καλές υπηρεσίες ούτε στην εθνική οικονομία, αλλά ούτε και στη  χώρα γενικότερα.</w:t>
      </w:r>
    </w:p>
    <w:p w14:paraId="163C43E8"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Σε τόσο σημαν</w:t>
      </w:r>
      <w:r>
        <w:rPr>
          <w:rFonts w:eastAsia="Times New Roman" w:cs="Times New Roman"/>
          <w:szCs w:val="24"/>
        </w:rPr>
        <w:t>τικά εθνικά θέματα υπάρχει ανάγκη ώριμου πολιτικού διαλόγου, με σύγκρουση θέσεων βεβαίως. Αντ’ αυτού όμως έχετε επιλέξει έναν εναγκαλισμό με τους διαπλεκόμενους καναλάρχες και τους κρατικοδίαιτους επιχειρηματίες και όλοι μαζί απαγγέλετε την ελεγεία της κατ</w:t>
      </w:r>
      <w:r>
        <w:rPr>
          <w:rFonts w:eastAsia="Times New Roman" w:cs="Times New Roman"/>
          <w:szCs w:val="24"/>
        </w:rPr>
        <w:t>αστροφής. Κλείνω την παρένθεση και προχωρώ στο νομοσχέδιο.</w:t>
      </w:r>
    </w:p>
    <w:p w14:paraId="163C43E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κατάσταση στην οποία οδήγησαν οι πολιτικές του παρελθόντος την Υπηρεσία Πολιτικής Αεροπορίας είναι πραγματικά απογοητευτική. Τα συσσωρευμένα προβλήματα την οδήγησαν </w:t>
      </w:r>
      <w:r>
        <w:rPr>
          <w:rFonts w:eastAsia="Times New Roman" w:cs="Times New Roman"/>
          <w:szCs w:val="24"/>
        </w:rPr>
        <w:t>σταδιακά στην απαξίωση, μία απαξίωση που με τη σειρά της γέννησε νέα προβλήματα.</w:t>
      </w:r>
    </w:p>
    <w:p w14:paraId="163C43E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Η διαχείριση των περιφερειακών αερολιμένων έγινε δυσχερής, με ό,τι αυτό συνεπάγεται για τις απομακρυσμένες και δυσπρόσιτες περιοχές της χώρας. Ελλειμματική έγινε επίσης και η </w:t>
      </w:r>
      <w:r>
        <w:rPr>
          <w:rFonts w:eastAsia="Times New Roman" w:cs="Times New Roman"/>
          <w:szCs w:val="24"/>
        </w:rPr>
        <w:t xml:space="preserve">διαχείριση του εναέριου χώρου, φέρνοντάς μας σε απολογητική στάση απέναντι στις ευρωπαϊκές αρχές. Όλη αυτή η κατάσταση οδήγησε σταδιακά την Υπηρεσία Πολιτικής Αεροπορίας σε μία παρατεταμένη περίοδο αποεπένδυσης. </w:t>
      </w:r>
    </w:p>
    <w:p w14:paraId="163C43E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Πρέπει να τονιστεί με κάθε τρόπο ότι με το </w:t>
      </w:r>
      <w:r>
        <w:rPr>
          <w:rFonts w:eastAsia="Times New Roman" w:cs="Times New Roman"/>
          <w:szCs w:val="24"/>
        </w:rPr>
        <w:t>παρόν σχέδιο νόμου ο έλεγχος του εναέριου χώρου της Ελλάδας διατηρείται υπό δημόσια διαχείριση. Δεν υπάρχει κανένα σενάριο ιδιωτικοποίησης της διαχείρισης του εναέριου χώρου ούτε ζήτημα απολύσεων των εργαζομένων, σε αντίθεση με όσα λέγονται και σε αντίθεση</w:t>
      </w:r>
      <w:r>
        <w:rPr>
          <w:rFonts w:eastAsia="Times New Roman" w:cs="Times New Roman"/>
          <w:szCs w:val="24"/>
        </w:rPr>
        <w:t xml:space="preserve"> με προθέσεις του παρελθόντος που ήταν προς αυτήν ακριβώς την κατεύθυνση.</w:t>
      </w:r>
    </w:p>
    <w:p w14:paraId="163C43EC" w14:textId="77777777" w:rsidR="004A774E" w:rsidRDefault="006F765D">
      <w:pPr>
        <w:spacing w:line="600" w:lineRule="auto"/>
        <w:ind w:firstLine="720"/>
        <w:jc w:val="both"/>
        <w:rPr>
          <w:rFonts w:eastAsia="Times New Roman"/>
          <w:szCs w:val="24"/>
        </w:rPr>
      </w:pPr>
      <w:r>
        <w:rPr>
          <w:rFonts w:eastAsia="Times New Roman"/>
          <w:szCs w:val="24"/>
        </w:rPr>
        <w:t>Όσον αφορά τα περιφερειακά αεροδρόμια της χώρας, διατηρείται το καθεστώς της δημόσιας διαχείρισής τους, με πρόθεση την ενίσχυση της λειτουργίας τους. Πρόκειται για μια ενίσχυση απαρα</w:t>
      </w:r>
      <w:r>
        <w:rPr>
          <w:rFonts w:eastAsia="Times New Roman"/>
          <w:szCs w:val="24"/>
        </w:rPr>
        <w:t xml:space="preserve">ίτητη, καθώς είναι εύκολα αντιληπτό το γεγονός ότι ο ρόλος των αεροδρομίων είναι και πολυδιάστατος και αγγίζει ευαίσθητα θέματα εθνικής κυριαρχίας, αλλά και αναγκαιότητας για περιφερειακή ανάπτυξη. </w:t>
      </w:r>
    </w:p>
    <w:p w14:paraId="163C43ED" w14:textId="77777777" w:rsidR="004A774E" w:rsidRDefault="006F765D">
      <w:pPr>
        <w:spacing w:line="600" w:lineRule="auto"/>
        <w:ind w:firstLine="720"/>
        <w:jc w:val="both"/>
        <w:rPr>
          <w:rFonts w:eastAsia="Times New Roman"/>
          <w:szCs w:val="24"/>
        </w:rPr>
      </w:pPr>
      <w:r>
        <w:rPr>
          <w:rFonts w:eastAsia="Times New Roman"/>
          <w:szCs w:val="24"/>
        </w:rPr>
        <w:t>Με το παρόν νομοσχέδιο η υπάρχουσα Υπηρεσία Πολιτικής Αερ</w:t>
      </w:r>
      <w:r>
        <w:rPr>
          <w:rFonts w:eastAsia="Times New Roman"/>
          <w:szCs w:val="24"/>
        </w:rPr>
        <w:t>οπορίας αναδιαρθρώνεται οργανωτικά και λειτουργικά, ώστε ενισχυμένη να αντ</w:t>
      </w:r>
      <w:r>
        <w:rPr>
          <w:rFonts w:eastAsia="Times New Roman"/>
          <w:szCs w:val="24"/>
        </w:rPr>
        <w:t>ε</w:t>
      </w:r>
      <w:r>
        <w:rPr>
          <w:rFonts w:eastAsia="Times New Roman"/>
          <w:szCs w:val="24"/>
        </w:rPr>
        <w:t xml:space="preserve">πεξέλθει με τον καλύτερο δυνατό τρόπο στο έργο της παροχής υπηρεσιών αεροναυτιλίας και της διαχείρισης των μη παραχωρημένων αερολιμένων. </w:t>
      </w:r>
    </w:p>
    <w:p w14:paraId="163C43EE" w14:textId="77777777" w:rsidR="004A774E" w:rsidRDefault="006F765D">
      <w:pPr>
        <w:spacing w:line="600" w:lineRule="auto"/>
        <w:ind w:firstLine="720"/>
        <w:jc w:val="both"/>
        <w:rPr>
          <w:rFonts w:eastAsia="Times New Roman"/>
          <w:szCs w:val="24"/>
        </w:rPr>
      </w:pPr>
      <w:r>
        <w:rPr>
          <w:rFonts w:eastAsia="Times New Roman"/>
          <w:szCs w:val="24"/>
        </w:rPr>
        <w:t>Από την άλλη, συστήνεται η Αρχή Πολιτικής Α</w:t>
      </w:r>
      <w:r>
        <w:rPr>
          <w:rFonts w:eastAsia="Times New Roman"/>
          <w:szCs w:val="24"/>
        </w:rPr>
        <w:t xml:space="preserve">εροπορίας ως ανεξάρτητη διοικητικά αρχή. Στόχος αυτής της </w:t>
      </w:r>
      <w:r>
        <w:rPr>
          <w:rFonts w:eastAsia="Times New Roman"/>
          <w:szCs w:val="24"/>
        </w:rPr>
        <w:t>α</w:t>
      </w:r>
      <w:r>
        <w:rPr>
          <w:rFonts w:eastAsia="Times New Roman"/>
          <w:szCs w:val="24"/>
        </w:rPr>
        <w:t xml:space="preserve">νεξάρτητης </w:t>
      </w:r>
      <w:r>
        <w:rPr>
          <w:rFonts w:eastAsia="Times New Roman"/>
          <w:szCs w:val="24"/>
        </w:rPr>
        <w:t>α</w:t>
      </w:r>
      <w:r>
        <w:rPr>
          <w:rFonts w:eastAsia="Times New Roman"/>
          <w:szCs w:val="24"/>
        </w:rPr>
        <w:t xml:space="preserve">ρχής είναι η άσκηση των ρυθμιστικών και εποπτικών αρμοδιοτήτων. Η Αρχή Πολιτικής Αεροπορίας θα επιφορτιστεί με την εποπτεία της ορθής τήρησης των κανονισμών, τόσο για την ασφάλεια της αεροπορίας όσο και για την προστασία των αερομεταφορών. </w:t>
      </w:r>
    </w:p>
    <w:p w14:paraId="163C43EF" w14:textId="77777777" w:rsidR="004A774E" w:rsidRDefault="006F765D">
      <w:pPr>
        <w:spacing w:line="600" w:lineRule="auto"/>
        <w:ind w:firstLine="720"/>
        <w:jc w:val="both"/>
        <w:rPr>
          <w:rFonts w:eastAsia="Times New Roman"/>
          <w:szCs w:val="24"/>
        </w:rPr>
      </w:pPr>
      <w:r>
        <w:rPr>
          <w:rFonts w:eastAsia="Times New Roman"/>
          <w:szCs w:val="24"/>
        </w:rPr>
        <w:t>Για να μην υπάρ</w:t>
      </w:r>
      <w:r>
        <w:rPr>
          <w:rFonts w:eastAsia="Times New Roman"/>
          <w:szCs w:val="24"/>
        </w:rPr>
        <w:t>χουν παρανοήσεις και για να γίνει ξεκάθαρο σε όσους μας ακούν, επαναλαμβάνω ότι ο έλεγχος της εναέριας κυκλοφορίας της χώρας και η διαχείριση των είκοσι πέντε περιφερειακών αεροδρομίων θα συνεχίσουν να ασκούνται από μια δημόσια υπηρεσία, όπως γίνεται μέχρι</w:t>
      </w:r>
      <w:r>
        <w:rPr>
          <w:rFonts w:eastAsia="Times New Roman"/>
          <w:szCs w:val="24"/>
        </w:rPr>
        <w:t xml:space="preserve"> σήμερα. </w:t>
      </w:r>
    </w:p>
    <w:p w14:paraId="163C43F0" w14:textId="77777777" w:rsidR="004A774E" w:rsidRDefault="006F765D">
      <w:pPr>
        <w:spacing w:line="600" w:lineRule="auto"/>
        <w:ind w:firstLine="720"/>
        <w:jc w:val="both"/>
        <w:rPr>
          <w:rFonts w:eastAsia="Times New Roman"/>
          <w:szCs w:val="24"/>
        </w:rPr>
      </w:pPr>
      <w:r>
        <w:rPr>
          <w:rFonts w:eastAsia="Times New Roman"/>
          <w:szCs w:val="24"/>
        </w:rPr>
        <w:t>Με την αναδιάρθρωση της Υπηρεσίας Πολιτικής Αεροπορίας και τον γενικότερο εξορθολογισμό που φέρνει το παρόν σχέδιο νόμου εξασφαλίζονται οι απαραίτητοι οικονομικοί πόροι, τόσο για τη λειτουργία των αεροδρομίων όσο και για δράσεις γενικότερου εκσυγ</w:t>
      </w:r>
      <w:r>
        <w:rPr>
          <w:rFonts w:eastAsia="Times New Roman"/>
          <w:szCs w:val="24"/>
        </w:rPr>
        <w:t xml:space="preserve">χρονισμού της αεροναυτιλίας. </w:t>
      </w:r>
    </w:p>
    <w:p w14:paraId="163C43F1" w14:textId="77777777" w:rsidR="004A774E" w:rsidRDefault="006F765D">
      <w:pPr>
        <w:spacing w:line="600" w:lineRule="auto"/>
        <w:ind w:firstLine="720"/>
        <w:jc w:val="both"/>
        <w:rPr>
          <w:rFonts w:eastAsia="Times New Roman"/>
          <w:szCs w:val="24"/>
        </w:rPr>
      </w:pPr>
      <w:r>
        <w:rPr>
          <w:rFonts w:eastAsia="Times New Roman"/>
          <w:szCs w:val="24"/>
        </w:rPr>
        <w:t>Η Υπηρεσία Πολιτικής Αεροπορίας αποκτά ευέλικτη δομή, εναρμονισμένη απόλυτα με τα πρότυπα λειτουργίας που τίθενται από τις αρμόδιες ευρωπαϊκές αρχές. Με τη νέα ευέλικτη δομή έρχεται να αντικαταστήσει ένα δυσκίνητο μοντέλο, μειώνονται κατά 25% οι διευθύνσει</w:t>
      </w:r>
      <w:r>
        <w:rPr>
          <w:rFonts w:eastAsia="Times New Roman"/>
          <w:szCs w:val="24"/>
        </w:rPr>
        <w:t xml:space="preserve">ς και τα τμήματα, εξοικονομούνται πολύτιμοι πόροι, χωρίς όμως να μειώνονται οι θέσεις εργασίας. Εξάλλου, οι απολύσεις είναι στον πυρήνα της πολιτικής της Νέας Δημοκρατίας και οι εργαζόμενοι το γνωρίζουν πάρα πολύ καλά αυτό. </w:t>
      </w:r>
    </w:p>
    <w:p w14:paraId="163C43F2" w14:textId="77777777" w:rsidR="004A774E" w:rsidRDefault="006F765D">
      <w:pPr>
        <w:spacing w:line="600" w:lineRule="auto"/>
        <w:ind w:firstLine="720"/>
        <w:jc w:val="both"/>
        <w:rPr>
          <w:rFonts w:eastAsia="Times New Roman"/>
          <w:szCs w:val="24"/>
        </w:rPr>
      </w:pPr>
      <w:r>
        <w:rPr>
          <w:rFonts w:eastAsia="Times New Roman"/>
          <w:szCs w:val="24"/>
        </w:rPr>
        <w:t>Έτσι, λοιπόν, όχι μόνο δεν μειώ</w:t>
      </w:r>
      <w:r>
        <w:rPr>
          <w:rFonts w:eastAsia="Times New Roman"/>
          <w:szCs w:val="24"/>
        </w:rPr>
        <w:t xml:space="preserve">νονται οι θέσεις εργασίας, αλλά πλέον με τη νέα λειτουργία, η οποία θα ανταποκρίνεται στις σύγχρονες ανάγκες, θα προκύψουν ενδεχομένως στο μέλλον και νέες θέσεις εργασίας. </w:t>
      </w:r>
    </w:p>
    <w:p w14:paraId="163C43F3" w14:textId="77777777" w:rsidR="004A774E" w:rsidRDefault="006F765D">
      <w:pPr>
        <w:spacing w:line="600" w:lineRule="auto"/>
        <w:ind w:firstLine="720"/>
        <w:jc w:val="both"/>
        <w:rPr>
          <w:rFonts w:eastAsia="Times New Roman"/>
          <w:szCs w:val="24"/>
        </w:rPr>
      </w:pPr>
      <w:r>
        <w:rPr>
          <w:rFonts w:eastAsia="Times New Roman"/>
          <w:szCs w:val="24"/>
        </w:rPr>
        <w:t>Κυρίες και κύριοι συνάδελφοι, το παρόν σχέδιο νόμου αποτελεί μεν μια υποχρέωση, αλλ</w:t>
      </w:r>
      <w:r>
        <w:rPr>
          <w:rFonts w:eastAsia="Times New Roman"/>
          <w:szCs w:val="24"/>
        </w:rPr>
        <w:t xml:space="preserve">ά μέσα από αυτό διασφαλίζουμε το δημόσιο έλεγχο της εναέριας κυκλοφορίας για τη δημόσια διαχείριση των είκοσι πέντε περιφερειακών αεροδρομίων. </w:t>
      </w:r>
    </w:p>
    <w:p w14:paraId="163C43F4" w14:textId="77777777" w:rsidR="004A774E" w:rsidRDefault="006F765D">
      <w:pPr>
        <w:spacing w:line="600" w:lineRule="auto"/>
        <w:ind w:firstLine="720"/>
        <w:jc w:val="both"/>
        <w:rPr>
          <w:rFonts w:eastAsia="Times New Roman"/>
          <w:szCs w:val="24"/>
        </w:rPr>
      </w:pPr>
      <w:r>
        <w:rPr>
          <w:rFonts w:eastAsia="Times New Roman"/>
          <w:szCs w:val="24"/>
        </w:rPr>
        <w:t>Προχωρούμε στη σύσταση της Αρχής Πολιτικής Αεροπορίας και την αναδιάρθρωση της Υπηρεσίας Πολιτικής Αεροπορίας, ό</w:t>
      </w:r>
      <w:r>
        <w:rPr>
          <w:rFonts w:eastAsia="Times New Roman"/>
          <w:szCs w:val="24"/>
        </w:rPr>
        <w:t xml:space="preserve">πως γίνεται σε κάθε ευρωπαϊκή χώρα, μένοντας πιστοί στην προσπάθειά μας για ανάκαμψη της ελληνικής οικονομίας, χωρίς να διακινδυνεύουμε κοινωνικά κεκτημένα, αλλά και την εθνική κυριαρχία. </w:t>
      </w:r>
    </w:p>
    <w:p w14:paraId="163C43F5" w14:textId="77777777" w:rsidR="004A774E" w:rsidRDefault="006F765D">
      <w:pPr>
        <w:spacing w:line="600" w:lineRule="auto"/>
        <w:ind w:firstLine="720"/>
        <w:jc w:val="both"/>
        <w:rPr>
          <w:rFonts w:eastAsia="Times New Roman"/>
          <w:szCs w:val="24"/>
        </w:rPr>
      </w:pPr>
      <w:r>
        <w:rPr>
          <w:rFonts w:eastAsia="Times New Roman"/>
          <w:szCs w:val="24"/>
        </w:rPr>
        <w:t>Προχωρούμε, λοιπόν, με λελογισμένα βήματα τον πολιτικό μας σχεδιασμ</w:t>
      </w:r>
      <w:r>
        <w:rPr>
          <w:rFonts w:eastAsia="Times New Roman"/>
          <w:szCs w:val="24"/>
        </w:rPr>
        <w:t xml:space="preserve">ό για την έξοδο από την κρίση με την κοινωνία όρθια. Το μοναδικό σοβαρό σχέδιο, που απαντά στις σημερινές προκλήσεις στην ολότητά του, φανερώνει την προγραμματική ανεπάρκεια της Αξιωματικής Αντιπολίτευσης, που το μόνο που ευαγγελίζεται είναι η παλινόρθωση </w:t>
      </w:r>
      <w:r>
        <w:rPr>
          <w:rFonts w:eastAsia="Times New Roman"/>
          <w:szCs w:val="24"/>
        </w:rPr>
        <w:t xml:space="preserve">του παλαιού πολιτικού προσωπικού, του χρεοκοπημένου παρασιτικού μοντέλου ανάπτυξης και της εξυπηρέτησης συμφερόντων. </w:t>
      </w:r>
    </w:p>
    <w:p w14:paraId="163C43F6" w14:textId="77777777" w:rsidR="004A774E" w:rsidRDefault="006F765D">
      <w:pPr>
        <w:spacing w:line="600" w:lineRule="auto"/>
        <w:ind w:firstLine="720"/>
        <w:jc w:val="both"/>
        <w:rPr>
          <w:rFonts w:eastAsia="Times New Roman"/>
          <w:szCs w:val="24"/>
        </w:rPr>
      </w:pPr>
      <w:r>
        <w:rPr>
          <w:rFonts w:eastAsia="Times New Roman"/>
          <w:szCs w:val="24"/>
        </w:rPr>
        <w:t>Σας διαβεβαιώ, όμως, ότι οι προσπάθειες αυτές θα πέσουν στο κενό. Δεν αποτελούν μέρος της λύσης, αλλά μέρος του προβλήματος. Η λύση συνίστ</w:t>
      </w:r>
      <w:r>
        <w:rPr>
          <w:rFonts w:eastAsia="Times New Roman"/>
          <w:szCs w:val="24"/>
        </w:rPr>
        <w:t>αται στο να οδηγηθούμε στην ανάπτυξη με κοινωνικό πρόσημο. Ανάκαμψη χωρίς συντριβή της εργασίας, αλλά το αντίθετο: να αντικαταστήσουμε τον οικονομικό παρασιτισμό με κοινούς κανόνες για την υγιή επιχειρηματικότητα και πετυχαίνοντας στόχους να ανακατανείμουμ</w:t>
      </w:r>
      <w:r>
        <w:rPr>
          <w:rFonts w:eastAsia="Times New Roman"/>
          <w:szCs w:val="24"/>
        </w:rPr>
        <w:t xml:space="preserve">ε δίκαια τα φορολογικά βάρη, στηρίζοντας παράλληλα το κοινωνικό κράτος. </w:t>
      </w:r>
    </w:p>
    <w:p w14:paraId="163C43F7" w14:textId="77777777" w:rsidR="004A774E" w:rsidRDefault="006F765D">
      <w:pPr>
        <w:spacing w:line="600" w:lineRule="auto"/>
        <w:ind w:firstLine="720"/>
        <w:jc w:val="both"/>
        <w:rPr>
          <w:rFonts w:eastAsia="Times New Roman"/>
          <w:szCs w:val="24"/>
        </w:rPr>
      </w:pPr>
      <w:r>
        <w:rPr>
          <w:rFonts w:eastAsia="Times New Roman"/>
          <w:szCs w:val="24"/>
        </w:rPr>
        <w:t xml:space="preserve">Ως γνωστόν, ο απολογισμός γίνεται πάντα στο τέλος, όπου δεν θα μας κρίνετε εσείς στα τηλεδικαστήρια, αλλά ο ελληνικός λαός με την ψήφο του στις εκλογές του 2019. </w:t>
      </w:r>
    </w:p>
    <w:p w14:paraId="163C43F8" w14:textId="77777777" w:rsidR="004A774E" w:rsidRDefault="006F765D">
      <w:pPr>
        <w:spacing w:line="600" w:lineRule="auto"/>
        <w:ind w:firstLine="720"/>
        <w:jc w:val="both"/>
        <w:rPr>
          <w:rFonts w:eastAsia="Times New Roman"/>
          <w:szCs w:val="24"/>
        </w:rPr>
      </w:pPr>
      <w:r>
        <w:rPr>
          <w:rFonts w:eastAsia="Times New Roman"/>
          <w:szCs w:val="24"/>
        </w:rPr>
        <w:t xml:space="preserve">Ευχαριστώ. </w:t>
      </w:r>
    </w:p>
    <w:p w14:paraId="163C43F9" w14:textId="77777777" w:rsidR="004A774E" w:rsidRDefault="006F765D">
      <w:pPr>
        <w:spacing w:line="600" w:lineRule="auto"/>
        <w:ind w:firstLine="720"/>
        <w:jc w:val="center"/>
        <w:rPr>
          <w:rFonts w:eastAsia="Times New Roman"/>
          <w:szCs w:val="24"/>
        </w:rPr>
      </w:pPr>
      <w:r>
        <w:rPr>
          <w:rFonts w:eastAsia="Times New Roman"/>
          <w:szCs w:val="24"/>
        </w:rPr>
        <w:t>(Χειροκρ</w:t>
      </w:r>
      <w:r>
        <w:rPr>
          <w:rFonts w:eastAsia="Times New Roman"/>
          <w:szCs w:val="24"/>
        </w:rPr>
        <w:t>οτήματα από την πτέρυγα του ΣΥΡΙΖΑ)</w:t>
      </w:r>
    </w:p>
    <w:p w14:paraId="163C43FA" w14:textId="77777777" w:rsidR="004A774E" w:rsidRDefault="006F765D">
      <w:pPr>
        <w:spacing w:line="600" w:lineRule="auto"/>
        <w:ind w:firstLine="720"/>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Κι εμείς ευχαριστούμε. </w:t>
      </w:r>
    </w:p>
    <w:p w14:paraId="163C43FB" w14:textId="77777777" w:rsidR="004A774E" w:rsidRDefault="006F765D">
      <w:pPr>
        <w:spacing w:line="600" w:lineRule="auto"/>
        <w:ind w:firstLine="720"/>
        <w:jc w:val="both"/>
        <w:rPr>
          <w:rFonts w:eastAsia="Times New Roman"/>
          <w:szCs w:val="24"/>
        </w:rPr>
      </w:pPr>
      <w:r>
        <w:rPr>
          <w:rFonts w:eastAsia="Times New Roman"/>
          <w:szCs w:val="24"/>
        </w:rPr>
        <w:t xml:space="preserve">Τον λόγο έχει ο συνάδελφος κ. Ιωάννης Μανιάτης από τη Δημοκρατική Συμπαράταξη. </w:t>
      </w:r>
    </w:p>
    <w:p w14:paraId="163C43FC" w14:textId="77777777" w:rsidR="004A774E" w:rsidRDefault="006F765D">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Αγαπητοί συνάδελφοι της Πλειοψηφίας, αυτό ήρθε στα χέρια μου πριν </w:t>
      </w:r>
      <w:r>
        <w:rPr>
          <w:rFonts w:eastAsia="Times New Roman"/>
          <w:szCs w:val="24"/>
        </w:rPr>
        <w:t>από πέντε λεπτά. Είναι οι νομοτεχνικές βελτιώσεις που προτείνει ο Υπουργός στο συγκεκριμένο νομοσχέδιο. Ξέρετε πόσες σελίδες νομοτεχνικές βελτιώσεις σας προτείνει να ψηφίσετε; Είκοσι επτά σελίδες νομοτεχνικές βελτιώσεις!</w:t>
      </w:r>
    </w:p>
    <w:p w14:paraId="163C43FD" w14:textId="77777777" w:rsidR="004A774E" w:rsidRDefault="006F765D">
      <w:pPr>
        <w:spacing w:line="600" w:lineRule="auto"/>
        <w:ind w:firstLine="720"/>
        <w:jc w:val="both"/>
        <w:rPr>
          <w:rFonts w:eastAsia="Times New Roman"/>
          <w:szCs w:val="24"/>
        </w:rPr>
      </w:pPr>
      <w:r>
        <w:rPr>
          <w:rFonts w:eastAsia="Times New Roman"/>
          <w:b/>
          <w:szCs w:val="24"/>
        </w:rPr>
        <w:t>ΧΡΗΣΤΟΣ ΣΠΙΡΤΖΗΣ (Υπουργός Υποδομών</w:t>
      </w:r>
      <w:r>
        <w:rPr>
          <w:rFonts w:eastAsia="Times New Roman"/>
          <w:b/>
          <w:szCs w:val="24"/>
        </w:rPr>
        <w:t xml:space="preserve">, Μεταφορών και Δικτύων): </w:t>
      </w:r>
      <w:r>
        <w:rPr>
          <w:rFonts w:eastAsia="Times New Roman"/>
          <w:szCs w:val="24"/>
        </w:rPr>
        <w:t xml:space="preserve">Είναι όλα τα άρθρα μέσα. </w:t>
      </w:r>
    </w:p>
    <w:p w14:paraId="163C43FE" w14:textId="77777777" w:rsidR="004A774E" w:rsidRDefault="006F765D">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Κύριε Υπουργέ, είκοσι επτά σελίδες νομοτεχνικές βελτιώσεις! </w:t>
      </w:r>
    </w:p>
    <w:p w14:paraId="163C43FF" w14:textId="77777777" w:rsidR="004A774E" w:rsidRDefault="006F765D">
      <w:pPr>
        <w:spacing w:line="600" w:lineRule="auto"/>
        <w:ind w:firstLine="720"/>
        <w:jc w:val="both"/>
        <w:rPr>
          <w:rFonts w:eastAsia="Times New Roman"/>
          <w:szCs w:val="24"/>
        </w:rPr>
      </w:pPr>
      <w:r>
        <w:rPr>
          <w:rFonts w:eastAsia="Times New Roman"/>
          <w:szCs w:val="24"/>
        </w:rPr>
        <w:t xml:space="preserve">Κύριε Πρόεδρε, αυτό θα το αποδεχθεί το Προεδρείο; Είκοσι επτά σελίδες νομοτεχνικές βελτιώσεις σε νομοσχέδιο με τη διαδικασία </w:t>
      </w:r>
      <w:r>
        <w:rPr>
          <w:rFonts w:eastAsia="Times New Roman"/>
          <w:szCs w:val="24"/>
        </w:rPr>
        <w:t xml:space="preserve">του κατεπείγοντος; </w:t>
      </w:r>
    </w:p>
    <w:p w14:paraId="163C4400" w14:textId="77777777" w:rsidR="004A774E" w:rsidRDefault="006F765D">
      <w:pPr>
        <w:spacing w:line="600" w:lineRule="auto"/>
        <w:ind w:firstLine="720"/>
        <w:jc w:val="both"/>
        <w:rPr>
          <w:rFonts w:eastAsia="Times New Roman"/>
          <w:szCs w:val="24"/>
        </w:rPr>
      </w:pPr>
      <w:r>
        <w:rPr>
          <w:rFonts w:eastAsia="Times New Roman"/>
          <w:szCs w:val="24"/>
        </w:rPr>
        <w:t xml:space="preserve">Για να συνεννοηθούμε μεταξύ μας, κατεπείγον –και θα το αναδείξομε με όλες μας τις δυνατότητες- ένα νομοσχέδιο που το διαπραγματεύεστε ένα χρόνο; Άρα ή παραμυθιάζατε τον κόσμο όταν λέγατε ότι διαπραγματευόσασταν ή ακολουθήσατε τη γνωστή </w:t>
      </w:r>
      <w:r>
        <w:rPr>
          <w:rFonts w:eastAsia="Times New Roman"/>
          <w:szCs w:val="24"/>
        </w:rPr>
        <w:t xml:space="preserve">βαρουφάκεια τακτική: τα πουκάμισα απ’ έξω, μαγκιά στα διεθνή </w:t>
      </w:r>
      <w:r>
        <w:rPr>
          <w:rFonts w:eastAsia="Times New Roman"/>
          <w:szCs w:val="24"/>
          <w:lang w:val="en-US"/>
        </w:rPr>
        <w:t>fora</w:t>
      </w:r>
      <w:r>
        <w:rPr>
          <w:rFonts w:eastAsia="Times New Roman"/>
          <w:szCs w:val="24"/>
        </w:rPr>
        <w:t xml:space="preserve">, υποχώρηση, υποχώρηση, υποχώρηση, η πλάτη στον τοίχο και στο τέλος, το τελευταίο βράδυ, τα καταπίνουμε αμάσητα όλα. Και μας φέρνετε </w:t>
      </w:r>
    </w:p>
    <w:p w14:paraId="163C4401" w14:textId="77777777" w:rsidR="004A774E" w:rsidRDefault="006F765D">
      <w:pPr>
        <w:spacing w:line="600" w:lineRule="auto"/>
        <w:ind w:firstLine="720"/>
        <w:jc w:val="both"/>
        <w:rPr>
          <w:rFonts w:eastAsia="Times New Roman"/>
          <w:szCs w:val="24"/>
        </w:rPr>
      </w:pPr>
      <w:r>
        <w:rPr>
          <w:rFonts w:eastAsia="Times New Roman"/>
          <w:szCs w:val="24"/>
        </w:rPr>
        <w:t>Για να δούμε, λοιπόν, με ποιον τρόπο γίνεται η νομοθέτηση</w:t>
      </w:r>
      <w:r>
        <w:rPr>
          <w:rFonts w:eastAsia="Times New Roman"/>
          <w:szCs w:val="24"/>
        </w:rPr>
        <w:t xml:space="preserve"> στο εθνικό Κοινοβούλιο. Συνιστά ή δεν συνιστά προσβολή για τους Έλληνες Βουλευτές ο τρόπος με τον οποίο νομοθετεί η Κυβέρνηση; Πολύ περισσότερο που το Γενικό Λογιστήριο του Κράτους για πολλοστή φορά σηκώνει τα χέρια ψηλά και λέει: «Εγώ δεν ξέρω όλο αυτό τ</w:t>
      </w:r>
      <w:r>
        <w:rPr>
          <w:rFonts w:eastAsia="Times New Roman"/>
          <w:szCs w:val="24"/>
        </w:rPr>
        <w:t>ο οποίο νομοθετείτε εσείς εκεί σε αυτή την Αίθουσα πόσο θα κοστίσει, γιατί πολύ απλά μετά από τόσο καιρό προετοιμασίας το Υπουργείο δεν μου έστειλε στοιχεία για να εκτιμήσω πόσο κοστίζουν οι δράσεις τις οποίες προτείνει». Αυτό συνιστά διαδικασία μιας χώρας</w:t>
      </w:r>
      <w:r>
        <w:rPr>
          <w:rFonts w:eastAsia="Times New Roman"/>
          <w:szCs w:val="24"/>
        </w:rPr>
        <w:t xml:space="preserve"> που θέλει να ξεπεράσει τα προβλήματα;  </w:t>
      </w:r>
    </w:p>
    <w:p w14:paraId="163C4402" w14:textId="77777777" w:rsidR="004A774E" w:rsidRDefault="006F765D">
      <w:pPr>
        <w:spacing w:line="600" w:lineRule="auto"/>
        <w:ind w:firstLine="720"/>
        <w:jc w:val="both"/>
        <w:rPr>
          <w:rFonts w:eastAsia="Times New Roman"/>
          <w:szCs w:val="24"/>
        </w:rPr>
      </w:pPr>
      <w:r>
        <w:rPr>
          <w:rFonts w:eastAsia="Times New Roman"/>
          <w:szCs w:val="24"/>
        </w:rPr>
        <w:t xml:space="preserve">Κι έρχομαι τώρα, για να συνεννοηθούμε μεταξύ μας στα πολύ βασικά, στο εξής: Κύριε Υπουργέ, εμείς, ως σοσιαλδημοκράτες πραγματικοί κι όχι γιαλαντζί, που προσπαθούν να φορέσουν πουκάμισο αδειανό περιεχομένου, εδώ και </w:t>
      </w:r>
      <w:r>
        <w:rPr>
          <w:rFonts w:eastAsia="Times New Roman"/>
          <w:szCs w:val="24"/>
        </w:rPr>
        <w:t xml:space="preserve">πάνω από δεκαπέντε χρόνια έχουμε στηρίξει την πολιτική των </w:t>
      </w:r>
      <w:r>
        <w:rPr>
          <w:rFonts w:eastAsia="Times New Roman"/>
          <w:szCs w:val="24"/>
        </w:rPr>
        <w:t>α</w:t>
      </w:r>
      <w:r>
        <w:rPr>
          <w:rFonts w:eastAsia="Times New Roman"/>
          <w:szCs w:val="24"/>
        </w:rPr>
        <w:t xml:space="preserve">νεξάρτητων </w:t>
      </w:r>
      <w:r>
        <w:rPr>
          <w:rFonts w:eastAsia="Times New Roman"/>
          <w:szCs w:val="24"/>
        </w:rPr>
        <w:t>α</w:t>
      </w:r>
      <w:r>
        <w:rPr>
          <w:rFonts w:eastAsia="Times New Roman"/>
          <w:szCs w:val="24"/>
        </w:rPr>
        <w:t xml:space="preserve">ρχών. Γιατί, πραγματικά, πιστεύουμε ότι σε όλες τις κυβερνήσεις απαιτείται, ανεξάρτητα ποιος κυβερνά κάθε φορά, να υπάρχουν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ρχές που με ουδετερότητα, δικαιοσύνη και ανταγω</w:t>
      </w:r>
      <w:r>
        <w:rPr>
          <w:rFonts w:eastAsia="Times New Roman"/>
          <w:szCs w:val="24"/>
        </w:rPr>
        <w:t xml:space="preserve">νισμό να ρυθμίζουν τις διάφορες αγορές. </w:t>
      </w:r>
    </w:p>
    <w:p w14:paraId="163C4403" w14:textId="77777777" w:rsidR="004A774E" w:rsidRDefault="006F765D">
      <w:pPr>
        <w:spacing w:line="600" w:lineRule="auto"/>
        <w:ind w:firstLine="720"/>
        <w:jc w:val="both"/>
        <w:rPr>
          <w:rFonts w:eastAsia="Times New Roman"/>
          <w:szCs w:val="24"/>
        </w:rPr>
      </w:pPr>
      <w:r>
        <w:rPr>
          <w:rFonts w:eastAsia="Times New Roman"/>
          <w:szCs w:val="24"/>
        </w:rPr>
        <w:t xml:space="preserve">Εδώ εσείς νομοθετείτε μια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 xml:space="preserve">ρχή. Συμφωνούμε ότι η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 xml:space="preserve">ρχή αυτή έχει ένα ιδιαίτερο χαρακτηριστικό που τη διαχωρίζει απ’ όλες τις άλλες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 xml:space="preserve">ρχές, ότι είναι η μοναδική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ρχή που δεν</w:t>
      </w:r>
      <w:r>
        <w:rPr>
          <w:rFonts w:eastAsia="Times New Roman"/>
          <w:szCs w:val="24"/>
        </w:rPr>
        <w:t xml:space="preserve"> ρυθμίζει αγορά, γιατί δεν υπάρχει αγορά, αφού υπάρχει ένα αποκλειστικό, εθνικό μονοπώλιο; </w:t>
      </w:r>
    </w:p>
    <w:p w14:paraId="163C4404" w14:textId="77777777" w:rsidR="004A774E" w:rsidRDefault="006F765D">
      <w:pPr>
        <w:spacing w:line="600" w:lineRule="auto"/>
        <w:ind w:firstLine="720"/>
        <w:jc w:val="both"/>
        <w:rPr>
          <w:rFonts w:eastAsia="Times New Roman"/>
          <w:szCs w:val="24"/>
        </w:rPr>
      </w:pPr>
      <w:r>
        <w:rPr>
          <w:rFonts w:eastAsia="Times New Roman"/>
          <w:szCs w:val="24"/>
        </w:rPr>
        <w:t xml:space="preserve">Αν συμφωνήσουμε σε αυτό, πρέπει να περάσουμε στο επόμενο. Συμφωνούμε ότι η Αρχή Πολιτικής Αεροπορίας που θεσμοθετείτε ρυθμίζει θέματα τα οποία σχετίζονται άμεσα με </w:t>
      </w:r>
      <w:r>
        <w:rPr>
          <w:rFonts w:eastAsia="Times New Roman"/>
          <w:szCs w:val="24"/>
        </w:rPr>
        <w:t xml:space="preserve">εθνικά ευαίσθητες παραμέτρους; Συμφωνούμε ότι το </w:t>
      </w:r>
      <w:r>
        <w:rPr>
          <w:rFonts w:eastAsia="Times New Roman"/>
          <w:szCs w:val="24"/>
          <w:lang w:val="en-US"/>
        </w:rPr>
        <w:t>FIR</w:t>
      </w:r>
      <w:r>
        <w:rPr>
          <w:rFonts w:eastAsia="Times New Roman"/>
          <w:szCs w:val="24"/>
        </w:rPr>
        <w:t xml:space="preserve"> Αθηνών, το οποίο κάθε φορά που υπάρχει τουρκική προκλητικότητα, συνδιαχειρίζεται από την Υπηρεσία Πολιτικής Αεροπορίας, δηλαδή αύριο την Αρχή Πολιτικής Αεροπορίας, και το Γενικό Επιτελείο Αεροπορίας; </w:t>
      </w:r>
    </w:p>
    <w:p w14:paraId="163C4405" w14:textId="77777777" w:rsidR="004A774E" w:rsidRDefault="006F765D">
      <w:pPr>
        <w:spacing w:line="600" w:lineRule="auto"/>
        <w:ind w:firstLine="720"/>
        <w:jc w:val="both"/>
        <w:rPr>
          <w:rFonts w:eastAsia="Times New Roman"/>
          <w:szCs w:val="24"/>
        </w:rPr>
      </w:pPr>
      <w:r>
        <w:rPr>
          <w:rFonts w:eastAsia="Times New Roman"/>
          <w:szCs w:val="24"/>
        </w:rPr>
        <w:t>Εά</w:t>
      </w:r>
      <w:r>
        <w:rPr>
          <w:rFonts w:eastAsia="Times New Roman"/>
          <w:szCs w:val="24"/>
        </w:rPr>
        <w:t>ν συμφωνούμε σε αυτό, πρέπει να ξεκαθαρίσουμε και κάτι άλλο. Ποιοι είναι αυτοί που εφεξής μετά τη νομοθέτηση της συγκεκριμένης πρωτοβουλίας της Κυβέρνησης θα αποφασίζουν και δεν θα κάνουν τα τεράστια λάθη, πιθανά, κάποια στιγμή να εκχωρήσουν έναν αεροδιάδρ</w:t>
      </w:r>
      <w:r>
        <w:rPr>
          <w:rFonts w:eastAsia="Times New Roman"/>
          <w:szCs w:val="24"/>
        </w:rPr>
        <w:t>ομο; Κι εγώ δεν λέω από σκοπιμότητα. Εγώ λέω από λάθος, εγώ λέω από αμέλεια, εγώ λέω από βλακεία.</w:t>
      </w:r>
    </w:p>
    <w:p w14:paraId="163C4406" w14:textId="77777777" w:rsidR="004A774E" w:rsidRDefault="006F765D">
      <w:pPr>
        <w:spacing w:line="600" w:lineRule="auto"/>
        <w:ind w:firstLine="720"/>
        <w:jc w:val="both"/>
        <w:rPr>
          <w:rFonts w:eastAsia="Times New Roman"/>
          <w:szCs w:val="24"/>
        </w:rPr>
      </w:pPr>
      <w:r>
        <w:rPr>
          <w:rFonts w:eastAsia="Times New Roman"/>
          <w:szCs w:val="24"/>
        </w:rPr>
        <w:t xml:space="preserve">Κύριε Υπουργέ, αποδεχθήκατε αυτό που σας φόρεσε καπέλο ο Σόιμπλε για το </w:t>
      </w:r>
      <w:r>
        <w:rPr>
          <w:rFonts w:eastAsia="Times New Roman"/>
          <w:szCs w:val="24"/>
        </w:rPr>
        <w:t>υ</w:t>
      </w:r>
      <w:r>
        <w:rPr>
          <w:rFonts w:eastAsia="Times New Roman"/>
          <w:szCs w:val="24"/>
        </w:rPr>
        <w:t>περταμείο της αποικιοκρατίας, το «</w:t>
      </w:r>
      <w:r>
        <w:rPr>
          <w:rFonts w:eastAsia="Times New Roman"/>
          <w:szCs w:val="24"/>
        </w:rPr>
        <w:t>τ</w:t>
      </w:r>
      <w:r>
        <w:rPr>
          <w:rFonts w:eastAsia="Times New Roman"/>
          <w:szCs w:val="24"/>
        </w:rPr>
        <w:t>αμείο Σόιμπλε». Ό,τι προβλέπει για την εκποίηση της δημόσιας περιουσίας τα επόμενα ενενήντα εννέα χρόνια, που το αποδεχθήκατε, δηλαδή τρεις Έλληνες και δύο ξένοι, αυτό εσείς ακριβώς το αποδεχθήκατε ως «κουστούμι», γιατί προφανώς δεν σας εμπιστεύονται οι συ</w:t>
      </w:r>
      <w:r>
        <w:rPr>
          <w:rFonts w:eastAsia="Times New Roman"/>
          <w:szCs w:val="24"/>
        </w:rPr>
        <w:t xml:space="preserve">νομιλητές σας. </w:t>
      </w:r>
    </w:p>
    <w:p w14:paraId="163C4407" w14:textId="77777777" w:rsidR="004A774E" w:rsidRDefault="006F765D">
      <w:pPr>
        <w:spacing w:line="600" w:lineRule="auto"/>
        <w:ind w:firstLine="720"/>
        <w:jc w:val="both"/>
        <w:rPr>
          <w:rFonts w:eastAsia="Times New Roman"/>
          <w:szCs w:val="24"/>
        </w:rPr>
      </w:pPr>
      <w:r>
        <w:rPr>
          <w:rFonts w:eastAsia="Times New Roman"/>
          <w:szCs w:val="24"/>
        </w:rPr>
        <w:t>Εκχωρήσατε τη δυνατότητα να αποφασίζει ο εκάστοτε Υπουργός Μεταφορών και Δικτύων. Τώρα τυχαίνει να έχετε εσείς αυτή τη θέση, αύριο θα είναι κάποιος άλλος. Εκχωρήσατε την εισηγητική έκθεση. Αντί να την δώσετε σε πέντε Έλληνες εγνωσμένου κύρο</w:t>
      </w:r>
      <w:r>
        <w:rPr>
          <w:rFonts w:eastAsia="Times New Roman"/>
          <w:szCs w:val="24"/>
        </w:rPr>
        <w:t xml:space="preserve">υς, εκχωρήσατε τις δύο θέσεις σε ξένους. Γιατί, πρώτον, δεν σας εμπιστεύονται και δεύτερον, εσείς θέλετε, επίσης, να κάνετε άλλα κόλπα.      </w:t>
      </w:r>
    </w:p>
    <w:p w14:paraId="163C4408" w14:textId="77777777" w:rsidR="004A774E" w:rsidRDefault="006F765D">
      <w:pPr>
        <w:spacing w:line="600" w:lineRule="auto"/>
        <w:ind w:firstLine="720"/>
        <w:jc w:val="both"/>
        <w:rPr>
          <w:rFonts w:eastAsia="Times New Roman"/>
          <w:szCs w:val="24"/>
        </w:rPr>
      </w:pPr>
      <w:r>
        <w:rPr>
          <w:rFonts w:eastAsia="Times New Roman"/>
          <w:szCs w:val="24"/>
        </w:rPr>
        <w:t>Σας ρώτησε ο εισηγητής μας, ο Γιάννης Κουτσούκος: Θα είναι Έλληνας και δεσμεύεστε γι’ αυτό; Γιατί μέσα στις διατυπ</w:t>
      </w:r>
      <w:r>
        <w:rPr>
          <w:rFonts w:eastAsia="Times New Roman"/>
          <w:szCs w:val="24"/>
        </w:rPr>
        <w:t xml:space="preserve">ώσεις δεν προβλέπεται ότι θα έχει ελληνική ιθαγένεια.   </w:t>
      </w:r>
    </w:p>
    <w:p w14:paraId="163C4409" w14:textId="77777777" w:rsidR="004A774E" w:rsidRDefault="006F765D">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 xml:space="preserve">Προβλέπεται. </w:t>
      </w:r>
    </w:p>
    <w:p w14:paraId="163C440A" w14:textId="77777777" w:rsidR="004A774E" w:rsidRDefault="006F765D">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Να το κάνετε όμως, γιατί η αεροπορική αγορά είναι πολύ συγκεκριμένη, και αυτοί που </w:t>
      </w:r>
      <w:r>
        <w:rPr>
          <w:rFonts w:eastAsia="Times New Roman"/>
          <w:szCs w:val="24"/>
        </w:rPr>
        <w:t>γνωρίζουν τα</w:t>
      </w:r>
      <w:r>
        <w:rPr>
          <w:rFonts w:eastAsia="Times New Roman"/>
          <w:szCs w:val="24"/>
        </w:rPr>
        <w:t xml:space="preserve"> αεροπορικά </w:t>
      </w:r>
      <w:r>
        <w:rPr>
          <w:rFonts w:eastAsia="Times New Roman"/>
          <w:szCs w:val="24"/>
        </w:rPr>
        <w:t xml:space="preserve">θέματα </w:t>
      </w:r>
      <w:r>
        <w:rPr>
          <w:rFonts w:eastAsia="Times New Roman"/>
          <w:szCs w:val="24"/>
        </w:rPr>
        <w:t xml:space="preserve">είναι μετρημένοι στα δάχτυλα του ενός χεριού. Δεν είναι πάνω από πέντε άνθρωποι που μπορούν να γίνουν, με αξιοκρατία, </w:t>
      </w:r>
      <w:r>
        <w:rPr>
          <w:rFonts w:eastAsia="Times New Roman"/>
          <w:szCs w:val="24"/>
        </w:rPr>
        <w:t>δ</w:t>
      </w:r>
      <w:r>
        <w:rPr>
          <w:rFonts w:eastAsia="Times New Roman"/>
          <w:szCs w:val="24"/>
        </w:rPr>
        <w:t xml:space="preserve">ιοικητές της μίας υπηρεσίας ή της άλλης. Μη τυχόν δούμε Ολλανδό, Γερμανό ή Δανό να διεκδικεί τη θέση του </w:t>
      </w:r>
      <w:r>
        <w:rPr>
          <w:rFonts w:eastAsia="Times New Roman"/>
          <w:szCs w:val="24"/>
        </w:rPr>
        <w:t>π</w:t>
      </w:r>
      <w:r>
        <w:rPr>
          <w:rFonts w:eastAsia="Times New Roman"/>
          <w:szCs w:val="24"/>
        </w:rPr>
        <w:t>ροέδρου, του</w:t>
      </w:r>
      <w:r>
        <w:rPr>
          <w:rFonts w:eastAsia="Times New Roman"/>
          <w:szCs w:val="24"/>
        </w:rPr>
        <w:t xml:space="preserve"> επικεφαλής της Αρχής Πολιτικής Αεροπορίας. </w:t>
      </w:r>
    </w:p>
    <w:p w14:paraId="163C440B" w14:textId="77777777" w:rsidR="004A774E" w:rsidRDefault="006F765D">
      <w:pPr>
        <w:spacing w:line="600" w:lineRule="auto"/>
        <w:ind w:firstLine="720"/>
        <w:jc w:val="both"/>
        <w:rPr>
          <w:rFonts w:eastAsia="Times New Roman"/>
          <w:szCs w:val="24"/>
        </w:rPr>
      </w:pPr>
      <w:r>
        <w:rPr>
          <w:rFonts w:eastAsia="Times New Roman"/>
          <w:szCs w:val="24"/>
        </w:rPr>
        <w:t>Κατά συνέπεια να το ξεκαθαρίσουμε κι αυτό, οφείλετε να βάλετε μέσα την ελληνική υπηκοότητα, ιθαγένεια αυτού που θα επιλεγεί στο τέλος ως επικεφαλής του συγκεκριμένου φορέα.</w:t>
      </w:r>
    </w:p>
    <w:p w14:paraId="163C440C" w14:textId="77777777" w:rsidR="004A774E" w:rsidRDefault="006F765D">
      <w:pPr>
        <w:spacing w:line="600" w:lineRule="auto"/>
        <w:ind w:firstLine="720"/>
        <w:jc w:val="both"/>
        <w:rPr>
          <w:rFonts w:eastAsia="Times New Roman"/>
          <w:szCs w:val="24"/>
        </w:rPr>
      </w:pPr>
      <w:r>
        <w:rPr>
          <w:rFonts w:eastAsia="Times New Roman"/>
          <w:szCs w:val="24"/>
        </w:rPr>
        <w:t>Και τέλος, για να ολοκληρώσουμε, υπάρχ</w:t>
      </w:r>
      <w:r>
        <w:rPr>
          <w:rFonts w:eastAsia="Times New Roman"/>
          <w:szCs w:val="24"/>
        </w:rPr>
        <w:t xml:space="preserve">ει ένα ζήτημα, αγαπητές και αγαπητοί συνάδελφοι, που σχετίζεται με τον τρόπο που νομοθετεί αυτή η Κυβέρνηση. Έχουμε ένα κείμενο νομοθετικό το οποίο θα μπορούσε να είναι μόλις τρεις σελίδες και να έχει όλη τη δομή της Υπηρεσίας Πολιτικής Αεροπορίας και της </w:t>
      </w:r>
      <w:r>
        <w:rPr>
          <w:rFonts w:eastAsia="Times New Roman"/>
          <w:szCs w:val="24"/>
        </w:rPr>
        <w:t xml:space="preserve">Αρχής Πολιτικής Προστασίας ως μία εξουσιοδοτική διάταξη, ένα </w:t>
      </w:r>
      <w:r>
        <w:rPr>
          <w:rFonts w:eastAsia="Times New Roman"/>
          <w:szCs w:val="24"/>
        </w:rPr>
        <w:t>π</w:t>
      </w:r>
      <w:r>
        <w:rPr>
          <w:rFonts w:eastAsia="Times New Roman"/>
          <w:szCs w:val="24"/>
        </w:rPr>
        <w:t xml:space="preserve">ροεδρικό </w:t>
      </w:r>
      <w:r>
        <w:rPr>
          <w:rFonts w:eastAsia="Times New Roman"/>
          <w:szCs w:val="24"/>
        </w:rPr>
        <w:t>δ</w:t>
      </w:r>
      <w:r>
        <w:rPr>
          <w:rFonts w:eastAsia="Times New Roman"/>
          <w:szCs w:val="24"/>
        </w:rPr>
        <w:t xml:space="preserve">ιάταγμα.        </w:t>
      </w:r>
    </w:p>
    <w:p w14:paraId="163C440D" w14:textId="77777777" w:rsidR="004A774E" w:rsidRDefault="006F765D">
      <w:pPr>
        <w:spacing w:line="600" w:lineRule="auto"/>
        <w:ind w:firstLine="720"/>
        <w:jc w:val="both"/>
        <w:rPr>
          <w:rFonts w:eastAsia="Times New Roman"/>
          <w:szCs w:val="24"/>
        </w:rPr>
      </w:pPr>
      <w:r>
        <w:rPr>
          <w:rFonts w:eastAsia="Times New Roman"/>
          <w:szCs w:val="24"/>
        </w:rPr>
        <w:t xml:space="preserve">Γιατί όλα αυτά –λες και ο κάθε συνάδελφος μπορεί να γνωρίζει εάν χρειάζεται ή δεν χρειάζεται το τμήμα του τάδε ελέγχου της τάδε </w:t>
      </w:r>
      <w:r>
        <w:rPr>
          <w:rFonts w:eastAsia="Times New Roman"/>
          <w:szCs w:val="24"/>
        </w:rPr>
        <w:t>γ</w:t>
      </w:r>
      <w:r>
        <w:rPr>
          <w:rFonts w:eastAsia="Times New Roman"/>
          <w:szCs w:val="24"/>
        </w:rPr>
        <w:t xml:space="preserve">ενικής </w:t>
      </w:r>
      <w:r>
        <w:rPr>
          <w:rFonts w:eastAsia="Times New Roman"/>
          <w:szCs w:val="24"/>
        </w:rPr>
        <w:t>δ</w:t>
      </w:r>
      <w:r>
        <w:rPr>
          <w:rFonts w:eastAsia="Times New Roman"/>
          <w:szCs w:val="24"/>
        </w:rPr>
        <w:t>ιεύθυνσης- δεν τα κάνετε ένα π</w:t>
      </w:r>
      <w:r>
        <w:rPr>
          <w:rFonts w:eastAsia="Times New Roman"/>
          <w:szCs w:val="24"/>
        </w:rPr>
        <w:t>ροεδρικό διάταγμα</w:t>
      </w:r>
      <w:r>
        <w:rPr>
          <w:rFonts w:eastAsia="Times New Roman"/>
          <w:szCs w:val="24"/>
        </w:rPr>
        <w:t>,</w:t>
      </w:r>
      <w:r>
        <w:rPr>
          <w:rFonts w:eastAsia="Times New Roman"/>
          <w:szCs w:val="24"/>
        </w:rPr>
        <w:t xml:space="preserve"> έτσι ώστε να υπάρχει η δυνατότητα εξουσιοδοτημένος ο Υπουργός να το στείλει στο Συμβούλιο Επικρατείας και να υποστεί τον αντίστοιχο έλεγχο από το Συμβούλιο Επικρατείας;</w:t>
      </w:r>
    </w:p>
    <w:p w14:paraId="163C440E" w14:textId="77777777" w:rsidR="004A774E" w:rsidRDefault="006F765D">
      <w:pPr>
        <w:spacing w:line="600" w:lineRule="auto"/>
        <w:ind w:firstLine="720"/>
        <w:jc w:val="both"/>
        <w:rPr>
          <w:rFonts w:eastAsia="Times New Roman"/>
          <w:szCs w:val="24"/>
        </w:rPr>
      </w:pPr>
      <w:r>
        <w:rPr>
          <w:rFonts w:eastAsia="Times New Roman"/>
          <w:szCs w:val="24"/>
        </w:rPr>
        <w:t>Επειδή, λοιπόν, δεν σας εμπιστευόμαστε, επειδή η πρόσφατη εμπειρία ι</w:t>
      </w:r>
      <w:r>
        <w:rPr>
          <w:rFonts w:eastAsia="Times New Roman"/>
          <w:szCs w:val="24"/>
        </w:rPr>
        <w:t>διαίτερα για τις τηλεοπτικές άδειες δείχνει βαθύτατο τυχοδιωκτισμό, δείχνουν μια Κυβέρνηση που συμπεριφέρεται καθεστωτικά, δείχνουν μια Κυβέρνηση φαυλότητας και μπρος-πίσω πισωγυρισμάτων, εμείς, κύριε Υπουργέ, θέλουμε να σας πούμε ότι θα είμαστε μέχρι τέλο</w:t>
      </w:r>
      <w:r>
        <w:rPr>
          <w:rFonts w:eastAsia="Times New Roman"/>
          <w:szCs w:val="24"/>
        </w:rPr>
        <w:t xml:space="preserve">υς εξαιρετικά επιφυλακτικοί περιμένοντας να δούμε ποιες τελικά τροποποιήσεις θα κάνετε. </w:t>
      </w:r>
    </w:p>
    <w:p w14:paraId="163C440F" w14:textId="77777777" w:rsidR="004A774E" w:rsidRDefault="006F765D">
      <w:pPr>
        <w:spacing w:line="600" w:lineRule="auto"/>
        <w:ind w:firstLine="720"/>
        <w:jc w:val="both"/>
        <w:rPr>
          <w:rFonts w:eastAsia="Times New Roman"/>
          <w:szCs w:val="24"/>
        </w:rPr>
      </w:pPr>
      <w:r>
        <w:rPr>
          <w:rFonts w:eastAsia="Times New Roman"/>
          <w:szCs w:val="24"/>
        </w:rPr>
        <w:t>Ευχαριστώ.</w:t>
      </w:r>
    </w:p>
    <w:p w14:paraId="163C4410" w14:textId="77777777" w:rsidR="004A774E" w:rsidRDefault="006F765D">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163C441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163C441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Τον λόγο έχει ο κ.</w:t>
      </w:r>
      <w:r>
        <w:rPr>
          <w:rFonts w:eastAsia="Times New Roman" w:cs="Times New Roman"/>
          <w:szCs w:val="24"/>
        </w:rPr>
        <w:t xml:space="preserve"> Δημήτρης Δημητριάδης από τον ΣΥΡΙΖΑ.</w:t>
      </w:r>
    </w:p>
    <w:p w14:paraId="163C441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Συναδέλφισσες και συνάδελφοι, κύριοι Υπουργοί, για την προσέγγιση του σημερινού νομοσχεδίου είναι σημαντικό να αναφερθούμε λίγο στο περιβάλλον των αερομεταφορών στη χώρα μας</w:t>
      </w:r>
      <w:r w:rsidRPr="00C72208">
        <w:rPr>
          <w:rFonts w:eastAsia="Times New Roman" w:cs="Times New Roman"/>
          <w:szCs w:val="24"/>
        </w:rPr>
        <w:t>,</w:t>
      </w:r>
      <w:r>
        <w:rPr>
          <w:rFonts w:eastAsia="Times New Roman" w:cs="Times New Roman"/>
          <w:szCs w:val="24"/>
        </w:rPr>
        <w:t xml:space="preserve"> όπως έχει διαμορφωθε</w:t>
      </w:r>
      <w:r>
        <w:rPr>
          <w:rFonts w:eastAsia="Times New Roman" w:cs="Times New Roman"/>
          <w:szCs w:val="24"/>
        </w:rPr>
        <w:t xml:space="preserve">ί το προηγούμενο διάστημα. </w:t>
      </w:r>
    </w:p>
    <w:p w14:paraId="163C441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Η Υπηρεσία Πολιτικής Αεροπορίας είχε εισέλθει σε μία περίοδο αποεπένδυσης, υποστελέχωσης και απαξίωσης. Αυτή η κατάσταση έχει σαν αποτέλεσμα να διακυβεύεται ακόμη και αυτός ο ίδιος ο εθνικός χαρακτήρας του ελέγχου της εναέριας κ</w:t>
      </w:r>
      <w:r>
        <w:rPr>
          <w:rFonts w:eastAsia="Times New Roman" w:cs="Times New Roman"/>
          <w:szCs w:val="24"/>
        </w:rPr>
        <w:t>υκλοφορίας, αλλά και της διαχείρισης των περιφερειακών αερολιμένων ειδικά σε ακριτικές περιοχές.</w:t>
      </w:r>
    </w:p>
    <w:p w14:paraId="163C441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Επιπλέον, η απαξίωση της Υπηρεσίας Πολιτικής Αεροπορίας από τις πολιτικές του παρελθόντος είχε ως αποτέλεσμα να βρισκόμαστε συνεχώς απολογούμενοι απέναντι στις</w:t>
      </w:r>
      <w:r>
        <w:rPr>
          <w:rFonts w:eastAsia="Times New Roman" w:cs="Times New Roman"/>
          <w:szCs w:val="24"/>
        </w:rPr>
        <w:t xml:space="preserve"> αρχές της Ευρωπαϊκής Ένωσης για την ελλειμματική διαχείριση του εναέριου χώρου και τη δημιουργία προβλημάτων χωρητικότητας και –το σημαντικότερο- για την οριακή απορρόφηση οικονομικών πόρων, ιδιαίτερα απαραίτητων αυτή την περίοδο, σε επενδύσεις για υποδομ</w:t>
      </w:r>
      <w:r>
        <w:rPr>
          <w:rFonts w:eastAsia="Times New Roman" w:cs="Times New Roman"/>
          <w:szCs w:val="24"/>
        </w:rPr>
        <w:t>ές μεταφορών.</w:t>
      </w:r>
    </w:p>
    <w:p w14:paraId="163C4416"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Λόγω της υποστελέχωσης σε όλες τις κρίσιμες ειδικότητες και των προβλημάτων που δημιουργούνταν, υπήρχαν αιτήματα από υπηρεσίες άλλων ευρωπαϊκών χωρών, προκειμένου να αναλάβουν έλεγχο τμήματος ή και όλου του </w:t>
      </w:r>
      <w:r>
        <w:rPr>
          <w:rFonts w:eastAsia="Times New Roman" w:cs="Times New Roman"/>
          <w:szCs w:val="24"/>
          <w:lang w:val="en-US"/>
        </w:rPr>
        <w:t>FIR</w:t>
      </w:r>
      <w:r>
        <w:rPr>
          <w:rFonts w:eastAsia="Times New Roman" w:cs="Times New Roman"/>
          <w:szCs w:val="24"/>
        </w:rPr>
        <w:t xml:space="preserve"> Αθηνών ή να συνδράμουν με την παροχή ξένων ελεγκτών της υπηρεσίες της ΥΠΑ λόγω των πολλών και μεγάλων προβλημάτων που δημιουργούνταν.</w:t>
      </w:r>
    </w:p>
    <w:p w14:paraId="163C441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Το σύστημα, λοιπόν, λειτουργούσε μόνο λόγω της αυτοθυσίας των εργαζομένων στην ΥΠΑ και μόνο εξ αυτού του λόγου. Η έκπτωση</w:t>
      </w:r>
      <w:r>
        <w:rPr>
          <w:rFonts w:eastAsia="Times New Roman" w:cs="Times New Roman"/>
          <w:szCs w:val="24"/>
        </w:rPr>
        <w:t xml:space="preserve"> των υποδομών και η </w:t>
      </w:r>
      <w:r>
        <w:rPr>
          <w:rFonts w:eastAsia="Times New Roman" w:cs="Times New Roman"/>
          <w:szCs w:val="24"/>
        </w:rPr>
        <w:t>διά</w:t>
      </w:r>
      <w:r>
        <w:rPr>
          <w:rFonts w:eastAsia="Times New Roman" w:cs="Times New Roman"/>
          <w:szCs w:val="24"/>
        </w:rPr>
        <w:t xml:space="preserve"> αυτής προσπάθεια ιδιωτικοποίησης και ελέγχου του εναερίου χώρου της χώρας αλλά και της διαχείρισης των αεροδρομίων σταματάει με αυτό το νομοσχέδιο. </w:t>
      </w:r>
    </w:p>
    <w:p w14:paraId="163C4418"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Συγκεκριμένα αποτρέπεται η εκχώρηση στη διαχείριση των κρατικών αερολιμένων σε μία </w:t>
      </w:r>
      <w:r>
        <w:rPr>
          <w:rFonts w:eastAsia="Times New Roman" w:cs="Times New Roman"/>
          <w:szCs w:val="24"/>
        </w:rPr>
        <w:t xml:space="preserve">ανώνυμη εταιρεία –όπως αποτυπωνόταν με τον ν.3913/2011- η λειτουργία της οποίας θα στηριζόταν στην τεκμηρίωση οικονομικής βιωσιμότητας, εφόσον είχαν περάσει όλα τα αεροδρόμια από τις προηγούμενες </w:t>
      </w:r>
      <w:r>
        <w:rPr>
          <w:rFonts w:eastAsia="Times New Roman" w:cs="Times New Roman"/>
          <w:szCs w:val="24"/>
        </w:rPr>
        <w:t>κ</w:t>
      </w:r>
      <w:r>
        <w:rPr>
          <w:rFonts w:eastAsia="Times New Roman" w:cs="Times New Roman"/>
          <w:szCs w:val="24"/>
        </w:rPr>
        <w:t>υβερνήσεις στο ΤΑΙΠΕΔ και δεν αφορά μόνο τα δεκατέσσερα. Αυ</w:t>
      </w:r>
      <w:r>
        <w:rPr>
          <w:rFonts w:eastAsia="Times New Roman" w:cs="Times New Roman"/>
          <w:szCs w:val="24"/>
        </w:rPr>
        <w:t xml:space="preserve">τό ήταν κάτι που πρακτικά θα οδηγούσε στο κλείσιμο των περισσοτέρων περιφερειακών αεροδρομίων της χώρας. </w:t>
      </w:r>
    </w:p>
    <w:p w14:paraId="163C441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Αποτελεί απόφαση της Κυβέρνησής μας να διατηρήσει τον έλεγχο του εναέριου χώρου της Ελλάδας υπό δημόσια πάντα διαχείριση και να διαγράψει οριστικά τα </w:t>
      </w:r>
      <w:r>
        <w:rPr>
          <w:rFonts w:eastAsia="Times New Roman" w:cs="Times New Roman"/>
          <w:szCs w:val="24"/>
        </w:rPr>
        <w:t>διακινούμενα σενάρια περί ιδιωτικοποίησης του εναερίου χώρου.</w:t>
      </w:r>
    </w:p>
    <w:p w14:paraId="163C441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Παράλληλα, προβαίνουμε στην αναδιάρθρωση του αεροπορικού χώρου βάσει του ευρωπαϊκού κεκτημένου. Με το προτεινόμενο σχέδιο νόμου επιχειρείται μία επίτευξη διπλού στόχου: Αφ</w:t>
      </w:r>
      <w:r>
        <w:rPr>
          <w:rFonts w:eastAsia="Times New Roman" w:cs="Times New Roman"/>
          <w:szCs w:val="24"/>
        </w:rPr>
        <w:t xml:space="preserve">’ </w:t>
      </w:r>
      <w:r>
        <w:rPr>
          <w:rFonts w:eastAsia="Times New Roman" w:cs="Times New Roman"/>
          <w:szCs w:val="24"/>
        </w:rPr>
        <w:t>ενός έχουμε τη λειτου</w:t>
      </w:r>
      <w:r>
        <w:rPr>
          <w:rFonts w:eastAsia="Times New Roman" w:cs="Times New Roman"/>
          <w:szCs w:val="24"/>
        </w:rPr>
        <w:t>ργική και οργανωτική αναδιάρθρωση των υπηρεσιών της υπάρχουσας ΥΠΑ που  –προσπάθησα να σας πω λίγο πριν ότι είναι απαραίτητο να συμβεί-, προκειμένου να επιτελέσει με επιτυχία το έργο της ως πάροχο υπηρεσιών αεροναυτιλίας και διαχείρισης των παραχωρημένων α</w:t>
      </w:r>
      <w:r>
        <w:rPr>
          <w:rFonts w:eastAsia="Times New Roman" w:cs="Times New Roman"/>
          <w:szCs w:val="24"/>
        </w:rPr>
        <w:t xml:space="preserve">ερολιμένων. </w:t>
      </w:r>
    </w:p>
    <w:p w14:paraId="163C441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Δεύτερον, συστήνεται η Αρχή Πολιτικής Αεροπορίας ως ανεξάρτητη διοικητική αρχή και όχι ως μια γενικώς ανεξάρτητη αρχή με αρμοδιότητες κανονιστικής ρύθμισης και εποπτείας. Με αυτόν τον τρόπο ανταποκρινόμαστε στα διεθνώς παραδεκτά πρότυπα διαχωρ</w:t>
      </w:r>
      <w:r>
        <w:rPr>
          <w:rFonts w:eastAsia="Times New Roman" w:cs="Times New Roman"/>
          <w:szCs w:val="24"/>
        </w:rPr>
        <w:t xml:space="preserve">ισμού της ρυθμιστικής αρμοδιότητας από εκείνη της επιχειρησιακής αρμοδιότητας, έχοντας πάντα δύο νέες δημόσιες κρατικές υπηρεσίες, διότι πρέπει να υπάρχει ένας ρυθμιστής που να έχει ανεξάρτητο χαρακτήρα, να είναι και δημόσια υπηρεσία. </w:t>
      </w:r>
    </w:p>
    <w:p w14:paraId="163C441C"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Αξίζει να σημειωθεί </w:t>
      </w:r>
      <w:r>
        <w:rPr>
          <w:rFonts w:eastAsia="Times New Roman" w:cs="Times New Roman"/>
          <w:szCs w:val="24"/>
        </w:rPr>
        <w:t>ότι η χώρα μας συνεχίζει να διατηρεί υπό κρατικό έλεγχο τόσο την αεροναυτιλία όσο και τη διαχείριση των είκοσι πέντε περιφερειακών αεροδρομίων. Επίσης, οι αρμοδιότητες της Υπηρεσίας Πολιτικής Αεροπορίας διευρύνονται και όσον αφορά τα υδατοδρόμια.</w:t>
      </w:r>
    </w:p>
    <w:p w14:paraId="163C441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Οι κύριοι</w:t>
      </w:r>
      <w:r>
        <w:rPr>
          <w:rFonts w:eastAsia="Times New Roman" w:cs="Times New Roman"/>
          <w:szCs w:val="24"/>
        </w:rPr>
        <w:t xml:space="preserve"> άξονες αυτού του νομοσχεδίου είναι: </w:t>
      </w:r>
    </w:p>
    <w:p w14:paraId="163C441E"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Πρώτον, ο διαχωρισμός της ΥΠΑ, που παραμένει δημόσιος</w:t>
      </w:r>
      <w:r>
        <w:rPr>
          <w:rFonts w:eastAsia="Times New Roman" w:cs="Times New Roman"/>
          <w:szCs w:val="24"/>
        </w:rPr>
        <w:t>,</w:t>
      </w:r>
      <w:r>
        <w:rPr>
          <w:rFonts w:eastAsia="Times New Roman" w:cs="Times New Roman"/>
          <w:szCs w:val="24"/>
        </w:rPr>
        <w:t xml:space="preserve"> καταργώντας έτσι το φαινόμενο που είχαμε να είσαι και ελεγκτής και ελεγχόμενος. </w:t>
      </w:r>
    </w:p>
    <w:p w14:paraId="163C441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Δεύτερον, το </w:t>
      </w:r>
      <w:r>
        <w:rPr>
          <w:rFonts w:eastAsia="Times New Roman" w:cs="Times New Roman"/>
          <w:szCs w:val="24"/>
          <w:lang w:val="en-US"/>
        </w:rPr>
        <w:t>FIR</w:t>
      </w:r>
      <w:r>
        <w:rPr>
          <w:rFonts w:eastAsia="Times New Roman" w:cs="Times New Roman"/>
          <w:szCs w:val="24"/>
        </w:rPr>
        <w:t xml:space="preserve"> Αθηνών και πολλά άλλα θέματα που σχετίζονται με την εθνική ασφάλε</w:t>
      </w:r>
      <w:r>
        <w:rPr>
          <w:rFonts w:eastAsia="Times New Roman" w:cs="Times New Roman"/>
          <w:szCs w:val="24"/>
        </w:rPr>
        <w:t>ια είναι σημαντικό που παραμένουν σε κρατικό έλεγχο. Και οι δύο υπηρεσίες επομένως παραμένουν στον έλεγχο του Υπουργείου</w:t>
      </w:r>
      <w:r>
        <w:rPr>
          <w:rFonts w:eastAsia="Times New Roman" w:cs="Times New Roman"/>
          <w:szCs w:val="24"/>
        </w:rPr>
        <w:t>,</w:t>
      </w:r>
      <w:r>
        <w:rPr>
          <w:rFonts w:eastAsia="Times New Roman" w:cs="Times New Roman"/>
          <w:szCs w:val="24"/>
        </w:rPr>
        <w:t xml:space="preserve"> διασφαλίζοντας τα εθνικά συμφέροντα. </w:t>
      </w:r>
    </w:p>
    <w:p w14:paraId="163C442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Τρίτον, οι θέσεις εργασίας διατηρούνται μαζί με όλα τα εργασιακά και ασφαλιστικά δικαιώματα των </w:t>
      </w:r>
      <w:r>
        <w:rPr>
          <w:rFonts w:eastAsia="Times New Roman" w:cs="Times New Roman"/>
          <w:szCs w:val="24"/>
        </w:rPr>
        <w:t xml:space="preserve">εργαζομένων στην ΥΠΑ. </w:t>
      </w:r>
    </w:p>
    <w:p w14:paraId="163C442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Τέταρτον, πετυχαίνουμε εξορθολογισμό και των δομών και των διαδικασιών που θα οδηγήσει σε μια πολύ μεγάλη εξοικονόμηση. Οι εργαζόμενοι, πλέον, θα είναι πάλι δημόσιοι υπάλληλοι. </w:t>
      </w:r>
    </w:p>
    <w:p w14:paraId="163C442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Πέμπτον, η διασφάλιση των επενδύσεων</w:t>
      </w:r>
      <w:r>
        <w:rPr>
          <w:rFonts w:eastAsia="Times New Roman" w:cs="Times New Roman"/>
          <w:szCs w:val="24"/>
        </w:rPr>
        <w:t>,</w:t>
      </w:r>
      <w:r>
        <w:rPr>
          <w:rFonts w:eastAsia="Times New Roman" w:cs="Times New Roman"/>
          <w:szCs w:val="24"/>
        </w:rPr>
        <w:t xml:space="preserve"> ώστε να μην έχουμ</w:t>
      </w:r>
      <w:r>
        <w:rPr>
          <w:rFonts w:eastAsia="Times New Roman" w:cs="Times New Roman"/>
          <w:szCs w:val="24"/>
        </w:rPr>
        <w:t xml:space="preserve">ε την απαξίωση που είχαμε στις κρίσιμες εγκαταστάσεις της Υπηρεσίας Πολιτικής Αεροπορίας και μιλάω για τα ραντάρ, το </w:t>
      </w:r>
      <w:r>
        <w:rPr>
          <w:rFonts w:eastAsia="Times New Roman" w:cs="Times New Roman"/>
          <w:szCs w:val="24"/>
          <w:lang w:val="en-US"/>
        </w:rPr>
        <w:t>FIR</w:t>
      </w:r>
      <w:r>
        <w:rPr>
          <w:rFonts w:eastAsia="Times New Roman" w:cs="Times New Roman"/>
          <w:szCs w:val="24"/>
        </w:rPr>
        <w:t xml:space="preserve"> Αθηνών και τον ηλεκτρονικό εξοπλισμό που έχουμε στα περιφερειακά αεροδρόμια. </w:t>
      </w:r>
    </w:p>
    <w:p w14:paraId="163C442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Έκτον, διευρύνονται οι αρμοδιότητες της ΥΠΑ με τα υδατοδρ</w:t>
      </w:r>
      <w:r>
        <w:rPr>
          <w:rFonts w:eastAsia="Times New Roman" w:cs="Times New Roman"/>
          <w:szCs w:val="24"/>
        </w:rPr>
        <w:t xml:space="preserve">όμια και τη λειτουργία τους, γεγονός σημαντικό για τον ρόλο που μπορούν να παίξουν στον τουρισμό και γενικότερα στις αερομεταφορές της χώρας. Είναι με λίγα λόγια ένας νέος ενδιαφέρον τομέας. </w:t>
      </w:r>
    </w:p>
    <w:p w14:paraId="163C442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Έβδομον, διατηρείται στη δημόσια υπηρεσία η διαχείριση των αεροδ</w:t>
      </w:r>
      <w:r>
        <w:rPr>
          <w:rFonts w:eastAsia="Times New Roman" w:cs="Times New Roman"/>
          <w:szCs w:val="24"/>
        </w:rPr>
        <w:t xml:space="preserve">ρομίων. </w:t>
      </w:r>
    </w:p>
    <w:p w14:paraId="163C442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Όγδοο και κυριότερο είναι πως για όσο γνωρίζουν τη λειτουργία –και όλοι εμείς το γνωρίζουμε- και τις αρμοδιότητες και τον ρόλο της Υπηρεσίας Πολιτικής Αεροπορίας ο αντίκτυπος στα εθνικά θέματα και στα θέματα δημόσιας ασφάλειας είναι ιδιαίτερα θετι</w:t>
      </w:r>
      <w:r>
        <w:rPr>
          <w:rFonts w:eastAsia="Times New Roman" w:cs="Times New Roman"/>
          <w:szCs w:val="24"/>
        </w:rPr>
        <w:t xml:space="preserve">κός. </w:t>
      </w:r>
    </w:p>
    <w:p w14:paraId="163C4426"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Με λίγα λόγια, κυρίες και κύριοι συνάδελφοι, αναλάβαμε και σε έναν ακόμα τομέα να φέρουμε σε πέρας με όρους αξιοπρέπειας, με όρους εθνικού συμφέροντος και εξασφάλισης του δημοσίου συμφέροντος. Νομίζω ότι τα καταφέραμε. </w:t>
      </w:r>
    </w:p>
    <w:p w14:paraId="163C442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Σας ευχαριστώ.</w:t>
      </w:r>
    </w:p>
    <w:p w14:paraId="163C4428" w14:textId="77777777" w:rsidR="004A774E" w:rsidRDefault="006F765D">
      <w:pPr>
        <w:spacing w:line="600" w:lineRule="auto"/>
        <w:ind w:firstLine="720"/>
        <w:jc w:val="center"/>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από την πτέρυγα του ΣΥΡΙΖΑ)</w:t>
      </w:r>
    </w:p>
    <w:p w14:paraId="163C442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163C442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Δημήτριος Σταμάτης από τη Νέα Δημοκρατία.</w:t>
      </w:r>
    </w:p>
    <w:p w14:paraId="163C442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Κύριε Υπουργέ, εάν με ρωτούσαν τι τίτλο θα έβαζα στο νομοσχέδιό σας θα έ</w:t>
      </w:r>
      <w:r>
        <w:rPr>
          <w:rFonts w:eastAsia="Times New Roman" w:cs="Times New Roman"/>
          <w:szCs w:val="24"/>
        </w:rPr>
        <w:t>βαζα τον τίτλο «Τώρα που βρήκαμε παππά να θάψουμε πέντε-έξι».</w:t>
      </w:r>
    </w:p>
    <w:p w14:paraId="163C442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μιά δεκαριά.</w:t>
      </w:r>
    </w:p>
    <w:p w14:paraId="163C442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Και δέκα ίσως.</w:t>
      </w:r>
    </w:p>
    <w:p w14:paraId="163C442E"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Εξηγούμαι γιατί: Γιατί είναι κατεπείγον το νομοσχέδιο που εισάγεται σήμερα στη Βουλή; Είναι ένα θέμα που το γνωρίζατ</w:t>
      </w:r>
      <w:r>
        <w:rPr>
          <w:rFonts w:eastAsia="Times New Roman" w:cs="Times New Roman"/>
          <w:szCs w:val="24"/>
        </w:rPr>
        <w:t xml:space="preserve">ε εδώ και έναν χρόνο. </w:t>
      </w:r>
    </w:p>
    <w:p w14:paraId="163C442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Δεύτερον, τι στην πραγματικότητα προκάλεσε αυτή την ανάγκη να ψηφίσει η Βουλή κάποιες ρυθμίσεις στην ΥΠΑ; Το πρώτο θέμα ήταν αυτό που προέκυψε με τη διαχείριση των δεκατεσσάρων αεροδρομίων που δόθηκαν στη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xml:space="preserve">. Γιατί αυτό έπρεπε να καθυστερήσει; Νόμος που ρύθμιζε αυτό υπήρχε. Και αν δεν σας έκανε αυτός ο νόμος, μπορούσατε να κάνετε εφαρμογή του νόμου που διέπει το αεροδρόμιο «Ελευθέριος Βενιζέλος». </w:t>
      </w:r>
    </w:p>
    <w:p w14:paraId="163C443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Έμενε ένα θέμα αυτό του λειτουργικού διαχωρισμού. Μάλιστα. Από</w:t>
      </w:r>
      <w:r>
        <w:rPr>
          <w:rFonts w:eastAsia="Times New Roman" w:cs="Times New Roman"/>
          <w:szCs w:val="24"/>
        </w:rPr>
        <w:t xml:space="preserve"> πού προέκυψε -και το είπατε και εσείς το λένε και συνάδελφοι εδώ- πως η άποψη η δική μας ήταν η ιδιωτικοποίηση αυτού; Αυτό είναι συκοφαντία. Ρητά στη Βουλή δηλώνω ότι είναι συκοφαντία! Η Νέα Δημοκρατία ποτέ δεν εισηγήθηκε και δεν αποδέχτηκε την ιδιωτικοπο</w:t>
      </w:r>
      <w:r>
        <w:rPr>
          <w:rFonts w:eastAsia="Times New Roman" w:cs="Times New Roman"/>
          <w:szCs w:val="24"/>
        </w:rPr>
        <w:t xml:space="preserve">ίηση αυτού του φορέα ακόμα και όταν ήρθαμε σε σύγκρουση με τον κλάδο των ελεγκτών. Να το ανακαλέσετε αμέσως! </w:t>
      </w:r>
    </w:p>
    <w:p w14:paraId="163C443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Και όπως παραδεχθήκατε, βέβαια, στην </w:t>
      </w:r>
      <w:r>
        <w:rPr>
          <w:rFonts w:eastAsia="Times New Roman" w:cs="Times New Roman"/>
          <w:szCs w:val="24"/>
        </w:rPr>
        <w:t>ε</w:t>
      </w:r>
      <w:r>
        <w:rPr>
          <w:rFonts w:eastAsia="Times New Roman" w:cs="Times New Roman"/>
          <w:szCs w:val="24"/>
        </w:rPr>
        <w:t>πιτροπή -γιατί σας είπε ο εισηγητής μας, ο κ. Καραμανλής, ότι εμείς δεν είχαμε ποτέ τέτοια άποψη, η άποψή μα</w:t>
      </w:r>
      <w:r>
        <w:rPr>
          <w:rFonts w:eastAsia="Times New Roman" w:cs="Times New Roman"/>
          <w:szCs w:val="24"/>
        </w:rPr>
        <w:t>ς ήταν και ο ελεγκτής να βρίσκεται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ΥΠΑ- είπατε «ναι, αλλά και εμείς πήγαμε να το προσπαθήσουμε αυτό, αλλά δεν το πετύχαμε». Εγώ δεν το αμφισβητώ αυτό. Όμως, που βρήκατε το δικαίωμα εσείς να πείτε ότι εμείς είχαμε τέτοια άποψη; Ποτέ δεν είχα</w:t>
      </w:r>
      <w:r>
        <w:rPr>
          <w:rFonts w:eastAsia="Times New Roman" w:cs="Times New Roman"/>
          <w:szCs w:val="24"/>
        </w:rPr>
        <w:t xml:space="preserve">με, λοιπόν, τέτοια άποψη. </w:t>
      </w:r>
    </w:p>
    <w:p w14:paraId="163C443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Και κατ’ ιδίαν σας είχα εξηγήσει –και δεν χρειάζεται να τα συζητάμε τώρα- για ποιον λόγο, που ξεπερνάει τα όρια της </w:t>
      </w:r>
      <w:r>
        <w:rPr>
          <w:rFonts w:eastAsia="Times New Roman" w:cs="Times New Roman"/>
          <w:szCs w:val="24"/>
        </w:rPr>
        <w:t>αναδιοργάνωσης</w:t>
      </w:r>
      <w:r>
        <w:rPr>
          <w:rFonts w:eastAsia="Times New Roman" w:cs="Times New Roman"/>
          <w:szCs w:val="24"/>
        </w:rPr>
        <w:t xml:space="preserve"> της ΥΠΑ, εμείς δεν δεχόμαστε αυτό το καθεστώς και δεν χρειάζεται να το πούμε στη Βουλή. </w:t>
      </w:r>
    </w:p>
    <w:p w14:paraId="163C443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Πότε, όμω</w:t>
      </w:r>
      <w:r>
        <w:rPr>
          <w:rFonts w:eastAsia="Times New Roman" w:cs="Times New Roman"/>
          <w:szCs w:val="24"/>
        </w:rPr>
        <w:t>ς, προέκυψε αυτό το θέμα του παρόχου; Γιατί σε εμάς ποτέ δεν είχε τεθεί. Επί των ημερών σας ετέθη, διότι προφανώς μέσα στις διαπραγματεύσεις που κάνατε δεν καταλάβατε πού είχατε μπει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αυτό που εμείς είχαμε αποφύγει και το είχαμε κλείσει με μία γενι</w:t>
      </w:r>
      <w:r>
        <w:rPr>
          <w:rFonts w:eastAsia="Times New Roman" w:cs="Times New Roman"/>
          <w:szCs w:val="24"/>
        </w:rPr>
        <w:t>κή διεύθυνση και έναν επόπτη μέσα στην ΥΠΑ ανεξάρτητο. Δεν είχαμε αντίρρηση από κανέναν από τους δανειστές σ</w:t>
      </w:r>
      <w:r>
        <w:rPr>
          <w:rFonts w:eastAsia="Times New Roman" w:cs="Times New Roman"/>
          <w:szCs w:val="24"/>
        </w:rPr>
        <w:t>ε</w:t>
      </w:r>
      <w:r>
        <w:rPr>
          <w:rFonts w:eastAsia="Times New Roman" w:cs="Times New Roman"/>
          <w:szCs w:val="24"/>
        </w:rPr>
        <w:t xml:space="preserve"> αυτό. Το ότι έγινε θέμα είναι δικό σας επίτευγμα.</w:t>
      </w:r>
    </w:p>
    <w:p w14:paraId="163C443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Μπαίνω τώρα στα πιο βασικά θέματα, γιατί δεν προλαβαίνουμε να τα συζητήσουμε όλα. Με ποιον κάνατ</w:t>
      </w:r>
      <w:r>
        <w:rPr>
          <w:rFonts w:eastAsia="Times New Roman" w:cs="Times New Roman"/>
          <w:szCs w:val="24"/>
        </w:rPr>
        <w:t>ε διάλογο; Εδώ πρόκειται περί ενός ειδικού θέματος. Εγώ που θα έλεγα για τον εαυτό μου ότι έχει μια σχέση με το αντικείμενο, όπως και εσείς και πιθανόν δυο-τρεις συνάδελφοι, σας λέω κατηγορηματικά ότι δεν έχω τη δυνατότητα να ερευνήσω και να καταλάβω τις ε</w:t>
      </w:r>
      <w:r>
        <w:rPr>
          <w:rFonts w:eastAsia="Times New Roman" w:cs="Times New Roman"/>
          <w:szCs w:val="24"/>
        </w:rPr>
        <w:t>πιπτώσεις από τη λειτουργία και από το μεταβατικό στάδιο. Εσείς με ποιον συζητήσατε; Ούτε υπάλληλοι της ΥΠΑ κάθε κλάδου ξεχωριστά μπορούν να έχουν ολοκληρωμένη άποψη. Είναι τόσο πολύ εξειδικευμένο και πολυσχιδές αυτό το αντικείμενο. Δεν κάνατε με κανέναν σ</w:t>
      </w:r>
      <w:r>
        <w:rPr>
          <w:rFonts w:eastAsia="Times New Roman" w:cs="Times New Roman"/>
          <w:szCs w:val="24"/>
        </w:rPr>
        <w:t>υζήτηση. Τότε, πώς κάνετε σχέδιο νόμου; Με ποιους συζητήσατε;</w:t>
      </w:r>
    </w:p>
    <w:p w14:paraId="163C443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Επίσης, ένα πολύ σημαντικό ζήτημα είναι το εξής: Κάνετε ένα σχέδιο νόμου, που μπορεί να γίνει νόμος, που προβλέπει μέσα σε κάποιο χρονικό διάστημα τη μεταβίβαση σε ένα άλλο οργανωτικό και διοικη</w:t>
      </w:r>
      <w:r>
        <w:rPr>
          <w:rFonts w:eastAsia="Times New Roman" w:cs="Times New Roman"/>
          <w:szCs w:val="24"/>
        </w:rPr>
        <w:t xml:space="preserve">τικό καθεστώς. Μελέτη επιπτώσεων, ώστε να προλάβουμε παρατράγουδα, έχετε κάνει; </w:t>
      </w:r>
    </w:p>
    <w:p w14:paraId="163C4436"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Εδώ πρόκειται, κυρίες και κύριοι συνάδελφοι, για μια άκρως εξειδικευμένη </w:t>
      </w:r>
      <w:r>
        <w:rPr>
          <w:rFonts w:eastAsia="Times New Roman" w:cs="Times New Roman"/>
          <w:szCs w:val="24"/>
        </w:rPr>
        <w:t>υ</w:t>
      </w:r>
      <w:r>
        <w:rPr>
          <w:rFonts w:eastAsia="Times New Roman" w:cs="Times New Roman"/>
          <w:szCs w:val="24"/>
        </w:rPr>
        <w:t xml:space="preserve">πηρεσία. Σας θυμίζω, όταν μετακινήθηκε το </w:t>
      </w:r>
      <w:r>
        <w:rPr>
          <w:rFonts w:eastAsia="Times New Roman" w:cs="Times New Roman"/>
          <w:szCs w:val="24"/>
        </w:rPr>
        <w:t>α</w:t>
      </w:r>
      <w:r>
        <w:rPr>
          <w:rFonts w:eastAsia="Times New Roman" w:cs="Times New Roman"/>
          <w:szCs w:val="24"/>
        </w:rPr>
        <w:t>εροδρόμιο από το Ελληνικό στα Σπάτα, επί ένα μήνα υπήρχε τ</w:t>
      </w:r>
      <w:r>
        <w:rPr>
          <w:rFonts w:eastAsia="Times New Roman" w:cs="Times New Roman"/>
          <w:szCs w:val="24"/>
        </w:rPr>
        <w:t xml:space="preserve">αλαιπωρία των πολιτών. Προσέξτε, των πολιτών! Όμως, εδώ δεν θα πρόκειται περί ταλαιπωρίας των  πολιτών, θα πρόκειται –το απεύχομαι βέβαια- για προβλήματα πάνω στο </w:t>
      </w:r>
      <w:r>
        <w:rPr>
          <w:rFonts w:eastAsia="Times New Roman" w:cs="Times New Roman"/>
          <w:szCs w:val="24"/>
          <w:lang w:val="en-US"/>
        </w:rPr>
        <w:t>safety</w:t>
      </w:r>
      <w:r>
        <w:rPr>
          <w:rFonts w:eastAsia="Times New Roman" w:cs="Times New Roman"/>
          <w:szCs w:val="24"/>
        </w:rPr>
        <w:t xml:space="preserve"> και το </w:t>
      </w:r>
      <w:r>
        <w:rPr>
          <w:rFonts w:eastAsia="Times New Roman" w:cs="Times New Roman"/>
          <w:szCs w:val="24"/>
          <w:lang w:val="en-US"/>
        </w:rPr>
        <w:t>security</w:t>
      </w:r>
      <w:r>
        <w:rPr>
          <w:rFonts w:eastAsia="Times New Roman" w:cs="Times New Roman"/>
          <w:szCs w:val="24"/>
        </w:rPr>
        <w:t>, για προβλήματα ασφάλειας δηλαδή. Έχετε κάνει ένα μοντέλο εφαρμογής, γ</w:t>
      </w:r>
      <w:r>
        <w:rPr>
          <w:rFonts w:eastAsia="Times New Roman" w:cs="Times New Roman"/>
          <w:szCs w:val="24"/>
        </w:rPr>
        <w:t xml:space="preserve">ια να δούμε πώς μπορεί να λειτουργήσει αυτό το σύστημα απρόσκοπτα και ακίνδυνα; Κανένα. Εάν το έχετε κάνει, καταθέστε το, για να το δούμε. </w:t>
      </w:r>
    </w:p>
    <w:p w14:paraId="163C443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Βουλευτή)</w:t>
      </w:r>
    </w:p>
    <w:p w14:paraId="163C4438"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Μπαίνω τώρα στα άλλα θέματα του </w:t>
      </w:r>
      <w:r>
        <w:rPr>
          <w:rFonts w:eastAsia="Times New Roman" w:cs="Times New Roman"/>
          <w:szCs w:val="24"/>
        </w:rPr>
        <w:t>νομοσχεδίου. Πόσα άτομα χρειάζονται, κύριε Υπουργέ, για να λειτουργήσει αυτό; Νομοθετούμε, χωρίς να ξέρουμε πόσα άτομα χρειάζονται; Νομοθετούμε, χωρίς να ξέρουμε ποια είναι η δαπάνη, που πρέπει να την προκαθορίσουμε από τώρα, για να δούμε εάν την αντέχουμε</w:t>
      </w:r>
      <w:r>
        <w:rPr>
          <w:rFonts w:eastAsia="Times New Roman" w:cs="Times New Roman"/>
          <w:szCs w:val="24"/>
        </w:rPr>
        <w:t xml:space="preserve"> ή όχι;</w:t>
      </w:r>
    </w:p>
    <w:p w14:paraId="163C443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Πώς γίνονται οι μετατάξεις και οι αποσπάσεις προσωπικού; Με απόφαση του Υπουργού. Έχετε διαβάσει την έκθεση της Επιστημονικής Επιτροπής της Βουλής, ιδιαίτερα την τελευταία για το άρθρο 66; Σας λέει ότι είναι αντισυνταγματική η ρύθμιση που κάνετε. Ο</w:t>
      </w:r>
      <w:r>
        <w:rPr>
          <w:rFonts w:eastAsia="Times New Roman" w:cs="Times New Roman"/>
          <w:szCs w:val="24"/>
        </w:rPr>
        <w:t>ύτε αυτό θα το σκεφτείτε; Ούτε αυτό θα το σεβαστείτε; Και ζητάτε από εμάς εξουσιοδότηση για να υπογραφούν προεδρικά διατάγματα αντισυνταγματικού περιεχομένου; Φαντάζομαι πως ο Πρόεδρος της Δημοκρατίας, εάν το προσέξει αυτό, θα αρνηθεί να το υπογράψει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υτή</w:t>
      </w:r>
      <w:r>
        <w:rPr>
          <w:rFonts w:eastAsia="Times New Roman" w:cs="Times New Roman"/>
          <w:szCs w:val="24"/>
        </w:rPr>
        <w:t xml:space="preserve"> την ευρεία αόριστη εξουσιοδότηση, την οποία ζητάτε σήμερα από το ελληνικό Κοινοβούλιο. </w:t>
      </w:r>
    </w:p>
    <w:p w14:paraId="163C443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Επίσης, σας είπα να </w:t>
      </w:r>
      <w:r>
        <w:rPr>
          <w:rFonts w:eastAsia="Times New Roman" w:cs="Times New Roman"/>
          <w:szCs w:val="24"/>
        </w:rPr>
        <w:t>«</w:t>
      </w:r>
      <w:r>
        <w:rPr>
          <w:rFonts w:eastAsia="Times New Roman" w:cs="Times New Roman"/>
          <w:szCs w:val="24"/>
        </w:rPr>
        <w:t>θάψ</w:t>
      </w:r>
      <w:r>
        <w:rPr>
          <w:rFonts w:eastAsia="Times New Roman" w:cs="Times New Roman"/>
          <w:szCs w:val="24"/>
        </w:rPr>
        <w:t>ετ</w:t>
      </w:r>
      <w:r>
        <w:rPr>
          <w:rFonts w:eastAsia="Times New Roman" w:cs="Times New Roman"/>
          <w:szCs w:val="24"/>
        </w:rPr>
        <w:t>ε πέντε-έξι</w:t>
      </w:r>
      <w:r>
        <w:rPr>
          <w:rFonts w:eastAsia="Times New Roman" w:cs="Times New Roman"/>
          <w:szCs w:val="24"/>
        </w:rPr>
        <w:t>»</w:t>
      </w:r>
      <w:r>
        <w:rPr>
          <w:rFonts w:eastAsia="Times New Roman" w:cs="Times New Roman"/>
          <w:szCs w:val="24"/>
        </w:rPr>
        <w:t xml:space="preserve">. Διότι στην πραγματικότητα, τι κάνετε; Αντί να ρυθμίσετε ένα συγκεκριμένο θέμα ή δυο μόνο, μπήκατε να ρυθμίσετε ολόκληρο τον οργανισμό της ΥΠΑ. Γιατί; Για να βολέψετε δικούς σας ανθρώπους. Και το βόλεμα είναι φανερό </w:t>
      </w:r>
      <w:r>
        <w:rPr>
          <w:rFonts w:eastAsia="Times New Roman" w:cs="Times New Roman"/>
          <w:szCs w:val="24"/>
        </w:rPr>
        <w:t xml:space="preserve">ή </w:t>
      </w:r>
      <w:r>
        <w:rPr>
          <w:rFonts w:eastAsia="Times New Roman" w:cs="Times New Roman"/>
          <w:szCs w:val="24"/>
        </w:rPr>
        <w:t>και αφανές. Είναι φανερό στο βαθμό πο</w:t>
      </w:r>
      <w:r>
        <w:rPr>
          <w:rFonts w:eastAsia="Times New Roman" w:cs="Times New Roman"/>
          <w:szCs w:val="24"/>
        </w:rPr>
        <w:t>υ περιγράφεται στο νομοσχέδιό σας και είναι αφανές στην εφαρμογή του. Ποιους θα μετακινήσουμε, ποιους θα αποσπάσουμε, ποιους θα μετατάξουμε; Όμως, είναι φανερό, διότι εδώ γίνεται μια στρατιά συμβούλων και παρασυμβούλων για να λειτουργήσει αυτό το σύστημα.</w:t>
      </w:r>
    </w:p>
    <w:p w14:paraId="163C443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Και ερωτώ: Η ΥΠΑ λειτουργεί με έναν δικηγόρο. Γιατί πρέπει να έχει έξι; Η ΥΠΑ έχει έναν δημοσιογράφο για δημόσιες σχέσεις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Γιατί πρέπει να έχει γραφείο δημοσίων σχέσεων, δημοσιογράφους κ.λπ.; Ιδιαίτερα η ΑΠΑ τι τα χρειάζεται αυτά, που δεν είναι το αν</w:t>
      </w:r>
      <w:r>
        <w:rPr>
          <w:rFonts w:eastAsia="Times New Roman" w:cs="Times New Roman"/>
          <w:szCs w:val="24"/>
        </w:rPr>
        <w:t>τικείμενό της, κύριε Υπουργέ;</w:t>
      </w:r>
    </w:p>
    <w:p w14:paraId="163C443C"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Επίσης, θέλω να σας επισημάνω κάτι άλλο, πριν τελειώσω την ομιλία μου. Σας το είπε ο κ. Βορίδης. Δεν θέλω να κάνω περισσότερη ανάλυση, αλλά διαβάζοντας πιο προσεκτικά τη διατύπωση της κατανομής και του τρόπου με τον οποίο θα γ</w:t>
      </w:r>
      <w:r>
        <w:rPr>
          <w:rFonts w:eastAsia="Times New Roman" w:cs="Times New Roman"/>
          <w:szCs w:val="24"/>
        </w:rPr>
        <w:t xml:space="preserve">ίνεται η δαπάνη επί του ποσού που προέρχεται από το </w:t>
      </w:r>
      <w:r>
        <w:rPr>
          <w:rFonts w:eastAsia="Times New Roman" w:cs="Times New Roman"/>
          <w:szCs w:val="24"/>
          <w:lang w:val="en-US"/>
        </w:rPr>
        <w:t>EUROCONTROL</w:t>
      </w:r>
      <w:r>
        <w:rPr>
          <w:rFonts w:eastAsia="Times New Roman" w:cs="Times New Roman"/>
          <w:szCs w:val="24"/>
        </w:rPr>
        <w:t xml:space="preserve">, προσέξτε μην δημιουργηθούν τεράστια προβλήματα, όσον αφορά τη χώρα και κυρίως μην βρείτε τον μπελά σας με τους εργαζόμενους στην ΥΠΑ, που άλλα προσδοκούν και άλλα τους έχετε πει. </w:t>
      </w:r>
    </w:p>
    <w:p w14:paraId="163C443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(Στο σημείο</w:t>
      </w:r>
      <w:r>
        <w:rPr>
          <w:rFonts w:eastAsia="Times New Roman" w:cs="Times New Roman"/>
          <w:szCs w:val="24"/>
        </w:rPr>
        <w:t xml:space="preserve">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63C443E"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t>Και επειδή ξέρω ότι θα τα πείτε μετά, σας προλαμβάνω…</w:t>
      </w:r>
    </w:p>
    <w:p w14:paraId="163C443F"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συνάδελφε, ολοκληρώστε, παρακαλώ.</w:t>
      </w:r>
    </w:p>
    <w:p w14:paraId="163C4440"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Θα χαιρόμουν να είχατε μιλήσει πιο μπροστά, αλλά τα είπατε στην </w:t>
      </w:r>
      <w:r>
        <w:rPr>
          <w:rFonts w:eastAsia="Times New Roman" w:cs="Times New Roman"/>
          <w:szCs w:val="24"/>
        </w:rPr>
        <w:t>ε</w:t>
      </w:r>
      <w:r>
        <w:rPr>
          <w:rFonts w:eastAsia="Times New Roman" w:cs="Times New Roman"/>
          <w:szCs w:val="24"/>
        </w:rPr>
        <w:t>πιτροπή χθες. Είπατε ότι απαξιώσαμε εμείς την ΥΠΑ. Μπα, από πού το καταλάβατε; Πώς το βγάλατε το συμπέρασμα; Εγώ έχω τρεις περιπτώσεις απαξίωσης επί των ημερών σας.</w:t>
      </w:r>
    </w:p>
    <w:p w14:paraId="163C4441"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t>Απαξίωση πρώτη: Εδώ και μή</w:t>
      </w:r>
      <w:r>
        <w:rPr>
          <w:rFonts w:eastAsia="Times New Roman" w:cs="Times New Roman"/>
          <w:szCs w:val="24"/>
        </w:rPr>
        <w:t>νες αυτή την ευαίσθητη υπηρεσία, που προβλέπει έναν διοικητή και δ</w:t>
      </w:r>
      <w:r>
        <w:rPr>
          <w:rFonts w:eastAsia="Times New Roman" w:cs="Times New Roman"/>
          <w:szCs w:val="24"/>
        </w:rPr>
        <w:t>ύ</w:t>
      </w:r>
      <w:r>
        <w:rPr>
          <w:rFonts w:eastAsia="Times New Roman" w:cs="Times New Roman"/>
          <w:szCs w:val="24"/>
        </w:rPr>
        <w:t xml:space="preserve">ο υποδιοικητές, την έχετε με έναν διοικητή, τον φουκαρά, και εκείνον </w:t>
      </w:r>
      <w:r>
        <w:rPr>
          <w:rFonts w:eastAsia="Times New Roman" w:cs="Times New Roman"/>
          <w:szCs w:val="24"/>
        </w:rPr>
        <w:t>«</w:t>
      </w:r>
      <w:r>
        <w:rPr>
          <w:rFonts w:eastAsia="Times New Roman" w:cs="Times New Roman"/>
          <w:szCs w:val="24"/>
        </w:rPr>
        <w:t>δεν τον έχει</w:t>
      </w:r>
      <w:r>
        <w:rPr>
          <w:rFonts w:eastAsia="Times New Roman" w:cs="Times New Roman"/>
          <w:szCs w:val="24"/>
        </w:rPr>
        <w:t>»</w:t>
      </w:r>
      <w:r>
        <w:rPr>
          <w:rFonts w:eastAsia="Times New Roman" w:cs="Times New Roman"/>
          <w:szCs w:val="24"/>
        </w:rPr>
        <w:t>. Έναν! Εσείς λέτε ότι για να λειτουργήσει θέλει δύο συμβούλια, δύο διοικητές, δύο υποδιοικητές. Ποιος έχε</w:t>
      </w:r>
      <w:r>
        <w:rPr>
          <w:rFonts w:eastAsia="Times New Roman" w:cs="Times New Roman"/>
          <w:szCs w:val="24"/>
        </w:rPr>
        <w:t xml:space="preserve">ι απαξιώσει, λοιπόν, την ΥΠΑ; Αυτός που δεν φροντίζει ούτε καν στην κορυφή της να τοποθετήσει κατάλληλα πρόσωπα; </w:t>
      </w:r>
    </w:p>
    <w:p w14:paraId="163C4442"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Σταμάτη, είμαστε στα εννέα λεπτά. </w:t>
      </w:r>
    </w:p>
    <w:p w14:paraId="163C4443"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Ολοκληρώνω, κύριε Πρόεδρε, τι να κάνουμε, με αυτή</w:t>
      </w:r>
      <w:r>
        <w:rPr>
          <w:rFonts w:eastAsia="Times New Roman" w:cs="Times New Roman"/>
          <w:szCs w:val="24"/>
        </w:rPr>
        <w:t xml:space="preserve"> τη διαδικασία, πρέπει να βγαίνει και ένα νόημα. </w:t>
      </w:r>
    </w:p>
    <w:p w14:paraId="163C4444"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t>Είπατε ότι δεν φροντίσαμε εμείς και ότι εσείς τα φροντίσατε όλα. Μάλιστα. Άκουσα πριν από λίγο τον αγαπητό συνάδελφο της Πλειοψηφίας να αναφέρεται σε αυτό, ότι δεν τη φροντίσαμε με προσωπικό. Λοιπόν, επί κυ</w:t>
      </w:r>
      <w:r>
        <w:rPr>
          <w:rFonts w:eastAsia="Times New Roman" w:cs="Times New Roman"/>
          <w:szCs w:val="24"/>
        </w:rPr>
        <w:t>βερνήσεως δικής μας, είχαμε εγκρίνει την πρόσληψη τριάντα δ</w:t>
      </w:r>
      <w:r>
        <w:rPr>
          <w:rFonts w:eastAsia="Times New Roman" w:cs="Times New Roman"/>
          <w:szCs w:val="24"/>
        </w:rPr>
        <w:t>ύ</w:t>
      </w:r>
      <w:r>
        <w:rPr>
          <w:rFonts w:eastAsia="Times New Roman" w:cs="Times New Roman"/>
          <w:szCs w:val="24"/>
        </w:rPr>
        <w:t>ο ελεγκτών εναέριας κυκλοφορίας, διότι εκεί πάσχει κυριολεκτικά. Εκεί είναι το μεγαλύτερο πρόβλημα. Επαναλαμβάνω, επί των ημερών μας. Πέρασαν δύο χρόνια και από, ό,τι μαθαίνω, τώρα θα γίνει η προκ</w:t>
      </w:r>
      <w:r>
        <w:rPr>
          <w:rFonts w:eastAsia="Times New Roman" w:cs="Times New Roman"/>
          <w:szCs w:val="24"/>
        </w:rPr>
        <w:t>ήρυξη. Δηλαδή, ο πιο ευαίσθητος τομέας της ΥΠΑ που στερείται προσωπικού…</w:t>
      </w:r>
    </w:p>
    <w:p w14:paraId="163C4445"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Γιατί δεν τους προσλάβατε εσείς; </w:t>
      </w:r>
    </w:p>
    <w:p w14:paraId="163C4446"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Μα, πέσαμε εμείς.</w:t>
      </w:r>
    </w:p>
    <w:p w14:paraId="163C444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w:t>
      </w:r>
      <w:r>
        <w:rPr>
          <w:rFonts w:eastAsia="Times New Roman" w:cs="Times New Roman"/>
          <w:b/>
          <w:szCs w:val="24"/>
        </w:rPr>
        <w:t xml:space="preserve"> Δικτύων): </w:t>
      </w:r>
      <w:r>
        <w:rPr>
          <w:rFonts w:eastAsia="Times New Roman" w:cs="Times New Roman"/>
          <w:szCs w:val="24"/>
        </w:rPr>
        <w:t>Α, γι’ αυτό!</w:t>
      </w:r>
    </w:p>
    <w:p w14:paraId="163C4448"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Ασφαλώς. Πέσαμε. Και ήρθατε εσείς, οι εθνοσωτήρες και εδώ και δύο χρόνια αυτόν τον ευαίσθητο χώρο δεν τον έχετε καλύψει. Αυτό είναι το ενδιαφέρον σας.</w:t>
      </w:r>
    </w:p>
    <w:p w14:paraId="163C4449" w14:textId="77777777" w:rsidR="004A774E" w:rsidRDefault="006F765D">
      <w:pPr>
        <w:spacing w:line="600" w:lineRule="auto"/>
        <w:ind w:firstLine="720"/>
        <w:contextualSpacing/>
        <w:jc w:val="both"/>
        <w:rPr>
          <w:rFonts w:eastAsia="Times New Roman" w:cs="Times New Roman"/>
          <w:szCs w:val="24"/>
        </w:rPr>
      </w:pPr>
      <w:r>
        <w:rPr>
          <w:rFonts w:eastAsia="Times New Roman" w:cs="Times New Roman"/>
          <w:szCs w:val="24"/>
        </w:rPr>
        <w:t>Είχατε, όμως, ένα άλλο ενδιαφέρον. Εβδομήντα δύο πιλότους της</w:t>
      </w:r>
      <w:r>
        <w:rPr>
          <w:rFonts w:eastAsia="Times New Roman" w:cs="Times New Roman"/>
          <w:szCs w:val="24"/>
        </w:rPr>
        <w:t xml:space="preserve"> Ολυμπιακής Αεροπορίας που είχαν συνταξιοδοτηθεί και είχαν αποχωρήσει, τους επαναπροσλάβατε και η ΥΠΑ έχει δύο αεροπλανάκια μόνο. Εάν, όμως, δείτε μέσα τις διατάξεις αυτού του νομοσχεδίου, θα διαπιστώσετε ότι υπάρχει πεδίο ευρύ για την αξιοποίηση των εβδομ</w:t>
      </w:r>
      <w:r>
        <w:rPr>
          <w:rFonts w:eastAsia="Times New Roman" w:cs="Times New Roman"/>
          <w:szCs w:val="24"/>
        </w:rPr>
        <w:t>ήντα δ</w:t>
      </w:r>
      <w:r>
        <w:rPr>
          <w:rFonts w:eastAsia="Times New Roman" w:cs="Times New Roman"/>
          <w:szCs w:val="24"/>
        </w:rPr>
        <w:t>ύ</w:t>
      </w:r>
      <w:r>
        <w:rPr>
          <w:rFonts w:eastAsia="Times New Roman" w:cs="Times New Roman"/>
          <w:szCs w:val="24"/>
        </w:rPr>
        <w:t>ο πιλότων, έτσι;</w:t>
      </w:r>
    </w:p>
    <w:p w14:paraId="163C444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Βεβαίως.</w:t>
      </w:r>
    </w:p>
    <w:p w14:paraId="163C444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Φτιάξατε, λοιπόν, ένα νομοσχέδιο…</w:t>
      </w:r>
    </w:p>
    <w:p w14:paraId="163C444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Ολοκληρώστε, παρακαλώ.</w:t>
      </w:r>
    </w:p>
    <w:p w14:paraId="163C444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Δεν ξέρω, κύριε Υπουργέ, αλλά θα </w:t>
      </w:r>
      <w:r>
        <w:rPr>
          <w:rFonts w:eastAsia="Times New Roman" w:cs="Times New Roman"/>
          <w:szCs w:val="24"/>
        </w:rPr>
        <w:t>κάνω μια πρόβλεψη: Αυτό δεν πρόκειται να υλοποιηθεί και θα το δείτε και απεύχομαι να ήμουν εγώ στη θέση των διοικητών της ΥΠΑ, όταν θα εφαρμοστεί αυτό. Θα το διαπιστώσετε τότε, αλλά όχι από τη θέση του Υπουργού, από τη θέση των Βουλευτών της Αντιπολίτευσης</w:t>
      </w:r>
      <w:r>
        <w:rPr>
          <w:rFonts w:eastAsia="Times New Roman" w:cs="Times New Roman"/>
          <w:szCs w:val="24"/>
        </w:rPr>
        <w:t>, γιατί μέχρι τότε δεν πρόκειται να αντέξετε.</w:t>
      </w:r>
    </w:p>
    <w:p w14:paraId="163C444E" w14:textId="77777777" w:rsidR="004A774E" w:rsidRDefault="006F765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3C444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Κυρίες και κύριοι συνάδελφοι, να σας ενημερώσω για την εξέλιξη της διαδικασίας. </w:t>
      </w:r>
    </w:p>
    <w:p w14:paraId="163C445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Έχει κατατεθεί αίτημα διεξαγωγής ονομαστική</w:t>
      </w:r>
      <w:r>
        <w:rPr>
          <w:rFonts w:eastAsia="Times New Roman" w:cs="Times New Roman"/>
          <w:szCs w:val="24"/>
        </w:rPr>
        <w:t>ς ψηφοφορίας από τον Λαϊκό Σύνδεσμο</w:t>
      </w:r>
      <w:r>
        <w:rPr>
          <w:rFonts w:eastAsia="Times New Roman" w:cs="Times New Roman"/>
          <w:szCs w:val="24"/>
        </w:rPr>
        <w:t>-</w:t>
      </w:r>
      <w:r>
        <w:rPr>
          <w:rFonts w:eastAsia="Times New Roman" w:cs="Times New Roman"/>
          <w:szCs w:val="24"/>
        </w:rPr>
        <w:t xml:space="preserve">Χρυσή Αυγή και επί της αρχής και επί δύο άρθρων του νομοσχεδίου, του άρθρου 1 και του άρθρου 78. </w:t>
      </w:r>
    </w:p>
    <w:p w14:paraId="163C445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Με βάση τους υπολογισμούς που έχουμε κάνει εδώ στο Προεδρείο, σε σχέση με τους συναδέλφους που απομένει να μιλήσουν και το</w:t>
      </w:r>
      <w:r>
        <w:rPr>
          <w:rFonts w:eastAsia="Times New Roman" w:cs="Times New Roman"/>
          <w:szCs w:val="24"/>
        </w:rPr>
        <w:t>υς Κοινοβουλευτικούς Εκπροσώπους, εάν δεν εκτιναχθεί η διαδικασία με ομιλίες διπλάσιες και πάμε με μια στοιχειώδη ομαλή κίνηση στις ομιλίες, έχουμε υπολογίσει ότι γύρω στις 17.30΄ θα έχουμε τελειώσει.</w:t>
      </w:r>
    </w:p>
    <w:p w14:paraId="163C445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Σε συνεννόηση και με τον Πρόεδρο της Βουλής…</w:t>
      </w:r>
    </w:p>
    <w:p w14:paraId="163C445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ΚΩΝΣΤΑΝΤΙΝ</w:t>
      </w:r>
      <w:r>
        <w:rPr>
          <w:rFonts w:eastAsia="Times New Roman" w:cs="Times New Roman"/>
          <w:b/>
          <w:szCs w:val="24"/>
        </w:rPr>
        <w:t xml:space="preserve">ΟΣ ΤΣΙΑΡΑΣ: </w:t>
      </w:r>
      <w:r>
        <w:rPr>
          <w:rFonts w:eastAsia="Times New Roman" w:cs="Times New Roman"/>
          <w:szCs w:val="24"/>
        </w:rPr>
        <w:t>Εντάξει, ας είναι και 18.00΄.</w:t>
      </w:r>
    </w:p>
    <w:p w14:paraId="163C445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Έχουμε συνεννοηθεί η ονομαστική ψηφοφορία να ξεκινήσει στις 18.00΄ ακριβώς. </w:t>
      </w:r>
    </w:p>
    <w:p w14:paraId="163C445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Ωραία, άριστα.</w:t>
      </w:r>
    </w:p>
    <w:p w14:paraId="163C445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Αυτό σημαίνει ότι θα πρέπει να προσπ</w:t>
      </w:r>
      <w:r>
        <w:rPr>
          <w:rFonts w:eastAsia="Times New Roman" w:cs="Times New Roman"/>
          <w:szCs w:val="24"/>
        </w:rPr>
        <w:t xml:space="preserve">αθήσουμε να ολοκληρώσουμε μέχρι τις 17.30΄. </w:t>
      </w:r>
    </w:p>
    <w:p w14:paraId="163C445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Άριστα, κύριε Πρόεδρε.</w:t>
      </w:r>
    </w:p>
    <w:p w14:paraId="163C445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Το λέω, για να το γνωρίζουν τα κόμματα, είναι και οι </w:t>
      </w:r>
      <w:r>
        <w:rPr>
          <w:rFonts w:eastAsia="Times New Roman" w:cs="Times New Roman"/>
          <w:szCs w:val="24"/>
        </w:rPr>
        <w:t>Κ</w:t>
      </w:r>
      <w:r>
        <w:rPr>
          <w:rFonts w:eastAsia="Times New Roman" w:cs="Times New Roman"/>
          <w:szCs w:val="24"/>
        </w:rPr>
        <w:t xml:space="preserve">οινοβουλευτικές </w:t>
      </w:r>
      <w:r>
        <w:rPr>
          <w:rFonts w:eastAsia="Times New Roman" w:cs="Times New Roman"/>
          <w:szCs w:val="24"/>
        </w:rPr>
        <w:t>Ο</w:t>
      </w:r>
      <w:r>
        <w:rPr>
          <w:rFonts w:eastAsia="Times New Roman" w:cs="Times New Roman"/>
          <w:szCs w:val="24"/>
        </w:rPr>
        <w:t>μάδες παρούσες, για να κάνουμε την ονομαστική ψηφοφορία.</w:t>
      </w:r>
    </w:p>
    <w:p w14:paraId="163C445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Κοινοβουλευτικός Εκπρόσωπος του Ποταμιού κ. Σπύρος Δανέλλης έχει τον λόγο για δέκα λεπτά.</w:t>
      </w:r>
    </w:p>
    <w:p w14:paraId="163C445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Ευχαριστώ, κύριε Πρόεδρε.</w:t>
      </w:r>
    </w:p>
    <w:p w14:paraId="163C445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φαινόμενα κρίσης στον χώρο της </w:t>
      </w:r>
      <w:r>
        <w:rPr>
          <w:rFonts w:eastAsia="Times New Roman" w:cs="Times New Roman"/>
          <w:szCs w:val="24"/>
        </w:rPr>
        <w:t>δ</w:t>
      </w:r>
      <w:r>
        <w:rPr>
          <w:rFonts w:eastAsia="Times New Roman" w:cs="Times New Roman"/>
          <w:szCs w:val="24"/>
        </w:rPr>
        <w:t>ικαιοσύνης πληθαίνουν ανησυχητικά, από τον ρυθμό απονομή</w:t>
      </w:r>
      <w:r>
        <w:rPr>
          <w:rFonts w:eastAsia="Times New Roman" w:cs="Times New Roman"/>
          <w:szCs w:val="24"/>
        </w:rPr>
        <w:t xml:space="preserve">ς, που αγγίζει στα όρια της αρνησιδικίας, μέχρι τις κυβερνητικές παρεμβάσεις, από τις νόμιμες, όπως τον τρόπο επιλογής των ηγεσιών των </w:t>
      </w:r>
      <w:r>
        <w:rPr>
          <w:rFonts w:eastAsia="Times New Roman" w:cs="Times New Roman"/>
          <w:szCs w:val="24"/>
        </w:rPr>
        <w:t>α</w:t>
      </w:r>
      <w:r>
        <w:rPr>
          <w:rFonts w:eastAsia="Times New Roman" w:cs="Times New Roman"/>
          <w:szCs w:val="24"/>
        </w:rPr>
        <w:t xml:space="preserve">νωτάτων </w:t>
      </w:r>
      <w:r>
        <w:rPr>
          <w:rFonts w:eastAsia="Times New Roman" w:cs="Times New Roman"/>
          <w:szCs w:val="24"/>
        </w:rPr>
        <w:t>δ</w:t>
      </w:r>
      <w:r>
        <w:rPr>
          <w:rFonts w:eastAsia="Times New Roman" w:cs="Times New Roman"/>
          <w:szCs w:val="24"/>
        </w:rPr>
        <w:t>ικαστηρίων, μέχρι τις πιέσεις και τις απροκάλυπτες παρεμβάσεις, όπως στην περίπτωση Ντογιάκου, από τη συνεχή πο</w:t>
      </w:r>
      <w:r>
        <w:rPr>
          <w:rFonts w:eastAsia="Times New Roman" w:cs="Times New Roman"/>
          <w:szCs w:val="24"/>
        </w:rPr>
        <w:t xml:space="preserve">λιτικολογία της Προέδρου του Αρείου Πάγου, μέχρι την προχθεσινή διακοπή της </w:t>
      </w:r>
      <w:r>
        <w:rPr>
          <w:rFonts w:eastAsia="Times New Roman" w:cs="Times New Roman"/>
          <w:szCs w:val="24"/>
        </w:rPr>
        <w:t>ο</w:t>
      </w:r>
      <w:r>
        <w:rPr>
          <w:rFonts w:eastAsia="Times New Roman" w:cs="Times New Roman"/>
          <w:szCs w:val="24"/>
        </w:rPr>
        <w:t>λομέλειας του Συμβουλίου της Επικρατείας με την πρωτοφανή επίκληση εκ μέρους του Προέδρου ότι η περιρρέουσα πολιτική ατμόσφαιρα, το κλίμα, δεν επιτρέπει την ομαλή διεξαγωγή της συ</w:t>
      </w:r>
      <w:r>
        <w:rPr>
          <w:rFonts w:eastAsia="Times New Roman" w:cs="Times New Roman"/>
          <w:szCs w:val="24"/>
        </w:rPr>
        <w:t>νεδρίασης.</w:t>
      </w:r>
    </w:p>
    <w:p w14:paraId="163C445C"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Λες και καλείται ποτέ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δ</w:t>
      </w:r>
      <w:r>
        <w:rPr>
          <w:rFonts w:eastAsia="Times New Roman" w:cs="Times New Roman"/>
          <w:szCs w:val="24"/>
        </w:rPr>
        <w:t>ικαστήριο να εκδικάσει οποιαδήποτε υπόθεση σε συνθήκες πολιτικής αποστείρωσης.</w:t>
      </w:r>
    </w:p>
    <w:p w14:paraId="163C445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Η σημερινή συνάντηση του Πρωθυπουργού με τις ηγεσίες, με τους </w:t>
      </w:r>
      <w:r>
        <w:rPr>
          <w:rFonts w:eastAsia="Times New Roman" w:cs="Times New Roman"/>
          <w:szCs w:val="24"/>
        </w:rPr>
        <w:t>π</w:t>
      </w:r>
      <w:r>
        <w:rPr>
          <w:rFonts w:eastAsia="Times New Roman" w:cs="Times New Roman"/>
          <w:szCs w:val="24"/>
        </w:rPr>
        <w:t xml:space="preserve">ροέδρους των </w:t>
      </w:r>
      <w:r>
        <w:rPr>
          <w:rFonts w:eastAsia="Times New Roman" w:cs="Times New Roman"/>
          <w:szCs w:val="24"/>
        </w:rPr>
        <w:t>α</w:t>
      </w:r>
      <w:r>
        <w:rPr>
          <w:rFonts w:eastAsia="Times New Roman" w:cs="Times New Roman"/>
          <w:szCs w:val="24"/>
        </w:rPr>
        <w:t xml:space="preserve">νωτάτων </w:t>
      </w:r>
      <w:r>
        <w:rPr>
          <w:rFonts w:eastAsia="Times New Roman" w:cs="Times New Roman"/>
          <w:szCs w:val="24"/>
        </w:rPr>
        <w:t>δ</w:t>
      </w:r>
      <w:r>
        <w:rPr>
          <w:rFonts w:eastAsia="Times New Roman" w:cs="Times New Roman"/>
          <w:szCs w:val="24"/>
        </w:rPr>
        <w:t xml:space="preserve">ικαστηρίων, δεν κατάλαβα για ποιον λόγο έγινε, γιατί έχω την πεποίθηση ότι οι </w:t>
      </w:r>
      <w:r>
        <w:rPr>
          <w:rFonts w:eastAsia="Times New Roman" w:cs="Times New Roman"/>
          <w:szCs w:val="24"/>
        </w:rPr>
        <w:t>π</w:t>
      </w:r>
      <w:r>
        <w:rPr>
          <w:rFonts w:eastAsia="Times New Roman" w:cs="Times New Roman"/>
          <w:szCs w:val="24"/>
        </w:rPr>
        <w:t xml:space="preserve">ρόεδροι των </w:t>
      </w:r>
      <w:r>
        <w:rPr>
          <w:rFonts w:eastAsia="Times New Roman" w:cs="Times New Roman"/>
          <w:szCs w:val="24"/>
        </w:rPr>
        <w:t>α</w:t>
      </w:r>
      <w:r>
        <w:rPr>
          <w:rFonts w:eastAsia="Times New Roman" w:cs="Times New Roman"/>
          <w:szCs w:val="24"/>
        </w:rPr>
        <w:t xml:space="preserve">νωτάτων </w:t>
      </w:r>
      <w:r>
        <w:rPr>
          <w:rFonts w:eastAsia="Times New Roman" w:cs="Times New Roman"/>
          <w:szCs w:val="24"/>
        </w:rPr>
        <w:t>δ</w:t>
      </w:r>
      <w:r>
        <w:rPr>
          <w:rFonts w:eastAsia="Times New Roman" w:cs="Times New Roman"/>
          <w:szCs w:val="24"/>
        </w:rPr>
        <w:t>ικαστηρίων δεν είναι οι συνδικαλιστικοί εκπρόσωποι του κλάδου τους, προκειμένου να παζαρεύουν τα μισθολογικά τους με τον Πρωθυπουργό και την Κυβέρνηση.</w:t>
      </w:r>
    </w:p>
    <w:p w14:paraId="163C445E"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Κυρ</w:t>
      </w:r>
      <w:r>
        <w:rPr>
          <w:rFonts w:eastAsia="Times New Roman" w:cs="Times New Roman"/>
          <w:szCs w:val="24"/>
        </w:rPr>
        <w:t>ίες και κύριοι συνάδελφοι, ποιος φοβάται τη δικαιοσύνη; Εμείς, το Π</w:t>
      </w:r>
      <w:r>
        <w:rPr>
          <w:rFonts w:eastAsia="Times New Roman" w:cs="Times New Roman"/>
          <w:szCs w:val="24"/>
        </w:rPr>
        <w:t>οτάμι</w:t>
      </w:r>
      <w:r>
        <w:rPr>
          <w:rFonts w:eastAsia="Times New Roman" w:cs="Times New Roman"/>
          <w:szCs w:val="24"/>
        </w:rPr>
        <w:t>; Την ερχόμενη Πέμπτη πραγματοποιούμε με αυτόν τον τίτλο μια δημόσια εκδήλωση-συζήτηση με τη συμμετοχή νομικών επιστημόνων και δικαστικών υψηλού κύρους, προκειμένου να ανοίξει και να σ</w:t>
      </w:r>
      <w:r>
        <w:rPr>
          <w:rFonts w:eastAsia="Times New Roman" w:cs="Times New Roman"/>
          <w:szCs w:val="24"/>
        </w:rPr>
        <w:t xml:space="preserve">υμμετέχουμε έτσι στο μέτρο των δυνατοτήτων και των δυνάμεών μας σε έναν δημόσιο διάλογο για την αντιμετώπιση των πολλαπλών στοιχείων φαινομένων κρίσης σε έναν από τους τρεις βασικούς πυλώνες της λειτουργίας της </w:t>
      </w:r>
      <w:r>
        <w:rPr>
          <w:rFonts w:eastAsia="Times New Roman" w:cs="Times New Roman"/>
          <w:szCs w:val="24"/>
        </w:rPr>
        <w:t>δ</w:t>
      </w:r>
      <w:r>
        <w:rPr>
          <w:rFonts w:eastAsia="Times New Roman" w:cs="Times New Roman"/>
          <w:szCs w:val="24"/>
        </w:rPr>
        <w:t>ημοκρατίας.</w:t>
      </w:r>
    </w:p>
    <w:p w14:paraId="163C445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Σήμερα ο κύριος Πρωθυπουργός θα </w:t>
      </w:r>
      <w:r>
        <w:rPr>
          <w:rFonts w:eastAsia="Times New Roman" w:cs="Times New Roman"/>
          <w:szCs w:val="24"/>
        </w:rPr>
        <w:t>συναντηθεί με την Επιτροπή Διαλόγου, που έχει ορίσει, για την συνταγματική αναθεώρηση. Βεβαίως, να υπενθυμίσω ότι ο μόνος αρμόδιος για τη συνταγματική αναθεώρηση, που θεσμικά πρέπει να συζητήσει διεξοδικά όλη αυτή την ευκαιρία, που μπορούμε να δώσουμε στην</w:t>
      </w:r>
      <w:r>
        <w:rPr>
          <w:rFonts w:eastAsia="Times New Roman" w:cs="Times New Roman"/>
          <w:szCs w:val="24"/>
        </w:rPr>
        <w:t xml:space="preserve"> επόμενη Βουλή, είναι η Βουλή των Ελλήνων, είναι το Κοινοβούλιο. Όμως, είναι ευκαιρία σε αυτή την συνάντηση που έχει ο Πρωθυπουργός, να συζητήσει με την </w:t>
      </w:r>
      <w:r>
        <w:rPr>
          <w:rFonts w:eastAsia="Times New Roman" w:cs="Times New Roman"/>
          <w:szCs w:val="24"/>
        </w:rPr>
        <w:t>ε</w:t>
      </w:r>
      <w:r>
        <w:rPr>
          <w:rFonts w:eastAsia="Times New Roman" w:cs="Times New Roman"/>
          <w:szCs w:val="24"/>
        </w:rPr>
        <w:t>πιτροπή μέσα στα προς αναθεώρηση άρθρα και την αλλαγή των προβλεπομένων για τον τρόπο εκλογής της ηγεσ</w:t>
      </w:r>
      <w:r>
        <w:rPr>
          <w:rFonts w:eastAsia="Times New Roman" w:cs="Times New Roman"/>
          <w:szCs w:val="24"/>
        </w:rPr>
        <w:t xml:space="preserve">ίας των </w:t>
      </w:r>
      <w:r>
        <w:rPr>
          <w:rFonts w:eastAsia="Times New Roman" w:cs="Times New Roman"/>
          <w:szCs w:val="24"/>
        </w:rPr>
        <w:t>α</w:t>
      </w:r>
      <w:r>
        <w:rPr>
          <w:rFonts w:eastAsia="Times New Roman" w:cs="Times New Roman"/>
          <w:szCs w:val="24"/>
        </w:rPr>
        <w:t xml:space="preserve">νωτάτων </w:t>
      </w:r>
      <w:r>
        <w:rPr>
          <w:rFonts w:eastAsia="Times New Roman" w:cs="Times New Roman"/>
          <w:szCs w:val="24"/>
        </w:rPr>
        <w:t>δ</w:t>
      </w:r>
      <w:r>
        <w:rPr>
          <w:rFonts w:eastAsia="Times New Roman" w:cs="Times New Roman"/>
          <w:szCs w:val="24"/>
        </w:rPr>
        <w:t xml:space="preserve">ικαστηρίων. </w:t>
      </w:r>
    </w:p>
    <w:p w14:paraId="163C446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Ένα άλλο μεγάλο ζήτημα θεσμικής τακτοποίησης, που φάνηκε πολύ έντονα ότι επιτέλους πρέπει να αντιμετωπίσουμε, είναι η σχέση με την Εκκλησία. Ο διάλογος με την Εκκλησία δεν μπορεί να γίνεται νύ</w:t>
      </w:r>
      <w:r>
        <w:rPr>
          <w:rFonts w:eastAsia="Times New Roman" w:cs="Times New Roman"/>
          <w:szCs w:val="24"/>
        </w:rPr>
        <w:t>χ</w:t>
      </w:r>
      <w:r>
        <w:rPr>
          <w:rFonts w:eastAsia="Times New Roman" w:cs="Times New Roman"/>
          <w:szCs w:val="24"/>
        </w:rPr>
        <w:t>τα στα γραφεία του Πρωθυπουργού,</w:t>
      </w:r>
      <w:r>
        <w:rPr>
          <w:rFonts w:eastAsia="Times New Roman" w:cs="Times New Roman"/>
          <w:szCs w:val="24"/>
        </w:rPr>
        <w:t xml:space="preserve"> με τη συμμετοχή μάλιστα του Αντιπροέδρου της Κυβέρνησης, του Υπουργού Άμυνας, ο οποίος με ποιον ρόλο ήταν εκεί; Θεσμικό; Δεν είχε. Ως μεσάζων; Έχει ειδικές σχέσεις; Τον χρειάζεται αυτόν τον ρόλο, του μεσάζοντα, η Κυβέρνηση;</w:t>
      </w:r>
    </w:p>
    <w:p w14:paraId="163C446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w:t>
      </w:r>
      <w:r>
        <w:rPr>
          <w:rFonts w:eastAsia="Times New Roman" w:cs="Times New Roman"/>
          <w:szCs w:val="24"/>
        </w:rPr>
        <w:t>ομίζω ότι επιτέλους αυτός ο διάλογος, που ποτέ δεν γίνεται, όπως πρέπει να γίνει, και πάντα με μάχες χαρακωμάτων έχουν ανοίξει ζητήματα, τα οποία πρέπει να τακτοποιηθούν επιτέλους, πρέπει να γίνει οργανωμένα, συντεταγμένα και με ειλικρίνεια και από τις δύο</w:t>
      </w:r>
      <w:r>
        <w:rPr>
          <w:rFonts w:eastAsia="Times New Roman" w:cs="Times New Roman"/>
          <w:szCs w:val="24"/>
        </w:rPr>
        <w:t xml:space="preserve"> πλευρές. Και η συνάντησή μας με τον Διαφωτισμό, έστω διακόσια πενήντα χρόνια μετά, πρέπει να υπάρξει. Νομίζω ότι δεν μπορεί να αμφισβητήσει κανείς καλοπροαίρετος πολίτης ή ιεράρχης ότι ο διάλογος και η οριοθέτηση των ρόλων θα είναι επ’ ωφελεία και της </w:t>
      </w:r>
      <w:r>
        <w:rPr>
          <w:rFonts w:eastAsia="Times New Roman" w:cs="Times New Roman"/>
          <w:szCs w:val="24"/>
        </w:rPr>
        <w:t>Π</w:t>
      </w:r>
      <w:r>
        <w:rPr>
          <w:rFonts w:eastAsia="Times New Roman" w:cs="Times New Roman"/>
          <w:szCs w:val="24"/>
        </w:rPr>
        <w:t>ολ</w:t>
      </w:r>
      <w:r>
        <w:rPr>
          <w:rFonts w:eastAsia="Times New Roman" w:cs="Times New Roman"/>
          <w:szCs w:val="24"/>
        </w:rPr>
        <w:t>ιτείας και της Εκκλησίας.</w:t>
      </w:r>
    </w:p>
    <w:p w14:paraId="163C446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είναι θλιβερή η χρήση χημικών κατά ηλικιωμένων συνταξιούχων, ακόμη περισσότερο, όπως ήταν και κατά την περίοδο της αγανάκτησης, τότε, κατά την αντιμνημονιακή εποποιΐα. Όμως, δεν μπορώ να καταλάβω </w:t>
      </w:r>
      <w:r>
        <w:rPr>
          <w:rFonts w:eastAsia="Times New Roman" w:cs="Times New Roman"/>
          <w:szCs w:val="24"/>
        </w:rPr>
        <w:t xml:space="preserve">πόθεν τεκμαίρει την κερδοφορία για την Κυβέρνηση εκδηλώσεων διαμαρτυρίας, όπως εκείνη, ο κ. Κατρούγκαλος. </w:t>
      </w:r>
    </w:p>
    <w:p w14:paraId="163C446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Νομίζω ότι πρέπει να συνειδητοποιήσουμε, το σύνολο του πολιτικού συστήματος, ότι η εξαπάτηση, όταν μάλιστα είναι διαρκής, η άρνηση αποδοχής της αλήθε</w:t>
      </w:r>
      <w:r>
        <w:rPr>
          <w:rFonts w:eastAsia="Times New Roman" w:cs="Times New Roman"/>
          <w:szCs w:val="24"/>
        </w:rPr>
        <w:t>ιας και του ειλικρινούς διαλόγου εκτρέφει την οργή της κοινωνίας και τη σύγχυσή της παράλληλα. Πρέπει να βρει η Κυβέρνηση επιτέλους την τόλμη να πει τις αλήθειες, που μπορεί να μη βολεύουν σήμερα, αλλά χωρίς αυτές δεν πάμε παρακάτω. Βεβαίως, αυτό ισχύει κα</w:t>
      </w:r>
      <w:r>
        <w:rPr>
          <w:rFonts w:eastAsia="Times New Roman" w:cs="Times New Roman"/>
          <w:szCs w:val="24"/>
        </w:rPr>
        <w:t>ι για το σύνολο του πολιτικού συστήματος, για το σύνολο του πολιτικού κόσμου.</w:t>
      </w:r>
    </w:p>
    <w:p w14:paraId="163C446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Εξάλλου, ούτως ή άλλως, γιατί όλα έχουν κοντά ποδάρια, τις επόμενες ημέρες θα συζητήσουμε τα νέα μέτρα που περιλαμβάνονται στο προσχέδιο του </w:t>
      </w:r>
      <w:r>
        <w:rPr>
          <w:rFonts w:eastAsia="Times New Roman" w:cs="Times New Roman"/>
          <w:szCs w:val="24"/>
        </w:rPr>
        <w:t>π</w:t>
      </w:r>
      <w:r>
        <w:rPr>
          <w:rFonts w:eastAsia="Times New Roman" w:cs="Times New Roman"/>
          <w:szCs w:val="24"/>
        </w:rPr>
        <w:t>ροϋπολογισμού για το 2017. Και πέραν</w:t>
      </w:r>
      <w:r>
        <w:rPr>
          <w:rFonts w:eastAsia="Times New Roman" w:cs="Times New Roman"/>
          <w:szCs w:val="24"/>
        </w:rPr>
        <w:t xml:space="preserve"> της πρόβλεψης εσόδων κατά 2,5 δισεκατομμύρια ευρώ από έμμεσους φόρους, θα έχουμε, όπως φαίνεται, και περικοπή δαπανών για συντάξεις και ΕΚΑΣ κατά 780 εκατομμύρια ευρώ. Άρα σύντομα θα τα έχουμε μπροστά μας.</w:t>
      </w:r>
    </w:p>
    <w:p w14:paraId="163C446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Να έρθω τώρα στο νομοσχέδιο. Συμμετέχουμε και σήμ</w:t>
      </w:r>
      <w:r>
        <w:rPr>
          <w:rFonts w:eastAsia="Times New Roman" w:cs="Times New Roman"/>
          <w:szCs w:val="24"/>
        </w:rPr>
        <w:t>ερα σε μια ακόμη διαδικασία νομοθέτησης μακριά από το ευ νομοθετείν.</w:t>
      </w:r>
    </w:p>
    <w:p w14:paraId="163C4466"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Συζητούμε ένα νομοσχέδιο, που όχι μόνο ανήκει στα προαπαιτούμενα για την καταβολή της επόμενης δόσης, αλλά αποτελεί και προϋπόθεση για την ολοκλήρωση της πολύπαθης παραχώρησης των περιφερ</w:t>
      </w:r>
      <w:r>
        <w:rPr>
          <w:rFonts w:eastAsia="Times New Roman" w:cs="Times New Roman"/>
          <w:szCs w:val="24"/>
        </w:rPr>
        <w:t xml:space="preserve">ειακών αεροδρομίων. Και το συζητούμε με τη συνήθη πλέον </w:t>
      </w:r>
      <w:r>
        <w:rPr>
          <w:rFonts w:eastAsia="Times New Roman"/>
          <w:szCs w:val="24"/>
        </w:rPr>
        <w:t>διαδικασία</w:t>
      </w:r>
      <w:r>
        <w:rPr>
          <w:rFonts w:eastAsia="Times New Roman" w:cs="Times New Roman"/>
          <w:szCs w:val="24"/>
        </w:rPr>
        <w:t xml:space="preserve"> του κατεπείγοντος, παρ</w:t>
      </w:r>
      <w:r>
        <w:rPr>
          <w:rFonts w:eastAsia="Times New Roman" w:cs="Times New Roman"/>
          <w:szCs w:val="24"/>
        </w:rPr>
        <w:t xml:space="preserve">’ </w:t>
      </w:r>
      <w:r>
        <w:rPr>
          <w:rFonts w:eastAsia="Times New Roman" w:cs="Times New Roman"/>
          <w:szCs w:val="24"/>
        </w:rPr>
        <w:t>ότι πρόκειται για ένα νομικό κείμενο τριακοσίων δεκαεπτά σελίδων, και όπως είδαμε λίγα λεπτά πριν, εμπλουτίζεται και με νομοτεχνικές βελτιώσεις άλλων τριάντα σελίδων</w:t>
      </w:r>
      <w:r>
        <w:rPr>
          <w:rFonts w:eastAsia="Times New Roman" w:cs="Times New Roman"/>
          <w:szCs w:val="24"/>
        </w:rPr>
        <w:t xml:space="preserve">. </w:t>
      </w:r>
    </w:p>
    <w:p w14:paraId="163C4467" w14:textId="77777777" w:rsidR="004A774E" w:rsidRDefault="006F765D">
      <w:pPr>
        <w:spacing w:line="600" w:lineRule="auto"/>
        <w:ind w:firstLine="720"/>
        <w:jc w:val="both"/>
        <w:rPr>
          <w:rFonts w:eastAsia="Times New Roman" w:cs="Times New Roman"/>
          <w:bCs/>
          <w:shd w:val="clear" w:color="auto" w:fill="FFFFFF"/>
        </w:rPr>
      </w:pPr>
      <w:r>
        <w:rPr>
          <w:rFonts w:eastAsia="Times New Roman" w:cs="Times New Roman"/>
          <w:szCs w:val="24"/>
        </w:rPr>
        <w:t>Όλα αυτά συμβαίνουν, παρ</w:t>
      </w:r>
      <w:r>
        <w:rPr>
          <w:rFonts w:eastAsia="Times New Roman" w:cs="Times New Roman"/>
          <w:szCs w:val="24"/>
        </w:rPr>
        <w:t xml:space="preserve">’ </w:t>
      </w:r>
      <w:r>
        <w:rPr>
          <w:rFonts w:eastAsia="Times New Roman" w:cs="Times New Roman"/>
          <w:szCs w:val="24"/>
        </w:rPr>
        <w:t xml:space="preserve">ότι εδώ και μήνες γνωρίζουμε πολύ καλά τα σφικτά χρονοδιαγράμματα της δεύτερης αξιολόγησης, αλλά και τις δεσμεύσεις που έχουμε αναλάβει ως χώρα. Βέβαια, κάλλιο αργά παρά ποτέ για ορισμένες </w:t>
      </w:r>
      <w:r>
        <w:rPr>
          <w:rFonts w:eastAsia="Times New Roman" w:cs="Times New Roman"/>
          <w:bCs/>
          <w:shd w:val="clear" w:color="auto" w:fill="FFFFFF"/>
        </w:rPr>
        <w:t>ρυθμίσεις,</w:t>
      </w:r>
      <w:r>
        <w:rPr>
          <w:rFonts w:eastAsia="Times New Roman" w:cs="Times New Roman"/>
          <w:szCs w:val="24"/>
        </w:rPr>
        <w:t xml:space="preserve"> τις οποίες δεν έπρεπε να φτ</w:t>
      </w:r>
      <w:r>
        <w:rPr>
          <w:rFonts w:eastAsia="Times New Roman" w:cs="Times New Roman"/>
          <w:szCs w:val="24"/>
        </w:rPr>
        <w:t xml:space="preserve">άσουμε στο σημείο να τις έχουμε ως προαπαιτούμενα. Γιατί χρόνια τώρα γνωρίζουμε τις υποχρεώσεις μας σε σχέση με την επιτέλους υιοθέτηση των κανόνων και της </w:t>
      </w:r>
      <w:r>
        <w:rPr>
          <w:rFonts w:eastAsia="Times New Roman" w:cs="Times New Roman"/>
          <w:bCs/>
          <w:shd w:val="clear" w:color="auto" w:fill="FFFFFF"/>
        </w:rPr>
        <w:t xml:space="preserve">λειτουργίας του Ενιαίου Ευρωπαϊκού Ουρανού. </w:t>
      </w:r>
    </w:p>
    <w:p w14:paraId="163C4468" w14:textId="77777777" w:rsidR="004A774E" w:rsidRDefault="006F765D">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Επιτέλους, συστήνεται Ανεξάρτητη Διοικητική Αρχή Πολιτικής Αεροπορίας, που θα </w:t>
      </w:r>
      <w:r>
        <w:rPr>
          <w:rFonts w:eastAsia="Times New Roman"/>
          <w:bCs/>
          <w:shd w:val="clear" w:color="auto" w:fill="FFFFFF"/>
        </w:rPr>
        <w:t>είναι</w:t>
      </w:r>
      <w:r>
        <w:rPr>
          <w:rFonts w:eastAsia="Times New Roman" w:cs="Times New Roman"/>
          <w:bCs/>
          <w:shd w:val="clear" w:color="auto" w:fill="FFFFFF"/>
        </w:rPr>
        <w:t xml:space="preserve"> και ο οικονομικός ρυθμιστής της αγοράς αερομεταφορών. Επιτέλους, αναδιαρθρώνεται η Υπηρεσία Πολιτικής Αεροπορίας, όπως εξάλλου επανειλημμένα είχα επισημάνει και εγώ με σειρ</w:t>
      </w:r>
      <w:r>
        <w:rPr>
          <w:rFonts w:eastAsia="Times New Roman" w:cs="Times New Roman"/>
          <w:bCs/>
          <w:shd w:val="clear" w:color="auto" w:fill="FFFFFF"/>
        </w:rPr>
        <w:t xml:space="preserve">ά ερωτήσεών μου, στηριγμένων στις ευρωπαϊκές μας υποχρεώσεις, αλλά και σε υπομνήματα εργαζομένων των διαφόρων κλάδων της ΥΠΑ. Τις είχα θέσει ήδη </w:t>
      </w:r>
      <w:r>
        <w:rPr>
          <w:rFonts w:eastAsia="Times New Roman"/>
          <w:bCs/>
          <w:shd w:val="clear" w:color="auto" w:fill="FFFFFF"/>
        </w:rPr>
        <w:t>από τον Μάρτιο του 2015, από τους πρώτους κιόλας μήνες της διακυβέρνησης σας. Έστω και τώρα, γίνεται μια προσπά</w:t>
      </w:r>
      <w:r>
        <w:rPr>
          <w:rFonts w:eastAsia="Times New Roman"/>
          <w:bCs/>
          <w:shd w:val="clear" w:color="auto" w:fill="FFFFFF"/>
        </w:rPr>
        <w:t xml:space="preserve">θεια πλήρους διάκρισης και διαχωρισμού των υπηρεσιών, τις οποίες παρείχε μέχρι σήμερα η Υπηρεσία Πολιτικής Αεροπορίας, στον εποπτικό ΑΠΑ και τον λειτουργικό ΥΠΑ. </w:t>
      </w:r>
    </w:p>
    <w:p w14:paraId="163C4469" w14:textId="77777777" w:rsidR="004A774E" w:rsidRDefault="006F765D">
      <w:pPr>
        <w:spacing w:line="600" w:lineRule="auto"/>
        <w:ind w:firstLine="720"/>
        <w:jc w:val="both"/>
        <w:rPr>
          <w:rFonts w:eastAsia="Times New Roman"/>
          <w:bCs/>
          <w:shd w:val="clear" w:color="auto" w:fill="FFFFFF"/>
        </w:rPr>
      </w:pPr>
      <w:r>
        <w:rPr>
          <w:rFonts w:eastAsia="Times New Roman"/>
          <w:bCs/>
          <w:shd w:val="clear" w:color="auto" w:fill="FFFFFF"/>
        </w:rPr>
        <w:t>Στις παρεμβάσεις μου εκείνες επέμενα στην αλλαγή της δομής της ΥΠΑ, γιατί ήταν οφθαλμοφανές π</w:t>
      </w:r>
      <w:r>
        <w:rPr>
          <w:rFonts w:eastAsia="Times New Roman"/>
          <w:bCs/>
          <w:shd w:val="clear" w:color="auto" w:fill="FFFFFF"/>
        </w:rPr>
        <w:t xml:space="preserve">ως το απαρχαιωμένο μοντέλο, όχι μόνο αναπαρήγαγε τις ήδη εγνωσμένες παθογένειες της </w:t>
      </w:r>
      <w:r>
        <w:rPr>
          <w:rFonts w:eastAsia="Times New Roman"/>
          <w:bCs/>
          <w:shd w:val="clear" w:color="auto" w:fill="FFFFFF"/>
        </w:rPr>
        <w:t>υ</w:t>
      </w:r>
      <w:r>
        <w:rPr>
          <w:rFonts w:eastAsia="Times New Roman"/>
          <w:bCs/>
          <w:shd w:val="clear" w:color="auto" w:fill="FFFFFF"/>
        </w:rPr>
        <w:t>πηρεσίας, αλλά δημιουργούσε, επίσης, αδιαφάνεια στη διαχείριση των οικονομικών της αεροναυτιλίας. Σώρευε υποχρεώσεις προς τους προμηθευτές της, ακύρωνε κρίσιμες επενδύσεις</w:t>
      </w:r>
      <w:r>
        <w:rPr>
          <w:rFonts w:eastAsia="Times New Roman"/>
          <w:bCs/>
          <w:shd w:val="clear" w:color="auto" w:fill="FFFFFF"/>
        </w:rPr>
        <w:t xml:space="preserve">, υποβάθμιζε διαδικασίες και συστήματα επιτήρησης της κυκλοφορίας και των επικοινωνιών και τελευταίο, αλλά όχι λιγότερο σημαντικό, κάλυπτε χρηματοοικονομικές υποχρεώσεις του </w:t>
      </w:r>
      <w:r>
        <w:rPr>
          <w:rFonts w:eastAsia="Times New Roman"/>
          <w:bCs/>
          <w:shd w:val="clear" w:color="auto" w:fill="FFFFFF"/>
        </w:rPr>
        <w:t>δ</w:t>
      </w:r>
      <w:r>
        <w:rPr>
          <w:rFonts w:eastAsia="Times New Roman"/>
          <w:bCs/>
          <w:shd w:val="clear" w:color="auto" w:fill="FFFFFF"/>
        </w:rPr>
        <w:t>ημοσίου, που βεβαίως δεν δικαιολογούνταν από τον χαρακτήρα των εσόδων αεροναυτιλί</w:t>
      </w:r>
      <w:r>
        <w:rPr>
          <w:rFonts w:eastAsia="Times New Roman"/>
          <w:bCs/>
          <w:shd w:val="clear" w:color="auto" w:fill="FFFFFF"/>
        </w:rPr>
        <w:t xml:space="preserve">ας, ως απολύτως ανταποδοτικών. </w:t>
      </w:r>
    </w:p>
    <w:p w14:paraId="163C446A" w14:textId="77777777" w:rsidR="004A774E" w:rsidRDefault="006F765D">
      <w:pPr>
        <w:spacing w:line="600" w:lineRule="auto"/>
        <w:ind w:firstLine="720"/>
        <w:jc w:val="both"/>
        <w:rPr>
          <w:rFonts w:eastAsia="Times New Roman"/>
          <w:bCs/>
          <w:shd w:val="clear" w:color="auto" w:fill="FFFFFF"/>
        </w:rPr>
      </w:pPr>
      <w:r>
        <w:rPr>
          <w:rFonts w:eastAsia="Times New Roman"/>
          <w:bCs/>
          <w:shd w:val="clear" w:color="auto" w:fill="FFFFFF"/>
        </w:rPr>
        <w:t xml:space="preserve">Και να σκεφτεί κανείς πως η αναδιοργάνωση της ΥΠΑ αποτελούσε υποχρέωση της χώρα μας απέναντι στην Ευρωπαϊκή Επιτροπή, την </w:t>
      </w:r>
      <w:r>
        <w:rPr>
          <w:rFonts w:eastAsia="Times New Roman"/>
          <w:bCs/>
          <w:shd w:val="clear" w:color="auto" w:fill="FFFFFF"/>
          <w:lang w:val="en-US"/>
        </w:rPr>
        <w:t>EASA</w:t>
      </w:r>
      <w:r>
        <w:rPr>
          <w:rFonts w:eastAsia="Times New Roman"/>
          <w:bCs/>
          <w:shd w:val="clear" w:color="auto" w:fill="FFFFFF"/>
        </w:rPr>
        <w:t>, αλλά και το ευρωπαϊκό δίκαιο, προκειμένου να υλοποιηθεί το φιλόδοξο πολιτικό πρότζεκτ, στο οποίο</w:t>
      </w:r>
      <w:r>
        <w:rPr>
          <w:rFonts w:eastAsia="Times New Roman"/>
          <w:bCs/>
          <w:shd w:val="clear" w:color="auto" w:fill="FFFFFF"/>
        </w:rPr>
        <w:t xml:space="preserve"> αναφέρθηκα λίγο πριν, τον Ενιαίο Ευρωπαϊκό Ουρανό, στον οποίο η χώρα μας, δυστυχώς και εδώ έχει τον ρόλο του ουραγού. </w:t>
      </w:r>
    </w:p>
    <w:p w14:paraId="163C446B" w14:textId="77777777" w:rsidR="004A774E" w:rsidRDefault="006F765D">
      <w:pPr>
        <w:spacing w:line="600" w:lineRule="auto"/>
        <w:ind w:firstLine="720"/>
        <w:jc w:val="both"/>
        <w:rPr>
          <w:rFonts w:eastAsia="Times New Roman"/>
          <w:bCs/>
          <w:shd w:val="clear" w:color="auto" w:fill="FFFFFF"/>
        </w:rPr>
      </w:pPr>
      <w:r>
        <w:rPr>
          <w:rFonts w:eastAsia="Times New Roman"/>
          <w:bCs/>
          <w:shd w:val="clear" w:color="auto" w:fill="FFFFFF"/>
        </w:rPr>
        <w:t>Παρ</w:t>
      </w:r>
      <w:r>
        <w:rPr>
          <w:rFonts w:eastAsia="Times New Roman"/>
          <w:bCs/>
          <w:shd w:val="clear" w:color="auto" w:fill="FFFFFF"/>
        </w:rPr>
        <w:t xml:space="preserve">’ </w:t>
      </w:r>
      <w:r>
        <w:rPr>
          <w:rFonts w:eastAsia="Times New Roman"/>
          <w:bCs/>
          <w:shd w:val="clear" w:color="auto" w:fill="FFFFFF"/>
        </w:rPr>
        <w:t>όλα αυτά, βλέποντας σχηματικά τα οργανογράμματα της ΑΠΑ και της ΥΠΑ, διατηρούμε επιφυλάξεις, οι οποίες απορρέουν από την ύπαρξη πολ</w:t>
      </w:r>
      <w:r>
        <w:rPr>
          <w:rFonts w:eastAsia="Times New Roman"/>
          <w:bCs/>
          <w:shd w:val="clear" w:color="auto" w:fill="FFFFFF"/>
        </w:rPr>
        <w:t xml:space="preserve">λαπλών διευθύνσεων στην ΥΠΑ –έχουν αναφερθεί και άλλοι συνάδελφοι σε αυτό-, όπως και πανομοιότυπων τμημάτων και στις δύο. </w:t>
      </w:r>
    </w:p>
    <w:p w14:paraId="163C446C" w14:textId="77777777" w:rsidR="004A774E" w:rsidRDefault="006F765D">
      <w:pPr>
        <w:spacing w:line="600" w:lineRule="auto"/>
        <w:ind w:firstLine="720"/>
        <w:jc w:val="both"/>
        <w:rPr>
          <w:rFonts w:eastAsia="Times New Roman"/>
          <w:bCs/>
          <w:shd w:val="clear" w:color="auto" w:fill="FFFFFF"/>
        </w:rPr>
      </w:pPr>
      <w:r>
        <w:rPr>
          <w:rFonts w:eastAsia="Times New Roman"/>
          <w:bCs/>
          <w:shd w:val="clear" w:color="auto" w:fill="FFFFFF"/>
        </w:rPr>
        <w:t>Για παράδειγμα, στο άρθρο 14 παρατηρούμε πως η ΠΣΕΑ υπάρχει τόσο στην ΥΠΑ όσο και στην ΑΠΑ. Και όλοι γνωρίζουμε ότι η ΠΣΕΑ αποτελεί ο</w:t>
      </w:r>
      <w:r>
        <w:rPr>
          <w:rFonts w:eastAsia="Times New Roman"/>
          <w:bCs/>
          <w:shd w:val="clear" w:color="auto" w:fill="FFFFFF"/>
        </w:rPr>
        <w:t xml:space="preserve">ύτως ή άλλως ένα «ψυγείο» στελεχών, χωρίς ιδιαίτερες αρμοδιότητες. </w:t>
      </w:r>
    </w:p>
    <w:p w14:paraId="163C446D" w14:textId="77777777" w:rsidR="004A774E" w:rsidRDefault="006F765D">
      <w:pPr>
        <w:spacing w:line="600" w:lineRule="auto"/>
        <w:ind w:firstLine="720"/>
        <w:jc w:val="both"/>
        <w:rPr>
          <w:rFonts w:eastAsia="Times New Roman"/>
          <w:bCs/>
          <w:shd w:val="clear" w:color="auto" w:fill="FFFFFF"/>
        </w:rPr>
      </w:pPr>
      <w:r>
        <w:rPr>
          <w:rFonts w:eastAsia="Times New Roman"/>
          <w:bCs/>
          <w:shd w:val="clear" w:color="auto" w:fill="FFFFFF"/>
        </w:rPr>
        <w:t>Στο ίδιο πλαίσιο, είναι δυνατόν στο άρθρο 24 να συγκροτούνται κάτω από μία διεύθυνση σαράντα οργανικές μονάδες –δεκαοκτώ ανομοιογενή τμήματα και είκοσι δύο γραφεία-, με μια σειρά αρμοδιοτή</w:t>
      </w:r>
      <w:r>
        <w:rPr>
          <w:rFonts w:eastAsia="Times New Roman"/>
          <w:bCs/>
          <w:shd w:val="clear" w:color="auto" w:fill="FFFFFF"/>
        </w:rPr>
        <w:t>των που συνεπτυγμένα γεμίζουν τρεις σελίδες του κειμένου, ενώ σε όλο το υπόλοιπο νομοσχέδιο η κάθε διεύθυνση φαίνεται -ορθώς- να συγκροτείται από τρία ή τέσσερα τμήματα; Προφανώς, πρέπει να ξανακοιτάξετε τον τρόπο διάρθρωσης. Δεν θα μπορέσει ποτέ να υλοποι</w:t>
      </w:r>
      <w:r>
        <w:rPr>
          <w:rFonts w:eastAsia="Times New Roman"/>
          <w:bCs/>
          <w:shd w:val="clear" w:color="auto" w:fill="FFFFFF"/>
        </w:rPr>
        <w:t xml:space="preserve">ηθεί και να λειτουργήσει. </w:t>
      </w:r>
    </w:p>
    <w:p w14:paraId="163C446E" w14:textId="77777777" w:rsidR="004A774E" w:rsidRDefault="006F765D">
      <w:pPr>
        <w:spacing w:line="600" w:lineRule="auto"/>
        <w:ind w:firstLine="720"/>
        <w:jc w:val="both"/>
        <w:rPr>
          <w:rFonts w:eastAsia="Times New Roman"/>
          <w:bCs/>
          <w:shd w:val="clear" w:color="auto" w:fill="FFFFFF"/>
        </w:rPr>
      </w:pPr>
      <w:r>
        <w:rPr>
          <w:rFonts w:eastAsia="Times New Roman"/>
          <w:bCs/>
          <w:shd w:val="clear" w:color="auto" w:fill="FFFFFF"/>
        </w:rPr>
        <w:t>Με το άρθρο 71 μ</w:t>
      </w:r>
      <w:r>
        <w:rPr>
          <w:rFonts w:eastAsia="Times New Roman"/>
          <w:bCs/>
          <w:shd w:val="clear" w:color="auto" w:fill="FFFFFF"/>
        </w:rPr>
        <w:t>ά</w:t>
      </w:r>
      <w:r>
        <w:rPr>
          <w:rFonts w:eastAsia="Times New Roman"/>
          <w:bCs/>
          <w:shd w:val="clear" w:color="auto" w:fill="FFFFFF"/>
        </w:rPr>
        <w:t xml:space="preserve">ς περιγράφετε τον τρόπο με τον οποίο θα στελεχωθούν όλες οι πολύπλοκες δομές του νέου οργανογράμματος. Επιτρέπεται, λέτε, η μετάταξη, μεταφορά και απόσπαση μονίμων και με σχέση ΙΔΑΧ, καθώς και δικηγόρων με πάγια </w:t>
      </w:r>
      <w:r>
        <w:rPr>
          <w:rFonts w:eastAsia="Times New Roman"/>
          <w:bCs/>
          <w:shd w:val="clear" w:color="auto" w:fill="FFFFFF"/>
        </w:rPr>
        <w:t xml:space="preserve">έμμισθη εντολή του </w:t>
      </w:r>
      <w:r>
        <w:rPr>
          <w:rFonts w:eastAsia="Times New Roman"/>
          <w:bCs/>
          <w:shd w:val="clear" w:color="auto" w:fill="FFFFFF"/>
        </w:rPr>
        <w:t>δ</w:t>
      </w:r>
      <w:r>
        <w:rPr>
          <w:rFonts w:eastAsia="Times New Roman"/>
          <w:bCs/>
          <w:shd w:val="clear" w:color="auto" w:fill="FFFFFF"/>
        </w:rPr>
        <w:t>ημοσίου, νομικών προσώπων δημοσίου δικαίου, ΟΤΑ πρώτου βαθμού, ιδιωτικού δικαίου εταιρ</w:t>
      </w:r>
      <w:r>
        <w:rPr>
          <w:rFonts w:eastAsia="Times New Roman"/>
          <w:bCs/>
          <w:shd w:val="clear" w:color="auto" w:fill="FFFFFF"/>
        </w:rPr>
        <w:t>ε</w:t>
      </w:r>
      <w:r>
        <w:rPr>
          <w:rFonts w:eastAsia="Times New Roman"/>
          <w:bCs/>
          <w:shd w:val="clear" w:color="auto" w:fill="FFFFFF"/>
        </w:rPr>
        <w:t>ιών, στην ΑΠΑ και στην ΥΠΑ.</w:t>
      </w:r>
    </w:p>
    <w:p w14:paraId="163C446F" w14:textId="77777777" w:rsidR="004A774E" w:rsidRDefault="006F765D">
      <w:pPr>
        <w:spacing w:line="600" w:lineRule="auto"/>
        <w:ind w:firstLine="720"/>
        <w:jc w:val="both"/>
        <w:rPr>
          <w:rFonts w:eastAsia="Times New Roman"/>
          <w:bCs/>
          <w:shd w:val="clear" w:color="auto" w:fill="FFFFFF"/>
        </w:rPr>
      </w:pPr>
      <w:r>
        <w:rPr>
          <w:rFonts w:eastAsia="Times New Roman"/>
          <w:bCs/>
          <w:shd w:val="clear" w:color="auto" w:fill="FFFFFF"/>
        </w:rPr>
        <w:t>Επιτρέπεται, όμως, κατά παρέκκλιση κάθε γενικής ή ειδικής διάταξης με κοινή απόφαση του Υπουργού Υποδομών Μεταφορών και Δ</w:t>
      </w:r>
      <w:r>
        <w:rPr>
          <w:rFonts w:eastAsia="Times New Roman"/>
          <w:bCs/>
          <w:shd w:val="clear" w:color="auto" w:fill="FFFFFF"/>
        </w:rPr>
        <w:t>ικτύων και του κατά περίπτωση αρμοδίου Υπουργού του φορέα από τον οποίο προέρχονται οι υπάλληλοι ή οι δικηγόροι. Και όλα αυτά, χωρίς να απαιτείται η σύμφωνη γνώμη των αρμοδίων οργάνων των φορέων ή των εταιρειών, χωρίς κανέναν ηλικιακό περιορισμό, χωρίς καν</w:t>
      </w:r>
      <w:r>
        <w:rPr>
          <w:rFonts w:eastAsia="Times New Roman"/>
          <w:bCs/>
          <w:shd w:val="clear" w:color="auto" w:fill="FFFFFF"/>
        </w:rPr>
        <w:t>ένα άλλο κριτήριο.</w:t>
      </w:r>
    </w:p>
    <w:p w14:paraId="163C4470" w14:textId="77777777" w:rsidR="004A774E" w:rsidRDefault="006F765D">
      <w:pPr>
        <w:spacing w:line="600" w:lineRule="auto"/>
        <w:ind w:firstLine="720"/>
        <w:jc w:val="both"/>
        <w:rPr>
          <w:rFonts w:eastAsia="Times New Roman" w:cs="Times New Roman"/>
          <w:szCs w:val="24"/>
        </w:rPr>
      </w:pPr>
      <w:r>
        <w:rPr>
          <w:rFonts w:eastAsia="Times New Roman"/>
          <w:bCs/>
          <w:shd w:val="clear" w:color="auto" w:fill="FFFFFF"/>
        </w:rPr>
        <w:t>Δεν χρειάζεται να συμπληρώσω ότι είναι οφθαλμοφανές πως κατ’ αυτόν τον τρόπο, ακολουθώντας τη γνώριμη μέθοδο, θα γίνουν εκατοντάδες -γιατί για τέτοιους αριθμούς μιλάμε- τακτοποιήσεις με τη δικαιολογία επειγουσών αναγκών στελέχωσης της ΑΠ</w:t>
      </w:r>
      <w:r>
        <w:rPr>
          <w:rFonts w:eastAsia="Times New Roman"/>
          <w:bCs/>
          <w:shd w:val="clear" w:color="auto" w:fill="FFFFFF"/>
        </w:rPr>
        <w:t xml:space="preserve">Α και της ΥΠΑ. </w:t>
      </w:r>
    </w:p>
    <w:p w14:paraId="163C447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Μας λέτε, επίσης, ότι η μισθοδοσία όλων αυτών των υπαλλήλων θα βαρύνει την ΑΠΑ και ΥΠΑ. Ωστόσο, θα προκύψει δαπάνη, η οποία θα βαρύνει τον προϋπολογισμό από τη σύσταση προσωποπαγών θέσεων, όπως προκύπτει από τα άρθρα 71 και 72. Για όλες αυτ</w:t>
      </w:r>
      <w:r>
        <w:rPr>
          <w:rFonts w:eastAsia="Times New Roman" w:cs="Times New Roman"/>
          <w:szCs w:val="24"/>
        </w:rPr>
        <w:t>ές τις δαπάνες δεν έχουμε κα</w:t>
      </w:r>
      <w:r>
        <w:rPr>
          <w:rFonts w:eastAsia="Times New Roman" w:cs="Times New Roman"/>
          <w:szCs w:val="24"/>
        </w:rPr>
        <w:t>μ</w:t>
      </w:r>
      <w:r>
        <w:rPr>
          <w:rFonts w:eastAsia="Times New Roman" w:cs="Times New Roman"/>
          <w:szCs w:val="24"/>
        </w:rPr>
        <w:t xml:space="preserve">μία εικόνα. </w:t>
      </w:r>
    </w:p>
    <w:p w14:paraId="163C447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Θέλω να κλείσω την παρέμβασή μου με μια ιδιαίτερη αναφορά στο </w:t>
      </w:r>
      <w:r>
        <w:rPr>
          <w:rFonts w:eastAsia="Times New Roman" w:cs="Times New Roman"/>
          <w:szCs w:val="24"/>
        </w:rPr>
        <w:t>α</w:t>
      </w:r>
      <w:r>
        <w:rPr>
          <w:rFonts w:eastAsia="Times New Roman" w:cs="Times New Roman"/>
          <w:szCs w:val="24"/>
        </w:rPr>
        <w:t>εροδρόμιο Ηρακλείου, γιατί αποτελεί ένα ιδιαίτερο αεροδρόμιο, μιας και παραμένει ένας κρατικός αερολιμένας, αφού είναι στην ομηρία των εξαγγελιών και τ</w:t>
      </w:r>
      <w:r>
        <w:rPr>
          <w:rFonts w:eastAsia="Times New Roman" w:cs="Times New Roman"/>
          <w:szCs w:val="24"/>
        </w:rPr>
        <w:t xml:space="preserve">ης υλοποίησης του αεροδρομίου του Καστελίου. Εάν δεν ισχύσουν κάποιες μεταβατικές διατάξεις για το Ηράκλειο, θα υπάρξουν προβλήματα λειτουργίας του </w:t>
      </w:r>
      <w:r>
        <w:rPr>
          <w:rFonts w:eastAsia="Times New Roman" w:cs="Times New Roman"/>
          <w:szCs w:val="24"/>
        </w:rPr>
        <w:t>α</w:t>
      </w:r>
      <w:r>
        <w:rPr>
          <w:rFonts w:eastAsia="Times New Roman" w:cs="Times New Roman"/>
          <w:szCs w:val="24"/>
        </w:rPr>
        <w:t xml:space="preserve">ερολιμένα Ηρακλείου. Μέχρι να ξεκαθαρίσει, λοιπόν, η εξέλιξη με το Καστέλι, νομίζω ότι οι αρμοδιότητες του </w:t>
      </w:r>
      <w:r>
        <w:rPr>
          <w:rFonts w:eastAsia="Times New Roman" w:cs="Times New Roman"/>
          <w:szCs w:val="24"/>
        </w:rPr>
        <w:t xml:space="preserve">αερολιμενάρχη ή των λοιπών υπόχρεων παροχής υπηρεσιών θα πρέπει να προβλέπονται. </w:t>
      </w:r>
    </w:p>
    <w:p w14:paraId="163C447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Θα σας καταθέσω με αυτή τη λογική ένα σχετικό έγγραφο με την άποψη την οποία έχουμε για το πώς δεν θα δημιουργηθεί κενό δυσλειτουργίας στη λειτουργία του </w:t>
      </w:r>
      <w:r>
        <w:rPr>
          <w:rFonts w:eastAsia="Times New Roman" w:cs="Times New Roman"/>
          <w:szCs w:val="24"/>
        </w:rPr>
        <w:t>α</w:t>
      </w:r>
      <w:r>
        <w:rPr>
          <w:rFonts w:eastAsia="Times New Roman" w:cs="Times New Roman"/>
          <w:szCs w:val="24"/>
        </w:rPr>
        <w:t>εροδρομίου του Ηρακ</w:t>
      </w:r>
      <w:r>
        <w:rPr>
          <w:rFonts w:eastAsia="Times New Roman" w:cs="Times New Roman"/>
          <w:szCs w:val="24"/>
        </w:rPr>
        <w:t xml:space="preserve">λείου. </w:t>
      </w:r>
    </w:p>
    <w:p w14:paraId="163C447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63C4475" w14:textId="77777777" w:rsidR="004A774E" w:rsidRDefault="006F765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163C447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163C447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w:t>
      </w:r>
      <w:r>
        <w:rPr>
          <w:rFonts w:eastAsia="Times New Roman" w:cs="Times New Roman"/>
          <w:szCs w:val="24"/>
        </w:rPr>
        <w:t>θεωρεία, αφού ενημερώθηκαν για την ιστορία του κτηρίου και τον τρόπο οργάνωσης και λειτουργίας της Βουλής των Ελλήνων, σαράντα πέντε μαθητές και μαθήτριες και δύο συνοδοί εκπαιδευτικοί από το 2</w:t>
      </w:r>
      <w:r>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τ</w:t>
      </w:r>
      <w:r>
        <w:rPr>
          <w:rFonts w:eastAsia="Times New Roman" w:cs="Times New Roman"/>
          <w:szCs w:val="24"/>
        </w:rPr>
        <w:t>μήμα του 2</w:t>
      </w:r>
      <w:r>
        <w:rPr>
          <w:rFonts w:eastAsia="Times New Roman" w:cs="Times New Roman"/>
          <w:szCs w:val="24"/>
          <w:vertAlign w:val="superscript"/>
        </w:rPr>
        <w:t xml:space="preserve">ου </w:t>
      </w:r>
      <w:r>
        <w:rPr>
          <w:rFonts w:eastAsia="Times New Roman" w:cs="Times New Roman"/>
          <w:szCs w:val="24"/>
        </w:rPr>
        <w:t xml:space="preserve">Γενικού Λυκείου Πατρών. </w:t>
      </w:r>
    </w:p>
    <w:p w14:paraId="163C4478"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w:t>
      </w:r>
      <w:r>
        <w:rPr>
          <w:rFonts w:eastAsia="Times New Roman" w:cs="Times New Roman"/>
          <w:szCs w:val="24"/>
        </w:rPr>
        <w:t>ει.</w:t>
      </w:r>
    </w:p>
    <w:p w14:paraId="163C4479" w14:textId="77777777" w:rsidR="004A774E" w:rsidRDefault="006F765D">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63C447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Τον λόγο έχει η Βουλευτής του ΣΥΡΙΖΑ κ. Ολυμπία Τελιγιορίδου. </w:t>
      </w:r>
    </w:p>
    <w:p w14:paraId="163C447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ΟΛΥΜΠΙΑ ΤΕΛΙΓΙΟΡΙΔΟΥ: </w:t>
      </w:r>
      <w:r>
        <w:rPr>
          <w:rFonts w:eastAsia="Times New Roman" w:cs="Times New Roman"/>
          <w:szCs w:val="24"/>
        </w:rPr>
        <w:t>Ευχαριστώ, κύριε Πρόεδρε.</w:t>
      </w:r>
    </w:p>
    <w:p w14:paraId="163C447C"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ένας συμπαθής συνάδελφος από την Αντιπολίτευση, λίγο πριν σε </w:t>
      </w:r>
      <w:r>
        <w:rPr>
          <w:rFonts w:eastAsia="Times New Roman" w:cs="Times New Roman"/>
          <w:szCs w:val="24"/>
        </w:rPr>
        <w:t xml:space="preserve">αυτό εδώ το Βήμα, είπε ότι δεν μπορεί να έχει εμπιστοσύνη στη δική μας Κυβέρνηση, γιατί είναι μια Κυβέρνηση, όπως την χαρακτήρισε, φαυλότητας. </w:t>
      </w:r>
    </w:p>
    <w:p w14:paraId="163C447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Είμαστε, λοιπόν, φαύλοι εμείς και δεν είναι φαύλοι αυτοί που οδήγησαν τη χώρα μας σε αυτό το κοινωνικό και οικον</w:t>
      </w:r>
      <w:r>
        <w:rPr>
          <w:rFonts w:eastAsia="Times New Roman" w:cs="Times New Roman"/>
          <w:szCs w:val="24"/>
        </w:rPr>
        <w:t>ομικό αδιέξοδο. Είμαστε φαύλοι εμείς και δεν είναι φαύλοι όσοι φιγουράρουν μέσω των κολλητών και των κουμπάρων τους στις λίστες των φορολογικών καταφυγίων ανά την υφήλιο. Είμαστε φαύλοι εμείς και δεν είναι φαύλοι όλοι εκείνοι, που κατ’ ομολογίαν τους, τα έ</w:t>
      </w:r>
      <w:r>
        <w:rPr>
          <w:rFonts w:eastAsia="Times New Roman" w:cs="Times New Roman"/>
          <w:szCs w:val="24"/>
        </w:rPr>
        <w:t xml:space="preserve">παιρναν από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Φαύλη, λοιπόν, η δική μας Κυβέρνηση και όχι εκείνες οι κυβερνήσεις που έδιναν δάνεια στους κολλητούς τους αέρα-πατέρα. Είμαστε φαύλοι, λοιπόν, εμείς και όχι εκείνοι, που φρόντιζαν να παίρνουν δάνεια τα κόμματά τους, χωρίς τραπεζικ</w:t>
      </w:r>
      <w:r>
        <w:rPr>
          <w:rFonts w:eastAsia="Times New Roman" w:cs="Times New Roman"/>
          <w:szCs w:val="24"/>
        </w:rPr>
        <w:t xml:space="preserve">ά κριτήρια και με μοναδική εγγύηση τα μελλοντικά, αμφισβητούμενα ποσοστά τους. </w:t>
      </w:r>
    </w:p>
    <w:p w14:paraId="163C447E"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Και ήταν όλα καλώς καμωμένα σε αυτή τη χώρα και στην Υπηρεσία Πολιτικής Αεροπορίας. Κι έρχεται σήμερα ο συνάδελφος εισηγητής της Αξιωματικής Αντιπολίτευσης, υπονοώντας δεν ξέρω</w:t>
      </w:r>
      <w:r>
        <w:rPr>
          <w:rFonts w:eastAsia="Times New Roman" w:cs="Times New Roman"/>
          <w:szCs w:val="24"/>
        </w:rPr>
        <w:t xml:space="preserve"> τι, να πει ότι σε αυτό το νομοσχέδιο προβλέπεται μια πολυδάπανη διαδικασία. Και ως ένα κόμμα των νοικοκυραίων, που νοικοκύρεψε αυτόν τον τόπο, δεν μπορεί να ανεχθεί τη σπατάλη και την κακοδιαχείριση του δημόσιου χρήματος. </w:t>
      </w:r>
    </w:p>
    <w:p w14:paraId="163C447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Να θυμίσουμε, λοιπόν: Ιανουάριος</w:t>
      </w:r>
      <w:r>
        <w:rPr>
          <w:rFonts w:eastAsia="Times New Roman" w:cs="Times New Roman"/>
          <w:szCs w:val="24"/>
        </w:rPr>
        <w:t xml:space="preserve"> 2014, Σώμα Επιθεωρητών Ελεγκτών Δημόσιας Διοίκησης, έρευνα στην Υπηρεσία Πολιτικής Αεροπορίας. Συμπέρασμα: όργιο σπατάλης στην ΥΠΑ. Χρεωμένα 95 εκατομμύρια ευρώ σε υπερωρίες. Και όπως λέει το Σώμα Επιθεωρητών Ελεγκτών Δημόσιας Διοίκησης, δίνονταν άδειες σ</w:t>
      </w:r>
      <w:r>
        <w:rPr>
          <w:rFonts w:eastAsia="Times New Roman" w:cs="Times New Roman"/>
          <w:szCs w:val="24"/>
        </w:rPr>
        <w:t xml:space="preserve">ε ημετέρους υπαλλήλους, που αποδεδειγμένα απουσίαζαν από τη δουλειά τους ή είχαν μετακίνηση σε μια άλλη υπηρεσία και έπαιρναν υπηρεσίες, επειδή λέει, υπηρετούσαν στην κεντρική υπηρεσία. Ας μην είμαστε, λοιπόν, υποκριτές. </w:t>
      </w:r>
    </w:p>
    <w:p w14:paraId="163C4480"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Καθυστέρησε, λέει, αυτή η Κυβέρνησ</w:t>
      </w:r>
      <w:r>
        <w:rPr>
          <w:rFonts w:eastAsia="Times New Roman"/>
          <w:szCs w:val="24"/>
        </w:rPr>
        <w:t xml:space="preserve">η εδώ κι ένα χρόνο, γιατί δεν έβαλε τάξη στην Υπηρεσία Πολιτικής Αεροπορίας όσον αφορά την εναρμόνισή της με τις διεθνείς συνθήκες και το </w:t>
      </w:r>
      <w:r>
        <w:rPr>
          <w:rFonts w:eastAsia="Times New Roman"/>
          <w:szCs w:val="24"/>
        </w:rPr>
        <w:t>Ε</w:t>
      </w:r>
      <w:r>
        <w:rPr>
          <w:rFonts w:eastAsia="Times New Roman"/>
          <w:szCs w:val="24"/>
        </w:rPr>
        <w:t xml:space="preserve">νωσιακό </w:t>
      </w:r>
      <w:r>
        <w:rPr>
          <w:rFonts w:eastAsia="Times New Roman"/>
          <w:szCs w:val="24"/>
        </w:rPr>
        <w:t>Δ</w:t>
      </w:r>
      <w:r>
        <w:rPr>
          <w:rFonts w:eastAsia="Times New Roman"/>
          <w:szCs w:val="24"/>
        </w:rPr>
        <w:t xml:space="preserve">ίκαιο. </w:t>
      </w:r>
    </w:p>
    <w:p w14:paraId="163C4481"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Τον Μάιο του 2011 έγινε έρευνα από την Ευρωπαϊκή Υπηρεσία Ασφάλειας Πτήσεων. Συμπέρασμα: Δεν τηρούντ</w:t>
      </w:r>
      <w:r>
        <w:rPr>
          <w:rFonts w:eastAsia="Times New Roman"/>
          <w:szCs w:val="24"/>
        </w:rPr>
        <w:t xml:space="preserve">αι οι κανόνες ασφάλειας πτήσεων, γεγονός που εκθέτει τη χώρα. Γίνονται, λέει, παρατυπίες που αφήνουν υπονοούμενα για μια παρέμβαση και ένα παραμάγαζο του πολιτικού και κομματικού συστήματος στην ΥΠΑ. </w:t>
      </w:r>
    </w:p>
    <w:p w14:paraId="163C4482"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Λοιπόν, επειδή λέγονται πάρα πολλά και προφανώς ο ρόλος</w:t>
      </w:r>
      <w:r>
        <w:rPr>
          <w:rFonts w:eastAsia="Times New Roman"/>
          <w:szCs w:val="24"/>
        </w:rPr>
        <w:t xml:space="preserve"> και της Αξιωματικής Αντιπολίτευσης, αλλά και της Αντιπολίτευσης γενικότερα είναι να κρίνει και να ελέγχει την Κυβέρνηση, καλό θα ήταν να είμαστε λίγο πιο προσεκτικοί. Το να κάνουμε αντιπολίτευση μόνο και μόνο για το μικροκομματικό μας όφελος μπορεί πολλές</w:t>
      </w:r>
      <w:r>
        <w:rPr>
          <w:rFonts w:eastAsia="Times New Roman"/>
          <w:szCs w:val="24"/>
        </w:rPr>
        <w:t xml:space="preserve"> φορές να οδηγεί σε επικίνδυνα μονοπάτια. </w:t>
      </w:r>
    </w:p>
    <w:p w14:paraId="163C4483"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Και παρ</w:t>
      </w:r>
      <w:r>
        <w:rPr>
          <w:rFonts w:eastAsia="Times New Roman"/>
          <w:szCs w:val="24"/>
        </w:rPr>
        <w:t xml:space="preserve">’ </w:t>
      </w:r>
      <w:r>
        <w:rPr>
          <w:rFonts w:eastAsia="Times New Roman"/>
          <w:szCs w:val="24"/>
        </w:rPr>
        <w:t>όλο που είναι ξεκάθαρο σε αυτό το νομοσχέδιο ότι μιλάμε για δημόσιο έλεγχο του εθνικού εναέριου χώρου, ακούγονται πάρα πολλά και αφήνονται πάρα πολλά υπονοούμενα. Όλο το προηγούμενο διάστημα με διάφορα δη</w:t>
      </w:r>
      <w:r>
        <w:rPr>
          <w:rFonts w:eastAsia="Times New Roman"/>
          <w:szCs w:val="24"/>
        </w:rPr>
        <w:t xml:space="preserve">μοσιεύματα, διάφοροι κύκλοι προσπαθούσανε να παραστήσουν τις Κασσάνδρες, τα αρνητικά σενάρια: «Ιδιωτικοποιείται η ΥΠΑ. Ξεπουλιέται ο εθνικός εναέριος χώρος». Υποχθόνια σενάρια ότι αυτή η Κυβέρνηση εξυπηρετεί ξένα συμφέροντα. </w:t>
      </w:r>
    </w:p>
    <w:p w14:paraId="163C4484"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Είτε, όμως, αρέσει, είτε δεν α</w:t>
      </w:r>
      <w:r>
        <w:rPr>
          <w:rFonts w:eastAsia="Times New Roman"/>
          <w:szCs w:val="24"/>
        </w:rPr>
        <w:t>ρέσει αυτή η Κυβέρνηση επιλέχθηκε για έναν συγκεκριμένο σκοπό και στον σκοπό αυτό είμαστε συνεπείς, παρά τις δυσκολίες και παρά τον δύσκολο δρόμο που έχουμε μπροστά μας.</w:t>
      </w:r>
    </w:p>
    <w:p w14:paraId="163C4485"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Φτάσανε στο σημείο να μας κατηγορούν για διαπλεκόμενους αυτοί που είκοσι επτά χρόνια α</w:t>
      </w:r>
      <w:r>
        <w:rPr>
          <w:rFonts w:eastAsia="Times New Roman"/>
          <w:szCs w:val="24"/>
        </w:rPr>
        <w:t xml:space="preserve">φήνανε την ανομία στο τηλεοπτικό τοπίο και κατηγορούν εμάς που δεν δώσαμε ούτε σαράντα οκτώ ώρες παράταση. </w:t>
      </w:r>
    </w:p>
    <w:p w14:paraId="163C4486"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 xml:space="preserve">Στο νομοσχέδιο, λοιπόν, αυτό εναρμονίζεται η κατάσταση στην Υπηρεσία Πολιτικής Αεροπορίας με αυτό που απαιτεί το </w:t>
      </w:r>
      <w:r>
        <w:rPr>
          <w:rFonts w:eastAsia="Times New Roman"/>
          <w:szCs w:val="24"/>
        </w:rPr>
        <w:t>Ε</w:t>
      </w:r>
      <w:r>
        <w:rPr>
          <w:rFonts w:eastAsia="Times New Roman"/>
          <w:szCs w:val="24"/>
        </w:rPr>
        <w:t xml:space="preserve">υρωπαϊκό και </w:t>
      </w:r>
      <w:r>
        <w:rPr>
          <w:rFonts w:eastAsia="Times New Roman"/>
          <w:szCs w:val="24"/>
        </w:rPr>
        <w:t>Δ</w:t>
      </w:r>
      <w:r>
        <w:rPr>
          <w:rFonts w:eastAsia="Times New Roman"/>
          <w:szCs w:val="24"/>
        </w:rPr>
        <w:t xml:space="preserve">ιεθνές </w:t>
      </w:r>
      <w:r>
        <w:rPr>
          <w:rFonts w:eastAsia="Times New Roman"/>
          <w:szCs w:val="24"/>
        </w:rPr>
        <w:t>Δ</w:t>
      </w:r>
      <w:r>
        <w:rPr>
          <w:rFonts w:eastAsia="Times New Roman"/>
          <w:szCs w:val="24"/>
        </w:rPr>
        <w:t>ίκαιο. Αντιμ</w:t>
      </w:r>
      <w:r>
        <w:rPr>
          <w:rFonts w:eastAsia="Times New Roman"/>
          <w:szCs w:val="24"/>
        </w:rPr>
        <w:t xml:space="preserve">ετωπίζονται τα νέα δεδομένα, ώστε να μπορέσουμε να είμαστε ανταγωνιστικοί στο διεθνές περιβάλλον. </w:t>
      </w:r>
    </w:p>
    <w:p w14:paraId="163C4487"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 xml:space="preserve">Η λειτουργία, παρά το ότι μέχρι τώρα πράγματι οι υπάλληλοι της ΥΠΑ έχουν προσφέρει πολλά, είχε προβλήματα και αυτά απαιτούν την αναδιάρθρωση της </w:t>
      </w:r>
      <w:r>
        <w:rPr>
          <w:rFonts w:eastAsia="Times New Roman"/>
          <w:szCs w:val="24"/>
        </w:rPr>
        <w:t>υ</w:t>
      </w:r>
      <w:r>
        <w:rPr>
          <w:rFonts w:eastAsia="Times New Roman"/>
          <w:szCs w:val="24"/>
        </w:rPr>
        <w:t xml:space="preserve">πηρεσίας, μια αναδιάρθρωση που με το παρόν νομοσχέδιο συστήνει έναν νέο εποπτικό φορέα, την Αρχή Πολιτικής Αεροπορίας. Και επίσης, αφήνει την Υπηρεσία Πολιτικής Αεροπορίας. Και οι δύο εταιρείες είναι σε δημόσια χέρια. </w:t>
      </w:r>
    </w:p>
    <w:p w14:paraId="163C4488"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Και να πούμε ότι η αυτονομία και το γ</w:t>
      </w:r>
      <w:r>
        <w:rPr>
          <w:rFonts w:eastAsia="Times New Roman"/>
          <w:szCs w:val="24"/>
        </w:rPr>
        <w:t xml:space="preserve">εγονός ότι πλέον δεν μπορεί να ταυτίζεται ο ελεγκτής με τον ελεγχόμενο, γεγονός που δημιουργεί και άλλου είδους διαπλοκές και συμφέροντα, φαίνεται χαρακτηριστικά από το πώς γίνεται η επιλογή του διοικητή της Αρχής Πολιτικής Αεροπορίας. </w:t>
      </w:r>
    </w:p>
    <w:p w14:paraId="163C4489"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Κι ένα τελευταίο, γ</w:t>
      </w:r>
      <w:r>
        <w:rPr>
          <w:rFonts w:eastAsia="Times New Roman"/>
          <w:szCs w:val="24"/>
        </w:rPr>
        <w:t xml:space="preserve">ιατί δεν μου το επιτρέπει ο χρόνος, αν και είναι πολλά που θα μπορούσαμε να πούμε: Εκείνο που εξασφαλίζεται σε αυτό το νομοσχέδιο είναι κατ’ αρχήν η εθνική μας κυριαρχία και κατά δεύτερο λόγο τα εργασιακά και ασφαλιστικά δικαιώματα των εργαζομένων που δεν </w:t>
      </w:r>
      <w:r>
        <w:rPr>
          <w:rFonts w:eastAsia="Times New Roman"/>
          <w:szCs w:val="24"/>
        </w:rPr>
        <w:t>κινδυνεύουν, παρ</w:t>
      </w:r>
      <w:r>
        <w:rPr>
          <w:rFonts w:eastAsia="Times New Roman"/>
          <w:szCs w:val="24"/>
        </w:rPr>
        <w:t xml:space="preserve">’ </w:t>
      </w:r>
      <w:r>
        <w:rPr>
          <w:rFonts w:eastAsia="Times New Roman"/>
          <w:szCs w:val="24"/>
        </w:rPr>
        <w:t>όλο που, όπως φάνηκε από την τοποθέτηση της Αξιωματικής Αντιπολίτευσης, δεν θα είχαν πρόβλημα σ</w:t>
      </w:r>
      <w:r>
        <w:rPr>
          <w:rFonts w:eastAsia="Times New Roman"/>
          <w:szCs w:val="24"/>
        </w:rPr>
        <w:t>ε</w:t>
      </w:r>
      <w:r>
        <w:rPr>
          <w:rFonts w:eastAsia="Times New Roman"/>
          <w:szCs w:val="24"/>
        </w:rPr>
        <w:t xml:space="preserve"> αυτό.</w:t>
      </w:r>
    </w:p>
    <w:p w14:paraId="163C448A"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Ευχαριστώ.</w:t>
      </w:r>
    </w:p>
    <w:p w14:paraId="163C448B" w14:textId="77777777" w:rsidR="004A774E" w:rsidRDefault="006F765D">
      <w:pPr>
        <w:tabs>
          <w:tab w:val="left" w:pos="2608"/>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63C448C" w14:textId="77777777" w:rsidR="004A774E" w:rsidRDefault="006F765D">
      <w:pPr>
        <w:tabs>
          <w:tab w:val="left" w:pos="2608"/>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Ευχαριστούμε, κυρία συνάδελφε.</w:t>
      </w:r>
    </w:p>
    <w:p w14:paraId="163C448D"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 xml:space="preserve">Ο συνάδελφος κ. </w:t>
      </w:r>
      <w:r>
        <w:rPr>
          <w:rFonts w:eastAsia="Times New Roman"/>
          <w:szCs w:val="24"/>
        </w:rPr>
        <w:t>Γιώργος Αμυράς από το Ποτάμι έχει τον λόγο.</w:t>
      </w:r>
    </w:p>
    <w:p w14:paraId="163C448E" w14:textId="77777777" w:rsidR="004A774E" w:rsidRDefault="006F765D">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Ευχαριστώ πολύ, κύριε Πρόεδρε.</w:t>
      </w:r>
    </w:p>
    <w:p w14:paraId="163C448F" w14:textId="77777777" w:rsidR="004A774E" w:rsidRDefault="006F765D">
      <w:pPr>
        <w:spacing w:line="600" w:lineRule="auto"/>
        <w:ind w:firstLine="720"/>
        <w:jc w:val="both"/>
        <w:rPr>
          <w:rFonts w:eastAsia="Times New Roman"/>
          <w:szCs w:val="24"/>
        </w:rPr>
      </w:pPr>
      <w:r>
        <w:rPr>
          <w:rFonts w:eastAsia="Times New Roman"/>
          <w:szCs w:val="24"/>
        </w:rPr>
        <w:t>Μακάρι η αγαπητή συνάδελφος που προηγήθηκε στο Βήμα -και η Κυβέρνησή της, βέβαια-, να έδειχνε την ίδια ευαισθησία για τα εργασιακά και ασφαλιστικά δικαιώματα και τω</w:t>
      </w:r>
      <w:r>
        <w:rPr>
          <w:rFonts w:eastAsia="Times New Roman"/>
          <w:szCs w:val="24"/>
        </w:rPr>
        <w:t>ν ανθρώπων που εργάζονται στον ιδιωτικό τομέα. Μακάρι! Όμως μη ζητάμε και πολλά.</w:t>
      </w:r>
    </w:p>
    <w:p w14:paraId="163C4490" w14:textId="77777777" w:rsidR="004A774E" w:rsidRDefault="006F765D">
      <w:pPr>
        <w:spacing w:line="600" w:lineRule="auto"/>
        <w:ind w:firstLine="720"/>
        <w:jc w:val="both"/>
        <w:rPr>
          <w:rFonts w:eastAsia="Times New Roman"/>
          <w:szCs w:val="24"/>
        </w:rPr>
      </w:pPr>
      <w:r>
        <w:rPr>
          <w:rFonts w:eastAsia="Times New Roman"/>
          <w:szCs w:val="24"/>
        </w:rPr>
        <w:t>Κυρίες και κύριοι Υπουργοί, μας φέρνετε πάλι με τη διαδικασία του κατεπείγοντος ένα νομοσχέδιο, το οποίο εντάσσεται στα λεγόμενα «προαπαιτούμενα», για να κλείσει η πρώτη αξιολ</w:t>
      </w:r>
      <w:r>
        <w:rPr>
          <w:rFonts w:eastAsia="Times New Roman"/>
          <w:szCs w:val="24"/>
        </w:rPr>
        <w:t>όγηση. Φαντάζομαι ξέρετε πότε θα έπρεπε να έχει κλείσει η πρώτη αξιολόγηση. Τον Οκτώβριο. Όχι τον φετινό, τον περυσινό. Ο Πρωθυπουργός, αμέσως μετά την επανεκλογή του τον Σεπτέμβριο του 2015 είχε πει ότι «μέσα σε έναν μήνα η αξιολόγηση πρέπει και θα κλείσε</w:t>
      </w:r>
      <w:r>
        <w:rPr>
          <w:rFonts w:eastAsia="Times New Roman"/>
          <w:szCs w:val="24"/>
        </w:rPr>
        <w:t>ι». Το είχε πει από αυτό εδώ το Βήμα της Βουλής.</w:t>
      </w:r>
    </w:p>
    <w:p w14:paraId="163C4491" w14:textId="77777777" w:rsidR="004A774E" w:rsidRDefault="006F765D">
      <w:pPr>
        <w:spacing w:line="600" w:lineRule="auto"/>
        <w:ind w:firstLine="720"/>
        <w:jc w:val="both"/>
        <w:rPr>
          <w:rFonts w:eastAsia="Times New Roman"/>
          <w:szCs w:val="24"/>
        </w:rPr>
      </w:pPr>
      <w:r>
        <w:rPr>
          <w:rFonts w:eastAsia="Times New Roman"/>
          <w:szCs w:val="24"/>
        </w:rPr>
        <w:t>Ένας χρόνος, λοιπόν, αδράνειας, ένας χρόνος ολιγωρίας. Συντάξατε μετά από δώδεκα μήνες ένα νομοσχέδιο και μας το φέρνετε να το ψηφίσουμε με τη διαδικασία «ψεκάστε, σκουπίστε, τελειώσατε», τη διαδικασία του κ</w:t>
      </w:r>
      <w:r>
        <w:rPr>
          <w:rFonts w:eastAsia="Times New Roman"/>
          <w:szCs w:val="24"/>
        </w:rPr>
        <w:t xml:space="preserve">ατεπείγοντος. Δεν είναι, όμως, η πρώτη φορά. Θέλω να θυμίσω, ιδιαιτέρως στους αγαπητούς συναδέλφους του ΣΥΡΙΖΑ, ότι μέχρι στιγμής -ακούστε τα παράσημά σας στην κακή νομοθέτηση!-, έχετε φέρει δεκαέξι πράξεις νομοθετικού περιεχομένου. Η </w:t>
      </w:r>
      <w:r>
        <w:rPr>
          <w:rFonts w:eastAsia="Times New Roman"/>
          <w:szCs w:val="24"/>
        </w:rPr>
        <w:t>κ</w:t>
      </w:r>
      <w:r>
        <w:rPr>
          <w:rFonts w:eastAsia="Times New Roman"/>
          <w:szCs w:val="24"/>
        </w:rPr>
        <w:t>υβέρνηση Σαμαρά ξέρε</w:t>
      </w:r>
      <w:r>
        <w:rPr>
          <w:rFonts w:eastAsia="Times New Roman"/>
          <w:szCs w:val="24"/>
        </w:rPr>
        <w:t xml:space="preserve">τε πόσες είχε φέρει; Τέσσερις. Η </w:t>
      </w:r>
      <w:r>
        <w:rPr>
          <w:rFonts w:eastAsia="Times New Roman"/>
          <w:szCs w:val="24"/>
        </w:rPr>
        <w:t>κ</w:t>
      </w:r>
      <w:r>
        <w:rPr>
          <w:rFonts w:eastAsia="Times New Roman"/>
          <w:szCs w:val="24"/>
        </w:rPr>
        <w:t>υβέρνηση Γεωργίου Παπανδρέου ξέρετε πόσες είχε φέρει; Τρεις. Εσείς έχετε φέρει δεκαέξι.</w:t>
      </w:r>
    </w:p>
    <w:p w14:paraId="163C4492" w14:textId="77777777" w:rsidR="004A774E" w:rsidRDefault="006F765D">
      <w:pPr>
        <w:spacing w:line="600" w:lineRule="auto"/>
        <w:ind w:firstLine="720"/>
        <w:jc w:val="both"/>
        <w:rPr>
          <w:rFonts w:eastAsia="Times New Roman"/>
          <w:szCs w:val="24"/>
        </w:rPr>
      </w:pPr>
      <w:r>
        <w:rPr>
          <w:rFonts w:eastAsia="Times New Roman"/>
          <w:b/>
          <w:szCs w:val="24"/>
        </w:rPr>
        <w:t>ΚΩΝΣΤΑΝΤΙΝΟΣ ΤΑΣΟΥΛΑΣ:</w:t>
      </w:r>
      <w:r>
        <w:rPr>
          <w:rFonts w:eastAsia="Times New Roman"/>
          <w:szCs w:val="24"/>
        </w:rPr>
        <w:t xml:space="preserve"> Η Κυβέρνηση Πιπινέλη, δύο!</w:t>
      </w:r>
    </w:p>
    <w:p w14:paraId="163C4493" w14:textId="77777777" w:rsidR="004A774E" w:rsidRDefault="006F765D">
      <w:pPr>
        <w:spacing w:line="600" w:lineRule="auto"/>
        <w:ind w:firstLine="720"/>
        <w:jc w:val="both"/>
        <w:rPr>
          <w:rFonts w:eastAsia="Times New Roman"/>
          <w:szCs w:val="24"/>
        </w:rPr>
      </w:pPr>
      <w:r>
        <w:rPr>
          <w:rFonts w:eastAsia="Times New Roman"/>
          <w:szCs w:val="24"/>
        </w:rPr>
        <w:t xml:space="preserve"> </w:t>
      </w:r>
      <w:r>
        <w:rPr>
          <w:rFonts w:eastAsia="Times New Roman"/>
          <w:b/>
          <w:szCs w:val="24"/>
        </w:rPr>
        <w:t>ΓΕΩΡΓΙΟΣ ΑΜΥΡΑΣ:</w:t>
      </w:r>
      <w:r>
        <w:rPr>
          <w:rFonts w:eastAsia="Times New Roman"/>
          <w:szCs w:val="24"/>
        </w:rPr>
        <w:t xml:space="preserve"> Η Κυβέρνηση Πιπινέλη δύο, μου λέει ο κ. Τασούλας. Μάλιστα!</w:t>
      </w:r>
    </w:p>
    <w:p w14:paraId="163C4494" w14:textId="77777777" w:rsidR="004A774E" w:rsidRDefault="006F765D">
      <w:pPr>
        <w:spacing w:line="600" w:lineRule="auto"/>
        <w:ind w:firstLine="720"/>
        <w:jc w:val="both"/>
        <w:rPr>
          <w:rFonts w:eastAsia="Times New Roman"/>
          <w:szCs w:val="24"/>
        </w:rPr>
      </w:pPr>
      <w:r>
        <w:rPr>
          <w:rFonts w:eastAsia="Times New Roman"/>
          <w:szCs w:val="24"/>
        </w:rPr>
        <w:t>Με αυτέ</w:t>
      </w:r>
      <w:r>
        <w:rPr>
          <w:rFonts w:eastAsia="Times New Roman"/>
          <w:szCs w:val="24"/>
        </w:rPr>
        <w:t>ς, λοιπόν, τις μεθόδους έχετε γίνει ένα πρότυπο κακής νομοθέτησης, κακής διακυβέρνησης, κύριοι Υπουργοί. Αυτή η νομοθεσία, όπως μας τη φέρνετε μέσα σε λίγες ώρες, μας την παρουσιάζετε με κυρίως στρεβλό τρόπο και μας λέτε «ψηφίστε μέσα σε δώδεκα ώρες», με τ</w:t>
      </w:r>
      <w:r>
        <w:rPr>
          <w:rFonts w:eastAsia="Times New Roman"/>
          <w:szCs w:val="24"/>
        </w:rPr>
        <w:t>εχνικά κείμενα, υπομνήματα, παραρτήματα γεμάτα με τεχνικούς όρους, μόνο υποψίες μπορεί να γεννήσει για τους στόχους της δικής σας νομοθέτησης. Από την άλλη, εγώ μπορώ να σας δικαιολογήσω για το κατεπείγον. Δεδομένου τού ότι αυτό το νομοσχέδιο αποτελεί προϋ</w:t>
      </w:r>
      <w:r>
        <w:rPr>
          <w:rFonts w:eastAsia="Times New Roman"/>
          <w:szCs w:val="24"/>
        </w:rPr>
        <w:t xml:space="preserve">πόθεση για την ολοκλήρωση της παραχώρησης των δεκατεσσάρων αεροδρομίων στη </w:t>
      </w:r>
      <w:r>
        <w:rPr>
          <w:rFonts w:eastAsia="Times New Roman"/>
          <w:szCs w:val="24"/>
        </w:rPr>
        <w:t>«</w:t>
      </w:r>
      <w:r>
        <w:rPr>
          <w:rFonts w:eastAsia="Times New Roman"/>
          <w:szCs w:val="24"/>
          <w:lang w:val="en-US"/>
        </w:rPr>
        <w:t>FRAPORT</w:t>
      </w:r>
      <w:r>
        <w:rPr>
          <w:rFonts w:eastAsia="Times New Roman"/>
          <w:szCs w:val="24"/>
        </w:rPr>
        <w:t>»</w:t>
      </w:r>
      <w:r>
        <w:rPr>
          <w:rFonts w:eastAsia="Times New Roman"/>
          <w:szCs w:val="24"/>
        </w:rPr>
        <w:t>, στους Γερμανούς, μάλλον δεν κρατιέστε. Δεν κρατιέστε και θέλετε γρήγορα να δώσετε τα αεροδρόμια στους Γερμανούς, δείχνοντας ότι επιτέλους η μετάλλαξή σας αρχίζει να γίνετ</w:t>
      </w:r>
      <w:r>
        <w:rPr>
          <w:rFonts w:eastAsia="Times New Roman"/>
          <w:szCs w:val="24"/>
        </w:rPr>
        <w:t>αι προφανής και στα δικά σας μάτια.</w:t>
      </w:r>
    </w:p>
    <w:p w14:paraId="163C4495" w14:textId="77777777" w:rsidR="004A774E" w:rsidRDefault="006F765D">
      <w:pPr>
        <w:spacing w:line="600" w:lineRule="auto"/>
        <w:ind w:firstLine="720"/>
        <w:jc w:val="both"/>
        <w:rPr>
          <w:rFonts w:eastAsia="Times New Roman"/>
          <w:szCs w:val="24"/>
        </w:rPr>
      </w:pPr>
      <w:r>
        <w:rPr>
          <w:rFonts w:eastAsia="Times New Roman"/>
          <w:szCs w:val="24"/>
        </w:rPr>
        <w:t xml:space="preserve">Όμως, η συζήτηση του νομοσχεδίου γίνεται σε μια περίοδο κατά την οποία οι βασικοί θεσμοί της </w:t>
      </w:r>
      <w:r>
        <w:rPr>
          <w:rFonts w:eastAsia="Times New Roman"/>
          <w:szCs w:val="24"/>
        </w:rPr>
        <w:t>δ</w:t>
      </w:r>
      <w:r>
        <w:rPr>
          <w:rFonts w:eastAsia="Times New Roman"/>
          <w:szCs w:val="24"/>
        </w:rPr>
        <w:t xml:space="preserve">ημοκρατίας, όπως είναι η </w:t>
      </w:r>
      <w:r>
        <w:rPr>
          <w:rFonts w:eastAsia="Times New Roman"/>
          <w:szCs w:val="24"/>
        </w:rPr>
        <w:t>δ</w:t>
      </w:r>
      <w:r>
        <w:rPr>
          <w:rFonts w:eastAsia="Times New Roman"/>
          <w:szCs w:val="24"/>
        </w:rPr>
        <w:t xml:space="preserve">ικαιοσύνη και οι ανεξάρτητες αρχές παρουσιάζουν εικόνες διχασμού που μας προβληματίζουν όλους. Η </w:t>
      </w:r>
      <w:r>
        <w:rPr>
          <w:rFonts w:eastAsia="Times New Roman"/>
          <w:szCs w:val="24"/>
        </w:rPr>
        <w:t>δ</w:t>
      </w:r>
      <w:r>
        <w:rPr>
          <w:rFonts w:eastAsia="Times New Roman"/>
          <w:szCs w:val="24"/>
        </w:rPr>
        <w:t>ικ</w:t>
      </w:r>
      <w:r>
        <w:rPr>
          <w:rFonts w:eastAsia="Times New Roman"/>
          <w:szCs w:val="24"/>
        </w:rPr>
        <w:t xml:space="preserve">αιοσύνη δεν έχει κανέναν, μα κανέναν ρόλο στην πολιτική ζωή και το αντίστροφο. Καμμία κυβερνητική παρέμβαση στη </w:t>
      </w:r>
      <w:r>
        <w:rPr>
          <w:rFonts w:eastAsia="Times New Roman"/>
          <w:szCs w:val="24"/>
        </w:rPr>
        <w:t>δ</w:t>
      </w:r>
      <w:r>
        <w:rPr>
          <w:rFonts w:eastAsia="Times New Roman"/>
          <w:szCs w:val="24"/>
        </w:rPr>
        <w:t>ικαιοσύνη δεν μπορεί να γίνει δεκτή από κανένα κόμμα, από κανέναν πολίτη που σέβεται τον εαυτό του και σέβεται τη δημοκρατία σε αυτόν τον τόπο.</w:t>
      </w:r>
    </w:p>
    <w:p w14:paraId="163C4496" w14:textId="77777777" w:rsidR="004A774E" w:rsidRDefault="006F765D">
      <w:pPr>
        <w:spacing w:line="600" w:lineRule="auto"/>
        <w:ind w:firstLine="720"/>
        <w:jc w:val="both"/>
        <w:rPr>
          <w:rFonts w:eastAsia="Times New Roman"/>
          <w:szCs w:val="24"/>
        </w:rPr>
      </w:pPr>
      <w:r>
        <w:rPr>
          <w:rFonts w:eastAsia="Times New Roman"/>
          <w:szCs w:val="24"/>
        </w:rPr>
        <w:t xml:space="preserve">Η διάκριση, όμως, των εξουσιών δυστυχώς γίνεται ολοένα και πιο δυσχερής τη σήμερον ημέρα. Η ευθύνη ανήκει και στις δύο πλευρές. Ακούσαμε σήμερα τον Πρωθυπουργό κ. Τσίπρα στη συνάντησή του με τους ανώτατους δικαστές να απολογείται για την καθυστέρηση μιας </w:t>
      </w:r>
      <w:r>
        <w:rPr>
          <w:rFonts w:eastAsia="Times New Roman"/>
          <w:szCs w:val="24"/>
        </w:rPr>
        <w:t xml:space="preserve">εβδομάδας στην πραγματοποίηση αυτού του ραντεβού. Με αντικείμενο την ανεξαρτησία της </w:t>
      </w:r>
      <w:r>
        <w:rPr>
          <w:rFonts w:eastAsia="Times New Roman"/>
          <w:szCs w:val="24"/>
        </w:rPr>
        <w:t>δ</w:t>
      </w:r>
      <w:r>
        <w:rPr>
          <w:rFonts w:eastAsia="Times New Roman"/>
          <w:szCs w:val="24"/>
        </w:rPr>
        <w:t xml:space="preserve">ικαιοσύνης; Όχι. Το μισθολόγιο των δικαστών. </w:t>
      </w:r>
    </w:p>
    <w:p w14:paraId="163C4497" w14:textId="77777777" w:rsidR="004A774E" w:rsidRDefault="006F765D">
      <w:pPr>
        <w:spacing w:line="600" w:lineRule="auto"/>
        <w:ind w:firstLine="720"/>
        <w:jc w:val="both"/>
        <w:rPr>
          <w:rFonts w:eastAsia="Times New Roman"/>
          <w:szCs w:val="24"/>
        </w:rPr>
      </w:pPr>
      <w:r>
        <w:rPr>
          <w:rFonts w:eastAsia="Times New Roman"/>
          <w:szCs w:val="24"/>
        </w:rPr>
        <w:t>Δεν βρήκε καμμία συγνώμη ο κ. Τσίπρας να πει στους συνταξιούχους, οι οποίοι έφαγαν τα χημικά και τις γκλομπιές. Καμμία συγνώ</w:t>
      </w:r>
      <w:r>
        <w:rPr>
          <w:rFonts w:eastAsia="Times New Roman"/>
          <w:szCs w:val="24"/>
        </w:rPr>
        <w:t xml:space="preserve">μη εκεί; Καμμία ευαισθησία από τον Πρωθυπουργό για τους συνταξιούχους; Ούτε, βέβαια, ακούσαμε από εκείνον καμμία διαβεβαίωση για τις συντάξεις τους στο μέλλον, ότι δεν θα υποστούν και άλλη μείωση κι άλλο τσεκούρωμα. </w:t>
      </w:r>
    </w:p>
    <w:p w14:paraId="163C4498" w14:textId="77777777" w:rsidR="004A774E" w:rsidRDefault="006F765D">
      <w:pPr>
        <w:spacing w:line="600" w:lineRule="auto"/>
        <w:ind w:firstLine="720"/>
        <w:jc w:val="both"/>
        <w:rPr>
          <w:rFonts w:eastAsia="Times New Roman"/>
          <w:szCs w:val="24"/>
        </w:rPr>
      </w:pPr>
      <w:r>
        <w:rPr>
          <w:rFonts w:eastAsia="Times New Roman"/>
          <w:szCs w:val="24"/>
        </w:rPr>
        <w:t>Από την άλλη, οι ανώτατοι δικαστές εκπρ</w:t>
      </w:r>
      <w:r>
        <w:rPr>
          <w:rFonts w:eastAsia="Times New Roman"/>
          <w:szCs w:val="24"/>
        </w:rPr>
        <w:t xml:space="preserve">οσωπούν τον θεσμό της </w:t>
      </w:r>
      <w:r>
        <w:rPr>
          <w:rFonts w:eastAsia="Times New Roman"/>
          <w:szCs w:val="24"/>
        </w:rPr>
        <w:t>δ</w:t>
      </w:r>
      <w:r>
        <w:rPr>
          <w:rFonts w:eastAsia="Times New Roman"/>
          <w:szCs w:val="24"/>
        </w:rPr>
        <w:t xml:space="preserve">ικαιοσύνης και δεν πρέπει να γεννιέται και να βγαίνει από μέσα τους ο «συνδικαλιστής». Το κράτος δικαίου επιβάλλει να απονέμεται η </w:t>
      </w:r>
      <w:r>
        <w:rPr>
          <w:rFonts w:eastAsia="Times New Roman"/>
          <w:szCs w:val="24"/>
        </w:rPr>
        <w:t>δ</w:t>
      </w:r>
      <w:r>
        <w:rPr>
          <w:rFonts w:eastAsia="Times New Roman"/>
          <w:szCs w:val="24"/>
        </w:rPr>
        <w:t xml:space="preserve">ικαιοσύνη με βάση τους νόμους, το Σύνταγμα και όχι με βάση τον σφυγμό της κοινωνίας. Κύριοι δικαστές </w:t>
      </w:r>
      <w:r>
        <w:rPr>
          <w:rFonts w:eastAsia="Times New Roman"/>
          <w:szCs w:val="24"/>
        </w:rPr>
        <w:t>και κύριε Πρόεδρε του Συμβουλίου της Επικρατείας, σας θέλουμε δικαστές και όχι δημοσκόπους. Δεν μπορείτε να λέτε ότι δεν δικάζετε, γιατί το κλίμα της κοινωνίας είναι οξυμμένο. Τότε, δεν κάνετε γι’ αυτή τη δουλειά. Κάντε μια άλλη δουλειά που να έχει λιγότερ</w:t>
      </w:r>
      <w:r>
        <w:rPr>
          <w:rFonts w:eastAsia="Times New Roman"/>
          <w:szCs w:val="24"/>
        </w:rPr>
        <w:t>ο στρες.</w:t>
      </w:r>
    </w:p>
    <w:p w14:paraId="163C4499" w14:textId="77777777" w:rsidR="004A774E" w:rsidRDefault="006F765D">
      <w:pPr>
        <w:spacing w:line="600" w:lineRule="auto"/>
        <w:ind w:firstLine="720"/>
        <w:jc w:val="both"/>
        <w:rPr>
          <w:rFonts w:eastAsia="Times New Roman"/>
          <w:szCs w:val="24"/>
        </w:rPr>
      </w:pPr>
      <w:r>
        <w:rPr>
          <w:rFonts w:eastAsia="Times New Roman"/>
          <w:szCs w:val="24"/>
        </w:rPr>
        <w:t>Το νομοσχέδιο, λοιπόν, έρχεται σε μια περίοδο κατά την οποία τα νοικοκυριά στενάζουν, με την υπερφορολόγηση, με τις μειώσεις μισθών, τις μειώσεις συντάξεων και το Υπουργείο Οικονομικών θριαμβολογεί, λέγοντας «κοιτάξτε! Ένα δισεκατομμύριο ευρώ περι</w:t>
      </w:r>
      <w:r>
        <w:rPr>
          <w:rFonts w:eastAsia="Times New Roman"/>
          <w:szCs w:val="24"/>
        </w:rPr>
        <w:t>σσότερα έσοδα». Μάλιστα. Τότε γιατί αφήνετε τα ασφαλιστικά ταμεία να σπάνε τους κουμπαράδες, που έχουν αποθηκευμένο απόθεμα για τις συντάξεις του μέλλοντος; Δεν συμβαδίζουν αυτά τα δύο. Αν πράγματι έχουμε υπέρβαση εσόδων, ενός δισεκατομμυρίου, τότε είναι α</w:t>
      </w:r>
      <w:r>
        <w:rPr>
          <w:rFonts w:eastAsia="Times New Roman"/>
          <w:szCs w:val="24"/>
        </w:rPr>
        <w:t>δικαιολόγητο τα ασφαλιστικά ταμεία να βρίσκονται στο κόκκινο και να αναζητούν πρόσθετους πόρους.</w:t>
      </w:r>
    </w:p>
    <w:p w14:paraId="163C449A"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Κάντε μεταφορά κονδυλίων από τα υπερβάλλοντα έσοδα στα αποθεματικά των ταμείων! Απλά μαθηματικά!</w:t>
      </w:r>
    </w:p>
    <w:p w14:paraId="163C449B"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σας θυμίζω, κυρίες και κύριοι συνάδελφοι -και κύριε Πρόεδρε, την ανοχή σας για μισό λεπτό- ότι ο κ. Τσίπρας πέρυσι το Πάσχα μάς είχε υποσχεθεί την ανάσταση της οικονομίας. Αντί για χαρμόσυνα νέα από τότε βλέπουμε τους συνταξιούχους να κλαίνε μπροστ</w:t>
      </w:r>
      <w:r>
        <w:rPr>
          <w:rFonts w:eastAsia="Times New Roman" w:cs="Times New Roman"/>
          <w:szCs w:val="24"/>
        </w:rPr>
        <w:t xml:space="preserve">ά από τα </w:t>
      </w:r>
      <w:r>
        <w:rPr>
          <w:rFonts w:eastAsia="Times New Roman" w:cs="Times New Roman"/>
          <w:szCs w:val="24"/>
          <w:lang w:val="en-US"/>
        </w:rPr>
        <w:t>ATM</w:t>
      </w:r>
      <w:r>
        <w:rPr>
          <w:rFonts w:eastAsia="Times New Roman" w:cs="Times New Roman"/>
          <w:szCs w:val="24"/>
        </w:rPr>
        <w:t xml:space="preserve">, την ακρίβεια στα προϊόντα λόγω του αυξημένου ΦΠΑ, που είναι δικό σας κατόρθωμα, να πηγαίνει στα ύψη, τους φόρους να γονατίζουν νοικοκυριά και επιχειρήσεις. </w:t>
      </w:r>
    </w:p>
    <w:p w14:paraId="163C449C"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ανάσταση μετατέθηκε για το 2017, αλλά ποιος –πείτε μου!- μπορεί να πιστέψει ότι οι </w:t>
      </w:r>
      <w:r>
        <w:rPr>
          <w:rFonts w:eastAsia="Times New Roman" w:cs="Times New Roman"/>
          <w:szCs w:val="24"/>
        </w:rPr>
        <w:t>στόχοι της Κυβέρνησης θα επιτευχθούν, όταν από 1</w:t>
      </w:r>
      <w:r>
        <w:rPr>
          <w:rFonts w:eastAsia="Times New Roman" w:cs="Times New Roman"/>
          <w:szCs w:val="24"/>
          <w:vertAlign w:val="superscript"/>
        </w:rPr>
        <w:t>ης</w:t>
      </w:r>
      <w:r>
        <w:rPr>
          <w:rFonts w:eastAsia="Times New Roman" w:cs="Times New Roman"/>
          <w:szCs w:val="24"/>
        </w:rPr>
        <w:t xml:space="preserve"> Ιανουαρίου έρχεται νέο κύμα αύξησης άμεσων και έμμεσων φόρων; Το καφεδάκι που πίνουμε, ακόμα και αυτό, θα είναι 50% πιο ακριβό. Αν είναι δυνατόν! Τα καφεκοπτεία –ξέρετε- κλείνουν και είναι πιο φθηνός ο εισ</w:t>
      </w:r>
      <w:r>
        <w:rPr>
          <w:rFonts w:eastAsia="Times New Roman" w:cs="Times New Roman"/>
          <w:szCs w:val="24"/>
        </w:rPr>
        <w:t xml:space="preserve">αγόμενος καφές σε κάψουλα από τον εισαγόμενο καφέ, που όμως μετά έχει μια προστιθέμενη εγχώρια αξία, διότι τα καφεκοπτεία λειτουργούν ως μια μονάδα, ως μια αλυσίδα παραγωγής. </w:t>
      </w:r>
    </w:p>
    <w:p w14:paraId="163C449D"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Τέλος, κυρίες και κύριοι συνάδελφοι, το βασικό πρόβλημα της Κυβέρνησης είναι ότι</w:t>
      </w:r>
      <w:r>
        <w:rPr>
          <w:rFonts w:eastAsia="Times New Roman" w:cs="Times New Roman"/>
          <w:szCs w:val="24"/>
        </w:rPr>
        <w:t xml:space="preserve"> δεν πιστεύει στην πολιτική της, δεν πιστεύει σε τίποτε από αυτά που νομοθετεί, γι’ αυτό τα κάνει τσάτρα πάτρα, γι’ αυτό τα φέρνει πάντα τελευταία στιγμή, γι’ αυτό μετά στην πράξη δεν μπορεί να εφαρμόσει τίποτε από αυτά που είναι υποχρεωμένη να κάνει. </w:t>
      </w:r>
    </w:p>
    <w:p w14:paraId="163C449E"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Ζεί</w:t>
      </w:r>
      <w:r>
        <w:rPr>
          <w:rFonts w:eastAsia="Times New Roman" w:cs="Times New Roman"/>
          <w:szCs w:val="24"/>
        </w:rPr>
        <w:t xml:space="preserve">τε, κυρίες και κύριοι της Κυβέρνησης των ΣΥΡΙΖΑ-ΑΝΕΛ, την αυταπάτη των καθυστερήσεων, της αέναης και κατά τα άλλα υπερήφανης διαπραγμάτευσης που μας έχει οδηγήσει πιο βαθιά στο πηγάδι από ό,τι ήμασταν πριν από δύο και τρία χρόνια. </w:t>
      </w:r>
    </w:p>
    <w:p w14:paraId="163C449F"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Τέλος, ο μόνος που σας δ</w:t>
      </w:r>
      <w:r>
        <w:rPr>
          <w:rFonts w:eastAsia="Times New Roman" w:cs="Times New Roman"/>
          <w:szCs w:val="24"/>
        </w:rPr>
        <w:t xml:space="preserve">ιαβεβαιώ ότι δεν μπορεί και δεν επιτρέπει άλλο στον εαυτό του να ζει με αυταπάτες είναι ο ελληνικός λαός, οι πολίτες, που πληρώνουν τον λογαριασμό της αποτυχίας της Κυβέρνησης ΣΥΡΙΖΑ-ΑΝΕΛ. </w:t>
      </w:r>
    </w:p>
    <w:p w14:paraId="163C44A0"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63C44A1" w14:textId="77777777" w:rsidR="004A774E" w:rsidRDefault="006F765D">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163C44A2"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Αμυρά. </w:t>
      </w:r>
    </w:p>
    <w:p w14:paraId="163C44A3"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Θανάσης Θεοχαρόπουλος, Κοινοβουλευτικός Εκπρόσωπος της Δημοκρατικής Συμπαράταξης. </w:t>
      </w:r>
    </w:p>
    <w:p w14:paraId="163C44A4"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για δέκα λεπτά. </w:t>
      </w:r>
    </w:p>
    <w:p w14:paraId="163C44A5" w14:textId="77777777" w:rsidR="004A774E" w:rsidRDefault="006F765D">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t xml:space="preserve">ΑΘΑΝΑΣΙΟΣ ΘΕΟΧΑΡΟΠΟΥΛΟΣ: </w:t>
      </w:r>
      <w:r>
        <w:rPr>
          <w:rFonts w:eastAsia="Times New Roman" w:cs="Times New Roman"/>
          <w:szCs w:val="24"/>
        </w:rPr>
        <w:t>Κύρ</w:t>
      </w:r>
      <w:r>
        <w:rPr>
          <w:rFonts w:eastAsia="Times New Roman" w:cs="Times New Roman"/>
          <w:szCs w:val="24"/>
        </w:rPr>
        <w:t>ιε Υπουργέ, κύριοι Βουλευτές, πριν έρθω στα εξειδικευμένα θέματα του νομοσχεδίου, να δούμε λίγο σε ποιο περιβάλλον συζητάμε το συγκεκριμένο νομοσχέδιο. Η κατάσταση στην οικονομία, η κατάσταση στην κοινωνία πάει προς το χειρότερο. Αυτή είναι η πραγματικότητ</w:t>
      </w:r>
      <w:r>
        <w:rPr>
          <w:rFonts w:eastAsia="Times New Roman" w:cs="Times New Roman"/>
          <w:szCs w:val="24"/>
        </w:rPr>
        <w:t>α. Η κοινωνία βοά. Μας παρακολουθεί, μας βλέπει. Τα νοικοκυριά δεν μπορούν να τα βγάλουν πέρα αυτή τη στιγμή, διότι η μόνη οικονομική πολιτική που ασκείται είναι φόροι πάνω στους φόρους. Οι μικρομεσαίες επιχειρήσεις έχουν τα ίδια ακριβώς προβλήματα. Κανένα</w:t>
      </w:r>
      <w:r>
        <w:rPr>
          <w:rFonts w:eastAsia="Times New Roman" w:cs="Times New Roman"/>
          <w:szCs w:val="24"/>
        </w:rPr>
        <w:t xml:space="preserve"> σχέδιο παραγωγικής ανασυγκρότησης εδώ και είκοσι μήνες δεν έχει αναπτυχθεί από τη </w:t>
      </w:r>
      <w:r>
        <w:rPr>
          <w:rFonts w:eastAsia="Times New Roman" w:cs="Times New Roman"/>
          <w:szCs w:val="24"/>
        </w:rPr>
        <w:t>σ</w:t>
      </w:r>
      <w:r>
        <w:rPr>
          <w:rFonts w:eastAsia="Times New Roman" w:cs="Times New Roman"/>
          <w:szCs w:val="24"/>
        </w:rPr>
        <w:t xml:space="preserve">υγκυβέρνηση ΣΥΡΙΖΑ-Ανεξαρτήτων Ελλήνων -κανένα!- κι η ανεργία δεν αντιμετωπίζεται. Παρουσιάζεται μια τεχνητή πραγματικότητα, </w:t>
      </w:r>
      <w:r>
        <w:rPr>
          <w:rFonts w:eastAsia="Times New Roman" w:cs="Times New Roman"/>
          <w:szCs w:val="24"/>
        </w:rPr>
        <w:t xml:space="preserve">δείχνετε </w:t>
      </w:r>
      <w:r>
        <w:rPr>
          <w:rFonts w:eastAsia="Times New Roman" w:cs="Times New Roman"/>
          <w:szCs w:val="24"/>
        </w:rPr>
        <w:t xml:space="preserve">ορισμένες </w:t>
      </w:r>
      <w:r>
        <w:rPr>
          <w:rFonts w:eastAsia="Times New Roman" w:cs="Times New Roman"/>
          <w:szCs w:val="24"/>
        </w:rPr>
        <w:t xml:space="preserve">μόνο </w:t>
      </w:r>
      <w:r>
        <w:rPr>
          <w:rFonts w:eastAsia="Times New Roman" w:cs="Times New Roman"/>
          <w:szCs w:val="24"/>
        </w:rPr>
        <w:t>θέσεις μερικής απασχόλη</w:t>
      </w:r>
      <w:r>
        <w:rPr>
          <w:rFonts w:eastAsia="Times New Roman" w:cs="Times New Roman"/>
          <w:szCs w:val="24"/>
        </w:rPr>
        <w:t xml:space="preserve">σης που δημιουργούνται, οι οποίες δεν λύνουν το πρόβλημα. Συνεχίζουμε να έχουμε το υψηλότερο ποσοστό ανεργίας στην </w:t>
      </w:r>
      <w:r>
        <w:rPr>
          <w:rFonts w:eastAsia="Times New Roman"/>
          <w:szCs w:val="24"/>
        </w:rPr>
        <w:t>Ευρωπαϊκή Ένωση.</w:t>
      </w:r>
    </w:p>
    <w:p w14:paraId="163C44A6" w14:textId="77777777" w:rsidR="004A774E" w:rsidRDefault="006F765D">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Και μέσα σε αυτή την κατάσταση για την αξιοκρατία ούτε λόγος, για να προσπαθήσουμε να πετύχουμε μια αξιοκρατία! Το αντίθετο </w:t>
      </w:r>
      <w:r>
        <w:rPr>
          <w:rFonts w:eastAsia="Times New Roman"/>
          <w:szCs w:val="24"/>
        </w:rPr>
        <w:t xml:space="preserve">γίνεται. Και βλέπουμε και το τι γίνεται τις τελευταίες ημέρες και με το Συμβούλιο της Επικρατείας στα συγκεκριμένα θέματα. </w:t>
      </w:r>
    </w:p>
    <w:p w14:paraId="163C44A7" w14:textId="77777777" w:rsidR="004A774E" w:rsidRDefault="006F765D">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Και επειδή ακούσαμε πριν συνάδελφο της κυβερνητικής </w:t>
      </w:r>
      <w:r>
        <w:rPr>
          <w:rFonts w:eastAsia="Times New Roman"/>
          <w:szCs w:val="24"/>
        </w:rPr>
        <w:t>π</w:t>
      </w:r>
      <w:r>
        <w:rPr>
          <w:rFonts w:eastAsia="Times New Roman"/>
          <w:szCs w:val="24"/>
        </w:rPr>
        <w:t xml:space="preserve">λειοψηφίας να λέει «γι’ αυτόν τον σκοπό εκλεγήκαμε», για ποιον σκοπό, αλήθεια; </w:t>
      </w:r>
      <w:r>
        <w:rPr>
          <w:rFonts w:eastAsia="Times New Roman"/>
          <w:szCs w:val="24"/>
        </w:rPr>
        <w:t xml:space="preserve">Για τη μεταφορά στο </w:t>
      </w:r>
      <w:r>
        <w:rPr>
          <w:rFonts w:eastAsia="Times New Roman"/>
          <w:szCs w:val="24"/>
        </w:rPr>
        <w:t>υ</w:t>
      </w:r>
      <w:r>
        <w:rPr>
          <w:rFonts w:eastAsia="Times New Roman"/>
          <w:szCs w:val="24"/>
        </w:rPr>
        <w:t xml:space="preserve">περταμείο αποκρατικοποιήσεων όλων των περιουσιακών στοιχείων, ακόμα και του νερού, για ενενήντα εννιά χρόνια; Για τον «κόφτη» μισθών και συντάξεων; </w:t>
      </w:r>
    </w:p>
    <w:p w14:paraId="163C44A8" w14:textId="77777777" w:rsidR="004A774E" w:rsidRDefault="006F765D">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Και βεβαίως, αναφέρθηκε ακόμα η συνάδελφος </w:t>
      </w:r>
      <w:r>
        <w:rPr>
          <w:rFonts w:eastAsia="Times New Roman"/>
          <w:szCs w:val="24"/>
        </w:rPr>
        <w:t xml:space="preserve">της </w:t>
      </w:r>
      <w:r>
        <w:rPr>
          <w:rFonts w:eastAsia="Times New Roman"/>
          <w:szCs w:val="24"/>
        </w:rPr>
        <w:t xml:space="preserve">Πλειοψηφίας </w:t>
      </w:r>
      <w:r>
        <w:rPr>
          <w:rFonts w:eastAsia="Times New Roman"/>
          <w:szCs w:val="24"/>
        </w:rPr>
        <w:t>και στις άδειες, για τις οπ</w:t>
      </w:r>
      <w:r>
        <w:rPr>
          <w:rFonts w:eastAsia="Times New Roman"/>
          <w:szCs w:val="24"/>
        </w:rPr>
        <w:t>οίες νομίζω ότι έπρεπε να έχετε καταλάβει ότι πρόκειται για ένα ολέθριο λάθος της Κυβέρνησης αυτό το οποίο έχει</w:t>
      </w:r>
      <w:r>
        <w:rPr>
          <w:rFonts w:eastAsia="Times New Roman"/>
          <w:szCs w:val="24"/>
        </w:rPr>
        <w:t xml:space="preserve"> κάνει</w:t>
      </w:r>
      <w:r>
        <w:rPr>
          <w:rFonts w:eastAsia="Times New Roman"/>
          <w:szCs w:val="24"/>
        </w:rPr>
        <w:t xml:space="preserve">. Και βεβαίως, έπρεπε να μπει τάξη σε ένα άναρχο τηλεοπτικό πεδίο, αλλά τάξη δεν μπαίνει βάζοντας μοναδικό κριτήριο το χρήμα και ορίζοντας </w:t>
      </w:r>
      <w:r>
        <w:rPr>
          <w:rFonts w:eastAsia="Times New Roman"/>
          <w:szCs w:val="24"/>
        </w:rPr>
        <w:t>κεντρικά και αυθαίρετα έναν συγκεκριμένο αριθμό αδειών -μόλις τεσσάρων- δημιουργώντας ολιγοπωλιακές συνθήκες και με όλα αυτά τα οποία έχουν ακολουθήσει. Πουθενά τα αντικειμενικά κριτήρια! Και πουθενά, βέβαια, μια διαδικασία που θα οδηγούσε στον επιθυμητό σ</w:t>
      </w:r>
      <w:r>
        <w:rPr>
          <w:rFonts w:eastAsia="Times New Roman"/>
          <w:szCs w:val="24"/>
        </w:rPr>
        <w:t xml:space="preserve">κοπό! </w:t>
      </w:r>
    </w:p>
    <w:p w14:paraId="163C44A9" w14:textId="77777777" w:rsidR="004A774E" w:rsidRDefault="006F765D">
      <w:pPr>
        <w:tabs>
          <w:tab w:val="left" w:pos="2738"/>
          <w:tab w:val="center" w:pos="4753"/>
          <w:tab w:val="left" w:pos="5723"/>
        </w:tabs>
        <w:spacing w:after="0" w:line="600" w:lineRule="auto"/>
        <w:ind w:firstLine="720"/>
        <w:jc w:val="both"/>
        <w:rPr>
          <w:rFonts w:eastAsia="Times New Roman" w:cs="Times New Roman"/>
          <w:color w:val="000000" w:themeColor="text1"/>
          <w:szCs w:val="24"/>
        </w:rPr>
      </w:pPr>
      <w:r w:rsidRPr="00EE6BCD">
        <w:rPr>
          <w:rFonts w:eastAsia="Times New Roman"/>
          <w:color w:val="000000" w:themeColor="text1"/>
          <w:szCs w:val="24"/>
        </w:rPr>
        <w:t xml:space="preserve">Αυτή είναι η κατάσταση, είτε πρόκειται για τον τηλεοπτικό χώρο είτε πρόκειται για τη </w:t>
      </w:r>
      <w:r w:rsidRPr="00EE6BCD">
        <w:rPr>
          <w:rFonts w:eastAsia="Times New Roman"/>
          <w:color w:val="000000" w:themeColor="text1"/>
          <w:szCs w:val="24"/>
        </w:rPr>
        <w:t>δικαιοσύνη</w:t>
      </w:r>
      <w:r w:rsidRPr="00EE6BCD">
        <w:rPr>
          <w:rFonts w:eastAsia="Times New Roman"/>
          <w:color w:val="000000" w:themeColor="text1"/>
          <w:szCs w:val="24"/>
        </w:rPr>
        <w:t xml:space="preserve"> είτε για την πραγματική οικονομία</w:t>
      </w:r>
      <w:r w:rsidRPr="00EE6BCD">
        <w:rPr>
          <w:rFonts w:eastAsia="Times New Roman"/>
          <w:color w:val="000000" w:themeColor="text1"/>
          <w:szCs w:val="24"/>
        </w:rPr>
        <w:t>,</w:t>
      </w:r>
      <w:r w:rsidRPr="00EE6BCD">
        <w:rPr>
          <w:rFonts w:eastAsia="Times New Roman"/>
          <w:color w:val="000000" w:themeColor="text1"/>
          <w:szCs w:val="24"/>
        </w:rPr>
        <w:t xml:space="preserve"> που ενδιαφέρει τους πολίτες. </w:t>
      </w:r>
    </w:p>
    <w:p w14:paraId="163C44AA"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σ’ αυτό το πλαίσιο συζητούμε για άλλη μία φορά ένα νομοσχέδιο με τη </w:t>
      </w:r>
      <w:r>
        <w:rPr>
          <w:rFonts w:eastAsia="Times New Roman" w:cs="Times New Roman"/>
          <w:szCs w:val="24"/>
        </w:rPr>
        <w:t>μορφή του κατεπείγοντος. Κύριε Υπουργέ, έχετε γίνει η Κυβέρνηση του κατεπείγοντος</w:t>
      </w:r>
      <w:r>
        <w:rPr>
          <w:rFonts w:eastAsia="Times New Roman" w:cs="Times New Roman"/>
          <w:szCs w:val="24"/>
        </w:rPr>
        <w:t>!</w:t>
      </w:r>
      <w:r>
        <w:rPr>
          <w:rFonts w:eastAsia="Times New Roman" w:cs="Times New Roman"/>
          <w:szCs w:val="24"/>
        </w:rPr>
        <w:t xml:space="preserve"> Ξέρατε τόσους μήνες τα συγκεκριμένα θέματα και φέρατε το νομοσχέδιο με αυτή τη διαδικασία, μία μέρα στην </w:t>
      </w:r>
      <w:r>
        <w:rPr>
          <w:rFonts w:eastAsia="Times New Roman" w:cs="Times New Roman"/>
          <w:szCs w:val="24"/>
        </w:rPr>
        <w:t>επιτροπή</w:t>
      </w:r>
      <w:r>
        <w:rPr>
          <w:rFonts w:eastAsia="Times New Roman" w:cs="Times New Roman"/>
          <w:szCs w:val="24"/>
        </w:rPr>
        <w:t xml:space="preserve"> και μία μέρα, σήμερα, στην Ολομέλεια, για να διαβάσουμε δεκ</w:t>
      </w:r>
      <w:r>
        <w:rPr>
          <w:rFonts w:eastAsia="Times New Roman" w:cs="Times New Roman"/>
          <w:szCs w:val="24"/>
        </w:rPr>
        <w:t xml:space="preserve">άδες πράγματα, δεκάδες αλλαγές. </w:t>
      </w:r>
    </w:p>
    <w:p w14:paraId="163C44AB"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Αν αυτό ακούγεται κάπως, πώς να εξηγηθεί ότι σήμερα καταθέσατε άλλο ένα νομοσχέδιο σε νομοτεχνικές βελτιώσεις; Τις διαβάζουμε τώρα. Και να πω ότι ορισμένες νομοτεχνικές βελτιώσεις δεν μπορούσατε να τις ξέρετε; Για παράδειγμ</w:t>
      </w:r>
      <w:r>
        <w:rPr>
          <w:rFonts w:eastAsia="Times New Roman" w:cs="Times New Roman"/>
          <w:szCs w:val="24"/>
        </w:rPr>
        <w:t xml:space="preserve">α στο άρθρο 1, που είναι ουσιαστικά το κύριο άρθρο του νομοσχεδίου, κάνετε δύο σελίδες νομοτεχνικές βελτιώσεις. </w:t>
      </w:r>
    </w:p>
    <w:p w14:paraId="163C44AC"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Βάζετε ξαφνικά ότι η </w:t>
      </w:r>
      <w:r>
        <w:rPr>
          <w:rFonts w:eastAsia="Times New Roman" w:cs="Times New Roman"/>
          <w:szCs w:val="24"/>
        </w:rPr>
        <w:t>υ</w:t>
      </w:r>
      <w:r>
        <w:rPr>
          <w:rFonts w:eastAsia="Times New Roman" w:cs="Times New Roman"/>
          <w:szCs w:val="24"/>
        </w:rPr>
        <w:t>πηρεσία είναι αρμόδια για την έγκριση, ανανέωση, κατάργηση, διατήρηση και ανάκληση αδειών, για τη διενέργεια επιθεωρήσεων</w:t>
      </w:r>
      <w:r>
        <w:rPr>
          <w:rFonts w:eastAsia="Times New Roman" w:cs="Times New Roman"/>
          <w:szCs w:val="24"/>
        </w:rPr>
        <w:t>, για την επιβολή κυρώσεων στον χώρο της Πολιτικής Αεροπορίας. Όλα αυτά δεν τα ξέρατε; Αυτή και εάν είναι προχειρότητα!</w:t>
      </w:r>
    </w:p>
    <w:p w14:paraId="163C44AD"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Βεβαίως υπάρχουν και πολλά άλλα θέματα</w:t>
      </w:r>
      <w:r>
        <w:rPr>
          <w:rFonts w:eastAsia="Times New Roman" w:cs="Times New Roman"/>
          <w:szCs w:val="24"/>
        </w:rPr>
        <w:t>,</w:t>
      </w:r>
      <w:r>
        <w:rPr>
          <w:rFonts w:eastAsia="Times New Roman" w:cs="Times New Roman"/>
          <w:szCs w:val="24"/>
        </w:rPr>
        <w:t xml:space="preserve"> που δεν αναδεικνύουμε μόνο εμείς</w:t>
      </w:r>
      <w:r>
        <w:rPr>
          <w:rFonts w:eastAsia="Times New Roman" w:cs="Times New Roman"/>
          <w:szCs w:val="24"/>
        </w:rPr>
        <w:t xml:space="preserve"> </w:t>
      </w:r>
      <w:r>
        <w:rPr>
          <w:rFonts w:eastAsia="Times New Roman" w:cs="Times New Roman"/>
          <w:szCs w:val="24"/>
        </w:rPr>
        <w:t>αλλά και όλοι όσοι έχουν σχέση με τον χώρο. Πολλά χρήζουν διευκ</w:t>
      </w:r>
      <w:r>
        <w:rPr>
          <w:rFonts w:eastAsia="Times New Roman" w:cs="Times New Roman"/>
          <w:szCs w:val="24"/>
        </w:rPr>
        <w:t>ρινίσεων. Γιατί αυτό που σας λέμε είναι ότι δεν μπορεί να συζητηθεί αναλυτικά με αυτή τη διαδικασία.</w:t>
      </w:r>
    </w:p>
    <w:p w14:paraId="163C44AE"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στους χειριστές αλλάζετε τη λογική στην παράγραφο, όπου θα δικαιούνταν άδεια χωρίς αποδοχές για ένα έτος, δηλαδή να μπορούν να φεύγουν για </w:t>
      </w:r>
      <w:r>
        <w:rPr>
          <w:rFonts w:eastAsia="Times New Roman" w:cs="Times New Roman"/>
          <w:szCs w:val="24"/>
        </w:rPr>
        <w:t xml:space="preserve">ένα έτος, με αποτέλεσμα να μην μπορούν να κάνουν μετεκπαίδευση αυτό το έτος. </w:t>
      </w:r>
    </w:p>
    <w:p w14:paraId="163C44AF"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Σύμφωνα με τα χαρτιά που βλέπουμε εδώ, το κόστος πριν απ’ αυτή τη διαδικασία, που ανατρέπεται τώρα, ήταν πολύ μεγαλύτερο. Ήταν 7 εκατομμύρια και με αυτή τη διαδικασία είχε φθάσει</w:t>
      </w:r>
      <w:r>
        <w:rPr>
          <w:rFonts w:eastAsia="Times New Roman" w:cs="Times New Roman"/>
          <w:szCs w:val="24"/>
        </w:rPr>
        <w:t xml:space="preserve"> στις 400.000 ευρώ το έτος. Αυτό το ανατρέπετε. Γιατί; Δημιουργούνται υποψίες. Ποιοι θα έρθουν; Θα ξαναπάμε στο προηγούμενο κόστος; </w:t>
      </w:r>
    </w:p>
    <w:p w14:paraId="163C44B0"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Γίνεται αναφορά στον Σύλλογο Υπαλλήλων Μετεωρολόγων της ΕΜΥ. Και σε αυτά πρέπει να δώσετε απαντήσεις. </w:t>
      </w:r>
      <w:r>
        <w:rPr>
          <w:rFonts w:eastAsia="Times New Roman" w:cs="Times New Roman"/>
          <w:szCs w:val="24"/>
        </w:rPr>
        <w:t>Ο Σύλλογος α</w:t>
      </w:r>
      <w:r>
        <w:rPr>
          <w:rFonts w:eastAsia="Times New Roman" w:cs="Times New Roman"/>
          <w:szCs w:val="24"/>
        </w:rPr>
        <w:t>ναφέρει ό</w:t>
      </w:r>
      <w:r>
        <w:rPr>
          <w:rFonts w:eastAsia="Times New Roman" w:cs="Times New Roman"/>
          <w:szCs w:val="24"/>
        </w:rPr>
        <w:t>τι η Εθνική Μετεωρολογική Υπηρεσία αποτελεί τον πάροχο της μετεωρολογίας και στο σχέδιο νόμου, που εισήχθη εδώ, δεν υπάρχει κα</w:t>
      </w:r>
      <w:r>
        <w:rPr>
          <w:rFonts w:eastAsia="Times New Roman" w:cs="Times New Roman"/>
          <w:szCs w:val="24"/>
        </w:rPr>
        <w:t>μ</w:t>
      </w:r>
      <w:r>
        <w:rPr>
          <w:rFonts w:eastAsia="Times New Roman" w:cs="Times New Roman"/>
          <w:szCs w:val="24"/>
        </w:rPr>
        <w:t xml:space="preserve">μία αναφορά στο δικαίωμά της για άντληση των πόρων από τα συνολικά έσοδα. </w:t>
      </w:r>
    </w:p>
    <w:p w14:paraId="163C44B1"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Όσον αφορά το θέμα των αεροδρομίων, έχουν δημιουργηθεί</w:t>
      </w:r>
      <w:r>
        <w:rPr>
          <w:rFonts w:eastAsia="Times New Roman" w:cs="Times New Roman"/>
          <w:szCs w:val="24"/>
        </w:rPr>
        <w:t xml:space="preserve"> προβλήματα από την υποβάθμισή τους σε διάφορες περιοχές της χώρας. Λαμβάνουμε έγγραφα γι’ αυτά, γιατί ο κόσμος, οι περιφέρειες, οι δήμοι δεν έχουν ενημερωθεί εξαιτίας αυτής της διαδικασίας του κατεπείγοντος, με την οποία εμείς νομοθετούμε. Η διαβούλευση δ</w:t>
      </w:r>
      <w:r>
        <w:rPr>
          <w:rFonts w:eastAsia="Times New Roman" w:cs="Times New Roman"/>
          <w:szCs w:val="24"/>
        </w:rPr>
        <w:t xml:space="preserve">εν γίνεται όπως θα έπρεπε. </w:t>
      </w:r>
    </w:p>
    <w:p w14:paraId="163C44B2"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Για άλλη μία φορά, επιλέγετε να δούμε με τη διαδικασία αυτή εβδομήντα εννέα άρθρα ενός εξαιρετικά τεχνικού νομοσχεδίου. Φέρνετε νομοτεχνικές βελτιώσεις σε σαράντα τέσσερα άρθρα από τα εβδομήντα εννέα, χωρίς να μπορούμε να κάνουμ</w:t>
      </w:r>
      <w:r>
        <w:rPr>
          <w:rFonts w:eastAsia="Times New Roman" w:cs="Times New Roman"/>
          <w:szCs w:val="24"/>
        </w:rPr>
        <w:t xml:space="preserve">ε συζήτηση και ανάλυση όλων αυτών των ζητημάτων. </w:t>
      </w:r>
    </w:p>
    <w:p w14:paraId="163C44B3"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Επίσης, το προς ψήφιση νομοσχέδιο δεν είναι επί της ουσίας κοστολογημένο. Δεν είδα εδώ να πείτε κάτι. Το Γενικό Λογιστήριο του Κράτους κάθε φορά λέει</w:t>
      </w:r>
      <w:r>
        <w:rPr>
          <w:rFonts w:eastAsia="Times New Roman" w:cs="Times New Roman"/>
          <w:szCs w:val="24"/>
        </w:rPr>
        <w:t>:</w:t>
      </w:r>
      <w:r>
        <w:rPr>
          <w:rFonts w:eastAsia="Times New Roman" w:cs="Times New Roman"/>
          <w:szCs w:val="24"/>
        </w:rPr>
        <w:t xml:space="preserve"> «δεν πήραμε στοιχεία από το Υπουργείο». Καταλαβαίνετε ό</w:t>
      </w:r>
      <w:r>
        <w:rPr>
          <w:rFonts w:eastAsia="Times New Roman" w:cs="Times New Roman"/>
          <w:szCs w:val="24"/>
        </w:rPr>
        <w:t xml:space="preserve">τι όχι μόνο δεν μπορεί να γίνει νοικοκύρεμα με αυτόν τον τρόπο, αλλά αρχίζουν και μπαίνουν υποψίες μήπως υπάρχει νέα σπατάλη με αυτόν τον τρόπο της μη κοστολογημένης εφαρμογής νέων άρθρων. </w:t>
      </w:r>
    </w:p>
    <w:p w14:paraId="163C44B4"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Τα θέματα που συζητούμε σήμερα έπρεπε να συζητηθούν και να αντιμετ</w:t>
      </w:r>
      <w:r>
        <w:rPr>
          <w:rFonts w:eastAsia="Times New Roman" w:cs="Times New Roman"/>
          <w:szCs w:val="24"/>
        </w:rPr>
        <w:t xml:space="preserve">ωπιστούν εγκαίρως το προηγούμενο χρονικό διάστημα. Σας το είπε και ο εισηγητής της Δημοκρατικής Συμπαράταξης, ο κ. Κουτσούκος, ότι ο διαχωρισμός του κανονιστικού ρυθμιστικού σκέλους από το επιχειρησιακό συνάδει με την ευρωπαϊκή νομοθεσία και ειδικότερα με </w:t>
      </w:r>
      <w:r>
        <w:rPr>
          <w:rFonts w:eastAsia="Times New Roman" w:cs="Times New Roman"/>
          <w:szCs w:val="24"/>
        </w:rPr>
        <w:t xml:space="preserve">τους κανονισμούς της Ευρωπαϊκής Αρχής και Ασφάλειας της Αεροπορίας. </w:t>
      </w:r>
    </w:p>
    <w:p w14:paraId="163C44B5"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Άλλωστε, ο διαχωρισμός σε ελεγκτή και ελεγχόμενο στη νομοθεσία αποτελεί την επικρατούσα τάση στους περισσότερους κλάδους. Η δε αναδιάρθρωση του επιχειρησιακού σκέλους συνάδει με τις αλλαγ</w:t>
      </w:r>
      <w:r>
        <w:rPr>
          <w:rFonts w:eastAsia="Times New Roman" w:cs="Times New Roman"/>
          <w:szCs w:val="24"/>
        </w:rPr>
        <w:t xml:space="preserve">ές που έχουν συντελεστεί και συνεχίζουν να συντελούνται και στις αερομεταφορές. </w:t>
      </w:r>
    </w:p>
    <w:p w14:paraId="163C44B6"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Όμως, έχουμε αρκετές επιφυλάξεις, η συντριπτική πλειοψηφία των οποίων δεν αίρεται με τις βελτιώσεις που έχετε κάνει. Πιο συγκεκριμένα, στο άρθρο 70 υπάρχει η δυνατότητα στην περίπτωση που δεν επαρκεί το προσωπικό του κλάδου των ελεγκτών εναέριας κυκλοφορία</w:t>
      </w:r>
      <w:r>
        <w:rPr>
          <w:rFonts w:eastAsia="Times New Roman" w:cs="Times New Roman"/>
          <w:szCs w:val="24"/>
        </w:rPr>
        <w:t xml:space="preserve">ς, η σχετική υπηρεσία να παρέχεται και από υπαλλήλους λοιπών κατηγοριών ανεξαρτήτως κλάδου, εφόσον λάβουν σχετική εκπαίδευση στη Σχολή Πολιτικής Αεροπορίας. </w:t>
      </w:r>
    </w:p>
    <w:p w14:paraId="163C44B7"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Είναι αρκετή για εσάς αυτή η εκπαίδευση στη Σχολή Πολιτικής Αεροπορίας; Το αντικείμενο απαιτεί πρα</w:t>
      </w:r>
      <w:r>
        <w:rPr>
          <w:rFonts w:eastAsia="Times New Roman" w:cs="Times New Roman"/>
          <w:szCs w:val="24"/>
        </w:rPr>
        <w:t>κτική εξάσκηση και εμπειρία. Συνεπώς είναι αμφίβολο το κατά πόσο οι υπάλληλοι κατηγοριών ΠΕ, ΤΕ και μάλιστα ανεξαρτήτως κλάδου και ειδικότητας</w:t>
      </w:r>
      <w:r>
        <w:rPr>
          <w:rFonts w:eastAsia="Times New Roman" w:cs="Times New Roman"/>
          <w:szCs w:val="24"/>
        </w:rPr>
        <w:t>,</w:t>
      </w:r>
      <w:r>
        <w:rPr>
          <w:rFonts w:eastAsia="Times New Roman" w:cs="Times New Roman"/>
          <w:szCs w:val="24"/>
        </w:rPr>
        <w:t xml:space="preserve"> χωρίς ηλικιακό όριο, θα μπορέσουν να εκτελέσουν αυτά τα εξειδικευμένα καθήκοντα. </w:t>
      </w:r>
    </w:p>
    <w:p w14:paraId="163C44B8" w14:textId="77777777" w:rsidR="004A774E" w:rsidRDefault="006F765D">
      <w:pPr>
        <w:spacing w:after="0" w:line="600" w:lineRule="auto"/>
        <w:ind w:firstLine="720"/>
        <w:jc w:val="both"/>
        <w:rPr>
          <w:rFonts w:eastAsia="Times New Roman"/>
          <w:szCs w:val="24"/>
        </w:rPr>
      </w:pPr>
      <w:r>
        <w:rPr>
          <w:rFonts w:eastAsia="Times New Roman"/>
          <w:szCs w:val="24"/>
        </w:rPr>
        <w:t>Όσον αφορά στο άρθρο 71, έχουμ</w:t>
      </w:r>
      <w:r>
        <w:rPr>
          <w:rFonts w:eastAsia="Times New Roman"/>
          <w:szCs w:val="24"/>
        </w:rPr>
        <w:t xml:space="preserve">ε εκφράσει συγκεκριμένες αμφιβολίες για την αναγκαιότητα αλλά και την αξιοπιστία και τη διαφάνεια του όλου συστήματος μετάταξης και μεταφοράς προσωπικού από άλλους φορείς του </w:t>
      </w:r>
      <w:r>
        <w:rPr>
          <w:rFonts w:eastAsia="Times New Roman"/>
          <w:szCs w:val="24"/>
        </w:rPr>
        <w:t>δη</w:t>
      </w:r>
      <w:r>
        <w:rPr>
          <w:rFonts w:eastAsia="Times New Roman"/>
          <w:szCs w:val="24"/>
        </w:rPr>
        <w:t xml:space="preserve">μοσίου, του ευρύτερου δημόσιου τομέα, το οποίο μπορεί να παραπέμπει σε </w:t>
      </w:r>
      <w:r>
        <w:rPr>
          <w:rFonts w:eastAsia="Times New Roman"/>
          <w:szCs w:val="24"/>
        </w:rPr>
        <w:t>καλυμμένες πολιτικές εξυπηρετήσεις.</w:t>
      </w:r>
    </w:p>
    <w:p w14:paraId="163C44B9" w14:textId="77777777" w:rsidR="004A774E" w:rsidRDefault="006F765D">
      <w:pPr>
        <w:spacing w:after="0" w:line="600" w:lineRule="auto"/>
        <w:ind w:firstLine="720"/>
        <w:jc w:val="both"/>
        <w:rPr>
          <w:rFonts w:eastAsia="Times New Roman"/>
          <w:szCs w:val="24"/>
        </w:rPr>
      </w:pPr>
      <w:r>
        <w:rPr>
          <w:rFonts w:eastAsia="Times New Roman"/>
          <w:szCs w:val="24"/>
        </w:rPr>
        <w:t>Πώς είναι δυνατόν να μην υπάρχουν κριτήρια στις μετατάξεις; Πού είναι η αξιοκρατία, το κράτος δικαίου, -ή γι’ αυτά δεν είχατε εκλεγεί</w:t>
      </w:r>
      <w:r>
        <w:rPr>
          <w:rFonts w:eastAsia="Times New Roman"/>
          <w:szCs w:val="24"/>
        </w:rPr>
        <w:t>, όπως είπατε</w:t>
      </w:r>
      <w:r>
        <w:rPr>
          <w:rFonts w:eastAsia="Times New Roman"/>
          <w:szCs w:val="24"/>
        </w:rPr>
        <w:t xml:space="preserve">- και μάλιστα σε τέτοιο εξειδικευμένο αντικείμενο; </w:t>
      </w:r>
    </w:p>
    <w:p w14:paraId="163C44BA" w14:textId="77777777" w:rsidR="004A774E" w:rsidRDefault="006F765D">
      <w:pPr>
        <w:spacing w:after="0" w:line="600" w:lineRule="auto"/>
        <w:ind w:firstLine="720"/>
        <w:jc w:val="both"/>
        <w:rPr>
          <w:rFonts w:eastAsia="Times New Roman"/>
          <w:szCs w:val="24"/>
        </w:rPr>
      </w:pPr>
      <w:r>
        <w:rPr>
          <w:rFonts w:eastAsia="Times New Roman"/>
          <w:szCs w:val="24"/>
        </w:rPr>
        <w:t>Όσον αφορά στο άρθρο 7</w:t>
      </w:r>
      <w:r>
        <w:rPr>
          <w:rFonts w:eastAsia="Times New Roman"/>
          <w:szCs w:val="24"/>
        </w:rPr>
        <w:t>6, η ΥΠΑ συνεχίζει να παρέχει τις υπηρεσίες λειτουργίας αεροδρομίων στα παραχωρηθέντα διά συμβάσεων αεροδρόμια έως την έναρξη της παραχώρησης. Δεν διευκρινίζεται το μετά. Μπορείτε, λοιπόν, να μας διευκρινίσετε τι θα γίνει μετά την έναρξη της παραχώρησης; Ε</w:t>
      </w:r>
      <w:r>
        <w:rPr>
          <w:rFonts w:eastAsia="Times New Roman"/>
          <w:szCs w:val="24"/>
        </w:rPr>
        <w:t>ίναι κρίσιμο το θέμα.</w:t>
      </w:r>
    </w:p>
    <w:p w14:paraId="163C44BB" w14:textId="77777777" w:rsidR="004A774E" w:rsidRDefault="006F765D">
      <w:pPr>
        <w:spacing w:after="0" w:line="600" w:lineRule="auto"/>
        <w:ind w:firstLine="720"/>
        <w:jc w:val="both"/>
        <w:rPr>
          <w:rFonts w:eastAsia="Times New Roman"/>
          <w:szCs w:val="24"/>
        </w:rPr>
      </w:pPr>
      <w:r>
        <w:rPr>
          <w:rFonts w:eastAsia="Times New Roman"/>
          <w:szCs w:val="24"/>
        </w:rPr>
        <w:t>Και δεν μπορούμε να μη θυμηθούμε</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ότι σημαία του ΣΥΡΙΖΑ πριν τις εκλογές του Ιανουαρίου του 2015 ήταν η σφοδρή αντίδραση στην ιδιωτικοποίηση των περιφερειακών αεροδρομίων, τα οποία αποτελούσαν τότε εξαιρετικά αρνητική εξέλιξη.</w:t>
      </w:r>
      <w:r>
        <w:rPr>
          <w:rFonts w:eastAsia="Times New Roman"/>
          <w:szCs w:val="24"/>
        </w:rPr>
        <w:t xml:space="preserve"> Το 2015 ήταν αντικείμενο διαπραγμάτευσης και μετά ήταν η πρώτη ιδιωτικοποίηση του ΣΥΡΙΖΑ. Και</w:t>
      </w:r>
      <w:r>
        <w:rPr>
          <w:rFonts w:eastAsia="Times New Roman"/>
          <w:szCs w:val="24"/>
        </w:rPr>
        <w:t>,</w:t>
      </w:r>
      <w:r>
        <w:rPr>
          <w:rFonts w:eastAsia="Times New Roman"/>
          <w:szCs w:val="24"/>
        </w:rPr>
        <w:t xml:space="preserve"> βέβαια, γιατί σας άκουσα να έχετε και μία αντιπαράθεση με τη Νέα Δημοκρατία για τον πόνο, για το κλάμα, για τα δάκρυα, για το ποιος θα πονέσει περισσότερο από α</w:t>
      </w:r>
      <w:r>
        <w:rPr>
          <w:rFonts w:eastAsia="Times New Roman"/>
          <w:szCs w:val="24"/>
        </w:rPr>
        <w:t>υτή τη διαδικασία, να πω ότι το θέμα, το πρόβλημα είναι ότι με αυτόν τον τρόπο και αντιπαράθεσης</w:t>
      </w:r>
      <w:r>
        <w:rPr>
          <w:rFonts w:eastAsia="Times New Roman"/>
          <w:szCs w:val="24"/>
        </w:rPr>
        <w:t>,</w:t>
      </w:r>
      <w:r>
        <w:rPr>
          <w:rFonts w:eastAsia="Times New Roman"/>
          <w:szCs w:val="24"/>
        </w:rPr>
        <w:t xml:space="preserve"> που έχετε, αλλά και πολιτικής άσκησης της εξουσίας, ο ελληνικός λαός δεν αντέχει. Εκεί είναι το πρόβλημα</w:t>
      </w:r>
      <w:r>
        <w:rPr>
          <w:rFonts w:eastAsia="Times New Roman"/>
          <w:szCs w:val="24"/>
        </w:rPr>
        <w:t xml:space="preserve"> και ό</w:t>
      </w:r>
      <w:r>
        <w:rPr>
          <w:rFonts w:eastAsia="Times New Roman"/>
          <w:szCs w:val="24"/>
        </w:rPr>
        <w:t xml:space="preserve">χι αν πονάτε και κλαίτε μετά </w:t>
      </w:r>
      <w:r>
        <w:rPr>
          <w:rFonts w:eastAsia="Times New Roman"/>
          <w:szCs w:val="24"/>
        </w:rPr>
        <w:t>-τόσο εσείς όσο και</w:t>
      </w:r>
      <w:r>
        <w:rPr>
          <w:rFonts w:eastAsia="Times New Roman"/>
          <w:szCs w:val="24"/>
        </w:rPr>
        <w:t xml:space="preserve"> η </w:t>
      </w:r>
      <w:r>
        <w:rPr>
          <w:rFonts w:eastAsia="Times New Roman"/>
          <w:szCs w:val="24"/>
        </w:rPr>
        <w:t>Αξιωματική Αντιπολίτευση- σε κάθε νομοσχέδιο.</w:t>
      </w:r>
    </w:p>
    <w:p w14:paraId="163C44BC" w14:textId="77777777" w:rsidR="004A774E" w:rsidRDefault="006F765D">
      <w:pPr>
        <w:spacing w:after="0" w:line="600" w:lineRule="auto"/>
        <w:ind w:firstLine="720"/>
        <w:jc w:val="both"/>
        <w:rPr>
          <w:rFonts w:eastAsia="Times New Roman"/>
          <w:szCs w:val="24"/>
        </w:rPr>
      </w:pPr>
      <w:r>
        <w:rPr>
          <w:rFonts w:eastAsia="Times New Roman"/>
          <w:szCs w:val="24"/>
        </w:rPr>
        <w:t>Και όσον αφορά το θέμα των ιδιωτικοποιήσεων, όπως σας είπα και προηγουμένως, βεβαίως και εμείς θέλουμε την αξιοποίηση της δημόσιας περιουσίας. Την αξιοποίηση, όχι την εκποίηση. Γι’ αυτό σας κάνουμε αυστηρή κ</w:t>
      </w:r>
      <w:r>
        <w:rPr>
          <w:rFonts w:eastAsia="Times New Roman"/>
          <w:szCs w:val="24"/>
        </w:rPr>
        <w:t>ριτική σε αυτό το πλαίσιο, γιατί ώρες</w:t>
      </w:r>
      <w:r>
        <w:rPr>
          <w:rFonts w:eastAsia="Times New Roman"/>
          <w:szCs w:val="24"/>
        </w:rPr>
        <w:t>-</w:t>
      </w:r>
      <w:r>
        <w:rPr>
          <w:rFonts w:eastAsia="Times New Roman"/>
          <w:szCs w:val="24"/>
        </w:rPr>
        <w:t>ώρες δείχνετε στη διαπραγμάτευση ότι αν είχατε κι άλλη κρατική περιουσία θα προχωρούσατε και σε αυτό. Θυμίζετε εκείνον τον ταξιτζή που</w:t>
      </w:r>
      <w:r>
        <w:rPr>
          <w:rFonts w:eastAsia="Times New Roman"/>
          <w:szCs w:val="24"/>
        </w:rPr>
        <w:t>,</w:t>
      </w:r>
      <w:r>
        <w:rPr>
          <w:rFonts w:eastAsia="Times New Roman"/>
          <w:szCs w:val="24"/>
        </w:rPr>
        <w:t xml:space="preserve"> ενώ όλοι οι ταξιτζήδες παίρνουν κανονικά τους πελάτες</w:t>
      </w:r>
      <w:r>
        <w:rPr>
          <w:rFonts w:eastAsia="Times New Roman"/>
          <w:szCs w:val="24"/>
        </w:rPr>
        <w:t>,</w:t>
      </w:r>
      <w:r>
        <w:rPr>
          <w:rFonts w:eastAsia="Times New Roman"/>
          <w:szCs w:val="24"/>
        </w:rPr>
        <w:t xml:space="preserve"> τον σταματάει ο τροχονόμος </w:t>
      </w:r>
      <w:r>
        <w:rPr>
          <w:rFonts w:eastAsia="Times New Roman"/>
          <w:szCs w:val="24"/>
        </w:rPr>
        <w:t>γιατί έχει έξι και λέει: «Συγγνώμη, δεν μπόρεσα να πάρω περισσότερους». Αυτό θυμίζετε στην ουσία στο θέμα των ιδιωτικοποιήσεων.</w:t>
      </w:r>
    </w:p>
    <w:p w14:paraId="163C44BD" w14:textId="77777777" w:rsidR="004A774E" w:rsidRDefault="006F765D">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w:t>
      </w:r>
      <w:r>
        <w:rPr>
          <w:rFonts w:eastAsia="Times New Roman"/>
          <w:szCs w:val="24"/>
        </w:rPr>
        <w:t>ή</w:t>
      </w:r>
      <w:r>
        <w:rPr>
          <w:rFonts w:eastAsia="Times New Roman"/>
          <w:szCs w:val="24"/>
        </w:rPr>
        <w:t>)</w:t>
      </w:r>
    </w:p>
    <w:p w14:paraId="163C44BE" w14:textId="77777777" w:rsidR="004A774E" w:rsidRDefault="006F765D">
      <w:pPr>
        <w:spacing w:after="0" w:line="600" w:lineRule="auto"/>
        <w:ind w:firstLine="720"/>
        <w:jc w:val="both"/>
        <w:rPr>
          <w:rFonts w:eastAsia="Times New Roman"/>
          <w:szCs w:val="24"/>
        </w:rPr>
      </w:pPr>
      <w:r>
        <w:rPr>
          <w:rFonts w:eastAsia="Times New Roman"/>
          <w:szCs w:val="24"/>
        </w:rPr>
        <w:t xml:space="preserve">Τελειώνοντας, κύριε Πρόεδρε, να πω ότι άλλο </w:t>
      </w:r>
      <w:r>
        <w:rPr>
          <w:rFonts w:eastAsia="Times New Roman"/>
          <w:szCs w:val="24"/>
        </w:rPr>
        <w:t>ένα σημείο ανησυχίας και επιφύλαξης αφορά, όπως σας είπα, την αβεβαιότητα για το τελικό κόστος. Επιπλέον, υπάρχει υφέρπουσα ανησυχία για την εξαιρετικά γραφειοκρατική διάσταση σε αυτό το νομοσχέδιο, καθώς πρέπει να γίνουν μεταβιβάσεις, διατάξεις, υπουργικέ</w:t>
      </w:r>
      <w:r>
        <w:rPr>
          <w:rFonts w:eastAsia="Times New Roman"/>
          <w:szCs w:val="24"/>
        </w:rPr>
        <w:t>ς αποφάσεις, που</w:t>
      </w:r>
      <w:r>
        <w:rPr>
          <w:rFonts w:eastAsia="Times New Roman"/>
          <w:szCs w:val="24"/>
        </w:rPr>
        <w:t>,</w:t>
      </w:r>
      <w:r>
        <w:rPr>
          <w:rFonts w:eastAsia="Times New Roman"/>
          <w:szCs w:val="24"/>
        </w:rPr>
        <w:t xml:space="preserve"> έτσι όπως παρουσιάζονται στο σχέδιο νόμου</w:t>
      </w:r>
      <w:r>
        <w:rPr>
          <w:rFonts w:eastAsia="Times New Roman"/>
          <w:szCs w:val="24"/>
        </w:rPr>
        <w:t>,</w:t>
      </w:r>
      <w:r>
        <w:rPr>
          <w:rFonts w:eastAsia="Times New Roman"/>
          <w:szCs w:val="24"/>
        </w:rPr>
        <w:t xml:space="preserve"> μόνο ευέλικτες δεν θα μπορούσαν να χαρακτηριστούν.</w:t>
      </w:r>
    </w:p>
    <w:p w14:paraId="163C44BF" w14:textId="77777777" w:rsidR="004A774E" w:rsidRDefault="006F765D">
      <w:pPr>
        <w:spacing w:after="0" w:line="600" w:lineRule="auto"/>
        <w:ind w:firstLine="720"/>
        <w:jc w:val="both"/>
        <w:rPr>
          <w:rFonts w:eastAsia="Times New Roman"/>
          <w:szCs w:val="24"/>
        </w:rPr>
      </w:pPr>
      <w:r>
        <w:rPr>
          <w:rFonts w:eastAsia="Times New Roman"/>
          <w:szCs w:val="24"/>
        </w:rPr>
        <w:t>Ένα άλλο σημείο ανησυχίας</w:t>
      </w:r>
      <w:r>
        <w:rPr>
          <w:rFonts w:eastAsia="Times New Roman"/>
          <w:szCs w:val="24"/>
        </w:rPr>
        <w:t>,</w:t>
      </w:r>
      <w:r>
        <w:rPr>
          <w:rFonts w:eastAsia="Times New Roman"/>
          <w:szCs w:val="24"/>
        </w:rPr>
        <w:t xml:space="preserve"> </w:t>
      </w:r>
      <w:r>
        <w:rPr>
          <w:rFonts w:eastAsia="Times New Roman"/>
          <w:szCs w:val="24"/>
        </w:rPr>
        <w:t>επίσης,</w:t>
      </w:r>
      <w:r>
        <w:rPr>
          <w:rFonts w:eastAsia="Times New Roman"/>
          <w:szCs w:val="24"/>
        </w:rPr>
        <w:t xml:space="preserve"> αποτελεί το πλήθος όλων αυτών που δεν έχουν χρονοδιάγραμμα. Η μέχρι τώρα εμπειρία έχει δείξει ότι σε ανάλογες</w:t>
      </w:r>
      <w:r>
        <w:rPr>
          <w:rFonts w:eastAsia="Times New Roman"/>
          <w:szCs w:val="24"/>
        </w:rPr>
        <w:t xml:space="preserve"> περιπτώσεις η εφαρμογή του όποιου νόμου καθυστερεί υπερβολικά και εν τω μεταξύ μπορεί να αλλάξουν οι συνθήκες και σίγουρα έρχονται τροποποιήσεις επί τροποποιήσεων και με αυτόν τον τρόπο δεν μπορούν στο τέλος να εφαρμοστούν οι νόμοι. Επομένως δώστε ορισμέν</w:t>
      </w:r>
      <w:r>
        <w:rPr>
          <w:rFonts w:eastAsia="Times New Roman"/>
          <w:szCs w:val="24"/>
        </w:rPr>
        <w:t>α χρονοδιαγράμματα, έστω και στην τελική σας ομιλία.</w:t>
      </w:r>
    </w:p>
    <w:p w14:paraId="163C44C0" w14:textId="77777777" w:rsidR="004A774E" w:rsidRDefault="006F765D">
      <w:pPr>
        <w:spacing w:after="0" w:line="600" w:lineRule="auto"/>
        <w:ind w:firstLine="720"/>
        <w:jc w:val="both"/>
        <w:rPr>
          <w:rFonts w:eastAsia="Times New Roman"/>
          <w:szCs w:val="24"/>
        </w:rPr>
      </w:pPr>
      <w:r>
        <w:rPr>
          <w:rFonts w:eastAsia="Times New Roman"/>
          <w:szCs w:val="24"/>
        </w:rPr>
        <w:t>Ενώ, λοιπόν, πρόκειται για ένα ιδιαίτερα σοβαρό και με πολλές πτυχές σχέδιο νόμου, το οποίο εάν υπήρχε ο απαιτούμενος χρόνος για ουσιαστική διαβούλευση, θα μπορούσε να καταλήξει ίσως σε ένα αποτελεσματικ</w:t>
      </w:r>
      <w:r>
        <w:rPr>
          <w:rFonts w:eastAsia="Times New Roman"/>
          <w:szCs w:val="24"/>
        </w:rPr>
        <w:t xml:space="preserve">ό νομοσχέδιο, ο τρόπος με τον οποίο εισάγεται και συζητείται το υποθηκεύει σοβαρά. </w:t>
      </w:r>
    </w:p>
    <w:p w14:paraId="163C44C1" w14:textId="77777777" w:rsidR="004A774E" w:rsidRDefault="006F765D">
      <w:pPr>
        <w:spacing w:after="0" w:line="600" w:lineRule="auto"/>
        <w:ind w:firstLine="720"/>
        <w:jc w:val="both"/>
        <w:rPr>
          <w:rFonts w:eastAsia="Times New Roman"/>
          <w:szCs w:val="24"/>
        </w:rPr>
      </w:pPr>
      <w:r>
        <w:rPr>
          <w:rFonts w:eastAsia="Times New Roman"/>
          <w:szCs w:val="24"/>
        </w:rPr>
        <w:t xml:space="preserve">Το θέμα δεν είναι η υιοθέτηση ή μη του διαχωρισμού ελεγκτή και ελεγχόμενου -εμείς λέμε «ναι» στον διαχωρισμό αυτόν- αλλά ο τρόπος με τον οποίο γίνεται, τα κενά που αφήνει, </w:t>
      </w:r>
      <w:r>
        <w:rPr>
          <w:rFonts w:eastAsia="Times New Roman"/>
          <w:szCs w:val="24"/>
        </w:rPr>
        <w:t xml:space="preserve">η γραφειοκρατική δομή που όχι μόνο συνεχίζει να υφίσταται αλλά μάλλον αυξάνεται. Σε αυτά λέμε «όχι». Η διαφαινόμενη έλλειψη αξιοκρατίας στο θέμα των μετατάξεων υπαλλήλων είναι ένα σοβαρό πρόβλημα για εμάς, καθώς απουσιάζει κάθε κριτήριο. </w:t>
      </w:r>
    </w:p>
    <w:p w14:paraId="163C44C2" w14:textId="77777777" w:rsidR="004A774E" w:rsidRDefault="006F765D">
      <w:pPr>
        <w:spacing w:after="0" w:line="600" w:lineRule="auto"/>
        <w:ind w:firstLine="720"/>
        <w:jc w:val="both"/>
        <w:rPr>
          <w:rFonts w:eastAsia="Times New Roman"/>
          <w:szCs w:val="24"/>
        </w:rPr>
      </w:pPr>
      <w:r>
        <w:rPr>
          <w:rFonts w:eastAsia="Times New Roman"/>
          <w:szCs w:val="24"/>
        </w:rPr>
        <w:t>Φαίνεται, λοιπόν,</w:t>
      </w:r>
      <w:r>
        <w:rPr>
          <w:rFonts w:eastAsia="Times New Roman"/>
          <w:szCs w:val="24"/>
        </w:rPr>
        <w:t xml:space="preserve"> ότι αυτή η Κυβέρνηση έχει ένα ταλέντο να καίει τα πάντα, εν μέρει από προχειρότητα, εν μέρει λόγω των μεγάλων υποσχέσεων, των προσδοκιών που είχε δημιουργήσει στο πρόσφατο παρελθόν και εν μέρει λόγω της διαφαινόμενης τάσης δημιουργίας ενός κράτους χωρίς τ</w:t>
      </w:r>
      <w:r>
        <w:rPr>
          <w:rFonts w:eastAsia="Times New Roman"/>
          <w:szCs w:val="24"/>
        </w:rPr>
        <w:t>ην αξιοκρατία που είναι απαραίτητη σήμερα, ιδίως με αυτά τα ποσοστά ανεργίας και με αυτή την κατάσταση έξω στον εργασιακό τομέα.</w:t>
      </w:r>
    </w:p>
    <w:p w14:paraId="163C44C3" w14:textId="77777777" w:rsidR="004A774E" w:rsidRDefault="006F765D">
      <w:pPr>
        <w:spacing w:after="0" w:line="600" w:lineRule="auto"/>
        <w:ind w:firstLine="720"/>
        <w:jc w:val="both"/>
        <w:rPr>
          <w:rFonts w:eastAsia="Times New Roman"/>
          <w:szCs w:val="24"/>
        </w:rPr>
      </w:pPr>
      <w:r>
        <w:rPr>
          <w:rFonts w:eastAsia="Times New Roman"/>
          <w:szCs w:val="24"/>
        </w:rPr>
        <w:t xml:space="preserve">Δεν αντιμετωπίζονται έτσι τα σύνθετα προβλήματα που αντιμετωπίζει η χώρα μας αυτή τη στιγμή. Πρέπει να αλλάξετε, γιατί αλλιώς, </w:t>
      </w:r>
      <w:r>
        <w:rPr>
          <w:rFonts w:eastAsia="Times New Roman"/>
          <w:szCs w:val="24"/>
        </w:rPr>
        <w:t>αν δεν αλλάξει η Κυβέρνηση, θα βουλιάξει η χώρα.</w:t>
      </w:r>
    </w:p>
    <w:p w14:paraId="163C44C4" w14:textId="77777777" w:rsidR="004A774E" w:rsidRDefault="006F765D">
      <w:pPr>
        <w:spacing w:after="0" w:line="600" w:lineRule="auto"/>
        <w:ind w:firstLine="720"/>
        <w:jc w:val="both"/>
        <w:rPr>
          <w:rFonts w:eastAsia="Times New Roman"/>
          <w:szCs w:val="24"/>
        </w:rPr>
      </w:pPr>
      <w:r>
        <w:rPr>
          <w:rFonts w:eastAsia="Times New Roman"/>
          <w:szCs w:val="24"/>
        </w:rPr>
        <w:t>Ευχαριστώ.</w:t>
      </w:r>
    </w:p>
    <w:p w14:paraId="163C44C5" w14:textId="77777777" w:rsidR="004A774E" w:rsidRDefault="006F765D">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 – ΔΗΜΑΡ)</w:t>
      </w:r>
    </w:p>
    <w:p w14:paraId="163C44C6" w14:textId="77777777" w:rsidR="004A774E" w:rsidRDefault="006F765D">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Ευχαριστούμε, κύριε συνάδελφε.</w:t>
      </w:r>
    </w:p>
    <w:p w14:paraId="163C44C7" w14:textId="77777777" w:rsidR="004A774E" w:rsidRDefault="006F765D">
      <w:pPr>
        <w:spacing w:after="0" w:line="600" w:lineRule="auto"/>
        <w:ind w:firstLine="720"/>
        <w:jc w:val="both"/>
        <w:rPr>
          <w:rFonts w:eastAsia="Times New Roman"/>
          <w:szCs w:val="24"/>
        </w:rPr>
      </w:pPr>
      <w:r>
        <w:rPr>
          <w:rFonts w:eastAsia="Times New Roman"/>
          <w:szCs w:val="24"/>
        </w:rPr>
        <w:t>Τον λόγο έχει ο συνάδελφος κ. Γεώργιος Ουρσουζίδης από τ</w:t>
      </w:r>
      <w:r>
        <w:rPr>
          <w:rFonts w:eastAsia="Times New Roman"/>
          <w:szCs w:val="24"/>
        </w:rPr>
        <w:t>ον ΣΥΡΙΖΑ.</w:t>
      </w:r>
    </w:p>
    <w:p w14:paraId="163C44C8" w14:textId="77777777" w:rsidR="004A774E" w:rsidRDefault="006F765D">
      <w:pPr>
        <w:spacing w:after="0" w:line="600" w:lineRule="auto"/>
        <w:ind w:firstLine="720"/>
        <w:jc w:val="both"/>
        <w:rPr>
          <w:rFonts w:eastAsia="Times New Roman"/>
          <w:szCs w:val="24"/>
        </w:rPr>
      </w:pPr>
      <w:r>
        <w:rPr>
          <w:rFonts w:eastAsia="Times New Roman"/>
          <w:b/>
          <w:szCs w:val="24"/>
        </w:rPr>
        <w:t xml:space="preserve">ΓΕΩΡΓΙΟΣ ΟΥΡΣΟΥΖΙΔΗΣ: </w:t>
      </w:r>
      <w:r>
        <w:rPr>
          <w:rFonts w:eastAsia="Times New Roman"/>
          <w:szCs w:val="24"/>
        </w:rPr>
        <w:t>Ευχαριστώ, κύριε Πρόεδρε.</w:t>
      </w:r>
    </w:p>
    <w:p w14:paraId="163C44C9" w14:textId="77777777" w:rsidR="004A774E" w:rsidRDefault="006F765D">
      <w:pPr>
        <w:spacing w:after="0" w:line="600" w:lineRule="auto"/>
        <w:ind w:firstLine="720"/>
        <w:jc w:val="both"/>
        <w:rPr>
          <w:rFonts w:eastAsia="Times New Roman"/>
          <w:szCs w:val="24"/>
        </w:rPr>
      </w:pPr>
      <w:r>
        <w:rPr>
          <w:rFonts w:eastAsia="Times New Roman"/>
          <w:szCs w:val="24"/>
        </w:rPr>
        <w:t>Κύριε Υπουργέ, αγαπητοί συνάδελφοι, σήμερα συζητάμε για ένα νομοσχέδιο</w:t>
      </w:r>
      <w:r>
        <w:rPr>
          <w:rFonts w:eastAsia="Times New Roman"/>
          <w:szCs w:val="24"/>
        </w:rPr>
        <w:t>,</w:t>
      </w:r>
      <w:r>
        <w:rPr>
          <w:rFonts w:eastAsia="Times New Roman"/>
          <w:szCs w:val="24"/>
        </w:rPr>
        <w:t xml:space="preserve"> που αφορά τη σύσταση Αρχής Πολιτικής Αεροπορίας και την αναδιάρθρωση της Υπηρεσίας Πολιτικής Αεροπορίας και άλλες διατάξεις. </w:t>
      </w:r>
    </w:p>
    <w:p w14:paraId="163C44CA" w14:textId="77777777" w:rsidR="004A774E" w:rsidRDefault="006F765D">
      <w:pPr>
        <w:spacing w:after="0" w:line="600" w:lineRule="auto"/>
        <w:ind w:firstLine="720"/>
        <w:jc w:val="both"/>
        <w:rPr>
          <w:rFonts w:eastAsia="Times New Roman"/>
          <w:szCs w:val="24"/>
        </w:rPr>
      </w:pPr>
      <w:r>
        <w:rPr>
          <w:rFonts w:eastAsia="Times New Roman"/>
          <w:szCs w:val="24"/>
        </w:rPr>
        <w:t xml:space="preserve">Με το προς ψήφιση νομοσχέδιο επιτυγχάνεται ο πλήρης λειτουργικός, οικονομικός και διοικητικός διαχωρισμός των υπηρεσιών αεροναυτιλίας με τη σύσταση μιας ανεξάρτητης διοικητικής αρχής, σε εναρμόνιση με τα διεθνώς ισχύοντα και το </w:t>
      </w:r>
      <w:r>
        <w:rPr>
          <w:rFonts w:eastAsia="Times New Roman"/>
          <w:szCs w:val="24"/>
        </w:rPr>
        <w:t>Ε</w:t>
      </w:r>
      <w:r>
        <w:rPr>
          <w:rFonts w:eastAsia="Times New Roman"/>
          <w:szCs w:val="24"/>
        </w:rPr>
        <w:t xml:space="preserve">νωσιακό </w:t>
      </w:r>
      <w:r>
        <w:rPr>
          <w:rFonts w:eastAsia="Times New Roman"/>
          <w:szCs w:val="24"/>
        </w:rPr>
        <w:t>Δ</w:t>
      </w:r>
      <w:r>
        <w:rPr>
          <w:rFonts w:eastAsia="Times New Roman"/>
          <w:szCs w:val="24"/>
        </w:rPr>
        <w:t xml:space="preserve">ίκαιο, καθώς </w:t>
      </w:r>
      <w:r>
        <w:rPr>
          <w:rFonts w:eastAsia="Times New Roman"/>
          <w:szCs w:val="24"/>
        </w:rPr>
        <w:t>επίσης και η αναδιάρθρωση της ΥΠΑ, η οποία αναλαμβάνει τον έλεγχο και τη διοικητική υποστήριξη των υπηρεσιών αεροναυτιλίας και των υδατοδρομίων της χώρας, σαν μια αυτοτελής δημόσια υπηρεσία</w:t>
      </w:r>
      <w:r>
        <w:rPr>
          <w:rFonts w:eastAsia="Times New Roman"/>
          <w:szCs w:val="24"/>
        </w:rPr>
        <w:t>,</w:t>
      </w:r>
      <w:r>
        <w:rPr>
          <w:rFonts w:eastAsia="Times New Roman"/>
          <w:szCs w:val="24"/>
        </w:rPr>
        <w:t xml:space="preserve"> η οποία θα έπρεπε να υπάρχει εδώ και πολλά χρόνια, όπως κατέθεσαν</w:t>
      </w:r>
      <w:r>
        <w:rPr>
          <w:rFonts w:eastAsia="Times New Roman"/>
          <w:szCs w:val="24"/>
        </w:rPr>
        <w:t xml:space="preserve"> οι ειδικοί στην αρμόδια </w:t>
      </w:r>
      <w:r>
        <w:rPr>
          <w:rFonts w:eastAsia="Times New Roman"/>
          <w:szCs w:val="24"/>
        </w:rPr>
        <w:t>επιτροπή</w:t>
      </w:r>
      <w:r>
        <w:rPr>
          <w:rFonts w:eastAsia="Times New Roman"/>
          <w:szCs w:val="24"/>
        </w:rPr>
        <w:t xml:space="preserve">. </w:t>
      </w:r>
    </w:p>
    <w:p w14:paraId="163C44CB" w14:textId="77777777" w:rsidR="004A774E" w:rsidRDefault="006F765D">
      <w:pPr>
        <w:spacing w:after="0" w:line="600" w:lineRule="auto"/>
        <w:ind w:firstLine="720"/>
        <w:jc w:val="both"/>
        <w:rPr>
          <w:rFonts w:eastAsia="Times New Roman"/>
          <w:szCs w:val="24"/>
        </w:rPr>
      </w:pPr>
      <w:r>
        <w:rPr>
          <w:rFonts w:eastAsia="Times New Roman"/>
          <w:szCs w:val="24"/>
        </w:rPr>
        <w:t xml:space="preserve">Το νομοσχέδιο έχει τέσσερα </w:t>
      </w:r>
      <w:r>
        <w:rPr>
          <w:rFonts w:eastAsia="Times New Roman"/>
          <w:szCs w:val="24"/>
        </w:rPr>
        <w:t>κ</w:t>
      </w:r>
      <w:r>
        <w:rPr>
          <w:rFonts w:eastAsia="Times New Roman"/>
          <w:szCs w:val="24"/>
        </w:rPr>
        <w:t xml:space="preserve">εφάλαια. </w:t>
      </w:r>
    </w:p>
    <w:p w14:paraId="163C44CC" w14:textId="77777777" w:rsidR="004A774E" w:rsidRDefault="006F765D">
      <w:pPr>
        <w:spacing w:after="0" w:line="600" w:lineRule="auto"/>
        <w:ind w:firstLine="720"/>
        <w:jc w:val="both"/>
        <w:rPr>
          <w:rFonts w:eastAsia="Times New Roman"/>
          <w:szCs w:val="24"/>
        </w:rPr>
      </w:pPr>
      <w:r>
        <w:rPr>
          <w:rFonts w:eastAsia="Times New Roman"/>
          <w:szCs w:val="24"/>
        </w:rPr>
        <w:t xml:space="preserve">Το πρώτο και το δεύτερο </w:t>
      </w:r>
      <w:r>
        <w:rPr>
          <w:rFonts w:eastAsia="Times New Roman"/>
          <w:szCs w:val="24"/>
        </w:rPr>
        <w:t>κε</w:t>
      </w:r>
      <w:r>
        <w:rPr>
          <w:rFonts w:eastAsia="Times New Roman"/>
          <w:szCs w:val="24"/>
        </w:rPr>
        <w:t xml:space="preserve">φάλαιο αναφέρεται στη σύσταση του τρόπου διοίκησης, τον σκοπό της Ανεξάρτητης Αρχής της Πολιτικής Αεροπορίας. Ο </w:t>
      </w:r>
      <w:r>
        <w:rPr>
          <w:rFonts w:eastAsia="Times New Roman"/>
          <w:szCs w:val="24"/>
        </w:rPr>
        <w:t>δ</w:t>
      </w:r>
      <w:r>
        <w:rPr>
          <w:rFonts w:eastAsia="Times New Roman"/>
          <w:szCs w:val="24"/>
        </w:rPr>
        <w:t>ιοικητής της επιλέγεται κατόπιν δημόσιας πρ</w:t>
      </w:r>
      <w:r>
        <w:rPr>
          <w:rFonts w:eastAsia="Times New Roman"/>
          <w:szCs w:val="24"/>
        </w:rPr>
        <w:t xml:space="preserve">όσκλησης μετά από αιτιολογημένη γνώμη ειδικής πενταμελούς επιτροπής αξιολόγησης και στη συνέχεια μετά από τη διατύπωση γνώμης από την Επιτροπή Θεσμών και Διαφάνειας της Βουλής των Ελλήνων. </w:t>
      </w:r>
    </w:p>
    <w:p w14:paraId="163C44CD" w14:textId="77777777" w:rsidR="004A774E" w:rsidRDefault="006F765D">
      <w:pPr>
        <w:spacing w:after="0" w:line="600" w:lineRule="auto"/>
        <w:ind w:firstLine="720"/>
        <w:jc w:val="both"/>
        <w:rPr>
          <w:rFonts w:eastAsia="Times New Roman"/>
          <w:szCs w:val="24"/>
        </w:rPr>
      </w:pPr>
      <w:r>
        <w:rPr>
          <w:rFonts w:eastAsia="Times New Roman"/>
          <w:szCs w:val="24"/>
        </w:rPr>
        <w:t>Το Εκτελεστικό Συμβούλιο της Αρχής της Πολιτικής Αεροπορίας συγκρο</w:t>
      </w:r>
      <w:r>
        <w:rPr>
          <w:rFonts w:eastAsia="Times New Roman"/>
          <w:szCs w:val="24"/>
        </w:rPr>
        <w:t xml:space="preserve">τείται από τον </w:t>
      </w:r>
      <w:r>
        <w:rPr>
          <w:rFonts w:eastAsia="Times New Roman"/>
          <w:szCs w:val="24"/>
        </w:rPr>
        <w:t>διοικητή</w:t>
      </w:r>
      <w:r>
        <w:rPr>
          <w:rFonts w:eastAsia="Times New Roman"/>
          <w:szCs w:val="24"/>
        </w:rPr>
        <w:t xml:space="preserve"> και άλλα τέσσερα μέλη, τα οποία επιλέγονται από τη Διάσκεψη των Προέδρων της Βουλής των Ελλήνων, τα δε μέλη του </w:t>
      </w:r>
      <w:r>
        <w:rPr>
          <w:rFonts w:eastAsia="Times New Roman"/>
          <w:szCs w:val="24"/>
        </w:rPr>
        <w:t>εκ</w:t>
      </w:r>
      <w:r>
        <w:rPr>
          <w:rFonts w:eastAsia="Times New Roman"/>
          <w:szCs w:val="24"/>
        </w:rPr>
        <w:t xml:space="preserve">τελεστικού έχουν πλήρη λειτουργική και διοικητική ανεξαρτησία.  </w:t>
      </w:r>
    </w:p>
    <w:p w14:paraId="163C44CE" w14:textId="77777777" w:rsidR="004A774E" w:rsidRDefault="006F765D">
      <w:pPr>
        <w:spacing w:after="0" w:line="600" w:lineRule="auto"/>
        <w:ind w:firstLine="720"/>
        <w:jc w:val="both"/>
        <w:rPr>
          <w:rFonts w:eastAsia="Times New Roman"/>
          <w:szCs w:val="24"/>
        </w:rPr>
      </w:pPr>
      <w:r>
        <w:rPr>
          <w:rFonts w:eastAsia="Times New Roman"/>
          <w:szCs w:val="24"/>
        </w:rPr>
        <w:t xml:space="preserve">Βασικό σκέλος των αρμοδιοτήτων της </w:t>
      </w:r>
      <w:r>
        <w:rPr>
          <w:rFonts w:eastAsia="Times New Roman"/>
          <w:szCs w:val="24"/>
        </w:rPr>
        <w:t>αρχής</w:t>
      </w:r>
      <w:r>
        <w:rPr>
          <w:rFonts w:eastAsia="Times New Roman"/>
          <w:szCs w:val="24"/>
        </w:rPr>
        <w:t xml:space="preserve"> αποτελεί η σ</w:t>
      </w:r>
      <w:r>
        <w:rPr>
          <w:rFonts w:eastAsia="Times New Roman"/>
          <w:szCs w:val="24"/>
        </w:rPr>
        <w:t xml:space="preserve">υστηματική διενέργεια επιτόπιων επιθεωρήσεων ασφαλείας και προστασίας των πτήσεων και των αερολιμένων. </w:t>
      </w:r>
    </w:p>
    <w:p w14:paraId="163C44CF" w14:textId="77777777" w:rsidR="004A774E" w:rsidRDefault="006F765D">
      <w:pPr>
        <w:spacing w:after="0" w:line="600" w:lineRule="auto"/>
        <w:ind w:firstLine="720"/>
        <w:jc w:val="both"/>
        <w:rPr>
          <w:rFonts w:eastAsia="Times New Roman"/>
          <w:szCs w:val="24"/>
        </w:rPr>
      </w:pPr>
      <w:r>
        <w:rPr>
          <w:rFonts w:eastAsia="Times New Roman"/>
          <w:szCs w:val="24"/>
        </w:rPr>
        <w:t xml:space="preserve">Με τις διατάξεις στο </w:t>
      </w:r>
      <w:r>
        <w:rPr>
          <w:rFonts w:eastAsia="Times New Roman"/>
          <w:szCs w:val="24"/>
        </w:rPr>
        <w:t>τρίτο κεφάλαιο</w:t>
      </w:r>
      <w:r>
        <w:rPr>
          <w:rFonts w:eastAsia="Times New Roman"/>
          <w:szCs w:val="24"/>
        </w:rPr>
        <w:t xml:space="preserve"> ρυθμίζονται ειδικά θέματα της Αρχής Πολιτικής Αεροπορίας και της ΥΠΑ και παρέχεται ειδική νομοθετική εξουσιοδότηση σ</w:t>
      </w:r>
      <w:r>
        <w:rPr>
          <w:rFonts w:eastAsia="Times New Roman"/>
          <w:szCs w:val="24"/>
        </w:rPr>
        <w:t xml:space="preserve">τον αρμόδιο Υπουργό να ρυθμίζει ειδικά θέματα του Οργανισμού τους. </w:t>
      </w:r>
    </w:p>
    <w:p w14:paraId="163C44D0" w14:textId="77777777" w:rsidR="004A774E" w:rsidRDefault="006F765D">
      <w:pPr>
        <w:spacing w:after="0" w:line="600" w:lineRule="auto"/>
        <w:ind w:firstLine="720"/>
        <w:jc w:val="both"/>
        <w:rPr>
          <w:rFonts w:eastAsia="Times New Roman"/>
          <w:szCs w:val="24"/>
        </w:rPr>
      </w:pPr>
      <w:r>
        <w:rPr>
          <w:rFonts w:eastAsia="Times New Roman"/>
          <w:szCs w:val="24"/>
        </w:rPr>
        <w:t xml:space="preserve">Στο τέταρτο </w:t>
      </w:r>
      <w:r>
        <w:rPr>
          <w:rFonts w:eastAsia="Times New Roman"/>
          <w:szCs w:val="24"/>
        </w:rPr>
        <w:t>κ</w:t>
      </w:r>
      <w:r>
        <w:rPr>
          <w:rFonts w:eastAsia="Times New Roman"/>
          <w:szCs w:val="24"/>
        </w:rPr>
        <w:t>εφάλαιο ρυθμίζονται επείγοντα θέματα μετακίνησης του προσωπικού, με σκοπό την κάλυψη των αναγκών στελέχωσης. Επίσης, ρυθμίζονται  επείγοντα θέματα Εθνικής Επιτροπής Τηλεπικοιν</w:t>
      </w:r>
      <w:r>
        <w:rPr>
          <w:rFonts w:eastAsia="Times New Roman"/>
          <w:szCs w:val="24"/>
        </w:rPr>
        <w:t>ωνιών και Ταχυδρομείων. Καθιερώνεται σύστημα επιφυλακής ενεργού και ετοιμότητας, με αρμοδιότητα της άμεση αντιμετώπιση των παρεμβολών που θέτουν σε κίνδυνο την ασφάλεια της ανθρώπινης ζωής και αφορά ιδίως το Σύστημα Αεροναυτιλίας Ναυσιπλοΐας, Σωμάτων Ασφαλ</w:t>
      </w:r>
      <w:r>
        <w:rPr>
          <w:rFonts w:eastAsia="Times New Roman"/>
          <w:szCs w:val="24"/>
        </w:rPr>
        <w:t xml:space="preserve">είας και Σωμάτων Στρατού.   </w:t>
      </w:r>
    </w:p>
    <w:p w14:paraId="163C44D1" w14:textId="77777777" w:rsidR="004A774E" w:rsidRDefault="006F765D">
      <w:pPr>
        <w:spacing w:after="0" w:line="600" w:lineRule="auto"/>
        <w:ind w:firstLine="720"/>
        <w:jc w:val="both"/>
        <w:rPr>
          <w:rFonts w:eastAsia="Times New Roman"/>
          <w:szCs w:val="24"/>
        </w:rPr>
      </w:pPr>
      <w:r>
        <w:rPr>
          <w:rFonts w:eastAsia="Times New Roman"/>
          <w:szCs w:val="24"/>
        </w:rPr>
        <w:t xml:space="preserve">Όπως καλά γνωρίζετε </w:t>
      </w:r>
      <w:r>
        <w:rPr>
          <w:rFonts w:eastAsia="Times New Roman"/>
          <w:szCs w:val="24"/>
        </w:rPr>
        <w:t>-</w:t>
      </w:r>
      <w:r>
        <w:rPr>
          <w:rFonts w:eastAsia="Times New Roman"/>
          <w:szCs w:val="24"/>
        </w:rPr>
        <w:t>και καλύτερα αυτοί που με έστειλαν εδώ</w:t>
      </w:r>
      <w:r>
        <w:rPr>
          <w:rFonts w:eastAsia="Times New Roman"/>
          <w:szCs w:val="24"/>
        </w:rPr>
        <w:t>-</w:t>
      </w:r>
      <w:r>
        <w:rPr>
          <w:rFonts w:eastAsia="Times New Roman"/>
          <w:szCs w:val="24"/>
        </w:rPr>
        <w:t xml:space="preserve"> είμαι πολιτικός μηχανικός και δεν έχω κα</w:t>
      </w:r>
      <w:r>
        <w:rPr>
          <w:rFonts w:eastAsia="Times New Roman"/>
          <w:szCs w:val="24"/>
        </w:rPr>
        <w:t>μ</w:t>
      </w:r>
      <w:r>
        <w:rPr>
          <w:rFonts w:eastAsia="Times New Roman"/>
          <w:szCs w:val="24"/>
        </w:rPr>
        <w:t>μία απολύτως εξειδίκευση πάνω σε ειδικότερα θέματα του νομοσχεδίου. Χθες, όμως, παρακολούθησα με πολύ μεγάλη προσοχή τους ειδ</w:t>
      </w:r>
      <w:r>
        <w:rPr>
          <w:rFonts w:eastAsia="Times New Roman"/>
          <w:szCs w:val="24"/>
        </w:rPr>
        <w:t>ικούς που είχαν την ευγένεια να έρθουν να μας ενημερώσουν. Είναι άνθρωποι που επί μήνες διαβουλεύθηκαν με το Υπουργείο προκειμένου να διαμορφώσουν ένα σχέδιο νόμου</w:t>
      </w:r>
      <w:r>
        <w:rPr>
          <w:rFonts w:eastAsia="Times New Roman"/>
          <w:szCs w:val="24"/>
        </w:rPr>
        <w:t>,</w:t>
      </w:r>
      <w:r>
        <w:rPr>
          <w:rFonts w:eastAsia="Times New Roman"/>
          <w:szCs w:val="24"/>
        </w:rPr>
        <w:t xml:space="preserve"> που να υπηρετεί τα συμφέροντα του ελληνικού λαού. Τους ευχαριστώ θερμά γι’ αυτό.  </w:t>
      </w:r>
    </w:p>
    <w:p w14:paraId="163C44D2" w14:textId="77777777" w:rsidR="004A774E" w:rsidRDefault="006F765D">
      <w:pPr>
        <w:spacing w:after="0" w:line="600" w:lineRule="auto"/>
        <w:ind w:firstLine="720"/>
        <w:jc w:val="both"/>
        <w:rPr>
          <w:rFonts w:eastAsia="Times New Roman"/>
          <w:szCs w:val="24"/>
        </w:rPr>
      </w:pPr>
      <w:r>
        <w:rPr>
          <w:rFonts w:eastAsia="Times New Roman"/>
          <w:szCs w:val="24"/>
        </w:rPr>
        <w:t>Πριν απ’ όλα πρέπει να απαντηθούν δύο βασικά ερωτήματα: Αν βελτιώνεται η ασφάλεια των πτήσεων και των αεροδρομίων της χώρας και αν παραχωρούνται κυριαρχικά δικαιώματα εθνικού εναέριου χώρου. Αυτά τα δύο ερωτήματα απασχολούν τους Έλληνες πολίτες και σε αυτά</w:t>
      </w:r>
      <w:r>
        <w:rPr>
          <w:rFonts w:eastAsia="Times New Roman"/>
          <w:szCs w:val="24"/>
        </w:rPr>
        <w:t xml:space="preserve"> πρέπει να δοθούν απαντήσεις. </w:t>
      </w:r>
    </w:p>
    <w:p w14:paraId="163C44D3" w14:textId="77777777" w:rsidR="004A774E" w:rsidRDefault="006F765D">
      <w:pPr>
        <w:spacing w:after="0" w:line="600" w:lineRule="auto"/>
        <w:ind w:firstLine="720"/>
        <w:jc w:val="both"/>
        <w:rPr>
          <w:rFonts w:eastAsia="Times New Roman"/>
          <w:szCs w:val="24"/>
        </w:rPr>
      </w:pPr>
      <w:r>
        <w:rPr>
          <w:rFonts w:eastAsia="Times New Roman"/>
          <w:szCs w:val="24"/>
        </w:rPr>
        <w:t>Κωνσταντίνος Λι</w:t>
      </w:r>
      <w:r>
        <w:rPr>
          <w:rFonts w:eastAsia="Times New Roman"/>
          <w:szCs w:val="24"/>
        </w:rPr>
        <w:t>ν</w:t>
      </w:r>
      <w:r>
        <w:rPr>
          <w:rFonts w:eastAsia="Times New Roman"/>
          <w:szCs w:val="24"/>
        </w:rPr>
        <w:t>τζεράκος, Διοικητής της Υπηρεσίας Πολιτικής Αεροπορίας: «Τον Φεβρουάριο του 2016 η Ομοσπονδία μού παρέδωσε έναν Οργανισμό</w:t>
      </w:r>
      <w:r>
        <w:rPr>
          <w:rFonts w:eastAsia="Times New Roman"/>
          <w:szCs w:val="24"/>
        </w:rPr>
        <w:t>,</w:t>
      </w:r>
      <w:r>
        <w:rPr>
          <w:rFonts w:eastAsia="Times New Roman"/>
          <w:szCs w:val="24"/>
        </w:rPr>
        <w:t xml:space="preserve"> τον οποίο παρέδωσα στον Υπουργό και πάνω σε αυτόν δουλέψαμε και προσπαθήσαμε να έρθουμ</w:t>
      </w:r>
      <w:r>
        <w:rPr>
          <w:rFonts w:eastAsia="Times New Roman"/>
          <w:szCs w:val="24"/>
        </w:rPr>
        <w:t xml:space="preserve">ε σε επαφή με τους </w:t>
      </w:r>
      <w:r>
        <w:rPr>
          <w:rFonts w:eastAsia="Times New Roman"/>
          <w:szCs w:val="24"/>
        </w:rPr>
        <w:t>θεσμούς</w:t>
      </w:r>
      <w:r>
        <w:rPr>
          <w:rFonts w:eastAsia="Times New Roman"/>
          <w:szCs w:val="24"/>
        </w:rPr>
        <w:t xml:space="preserve">. Η επιθυμία της </w:t>
      </w:r>
      <w:r>
        <w:rPr>
          <w:rFonts w:eastAsia="Times New Roman"/>
          <w:szCs w:val="24"/>
        </w:rPr>
        <w:t>υ</w:t>
      </w:r>
      <w:r>
        <w:rPr>
          <w:rFonts w:eastAsia="Times New Roman"/>
          <w:szCs w:val="24"/>
        </w:rPr>
        <w:t xml:space="preserve">πηρεσίας και του Υπουργείου και η οποιαδήποτε καθοδήγηση από το Υπουργείο ήταν ότι η </w:t>
      </w:r>
      <w:r>
        <w:rPr>
          <w:rFonts w:eastAsia="Times New Roman"/>
          <w:szCs w:val="24"/>
        </w:rPr>
        <w:t>υ</w:t>
      </w:r>
      <w:r>
        <w:rPr>
          <w:rFonts w:eastAsia="Times New Roman"/>
          <w:szCs w:val="24"/>
        </w:rPr>
        <w:t xml:space="preserve">πηρεσία αυτή θα πρέπει να μείνει μέσα στο </w:t>
      </w:r>
      <w:r>
        <w:rPr>
          <w:rFonts w:eastAsia="Times New Roman"/>
          <w:szCs w:val="24"/>
        </w:rPr>
        <w:t>δ</w:t>
      </w:r>
      <w:r>
        <w:rPr>
          <w:rFonts w:eastAsia="Times New Roman"/>
          <w:szCs w:val="24"/>
        </w:rPr>
        <w:t xml:space="preserve">ημόσιο σε όλη της τη δομή». Αυτό επιτυγχάνεται με το υπ’ όψιν νομοσχέδιο.  </w:t>
      </w:r>
    </w:p>
    <w:p w14:paraId="163C44D4" w14:textId="77777777" w:rsidR="004A774E" w:rsidRDefault="006F765D">
      <w:pPr>
        <w:spacing w:after="0" w:line="600" w:lineRule="auto"/>
        <w:ind w:firstLine="720"/>
        <w:jc w:val="both"/>
        <w:rPr>
          <w:rFonts w:eastAsia="Times New Roman"/>
          <w:szCs w:val="24"/>
        </w:rPr>
      </w:pPr>
      <w:r>
        <w:rPr>
          <w:rFonts w:eastAsia="Times New Roman"/>
          <w:szCs w:val="24"/>
        </w:rPr>
        <w:t>Αντώνιο</w:t>
      </w:r>
      <w:r>
        <w:rPr>
          <w:rFonts w:eastAsia="Times New Roman"/>
          <w:szCs w:val="24"/>
        </w:rPr>
        <w:t xml:space="preserve">ς Σταυριανουδάκης, Πρόεδρος του Πανελληνίου Συλλόγου Πτυχιούχων Τηλεπικοινωνιακών Υπαλλήλων της Υπηρεσίας Πολιτικής Αεροπορίας: «Το κυρίαρχο ζητούμενο εδώ είναι ότι προσπαθεί να συνενώσει ένα καθαρά επιχειρησιακό κομμάτι του τομέα της αεροναυτιλίας με ένα </w:t>
      </w:r>
      <w:r>
        <w:rPr>
          <w:rFonts w:eastAsia="Times New Roman"/>
          <w:szCs w:val="24"/>
        </w:rPr>
        <w:t xml:space="preserve">επίσης επιχειρησιακό και τεχνικό, με μόνο επιχείρημα το υπόβαθρο. Αυτό από μέρους μας δεν μπορεί να γίνει αποδεκτό». Η διαφωνία δεν αφορά στη ουσία του νομοσχεδίου αλλά στα επί μέρους. </w:t>
      </w:r>
    </w:p>
    <w:p w14:paraId="163C44D5" w14:textId="77777777" w:rsidR="004A774E" w:rsidRDefault="006F765D">
      <w:pPr>
        <w:spacing w:after="0" w:line="600" w:lineRule="auto"/>
        <w:ind w:firstLine="720"/>
        <w:jc w:val="both"/>
        <w:rPr>
          <w:rFonts w:eastAsia="Times New Roman"/>
          <w:szCs w:val="24"/>
        </w:rPr>
      </w:pPr>
      <w:r>
        <w:rPr>
          <w:rFonts w:eastAsia="Times New Roman"/>
          <w:szCs w:val="24"/>
        </w:rPr>
        <w:t>Γιώργος Κασιμάτης, Γενικός Γραμματέας του Πανελληνίου Συλλόγου Αερολιμ</w:t>
      </w:r>
      <w:r>
        <w:rPr>
          <w:rFonts w:eastAsia="Times New Roman"/>
          <w:szCs w:val="24"/>
        </w:rPr>
        <w:t xml:space="preserve">ένων της Υπηρεσίας Πολιτικής Αεροπορίας: «Θα ήθελα να σας αναφέρω ότι συμφωνούμε επί της αρχής με αυτό που κατάφερε ο Υπουργός και ο </w:t>
      </w:r>
      <w:r>
        <w:rPr>
          <w:rFonts w:eastAsia="Times New Roman"/>
          <w:szCs w:val="24"/>
        </w:rPr>
        <w:t>δ</w:t>
      </w:r>
      <w:r>
        <w:rPr>
          <w:rFonts w:eastAsia="Times New Roman"/>
          <w:szCs w:val="24"/>
        </w:rPr>
        <w:t>ιοικητής με το ταξίδι που έγινε στις Βρυξέλλες. Πιστεύω ότι με αυτόν τον τρόπο είναι δυνατόν να έχουμε έναν διαχωρισμό μετ</w:t>
      </w:r>
      <w:r>
        <w:rPr>
          <w:rFonts w:eastAsia="Times New Roman"/>
          <w:szCs w:val="24"/>
        </w:rPr>
        <w:t xml:space="preserve">αξύ εποπτείας και λειτουργίας. Υπάρχουν, όμως, κάποια στοιχεία όπου πιστεύουμε ότι θα πρέπει να δοθεί βάση σε αυτό το σχέδιο νόμου, έτσι ώστε να βελτιωθούν». </w:t>
      </w:r>
    </w:p>
    <w:p w14:paraId="163C44D6" w14:textId="77777777" w:rsidR="004A774E" w:rsidRDefault="006F765D">
      <w:pPr>
        <w:spacing w:after="0" w:line="600" w:lineRule="auto"/>
        <w:ind w:firstLine="720"/>
        <w:jc w:val="both"/>
        <w:rPr>
          <w:rFonts w:eastAsia="Times New Roman"/>
          <w:szCs w:val="24"/>
        </w:rPr>
      </w:pPr>
      <w:r>
        <w:rPr>
          <w:rFonts w:eastAsia="Times New Roman"/>
          <w:szCs w:val="24"/>
        </w:rPr>
        <w:t>Σεραφείμ Πέτρου, Πρόεδρος του Διοικητικού Συμβουλίου Ένωσης Ελεγκτών Εναέριας Κυκλοφορίας: «Στο ο</w:t>
      </w:r>
      <w:r>
        <w:rPr>
          <w:rFonts w:eastAsia="Times New Roman"/>
          <w:szCs w:val="24"/>
        </w:rPr>
        <w:t xml:space="preserve">ργανωτικό διαφωνούμε κάθετα. Επιθυμούμε διακριτότητα της αεροναυτιλίας και διαφωνούμε σε πάρα πολλές διατάξεις στο νομοσχέδιο. Σας ευχαριστώ». Διαφωνία στο οργανωτικό, όχι στην ουσία του νομοσχεδίου.  </w:t>
      </w:r>
    </w:p>
    <w:p w14:paraId="163C44D7" w14:textId="77777777" w:rsidR="004A774E" w:rsidRDefault="006F765D">
      <w:pPr>
        <w:spacing w:after="0" w:line="600" w:lineRule="auto"/>
        <w:ind w:firstLine="720"/>
        <w:jc w:val="both"/>
        <w:rPr>
          <w:rFonts w:eastAsia="Times New Roman"/>
          <w:szCs w:val="24"/>
        </w:rPr>
      </w:pPr>
      <w:r>
        <w:rPr>
          <w:rFonts w:eastAsia="Times New Roman"/>
          <w:szCs w:val="24"/>
        </w:rPr>
        <w:t>Βασίλειος Αλεβιζόπουλος, Πρόεδρος της Ομοσπονδίας Συλλ</w:t>
      </w:r>
      <w:r>
        <w:rPr>
          <w:rFonts w:eastAsia="Times New Roman"/>
          <w:szCs w:val="24"/>
        </w:rPr>
        <w:t>όγων Υπαλλήλων Πολιτικής Αεροπορίας: «Θα μου επιτρέψετε να σας πω ότι είναι προς τη σωστή κατεύθυνση. Μια διαφωνία</w:t>
      </w:r>
      <w:r>
        <w:rPr>
          <w:rFonts w:eastAsia="Times New Roman"/>
          <w:szCs w:val="24"/>
        </w:rPr>
        <w:t>,</w:t>
      </w:r>
      <w:r>
        <w:rPr>
          <w:rFonts w:eastAsia="Times New Roman"/>
          <w:szCs w:val="24"/>
        </w:rPr>
        <w:t xml:space="preserve"> που είχαμε πριν από δέκα μέρες</w:t>
      </w:r>
      <w:r>
        <w:rPr>
          <w:rFonts w:eastAsia="Times New Roman"/>
          <w:szCs w:val="24"/>
        </w:rPr>
        <w:t>,</w:t>
      </w:r>
      <w:r>
        <w:rPr>
          <w:rFonts w:eastAsia="Times New Roman"/>
          <w:szCs w:val="24"/>
        </w:rPr>
        <w:t xml:space="preserve"> ήταν ακριβώς το ότι η διαχείριση, ύστερα από απαίτηση των δανειστών</w:t>
      </w:r>
      <w:r>
        <w:rPr>
          <w:rFonts w:eastAsia="Times New Roman"/>
          <w:szCs w:val="24"/>
        </w:rPr>
        <w:t>,</w:t>
      </w:r>
      <w:r>
        <w:rPr>
          <w:rFonts w:eastAsia="Times New Roman"/>
          <w:szCs w:val="24"/>
        </w:rPr>
        <w:t xml:space="preserve"> πήγαινε προς ιδιωτικοποίηση, ακριβώς δηλαδή για ανώνυμη εταιρεία, που οδηγούσε στην αγκαλιά του μεγάλου </w:t>
      </w:r>
      <w:r>
        <w:rPr>
          <w:rFonts w:eastAsia="Times New Roman"/>
          <w:szCs w:val="24"/>
        </w:rPr>
        <w:t>τ</w:t>
      </w:r>
      <w:r>
        <w:rPr>
          <w:rFonts w:eastAsia="Times New Roman"/>
          <w:szCs w:val="24"/>
        </w:rPr>
        <w:t>αμείου. Εδώ είμαι υποχρεωμένος να συγχαρώ τον Υπουργό που πήγε πράγματι στις Βρυξέλλες και έδωσε μάχη κι αυτή τη στιγμή στο νομοσχέδιο καταγράφεται ότ</w:t>
      </w:r>
      <w:r>
        <w:rPr>
          <w:rFonts w:eastAsia="Times New Roman"/>
          <w:szCs w:val="24"/>
        </w:rPr>
        <w:t>ι ο εναέριος χώρος, που είναι ένα σοβαρό κομμάτι</w:t>
      </w:r>
      <w:r>
        <w:rPr>
          <w:rFonts w:eastAsia="Times New Roman"/>
          <w:szCs w:val="24"/>
        </w:rPr>
        <w:t>,</w:t>
      </w:r>
      <w:r>
        <w:rPr>
          <w:rFonts w:eastAsia="Times New Roman"/>
          <w:szCs w:val="24"/>
        </w:rPr>
        <w:t xml:space="preserve"> που αφορά στην εθνική μας κυριαρχία, παραμένει στο ελληνικό </w:t>
      </w:r>
      <w:r>
        <w:rPr>
          <w:rFonts w:eastAsia="Times New Roman"/>
          <w:szCs w:val="24"/>
        </w:rPr>
        <w:t>δ</w:t>
      </w:r>
      <w:r>
        <w:rPr>
          <w:rFonts w:eastAsia="Times New Roman"/>
          <w:szCs w:val="24"/>
        </w:rPr>
        <w:t>ημόσιο».</w:t>
      </w:r>
    </w:p>
    <w:p w14:paraId="163C44D8" w14:textId="77777777" w:rsidR="004A774E" w:rsidRDefault="006F765D">
      <w:pPr>
        <w:spacing w:after="0" w:line="600" w:lineRule="auto"/>
        <w:ind w:firstLine="720"/>
        <w:jc w:val="both"/>
        <w:rPr>
          <w:rFonts w:eastAsia="Times New Roman"/>
          <w:szCs w:val="24"/>
        </w:rPr>
      </w:pPr>
      <w:r>
        <w:rPr>
          <w:rFonts w:eastAsia="Times New Roman"/>
          <w:szCs w:val="24"/>
        </w:rPr>
        <w:t>Θεόδωρος Καλογερόπουλος, Πρόεδρος της Ένωσης Ηλεκτρολόγων Μηχανικών ΥΠΑ: «Πάγια θέση της Ένωσης Ηλεκτρολόγων Μηχανικών Ασφαλείας Εναερία</w:t>
      </w:r>
      <w:r>
        <w:rPr>
          <w:rFonts w:eastAsia="Times New Roman"/>
          <w:szCs w:val="24"/>
        </w:rPr>
        <w:t xml:space="preserve">ς Κυκλοφορίας ήταν το δημόσιο. Σε αυτό το σημείο θέλω να ευχαριστήσω τον διοικητή της </w:t>
      </w:r>
      <w:r>
        <w:rPr>
          <w:rFonts w:eastAsia="Times New Roman"/>
          <w:szCs w:val="24"/>
        </w:rPr>
        <w:t>υ</w:t>
      </w:r>
      <w:r>
        <w:rPr>
          <w:rFonts w:eastAsia="Times New Roman"/>
          <w:szCs w:val="24"/>
        </w:rPr>
        <w:t xml:space="preserve">πηρεσίας και τον Υπουργό, που σε αυτή την αναδιάρθρωση της </w:t>
      </w:r>
      <w:r>
        <w:rPr>
          <w:rFonts w:eastAsia="Times New Roman"/>
          <w:szCs w:val="24"/>
        </w:rPr>
        <w:t>υ</w:t>
      </w:r>
      <w:r>
        <w:rPr>
          <w:rFonts w:eastAsia="Times New Roman"/>
          <w:szCs w:val="24"/>
        </w:rPr>
        <w:t xml:space="preserve">πηρεσίας ήμασταν μαζί και διατηρήθηκε το </w:t>
      </w:r>
      <w:r>
        <w:rPr>
          <w:rFonts w:eastAsia="Times New Roman"/>
          <w:szCs w:val="24"/>
          <w:lang w:val="en-US"/>
        </w:rPr>
        <w:t>FIR</w:t>
      </w:r>
      <w:r>
        <w:rPr>
          <w:rFonts w:eastAsia="Times New Roman"/>
          <w:szCs w:val="24"/>
        </w:rPr>
        <w:t xml:space="preserve"> Αθηνών στο δημόσιο. Επί της αρχικής φιλοσοφίας του νόμου συμφωνο</w:t>
      </w:r>
      <w:r>
        <w:rPr>
          <w:rFonts w:eastAsia="Times New Roman"/>
          <w:szCs w:val="24"/>
        </w:rPr>
        <w:t>ύμε απόλυτα.».</w:t>
      </w:r>
    </w:p>
    <w:p w14:paraId="163C44D9" w14:textId="77777777" w:rsidR="004A774E" w:rsidRDefault="006F765D">
      <w:pPr>
        <w:spacing w:after="0" w:line="600" w:lineRule="auto"/>
        <w:ind w:firstLine="720"/>
        <w:jc w:val="both"/>
        <w:rPr>
          <w:rFonts w:eastAsia="Times New Roman"/>
          <w:szCs w:val="24"/>
        </w:rPr>
      </w:pPr>
      <w:r>
        <w:rPr>
          <w:rFonts w:eastAsia="Times New Roman"/>
          <w:szCs w:val="24"/>
        </w:rPr>
        <w:t xml:space="preserve">Όπως αβίαστα προκύπτει –και όπως με κάθε σχολαστικότητα σας ανέγνωσα- όλοι οι ειδικοί, οι οποίοι απαντούν στα δύο βασικά ερωτήματα, ήταν θετικοί με το </w:t>
      </w:r>
      <w:r>
        <w:rPr>
          <w:rFonts w:eastAsia="Times New Roman"/>
          <w:szCs w:val="24"/>
        </w:rPr>
        <w:t>εν λόγω</w:t>
      </w:r>
      <w:r>
        <w:rPr>
          <w:rFonts w:eastAsia="Times New Roman"/>
          <w:szCs w:val="24"/>
        </w:rPr>
        <w:t xml:space="preserve"> νομοσχέδιο.</w:t>
      </w:r>
    </w:p>
    <w:p w14:paraId="163C44DA" w14:textId="77777777" w:rsidR="004A774E" w:rsidRDefault="006F765D">
      <w:pPr>
        <w:spacing w:after="0" w:line="600" w:lineRule="auto"/>
        <w:ind w:firstLine="720"/>
        <w:jc w:val="both"/>
        <w:rPr>
          <w:rFonts w:eastAsia="Times New Roman"/>
          <w:szCs w:val="24"/>
        </w:rPr>
      </w:pPr>
      <w:r>
        <w:rPr>
          <w:rFonts w:eastAsia="Times New Roman"/>
          <w:szCs w:val="24"/>
        </w:rPr>
        <w:t>Κλείνοντας θέλω να τονίσω ότι ακούστηκαν πάρα πολλά εκτός του νομοσχεδ</w:t>
      </w:r>
      <w:r>
        <w:rPr>
          <w:rFonts w:eastAsia="Times New Roman"/>
          <w:szCs w:val="24"/>
        </w:rPr>
        <w:t>ίου. Αυτό αφ</w:t>
      </w:r>
      <w:r>
        <w:rPr>
          <w:rFonts w:eastAsia="Times New Roman"/>
          <w:szCs w:val="24"/>
        </w:rPr>
        <w:t xml:space="preserve">’ </w:t>
      </w:r>
      <w:r>
        <w:rPr>
          <w:rFonts w:eastAsia="Times New Roman"/>
          <w:szCs w:val="24"/>
        </w:rPr>
        <w:t>ενός μεν δηλώνει αδυναμία των συναδέλφων να προβάλουν τα επιχειρήματα ώστε να βελτιωθεί αυτό το νομοσχέδιο και γενικότερα τα ζητήματα που αφορούν στην αδειοδότηση των τηλεοπτικών αδειών –αυτό θέλω μόνο να αναφέρω, κύριε Πρόεδρε- αφορά στο γεγ</w:t>
      </w:r>
      <w:r>
        <w:rPr>
          <w:rFonts w:eastAsia="Times New Roman"/>
          <w:szCs w:val="24"/>
        </w:rPr>
        <w:t>ονός ότι κυριολεκτικά το σύστημα αυτό παίζει τα ρέστα του</w:t>
      </w:r>
      <w:r>
        <w:rPr>
          <w:rFonts w:eastAsia="Times New Roman"/>
          <w:szCs w:val="24"/>
        </w:rPr>
        <w:t>!</w:t>
      </w:r>
      <w:r>
        <w:rPr>
          <w:rFonts w:eastAsia="Times New Roman"/>
          <w:szCs w:val="24"/>
        </w:rPr>
        <w:t xml:space="preserve"> </w:t>
      </w:r>
    </w:p>
    <w:p w14:paraId="163C44DB" w14:textId="77777777" w:rsidR="004A774E" w:rsidRDefault="006F765D">
      <w:pPr>
        <w:spacing w:after="0" w:line="600" w:lineRule="auto"/>
        <w:ind w:firstLine="720"/>
        <w:jc w:val="both"/>
        <w:rPr>
          <w:rFonts w:eastAsia="Times New Roman"/>
          <w:szCs w:val="24"/>
        </w:rPr>
      </w:pPr>
      <w:r>
        <w:rPr>
          <w:rFonts w:eastAsia="Times New Roman"/>
          <w:szCs w:val="24"/>
        </w:rPr>
        <w:t>Σας ευχαριστώ πολύ.</w:t>
      </w:r>
    </w:p>
    <w:p w14:paraId="163C44DC" w14:textId="77777777" w:rsidR="004A774E" w:rsidRDefault="006F765D">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163C44DD"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Δεν βλέπω να είναι εδώ ο συνάδελφος κ. Καμμένος. </w:t>
      </w:r>
    </w:p>
    <w:p w14:paraId="163C44DE"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Τον λόγο έχει η συνάδελφος κ. Θεοδώρα Μεγαλοοικονό</w:t>
      </w:r>
      <w:r>
        <w:rPr>
          <w:rFonts w:eastAsia="Times New Roman" w:cs="Times New Roman"/>
          <w:szCs w:val="24"/>
        </w:rPr>
        <w:t xml:space="preserve">μου και μετά ο κ. Παπαχριστόπουλος. </w:t>
      </w:r>
    </w:p>
    <w:p w14:paraId="163C44DF"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14:paraId="163C44E0"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Ευχαριστώ, κύριε Πρόεδρε.</w:t>
      </w:r>
    </w:p>
    <w:p w14:paraId="163C44E1"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σήμερα συζητάμε το νομοσχέδιο αναφορικά με το θέμα της πολιτικής αεροπορίας. Πριν μπω στην ουσία, επιτρέψτε μου </w:t>
      </w:r>
      <w:r>
        <w:rPr>
          <w:rFonts w:eastAsia="Times New Roman" w:cs="Times New Roman"/>
          <w:szCs w:val="24"/>
        </w:rPr>
        <w:t>να κάνω δύο σχόλια επί της διαδικασίας. Η διαδικασία του κατεπείγοντος είναι πλέον ένας τρόπος</w:t>
      </w:r>
      <w:r>
        <w:rPr>
          <w:rFonts w:eastAsia="Times New Roman" w:cs="Times New Roman"/>
          <w:szCs w:val="24"/>
        </w:rPr>
        <w:t>,</w:t>
      </w:r>
      <w:r>
        <w:rPr>
          <w:rFonts w:eastAsia="Times New Roman" w:cs="Times New Roman"/>
          <w:szCs w:val="24"/>
        </w:rPr>
        <w:t xml:space="preserve"> με τον οποίο εισάγετε όλα τα νομοσχέδια. Θα μπορούσατε –θεωρώ- να καταργήσετε τις επιτροπές. Έτσι και αλλιώς το μεγαλύτερο μέρος των νομοσχεδίων έρχεται στην Ολ</w:t>
      </w:r>
      <w:r>
        <w:rPr>
          <w:rFonts w:eastAsia="Times New Roman" w:cs="Times New Roman"/>
          <w:szCs w:val="24"/>
        </w:rPr>
        <w:t xml:space="preserve">ομέλεια και ψηφίζεται εντός δύο ημερών. </w:t>
      </w:r>
    </w:p>
    <w:p w14:paraId="163C44E2"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Η εξήγηση που δόθηκε από τον Υπουργό είναι ότι το νομοσχέδιο ανήκει στα προαπαιτούμενα. Δεν διαφωνώ καθόλου με την ουσία του νομοσχεδίου, αλλά διερωτώμαι και θέλω μια πειστική απάντηση, κύριε Υπουργέ: Είναι θέμα που</w:t>
      </w:r>
      <w:r>
        <w:rPr>
          <w:rFonts w:eastAsia="Times New Roman" w:cs="Times New Roman"/>
          <w:szCs w:val="24"/>
        </w:rPr>
        <w:t xml:space="preserve"> αφορά τόσο άμεσα τους δανειστές μας η διαχείριση του εναέριου χώρου μας και ποια δημόσια υπηρεσία θα το διοικεί; Πώς φτάσαμε στο σημείο τελικώς όλα να αποτελούν προαπαιτούμενα;</w:t>
      </w:r>
    </w:p>
    <w:p w14:paraId="163C44E3"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Αναφορικά με το κατεπείγον του ζητήματος δεν θα αναφέρω μόνο και μόνο αυτό</w:t>
      </w:r>
      <w:r>
        <w:rPr>
          <w:rFonts w:eastAsia="Times New Roman" w:cs="Times New Roman"/>
          <w:szCs w:val="24"/>
        </w:rPr>
        <w:t>,</w:t>
      </w:r>
      <w:r>
        <w:rPr>
          <w:rFonts w:eastAsia="Times New Roman" w:cs="Times New Roman"/>
          <w:szCs w:val="24"/>
        </w:rPr>
        <w:t xml:space="preserve"> γι</w:t>
      </w:r>
      <w:r>
        <w:rPr>
          <w:rFonts w:eastAsia="Times New Roman" w:cs="Times New Roman"/>
          <w:szCs w:val="24"/>
        </w:rPr>
        <w:t>α να κάνω μια ελαφρά πολιτική, αλλά γιατί πράγματι προκύπτουν διάφορα ουσιαστικά ζητήματα. Παραδείγματος χάριν</w:t>
      </w:r>
      <w:r>
        <w:rPr>
          <w:rFonts w:eastAsia="Times New Roman" w:cs="Times New Roman"/>
          <w:szCs w:val="24"/>
        </w:rPr>
        <w:t>,</w:t>
      </w:r>
      <w:r>
        <w:rPr>
          <w:rFonts w:eastAsia="Times New Roman" w:cs="Times New Roman"/>
          <w:szCs w:val="24"/>
        </w:rPr>
        <w:t xml:space="preserve"> στην ειδική έκθεση του Λογιστηρίου του Κράτους που συνοδεύει το σχέδιο νόμου, επί αρκετών άρθρων δεν αναφέρεται το δημοσιονομικό κόστος επειδή τ</w:t>
      </w:r>
      <w:r>
        <w:rPr>
          <w:rFonts w:eastAsia="Times New Roman" w:cs="Times New Roman"/>
          <w:szCs w:val="24"/>
        </w:rPr>
        <w:t xml:space="preserve">ο Υπουργείο δεν έστειλε επαρκή στοιχεία, γεγονός που το συναντάμε συχνά στα τελευταία νομοσχέδια. </w:t>
      </w:r>
    </w:p>
    <w:p w14:paraId="163C44E4"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Και σας ερωτώ: </w:t>
      </w:r>
      <w:r>
        <w:rPr>
          <w:rFonts w:eastAsia="Times New Roman" w:cs="Times New Roman"/>
          <w:szCs w:val="24"/>
        </w:rPr>
        <w:t>π</w:t>
      </w:r>
      <w:r>
        <w:rPr>
          <w:rFonts w:eastAsia="Times New Roman" w:cs="Times New Roman"/>
          <w:szCs w:val="24"/>
        </w:rPr>
        <w:t>ότε και γιατί υπάρχει και ζητάμε αυτή την έκθεση; Και ποιο το όφελος για εμάς τους Βουλευτές, εάν δεν γνωρίζουμε πόσο θα στοιχίζει στα δημόσι</w:t>
      </w:r>
      <w:r>
        <w:rPr>
          <w:rFonts w:eastAsia="Times New Roman" w:cs="Times New Roman"/>
          <w:szCs w:val="24"/>
        </w:rPr>
        <w:t>α ταμεία το κάθε άρθρο και η κάθε αλλαγή που δρομολογείτε;</w:t>
      </w:r>
    </w:p>
    <w:p w14:paraId="163C44E5"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Αρχικά και σχετικά με τα όσα αναφέρετε, κύριε Υπουργέ, είναι σαφές ότι έπρεπε να παραμείνουν στον κρατικό έλεγχο οι δημόσιες υπηρεσίες και οι αρμοδιότητες που σχετίζονται με την εθνική ασφάλεια. Κα</w:t>
      </w:r>
      <w:r>
        <w:rPr>
          <w:rFonts w:eastAsia="Times New Roman" w:cs="Times New Roman"/>
          <w:szCs w:val="24"/>
        </w:rPr>
        <w:t xml:space="preserve">ι δεν θα έπρεπε –θεωρώ- να χαίρεστε και να πανηγυρίζετε γι’ αυτό. Είναι δεδομένο αυτό το στοιχείο και αδιαπραγμάτευτο. </w:t>
      </w:r>
    </w:p>
    <w:p w14:paraId="163C44E6"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Δεύτερον, η διασφάλιση των επενδύσεων και η μη απαξίωση των εγκαταστάσεων του ηλεκτρονικού εξοπλισμού των περιφερειακών αεροδρομίων </w:t>
      </w:r>
      <w:r>
        <w:rPr>
          <w:rFonts w:eastAsia="Times New Roman" w:cs="Times New Roman"/>
          <w:szCs w:val="24"/>
        </w:rPr>
        <w:t>είναι ένα ζήτημα που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έπρεπε να είναι αδιαπραγμάτευτο. </w:t>
      </w:r>
    </w:p>
    <w:p w14:paraId="163C44E7"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Τέλος, αναφορικά με τα υδατοδρόμια θέλω να πω ότι χρόνια τα ακούμε και ακόμη πτήση δεν έχουμε δει. Αλλά οι πολίτες της νησιωτικής Ελλάδας ελπίζουν εδώ και χρόνια σε αυτή τη μορφή της μετακίνησ</w:t>
      </w:r>
      <w:r>
        <w:rPr>
          <w:rFonts w:eastAsia="Times New Roman" w:cs="Times New Roman"/>
          <w:szCs w:val="24"/>
        </w:rPr>
        <w:t xml:space="preserve">ης. Θεωρώ ότι είναι ανακόλουθο να αποφασίζουμε τη ρύθμιση θεμάτων υδατοδρομίων όταν ακόμη δεν υπάρχουν και δεν περιμένουμε επενδυτές. </w:t>
      </w:r>
    </w:p>
    <w:p w14:paraId="163C44E8"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Και τώρα θα κάνω μερικά σχόλια επί των άρθρων. Το άρθρο 2 σχετικά με τον ορισμό του διοικητή της Αρχής Πολιτικής Αεροπορί</w:t>
      </w:r>
      <w:r>
        <w:rPr>
          <w:rFonts w:eastAsia="Times New Roman" w:cs="Times New Roman"/>
          <w:szCs w:val="24"/>
        </w:rPr>
        <w:t>ας είναι θετικό. Και αυτό συμβαίνει σε κάθε δημόσια θέση και θα γίνεται με μία δημόσια πρόσκληση. Αυτό όμως, το ίδιο δεν επεκτείνεται και στο άρθρο 9 για τους διορισμούς συμβούλων του διοικητή. Ο διοικητής όχι μόνο θα προσλαμβάνει πέντε μετακλητούς αλλά θα</w:t>
      </w:r>
      <w:r>
        <w:rPr>
          <w:rFonts w:eastAsia="Times New Roman" w:cs="Times New Roman"/>
          <w:szCs w:val="24"/>
        </w:rPr>
        <w:t xml:space="preserve"> έχει το δικαίωμα να συνάπτει όσες συμβάσεις ορισμένου χρόνου θέλει, προκειμένου να του παράσχουν υπηρεσίες που θα του προσφέρουν οι ήδη πέντε διορισμένοι μετακλητοί του.</w:t>
      </w:r>
      <w:r w:rsidRPr="007E46B2">
        <w:rPr>
          <w:rFonts w:eastAsia="Times New Roman" w:cs="Times New Roman"/>
          <w:szCs w:val="24"/>
        </w:rPr>
        <w:t xml:space="preserve"> </w:t>
      </w:r>
    </w:p>
    <w:p w14:paraId="163C44E9"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Νομίζω ότι δίνουμε υπερεξουσίες στον διοικητή. Μου φαίνεται αδιανόητο ο διοικητής να</w:t>
      </w:r>
      <w:r>
        <w:rPr>
          <w:rFonts w:eastAsia="Times New Roman" w:cs="Times New Roman"/>
          <w:szCs w:val="24"/>
        </w:rPr>
        <w:t xml:space="preserve"> περνάει από κόσκινο και οι συνεργάτες του να είναι άτομα που πιθανό να μην είναι κατάλληλα και να μην έχουν τα κατάλληλα προσόντα. </w:t>
      </w:r>
    </w:p>
    <w:p w14:paraId="163C44EA" w14:textId="77777777" w:rsidR="004A774E" w:rsidRDefault="006F765D">
      <w:pPr>
        <w:spacing w:after="0" w:line="600" w:lineRule="auto"/>
        <w:ind w:firstLine="720"/>
        <w:jc w:val="both"/>
        <w:rPr>
          <w:rFonts w:eastAsia="Times New Roman"/>
          <w:szCs w:val="24"/>
        </w:rPr>
      </w:pPr>
      <w:r>
        <w:rPr>
          <w:rFonts w:eastAsia="Times New Roman" w:cs="Times New Roman"/>
          <w:szCs w:val="24"/>
        </w:rPr>
        <w:t>Αναφορικά με το άρθρο 25 για τη Σχολή Πολιτικής Αεροπορίας συμφωνώ και προτείνω, πλέον, να δοθεί ιδιαίτερη βαρύτητα σε θέμα</w:t>
      </w:r>
      <w:r>
        <w:rPr>
          <w:rFonts w:eastAsia="Times New Roman" w:cs="Times New Roman"/>
          <w:szCs w:val="24"/>
        </w:rPr>
        <w:t xml:space="preserve">τα ασφαλείας και εκπαίδευσης του προσωπικού στη διαχείριση εκτάκτων περιστατικών αεροπειρατείας ή τρομοκρατίας. </w:t>
      </w:r>
    </w:p>
    <w:p w14:paraId="163C44EB" w14:textId="77777777" w:rsidR="004A774E" w:rsidRDefault="004A774E">
      <w:pPr>
        <w:spacing w:after="0" w:line="600" w:lineRule="auto"/>
        <w:jc w:val="both"/>
        <w:rPr>
          <w:rFonts w:eastAsia="Times New Roman" w:cs="Times New Roman"/>
          <w:szCs w:val="24"/>
        </w:rPr>
      </w:pPr>
    </w:p>
    <w:p w14:paraId="163C44EC"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Σχετικά με άρθρο 35 διαφωνώ με τη διατύπωσή του. Εάν κρίνετε ότι είναι απαραίτητο ο υποδιοικητής να έχει δύο μετακλητούς υπαλλήλους, αυτό θα πρέπει να γίνει και πάλι μέσω δημόσιας αναγγελίας και όχι να επιλέγει ο υποδιοικητής όποιους θέλει. </w:t>
      </w:r>
    </w:p>
    <w:p w14:paraId="163C44ED"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Το αυτό ισχύει</w:t>
      </w:r>
      <w:r>
        <w:rPr>
          <w:rFonts w:eastAsia="Times New Roman" w:cs="Times New Roman"/>
          <w:szCs w:val="24"/>
        </w:rPr>
        <w:t xml:space="preserve"> και για το άρθρο 37 με τον διορισμό άλλων δύο υπαλλήλων. Δεν θα έπρεπε να αναφέρεται τουλάχιστον ότι οι υπάλληλοι του γραφείου των δημοσίων σχέσεων θα πρέπει να είναι απόφοιτοι συγκεκριμένων τμημάτων πανεπιστημίου, όπως συμβαίνει και με το γραφείο των νομ</w:t>
      </w:r>
      <w:r>
        <w:rPr>
          <w:rFonts w:eastAsia="Times New Roman" w:cs="Times New Roman"/>
          <w:szCs w:val="24"/>
        </w:rPr>
        <w:t xml:space="preserve">ικών συμβούλων; Τέτοιες λεπτομέρειες μπορώ να σας αναφέρω πάρα πολλές κατ’ άρθρον και είμαι σίγουρη ότι στα περισσότερα απ’ αυτά και εσείς συμφωνείτε. </w:t>
      </w:r>
    </w:p>
    <w:p w14:paraId="163C44EE"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Το επείγον, όμως, κύριε Υπουργέ, δεν σας άφησε καθόλου χρόνο να δείτε τις λεπτομέρειες στο σχέδιο νόμου </w:t>
      </w:r>
      <w:r>
        <w:rPr>
          <w:rFonts w:eastAsia="Times New Roman" w:cs="Times New Roman"/>
          <w:szCs w:val="24"/>
        </w:rPr>
        <w:t>και σε λίγες εβδομάδες μάς βλέπω πάλι εδώ να ψηφίζουμε τροπολογίες και τροποποιήσεις επί του κειμένου.</w:t>
      </w:r>
    </w:p>
    <w:p w14:paraId="163C44EF"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Φυσικά αυτό το νομοθέτημα που επεξεργαζόμαστε αυτή τη στιγμή θα χρειαζόταν πολλές περισσότερες συζητήσεις, πολύ μεγαλύτερη προσοχή στα δύσκολα σημεία και</w:t>
      </w:r>
      <w:r>
        <w:rPr>
          <w:rFonts w:eastAsia="Times New Roman" w:cs="Times New Roman"/>
          <w:szCs w:val="24"/>
        </w:rPr>
        <w:t xml:space="preserve"> πολλές, πάρα πολλές βελτιώσεις.</w:t>
      </w:r>
    </w:p>
    <w:p w14:paraId="163C44F0"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Ευχαριστώ.</w:t>
      </w:r>
    </w:p>
    <w:p w14:paraId="163C44F1" w14:textId="77777777" w:rsidR="004A774E" w:rsidRDefault="006F765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163C44F2"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κυρία συνάδελφε.</w:t>
      </w:r>
    </w:p>
    <w:p w14:paraId="163C44F3"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Τον λόγο έχει ο κ. Παπαχριστόπουλος για δέκα λεπτά.</w:t>
      </w:r>
    </w:p>
    <w:p w14:paraId="163C44F4"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Ευχαριστώ, κύριε Πρ</w:t>
      </w:r>
      <w:r>
        <w:rPr>
          <w:rFonts w:eastAsia="Times New Roman" w:cs="Times New Roman"/>
          <w:szCs w:val="24"/>
        </w:rPr>
        <w:t>όεδρε.</w:t>
      </w:r>
    </w:p>
    <w:p w14:paraId="163C44F5"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Θέλω να επικαλεστώ μερικά στοιχεία. Δύο καλοί δημοσιογράφοι από την εφημερίδα </w:t>
      </w:r>
      <w:r>
        <w:rPr>
          <w:rFonts w:eastAsia="Times New Roman" w:cs="Times New Roman"/>
          <w:szCs w:val="24"/>
        </w:rPr>
        <w:t>«ΚΑΘΗΜΕΡΙΝΗ»</w:t>
      </w:r>
      <w:r>
        <w:rPr>
          <w:rFonts w:eastAsia="Times New Roman" w:cs="Times New Roman"/>
          <w:szCs w:val="24"/>
        </w:rPr>
        <w:t>, στο κυριακάτικο φύλλο της, σε ένα αποκλειστικό ρεπορτάζ, κατά τη γνώμη μου πολύ αξιόπιστο</w:t>
      </w:r>
      <w:r>
        <w:rPr>
          <w:rFonts w:eastAsia="Times New Roman" w:cs="Times New Roman"/>
          <w:szCs w:val="24"/>
        </w:rPr>
        <w:t>,</w:t>
      </w:r>
      <w:r>
        <w:rPr>
          <w:rFonts w:eastAsia="Times New Roman" w:cs="Times New Roman"/>
          <w:szCs w:val="24"/>
        </w:rPr>
        <w:t xml:space="preserve"> οι κ</w:t>
      </w:r>
      <w:r>
        <w:rPr>
          <w:rFonts w:eastAsia="Times New Roman" w:cs="Times New Roman"/>
          <w:szCs w:val="24"/>
        </w:rPr>
        <w:t>ύριοι</w:t>
      </w:r>
      <w:r>
        <w:rPr>
          <w:rFonts w:eastAsia="Times New Roman" w:cs="Times New Roman"/>
          <w:szCs w:val="24"/>
        </w:rPr>
        <w:t xml:space="preserve"> Ζήρας και Νίκας γράφουν για το δημόσιο χρέος και θεωρούν</w:t>
      </w:r>
      <w:r>
        <w:rPr>
          <w:rFonts w:eastAsia="Times New Roman" w:cs="Times New Roman"/>
          <w:szCs w:val="24"/>
        </w:rPr>
        <w:t xml:space="preserve"> σχεδόν βέβαιο ότι έχει μπει στο τραπέζι και θεωρούν σχεδόν δεδομένο ότι μπορεί και πρέπει να ρυθμιστεί μέχρι το τέλος του έτους. Μάλιστα επικαλούνται ευνοϊκή αντιμετώπιση από ανθρώπους από χώρες που μέχρι πρότινος δεν ήταν τόσο φιλικές απέναντί μας, όπως </w:t>
      </w:r>
      <w:r>
        <w:rPr>
          <w:rFonts w:eastAsia="Times New Roman" w:cs="Times New Roman"/>
          <w:szCs w:val="24"/>
        </w:rPr>
        <w:t xml:space="preserve">για παράδειγμα τον Ντάισελμπλουμ, που είναι Ολλανδός, τη θέση της Αυστρίας, τη θέση της Φινλανδίας. Πάντα, βέβαια, έχουμε απέναντί μας τον κ. Σόιμπλε, αυτό είναι γνωστό, το λένε και αυτοί. </w:t>
      </w:r>
    </w:p>
    <w:p w14:paraId="163C44F6"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Εξειδικεύουν το θέμα και μιλάνε μάλιστα για πάρα πολλούς τρόπους, </w:t>
      </w:r>
      <w:r>
        <w:rPr>
          <w:rFonts w:eastAsia="Times New Roman" w:cs="Times New Roman"/>
          <w:szCs w:val="24"/>
        </w:rPr>
        <w:t>όπως για παράδειγμα, τα σταθερά επιτόκια και όχι τα κυμαινόμενα, πως ακόμα και τα 20 δισεκατομμύρια που περίσσεψαν από την ανακεφαλαιοποίηση των τραπεζών μπορούν να αξιοποιηθούν και άλλους πολλούς τρόπους -δεν θέλω να μπω τώρα ειδικότερα. Απλά θεωρούν σχεδ</w:t>
      </w:r>
      <w:r>
        <w:rPr>
          <w:rFonts w:eastAsia="Times New Roman" w:cs="Times New Roman"/>
          <w:szCs w:val="24"/>
        </w:rPr>
        <w:t xml:space="preserve">όν δεδομένο ότι το χρέος, που κάποιοι άλλοτε το θεωρούσαν βιώσιμο και δεν είναι, είναι μεγάλο, πολύ σημαντικό κομμάτι. Να ξεκαθαρίσουμε ότι η βιωσιμότητα του χρέους πρέπει να γίνει, είναι κάτι υπαρκτό. Δεν μπορείς να προσελκύσεις αλλιώς επενδυτές. </w:t>
      </w:r>
    </w:p>
    <w:p w14:paraId="163C44F7"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είναι προϋπόθεση- άλλωστε φαντάζομαι ότι το σημερινό είναι το τελευταίο προαπαιτούμενο για να πάρουμε τα 2,8, από τα οποία το 1,7 θα πέσει στην αγορά- για να φτάσουμε στο τελευταίο σκαλοπάτι, που είναι τα </w:t>
      </w:r>
      <w:r>
        <w:rPr>
          <w:rFonts w:eastAsia="Times New Roman" w:cs="Times New Roman"/>
          <w:szCs w:val="24"/>
          <w:lang w:val="en-US"/>
        </w:rPr>
        <w:t>QE</w:t>
      </w:r>
      <w:r>
        <w:rPr>
          <w:rFonts w:eastAsia="Times New Roman" w:cs="Times New Roman"/>
          <w:szCs w:val="24"/>
        </w:rPr>
        <w:t xml:space="preserve"> που σχεδόν μας περιμένει ο Μάριο Ντράγκι. Δεν θ</w:t>
      </w:r>
      <w:r>
        <w:rPr>
          <w:rFonts w:eastAsia="Times New Roman" w:cs="Times New Roman"/>
          <w:szCs w:val="24"/>
        </w:rPr>
        <w:t>έλω να θυμίσω και την ομιλία του Ντράγκι. Θα έλεγα ότι ξέφυγε κιόλας, γιατί είναι ένας πολύ ρεαλιστής τραπεζίτης. Στη γιορτή για τον Ντε Γκάσπερι μίλησε έξω από τα δόντια για το πώς θα πρέπει να αντιμετωπίσουμε πια την Ευρώπη.</w:t>
      </w:r>
    </w:p>
    <w:p w14:paraId="163C44F8"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Θέλω να θυμίσω, επίσης, πως ο</w:t>
      </w:r>
      <w:r>
        <w:rPr>
          <w:rFonts w:eastAsia="Times New Roman" w:cs="Times New Roman"/>
          <w:szCs w:val="24"/>
        </w:rPr>
        <w:t xml:space="preserve"> Γιουνκέρ έκανε μία φοβερή ομιλία, πως χθες κιόλας στο Ευρωκοινοβούλιο βρέθηκε να μας στηρίζει ο ίδιος ο Μοσκοβισί, αλλά και πάρα πολλοί άλλοι. Θέλω να πιστεύω ότι οι συγκυρίες είναι θετικές. Ποτέ δεν θριαμβολόγησε κανένας. </w:t>
      </w:r>
    </w:p>
    <w:p w14:paraId="163C44F9"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Ξέρουμε όλοι ότι αυτή τη στιγμή</w:t>
      </w:r>
      <w:r>
        <w:rPr>
          <w:rFonts w:eastAsia="Times New Roman" w:cs="Times New Roman"/>
          <w:szCs w:val="24"/>
        </w:rPr>
        <w:t xml:space="preserve"> η φοροδοτική ικανότητα των Ελλήνων έχει φτάσει στο μηδέν. Υπάρχουν άνθρωποι που δεν μπορούν πραγματικά να αντ</w:t>
      </w:r>
      <w:r>
        <w:rPr>
          <w:rFonts w:eastAsia="Times New Roman" w:cs="Times New Roman"/>
          <w:szCs w:val="24"/>
        </w:rPr>
        <w:t>ε</w:t>
      </w:r>
      <w:r>
        <w:rPr>
          <w:rFonts w:eastAsia="Times New Roman" w:cs="Times New Roman"/>
          <w:szCs w:val="24"/>
        </w:rPr>
        <w:t>πεξέλθουν στα χρέη τους, στις οφειλές τους και πρέπει να τους σεβόμαστε. Δεν με βολεύει καθόλου η λέξη «κακοπληρωτής» ή «σταθερός». Μπορεί να είν</w:t>
      </w:r>
      <w:r>
        <w:rPr>
          <w:rFonts w:eastAsia="Times New Roman" w:cs="Times New Roman"/>
          <w:szCs w:val="24"/>
        </w:rPr>
        <w:t xml:space="preserve">αι και τέτοιοι. Ένα μεγάλο κομμάτι, όμως, δεν μπορεί να πληρώσει. </w:t>
      </w:r>
    </w:p>
    <w:p w14:paraId="163C44FA"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Αυτά τα τρία βήματα, δηλαδή το 2,8, το χρέος στο τραπέζι, τα </w:t>
      </w:r>
      <w:r>
        <w:rPr>
          <w:rFonts w:eastAsia="Times New Roman" w:cs="Times New Roman"/>
          <w:szCs w:val="24"/>
          <w:lang w:val="en-US"/>
        </w:rPr>
        <w:t>QE</w:t>
      </w:r>
      <w:r>
        <w:rPr>
          <w:rFonts w:eastAsia="Times New Roman" w:cs="Times New Roman"/>
          <w:szCs w:val="24"/>
        </w:rPr>
        <w:t xml:space="preserve"> είναι απαραίτητα και δεν είχαμε κα</w:t>
      </w:r>
      <w:r>
        <w:rPr>
          <w:rFonts w:eastAsia="Times New Roman" w:cs="Times New Roman"/>
          <w:szCs w:val="24"/>
        </w:rPr>
        <w:t>μ</w:t>
      </w:r>
      <w:r>
        <w:rPr>
          <w:rFonts w:eastAsia="Times New Roman" w:cs="Times New Roman"/>
          <w:szCs w:val="24"/>
        </w:rPr>
        <w:t>μία άλλη επιλογή. Δεν μπορούσαμε να κάνουμε τίποτα, δεν μπορούσε αυτή η Κυβέρνηση να κάνει</w:t>
      </w:r>
      <w:r>
        <w:rPr>
          <w:rFonts w:eastAsia="Times New Roman" w:cs="Times New Roman"/>
          <w:szCs w:val="24"/>
        </w:rPr>
        <w:t xml:space="preserve"> κάτι άλλο. Και αν είχε άλλη δυνατότητα, ας μας πει κάποιος άλλος τι άλλο μπορούσε να κάνει, για να φτάσουμε μετά να στείλουμε ένα πολύ δυνατό, ηχηρό μήνυμα προς τις αγορές τώρα, όχι μετά από δύο χρόνια, όχι μετά από τρία ή τέσσερα χρόνια. Ήταν σαφής, νομί</w:t>
      </w:r>
      <w:r>
        <w:rPr>
          <w:rFonts w:eastAsia="Times New Roman" w:cs="Times New Roman"/>
          <w:szCs w:val="24"/>
        </w:rPr>
        <w:t>ζω, ο κ. Τσακαλώτος και έχει απόλυτο δίκιο για τους επενδυτές που δεν έχουν κανέναν λόγο πια να μην κοιτάξουν θετικά.</w:t>
      </w:r>
    </w:p>
    <w:p w14:paraId="163C44FB"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Δεν θέλω να αναφερθώ σε οίκους, όπως ο </w:t>
      </w:r>
      <w:r>
        <w:rPr>
          <w:rFonts w:eastAsia="Times New Roman" w:cs="Times New Roman"/>
          <w:szCs w:val="24"/>
        </w:rPr>
        <w:t>«</w:t>
      </w:r>
      <w:r>
        <w:rPr>
          <w:rFonts w:eastAsia="Times New Roman" w:cs="Times New Roman"/>
          <w:szCs w:val="24"/>
          <w:lang w:val="en-US"/>
        </w:rPr>
        <w:t>MOODY</w:t>
      </w:r>
      <w:r>
        <w:rPr>
          <w:rFonts w:eastAsia="Times New Roman" w:cs="Times New Roman"/>
          <w:szCs w:val="24"/>
        </w:rPr>
        <w:t>’</w:t>
      </w:r>
      <w:r>
        <w:rPr>
          <w:rFonts w:eastAsia="Times New Roman" w:cs="Times New Roman"/>
          <w:szCs w:val="24"/>
          <w:lang w:val="en-US"/>
        </w:rPr>
        <w:t>S</w:t>
      </w:r>
      <w:r>
        <w:rPr>
          <w:rFonts w:eastAsia="Times New Roman" w:cs="Times New Roman"/>
          <w:szCs w:val="24"/>
        </w:rPr>
        <w:t>»</w:t>
      </w:r>
      <w:r>
        <w:rPr>
          <w:rFonts w:eastAsia="Times New Roman" w:cs="Times New Roman"/>
          <w:szCs w:val="24"/>
        </w:rPr>
        <w:t xml:space="preserve"> και άλλοι οίκοι που είδαν θετικά. Το δε απίστευτο είναι να φτάνει το ίδιο το ΔΝΤ, που δεν</w:t>
      </w:r>
      <w:r>
        <w:rPr>
          <w:rFonts w:eastAsia="Times New Roman" w:cs="Times New Roman"/>
          <w:szCs w:val="24"/>
        </w:rPr>
        <w:t xml:space="preserve"> είναι φιλικά προσκείμενο σ’ αυτή την Κυβέρνηση και ενώ εμείς δώσαμε 0,3% ύφεση, να δίνει 0,1% ανάπτυξη για φέτος. Και ενώ εμείς δίνουμε 2,7% ανάπτυξη, το ΔΝΤ δίνει 2,8%. Βέβαια, είναι άλλα σημεία του ΔΝΤ που εμείς δεν τα δεχόμαστε, αλλά τουλάχιστον στο συ</w:t>
      </w:r>
      <w:r>
        <w:rPr>
          <w:rFonts w:eastAsia="Times New Roman" w:cs="Times New Roman"/>
          <w:szCs w:val="24"/>
        </w:rPr>
        <w:t xml:space="preserve">γκεκριμένο μας βολεύει και καλά κάνουμε και το επικαλούμαστε. </w:t>
      </w:r>
    </w:p>
    <w:p w14:paraId="163C44FC"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Αυτή είναι η πραγματικότητα, πέρα από τους θορύβους, όπως τους δύο Συμβούλους του Επικρατείας που έγιναν πρωτοσέλιδο. Να ξεκαθαρίσουμε ότι δεν παραιτούνται από Σύμβουλοι Επικρατείας, παραιτούντ</w:t>
      </w:r>
      <w:r>
        <w:rPr>
          <w:rFonts w:eastAsia="Times New Roman" w:cs="Times New Roman"/>
          <w:szCs w:val="24"/>
        </w:rPr>
        <w:t xml:space="preserve">αι από το συνδικαλιστικό τους όργανο, το οποίο έχουν αναφαίρετο δικαίωμα να κατακρίνουν για έναν χειρισμό που έκανε. </w:t>
      </w:r>
    </w:p>
    <w:p w14:paraId="163C44FD"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Επίσης, ακούσαμε απίστευτα πράγματα για τα ενενήντα εννέα χρόνια που πουλάμε νερό, ΔΕΗ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Έχω εδώ μπροστά μου τον νόμο, το άρθρο 197 π</w:t>
      </w:r>
      <w:r>
        <w:rPr>
          <w:rFonts w:eastAsia="Times New Roman" w:cs="Times New Roman"/>
          <w:szCs w:val="24"/>
        </w:rPr>
        <w:t>αράγραφος 11. Με σαφήνεια μιλά για βελτίωση, για αύξηση, για απορρόφηση. Τη λέξη πώληση δεν την λέει πουθενά. Βεβαίως, μια κυβέρνηση, εάν θέλει να πάρει το ρίσκο, που πιστεύω κα</w:t>
      </w:r>
      <w:r>
        <w:rPr>
          <w:rFonts w:eastAsia="Times New Roman" w:cs="Times New Roman"/>
          <w:szCs w:val="24"/>
        </w:rPr>
        <w:t>μ</w:t>
      </w:r>
      <w:r>
        <w:rPr>
          <w:rFonts w:eastAsia="Times New Roman" w:cs="Times New Roman"/>
          <w:szCs w:val="24"/>
        </w:rPr>
        <w:t xml:space="preserve">μία κυβέρνηση δεν θέλει, ούτε η </w:t>
      </w:r>
      <w:r>
        <w:rPr>
          <w:rFonts w:eastAsia="Times New Roman" w:cs="Times New Roman"/>
          <w:szCs w:val="24"/>
        </w:rPr>
        <w:t>κ</w:t>
      </w:r>
      <w:r>
        <w:rPr>
          <w:rFonts w:eastAsia="Times New Roman" w:cs="Times New Roman"/>
          <w:szCs w:val="24"/>
        </w:rPr>
        <w:t>υβέρνηση της Νέας Δημοκρατίας δεν θα το κάνει</w:t>
      </w:r>
      <w:r>
        <w:rPr>
          <w:rFonts w:eastAsia="Times New Roman" w:cs="Times New Roman"/>
          <w:szCs w:val="24"/>
        </w:rPr>
        <w:t xml:space="preserve"> ποτέ αυτό για το νερό ή για τη ΔΕΗ. Τουλάχιστον έτσι πιστεύω εγώ. Έτσι δεν θα το κάνει και αυτή η Κυβέρνηση. Από εκεί και πέρα, ξέρουμε ότι για μεγάλο χρονικό διάστημα –λυπάμαι για την έκφραση- γινόταν «πλιάτσικο» στις ΔΕΚΟ και γι’ αυτό και είχαν </w:t>
      </w:r>
      <w:r>
        <w:rPr>
          <w:rFonts w:eastAsia="Times New Roman" w:cs="Times New Roman"/>
          <w:szCs w:val="24"/>
        </w:rPr>
        <w:t>χρεοκοπή</w:t>
      </w:r>
      <w:r>
        <w:rPr>
          <w:rFonts w:eastAsia="Times New Roman" w:cs="Times New Roman"/>
          <w:szCs w:val="24"/>
        </w:rPr>
        <w:t>σει</w:t>
      </w:r>
      <w:r>
        <w:rPr>
          <w:rFonts w:eastAsia="Times New Roman" w:cs="Times New Roman"/>
          <w:szCs w:val="24"/>
        </w:rPr>
        <w:t xml:space="preserve">. </w:t>
      </w:r>
    </w:p>
    <w:p w14:paraId="163C44FE"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Δεν νιώθουμε ευχάριστα γι’ αυτό το </w:t>
      </w:r>
      <w:r>
        <w:rPr>
          <w:rFonts w:eastAsia="Times New Roman" w:cs="Times New Roman"/>
          <w:szCs w:val="24"/>
        </w:rPr>
        <w:t>τ</w:t>
      </w:r>
      <w:r>
        <w:rPr>
          <w:rFonts w:eastAsia="Times New Roman" w:cs="Times New Roman"/>
          <w:szCs w:val="24"/>
        </w:rPr>
        <w:t>αμείο, αλλά το να φτάσουμε στο άλλο άκρο και να λέμε ότι πουλάμε τα πάντα και ότι τα κάναμε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νομίζω ότι είναι ανακρίβεια και υπερβολή. </w:t>
      </w:r>
    </w:p>
    <w:p w14:paraId="163C44FF"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Ζούμε, επίσης, τον τελευταίο καιρό μία ατμόσφαιρα που ακούμε για εκλογές</w:t>
      </w:r>
      <w:r>
        <w:rPr>
          <w:rFonts w:eastAsia="Times New Roman" w:cs="Times New Roman"/>
          <w:szCs w:val="24"/>
        </w:rPr>
        <w:t>. Ας κάνει κάποιος από εσάς</w:t>
      </w:r>
      <w:r>
        <w:rPr>
          <w:rFonts w:eastAsia="Times New Roman" w:cs="Times New Roman"/>
          <w:szCs w:val="24"/>
        </w:rPr>
        <w:t>,</w:t>
      </w:r>
      <w:r>
        <w:rPr>
          <w:rFonts w:eastAsia="Times New Roman" w:cs="Times New Roman"/>
          <w:szCs w:val="24"/>
        </w:rPr>
        <w:t xml:space="preserve"> που ζητάτε εκλογές</w:t>
      </w:r>
      <w:r>
        <w:rPr>
          <w:rFonts w:eastAsia="Times New Roman" w:cs="Times New Roman"/>
          <w:szCs w:val="24"/>
        </w:rPr>
        <w:t>,</w:t>
      </w:r>
      <w:r>
        <w:rPr>
          <w:rFonts w:eastAsia="Times New Roman" w:cs="Times New Roman"/>
          <w:szCs w:val="24"/>
        </w:rPr>
        <w:t xml:space="preserve"> μία δική του πρόχειρη δημοσκόπηση. Να πιάσει εκατό πολίτες στον δρόμο και αν βρεθούν τρεις ή τέσσερις</w:t>
      </w:r>
      <w:r>
        <w:rPr>
          <w:rFonts w:eastAsia="Times New Roman" w:cs="Times New Roman"/>
          <w:szCs w:val="24"/>
        </w:rPr>
        <w:t>,</w:t>
      </w:r>
      <w:r>
        <w:rPr>
          <w:rFonts w:eastAsia="Times New Roman" w:cs="Times New Roman"/>
          <w:szCs w:val="24"/>
        </w:rPr>
        <w:t xml:space="preserve"> που θα συμφωνήσουν μαζί του, να τους δικαιώσουν. Όμως, είναι αμφίβολο.</w:t>
      </w:r>
    </w:p>
    <w:p w14:paraId="163C4500"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Ακόμη ακούω «φύγετε, παραιτηθείτε</w:t>
      </w:r>
      <w:r>
        <w:rPr>
          <w:rFonts w:eastAsia="Times New Roman" w:cs="Times New Roman"/>
          <w:szCs w:val="24"/>
        </w:rPr>
        <w:t>, τυχοδιώκτες». Ευτυχώς δεν είναι όλοι οι αντιπολιτευόμενοι Βουλευτές έτσι, υπάρχουν και Βουλευτές πολύ προσεκτικοί και μετριοπαθείς. Ακούω και διάφορα άλλα, μια ακραία φρασεολογία που πιστεύω ότι αργά ή γρήγορα θα έχει αρνητικά αποτελέσματα γι’ αυτούς που</w:t>
      </w:r>
      <w:r>
        <w:rPr>
          <w:rFonts w:eastAsia="Times New Roman" w:cs="Times New Roman"/>
          <w:szCs w:val="24"/>
        </w:rPr>
        <w:t xml:space="preserve"> τη χρησιμοποιούν. Και μιλώ μετά λόγου γνώσης. Ξαναλέω, δεν μπερδεύω τους πάντες. Ξέρω ότι στις τάξεις αυτών που αντιπολιτεύονται υπάρχουν και σώφρονες άνθρωποι που μιλούν με επιχειρήματα. Μπορεί να διαφωνού</w:t>
      </w:r>
      <w:r>
        <w:rPr>
          <w:rFonts w:eastAsia="Times New Roman" w:cs="Times New Roman"/>
          <w:szCs w:val="24"/>
        </w:rPr>
        <w:t>ν</w:t>
      </w:r>
      <w:r>
        <w:rPr>
          <w:rFonts w:eastAsia="Times New Roman" w:cs="Times New Roman"/>
          <w:szCs w:val="24"/>
        </w:rPr>
        <w:t>, να κάνουν σκληρή αντιπολίτευση, αλλά με επιχει</w:t>
      </w:r>
      <w:r>
        <w:rPr>
          <w:rFonts w:eastAsia="Times New Roman" w:cs="Times New Roman"/>
          <w:szCs w:val="24"/>
        </w:rPr>
        <w:t>ρήματα. Το να χαρακτηρίζεις και να βγάζεις από το πρωί έως το βράδυ τριάντα επίθετα, με συγχωρείτε, αλλά δείχνει αδυναμία. Πες τα επιχειρήματά σου και θα κρίνει αυτός που σε ξέρει, εάν εγώ λέω ανακρίβειες, εάν είμαι ανακόλουθος και όλα αυτά.</w:t>
      </w:r>
    </w:p>
    <w:p w14:paraId="163C4501"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Είμαι απ’ αυτο</w:t>
      </w:r>
      <w:r>
        <w:rPr>
          <w:rFonts w:eastAsia="Times New Roman" w:cs="Times New Roman"/>
          <w:szCs w:val="24"/>
        </w:rPr>
        <w:t xml:space="preserve">ύς που δεν έχω κρύψει τίποτα ποτέ. Ναι, πράγματι, τον Ιανουάριο ελέχθησαν υπερβολές, υπήρχε άγνοια κινδύνου, έγιναν λάθος επιλογές. Και δεν είναι κακό έτσι καθαρά και ξάστερα να πούμε, ναι, ρε παιδιά, κάναμε λάθος. </w:t>
      </w:r>
    </w:p>
    <w:p w14:paraId="163C4502"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Δεν πιστεύω ότι υπήρχε ιδιοτέλεια. Κάποι</w:t>
      </w:r>
      <w:r>
        <w:rPr>
          <w:rFonts w:eastAsia="Times New Roman" w:cs="Times New Roman"/>
          <w:szCs w:val="24"/>
        </w:rPr>
        <w:t xml:space="preserve">οι μπορεί να το πιστεύετε, αυτή είναι η δική μου η γνώμη. Ωστόσο </w:t>
      </w:r>
      <w:r>
        <w:rPr>
          <w:rFonts w:eastAsia="Times New Roman" w:cs="Times New Roman"/>
          <w:szCs w:val="24"/>
        </w:rPr>
        <w:t>έγιναν</w:t>
      </w:r>
      <w:r>
        <w:rPr>
          <w:rFonts w:eastAsia="Times New Roman" w:cs="Times New Roman"/>
          <w:szCs w:val="24"/>
        </w:rPr>
        <w:t xml:space="preserve"> εκλογές πάλι τον Σεπτέμβριο και επικράτησε ρεαλισμός. Είχε το θάρρος εκείνη η </w:t>
      </w:r>
      <w:r>
        <w:rPr>
          <w:rFonts w:eastAsia="Times New Roman" w:cs="Times New Roman"/>
          <w:szCs w:val="24"/>
        </w:rPr>
        <w:t>κ</w:t>
      </w:r>
      <w:r>
        <w:rPr>
          <w:rFonts w:eastAsia="Times New Roman" w:cs="Times New Roman"/>
          <w:szCs w:val="24"/>
        </w:rPr>
        <w:t xml:space="preserve">υβέρνηση να πάει κόντρα στη μισή Κεντρική Επιτροπή </w:t>
      </w:r>
      <w:r>
        <w:rPr>
          <w:rFonts w:eastAsia="Times New Roman" w:cs="Times New Roman"/>
          <w:szCs w:val="24"/>
        </w:rPr>
        <w:t xml:space="preserve">της </w:t>
      </w:r>
      <w:r>
        <w:rPr>
          <w:rFonts w:eastAsia="Times New Roman" w:cs="Times New Roman"/>
          <w:szCs w:val="24"/>
        </w:rPr>
        <w:t>και σε πάνω από σαράντα Βουλευτές. Το περνάτε αυτό</w:t>
      </w:r>
      <w:r>
        <w:rPr>
          <w:rFonts w:eastAsia="Times New Roman" w:cs="Times New Roman"/>
          <w:szCs w:val="24"/>
        </w:rPr>
        <w:t xml:space="preserve"> έτσι</w:t>
      </w:r>
      <w:r w:rsidRPr="00683050">
        <w:rPr>
          <w:rFonts w:eastAsia="Times New Roman" w:cs="Times New Roman"/>
          <w:szCs w:val="24"/>
        </w:rPr>
        <w:t>,</w:t>
      </w:r>
      <w:r>
        <w:rPr>
          <w:rFonts w:eastAsia="Times New Roman" w:cs="Times New Roman"/>
          <w:szCs w:val="24"/>
        </w:rPr>
        <w:t xml:space="preserve"> αβρόχοις ποσί; Είναι πολύ σημαντικό. Πιστεύω ότι η αξιοπιστία ενός πολιτικού είναι να έχει το θάρρος της γνώμης του</w:t>
      </w:r>
      <w:r>
        <w:rPr>
          <w:rFonts w:eastAsia="Times New Roman" w:cs="Times New Roman"/>
          <w:szCs w:val="24"/>
        </w:rPr>
        <w:t>,</w:t>
      </w:r>
      <w:r>
        <w:rPr>
          <w:rFonts w:eastAsia="Times New Roman" w:cs="Times New Roman"/>
          <w:szCs w:val="24"/>
        </w:rPr>
        <w:t xml:space="preserve"> κόντρα σε όλα. Να λέει «παιδιά αυτά πιστεύω, αν θέλετε πάω σπίτι μου». Δεν πήγε σπίτι της εκείνη η </w:t>
      </w:r>
      <w:r>
        <w:rPr>
          <w:rFonts w:eastAsia="Times New Roman" w:cs="Times New Roman"/>
          <w:szCs w:val="24"/>
        </w:rPr>
        <w:t>κ</w:t>
      </w:r>
      <w:r>
        <w:rPr>
          <w:rFonts w:eastAsia="Times New Roman" w:cs="Times New Roman"/>
          <w:szCs w:val="24"/>
        </w:rPr>
        <w:t xml:space="preserve">υβέρνηση και συνεχίζει να υπάρχει και αν θέλετε και τη γνώμη μου, πράγματι σήμερα ο κόσμος υποφέρει. </w:t>
      </w:r>
    </w:p>
    <w:p w14:paraId="163C4503"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Η δημοσκόπηση του κ. Μαυρή στην </w:t>
      </w:r>
      <w:r>
        <w:rPr>
          <w:rFonts w:eastAsia="Times New Roman" w:cs="Times New Roman"/>
          <w:szCs w:val="24"/>
        </w:rPr>
        <w:t>«</w:t>
      </w:r>
      <w:r>
        <w:rPr>
          <w:rFonts w:eastAsia="Times New Roman" w:cs="Times New Roman"/>
          <w:szCs w:val="24"/>
        </w:rPr>
        <w:t>ΑΥΓΗ</w:t>
      </w:r>
      <w:r>
        <w:rPr>
          <w:rFonts w:eastAsia="Times New Roman" w:cs="Times New Roman"/>
          <w:szCs w:val="24"/>
        </w:rPr>
        <w:t xml:space="preserve">» </w:t>
      </w:r>
      <w:r>
        <w:rPr>
          <w:rFonts w:eastAsia="Times New Roman" w:cs="Times New Roman"/>
          <w:szCs w:val="24"/>
        </w:rPr>
        <w:t xml:space="preserve">δείχνει –και η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δεν είναι μια ιδιοτελής εφημερίδα</w:t>
      </w:r>
      <w:r>
        <w:rPr>
          <w:rFonts w:eastAsia="Times New Roman" w:cs="Times New Roman"/>
          <w:szCs w:val="24"/>
        </w:rPr>
        <w:t>,</w:t>
      </w:r>
      <w:r>
        <w:rPr>
          <w:rFonts w:eastAsia="Times New Roman" w:cs="Times New Roman"/>
          <w:szCs w:val="24"/>
        </w:rPr>
        <w:t xml:space="preserve"> που την επικαλείστε και καλά κάνετε- ότι είπε την αλήθεια,</w:t>
      </w:r>
      <w:r>
        <w:rPr>
          <w:rFonts w:eastAsia="Times New Roman" w:cs="Times New Roman"/>
          <w:szCs w:val="24"/>
        </w:rPr>
        <w:t xml:space="preserve"> απλά. Πράγματι, και εμένα αν με ρώταγαν, θα έλεγα ότι όχι δεν περνάω καλά. Ποιος κυβερνάει; Ο τάδε. Αυτός έχει το πολιτικό κόστος. </w:t>
      </w:r>
      <w:r>
        <w:rPr>
          <w:rFonts w:eastAsia="Times New Roman" w:cs="Times New Roman"/>
          <w:szCs w:val="24"/>
          <w:lang w:val="en-US"/>
        </w:rPr>
        <w:t>So</w:t>
      </w:r>
      <w:r>
        <w:rPr>
          <w:rFonts w:eastAsia="Times New Roman" w:cs="Times New Roman"/>
          <w:szCs w:val="24"/>
        </w:rPr>
        <w:t xml:space="preserve"> </w:t>
      </w:r>
      <w:r>
        <w:rPr>
          <w:rFonts w:eastAsia="Times New Roman" w:cs="Times New Roman"/>
          <w:szCs w:val="24"/>
          <w:lang w:val="en-US"/>
        </w:rPr>
        <w:t>what</w:t>
      </w:r>
      <w:r>
        <w:rPr>
          <w:rFonts w:eastAsia="Times New Roman" w:cs="Times New Roman"/>
          <w:szCs w:val="24"/>
        </w:rPr>
        <w:t>; Πήγε αυτός ο κόσμος στη Νέα Δημοκρατία ή στο ΠΑΣΟΚ ή στο Π</w:t>
      </w:r>
      <w:r>
        <w:rPr>
          <w:rFonts w:eastAsia="Times New Roman" w:cs="Times New Roman"/>
          <w:szCs w:val="24"/>
        </w:rPr>
        <w:t>οτάμι</w:t>
      </w:r>
      <w:r>
        <w:rPr>
          <w:rFonts w:eastAsia="Times New Roman" w:cs="Times New Roman"/>
          <w:szCs w:val="24"/>
        </w:rPr>
        <w:t>; Δεν νομίζω. Διαβάστε καλά τη δημοσκόπηση και θα το</w:t>
      </w:r>
      <w:r>
        <w:rPr>
          <w:rFonts w:eastAsia="Times New Roman" w:cs="Times New Roman"/>
          <w:szCs w:val="24"/>
        </w:rPr>
        <w:t xml:space="preserve"> δείτε. </w:t>
      </w:r>
    </w:p>
    <w:p w14:paraId="163C4504"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Και να πω και κάτι; Ναι, η χώρα λεηλατήθηκε. Συγχωρείστε μου την έκφραση, αλλά τι να πω όταν βλέπω έναν άνθρωπο που ήταν ταμίας του ΠΑΣΟΚ να κάνει ρύθμιση τεσσάρων χιλιάδων επτακοσίων δόσεων</w:t>
      </w:r>
      <w:r>
        <w:rPr>
          <w:rFonts w:eastAsia="Times New Roman" w:cs="Times New Roman"/>
          <w:szCs w:val="24"/>
        </w:rPr>
        <w:t>,</w:t>
      </w:r>
      <w:r>
        <w:rPr>
          <w:rFonts w:eastAsia="Times New Roman" w:cs="Times New Roman"/>
          <w:szCs w:val="24"/>
        </w:rPr>
        <w:t xml:space="preserve"> των οποίων η αποπληρωμή πάει στα τετρακόσια χρόνια μετά κάποιον άλλον, Αναπληρωτή Υπουργό -σε αυτά που κατήγγειλε ο ίδιος ο Υπουργός εδώ μέσα στη Βουλή- να μπλέκει τον γαμπρό του, τον αδελφό του, σε άδειες περίεργες κ</w:t>
      </w:r>
      <w:r>
        <w:rPr>
          <w:rFonts w:eastAsia="Times New Roman" w:cs="Times New Roman"/>
          <w:szCs w:val="24"/>
        </w:rPr>
        <w:t>.</w:t>
      </w:r>
      <w:r>
        <w:rPr>
          <w:rFonts w:eastAsia="Times New Roman" w:cs="Times New Roman"/>
          <w:szCs w:val="24"/>
        </w:rPr>
        <w:t xml:space="preserve">λπ.; </w:t>
      </w:r>
    </w:p>
    <w:p w14:paraId="163C4505"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Θέλω να πω και κάτι άλλο, γιατί</w:t>
      </w:r>
      <w:r>
        <w:rPr>
          <w:rFonts w:eastAsia="Times New Roman" w:cs="Times New Roman"/>
          <w:szCs w:val="24"/>
        </w:rPr>
        <w:t xml:space="preserve"> προχθές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επιτροπή</w:t>
      </w:r>
      <w:r>
        <w:rPr>
          <w:rFonts w:eastAsia="Times New Roman" w:cs="Times New Roman"/>
          <w:szCs w:val="24"/>
        </w:rPr>
        <w:t xml:space="preserve"> ήταν ο κ. Προβόπουλος. Θέλω να θυμίσω, λοιπόν, για όσους έχουν ασθενική μνήμη ότι η </w:t>
      </w:r>
      <w:r>
        <w:rPr>
          <w:rFonts w:eastAsia="Times New Roman" w:cs="Times New Roman"/>
          <w:szCs w:val="24"/>
          <w:lang w:val="en-US"/>
        </w:rPr>
        <w:t>Proton</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δόθηκε στον κ. Λαυρεντιάδη</w:t>
      </w:r>
      <w:r>
        <w:rPr>
          <w:rFonts w:eastAsia="Times New Roman" w:cs="Times New Roman"/>
          <w:szCs w:val="24"/>
        </w:rPr>
        <w:t>,</w:t>
      </w:r>
      <w:r>
        <w:rPr>
          <w:rFonts w:eastAsia="Times New Roman" w:cs="Times New Roman"/>
          <w:szCs w:val="24"/>
        </w:rPr>
        <w:t xml:space="preserve"> ο οποίος έχει βγει με ανήκεστο βλάβη, αλλά σαράντα δικοί του είναι μέσα ακόμη προφυλακισμένοι, ενώ</w:t>
      </w:r>
      <w:r>
        <w:rPr>
          <w:rFonts w:eastAsia="Times New Roman" w:cs="Times New Roman"/>
          <w:szCs w:val="24"/>
        </w:rPr>
        <w:t xml:space="preserve"> πέντε επιθεωρητές της Τράπεζας της Ελλάδας λένε «όχι, μη δίνεις την τράπεζα εκεί». Ο κ. Βενιζέλος εκείνη την εποχή έβαλε 100 εκατομμύρια, λες και ήταν περιουσιακά στοιχεία του πατέρα του και ένα</w:t>
      </w:r>
      <w:r>
        <w:rPr>
          <w:rFonts w:eastAsia="Times New Roman" w:cs="Times New Roman"/>
          <w:szCs w:val="24"/>
        </w:rPr>
        <w:t>ν</w:t>
      </w:r>
      <w:r>
        <w:rPr>
          <w:rFonts w:eastAsia="Times New Roman" w:cs="Times New Roman"/>
          <w:szCs w:val="24"/>
        </w:rPr>
        <w:t xml:space="preserve"> μήνα αργότερα, για τη σταθερότητα του τραπεζικού συστήματος</w:t>
      </w:r>
      <w:r>
        <w:rPr>
          <w:rFonts w:eastAsia="Times New Roman" w:cs="Times New Roman"/>
          <w:szCs w:val="24"/>
        </w:rPr>
        <w:t xml:space="preserve"> -έτσι λέει- με ειδική τροπολογία που πέρασε νύχτα, απάλλαξε και τον εαυτό του από αυτή την ενέργεια. </w:t>
      </w:r>
    </w:p>
    <w:p w14:paraId="163C4506"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Να θυμίσω ακόμη ότι ελέχθη –δεν ξέρω αν είναι ακριβές- ότι ο γιος του κ. Προβόπουλου εργάζεται στις επιχειρήσεις της κ</w:t>
      </w:r>
      <w:r>
        <w:rPr>
          <w:rFonts w:eastAsia="Times New Roman" w:cs="Times New Roman"/>
          <w:szCs w:val="24"/>
        </w:rPr>
        <w:t>.</w:t>
      </w:r>
      <w:r>
        <w:rPr>
          <w:rFonts w:eastAsia="Times New Roman" w:cs="Times New Roman"/>
          <w:szCs w:val="24"/>
        </w:rPr>
        <w:t xml:space="preserve"> Φράγκου, που έχει κατά σύμπτωση τ</w:t>
      </w:r>
      <w:r>
        <w:rPr>
          <w:rFonts w:eastAsia="Times New Roman" w:cs="Times New Roman"/>
          <w:szCs w:val="24"/>
        </w:rPr>
        <w:t xml:space="preserve">ο 26% της </w:t>
      </w:r>
      <w:r>
        <w:rPr>
          <w:rFonts w:eastAsia="Times New Roman" w:cs="Times New Roman"/>
          <w:szCs w:val="24"/>
          <w:lang w:val="en-US"/>
        </w:rPr>
        <w:t>Proton</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Έτσι κυβερνιόταν η χώρα. </w:t>
      </w:r>
    </w:p>
    <w:p w14:paraId="163C4507"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Πιστεύω ότι κάτι αλλάζει. Ένα από αυτά είναι το σημερινό νομοσχέδιο, ίσως το τελευταίο, για να «ξεστραβώσει» αυτό το κλήμα. Και κάνω και μια έκκληση σε αυτή την Αίθουσα, που θέλω να πιστεύω ότι δεν πρέπει να</w:t>
      </w:r>
      <w:r>
        <w:rPr>
          <w:rFonts w:eastAsia="Times New Roman" w:cs="Times New Roman"/>
          <w:szCs w:val="24"/>
        </w:rPr>
        <w:t xml:space="preserve"> είναι αρένα, αλλά να μιλάμε ήρεμα και με επιχειρήματα και όχι με χαρακτηρισμούς, που δεν βοηθούν κανέναν και κυρίως την εικόνα μας προς τα έξω. Μπορεί να είμαστε αντίπαλοι, αλλά αύριο θα ήμαστε κοινοί πολίτες. </w:t>
      </w:r>
    </w:p>
    <w:p w14:paraId="163C4508"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63C4509" w14:textId="77777777" w:rsidR="004A774E" w:rsidRDefault="006F765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w:t>
      </w:r>
      <w:r>
        <w:rPr>
          <w:rFonts w:eastAsia="Times New Roman" w:cs="Times New Roman"/>
          <w:szCs w:val="24"/>
        </w:rPr>
        <w:t>ρυγα του ΣΥΡΙΖΑ)</w:t>
      </w:r>
    </w:p>
    <w:p w14:paraId="163C450A"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163C450B"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Ο Ανεξάρτητος Βουλευτής κ. Θεοχάρης Θεοχάρης έχει τον λόγο. </w:t>
      </w:r>
    </w:p>
    <w:p w14:paraId="163C450C"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w:t>
      </w:r>
    </w:p>
    <w:p w14:paraId="163C450D"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Μισό λεπτό, κύριε Θεοχάρη. </w:t>
      </w:r>
    </w:p>
    <w:p w14:paraId="163C450E"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Τι θέλετε, κύριε Λοβέρ</w:t>
      </w:r>
      <w:r>
        <w:rPr>
          <w:rFonts w:eastAsia="Times New Roman" w:cs="Times New Roman"/>
          <w:szCs w:val="24"/>
        </w:rPr>
        <w:t xml:space="preserve">δο; </w:t>
      </w:r>
    </w:p>
    <w:p w14:paraId="163C450F"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Βάσει των όσων είπε ο κ. Παπαχριστόπουλος, θα ήθελα να πω κάτι. </w:t>
      </w:r>
    </w:p>
    <w:p w14:paraId="163C4510"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Μόλις κατέβει ο κ. Θεοχάρης από το Βήμα, γιατί μόλις του έδωσα τον λόγο. </w:t>
      </w:r>
    </w:p>
    <w:p w14:paraId="163C4511"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Μετά τον κ. Θεοχάρη, κύριε Πρόεδρε. </w:t>
      </w:r>
    </w:p>
    <w:p w14:paraId="163C4512"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πολύ. </w:t>
      </w:r>
    </w:p>
    <w:p w14:paraId="163C4513"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Κύριε Παπαχριστόπουλε, πριν ξεκινήσω την ομιλία μου, θα ήθελα να σχολιάσω δύο θέματα που είπατε. Το πρώτο ήταν για τη δημοσκόπηση. Μας είπατε ότι κανένας δεν θέλει εκλογές. Η δημοσ</w:t>
      </w:r>
      <w:r>
        <w:rPr>
          <w:rFonts w:eastAsia="Times New Roman" w:cs="Times New Roman"/>
          <w:szCs w:val="24"/>
        </w:rPr>
        <w:t xml:space="preserve">κόπηση της </w:t>
      </w:r>
      <w:r>
        <w:rPr>
          <w:rFonts w:eastAsia="Times New Roman" w:cs="Times New Roman"/>
          <w:szCs w:val="24"/>
        </w:rPr>
        <w:t>εφημερίδας «ΑΥΓΗ»,</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λέει ότι το 51% θέλει εκλογές. Κρίνετέ το εσείς. </w:t>
      </w:r>
    </w:p>
    <w:p w14:paraId="163C4514"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Το δεύτερο είναι το εξής: Αναφερθήκατε στον κ. Λαυρεντιάδη για ιστορίες του παρελθόντος. Γιατί δεν μιλάτε για το παρόν; Βρέθηκα την Τρίτη στην Καβάλα, στα ασφαλιστικά μ</w:t>
      </w:r>
      <w:r>
        <w:rPr>
          <w:rFonts w:eastAsia="Times New Roman" w:cs="Times New Roman"/>
          <w:szCs w:val="24"/>
        </w:rPr>
        <w:t xml:space="preserve">έτρα που προσπάθησαν να πάρουν οι εργαζόμενοι των λιπασμάτων στην Καβάλα, από τους οποίους εκατόν εβδομήντα στους εκατόν ογδόντα μηνύθηκαν και εκδιώχθηκαν, χωρίς αποζημίωση και χωρίς να έχουν τη δυνατότητα να πάρουν επίδομα της ανεργίας από τον ΟΑΕΔ. </w:t>
      </w:r>
    </w:p>
    <w:p w14:paraId="163C4515"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 xml:space="preserve">αυτά γίνονται με τη δική σας </w:t>
      </w:r>
      <w:r>
        <w:rPr>
          <w:rFonts w:eastAsia="Times New Roman" w:cs="Times New Roman"/>
          <w:szCs w:val="24"/>
        </w:rPr>
        <w:t>Κ</w:t>
      </w:r>
      <w:r>
        <w:rPr>
          <w:rFonts w:eastAsia="Times New Roman" w:cs="Times New Roman"/>
          <w:szCs w:val="24"/>
        </w:rPr>
        <w:t>υβέρνηση, κύριε Παπαχριστόπουλε. Πριν πάτε, λοιπόν, σε ιστορίες πριν από δέκα χρόνια, οι Βουλευτές του ΣΥΡΙΖΑ</w:t>
      </w:r>
      <w:r>
        <w:rPr>
          <w:rFonts w:eastAsia="Times New Roman" w:cs="Times New Roman"/>
          <w:szCs w:val="24"/>
        </w:rPr>
        <w:t>,</w:t>
      </w:r>
      <w:r>
        <w:rPr>
          <w:rFonts w:eastAsia="Times New Roman" w:cs="Times New Roman"/>
          <w:szCs w:val="24"/>
        </w:rPr>
        <w:t xml:space="preserve"> που έλεγαν ότι εμείς θα παραιτηθούμε στην περίπτωση που δεν δικαιωθείτε</w:t>
      </w:r>
      <w:r>
        <w:rPr>
          <w:rFonts w:eastAsia="Times New Roman" w:cs="Times New Roman"/>
          <w:szCs w:val="24"/>
        </w:rPr>
        <w:t>,</w:t>
      </w:r>
      <w:r>
        <w:rPr>
          <w:rFonts w:eastAsia="Times New Roman" w:cs="Times New Roman"/>
          <w:szCs w:val="24"/>
        </w:rPr>
        <w:t xml:space="preserve"> να μας πουν τι κάνουν τώρα που τους έχετε </w:t>
      </w:r>
      <w:r>
        <w:rPr>
          <w:rFonts w:eastAsia="Times New Roman" w:cs="Times New Roman"/>
          <w:szCs w:val="24"/>
        </w:rPr>
        <w:t xml:space="preserve">όλους ξεχασμένους. Ελάτε, λοιπόν, πρώτα να λύσετε τα προβλήματα του ΣΥΡΙΖΑ και ύστερα μιλήστε για ιστορίες του παρελθόντος. </w:t>
      </w:r>
    </w:p>
    <w:p w14:paraId="163C4516"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το νομοσχέδιο, που συνεχίζει την κακοδιοίκηση, την κακοδαιμονία και τη διαφθορά. Ας ακούσει </w:t>
      </w:r>
      <w:r>
        <w:rPr>
          <w:rFonts w:eastAsia="Times New Roman" w:cs="Times New Roman"/>
          <w:szCs w:val="24"/>
        </w:rPr>
        <w:t>ο ελληνικός λαός τ</w:t>
      </w:r>
      <w:r>
        <w:rPr>
          <w:rFonts w:eastAsia="Times New Roman" w:cs="Times New Roman"/>
          <w:szCs w:val="24"/>
        </w:rPr>
        <w:t>η</w:t>
      </w:r>
      <w:r>
        <w:rPr>
          <w:rFonts w:eastAsia="Times New Roman" w:cs="Times New Roman"/>
          <w:szCs w:val="24"/>
        </w:rPr>
        <w:t xml:space="preserve"> βαθιά τομή, που κάνει με αυτό το νομοσχέδιο η Κυβέρνηση των ΣΥΡΙΖΑ-ΑΝΕΛ. Παίρνει μια δημόσια </w:t>
      </w:r>
      <w:r>
        <w:rPr>
          <w:rFonts w:eastAsia="Times New Roman" w:cs="Times New Roman"/>
          <w:szCs w:val="24"/>
        </w:rPr>
        <w:t xml:space="preserve"> </w:t>
      </w:r>
      <w:r>
        <w:rPr>
          <w:rFonts w:eastAsia="Times New Roman" w:cs="Times New Roman"/>
          <w:szCs w:val="24"/>
        </w:rPr>
        <w:t>και τη μετατρέπει σε δύο δημόσιες  Αυτό κάνει. Πουθενά στην Ευρώπη, με μόνη εξαίρεση τη Γαλλία, δεν είναι δημόσια  η ΥΠΑ. Είναι δημόσια εταιρ</w:t>
      </w:r>
      <w:r>
        <w:rPr>
          <w:rFonts w:eastAsia="Times New Roman" w:cs="Times New Roman"/>
          <w:szCs w:val="24"/>
        </w:rPr>
        <w:t>ε</w:t>
      </w:r>
      <w:r>
        <w:rPr>
          <w:rFonts w:eastAsia="Times New Roman" w:cs="Times New Roman"/>
          <w:szCs w:val="24"/>
        </w:rPr>
        <w:t>ία με μέτοχο το δημόσιο, όπως θα έπρεπε να είναι και εδώ, δημόσια εταιρ</w:t>
      </w:r>
      <w:r>
        <w:rPr>
          <w:rFonts w:eastAsia="Times New Roman" w:cs="Times New Roman"/>
          <w:szCs w:val="24"/>
        </w:rPr>
        <w:t>ε</w:t>
      </w:r>
      <w:r>
        <w:rPr>
          <w:rFonts w:eastAsia="Times New Roman" w:cs="Times New Roman"/>
          <w:szCs w:val="24"/>
        </w:rPr>
        <w:t>ία. Χάσαμε άλλη μια ευκαιρία να σταματήσετε τα ρουσφέτια και τις προσλήψεις και να κάνετε πιο διαφανή τη χρήση του δημοσίου χρήματος.</w:t>
      </w:r>
    </w:p>
    <w:p w14:paraId="163C4517"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Βρήκα πολύ ενδιαφέρουσες τις παρατηρήσεις σας. Δια</w:t>
      </w:r>
      <w:r>
        <w:rPr>
          <w:rFonts w:eastAsia="Times New Roman" w:cs="Times New Roman"/>
          <w:szCs w:val="24"/>
        </w:rPr>
        <w:t xml:space="preserve">λύσατε το δημόσιο. Διαλύετε τη δικαιοσύνη. Διαλύετε τους θεσμούς. Διαλύετε τα πάντα στο πέρασμά σας. </w:t>
      </w:r>
    </w:p>
    <w:p w14:paraId="163C4518"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Με την ευκαιρία, σήμερα στους δικαστές δώσατε υποσχέσεις για μισθολογικές αναβαθμίσεις ως αντάλλαγμα για την αναβολή της συνεδρίασης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Τόσο απρο</w:t>
      </w:r>
      <w:r>
        <w:rPr>
          <w:rFonts w:eastAsia="Times New Roman" w:cs="Times New Roman"/>
          <w:szCs w:val="24"/>
        </w:rPr>
        <w:t xml:space="preserve">κάλυπτη συναλλαγή; Και ο ευτελισμός του Συντάγματος με την </w:t>
      </w:r>
      <w:r>
        <w:rPr>
          <w:rFonts w:eastAsia="Times New Roman" w:cs="Times New Roman"/>
          <w:szCs w:val="24"/>
        </w:rPr>
        <w:t xml:space="preserve">επιτροπή </w:t>
      </w:r>
      <w:r>
        <w:rPr>
          <w:rFonts w:eastAsia="Times New Roman" w:cs="Times New Roman"/>
          <w:szCs w:val="24"/>
        </w:rPr>
        <w:t xml:space="preserve">που ανακοινώσατε; Συμπεριλάβατε τον κ. Παραρά. Το ξέρατε πως ήταν μέλος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Ε</w:t>
      </w:r>
      <w:r>
        <w:rPr>
          <w:rFonts w:eastAsia="Times New Roman" w:cs="Times New Roman"/>
          <w:szCs w:val="24"/>
        </w:rPr>
        <w:t xml:space="preserve">κλαΐκευσης του Συντάγματος της χούντας; Δεν ντραπήκατε και βάλατε σε αυτή την επιτροπή ένα μέλος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Ε</w:t>
      </w:r>
      <w:r>
        <w:rPr>
          <w:rFonts w:eastAsia="Times New Roman" w:cs="Times New Roman"/>
          <w:szCs w:val="24"/>
        </w:rPr>
        <w:t xml:space="preserve">κλαΐκευσης του Συντάγματος της χούντας; Ανακαλέστε τώρα! </w:t>
      </w:r>
    </w:p>
    <w:p w14:paraId="163C4519"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Ώρα να πάμε παρακάτω. Δεν θα ασχοληθώ άλλο μαζί σας, εκτός από το να ρωτήσω δύο συγκεκριμένα πράγματα τον Υπουργό. Πρώτον, πώς θα πληρωθούν οι μετεωρολογικές υπηρεσίες της ΕΜΥ; Είναι μία </w:t>
      </w:r>
      <w:r>
        <w:rPr>
          <w:rFonts w:eastAsia="Times New Roman" w:cs="Times New Roman"/>
          <w:szCs w:val="24"/>
        </w:rPr>
        <w:t xml:space="preserve">από τις τέσσερις υπηρεσίες για τις οποίες πληρωνόμαστε από το </w:t>
      </w:r>
      <w:r>
        <w:rPr>
          <w:rFonts w:eastAsia="Times New Roman" w:cs="Times New Roman"/>
          <w:szCs w:val="24"/>
          <w:lang w:val="en-US"/>
        </w:rPr>
        <w:t>EUROCONTROL</w:t>
      </w:r>
      <w:r>
        <w:rPr>
          <w:rFonts w:eastAsia="Times New Roman" w:cs="Times New Roman"/>
          <w:szCs w:val="24"/>
        </w:rPr>
        <w:t xml:space="preserve">. Το είπαν κι άλλοι. Περιμένουμε την απάντηση. </w:t>
      </w:r>
    </w:p>
    <w:p w14:paraId="163C451A"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Δεύτερον, τα έσοδα από το </w:t>
      </w:r>
      <w:r>
        <w:rPr>
          <w:rFonts w:eastAsia="Times New Roman" w:cs="Times New Roman"/>
          <w:szCs w:val="24"/>
          <w:lang w:val="en-US"/>
        </w:rPr>
        <w:t>EUROCONTROL</w:t>
      </w:r>
      <w:r>
        <w:rPr>
          <w:rFonts w:eastAsia="Times New Roman" w:cs="Times New Roman"/>
          <w:szCs w:val="24"/>
        </w:rPr>
        <w:t xml:space="preserve"> έχουν τιτλοποιηθεί στη </w:t>
      </w:r>
      <w:r>
        <w:rPr>
          <w:rFonts w:eastAsia="Times New Roman" w:cs="Times New Roman"/>
          <w:szCs w:val="24"/>
        </w:rPr>
        <w:t>«</w:t>
      </w:r>
      <w:r>
        <w:rPr>
          <w:rFonts w:eastAsia="Times New Roman" w:cs="Times New Roman"/>
          <w:szCs w:val="24"/>
          <w:lang w:val="en-US"/>
        </w:rPr>
        <w:t>LEHMAN</w:t>
      </w:r>
      <w:r>
        <w:rPr>
          <w:rFonts w:eastAsia="Times New Roman" w:cs="Times New Roman"/>
          <w:szCs w:val="24"/>
        </w:rPr>
        <w:t>»</w:t>
      </w:r>
      <w:r>
        <w:rPr>
          <w:rFonts w:eastAsia="Times New Roman" w:cs="Times New Roman"/>
          <w:szCs w:val="24"/>
        </w:rPr>
        <w:t xml:space="preserve"> μέχρι το 2019 και τώρα δεν ξέρω αν πήγαν – ή που πήγαν- στην Ονδούρα από τον κ. Χριστοδουλάκη και επεκτάθηκε μέχρι το 2026 από τον κ. Αλογοσκούφη; Τι συμβαίνει; Να μας ενημερώσει ο κύριος Υπουργός. Κοροϊδεύετε όταν λέτε πως θα τα δώσετε για αναβάθμιση των</w:t>
      </w:r>
      <w:r>
        <w:rPr>
          <w:rFonts w:eastAsia="Times New Roman" w:cs="Times New Roman"/>
          <w:szCs w:val="24"/>
        </w:rPr>
        <w:t xml:space="preserve"> αεροδρομίων; Απαντήστε μας. </w:t>
      </w:r>
    </w:p>
    <w:p w14:paraId="163C451B"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Αντί κριτικής, θα περιγράψω τι θα πρέπει να γίνει με το δημόσιο για να είμαστε θετικοί -μας βλέπει εδώ ο ελληνικός λαός- και πώς ένα μοντέλο λειτουργικού δημοσίου μπορεί να φέρει την επανάσταση που αυτή η χώρα χρειάζεται. </w:t>
      </w:r>
    </w:p>
    <w:p w14:paraId="163C451C"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Πρώ</w:t>
      </w:r>
      <w:r>
        <w:rPr>
          <w:rFonts w:eastAsia="Times New Roman" w:cs="Times New Roman"/>
          <w:szCs w:val="24"/>
        </w:rPr>
        <w:t>τον, η σαρωτική οργανωτική αναδιοργάνωση. Τα Υπουργεία σε όλα τα σύγχρονα κράτη είναι αρμόδια μόνο για το νομοθετικό και στρατηγικό πλαίσιο και για την παρακολούθηση των στόχων των διαφόρων υπηρεσιών. Έχουν τους πιο καταρτισμένους δημοσίους υπαλλήλους, για</w:t>
      </w:r>
      <w:r>
        <w:rPr>
          <w:rFonts w:eastAsia="Times New Roman" w:cs="Times New Roman"/>
          <w:szCs w:val="24"/>
        </w:rPr>
        <w:t>τί από εκεί ξεκινά ο πολιτικός έλεγχος του κράτους, έλεγχος επί τη βάσει σχεδίων και πλάνων δράσης, όχι επί τη βάσει προσωπικών σχέσεων και σκοτεινών συναλλαγών. Όλες οι υπηρεσίες χωρίζονται ανάλογα με το αν έχουν εμπορικό ή ελεγκτικό κανονιστικό αντικείμε</w:t>
      </w:r>
      <w:r>
        <w:rPr>
          <w:rFonts w:eastAsia="Times New Roman" w:cs="Times New Roman"/>
          <w:szCs w:val="24"/>
        </w:rPr>
        <w:t>νο. Δηλαδή, αυτό που σας ανάγκασαν να κάνετε με την ΑΠΑ και την ΥΠΑ, πρέπει να γίνει παντού. Όταν η υπηρεσία έχει και εμπορικούς σκοπούς, δηλαδή όταν χρεώνει για τις υπηρεσίες της, πρέπει να έχουμε ισολογισμούς, λογιστές, διαφάνεια, ευελιξία στις προμήθειε</w:t>
      </w:r>
      <w:r>
        <w:rPr>
          <w:rFonts w:eastAsia="Times New Roman" w:cs="Times New Roman"/>
          <w:szCs w:val="24"/>
        </w:rPr>
        <w:t>ς και στις συμβάσεις, δηλαδή να λειτουργεί κατά το δυνατόν σαν μια ιδιωτική επιχείρηση, η οποία λογοδοτεί με τους ισολογισμούς, για παράδειγμα, κάθε χρόνο. Αυτό δεν είναι ιδιωτικοποίηση. Είναι κανόνες λογοδοσίας ισότιμοι με τις ιδιωτικές επιχειρήσεις, το ε</w:t>
      </w:r>
      <w:r>
        <w:rPr>
          <w:rFonts w:eastAsia="Times New Roman" w:cs="Times New Roman"/>
          <w:szCs w:val="24"/>
        </w:rPr>
        <w:t xml:space="preserve">λάχιστο που θα έπρεπε να κάνουμε, αν θέλουμε να σεβαστούμε τα χρήματα του ελληνικού λαού. Παίρνουμε από το </w:t>
      </w:r>
      <w:r>
        <w:rPr>
          <w:rFonts w:eastAsia="Times New Roman" w:cs="Times New Roman"/>
          <w:szCs w:val="24"/>
          <w:lang w:val="en-US"/>
        </w:rPr>
        <w:t>EUROCONTROL</w:t>
      </w:r>
      <w:r>
        <w:rPr>
          <w:rFonts w:eastAsia="Times New Roman" w:cs="Times New Roman"/>
          <w:szCs w:val="24"/>
        </w:rPr>
        <w:t xml:space="preserve"> 450 εκατομμύρια το</w:t>
      </w:r>
      <w:r>
        <w:rPr>
          <w:rFonts w:eastAsia="Times New Roman" w:cs="Times New Roman"/>
          <w:szCs w:val="24"/>
        </w:rPr>
        <w:t>ν</w:t>
      </w:r>
      <w:r>
        <w:rPr>
          <w:rFonts w:eastAsia="Times New Roman" w:cs="Times New Roman"/>
          <w:szCs w:val="24"/>
        </w:rPr>
        <w:t xml:space="preserve"> χρόνο. Έχουμε στοιχειώδεις υποχρεώσεις. </w:t>
      </w:r>
    </w:p>
    <w:p w14:paraId="163C451D"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Στη χώρα μας πρέπει να κάνουμε και ένα άλλο βήμα: Ριζική και μαζική συγχώνευ</w:t>
      </w:r>
      <w:r>
        <w:rPr>
          <w:rFonts w:eastAsia="Times New Roman" w:cs="Times New Roman"/>
          <w:szCs w:val="24"/>
        </w:rPr>
        <w:t>ση οργανισμών, αναδιοργάνωση οργανογραμμάτων για απλοποίηση και μεγαλύτερη αποτελεσματικότητα.</w:t>
      </w:r>
    </w:p>
    <w:p w14:paraId="163C451E"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Δεύτερον, αξιοποίηση του ανθρώπινου δυναμικού. Η γνώση που πρέπει να ξεκλειδώσει για να μπορέσουμε να βελτιώσουμε κάθε υπηρεσία, είναι μέσα στους ίδιους τους δημοσίους υπαλλήλους. Ταχύτερες, οικονομικότερες, ασφαλέστερες υπηρεσίες για τον πολίτη μπορούν να</w:t>
      </w:r>
      <w:r>
        <w:rPr>
          <w:rFonts w:eastAsia="Times New Roman" w:cs="Times New Roman"/>
          <w:szCs w:val="24"/>
        </w:rPr>
        <w:t xml:space="preserve"> γίνουν μόνο με τις ιδέες και την πρωτοβουλία των δημοσίων υπαλλήλων. Υπάρχει διεθνής έρευνα και μεθοδολογία, που Έλληνες καθηγητές έχουν εκπονήσει. Οι βελτιώσεις και οι εξοικονομήσεις μπορούν να επιστρέφουν μερικώς στην υπηρεσία με αγορές υλικού, προσλήψε</w:t>
      </w:r>
      <w:r>
        <w:rPr>
          <w:rFonts w:eastAsia="Times New Roman" w:cs="Times New Roman"/>
          <w:szCs w:val="24"/>
        </w:rPr>
        <w:t xml:space="preserve">ις </w:t>
      </w:r>
      <w:r>
        <w:rPr>
          <w:rFonts w:eastAsia="Times New Roman" w:cs="Times New Roman"/>
          <w:szCs w:val="24"/>
        </w:rPr>
        <w:t>-</w:t>
      </w:r>
      <w:r>
        <w:rPr>
          <w:rFonts w:eastAsia="Times New Roman" w:cs="Times New Roman"/>
          <w:szCs w:val="24"/>
        </w:rPr>
        <w:t>όπου είναι αναγκαίο</w:t>
      </w:r>
      <w:r>
        <w:rPr>
          <w:rFonts w:eastAsia="Times New Roman" w:cs="Times New Roman"/>
          <w:szCs w:val="24"/>
        </w:rPr>
        <w:t>-</w:t>
      </w:r>
      <w:r>
        <w:rPr>
          <w:rFonts w:eastAsia="Times New Roman" w:cs="Times New Roman"/>
          <w:szCs w:val="24"/>
        </w:rPr>
        <w:t xml:space="preserve"> και προγράμματα εκπαίδευσης. Το υπόλοιπο πρέπει να μοιραστεί μεταξύ στήριξης του κοινωνικού κράτους και μείωσης της δυσβάσταχτης φορολογίας.</w:t>
      </w:r>
    </w:p>
    <w:p w14:paraId="163C451F"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Τρίτον, επιβράβευση όσων βελτιώνουν την υπηρεσία τους, επιλογές προϊσταμένων και διευθυντώ</w:t>
      </w:r>
      <w:r>
        <w:rPr>
          <w:rFonts w:eastAsia="Times New Roman" w:cs="Times New Roman"/>
          <w:szCs w:val="24"/>
        </w:rPr>
        <w:t>ν σε θέσεις ευθύνης και επίδομα παραγωγικότητας σε αυτούς που νοιάζονται με τις ιδέες τους και τις υλοποιούν.</w:t>
      </w:r>
    </w:p>
    <w:p w14:paraId="163C4520"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Έχω δει πολλούς τέτοιους στο </w:t>
      </w:r>
      <w:r>
        <w:rPr>
          <w:rFonts w:eastAsia="Times New Roman" w:cs="Times New Roman"/>
          <w:szCs w:val="24"/>
        </w:rPr>
        <w:t>δ</w:t>
      </w:r>
      <w:r>
        <w:rPr>
          <w:rFonts w:eastAsia="Times New Roman" w:cs="Times New Roman"/>
          <w:szCs w:val="24"/>
        </w:rPr>
        <w:t xml:space="preserve">ημόσιο και </w:t>
      </w:r>
      <w:r>
        <w:rPr>
          <w:rFonts w:eastAsia="Times New Roman"/>
          <w:bCs/>
        </w:rPr>
        <w:t>είναι</w:t>
      </w:r>
      <w:r>
        <w:rPr>
          <w:rFonts w:eastAsia="Times New Roman" w:cs="Times New Roman"/>
          <w:szCs w:val="24"/>
        </w:rPr>
        <w:t xml:space="preserve"> οι άνθρωποι που πονάνε και τον πολίτη και την </w:t>
      </w:r>
      <w:r>
        <w:rPr>
          <w:rFonts w:eastAsia="Times New Roman" w:cs="Times New Roman"/>
          <w:szCs w:val="24"/>
        </w:rPr>
        <w:t>υ</w:t>
      </w:r>
      <w:r>
        <w:rPr>
          <w:rFonts w:eastAsia="Times New Roman" w:cs="Times New Roman"/>
          <w:szCs w:val="24"/>
        </w:rPr>
        <w:t>πηρεσία τους. Αυτούς πρέπει να επιβραβεύσουμε και να</w:t>
      </w:r>
      <w:r>
        <w:rPr>
          <w:rFonts w:eastAsia="Times New Roman" w:cs="Times New Roman"/>
          <w:szCs w:val="24"/>
        </w:rPr>
        <w:t xml:space="preserve"> αναδείξουμε. </w:t>
      </w:r>
    </w:p>
    <w:p w14:paraId="163C4521"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Παραγωγικότητα όχι στο κέρδος αλλά στην παραγωγή δημοσίου αγαθού και λογοδοσία στον πολίτη που μας χρειάζεται και που μας πληρώνει. Αυτός </w:t>
      </w:r>
      <w:r>
        <w:rPr>
          <w:rFonts w:eastAsia="Times New Roman"/>
          <w:bCs/>
        </w:rPr>
        <w:t>είναι</w:t>
      </w:r>
      <w:r>
        <w:rPr>
          <w:rFonts w:eastAsia="Times New Roman" w:cs="Times New Roman"/>
          <w:szCs w:val="24"/>
        </w:rPr>
        <w:t xml:space="preserve"> ο τρίτος δρόμος για την επανάσταση στο </w:t>
      </w:r>
      <w:r>
        <w:rPr>
          <w:rFonts w:eastAsia="Times New Roman" w:cs="Times New Roman"/>
          <w:szCs w:val="24"/>
        </w:rPr>
        <w:t>δ</w:t>
      </w:r>
      <w:r>
        <w:rPr>
          <w:rFonts w:eastAsia="Times New Roman" w:cs="Times New Roman"/>
          <w:szCs w:val="24"/>
        </w:rPr>
        <w:t>ημόσιο, όχι η άκριτη μείωσή του, όχι το άκριτο φούσκωμά τ</w:t>
      </w:r>
      <w:r>
        <w:rPr>
          <w:rFonts w:eastAsia="Times New Roman" w:cs="Times New Roman"/>
          <w:szCs w:val="24"/>
        </w:rPr>
        <w:t xml:space="preserve">ου για προσλήψεις </w:t>
      </w:r>
      <w:r>
        <w:rPr>
          <w:rFonts w:eastAsia="Times New Roman" w:cs="Times New Roman"/>
          <w:szCs w:val="24"/>
        </w:rPr>
        <w:t>υ</w:t>
      </w:r>
      <w:r>
        <w:rPr>
          <w:rFonts w:eastAsia="Times New Roman" w:cs="Times New Roman"/>
          <w:szCs w:val="24"/>
        </w:rPr>
        <w:t xml:space="preserve">μετέρων, όχι το συνεχές στραγγάλισμά του κάτω από την κομματική μπότα. </w:t>
      </w:r>
    </w:p>
    <w:p w14:paraId="163C4522" w14:textId="77777777" w:rsidR="004A774E" w:rsidRDefault="006F765D">
      <w:pPr>
        <w:spacing w:after="0" w:line="600" w:lineRule="auto"/>
        <w:ind w:firstLine="720"/>
        <w:jc w:val="both"/>
        <w:rPr>
          <w:rFonts w:eastAsia="Times New Roman"/>
          <w:bCs/>
        </w:rPr>
      </w:pPr>
      <w:r>
        <w:rPr>
          <w:rFonts w:eastAsia="Times New Roman" w:cs="Times New Roman"/>
          <w:szCs w:val="24"/>
        </w:rPr>
        <w:t>Κανένα κόμμα που κυβέρνησε και κυβερνάει δεν μπόρεσε να τα κάνει. Χρειάζεται μια επαναστατική στροφή που θα αλλάξει το παιχνίδι στη χώρα. Ο γόρδιος δεσμός δεν λύνετα</w:t>
      </w:r>
      <w:r>
        <w:rPr>
          <w:rFonts w:eastAsia="Times New Roman" w:cs="Times New Roman"/>
          <w:szCs w:val="24"/>
        </w:rPr>
        <w:t xml:space="preserve">ι με τα χέρια πια. Θέλει σπαθί. Εσείς το </w:t>
      </w:r>
      <w:r>
        <w:rPr>
          <w:rFonts w:eastAsia="Times New Roman"/>
          <w:bCs/>
        </w:rPr>
        <w:t xml:space="preserve">μόνο που έχετε αποδείξει ότι μπορείτε να κάνετε είναι να καταστρέφετε και να καταστρέφεστε. </w:t>
      </w:r>
    </w:p>
    <w:p w14:paraId="163C4523" w14:textId="77777777" w:rsidR="004A774E" w:rsidRDefault="006F765D">
      <w:pPr>
        <w:spacing w:after="0" w:line="600" w:lineRule="auto"/>
        <w:ind w:firstLine="720"/>
        <w:jc w:val="both"/>
        <w:rPr>
          <w:rFonts w:eastAsia="Times New Roman"/>
          <w:bCs/>
        </w:rPr>
      </w:pPr>
      <w:r>
        <w:rPr>
          <w:rFonts w:eastAsia="Times New Roman"/>
          <w:bCs/>
        </w:rPr>
        <w:t>Ευχαριστώ.</w:t>
      </w:r>
    </w:p>
    <w:p w14:paraId="163C4524" w14:textId="77777777" w:rsidR="004A774E" w:rsidRDefault="006F765D">
      <w:pPr>
        <w:spacing w:after="0" w:line="600" w:lineRule="auto"/>
        <w:ind w:firstLine="720"/>
        <w:jc w:val="both"/>
        <w:rPr>
          <w:rFonts w:eastAsia="Times New Roman"/>
          <w:bCs/>
        </w:rPr>
      </w:pPr>
      <w:r>
        <w:rPr>
          <w:rFonts w:eastAsia="Times New Roman"/>
          <w:b/>
          <w:bCs/>
          <w:shd w:val="clear" w:color="auto" w:fill="FFFFFF"/>
        </w:rPr>
        <w:t xml:space="preserve">ΠΡΟΕΔΡΕΥΩΝ (Σπυρίδων Λυκούδης): </w:t>
      </w:r>
      <w:r>
        <w:rPr>
          <w:rFonts w:eastAsia="Times New Roman"/>
          <w:bCs/>
        </w:rPr>
        <w:t xml:space="preserve">Ευχαριστούμε, κύριε Θεοχάρη.  </w:t>
      </w:r>
    </w:p>
    <w:p w14:paraId="163C4525" w14:textId="77777777" w:rsidR="004A774E" w:rsidRDefault="006F765D">
      <w:pPr>
        <w:spacing w:after="0" w:line="600" w:lineRule="auto"/>
        <w:ind w:firstLine="720"/>
        <w:jc w:val="both"/>
        <w:rPr>
          <w:rFonts w:eastAsia="Times New Roman"/>
          <w:bCs/>
        </w:rPr>
      </w:pPr>
      <w:r>
        <w:rPr>
          <w:rFonts w:eastAsia="Times New Roman"/>
          <w:b/>
          <w:bCs/>
        </w:rPr>
        <w:t xml:space="preserve">ΑΝΔΡΕΑΣ ΛΟΒΕΡΔΟΣ: </w:t>
      </w:r>
      <w:r>
        <w:rPr>
          <w:rFonts w:eastAsia="Times New Roman"/>
          <w:bCs/>
        </w:rPr>
        <w:t>Κύριε Πρόεδρε, παρακαλώ</w:t>
      </w:r>
      <w:r>
        <w:rPr>
          <w:rFonts w:eastAsia="Times New Roman"/>
          <w:bCs/>
        </w:rPr>
        <w:t>,</w:t>
      </w:r>
      <w:r>
        <w:rPr>
          <w:rFonts w:eastAsia="Times New Roman"/>
          <w:bCs/>
        </w:rPr>
        <w:t xml:space="preserve"> θα ήθ</w:t>
      </w:r>
      <w:r>
        <w:rPr>
          <w:rFonts w:eastAsia="Times New Roman"/>
          <w:bCs/>
        </w:rPr>
        <w:t>ελα τον λόγο.</w:t>
      </w:r>
    </w:p>
    <w:p w14:paraId="163C4526" w14:textId="77777777" w:rsidR="004A774E" w:rsidRDefault="006F765D">
      <w:pPr>
        <w:spacing w:after="0" w:line="600" w:lineRule="auto"/>
        <w:ind w:firstLine="720"/>
        <w:jc w:val="both"/>
        <w:rPr>
          <w:rFonts w:eastAsia="Times New Roman" w:cs="Times New Roman"/>
        </w:rPr>
      </w:pPr>
      <w:r>
        <w:rPr>
          <w:rFonts w:eastAsia="Times New Roman"/>
          <w:b/>
          <w:bCs/>
        </w:rPr>
        <w:t xml:space="preserve">ΠΡΟΕΔΡΕΥΩΝ (Σπυρίδων Λυκούδης):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rPr>
        <w:t xml:space="preserve">προηγουμένως </w:t>
      </w:r>
      <w:r>
        <w:rPr>
          <w:rFonts w:eastAsia="Times New Roman" w:cs="Times New Roman"/>
        </w:rPr>
        <w:t xml:space="preserve">ενημερώθηκαν για την ιστορία του κτηρίου και τον τρόπο οργάνωσης και λειτουργίας της Βουλής, τριάντα εννέα μαθητές και μαθήτριες και τρεις εκπαιδευτικοί συνοδοί τους από το Γυμνάσιο Καλαβρύτων. </w:t>
      </w:r>
    </w:p>
    <w:p w14:paraId="163C4527" w14:textId="77777777" w:rsidR="004A774E" w:rsidRDefault="006F765D">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163C4528" w14:textId="77777777" w:rsidR="004A774E" w:rsidRDefault="006F765D">
      <w:pPr>
        <w:spacing w:after="0" w:line="600" w:lineRule="auto"/>
        <w:ind w:firstLine="720"/>
        <w:jc w:val="center"/>
        <w:rPr>
          <w:rFonts w:eastAsia="Times New Roman" w:cs="Times New Roman"/>
        </w:rPr>
      </w:pPr>
      <w:r>
        <w:rPr>
          <w:rFonts w:eastAsia="Times New Roman" w:cs="Times New Roman"/>
        </w:rPr>
        <w:t>(Χειροκροτήματα απ’ όλες τις πτέρυ</w:t>
      </w:r>
      <w:r>
        <w:rPr>
          <w:rFonts w:eastAsia="Times New Roman" w:cs="Times New Roman"/>
        </w:rPr>
        <w:t>γες της Βουλής)</w:t>
      </w:r>
    </w:p>
    <w:p w14:paraId="163C4529" w14:textId="77777777" w:rsidR="004A774E" w:rsidRDefault="006F765D">
      <w:pPr>
        <w:spacing w:after="0" w:line="600" w:lineRule="auto"/>
        <w:ind w:firstLine="720"/>
        <w:jc w:val="both"/>
        <w:rPr>
          <w:rFonts w:eastAsia="Times New Roman" w:cs="Times New Roman"/>
          <w:bCs/>
          <w:shd w:val="clear" w:color="auto" w:fill="FFFFFF"/>
        </w:rPr>
      </w:pPr>
      <w:r>
        <w:rPr>
          <w:rFonts w:eastAsia="Times New Roman"/>
        </w:rPr>
        <w:t>Κυρίες και κύριοι συνάδελφοι</w:t>
      </w:r>
      <w:r>
        <w:rPr>
          <w:rFonts w:eastAsia="Times New Roman" w:cs="Times New Roman"/>
        </w:rPr>
        <w:t xml:space="preserve">, ο κατάλογος των ομιλητών έχει κλείσει. Μένουν να μιλήσουν μόνο τρεις </w:t>
      </w:r>
      <w:r>
        <w:rPr>
          <w:rFonts w:eastAsia="Times New Roman" w:cs="Times New Roman"/>
          <w:bCs/>
          <w:shd w:val="clear" w:color="auto" w:fill="FFFFFF"/>
        </w:rPr>
        <w:t xml:space="preserve">Κοινοβουλευτικοί Εκπρόσωποι, ο κ. Δένδιας, ο κ. Καραθανασόπουλος και ο κ. Καρράς. </w:t>
      </w:r>
    </w:p>
    <w:p w14:paraId="163C452A" w14:textId="77777777" w:rsidR="004A774E" w:rsidRDefault="006F765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Έχει ζητήσει τον λόγο ο κ. Λοβέρδος. </w:t>
      </w:r>
    </w:p>
    <w:p w14:paraId="163C452B" w14:textId="77777777" w:rsidR="004A774E" w:rsidRDefault="006F765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Κύριε Λοβέρδο, μου λ</w:t>
      </w:r>
      <w:r>
        <w:rPr>
          <w:rFonts w:eastAsia="Times New Roman" w:cs="Times New Roman"/>
          <w:bCs/>
          <w:shd w:val="clear" w:color="auto" w:fill="FFFFFF"/>
        </w:rPr>
        <w:t xml:space="preserve">έτε για ποιο θέμα; </w:t>
      </w:r>
    </w:p>
    <w:p w14:paraId="163C452C" w14:textId="77777777" w:rsidR="004A774E" w:rsidRDefault="006F765D">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ΑΝΔΡΕΑΣ ΛΟΒΕΡΔΟΣ:</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πολιτικό, κομματικό δηλαδή, μετά την ομιλία του Κοινοβουλευτικού Εκπροσώπου των Ανεξαρτήτων Ελλήνων. </w:t>
      </w:r>
    </w:p>
    <w:p w14:paraId="163C452D" w14:textId="77777777" w:rsidR="004A774E" w:rsidRDefault="006F765D">
      <w:pPr>
        <w:spacing w:after="0" w:line="600" w:lineRule="auto"/>
        <w:ind w:firstLine="720"/>
        <w:jc w:val="both"/>
        <w:rPr>
          <w:rFonts w:eastAsia="Times New Roman" w:cs="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cs="Times New Roman"/>
          <w:bCs/>
          <w:shd w:val="clear" w:color="auto" w:fill="FFFFFF"/>
        </w:rPr>
        <w:t>Κύριε Λοβέρδο, το καταλαβαίνω. Σας δίνω τον λόγο κατ’ εξαίρεση, διότι αναφέρθη</w:t>
      </w:r>
      <w:r>
        <w:rPr>
          <w:rFonts w:eastAsia="Times New Roman" w:cs="Times New Roman"/>
          <w:bCs/>
          <w:shd w:val="clear" w:color="auto" w:fill="FFFFFF"/>
        </w:rPr>
        <w:t>κε ο κ. Παπαχριστόπουλος στον κ. Βενιζέλο. Υποθέτω ότι γι</w:t>
      </w:r>
      <w:r>
        <w:rPr>
          <w:rFonts w:eastAsia="Times New Roman" w:cs="Times New Roman"/>
          <w:bCs/>
          <w:shd w:val="clear" w:color="auto" w:fill="FFFFFF"/>
        </w:rPr>
        <w:t>’</w:t>
      </w:r>
      <w:r>
        <w:rPr>
          <w:rFonts w:eastAsia="Times New Roman" w:cs="Times New Roman"/>
          <w:bCs/>
          <w:shd w:val="clear" w:color="auto" w:fill="FFFFFF"/>
        </w:rPr>
        <w:t xml:space="preserve"> αυτό πρόκειται να μιλήσετε.</w:t>
      </w:r>
    </w:p>
    <w:p w14:paraId="163C452E" w14:textId="77777777" w:rsidR="004A774E" w:rsidRDefault="006F765D">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ΑΝΔΡΕΑΣ ΛΟΒΕΡΔΟΣ:</w:t>
      </w:r>
      <w:r>
        <w:rPr>
          <w:rFonts w:eastAsia="Times New Roman" w:cs="Times New Roman"/>
          <w:bCs/>
          <w:shd w:val="clear" w:color="auto" w:fill="FFFFFF"/>
        </w:rPr>
        <w:t xml:space="preserve"> Όχι, για τον κ. Σπυρόπουλο και τα οικονομικά του ΠΑΣΟΚ. </w:t>
      </w:r>
    </w:p>
    <w:p w14:paraId="163C452F" w14:textId="77777777" w:rsidR="004A774E" w:rsidRDefault="006F765D">
      <w:pPr>
        <w:spacing w:after="0" w:line="600" w:lineRule="auto"/>
        <w:ind w:firstLine="720"/>
        <w:jc w:val="both"/>
        <w:rPr>
          <w:rFonts w:eastAsia="Times New Roman"/>
          <w:b/>
          <w:bCs/>
          <w:shd w:val="clear" w:color="auto" w:fill="FFFFFF"/>
        </w:rPr>
      </w:pPr>
      <w:r>
        <w:rPr>
          <w:rFonts w:eastAsia="Times New Roman"/>
          <w:b/>
          <w:bCs/>
          <w:shd w:val="clear" w:color="auto" w:fill="FFFFFF"/>
        </w:rPr>
        <w:t xml:space="preserve">ΠΡΟΕΔΡΕΥΩΝ (Σπυρίδων Λυκούδης): </w:t>
      </w:r>
      <w:r>
        <w:rPr>
          <w:rFonts w:eastAsia="Times New Roman"/>
          <w:bCs/>
          <w:shd w:val="clear" w:color="auto" w:fill="FFFFFF"/>
        </w:rPr>
        <w:t>Έχετε τον λόγο για ένα λεπτό</w:t>
      </w:r>
      <w:r>
        <w:rPr>
          <w:rFonts w:eastAsia="Times New Roman"/>
          <w:b/>
          <w:bCs/>
          <w:shd w:val="clear" w:color="auto" w:fill="FFFFFF"/>
        </w:rPr>
        <w:t xml:space="preserve">. </w:t>
      </w:r>
    </w:p>
    <w:p w14:paraId="163C4530" w14:textId="77777777" w:rsidR="004A774E" w:rsidRDefault="006F765D">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ΑΝΔΡΕΑΣ ΛΟΒΕΡΔΟΣ:</w:t>
      </w:r>
      <w:r>
        <w:rPr>
          <w:rFonts w:eastAsia="Times New Roman" w:cs="Times New Roman"/>
          <w:bCs/>
          <w:shd w:val="clear" w:color="auto" w:fill="FFFFFF"/>
        </w:rPr>
        <w:t xml:space="preserve"> Ο κύριος συνά</w:t>
      </w:r>
      <w:r>
        <w:rPr>
          <w:rFonts w:eastAsia="Times New Roman" w:cs="Times New Roman"/>
          <w:bCs/>
          <w:shd w:val="clear" w:color="auto" w:fill="FFFFFF"/>
        </w:rPr>
        <w:t xml:space="preserve">δελφος, ο κ. Παπαχριστόπουλος, Κοινοβουλευτικός Εκπρόσωπος των Ανεξαρτήτων Ελλήνων, </w:t>
      </w:r>
      <w:r>
        <w:rPr>
          <w:rFonts w:eastAsia="Times New Roman"/>
          <w:bCs/>
          <w:shd w:val="clear" w:color="auto" w:fill="FFFFFF"/>
        </w:rPr>
        <w:t>είναι</w:t>
      </w:r>
      <w:r>
        <w:rPr>
          <w:rFonts w:eastAsia="Times New Roman" w:cs="Times New Roman"/>
          <w:bCs/>
          <w:shd w:val="clear" w:color="auto" w:fill="FFFFFF"/>
        </w:rPr>
        <w:t xml:space="preserve"> σκληρός με εμάς αλλά δεν </w:t>
      </w:r>
      <w:r>
        <w:rPr>
          <w:rFonts w:eastAsia="Times New Roman"/>
          <w:bCs/>
          <w:shd w:val="clear" w:color="auto" w:fill="FFFFFF"/>
        </w:rPr>
        <w:t>είναι</w:t>
      </w:r>
      <w:r>
        <w:rPr>
          <w:rFonts w:eastAsia="Times New Roman" w:cs="Times New Roman"/>
          <w:bCs/>
          <w:shd w:val="clear" w:color="auto" w:fill="FFFFFF"/>
        </w:rPr>
        <w:t xml:space="preserve"> δίκαιος, κύριε Πρόεδρε. </w:t>
      </w:r>
    </w:p>
    <w:p w14:paraId="163C4531" w14:textId="77777777" w:rsidR="004A774E" w:rsidRDefault="006F765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Τον άκουσα και σήμερα, αλλά τον άκουσα και τις προηγούμενες ημέρες να αναφέρεται στο ποιοτικό χαρακτηριστικό τ</w:t>
      </w:r>
      <w:r>
        <w:rPr>
          <w:rFonts w:eastAsia="Times New Roman" w:cs="Times New Roman"/>
          <w:bCs/>
          <w:shd w:val="clear" w:color="auto" w:fill="FFFFFF"/>
        </w:rPr>
        <w:t xml:space="preserve">ης παρούσης </w:t>
      </w:r>
      <w:r>
        <w:rPr>
          <w:rFonts w:eastAsia="Times New Roman" w:cs="Times New Roman"/>
          <w:bCs/>
          <w:shd w:val="clear" w:color="auto" w:fill="FFFFFF"/>
        </w:rPr>
        <w:t>Π</w:t>
      </w:r>
      <w:r>
        <w:rPr>
          <w:rFonts w:eastAsia="Times New Roman" w:cs="Times New Roman"/>
          <w:bCs/>
          <w:shd w:val="clear" w:color="auto" w:fill="FFFFFF"/>
        </w:rPr>
        <w:t xml:space="preserve">λειοψηφίας της </w:t>
      </w:r>
      <w:r>
        <w:rPr>
          <w:rFonts w:eastAsia="Times New Roman"/>
          <w:bCs/>
          <w:shd w:val="clear" w:color="auto" w:fill="FFFFFF"/>
        </w:rPr>
        <w:t>Βουλής,</w:t>
      </w:r>
      <w:r>
        <w:rPr>
          <w:rFonts w:eastAsia="Times New Roman" w:cs="Times New Roman"/>
          <w:bCs/>
          <w:shd w:val="clear" w:color="auto" w:fill="FFFFFF"/>
        </w:rPr>
        <w:t xml:space="preserve"> εξειδικεύοντας αυτή τη νέα ποιότητα στο ότι πολλά πράγματα</w:t>
      </w:r>
      <w:r>
        <w:rPr>
          <w:rFonts w:eastAsia="Times New Roman" w:cs="Times New Roman"/>
          <w:bCs/>
          <w:shd w:val="clear" w:color="auto" w:fill="FFFFFF"/>
        </w:rPr>
        <w:t>,</w:t>
      </w:r>
      <w:r>
        <w:rPr>
          <w:rFonts w:eastAsia="Times New Roman" w:cs="Times New Roman"/>
          <w:bCs/>
          <w:shd w:val="clear" w:color="auto" w:fill="FFFFFF"/>
        </w:rPr>
        <w:t xml:space="preserve"> που δεν γίνονταν στον τομέα της διαφθοράς, γίνονται τώρα. Και έδωσε ως παράδειγμα την </w:t>
      </w:r>
      <w:r>
        <w:rPr>
          <w:rFonts w:eastAsia="Times New Roman" w:cs="Times New Roman"/>
          <w:bCs/>
          <w:shd w:val="clear" w:color="auto" w:fill="FFFFFF"/>
        </w:rPr>
        <w:t>«</w:t>
      </w:r>
      <w:r>
        <w:rPr>
          <w:rFonts w:eastAsia="Times New Roman" w:cs="Times New Roman"/>
          <w:bCs/>
          <w:shd w:val="clear" w:color="auto" w:fill="FFFFFF"/>
          <w:lang w:val="en-US"/>
        </w:rPr>
        <w:t>ENERGA</w:t>
      </w:r>
      <w:r>
        <w:rPr>
          <w:rFonts w:eastAsia="Times New Roman" w:cs="Times New Roman"/>
          <w:bCs/>
          <w:shd w:val="clear" w:color="auto" w:fill="FFFFFF"/>
        </w:rPr>
        <w:t xml:space="preserve"> -</w:t>
      </w:r>
      <w:r>
        <w:rPr>
          <w:rFonts w:eastAsia="Times New Roman" w:cs="Times New Roman"/>
          <w:bCs/>
          <w:shd w:val="clear" w:color="auto" w:fill="FFFFFF"/>
          <w:lang w:val="en-US"/>
        </w:rPr>
        <w:t>HELLAS</w:t>
      </w:r>
      <w:r>
        <w:rPr>
          <w:rFonts w:eastAsia="Times New Roman" w:cs="Times New Roman"/>
          <w:bCs/>
          <w:shd w:val="clear" w:color="auto" w:fill="FFFFFF"/>
        </w:rPr>
        <w:t xml:space="preserve"> </w:t>
      </w:r>
      <w:r>
        <w:rPr>
          <w:rFonts w:eastAsia="Times New Roman" w:cs="Times New Roman"/>
          <w:bCs/>
          <w:shd w:val="clear" w:color="auto" w:fill="FFFFFF"/>
          <w:lang w:val="en-US"/>
        </w:rPr>
        <w:t>POWER</w:t>
      </w:r>
      <w:r>
        <w:rPr>
          <w:rFonts w:eastAsia="Times New Roman" w:cs="Times New Roman"/>
          <w:bCs/>
          <w:shd w:val="clear" w:color="auto" w:fill="FFFFFF"/>
        </w:rPr>
        <w:t>»</w:t>
      </w:r>
      <w:r>
        <w:rPr>
          <w:rFonts w:eastAsia="Times New Roman" w:cs="Times New Roman"/>
          <w:bCs/>
          <w:shd w:val="clear" w:color="auto" w:fill="FFFFFF"/>
        </w:rPr>
        <w:t xml:space="preserve"> συμπληρώνω- </w:t>
      </w:r>
      <w:r>
        <w:rPr>
          <w:rFonts w:eastAsia="Times New Roman" w:cs="Times New Roman"/>
          <w:bCs/>
          <w:shd w:val="clear" w:color="auto" w:fill="FFFFFF"/>
        </w:rPr>
        <w:t>σαν</w:t>
      </w:r>
      <w:r>
        <w:rPr>
          <w:rFonts w:eastAsia="Times New Roman" w:cs="Times New Roman"/>
          <w:bCs/>
          <w:shd w:val="clear" w:color="auto" w:fill="FFFFFF"/>
        </w:rPr>
        <w:t xml:space="preserve"> αυτό να ξεκίνησε τώρα, ενώ η δίκη, εάν δεν είχε γίνει η απεργία των δικηγόρων, θα είχε τελειώσει. Έχει ξεκινήσει από το 2012.</w:t>
      </w:r>
    </w:p>
    <w:p w14:paraId="163C4532" w14:textId="77777777" w:rsidR="004A774E" w:rsidRDefault="006F765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Αναφέρθηκε στον κ. Μαντέλη…</w:t>
      </w:r>
    </w:p>
    <w:p w14:paraId="163C4533" w14:textId="77777777" w:rsidR="004A774E" w:rsidRDefault="006F765D">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ΑΘΑΝΑΣΙΟΣ ΠΑΠΑΧΡΙΣΤΟΠΟΥΛΟΣ:</w:t>
      </w:r>
      <w:r>
        <w:rPr>
          <w:rFonts w:eastAsia="Times New Roman" w:cs="Times New Roman"/>
          <w:bCs/>
          <w:shd w:val="clear" w:color="auto" w:fill="FFFFFF"/>
        </w:rPr>
        <w:t xml:space="preserve"> …(</w:t>
      </w:r>
      <w:r>
        <w:rPr>
          <w:rFonts w:eastAsia="Times New Roman" w:cs="Times New Roman"/>
          <w:bCs/>
          <w:shd w:val="clear" w:color="auto" w:fill="FFFFFF"/>
        </w:rPr>
        <w:t xml:space="preserve">δεν </w:t>
      </w:r>
      <w:r>
        <w:rPr>
          <w:rFonts w:eastAsia="Times New Roman" w:cs="Times New Roman"/>
          <w:bCs/>
          <w:shd w:val="clear" w:color="auto" w:fill="FFFFFF"/>
        </w:rPr>
        <w:t>ακούστηκε)</w:t>
      </w:r>
    </w:p>
    <w:p w14:paraId="163C4534" w14:textId="77777777" w:rsidR="004A774E" w:rsidRDefault="006F765D">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ΑΝΔΡΕΑΣ ΛΟΒΕΡΔΟΣ:</w:t>
      </w:r>
      <w:r>
        <w:rPr>
          <w:rFonts w:eastAsia="Times New Roman" w:cs="Times New Roman"/>
          <w:bCs/>
          <w:shd w:val="clear" w:color="auto" w:fill="FFFFFF"/>
        </w:rPr>
        <w:t xml:space="preserve"> Θα καταλήξω, κύριε συνάδελφε. Ο κ. Μαν</w:t>
      </w:r>
      <w:r>
        <w:rPr>
          <w:rFonts w:eastAsia="Times New Roman" w:cs="Times New Roman"/>
          <w:bCs/>
          <w:shd w:val="clear" w:color="auto" w:fill="FFFFFF"/>
        </w:rPr>
        <w:t>τέλης καταδικάστηκε πριν από χρόνια και αν δεν είχε απο</w:t>
      </w:r>
      <w:r>
        <w:rPr>
          <w:rFonts w:eastAsia="Times New Roman" w:cs="Times New Roman"/>
          <w:bCs/>
          <w:shd w:val="clear" w:color="auto" w:fill="FFFFFF"/>
        </w:rPr>
        <w:t>βιώσει</w:t>
      </w:r>
      <w:r>
        <w:rPr>
          <w:rFonts w:eastAsia="Times New Roman" w:cs="Times New Roman"/>
          <w:bCs/>
          <w:shd w:val="clear" w:color="auto" w:fill="FFFFFF"/>
        </w:rPr>
        <w:t xml:space="preserve"> ο προεδρεύων </w:t>
      </w:r>
      <w:r>
        <w:rPr>
          <w:rFonts w:eastAsia="Times New Roman" w:cs="Times New Roman"/>
          <w:bCs/>
          <w:shd w:val="clear" w:color="auto" w:fill="FFFFFF"/>
        </w:rPr>
        <w:t>ε</w:t>
      </w:r>
      <w:r>
        <w:rPr>
          <w:rFonts w:eastAsia="Times New Roman" w:cs="Times New Roman"/>
          <w:bCs/>
          <w:shd w:val="clear" w:color="auto" w:fill="FFFFFF"/>
        </w:rPr>
        <w:t xml:space="preserve">φέτης του </w:t>
      </w:r>
      <w:r>
        <w:rPr>
          <w:rFonts w:eastAsia="Times New Roman" w:cs="Times New Roman"/>
          <w:bCs/>
          <w:shd w:val="clear" w:color="auto" w:fill="FFFFFF"/>
        </w:rPr>
        <w:t>δ</w:t>
      </w:r>
      <w:r>
        <w:rPr>
          <w:rFonts w:eastAsia="Times New Roman" w:cs="Times New Roman"/>
          <w:bCs/>
          <w:shd w:val="clear" w:color="auto" w:fill="FFFFFF"/>
        </w:rPr>
        <w:t xml:space="preserve">ικαστηρίου της </w:t>
      </w:r>
      <w:r>
        <w:rPr>
          <w:rFonts w:eastAsia="Times New Roman" w:cs="Times New Roman"/>
          <w:bCs/>
          <w:shd w:val="clear" w:color="auto" w:fill="FFFFFF"/>
        </w:rPr>
        <w:t>ε</w:t>
      </w:r>
      <w:r>
        <w:rPr>
          <w:rFonts w:eastAsia="Times New Roman" w:cs="Times New Roman"/>
          <w:bCs/>
          <w:shd w:val="clear" w:color="auto" w:fill="FFFFFF"/>
        </w:rPr>
        <w:t xml:space="preserve">φέσεως, θα είχε τελειώσει και η έφεσή του. Ποια </w:t>
      </w:r>
      <w:r>
        <w:rPr>
          <w:rFonts w:eastAsia="Times New Roman"/>
          <w:bCs/>
          <w:shd w:val="clear" w:color="auto" w:fill="FFFFFF"/>
        </w:rPr>
        <w:t>είναι</w:t>
      </w:r>
      <w:r>
        <w:rPr>
          <w:rFonts w:eastAsia="Times New Roman" w:cs="Times New Roman"/>
          <w:bCs/>
          <w:shd w:val="clear" w:color="auto" w:fill="FFFFFF"/>
        </w:rPr>
        <w:t xml:space="preserve"> η διαφορά ανάμεσα στο χθες και το σήμερα; Δεν κατάλαβα. </w:t>
      </w:r>
    </w:p>
    <w:p w14:paraId="163C4535" w14:textId="77777777" w:rsidR="004A774E" w:rsidRDefault="006F765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Αναφέρθηκε στην υπόθεση </w:t>
      </w:r>
      <w:r>
        <w:rPr>
          <w:rFonts w:eastAsia="Times New Roman" w:cs="Times New Roman"/>
          <w:bCs/>
          <w:shd w:val="clear" w:color="auto" w:fill="FFFFFF"/>
        </w:rPr>
        <w:t>«</w:t>
      </w:r>
      <w:r>
        <w:rPr>
          <w:rFonts w:eastAsia="Times New Roman" w:cs="Times New Roman"/>
          <w:bCs/>
          <w:shd w:val="clear" w:color="auto" w:fill="FFFFFF"/>
          <w:lang w:val="en-US"/>
        </w:rPr>
        <w:t>SIEMENS</w:t>
      </w:r>
      <w:r>
        <w:rPr>
          <w:rFonts w:eastAsia="Times New Roman" w:cs="Times New Roman"/>
          <w:bCs/>
          <w:shd w:val="clear" w:color="auto" w:fill="FFFFFF"/>
        </w:rPr>
        <w:t>»</w:t>
      </w:r>
      <w:r>
        <w:rPr>
          <w:rFonts w:eastAsia="Times New Roman" w:cs="Times New Roman"/>
          <w:bCs/>
          <w:shd w:val="clear" w:color="auto" w:fill="FFFFFF"/>
        </w:rPr>
        <w:t>, ξεχνώντ</w:t>
      </w:r>
      <w:r>
        <w:rPr>
          <w:rFonts w:eastAsia="Times New Roman" w:cs="Times New Roman"/>
          <w:bCs/>
          <w:shd w:val="clear" w:color="auto" w:fill="FFFFFF"/>
        </w:rPr>
        <w:t xml:space="preserve">ας ότι η </w:t>
      </w:r>
      <w:r>
        <w:rPr>
          <w:rFonts w:eastAsia="Times New Roman" w:cs="Times New Roman"/>
          <w:bCs/>
          <w:shd w:val="clear" w:color="auto" w:fill="FFFFFF"/>
        </w:rPr>
        <w:t>εξ</w:t>
      </w:r>
      <w:r>
        <w:rPr>
          <w:rFonts w:eastAsia="Times New Roman" w:cs="Times New Roman"/>
          <w:bCs/>
          <w:shd w:val="clear" w:color="auto" w:fill="FFFFFF"/>
        </w:rPr>
        <w:t xml:space="preserve">εταστική </w:t>
      </w:r>
      <w:r>
        <w:rPr>
          <w:rFonts w:eastAsia="Times New Roman" w:cs="Times New Roman"/>
          <w:bCs/>
          <w:shd w:val="clear" w:color="auto" w:fill="FFFFFF"/>
        </w:rPr>
        <w:t>ε</w:t>
      </w:r>
      <w:r>
        <w:rPr>
          <w:rFonts w:eastAsia="Times New Roman" w:cs="Times New Roman"/>
          <w:bCs/>
          <w:shd w:val="clear" w:color="auto" w:fill="FFFFFF"/>
        </w:rPr>
        <w:t xml:space="preserve">πιτροπή της </w:t>
      </w:r>
      <w:r>
        <w:rPr>
          <w:rFonts w:eastAsia="Times New Roman"/>
          <w:bCs/>
          <w:shd w:val="clear" w:color="auto" w:fill="FFFFFF"/>
        </w:rPr>
        <w:t>Βουλής</w:t>
      </w:r>
      <w:r>
        <w:rPr>
          <w:rFonts w:eastAsia="Times New Roman" w:cs="Times New Roman"/>
          <w:bCs/>
          <w:shd w:val="clear" w:color="auto" w:fill="FFFFFF"/>
        </w:rPr>
        <w:t xml:space="preserve"> με </w:t>
      </w:r>
      <w:r>
        <w:rPr>
          <w:rFonts w:eastAsia="Times New Roman" w:cs="Times New Roman"/>
          <w:bCs/>
          <w:shd w:val="clear" w:color="auto" w:fill="FFFFFF"/>
        </w:rPr>
        <w:t>π</w:t>
      </w:r>
      <w:r>
        <w:rPr>
          <w:rFonts w:eastAsia="Times New Roman" w:cs="Times New Roman"/>
          <w:bCs/>
          <w:shd w:val="clear" w:color="auto" w:fill="FFFFFF"/>
        </w:rPr>
        <w:t xml:space="preserve">ρόεδρο τον κ. Βαλυράκη τα είχε ξεκινήσει αυτά. </w:t>
      </w:r>
    </w:p>
    <w:p w14:paraId="163C4536" w14:textId="77777777" w:rsidR="004A774E" w:rsidRDefault="006F765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Αναφέρθηκε και στον κ. Σπυρόπουλο,</w:t>
      </w:r>
      <w:r>
        <w:rPr>
          <w:rFonts w:eastAsia="Times New Roman"/>
          <w:bCs/>
          <w:shd w:val="clear" w:color="auto" w:fill="FFFFFF"/>
        </w:rPr>
        <w:t xml:space="preserve"> αλλά</w:t>
      </w:r>
      <w:r>
        <w:rPr>
          <w:rFonts w:eastAsia="Times New Roman" w:cs="Times New Roman"/>
          <w:bCs/>
          <w:shd w:val="clear" w:color="auto" w:fill="FFFFFF"/>
        </w:rPr>
        <w:t xml:space="preserve"> σήμερα αναφέρθηκε και σε άλλα. Απλώς δεν έχω χρόνο. Όλα είχαν ξεκινήσει από τότε και η συνέχεια του ελληνικού κράτους θέλει πολλά από αυτά να συνεχίζονται και σήμερα.  Αναφέρθηκε στον κ. Σπυρόπουλο. </w:t>
      </w:r>
    </w:p>
    <w:p w14:paraId="163C4537" w14:textId="77777777" w:rsidR="004A774E" w:rsidRDefault="006F765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Κύριε συνάδελφε των Ανεξαρτήτων Ελλήνων, …</w:t>
      </w:r>
    </w:p>
    <w:p w14:paraId="163C4538" w14:textId="77777777" w:rsidR="004A774E" w:rsidRDefault="006F765D">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ΑΘΑΝΑΣΙΟΣ </w:t>
      </w:r>
      <w:r>
        <w:rPr>
          <w:rFonts w:eastAsia="Times New Roman" w:cs="Times New Roman"/>
          <w:b/>
          <w:bCs/>
          <w:shd w:val="clear" w:color="auto" w:fill="FFFFFF"/>
        </w:rPr>
        <w:t>ΠΑΠΑΧΡΙΣΤΟΠΟΥΛΟΣ:</w:t>
      </w:r>
      <w:r>
        <w:rPr>
          <w:rFonts w:eastAsia="Times New Roman" w:cs="Times New Roman"/>
          <w:bCs/>
          <w:shd w:val="clear" w:color="auto" w:fill="FFFFFF"/>
        </w:rPr>
        <w:t xml:space="preserve"> Όχι προσωπικά. Σαν ταμίας λέω και για την απιστία. </w:t>
      </w:r>
    </w:p>
    <w:p w14:paraId="163C4539" w14:textId="77777777" w:rsidR="004A774E" w:rsidRDefault="006F765D">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ΑΝΔΡΕΑΣ ΛΟΒΕΡΔΟΣ:</w:t>
      </w:r>
      <w:r>
        <w:rPr>
          <w:rFonts w:eastAsia="Times New Roman" w:cs="Times New Roman"/>
          <w:bCs/>
          <w:shd w:val="clear" w:color="auto" w:fill="FFFFFF"/>
        </w:rPr>
        <w:t xml:space="preserve"> Ναι, ναι. Γι’ αυτό ακριβώς. </w:t>
      </w:r>
    </w:p>
    <w:p w14:paraId="163C453A" w14:textId="77777777" w:rsidR="004A774E" w:rsidRDefault="006F765D">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ΑΘΑΝΑΣΙΟΣ ΠΑΠΑΧΡΙΣΤΟΠΟΥΛΟΣ:</w:t>
      </w:r>
      <w:r>
        <w:rPr>
          <w:rFonts w:eastAsia="Times New Roman" w:cs="Times New Roman"/>
          <w:bCs/>
          <w:shd w:val="clear" w:color="auto" w:fill="FFFFFF"/>
        </w:rPr>
        <w:t xml:space="preserve"> Δεν έχω τίποτα προσωπικό.</w:t>
      </w:r>
    </w:p>
    <w:p w14:paraId="163C453B" w14:textId="77777777" w:rsidR="004A774E" w:rsidRDefault="006F765D">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ΑΝΔΡΕΑΣ ΛΟΒΕΡΔΟΣ:</w:t>
      </w:r>
      <w:r>
        <w:rPr>
          <w:rFonts w:eastAsia="Times New Roman" w:cs="Times New Roman"/>
          <w:bCs/>
          <w:shd w:val="clear" w:color="auto" w:fill="FFFFFF"/>
        </w:rPr>
        <w:t xml:space="preserve"> Πρώτα από όλα, ο κ. Σπυρόπουλος δεν έχει παραπεμφθεί. Έχει ασκηθεί </w:t>
      </w:r>
      <w:r>
        <w:rPr>
          <w:rFonts w:eastAsia="Times New Roman" w:cs="Times New Roman"/>
          <w:bCs/>
          <w:shd w:val="clear" w:color="auto" w:fill="FFFFFF"/>
        </w:rPr>
        <w:t>δίωξη. Θα δούμε πού θα καταλήξει.</w:t>
      </w:r>
    </w:p>
    <w:p w14:paraId="163C453C" w14:textId="77777777" w:rsidR="004A774E" w:rsidRDefault="006F765D">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ΑΘΑΝΑΣΙΟΣ ΠΑΠΑΧΡΙΣΤΟΠΟΥΛΟΣ:</w:t>
      </w:r>
      <w:r>
        <w:rPr>
          <w:rFonts w:eastAsia="Times New Roman" w:cs="Times New Roman"/>
          <w:bCs/>
          <w:shd w:val="clear" w:color="auto" w:fill="FFFFFF"/>
        </w:rPr>
        <w:t xml:space="preserve"> Βεβαίως. </w:t>
      </w:r>
    </w:p>
    <w:p w14:paraId="163C453D" w14:textId="77777777" w:rsidR="004A774E" w:rsidRDefault="006F765D">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ΑΝΔΡΕΑΣ ΛΟΒΕΡΔΟΣ: </w:t>
      </w:r>
      <w:r>
        <w:rPr>
          <w:rFonts w:eastAsia="Times New Roman" w:cs="Times New Roman"/>
          <w:bCs/>
          <w:shd w:val="clear" w:color="auto" w:fill="FFFFFF"/>
        </w:rPr>
        <w:t>Δεύτερον, με ανακοίνωσή του αρνείται το βασικό γεγονός, το βασικό θέμα της δίωξής του, που σχετίζεται με ένα ταμείο</w:t>
      </w:r>
      <w:r>
        <w:rPr>
          <w:rFonts w:eastAsia="Times New Roman" w:cs="Times New Roman"/>
          <w:bCs/>
          <w:shd w:val="clear" w:color="auto" w:fill="FFFFFF"/>
        </w:rPr>
        <w:t>,</w:t>
      </w:r>
      <w:r>
        <w:rPr>
          <w:rFonts w:eastAsia="Times New Roman" w:cs="Times New Roman"/>
          <w:bCs/>
          <w:shd w:val="clear" w:color="auto" w:fill="FFFFFF"/>
        </w:rPr>
        <w:t xml:space="preserve"> το οποίο υποτίθεται πως είχε στα γραφεία του ΠΑΣΟ</w:t>
      </w:r>
      <w:r>
        <w:rPr>
          <w:rFonts w:eastAsia="Times New Roman" w:cs="Times New Roman"/>
          <w:bCs/>
          <w:shd w:val="clear" w:color="auto" w:fill="FFFFFF"/>
        </w:rPr>
        <w:t>Κ.</w:t>
      </w:r>
    </w:p>
    <w:p w14:paraId="163C453E" w14:textId="77777777" w:rsidR="004A774E" w:rsidRDefault="006F765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Ρώτησα τον κ. Προβόπουλο προχθές: «</w:t>
      </w:r>
      <w:r>
        <w:rPr>
          <w:rFonts w:eastAsia="Times New Roman"/>
          <w:bCs/>
          <w:shd w:val="clear" w:color="auto" w:fill="FFFFFF"/>
        </w:rPr>
        <w:t>Είναι</w:t>
      </w:r>
      <w:r>
        <w:rPr>
          <w:rFonts w:eastAsia="Times New Roman" w:cs="Times New Roman"/>
          <w:bCs/>
          <w:shd w:val="clear" w:color="auto" w:fill="FFFFFF"/>
        </w:rPr>
        <w:t xml:space="preserve"> δυνατόν μια τράπεζα να δανειοδοτήσει ένα κόμμα και αυτό να φύγει με σακούλες από την τράπεζα;». Και μου διευκρίνισε, κύριε Πρόεδρε –αυτά θα </w:t>
      </w:r>
      <w:r>
        <w:rPr>
          <w:rFonts w:eastAsia="Times New Roman"/>
          <w:bCs/>
          <w:shd w:val="clear" w:color="auto" w:fill="FFFFFF"/>
        </w:rPr>
        <w:t>είναι</w:t>
      </w:r>
      <w:r>
        <w:rPr>
          <w:rFonts w:eastAsia="Times New Roman" w:cs="Times New Roman"/>
          <w:bCs/>
          <w:shd w:val="clear" w:color="auto" w:fill="FFFFFF"/>
        </w:rPr>
        <w:t xml:space="preserve"> αντικείμενο της ανάκρισης, κύριε συνάδελφε- ότι όχι μόνο δεν γίνετ</w:t>
      </w:r>
      <w:r>
        <w:rPr>
          <w:rFonts w:eastAsia="Times New Roman" w:cs="Times New Roman"/>
          <w:bCs/>
          <w:shd w:val="clear" w:color="auto" w:fill="FFFFFF"/>
        </w:rPr>
        <w:t xml:space="preserve">αι αυτό όταν κάποιος κάνει ανάληψη, αλλά δεν γίνεται ούτε όταν κάνει κατάθεση. Αν γίνει, ειδοποιείται αμέσως ο αρμόδιος </w:t>
      </w:r>
      <w:r>
        <w:rPr>
          <w:rFonts w:eastAsia="Times New Roman" w:cs="Times New Roman"/>
          <w:bCs/>
          <w:shd w:val="clear" w:color="auto" w:fill="FFFFFF"/>
        </w:rPr>
        <w:t>ε</w:t>
      </w:r>
      <w:r>
        <w:rPr>
          <w:rFonts w:eastAsia="Times New Roman" w:cs="Times New Roman"/>
          <w:bCs/>
          <w:shd w:val="clear" w:color="auto" w:fill="FFFFFF"/>
        </w:rPr>
        <w:t>ισαγγελέας διαφθοράς και ξεπλύματος μαύρου χρήματος. Λοιπόν, να τα δούμε αυτά.</w:t>
      </w:r>
    </w:p>
    <w:p w14:paraId="163C453F" w14:textId="77777777" w:rsidR="004A774E" w:rsidRDefault="006F765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Ο συνάδελφος πρέπει να ξέρει -είμαι βέβαιος ότι θα του τ</w:t>
      </w:r>
      <w:r>
        <w:rPr>
          <w:rFonts w:eastAsia="Times New Roman" w:cs="Times New Roman"/>
          <w:bCs/>
          <w:shd w:val="clear" w:color="auto" w:fill="FFFFFF"/>
        </w:rPr>
        <w:t>ο έχει πει ο κ. Δημήτρης Καμμένος- ότι όλοι οι τραπεζίτες μ</w:t>
      </w:r>
      <w:r>
        <w:rPr>
          <w:rFonts w:eastAsia="Times New Roman" w:cs="Times New Roman"/>
          <w:bCs/>
          <w:shd w:val="clear" w:color="auto" w:fill="FFFFFF"/>
        </w:rPr>
        <w:t>ά</w:t>
      </w:r>
      <w:r>
        <w:rPr>
          <w:rFonts w:eastAsia="Times New Roman" w:cs="Times New Roman"/>
          <w:bCs/>
          <w:shd w:val="clear" w:color="auto" w:fill="FFFFFF"/>
        </w:rPr>
        <w:t xml:space="preserve">ς διαβεβαίωσαν ότι δεν έχει πρόβλημα το εν όψει μιας δόσης που θα πάρει ένα κόμμα ως δάνειο, όταν εκχωρεί ως εγγύηση τις εξασφαλίσεις που έχει στην </w:t>
      </w:r>
      <w:r>
        <w:rPr>
          <w:rFonts w:eastAsia="Times New Roman"/>
          <w:bCs/>
          <w:shd w:val="clear" w:color="auto" w:fill="FFFFFF"/>
        </w:rPr>
        <w:t>άλφα</w:t>
      </w:r>
      <w:r>
        <w:rPr>
          <w:rFonts w:eastAsia="Times New Roman"/>
          <w:bCs/>
          <w:shd w:val="clear" w:color="auto" w:fill="FFFFFF"/>
        </w:rPr>
        <w:t xml:space="preserve">, στη </w:t>
      </w:r>
      <w:r>
        <w:rPr>
          <w:rFonts w:eastAsia="Times New Roman"/>
          <w:bCs/>
          <w:shd w:val="clear" w:color="auto" w:fill="FFFFFF"/>
        </w:rPr>
        <w:t>βήτα</w:t>
      </w:r>
      <w:r>
        <w:rPr>
          <w:rFonts w:eastAsia="Times New Roman" w:cs="Times New Roman"/>
          <w:bCs/>
          <w:shd w:val="clear" w:color="auto" w:fill="FFFFFF"/>
        </w:rPr>
        <w:t xml:space="preserve">, στη </w:t>
      </w:r>
      <w:r>
        <w:rPr>
          <w:rFonts w:eastAsia="Times New Roman" w:cs="Times New Roman"/>
          <w:bCs/>
          <w:shd w:val="clear" w:color="auto" w:fill="FFFFFF"/>
        </w:rPr>
        <w:t>γάμμα</w:t>
      </w:r>
      <w:r>
        <w:rPr>
          <w:rFonts w:eastAsia="Times New Roman" w:cs="Times New Roman"/>
          <w:bCs/>
          <w:shd w:val="clear" w:color="auto" w:fill="FFFFFF"/>
        </w:rPr>
        <w:t xml:space="preserve"> τράπεζα, δηλαδή όταν ε</w:t>
      </w:r>
      <w:r>
        <w:rPr>
          <w:rFonts w:eastAsia="Times New Roman" w:cs="Times New Roman"/>
          <w:bCs/>
          <w:shd w:val="clear" w:color="auto" w:fill="FFFFFF"/>
        </w:rPr>
        <w:t xml:space="preserve">κχωρεί στις τράπεζες τις σχετικές εξασφαλίσεις που θα προκύψουν από τη δόση που θα πάρει. Πρόβλημα υπάρχει εάν η δόση του δανείου </w:t>
      </w:r>
      <w:r>
        <w:rPr>
          <w:rFonts w:eastAsia="Times New Roman"/>
          <w:bCs/>
          <w:shd w:val="clear" w:color="auto" w:fill="FFFFFF"/>
        </w:rPr>
        <w:t>είναι</w:t>
      </w:r>
      <w:r>
        <w:rPr>
          <w:rFonts w:eastAsia="Times New Roman" w:cs="Times New Roman"/>
          <w:bCs/>
          <w:shd w:val="clear" w:color="auto" w:fill="FFFFFF"/>
        </w:rPr>
        <w:t xml:space="preserve"> μικρότερη από τις εξασφαλίσεις. Και αυτό θα το δούμε. </w:t>
      </w:r>
    </w:p>
    <w:p w14:paraId="163C4540" w14:textId="77777777" w:rsidR="004A774E" w:rsidRDefault="006F765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Άρα, επειδή αναφέρεται και ονομαστικά στον κ. Σπυρόπουλο…</w:t>
      </w:r>
    </w:p>
    <w:p w14:paraId="163C4541" w14:textId="77777777" w:rsidR="004A774E" w:rsidRDefault="006F765D">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ΑΘΑΝΑΣΙΟΣ ΠΑΠΑΧΡΙΣΤΟΠΟΥΛΟΣ:</w:t>
      </w:r>
      <w:r>
        <w:rPr>
          <w:rFonts w:eastAsia="Times New Roman" w:cs="Times New Roman"/>
          <w:bCs/>
          <w:shd w:val="clear" w:color="auto" w:fill="FFFFFF"/>
        </w:rPr>
        <w:t xml:space="preserve"> Σαν ταμία.</w:t>
      </w:r>
    </w:p>
    <w:p w14:paraId="163C4542" w14:textId="77777777" w:rsidR="004A774E" w:rsidRDefault="006F765D">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ΑΝΔΡΕΑΣ ΛΟΒΕΡΔΟΣ:</w:t>
      </w:r>
      <w:r>
        <w:rPr>
          <w:rFonts w:eastAsia="Times New Roman" w:cs="Times New Roman"/>
          <w:bCs/>
          <w:shd w:val="clear" w:color="auto" w:fill="FFFFFF"/>
        </w:rPr>
        <w:t xml:space="preserve"> Τον παρακαλώ να </w:t>
      </w:r>
      <w:r>
        <w:rPr>
          <w:rFonts w:eastAsia="Times New Roman"/>
          <w:bCs/>
          <w:shd w:val="clear" w:color="auto" w:fill="FFFFFF"/>
        </w:rPr>
        <w:t>είναι</w:t>
      </w:r>
      <w:r>
        <w:rPr>
          <w:rFonts w:eastAsia="Times New Roman" w:cs="Times New Roman"/>
          <w:bCs/>
          <w:shd w:val="clear" w:color="auto" w:fill="FFFFFF"/>
        </w:rPr>
        <w:t xml:space="preserve"> δίκαιος και όχι να λέει ό,τι λέει. </w:t>
      </w:r>
      <w:r>
        <w:rPr>
          <w:rFonts w:eastAsia="Times New Roman"/>
          <w:bCs/>
          <w:shd w:val="clear" w:color="auto" w:fill="FFFFFF"/>
        </w:rPr>
        <w:t>Είναι</w:t>
      </w:r>
      <w:r>
        <w:rPr>
          <w:rFonts w:eastAsia="Times New Roman" w:cs="Times New Roman"/>
          <w:bCs/>
          <w:shd w:val="clear" w:color="auto" w:fill="FFFFFF"/>
        </w:rPr>
        <w:t xml:space="preserve"> Βουλευτής και πρέπει να σέβεται τους άλλους. </w:t>
      </w:r>
    </w:p>
    <w:p w14:paraId="163C4543" w14:textId="77777777" w:rsidR="004A774E" w:rsidRDefault="006F765D">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ΑΘΑΝΑΣΙΟΣ ΠΑΠΑΧΡΙΣΤΟΠΟΥΛΟΣ:</w:t>
      </w:r>
      <w:r>
        <w:rPr>
          <w:rFonts w:eastAsia="Times New Roman" w:cs="Times New Roman"/>
          <w:bCs/>
          <w:shd w:val="clear" w:color="auto" w:fill="FFFFFF"/>
        </w:rPr>
        <w:t xml:space="preserve"> Κύριε Πρόεδρε, παρακαλώ</w:t>
      </w:r>
      <w:r>
        <w:rPr>
          <w:rFonts w:eastAsia="Times New Roman" w:cs="Times New Roman"/>
          <w:bCs/>
          <w:shd w:val="clear" w:color="auto" w:fill="FFFFFF"/>
        </w:rPr>
        <w:t>,</w:t>
      </w:r>
      <w:r>
        <w:rPr>
          <w:rFonts w:eastAsia="Times New Roman" w:cs="Times New Roman"/>
          <w:bCs/>
          <w:shd w:val="clear" w:color="auto" w:fill="FFFFFF"/>
        </w:rPr>
        <w:t xml:space="preserve"> τον λόγο.</w:t>
      </w:r>
    </w:p>
    <w:p w14:paraId="163C4544" w14:textId="77777777" w:rsidR="004A774E" w:rsidRDefault="006F765D">
      <w:pPr>
        <w:spacing w:after="0"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(Σπυρίδων Λυκούδ</w:t>
      </w:r>
      <w:r>
        <w:rPr>
          <w:rFonts w:eastAsia="Times New Roman"/>
          <w:b/>
          <w:bCs/>
          <w:shd w:val="clear" w:color="auto" w:fill="FFFFFF"/>
        </w:rPr>
        <w:t xml:space="preserve">ης): </w:t>
      </w:r>
      <w:r>
        <w:rPr>
          <w:rFonts w:eastAsia="Times New Roman" w:cs="Times New Roman"/>
          <w:bCs/>
          <w:shd w:val="clear" w:color="auto" w:fill="FFFFFF"/>
        </w:rPr>
        <w:t xml:space="preserve">Κύριε Παπαχριστόπουλε, δεν θα γίνει επ’ αυτού του θέματος διάλογος τώρα. Το καταλαβαίνετε. Δεν </w:t>
      </w:r>
      <w:r>
        <w:rPr>
          <w:rFonts w:eastAsia="Times New Roman"/>
          <w:bCs/>
          <w:shd w:val="clear" w:color="auto" w:fill="FFFFFF"/>
        </w:rPr>
        <w:t>είναι</w:t>
      </w:r>
      <w:r>
        <w:rPr>
          <w:rFonts w:eastAsia="Times New Roman" w:cs="Times New Roman"/>
          <w:bCs/>
          <w:shd w:val="clear" w:color="auto" w:fill="FFFFFF"/>
        </w:rPr>
        <w:t xml:space="preserve"> δυνατόν. </w:t>
      </w:r>
    </w:p>
    <w:p w14:paraId="163C4545" w14:textId="77777777" w:rsidR="004A774E" w:rsidRDefault="006F765D">
      <w:pPr>
        <w:spacing w:after="0" w:line="600" w:lineRule="auto"/>
        <w:ind w:firstLine="720"/>
        <w:jc w:val="both"/>
        <w:rPr>
          <w:rFonts w:eastAsia="Times New Roman" w:cs="Times New Roman"/>
          <w:szCs w:val="24"/>
        </w:rPr>
      </w:pPr>
      <w:r>
        <w:rPr>
          <w:rFonts w:eastAsia="Times New Roman" w:cs="Times New Roman"/>
          <w:b/>
          <w:bCs/>
          <w:shd w:val="clear" w:color="auto" w:fill="FFFFFF"/>
        </w:rPr>
        <w:t>ΑΘΑΝΑΣΙΟΣ ΠΑΠΑΧΡΙΣΤΟΠΟΥΛΟΣ:</w:t>
      </w:r>
      <w:r>
        <w:rPr>
          <w:rFonts w:eastAsia="Times New Roman" w:cs="Times New Roman"/>
          <w:bCs/>
          <w:shd w:val="clear" w:color="auto" w:fill="FFFFFF"/>
        </w:rPr>
        <w:t xml:space="preserve"> Είμαι ο τελευταίος ομιλητής. Θα κάνω εξοικονόμηση χρόνου. </w:t>
      </w:r>
      <w:r>
        <w:rPr>
          <w:rFonts w:eastAsia="Times New Roman"/>
          <w:bCs/>
        </w:rPr>
        <w:t xml:space="preserve"> </w:t>
      </w:r>
    </w:p>
    <w:p w14:paraId="163C4546"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Μα, </w:t>
      </w:r>
      <w:r>
        <w:rPr>
          <w:rFonts w:eastAsia="Times New Roman" w:cs="Times New Roman"/>
          <w:szCs w:val="24"/>
        </w:rPr>
        <w:t>όπως είναι φυσικ</w:t>
      </w:r>
      <w:r>
        <w:rPr>
          <w:rFonts w:eastAsia="Times New Roman" w:cs="Times New Roman"/>
          <w:szCs w:val="24"/>
        </w:rPr>
        <w:t xml:space="preserve">ό, </w:t>
      </w:r>
      <w:r>
        <w:rPr>
          <w:rFonts w:eastAsia="Times New Roman" w:cs="Times New Roman"/>
          <w:szCs w:val="24"/>
        </w:rPr>
        <w:t>θα ανταπαντήσει ο κ. Λοβέρδος</w:t>
      </w:r>
      <w:r>
        <w:rPr>
          <w:rFonts w:eastAsia="Times New Roman" w:cs="Times New Roman"/>
          <w:szCs w:val="24"/>
        </w:rPr>
        <w:t xml:space="preserve"> </w:t>
      </w:r>
      <w:r>
        <w:rPr>
          <w:rFonts w:eastAsia="Times New Roman" w:cs="Times New Roman"/>
          <w:szCs w:val="24"/>
        </w:rPr>
        <w:t xml:space="preserve">και δεν θα τελειώνουμε μετά. </w:t>
      </w:r>
    </w:p>
    <w:p w14:paraId="163C4547"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Δεν αναφέρομαι προσωπικά στον κ. Σπυρόπουλο, διότι έτυχε να είναι ταμίας. Θα μπορούσε να είναι κάποιος άλλος εκείνη την εποχή. Για όνομα του </w:t>
      </w:r>
      <w:r>
        <w:rPr>
          <w:rFonts w:eastAsia="Times New Roman" w:cs="Times New Roman"/>
          <w:szCs w:val="24"/>
        </w:rPr>
        <w:t>θ</w:t>
      </w:r>
      <w:r>
        <w:rPr>
          <w:rFonts w:eastAsia="Times New Roman" w:cs="Times New Roman"/>
          <w:szCs w:val="24"/>
        </w:rPr>
        <w:t>εού!</w:t>
      </w:r>
    </w:p>
    <w:p w14:paraId="163C4548"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Πέρα από αυτό, όμω</w:t>
      </w:r>
      <w:r>
        <w:rPr>
          <w:rFonts w:eastAsia="Times New Roman" w:cs="Times New Roman"/>
          <w:szCs w:val="24"/>
        </w:rPr>
        <w:t>ς, υπάρχει μία παραπομπή για απιστία για 140 εκατομμύρια. Και ρωτάω τον κ. Λοβέρδο να μου απαντήσει ευθέως…</w:t>
      </w:r>
    </w:p>
    <w:p w14:paraId="163C4549"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Μη ρωτάτε, γιατί θα γίνει διάλογος και δεν επιτρέπεται. </w:t>
      </w:r>
    </w:p>
    <w:p w14:paraId="163C454A"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Ρωτάω, εν πάση περιπτώσει, γενι</w:t>
      </w:r>
      <w:r>
        <w:rPr>
          <w:rFonts w:eastAsia="Times New Roman" w:cs="Times New Roman"/>
          <w:szCs w:val="24"/>
        </w:rPr>
        <w:t>κά…</w:t>
      </w:r>
    </w:p>
    <w:p w14:paraId="163C454B"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Κάντε ρητορική την ερώτηση. </w:t>
      </w:r>
    </w:p>
    <w:p w14:paraId="163C454C"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Την κάνω ρητορική: Αναγνωρίζει το ΠΑΣΟΚ τα 140 εκατομμύρια που έχει δανειστεί; Μας προτείνει κάποιον τρόπο που θα τα ξεχρεώσει. Διότι πιστεύω ότι η αξιοπιστία ενός πολιτικού κόμματος θωρακίζεται όταν έχει ένα χρέος, το αναγνωρίζει και λέει, «βρε, παιδιά, δ</w:t>
      </w:r>
      <w:r>
        <w:rPr>
          <w:rFonts w:eastAsia="Times New Roman" w:cs="Times New Roman"/>
          <w:szCs w:val="24"/>
        </w:rPr>
        <w:t xml:space="preserve">ώστε μου την ευκαιρία με αυτόν ή τον άλλο τρόπο να το ξεχρεώσω». Τα υπόλοιπα τα θεωρώ περιττά, κύριε Πρόεδρε. </w:t>
      </w:r>
    </w:p>
    <w:p w14:paraId="163C454D"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163C454E"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Κι εγώ ευχαριστώ. </w:t>
      </w:r>
    </w:p>
    <w:p w14:paraId="163C454F"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θα ήθελα τον λόγο για τριάντα δευτερόλεπτα. </w:t>
      </w:r>
    </w:p>
    <w:p w14:paraId="163C4550"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ΔΡΕΥΩΝ (Σπυρίδων Λυκούδης): </w:t>
      </w:r>
      <w:r>
        <w:rPr>
          <w:rFonts w:eastAsia="Times New Roman" w:cs="Times New Roman"/>
          <w:szCs w:val="24"/>
        </w:rPr>
        <w:t xml:space="preserve">Το πρόβλεψα ότι θα ζητούσατε τον λόγο. </w:t>
      </w:r>
    </w:p>
    <w:p w14:paraId="163C4551"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Λοβέρδο. </w:t>
      </w:r>
    </w:p>
    <w:p w14:paraId="163C4552"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Είναι άλλο να αναγνωρίζω το χρέος μου –που το αναγνωρίζουμε, ναι, ως ακριβώς έχει- …</w:t>
      </w:r>
    </w:p>
    <w:p w14:paraId="163C4553"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Χαίρομαι. </w:t>
      </w:r>
    </w:p>
    <w:p w14:paraId="163C4554"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…και άλλο το ότι ο Σπυρόπουλος παραπέμπεται για το σύνολο του χρέους. </w:t>
      </w:r>
    </w:p>
    <w:p w14:paraId="163C4555"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Σαν ταμίας!</w:t>
      </w:r>
    </w:p>
    <w:p w14:paraId="163C4556"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Αφορά μία περίπτωση, μίας δόσης. Αυτό το εξήγησα και προηγουμένως. </w:t>
      </w:r>
    </w:p>
    <w:p w14:paraId="163C4557"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Επίσης, κύριε συνάδελφε, κάθε έρευνα δικαστική έχει τον χαρ</w:t>
      </w:r>
      <w:r>
        <w:rPr>
          <w:rFonts w:eastAsia="Times New Roman" w:cs="Times New Roman"/>
          <w:szCs w:val="24"/>
        </w:rPr>
        <w:t xml:space="preserve">ακτήρα της και τα θέματά της. </w:t>
      </w:r>
    </w:p>
    <w:p w14:paraId="163C4558"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Και το τεκμήριο της αθωότητας. </w:t>
      </w:r>
    </w:p>
    <w:p w14:paraId="163C4559"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Ακριβώς. </w:t>
      </w:r>
    </w:p>
    <w:p w14:paraId="163C455A"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Κα</w:t>
      </w:r>
      <w:r>
        <w:rPr>
          <w:rFonts w:eastAsia="Times New Roman" w:cs="Times New Roman"/>
          <w:szCs w:val="24"/>
        </w:rPr>
        <w:t>μ</w:t>
      </w:r>
      <w:r>
        <w:rPr>
          <w:rFonts w:eastAsia="Times New Roman" w:cs="Times New Roman"/>
          <w:szCs w:val="24"/>
        </w:rPr>
        <w:t xml:space="preserve">μία αντίρρηση. </w:t>
      </w:r>
    </w:p>
    <w:p w14:paraId="163C455B"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Αυτό πρέπει να το σέβεστε. </w:t>
      </w:r>
    </w:p>
    <w:p w14:paraId="163C455C"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Κύριε Πρόεδρε, αναφέρθηκε ο συνάδελφος, λόγο</w:t>
      </w:r>
      <w:r>
        <w:rPr>
          <w:rFonts w:eastAsia="Times New Roman" w:cs="Times New Roman"/>
          <w:szCs w:val="24"/>
        </w:rPr>
        <w:t>υ χάρ</w:t>
      </w:r>
      <w:r>
        <w:rPr>
          <w:rFonts w:eastAsia="Times New Roman" w:cs="Times New Roman"/>
          <w:szCs w:val="24"/>
        </w:rPr>
        <w:t>ιν</w:t>
      </w:r>
      <w:r>
        <w:rPr>
          <w:rFonts w:eastAsia="Times New Roman" w:cs="Times New Roman"/>
          <w:szCs w:val="24"/>
        </w:rPr>
        <w:t xml:space="preserve">, ως ποιοτικό στοιχείο νέας στάσης και στην παραπομπή Χαρδούβελη. Ο κ. Χαρδούβελης παραπέμφθηκε, γιατί ως σύμβουλος του Πρωθυπουργού Παπαδήμου δεν είχε καταθέσει «πόθεν έσχες». Ξέρετε πόσοι σύμβουλοι Υπουργών δεν ήξεραν ότι έπρεπε να το καταθέσουν; </w:t>
      </w:r>
      <w:r>
        <w:rPr>
          <w:rFonts w:eastAsia="Times New Roman" w:cs="Times New Roman"/>
          <w:szCs w:val="24"/>
        </w:rPr>
        <w:t xml:space="preserve">Το κατέθεσαν και αθωώνονται από τα δικαστήρια. Χρειάζεται μία προσοχή όταν κάνουμε αναφορά σε ονόματα. </w:t>
      </w:r>
    </w:p>
    <w:p w14:paraId="163C455D"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Λοβέρδο. </w:t>
      </w:r>
    </w:p>
    <w:p w14:paraId="163C455E"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Νικόλαος Καραθανασόπουλος, Κοινοβουλευτικός Εκπρόσωπος του Κομμουνιστικού </w:t>
      </w:r>
      <w:r>
        <w:rPr>
          <w:rFonts w:eastAsia="Times New Roman" w:cs="Times New Roman"/>
          <w:szCs w:val="24"/>
        </w:rPr>
        <w:t xml:space="preserve">Κόμματος Ελλάδος για δέκα λεπτά. </w:t>
      </w:r>
    </w:p>
    <w:p w14:paraId="163C455F"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κύριε Πρόεδρε. </w:t>
      </w:r>
    </w:p>
    <w:p w14:paraId="163C4560"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Μιας και σήμερα δεν είναι μια διαφορετική μέρα, έχουμε αυτές τις αψιμαχίες και τις ανούσιες αντιπαραθέσεις ανάμεσα στην Κυβέρνηση και στα υπόλοιπα κόμματα της Αντιπολίτ</w:t>
      </w:r>
      <w:r>
        <w:rPr>
          <w:rFonts w:eastAsia="Times New Roman" w:cs="Times New Roman"/>
          <w:szCs w:val="24"/>
        </w:rPr>
        <w:t>ευσης, αντιπαραθέσεις και αψιμαχίες</w:t>
      </w:r>
      <w:r>
        <w:rPr>
          <w:rFonts w:eastAsia="Times New Roman" w:cs="Times New Roman"/>
          <w:szCs w:val="24"/>
        </w:rPr>
        <w:t>,</w:t>
      </w:r>
      <w:r>
        <w:rPr>
          <w:rFonts w:eastAsia="Times New Roman" w:cs="Times New Roman"/>
          <w:szCs w:val="24"/>
        </w:rPr>
        <w:t xml:space="preserve"> οι οποίες δεν έχουν κα</w:t>
      </w:r>
      <w:r>
        <w:rPr>
          <w:rFonts w:eastAsia="Times New Roman" w:cs="Times New Roman"/>
          <w:szCs w:val="24"/>
        </w:rPr>
        <w:t>μ</w:t>
      </w:r>
      <w:r>
        <w:rPr>
          <w:rFonts w:eastAsia="Times New Roman" w:cs="Times New Roman"/>
          <w:szCs w:val="24"/>
        </w:rPr>
        <w:t>μία σχέση με την πραγματικότητα και προσπαθούν να συγκαλύψουν τη συμφωνία που υπάρχει ανάμεσα σε αυτά τα κόμματα στις στρατηγικές επιλογές και στην ασκούμενη κυβερνητική πολιτική. Και δεν είναι τυ</w:t>
      </w:r>
      <w:r>
        <w:rPr>
          <w:rFonts w:eastAsia="Times New Roman" w:cs="Times New Roman"/>
          <w:szCs w:val="24"/>
        </w:rPr>
        <w:t>χαίο αυτό άλλωστε, που</w:t>
      </w:r>
      <w:r>
        <w:rPr>
          <w:rFonts w:eastAsia="Times New Roman" w:cs="Times New Roman"/>
          <w:szCs w:val="24"/>
        </w:rPr>
        <w:t>,</w:t>
      </w:r>
      <w:r>
        <w:rPr>
          <w:rFonts w:eastAsia="Times New Roman" w:cs="Times New Roman"/>
          <w:szCs w:val="24"/>
        </w:rPr>
        <w:t xml:space="preserve"> τόσο ο ΣΥΡΙΖΑ όσο και η Νέα Δημοκρατία αλλά και το ΠΑΣΟΚ και τα υπόλοιπα κόμματα</w:t>
      </w:r>
      <w:r>
        <w:rPr>
          <w:rFonts w:eastAsia="Times New Roman" w:cs="Times New Roman"/>
          <w:szCs w:val="24"/>
        </w:rPr>
        <w:t>,</w:t>
      </w:r>
      <w:r>
        <w:rPr>
          <w:rFonts w:eastAsia="Times New Roman" w:cs="Times New Roman"/>
          <w:szCs w:val="24"/>
        </w:rPr>
        <w:t xml:space="preserve"> ψήφισαν το τρίτο μνημόνιο, που αποτελεί τον οδηγό υλοποίησης της κυβερνητικής πολιτικής, πολύ δε περισσότερο που η Νέα Δημοκρατία –και με βάση και την</w:t>
      </w:r>
      <w:r>
        <w:rPr>
          <w:rFonts w:eastAsia="Times New Roman" w:cs="Times New Roman"/>
          <w:szCs w:val="24"/>
        </w:rPr>
        <w:t xml:space="preserve"> τελευταία ομιλία του Προέδρου της κ. Μητσοτάκη- ζητάει νέα, σκανδαλώδη και προκλητικά προνόμια προς το μεγάλο κεφάλαιο, να ασκήσει δηλαδή η Κυβέρνηση μία ακόμη πιο ταξική αντιλαϊκή και αντεργατική πολιτική. </w:t>
      </w:r>
    </w:p>
    <w:p w14:paraId="163C4561"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Όμως, ας έρθουμε στο ζήτημα, το οποίο συζητάμε </w:t>
      </w:r>
      <w:r>
        <w:rPr>
          <w:rFonts w:eastAsia="Times New Roman" w:cs="Times New Roman"/>
          <w:szCs w:val="24"/>
        </w:rPr>
        <w:t>σήμερα για την Υπηρεσία Πολιτικής Αεροπορίας και την αναδιάρθρωση των υπηρεσιών αυτών. Αποτελεί ένα ακόμη επεισόδιο σε μία πολιτική, η οποία έχει ξεκινήσει από τα μέσα της δεκαετίας του ’90, την πολιτική δηλαδή της Ευρωπαϊκής Ένωσης για την απελευθέρωση τω</w:t>
      </w:r>
      <w:r>
        <w:rPr>
          <w:rFonts w:eastAsia="Times New Roman" w:cs="Times New Roman"/>
          <w:szCs w:val="24"/>
        </w:rPr>
        <w:t xml:space="preserve">ν αερομεταφορών, μια πολιτική που με συνέπεια υπηρέτησαν τόσο οι κυβερνήσεις του ΠΑΣΟΚ και της Νέας Δημοκρατίας και υπηρετεί και η σημερινή </w:t>
      </w:r>
      <w:r>
        <w:rPr>
          <w:rFonts w:eastAsia="Times New Roman" w:cs="Times New Roman"/>
          <w:szCs w:val="24"/>
        </w:rPr>
        <w:t>σ</w:t>
      </w:r>
      <w:r>
        <w:rPr>
          <w:rFonts w:eastAsia="Times New Roman" w:cs="Times New Roman"/>
          <w:szCs w:val="24"/>
        </w:rPr>
        <w:t>υγκυβέρνηση των ΣΥΡΙΖΑ-ΑΝΕΛ. Κεντρικός πυρήνας αυτής της πολιτικής της Ευρωπαϊκής Ένωσης είναι οι ανοιχτοί ουρανοί,</w:t>
      </w:r>
      <w:r>
        <w:rPr>
          <w:rFonts w:eastAsia="Times New Roman" w:cs="Times New Roman"/>
          <w:szCs w:val="24"/>
        </w:rPr>
        <w:t xml:space="preserve"> πράγμα που σημαίνει η απελευθέρωση επί της ουσίας των αερομεταφορών. </w:t>
      </w:r>
    </w:p>
    <w:p w14:paraId="163C4562"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Τι σημαίνει «απελευθέρωση των αερομεταφορών»; Διότι ακριβώς δεν είναι το πρώτο επεισόδιο που βλέπουμε σε αυτό το νομοσχέδιο. Έχουμε δει, όμως, πολλαπλά επεισόδια αυτού του έργου. </w:t>
      </w:r>
    </w:p>
    <w:p w14:paraId="163C4563" w14:textId="77777777" w:rsidR="004A774E" w:rsidRDefault="006F765D">
      <w:pPr>
        <w:tabs>
          <w:tab w:val="left" w:pos="2608"/>
        </w:tabs>
        <w:spacing w:after="0" w:line="600" w:lineRule="auto"/>
        <w:jc w:val="both"/>
        <w:rPr>
          <w:rFonts w:eastAsia="Times New Roman" w:cs="Times New Roman"/>
          <w:szCs w:val="24"/>
        </w:rPr>
      </w:pPr>
      <w:r>
        <w:rPr>
          <w:rFonts w:eastAsia="Times New Roman" w:cs="Times New Roman"/>
          <w:szCs w:val="24"/>
        </w:rPr>
        <w:t>Απελε</w:t>
      </w:r>
      <w:r>
        <w:rPr>
          <w:rFonts w:eastAsia="Times New Roman" w:cs="Times New Roman"/>
          <w:szCs w:val="24"/>
        </w:rPr>
        <w:t>υθέρωση των αερομεταφορών σημαίνει κατάργηση του κρατικού αερομεταφορέα σε επίπεδο χωρών της Ευρωπαϊκής Ένωσης. Δεν υπάρχει σε κανένα κράτος της Ευρωπαϊκής Ένωσης εθνικός αερομεταφορέας. Σημαίνει απελευθέρωση της αξιοποίησης των αεροδρομίων και των πτήσεων</w:t>
      </w:r>
      <w:r>
        <w:rPr>
          <w:rFonts w:eastAsia="Times New Roman" w:cs="Times New Roman"/>
          <w:szCs w:val="24"/>
        </w:rPr>
        <w:t xml:space="preserve"> ανάμεσα στα αεροδρόμια της Ευρωπαϊκής Ένωσης από πολλαπλές εταιρείες. Σημαίνει ιδιωτικοποίηση των κρατικών αερομεταφορέων, όπως έγινε κι εδώ στη χώρα μας, και δημιουργία ενός ιδιωτικού μονοπωλίου από τη συγχώνευση </w:t>
      </w:r>
      <w:r>
        <w:rPr>
          <w:rFonts w:eastAsia="Times New Roman" w:cs="Times New Roman"/>
          <w:szCs w:val="24"/>
        </w:rPr>
        <w:t>«</w:t>
      </w:r>
      <w:r>
        <w:rPr>
          <w:rFonts w:eastAsia="Times New Roman" w:cs="Times New Roman"/>
          <w:szCs w:val="24"/>
          <w:lang w:val="en-US"/>
        </w:rPr>
        <w:t>OLYMPIC</w:t>
      </w:r>
      <w:r w:rsidRPr="00225B61">
        <w:rPr>
          <w:rFonts w:eastAsia="Times New Roman" w:cs="Times New Roman"/>
          <w:szCs w:val="24"/>
        </w:rPr>
        <w:t xml:space="preserve"> </w:t>
      </w:r>
      <w:r>
        <w:rPr>
          <w:rFonts w:eastAsia="Times New Roman" w:cs="Times New Roman"/>
          <w:szCs w:val="24"/>
          <w:lang w:val="en-US"/>
        </w:rPr>
        <w:t>AIR</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lang w:val="en-US"/>
        </w:rPr>
        <w:t>AEGEAN</w:t>
      </w:r>
      <w:r>
        <w:rPr>
          <w:rFonts w:eastAsia="Times New Roman" w:cs="Times New Roman"/>
          <w:szCs w:val="24"/>
        </w:rPr>
        <w:t>»</w:t>
      </w:r>
      <w:r>
        <w:rPr>
          <w:rFonts w:eastAsia="Times New Roman" w:cs="Times New Roman"/>
          <w:szCs w:val="24"/>
        </w:rPr>
        <w:t xml:space="preserve">. Σημαίνει ιδιωτικοποίηση των υποδομών των αερομεταφορών με τα αεροδρόμια. Είχαμε το πρώτο επεισόδιο, τη δημιουργία του ιδιωτικού αεροδρομίου, του «Ελευθέριος Βενιζέλος» στην αρχή. </w:t>
      </w:r>
    </w:p>
    <w:p w14:paraId="163C4564" w14:textId="77777777" w:rsidR="004A774E" w:rsidRDefault="006F765D">
      <w:pPr>
        <w:spacing w:after="0" w:line="600" w:lineRule="auto"/>
        <w:ind w:firstLine="720"/>
        <w:jc w:val="both"/>
        <w:rPr>
          <w:rFonts w:eastAsia="Times New Roman" w:cs="Times New Roman"/>
          <w:szCs w:val="24"/>
        </w:rPr>
      </w:pPr>
      <w:r>
        <w:rPr>
          <w:rFonts w:eastAsia="Times New Roman"/>
          <w:szCs w:val="24"/>
        </w:rPr>
        <w:t xml:space="preserve">Μετά έχουμε την ιδιωτικοποίηση των δεκατεσσάρων περιφερειακών αεροδρομίων </w:t>
      </w:r>
      <w:r>
        <w:rPr>
          <w:rFonts w:eastAsia="Times New Roman"/>
          <w:szCs w:val="24"/>
        </w:rPr>
        <w:t xml:space="preserve">στη </w:t>
      </w:r>
      <w:r>
        <w:rPr>
          <w:rFonts w:eastAsia="Times New Roman"/>
          <w:szCs w:val="24"/>
        </w:rPr>
        <w:t>«</w:t>
      </w:r>
      <w:r>
        <w:rPr>
          <w:rFonts w:eastAsia="Times New Roman"/>
          <w:szCs w:val="24"/>
          <w:lang w:val="en-US"/>
        </w:rPr>
        <w:t>FRAPORT</w:t>
      </w:r>
      <w:r>
        <w:rPr>
          <w:rFonts w:eastAsia="Times New Roman"/>
          <w:szCs w:val="24"/>
        </w:rPr>
        <w:t>»</w:t>
      </w:r>
      <w:r>
        <w:rPr>
          <w:rFonts w:eastAsia="Times New Roman"/>
          <w:szCs w:val="24"/>
        </w:rPr>
        <w:t>, που ξεκίνησε από την εποχή της συγκυβέρνησης Νέας Δημοκρατίας-ΠΑΣΟΚ και την ολοκλήρωσε με ιδιαίτερη επιτυχία η Κυβέρνηση ΣΥΡΙΖΑ-ΑΝΕΛ.</w:t>
      </w:r>
    </w:p>
    <w:p w14:paraId="163C4565" w14:textId="77777777" w:rsidR="004A774E" w:rsidRDefault="006F765D">
      <w:pPr>
        <w:tabs>
          <w:tab w:val="left" w:pos="2608"/>
        </w:tabs>
        <w:spacing w:after="0"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έχουμε και την πορεία απελευθέρωσης και ιδιωτικοποίησης των υπηρεσιών αεροναυτιλίας και διαχε</w:t>
      </w:r>
      <w:r>
        <w:rPr>
          <w:rFonts w:eastAsia="Times New Roman"/>
          <w:szCs w:val="24"/>
        </w:rPr>
        <w:t>ίρισης της εναέριας κυκλοφορίας. Αυτό επιτυγχάνεται μέσα από τον ενιαίο ευρωπαϊκό ουρανό, που έχουν αποδεχθεί και οι προηγούμενες και η σημερινή Κυβέρνηση. Είναι ο ενιαίος ευρωπαϊκός ουρανός, ο οποίος επί της ουσίας τι επιδιώκει; Επιδιώκει να περιορίσει το</w:t>
      </w:r>
      <w:r>
        <w:rPr>
          <w:rFonts w:eastAsia="Times New Roman"/>
          <w:szCs w:val="24"/>
        </w:rPr>
        <w:t>ν κατακερματισμό του ευρωπαϊκού εναέριου χώρου μεταξύ των εθνικών εναέριων χώρων των κρατών-μελών, των στρατιωτικών και μη στρατιωτικών χρήσεων, των στρατιωτικών και μη στρατιωτικών τεχνολογιών.</w:t>
      </w:r>
    </w:p>
    <w:p w14:paraId="163C4566" w14:textId="77777777" w:rsidR="004A774E" w:rsidRDefault="006F765D">
      <w:pPr>
        <w:tabs>
          <w:tab w:val="left" w:pos="2608"/>
        </w:tabs>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Καραθανασόπουλε, με συγ</w:t>
      </w:r>
      <w:r>
        <w:rPr>
          <w:rFonts w:eastAsia="Times New Roman"/>
          <w:szCs w:val="24"/>
        </w:rPr>
        <w:t>χωρείτε. Αυτή τη στιγμή δεν είναι παρών ο Υπουργός.</w:t>
      </w:r>
    </w:p>
    <w:p w14:paraId="163C4567" w14:textId="77777777" w:rsidR="004A774E" w:rsidRDefault="006F765D">
      <w:pPr>
        <w:tabs>
          <w:tab w:val="left" w:pos="2608"/>
        </w:tabs>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 xml:space="preserve">Δεν με απασχολεί, κύριε Πρόεδρε. Δεν τα λέω για τον Υπουργό. </w:t>
      </w:r>
      <w:r>
        <w:rPr>
          <w:rFonts w:eastAsia="Times New Roman"/>
          <w:szCs w:val="24"/>
        </w:rPr>
        <w:t>Αν</w:t>
      </w:r>
      <w:r>
        <w:rPr>
          <w:rFonts w:eastAsia="Times New Roman"/>
          <w:szCs w:val="24"/>
        </w:rPr>
        <w:t xml:space="preserve"> ήταν να τα πω για τον Υπουργό…</w:t>
      </w:r>
    </w:p>
    <w:p w14:paraId="163C4568" w14:textId="77777777" w:rsidR="004A774E" w:rsidRDefault="006F765D">
      <w:pPr>
        <w:tabs>
          <w:tab w:val="left" w:pos="2608"/>
        </w:tabs>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πολύ, απλώς εγώ όφειλα να σας το πω.</w:t>
      </w:r>
    </w:p>
    <w:p w14:paraId="163C4569" w14:textId="77777777" w:rsidR="004A774E" w:rsidRDefault="006F765D">
      <w:pPr>
        <w:tabs>
          <w:tab w:val="left" w:pos="2608"/>
        </w:tabs>
        <w:spacing w:after="0" w:line="600" w:lineRule="auto"/>
        <w:ind w:firstLine="720"/>
        <w:jc w:val="both"/>
        <w:rPr>
          <w:rFonts w:eastAsia="Times New Roman"/>
          <w:szCs w:val="24"/>
        </w:rPr>
      </w:pPr>
      <w:r>
        <w:rPr>
          <w:rFonts w:eastAsia="Times New Roman"/>
          <w:b/>
          <w:szCs w:val="24"/>
        </w:rPr>
        <w:t>ΝΙΚ</w:t>
      </w:r>
      <w:r>
        <w:rPr>
          <w:rFonts w:eastAsia="Times New Roman"/>
          <w:b/>
          <w:szCs w:val="24"/>
        </w:rPr>
        <w:t xml:space="preserve">ΟΛΑΟΣ ΚΑΡΑΘΑΝΑΣΟΠΟΥΛΟΣ: </w:t>
      </w:r>
      <w:r>
        <w:rPr>
          <w:rFonts w:eastAsia="Times New Roman"/>
          <w:szCs w:val="24"/>
        </w:rPr>
        <w:t xml:space="preserve">Καλά κάνατε. </w:t>
      </w:r>
      <w:r>
        <w:rPr>
          <w:rFonts w:eastAsia="Times New Roman"/>
          <w:szCs w:val="24"/>
        </w:rPr>
        <w:t>Αν</w:t>
      </w:r>
      <w:r>
        <w:rPr>
          <w:rFonts w:eastAsia="Times New Roman"/>
          <w:szCs w:val="24"/>
        </w:rPr>
        <w:t xml:space="preserve"> ήταν να τα πω για τον Υπουργό, δεν θα μιλούσα καθόλου γιατί είναι σε ώτα μη ακουόντων αυτά που έχουμε να πούμε εμείς. </w:t>
      </w:r>
    </w:p>
    <w:p w14:paraId="163C456A" w14:textId="77777777" w:rsidR="004A774E" w:rsidRDefault="006F765D">
      <w:pPr>
        <w:tabs>
          <w:tab w:val="left" w:pos="2608"/>
        </w:tabs>
        <w:spacing w:after="0" w:line="600" w:lineRule="auto"/>
        <w:ind w:firstLine="720"/>
        <w:jc w:val="both"/>
        <w:rPr>
          <w:rFonts w:eastAsia="Times New Roman"/>
          <w:szCs w:val="24"/>
        </w:rPr>
      </w:pPr>
      <w:r>
        <w:rPr>
          <w:rFonts w:eastAsia="Times New Roman"/>
          <w:szCs w:val="24"/>
        </w:rPr>
        <w:t>Από αυτή την άποψη λέμε, λοιπόν, ότι ο ευρωπαϊκός ενιαίος ουρανός επιδιώκει να περιορίσει –επαναλ</w:t>
      </w:r>
      <w:r>
        <w:rPr>
          <w:rFonts w:eastAsia="Times New Roman"/>
          <w:szCs w:val="24"/>
        </w:rPr>
        <w:t>αμβάνω- τον κατακερματισμό του ευρωπαϊκού εναέριου χώρου μεταξύ των εθνικών εναέριων χώρων των κρατών-μελών, των στρατιωτικών και μη στρατιωτικών χρήσεων, των στρατιωτικών και μη στρατιωτικών τεχνολογιών και κατά συνέπεια να αυξήσει τη δυνατότητα και την α</w:t>
      </w:r>
      <w:r>
        <w:rPr>
          <w:rFonts w:eastAsia="Times New Roman"/>
          <w:szCs w:val="24"/>
        </w:rPr>
        <w:t>ποτελεσματικότητα διαχείρισης της εναέριας κυκλοφορίας προς όφελος των αερομεταφορέων, των εταιρειών δηλαδή</w:t>
      </w:r>
      <w:r>
        <w:rPr>
          <w:rFonts w:eastAsia="Times New Roman"/>
          <w:szCs w:val="24"/>
        </w:rPr>
        <w:t>,</w:t>
      </w:r>
      <w:r>
        <w:rPr>
          <w:rFonts w:eastAsia="Times New Roman"/>
          <w:szCs w:val="24"/>
        </w:rPr>
        <w:t xml:space="preserve"> που κάνουν τις αερομεταφορές, μειώνοντας το κόστος πτήσης και κατ’ επέκταση αυξάνοντας την ανταγωνιστικότητα και την κερδοφορία τους.</w:t>
      </w:r>
    </w:p>
    <w:p w14:paraId="163C456B" w14:textId="77777777" w:rsidR="004A774E" w:rsidRDefault="006F765D">
      <w:pPr>
        <w:tabs>
          <w:tab w:val="left" w:pos="2608"/>
        </w:tabs>
        <w:spacing w:after="0" w:line="600" w:lineRule="auto"/>
        <w:ind w:firstLine="720"/>
        <w:jc w:val="both"/>
        <w:rPr>
          <w:rFonts w:eastAsia="Times New Roman" w:cs="Times New Roman"/>
          <w:szCs w:val="24"/>
        </w:rPr>
      </w:pPr>
      <w:r>
        <w:rPr>
          <w:rFonts w:eastAsia="Times New Roman"/>
          <w:szCs w:val="24"/>
        </w:rPr>
        <w:t>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w:t>
      </w:r>
      <w:r>
        <w:rPr>
          <w:rFonts w:eastAsia="Times New Roman"/>
          <w:szCs w:val="24"/>
        </w:rPr>
        <w:t xml:space="preserve">λοιπόν, αυτού του ενιαίου ευρωπαϊκού ουρανού δημιουργήθηκαν τα λειτουργικά τμήματα εναέριου χώρου κι έχουν δημιουργηθεί σε επίπεδο Ευρωπαϊκής Ένωσης, αν δεν κάνω λάθος, εννιά τέτοια τμήματα. Ένα από αυτά είναι και ο </w:t>
      </w:r>
      <w:r>
        <w:rPr>
          <w:rFonts w:eastAsia="Times New Roman"/>
          <w:szCs w:val="24"/>
          <w:lang w:val="en-US"/>
        </w:rPr>
        <w:t>B</w:t>
      </w:r>
      <w:r w:rsidRPr="00E24533">
        <w:rPr>
          <w:rFonts w:eastAsia="Times New Roman"/>
          <w:szCs w:val="24"/>
          <w:lang w:val="en-US"/>
        </w:rPr>
        <w:t>lue</w:t>
      </w:r>
      <w:r>
        <w:rPr>
          <w:rFonts w:eastAsia="Times New Roman"/>
          <w:szCs w:val="24"/>
        </w:rPr>
        <w:t xml:space="preserve"> </w:t>
      </w:r>
      <w:r>
        <w:rPr>
          <w:rFonts w:eastAsia="Times New Roman"/>
          <w:szCs w:val="24"/>
          <w:lang w:val="en-US"/>
        </w:rPr>
        <w:t>M</w:t>
      </w:r>
      <w:r>
        <w:rPr>
          <w:rFonts w:eastAsia="Times New Roman"/>
          <w:szCs w:val="24"/>
          <w:lang w:val="en-US"/>
        </w:rPr>
        <w:t>ed</w:t>
      </w:r>
      <w:r>
        <w:rPr>
          <w:rFonts w:eastAsia="Times New Roman"/>
          <w:szCs w:val="24"/>
        </w:rPr>
        <w:t xml:space="preserve">, </w:t>
      </w:r>
      <w:r>
        <w:rPr>
          <w:rFonts w:eastAsia="Times New Roman" w:cs="Times New Roman"/>
          <w:szCs w:val="24"/>
        </w:rPr>
        <w:t xml:space="preserve">που περιλαμβάνει τον ενιαίο εναέριο χώρο στη Μεσόγειο και η οποία έχει αποδειχθεί. </w:t>
      </w:r>
    </w:p>
    <w:p w14:paraId="163C456C" w14:textId="77777777" w:rsidR="004A774E" w:rsidRDefault="006F765D">
      <w:pPr>
        <w:tabs>
          <w:tab w:val="left" w:pos="2608"/>
        </w:tabs>
        <w:spacing w:after="0" w:line="600" w:lineRule="auto"/>
        <w:ind w:firstLine="720"/>
        <w:jc w:val="both"/>
        <w:rPr>
          <w:rFonts w:eastAsia="Times New Roman" w:cs="Times New Roman"/>
          <w:szCs w:val="24"/>
        </w:rPr>
      </w:pPr>
      <w:r>
        <w:rPr>
          <w:rFonts w:eastAsia="Times New Roman" w:cs="Times New Roman"/>
          <w:szCs w:val="24"/>
        </w:rPr>
        <w:t>Τι κάνει με τα επιμέρους λειτουργικά τμήματα αυτού του ενιαίου εναέριου χώρου; Αυτά προσπαθούν να περιορίσουν και να επιλύσουν το πρόβλημα κατακερματισμού του ευρωπαϊκού εναέριου χώρου μέσω της αναδιάρθρωσης αυτού του εναέριου χώρου, όχι με βάση τον εθνικό</w:t>
      </w:r>
      <w:r>
        <w:rPr>
          <w:rFonts w:eastAsia="Times New Roman" w:cs="Times New Roman"/>
          <w:szCs w:val="24"/>
        </w:rPr>
        <w:t xml:space="preserve"> εναέριο χώρο, αλλά να ανεβάσει τις κυκλοφοριακές ροές. </w:t>
      </w:r>
    </w:p>
    <w:p w14:paraId="163C456D" w14:textId="77777777" w:rsidR="004A774E" w:rsidRDefault="006F765D">
      <w:pPr>
        <w:tabs>
          <w:tab w:val="left" w:pos="2608"/>
        </w:tabs>
        <w:spacing w:after="0" w:line="600" w:lineRule="auto"/>
        <w:ind w:firstLine="720"/>
        <w:jc w:val="both"/>
        <w:rPr>
          <w:rFonts w:eastAsia="Times New Roman"/>
          <w:szCs w:val="24"/>
        </w:rPr>
      </w:pPr>
      <w:r>
        <w:rPr>
          <w:rFonts w:eastAsia="Times New Roman" w:cs="Times New Roman"/>
          <w:szCs w:val="24"/>
        </w:rPr>
        <w:t xml:space="preserve">Ήδη στην Ελλάδα έχει υπογραφεί κι έχει ψηφιστεί από το ελληνικό Κοινοβούλιο ο </w:t>
      </w:r>
      <w:r>
        <w:rPr>
          <w:rFonts w:eastAsia="Times New Roman"/>
          <w:szCs w:val="24"/>
          <w:lang w:val="en-US"/>
        </w:rPr>
        <w:t>B</w:t>
      </w:r>
      <w:r>
        <w:rPr>
          <w:rFonts w:eastAsia="Times New Roman"/>
          <w:szCs w:val="24"/>
          <w:lang w:val="en-US"/>
        </w:rPr>
        <w:t>lue</w:t>
      </w:r>
      <w:r>
        <w:rPr>
          <w:rFonts w:eastAsia="Times New Roman"/>
          <w:szCs w:val="24"/>
        </w:rPr>
        <w:t xml:space="preserve"> </w:t>
      </w:r>
      <w:r>
        <w:rPr>
          <w:rFonts w:eastAsia="Times New Roman"/>
          <w:szCs w:val="24"/>
          <w:lang w:val="en-US"/>
        </w:rPr>
        <w:t>M</w:t>
      </w:r>
      <w:r>
        <w:rPr>
          <w:rFonts w:eastAsia="Times New Roman"/>
          <w:szCs w:val="24"/>
          <w:lang w:val="en-US"/>
        </w:rPr>
        <w:t>ed</w:t>
      </w:r>
      <w:r>
        <w:rPr>
          <w:rFonts w:eastAsia="Times New Roman"/>
          <w:szCs w:val="24"/>
        </w:rPr>
        <w:t>, ο ενιαίος εναέριος χώρος στη Μεσόγειο, όπου περιλαμβάνει την Ελλάδα, την Κύπρο, την Ιταλία και τη Μάλτα, ως κρά</w:t>
      </w:r>
      <w:r>
        <w:rPr>
          <w:rFonts w:eastAsia="Times New Roman"/>
          <w:szCs w:val="24"/>
        </w:rPr>
        <w:t>τη της Ευρωπαϊκής Ένωσης</w:t>
      </w:r>
      <w:r>
        <w:rPr>
          <w:rFonts w:eastAsia="Times New Roman"/>
          <w:szCs w:val="24"/>
        </w:rPr>
        <w:t>,</w:t>
      </w:r>
      <w:r>
        <w:rPr>
          <w:rFonts w:eastAsia="Times New Roman"/>
          <w:szCs w:val="24"/>
        </w:rPr>
        <w:t xml:space="preserve"> καθώς επίσης έχουν συμφωνήσει σε αυτόν να ενταχθούν και μια σειρά άλλα, τρίτα κράτη</w:t>
      </w:r>
      <w:r>
        <w:rPr>
          <w:rFonts w:eastAsia="Times New Roman"/>
          <w:szCs w:val="24"/>
        </w:rPr>
        <w:t>,</w:t>
      </w:r>
      <w:r>
        <w:rPr>
          <w:rFonts w:eastAsia="Times New Roman"/>
          <w:szCs w:val="24"/>
        </w:rPr>
        <w:t xml:space="preserve"> όπως για παράδειγμα είναι η Αίγυπτος, το Ισραήλ, η Αλβανία, η Τυνησία, η Ιορδανία</w:t>
      </w:r>
      <w:r>
        <w:rPr>
          <w:rFonts w:eastAsia="Times New Roman"/>
          <w:szCs w:val="24"/>
        </w:rPr>
        <w:t>,</w:t>
      </w:r>
      <w:r>
        <w:rPr>
          <w:rFonts w:eastAsia="Times New Roman"/>
          <w:szCs w:val="24"/>
        </w:rPr>
        <w:t xml:space="preserve"> που έχει ρόλο παρατηρητή και μια σειρά άλλα τέτοια κράτη.</w:t>
      </w:r>
    </w:p>
    <w:p w14:paraId="163C456E" w14:textId="77777777" w:rsidR="004A774E" w:rsidRDefault="006F765D">
      <w:pPr>
        <w:tabs>
          <w:tab w:val="left" w:pos="2608"/>
        </w:tabs>
        <w:spacing w:after="0" w:line="600" w:lineRule="auto"/>
        <w:ind w:firstLine="720"/>
        <w:jc w:val="both"/>
        <w:rPr>
          <w:rFonts w:eastAsia="Times New Roman"/>
          <w:szCs w:val="24"/>
        </w:rPr>
      </w:pPr>
      <w:r>
        <w:rPr>
          <w:rFonts w:eastAsia="Times New Roman"/>
          <w:szCs w:val="24"/>
        </w:rPr>
        <w:t>Άρα,</w:t>
      </w:r>
      <w:r>
        <w:rPr>
          <w:rFonts w:eastAsia="Times New Roman"/>
          <w:szCs w:val="24"/>
        </w:rPr>
        <w:t xml:space="preserve"> λοιπόν, ήδη δεν υπάρχει εθνικός εναέριος χώρος. Υπάρχει ο </w:t>
      </w:r>
      <w:r>
        <w:rPr>
          <w:rFonts w:eastAsia="Times New Roman"/>
          <w:szCs w:val="24"/>
          <w:lang w:val="en-US"/>
        </w:rPr>
        <w:t>B</w:t>
      </w:r>
      <w:r>
        <w:rPr>
          <w:rFonts w:eastAsia="Times New Roman"/>
          <w:szCs w:val="24"/>
          <w:lang w:val="en-US"/>
        </w:rPr>
        <w:t>lue</w:t>
      </w:r>
      <w:r>
        <w:rPr>
          <w:rFonts w:eastAsia="Times New Roman"/>
          <w:szCs w:val="24"/>
        </w:rPr>
        <w:t xml:space="preserve"> </w:t>
      </w:r>
      <w:r>
        <w:rPr>
          <w:rFonts w:eastAsia="Times New Roman"/>
          <w:szCs w:val="24"/>
          <w:lang w:val="en-US"/>
        </w:rPr>
        <w:t>M</w:t>
      </w:r>
      <w:r>
        <w:rPr>
          <w:rFonts w:eastAsia="Times New Roman"/>
          <w:szCs w:val="24"/>
          <w:lang w:val="en-US"/>
        </w:rPr>
        <w:t>ed</w:t>
      </w:r>
      <w:r>
        <w:rPr>
          <w:rFonts w:eastAsia="Times New Roman"/>
          <w:szCs w:val="24"/>
        </w:rPr>
        <w:t xml:space="preserve">. Συνεπώς με αυτούς τους πανηγυρισμούς, που άκουσα ένα </w:t>
      </w:r>
      <w:r>
        <w:rPr>
          <w:rFonts w:eastAsia="Times New Roman"/>
          <w:szCs w:val="24"/>
        </w:rPr>
        <w:t>«</w:t>
      </w:r>
      <w:r>
        <w:rPr>
          <w:rFonts w:eastAsia="Times New Roman"/>
          <w:szCs w:val="24"/>
        </w:rPr>
        <w:t>διάγγελμα</w:t>
      </w:r>
      <w:r>
        <w:rPr>
          <w:rFonts w:eastAsia="Times New Roman"/>
          <w:szCs w:val="24"/>
        </w:rPr>
        <w:t>»</w:t>
      </w:r>
      <w:r>
        <w:rPr>
          <w:rFonts w:eastAsia="Times New Roman"/>
          <w:szCs w:val="24"/>
        </w:rPr>
        <w:t xml:space="preserve"> από έναν Βουλευτή </w:t>
      </w:r>
      <w:r>
        <w:rPr>
          <w:rFonts w:eastAsia="Times New Roman"/>
          <w:szCs w:val="24"/>
        </w:rPr>
        <w:t xml:space="preserve">-με ύφος χιλίων καρδιναλίων- </w:t>
      </w:r>
      <w:r>
        <w:rPr>
          <w:rFonts w:eastAsia="Times New Roman"/>
          <w:szCs w:val="24"/>
        </w:rPr>
        <w:t>του ΣΥΡΙΖΑ ότι κερδίσαμε τον εθνικό μας εναέριο χώρο, κοροϊδεύετε τον κόσμο</w:t>
      </w:r>
      <w:r>
        <w:rPr>
          <w:rFonts w:eastAsia="Times New Roman"/>
          <w:szCs w:val="24"/>
        </w:rPr>
        <w:t xml:space="preserve"> έτσι ξεδιάντροπα, όταν υπάρχει ο </w:t>
      </w:r>
      <w:r>
        <w:rPr>
          <w:rFonts w:eastAsia="Times New Roman"/>
          <w:szCs w:val="24"/>
          <w:lang w:val="en-US"/>
        </w:rPr>
        <w:t>B</w:t>
      </w:r>
      <w:r>
        <w:rPr>
          <w:rFonts w:eastAsia="Times New Roman"/>
          <w:szCs w:val="24"/>
          <w:lang w:val="en-US"/>
        </w:rPr>
        <w:t>lue</w:t>
      </w:r>
      <w:r>
        <w:rPr>
          <w:rFonts w:eastAsia="Times New Roman"/>
          <w:szCs w:val="24"/>
        </w:rPr>
        <w:t xml:space="preserve"> </w:t>
      </w:r>
      <w:r>
        <w:rPr>
          <w:rFonts w:eastAsia="Times New Roman"/>
          <w:szCs w:val="24"/>
          <w:lang w:val="en-US"/>
        </w:rPr>
        <w:t>M</w:t>
      </w:r>
      <w:r>
        <w:rPr>
          <w:rFonts w:eastAsia="Times New Roman"/>
          <w:szCs w:val="24"/>
          <w:lang w:val="en-US"/>
        </w:rPr>
        <w:t>ed</w:t>
      </w:r>
      <w:r>
        <w:rPr>
          <w:rFonts w:eastAsia="Times New Roman"/>
          <w:szCs w:val="24"/>
        </w:rPr>
        <w:t xml:space="preserve"> και ελέγχεται από ενιαίο κέντρο και περιλαμβάνει τον εναέριο χώρο της Ανατολικής Μεσογείου επί της ουσίας, χωρίς εθνικά σύνορα εναέρια, μόνο και μόνο με βάση της κυκλοφοριακές ροές; Σε ποιον τα λέτε αυτά τα πράγμα</w:t>
      </w:r>
      <w:r>
        <w:rPr>
          <w:rFonts w:eastAsia="Times New Roman"/>
          <w:szCs w:val="24"/>
        </w:rPr>
        <w:t xml:space="preserve">τα; Πού τα λέτε; </w:t>
      </w:r>
    </w:p>
    <w:p w14:paraId="163C456F" w14:textId="77777777" w:rsidR="004A774E" w:rsidRDefault="006F765D">
      <w:pPr>
        <w:tabs>
          <w:tab w:val="left" w:pos="2608"/>
        </w:tabs>
        <w:spacing w:after="0" w:line="600" w:lineRule="auto"/>
        <w:ind w:firstLine="720"/>
        <w:jc w:val="both"/>
        <w:rPr>
          <w:rFonts w:eastAsia="Times New Roman"/>
          <w:szCs w:val="24"/>
        </w:rPr>
      </w:pPr>
      <w:r>
        <w:rPr>
          <w:rFonts w:eastAsia="Times New Roman"/>
          <w:szCs w:val="24"/>
        </w:rPr>
        <w:t>Είναι όπως έκανε και ο κ. Σκουρλέτης με την τροπολογία. Για να μην πληρώσουν λέει, οι καταναλωτές, προχωρούμε σε αυτή τη ρύθμιση που αυξάνει το τέλος που δίνουν οι πάροχοι μ</w:t>
      </w:r>
      <w:r>
        <w:rPr>
          <w:rFonts w:eastAsia="Times New Roman"/>
          <w:szCs w:val="24"/>
        </w:rPr>
        <w:t>έσα</w:t>
      </w:r>
      <w:r>
        <w:rPr>
          <w:rFonts w:eastAsia="Times New Roman"/>
          <w:szCs w:val="24"/>
        </w:rPr>
        <w:t xml:space="preserve"> </w:t>
      </w:r>
      <w:r>
        <w:rPr>
          <w:rFonts w:eastAsia="Times New Roman"/>
          <w:szCs w:val="24"/>
        </w:rPr>
        <w:t>σ</w:t>
      </w:r>
      <w:r>
        <w:rPr>
          <w:rFonts w:eastAsia="Times New Roman"/>
          <w:szCs w:val="24"/>
        </w:rPr>
        <w:t>το 2017 στο 100%. Και ποιος θα το πληρώσει στους παρόχους; Π</w:t>
      </w:r>
      <w:r>
        <w:rPr>
          <w:rFonts w:eastAsia="Times New Roman"/>
          <w:szCs w:val="24"/>
        </w:rPr>
        <w:t>ού θα το μετακυλ</w:t>
      </w:r>
      <w:r>
        <w:rPr>
          <w:rFonts w:eastAsia="Times New Roman"/>
          <w:szCs w:val="24"/>
        </w:rPr>
        <w:t>ί</w:t>
      </w:r>
      <w:r>
        <w:rPr>
          <w:rFonts w:eastAsia="Times New Roman"/>
          <w:szCs w:val="24"/>
        </w:rPr>
        <w:t>σουν πάλι; Δεν θα το μετακυλ</w:t>
      </w:r>
      <w:r>
        <w:rPr>
          <w:rFonts w:eastAsia="Times New Roman"/>
          <w:szCs w:val="24"/>
        </w:rPr>
        <w:t>ί</w:t>
      </w:r>
      <w:r>
        <w:rPr>
          <w:rFonts w:eastAsia="Times New Roman"/>
          <w:szCs w:val="24"/>
        </w:rPr>
        <w:t xml:space="preserve">σουν στους καταναλωτές; </w:t>
      </w:r>
    </w:p>
    <w:p w14:paraId="163C4570" w14:textId="77777777" w:rsidR="004A774E" w:rsidRDefault="006F765D">
      <w:pPr>
        <w:tabs>
          <w:tab w:val="left" w:pos="2608"/>
        </w:tabs>
        <w:spacing w:after="0" w:line="600" w:lineRule="auto"/>
        <w:ind w:firstLine="720"/>
        <w:jc w:val="both"/>
        <w:rPr>
          <w:rFonts w:eastAsia="Times New Roman"/>
          <w:szCs w:val="24"/>
        </w:rPr>
      </w:pPr>
      <w:r>
        <w:rPr>
          <w:rFonts w:eastAsia="Times New Roman"/>
          <w:szCs w:val="24"/>
        </w:rPr>
        <w:t>Το ζήτημα είναι αν θα αυξηθεί το τέλος που πληρώνουν οι καταναλωτές απευθείας στη ΔΕΗ ή αν θα αυξηθεί το τέλος που θα πληρώνουν οι ίδιοι οι καταναλωτές διά μέσου των παρόχων; Αν το παίρ</w:t>
      </w:r>
      <w:r>
        <w:rPr>
          <w:rFonts w:eastAsia="Times New Roman"/>
          <w:szCs w:val="24"/>
        </w:rPr>
        <w:t xml:space="preserve">νετε από τη μία ή από την άλλη τσέπη; </w:t>
      </w:r>
    </w:p>
    <w:p w14:paraId="163C4571"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Μα, όλα αυτά πάλι θα πέσουν και θα επιβαρυνθούν οι καταναλωτές, θα επιβαρυνθούν τα λαϊκά στρώματα. Γι’ αυτό ακριβώς και καταψηφίζουμε τη συγκεκριμένη τροπολογία.</w:t>
      </w:r>
    </w:p>
    <w:p w14:paraId="163C4572"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Έτσι, λοιπόν, ενώ υπάρχει αυτό το δοσμένο ευρωενωσιακό </w:t>
      </w:r>
      <w:r>
        <w:rPr>
          <w:rFonts w:eastAsia="Times New Roman" w:cs="Times New Roman"/>
          <w:szCs w:val="24"/>
        </w:rPr>
        <w:t>πλαίσιο, η Κυβέρνηση δεν διαφοροποιείται απ’ αυτό. Εντάσσεται σ’ αυτό το ευρωπαϊκό πλαίσιο για τις αερομεταφορές και τη διαχείριση των υπηρεσιών αεροναυτιλίας. Το προσαρμόζει σ’ αυτό το πλαίσιο και ότι το προσαρμόζει και προσαρμόζεται η κυβερνητική πολιτικ</w:t>
      </w:r>
      <w:r>
        <w:rPr>
          <w:rFonts w:eastAsia="Times New Roman" w:cs="Times New Roman"/>
          <w:szCs w:val="24"/>
        </w:rPr>
        <w:t>ή με το συγκεκριμένο νομοσχέδιο σ’ αυτές τις στρατηγικές επιλογές, τις ευρωπαϊκές, δεν χωρά κα</w:t>
      </w:r>
      <w:r>
        <w:rPr>
          <w:rFonts w:eastAsia="Times New Roman" w:cs="Times New Roman"/>
          <w:szCs w:val="24"/>
        </w:rPr>
        <w:t>μ</w:t>
      </w:r>
      <w:r>
        <w:rPr>
          <w:rFonts w:eastAsia="Times New Roman" w:cs="Times New Roman"/>
          <w:szCs w:val="24"/>
        </w:rPr>
        <w:t>μιά αμφιβολία.</w:t>
      </w:r>
    </w:p>
    <w:p w14:paraId="163C4573"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Άλλωστε, το λέτε και στην εισηγητική έκθεση, κύριε Υπουργέ. Τι κάνετε; Επιβραδύνετε απλά και μόνο τους ρυθμούς. Το πάτε με τη μέθοδο του </w:t>
      </w:r>
      <w:r>
        <w:rPr>
          <w:rFonts w:eastAsia="Times New Roman" w:cs="Times New Roman"/>
          <w:szCs w:val="24"/>
        </w:rPr>
        <w:t>«σαλαμιού», σιγά-σιγά, σταδιακά να γίνει αυτή η προσαρμογή και όχι άμεσα, βίαια, και απευθείας, χωρίς όμως να αναιρεί τις σοβαρές επιπτώσεις.</w:t>
      </w:r>
    </w:p>
    <w:p w14:paraId="163C4574"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Έτσι, λοιπόν, στο συγκεκριμένο νομοσχέδιο έχουμε τον διαχωρισμό των υπηρεσιών της διοικητικής εποπτείας των εναέρι</w:t>
      </w:r>
      <w:r>
        <w:rPr>
          <w:rFonts w:eastAsia="Times New Roman" w:cs="Times New Roman"/>
          <w:szCs w:val="24"/>
        </w:rPr>
        <w:t>ων μεταφορών, δηλαδή τις ρυθμιστικές, κανονιστικές και εποπτικές αρμοδιότητες της αεροναυτιλίας, που τις μεταφέρετε σ</w:t>
      </w:r>
      <w:r>
        <w:rPr>
          <w:rFonts w:eastAsia="Times New Roman" w:cs="Times New Roman"/>
          <w:szCs w:val="24"/>
        </w:rPr>
        <w:t>’</w:t>
      </w:r>
      <w:r>
        <w:rPr>
          <w:rFonts w:eastAsia="Times New Roman" w:cs="Times New Roman"/>
          <w:szCs w:val="24"/>
        </w:rPr>
        <w:t xml:space="preserve"> έναν νέο φορέα, στην Αρχή της Πολιτικής Αεροπορίας. </w:t>
      </w:r>
    </w:p>
    <w:p w14:paraId="163C4575"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Ταυτόχρονα, έχετε και την ΥΠΑ, που τη διατηρείτε ως δημόσια υπηρεσία προσωρινά, όπου</w:t>
      </w:r>
      <w:r>
        <w:rPr>
          <w:rFonts w:eastAsia="Times New Roman" w:cs="Times New Roman"/>
          <w:szCs w:val="24"/>
        </w:rPr>
        <w:t xml:space="preserve"> θα έχει τις υπηρεσίες αεροναυτιλίας. Υποβαθμίζετε την ίδια τη λειτουργία της ΥΠΑ, συρρικνώνετε τη λειτουργία της και διαμορφώνετε μια τέτοια οργανωτική δομή στην ΥΠΑ, μια νέα οργανωτική δομή, που θα διευκολύνει επί της ουσίας σε επόμενη φάση τη μετατροπή </w:t>
      </w:r>
      <w:r>
        <w:rPr>
          <w:rFonts w:eastAsia="Times New Roman" w:cs="Times New Roman"/>
          <w:szCs w:val="24"/>
        </w:rPr>
        <w:t>της,</w:t>
      </w:r>
      <w:r>
        <w:rPr>
          <w:rFonts w:eastAsia="Times New Roman" w:cs="Times New Roman"/>
          <w:szCs w:val="24"/>
        </w:rPr>
        <w:t xml:space="preserve"> είτε σε νομικό πρόσωπο ιδιωτικού δικαίου το επόμενο διάστημα είτε απευθείας και σε ανώνυμο εταιρεία.</w:t>
      </w:r>
    </w:p>
    <w:p w14:paraId="163C4576"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Άρα η διαδικασία απελευθέρωσης των υπηρεσιών αεροναυτιλίας, εμπορευματοποίησης και ιδιωτικοποίησης δεν αντισταθμίζεται, δεν ανατρέπεται, δεν αναιρείτα</w:t>
      </w:r>
      <w:r>
        <w:rPr>
          <w:rFonts w:eastAsia="Times New Roman" w:cs="Times New Roman"/>
          <w:szCs w:val="24"/>
        </w:rPr>
        <w:t>ι από το συγκεκριμένο νομοσχέδιο. Αντίθετα, προσπαθείτε να διαμορφώσετε νέες μορφές ιδιωτικοποίησης και εμπορευματοποίησης σε μια πορεία.</w:t>
      </w:r>
    </w:p>
    <w:p w14:paraId="163C4577"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 xml:space="preserve">Έτσι, λοιπόν, είναι φανερό ότι από το παρόν νομοσχέδιο –και γι’ αυτό το ΚΚΕ το καταψηφίζει και στο σύνολο και επί των </w:t>
      </w:r>
      <w:r>
        <w:rPr>
          <w:rFonts w:eastAsia="Times New Roman" w:cs="Times New Roman"/>
          <w:szCs w:val="24"/>
        </w:rPr>
        <w:t xml:space="preserve">άρθρων- δημιουργούνται σοβαροί κίνδυνοι για τα κυριαρχικά δικαιώματα της χώρας και όσον αφορά τον εθνικό της εναέριο χώρο και τον τουρισμό της, σε μια περίοδο μάλιστα που τίθενται υπό αμφισβήτηση από την Τουρκία –με τη συμπαράσταση του ΝΑΤΟ- τα κυριαρχικά </w:t>
      </w:r>
      <w:r>
        <w:rPr>
          <w:rFonts w:eastAsia="Times New Roman" w:cs="Times New Roman"/>
          <w:szCs w:val="24"/>
        </w:rPr>
        <w:t>δικαιώματα της Ελλάδας με τις «γκρίζες» ζώνες στο Αιγαίο και με την αμφισβήτηση της Συνθήκης της Λωζάνης.</w:t>
      </w:r>
    </w:p>
    <w:p w14:paraId="163C4578"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Δεύτερη επίπτωση, η οποία θα υπάρχει, είναι ότι θα επιβαρυνθεί ακόμη περισσότερο η δυνατότητα ικανοποίησης των λαϊκών αναγκών. Άρα θα γίνουν πιο ακριβ</w:t>
      </w:r>
      <w:r>
        <w:rPr>
          <w:rFonts w:eastAsia="Times New Roman" w:cs="Times New Roman"/>
          <w:szCs w:val="24"/>
        </w:rPr>
        <w:t>ές οι υπηρεσίες αερομεταφοράς για τα λαϊκά στρώματα, για τα λαϊκά νοικοκυριά.</w:t>
      </w:r>
    </w:p>
    <w:p w14:paraId="163C4579"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Το τρίτο ζήτημα είναι ότι θα επιβαρυνθούν ακόμη περισσότερο οι συνθήκες των εργαζομένων στον τομέα των αερομεταφορών και ειδικότερα στην Υπηρεσία Πολιτικής Αεροπορίας, ανεξάρτητα</w:t>
      </w:r>
      <w:r>
        <w:rPr>
          <w:rFonts w:eastAsia="Times New Roman" w:cs="Times New Roman"/>
          <w:szCs w:val="24"/>
        </w:rPr>
        <w:t xml:space="preserve"> αν λέτε ότι παραμένουν ως έχουν οι συνθήκες και μεταβιβάζονται στη νέα υπηρεσία που δημιουργείτε, από τη στιγμή που υπάρχ</w:t>
      </w:r>
      <w:r>
        <w:rPr>
          <w:rFonts w:eastAsia="Times New Roman" w:cs="Times New Roman"/>
          <w:szCs w:val="24"/>
        </w:rPr>
        <w:t>ει</w:t>
      </w:r>
      <w:r>
        <w:rPr>
          <w:rFonts w:eastAsia="Times New Roman" w:cs="Times New Roman"/>
          <w:szCs w:val="24"/>
        </w:rPr>
        <w:t xml:space="preserve"> μια σειρά διατάξε</w:t>
      </w:r>
      <w:r>
        <w:rPr>
          <w:rFonts w:eastAsia="Times New Roman" w:cs="Times New Roman"/>
          <w:szCs w:val="24"/>
        </w:rPr>
        <w:t>ων</w:t>
      </w:r>
      <w:r>
        <w:rPr>
          <w:rFonts w:eastAsia="Times New Roman" w:cs="Times New Roman"/>
          <w:szCs w:val="24"/>
        </w:rPr>
        <w:t xml:space="preserve"> που υποκρύπτουν αυτή την επιδείνωση. </w:t>
      </w:r>
    </w:p>
    <w:p w14:paraId="163C457A"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Ένα παράδειγμα –το έχει πει και ο εισηγητής μας- είναι η παράγραφος 2 του</w:t>
      </w:r>
      <w:r>
        <w:rPr>
          <w:rFonts w:eastAsia="Times New Roman" w:cs="Times New Roman"/>
          <w:szCs w:val="24"/>
        </w:rPr>
        <w:t xml:space="preserve"> άρθρου 26, όπου στερείτε το δικαίωμα άδειας εκπαιδευτικής, μετεκπαιδευτικής ενός χρόνου χωρίς αποδοχές στους ιπτάμενους χειριστές, που σήμερα δουλεύουν στην Υπηρεσία Πολιτικής Αεροπορίας, με αποτέλεσμα να τους αναγκάζετε</w:t>
      </w:r>
      <w:r>
        <w:rPr>
          <w:rFonts w:eastAsia="Times New Roman" w:cs="Times New Roman"/>
          <w:szCs w:val="24"/>
        </w:rPr>
        <w:t>,</w:t>
      </w:r>
      <w:r>
        <w:rPr>
          <w:rFonts w:eastAsia="Times New Roman" w:cs="Times New Roman"/>
          <w:szCs w:val="24"/>
        </w:rPr>
        <w:t xml:space="preserve"> είτε να δεχθούν την υποβάθμιση τω</w:t>
      </w:r>
      <w:r>
        <w:rPr>
          <w:rFonts w:eastAsia="Times New Roman" w:cs="Times New Roman"/>
          <w:szCs w:val="24"/>
        </w:rPr>
        <w:t>ν προσόντων τους, επειδή δεν θα μπορούν να μετεκπαιδευθούν, είτε να οδηγηθούν στην παραίτηση από την Υπηρεσία Πολιτικής Αεροπορίας, με αποτέλεσμα σε επόμενη φάση –επειδή ακριβώς δεν θα μπορεί να ανταποκριθεί στον ρόλο της- να μεταβιβάζετε αυτές τι αρμοδιότ</w:t>
      </w:r>
      <w:r>
        <w:rPr>
          <w:rFonts w:eastAsia="Times New Roman" w:cs="Times New Roman"/>
          <w:szCs w:val="24"/>
        </w:rPr>
        <w:t>ητες της Υπηρεσίας Πολιτικής Αεροπορίας σε διάφορους εργολάβους-«κοράκια», οι οποίοι καραδοκούν, όπως γινόταν το προηγούμενο χρονικό διάστημα και μέχρι το 2010.</w:t>
      </w:r>
    </w:p>
    <w:p w14:paraId="163C457B"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Καραθανασόπουλε.</w:t>
      </w:r>
    </w:p>
    <w:p w14:paraId="163C457C" w14:textId="77777777" w:rsidR="004A774E" w:rsidRDefault="006F765D">
      <w:pPr>
        <w:spacing w:after="0" w:line="600" w:lineRule="auto"/>
        <w:ind w:firstLine="720"/>
        <w:jc w:val="both"/>
        <w:rPr>
          <w:rFonts w:eastAsia="Times New Roman" w:cs="Times New Roman"/>
          <w:szCs w:val="24"/>
        </w:rPr>
      </w:pPr>
      <w:r>
        <w:rPr>
          <w:rFonts w:eastAsia="Times New Roman" w:cs="Times New Roman"/>
          <w:szCs w:val="24"/>
        </w:rPr>
        <w:t>Ο Κοινοβουλευτικός Εκπρόσω</w:t>
      </w:r>
      <w:r>
        <w:rPr>
          <w:rFonts w:eastAsia="Times New Roman" w:cs="Times New Roman"/>
          <w:szCs w:val="24"/>
        </w:rPr>
        <w:t>πος της Ένωσης Κεντρώων, ο συνάδελφος κ. Γεώργιος-Δημήτριος Καρράς, έχει τον λόγο για δέκα λεπτά.</w:t>
      </w:r>
    </w:p>
    <w:p w14:paraId="163C457D" w14:textId="77777777" w:rsidR="004A774E" w:rsidRDefault="006F765D">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Κύριε Πρόεδρε, σε προηγούμενη ομιλία μου -και, μάλιστα, πρόσφατα στη Βουλή- έχω στηλιτεύσει την πρακτική πως όταν συζητούνται κατ</w:t>
      </w:r>
      <w:r>
        <w:rPr>
          <w:rFonts w:eastAsia="Times New Roman" w:cs="Times New Roman"/>
          <w:szCs w:val="24"/>
        </w:rPr>
        <w:t>επείγοντα νομοσχέδια –αυτό, βέβαια, το αποφασίζει η Κυβέρνηση με την πλειοψηφία της- πολλές φορές επεκτεινόμ</w:t>
      </w:r>
      <w:r>
        <w:rPr>
          <w:rFonts w:eastAsia="Times New Roman" w:cs="Times New Roman"/>
          <w:szCs w:val="24"/>
        </w:rPr>
        <w:t>αστε</w:t>
      </w:r>
      <w:r>
        <w:rPr>
          <w:rFonts w:eastAsia="Times New Roman" w:cs="Times New Roman"/>
          <w:szCs w:val="24"/>
        </w:rPr>
        <w:t xml:space="preserve"> κατά τις αγορεύσεις μας σε θέματα άσχετα και </w:t>
      </w:r>
      <w:r>
        <w:rPr>
          <w:rFonts w:eastAsia="Times New Roman"/>
          <w:color w:val="000000"/>
          <w:szCs w:val="24"/>
          <w:shd w:val="clear" w:color="auto" w:fill="FFFFFF"/>
        </w:rPr>
        <w:t>επί της ουσίας των νομοσχεδίων δεν γίνεται ουσιαστική συζήτηση και αυτό είναι σε βάρος της ποιότητ</w:t>
      </w:r>
      <w:r>
        <w:rPr>
          <w:rFonts w:eastAsia="Times New Roman"/>
          <w:color w:val="000000"/>
          <w:szCs w:val="24"/>
          <w:shd w:val="clear" w:color="auto" w:fill="FFFFFF"/>
        </w:rPr>
        <w:t xml:space="preserve">ας του νομοθετικού έργου. </w:t>
      </w:r>
    </w:p>
    <w:p w14:paraId="163C457E" w14:textId="77777777" w:rsidR="004A774E" w:rsidRDefault="006F765D">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Σήμερα, όμως, είμαι υποχρεωμένος να παραβιάσω αυτό το οποίο είχα πει ο ίδιος προσπαθώντας να περιορίσω αυτή την πρακτική, η οποία τηρείται. </w:t>
      </w:r>
      <w:r>
        <w:rPr>
          <w:rFonts w:eastAsia="Times New Roman"/>
          <w:color w:val="000000"/>
          <w:szCs w:val="24"/>
          <w:shd w:val="clear" w:color="auto" w:fill="FFFFFF"/>
        </w:rPr>
        <w:t>Κι α</w:t>
      </w:r>
      <w:r>
        <w:rPr>
          <w:rFonts w:eastAsia="Times New Roman"/>
          <w:color w:val="000000"/>
          <w:szCs w:val="24"/>
          <w:shd w:val="clear" w:color="auto" w:fill="FFFFFF"/>
        </w:rPr>
        <w:t xml:space="preserve">υτό γιατί υπάρχουν κάποιες εξελίξεις που μου υπαγορεύουν ή μου επιβάλλουν, εάν θέλετε, να μιλήσω γι’ αυτές. Ποιες είναι; </w:t>
      </w:r>
    </w:p>
    <w:p w14:paraId="163C457F" w14:textId="77777777" w:rsidR="004A774E" w:rsidRDefault="006F765D">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Κατ’ αρχάς η κατάσταση της </w:t>
      </w:r>
      <w:r>
        <w:rPr>
          <w:rFonts w:eastAsia="Times New Roman"/>
          <w:color w:val="000000"/>
          <w:szCs w:val="24"/>
          <w:shd w:val="clear" w:color="auto" w:fill="FFFFFF"/>
        </w:rPr>
        <w:t>δ</w:t>
      </w:r>
      <w:r>
        <w:rPr>
          <w:rFonts w:eastAsia="Times New Roman"/>
          <w:color w:val="000000"/>
          <w:szCs w:val="24"/>
          <w:shd w:val="clear" w:color="auto" w:fill="FFFFFF"/>
        </w:rPr>
        <w:t xml:space="preserve">ικαιοσύνης. Είμαι υποχρεωμένος να σταθώ σε αυτό το σημείο, καθώς σήμερα ο Πρωθυπουργός δέχθηκε την ηγεσία </w:t>
      </w:r>
      <w:r>
        <w:rPr>
          <w:rFonts w:eastAsia="Times New Roman"/>
          <w:color w:val="000000"/>
          <w:szCs w:val="24"/>
          <w:shd w:val="clear" w:color="auto" w:fill="FFFFFF"/>
        </w:rPr>
        <w:t>των ανωτάτων δικαστηρίων και τέθηκε το θέμα κάποιων βελτιώσεων στα μισθολογικά τους. Αυτό είναι όμως το ζήτημα που θα έπρεπε να μας απασχολεί σήμερα;</w:t>
      </w:r>
    </w:p>
    <w:p w14:paraId="163C4580" w14:textId="77777777" w:rsidR="004A774E" w:rsidRDefault="006F765D">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σώμα της </w:t>
      </w:r>
      <w:r>
        <w:rPr>
          <w:rFonts w:eastAsia="Times New Roman"/>
          <w:color w:val="000000"/>
          <w:szCs w:val="24"/>
          <w:shd w:val="clear" w:color="auto" w:fill="FFFFFF"/>
        </w:rPr>
        <w:t>δ</w:t>
      </w:r>
      <w:r>
        <w:rPr>
          <w:rFonts w:eastAsia="Times New Roman"/>
          <w:color w:val="000000"/>
          <w:szCs w:val="24"/>
          <w:shd w:val="clear" w:color="auto" w:fill="FFFFFF"/>
        </w:rPr>
        <w:t>ικαιοσύνης –και το γνωρίζουμε όλοι στην Αίθουσα- βρίσκεται σε μεγάλη αναταραχή και η αναταραχ</w:t>
      </w:r>
      <w:r>
        <w:rPr>
          <w:rFonts w:eastAsia="Times New Roman"/>
          <w:color w:val="000000"/>
          <w:szCs w:val="24"/>
          <w:shd w:val="clear" w:color="auto" w:fill="FFFFFF"/>
        </w:rPr>
        <w:t>ή αυτή προέρχεται από ενέργειες και της παρούσας Κυβέρνησης. Διότι είμαι υποχρεωμένος να υπενθυμίσω δύο νομοθετικές ρυθμίσεις: Η πρώτη από αυτές ήταν ότι επε</w:t>
      </w:r>
      <w:r>
        <w:rPr>
          <w:rFonts w:eastAsia="Times New Roman"/>
          <w:color w:val="000000"/>
          <w:szCs w:val="24"/>
          <w:shd w:val="clear" w:color="auto" w:fill="FFFFFF"/>
        </w:rPr>
        <w:t>κτάθηκε</w:t>
      </w:r>
      <w:r>
        <w:rPr>
          <w:rFonts w:eastAsia="Times New Roman"/>
          <w:color w:val="000000"/>
          <w:szCs w:val="24"/>
          <w:shd w:val="clear" w:color="auto" w:fill="FFFFFF"/>
        </w:rPr>
        <w:t xml:space="preserve"> το δικαίωμα των προέδρων των ανωτάτων δικαστηρίων να ασκούν πειθαρχική δίωξη κατά δικαστών </w:t>
      </w:r>
      <w:r>
        <w:rPr>
          <w:rFonts w:eastAsia="Times New Roman"/>
          <w:color w:val="000000"/>
          <w:szCs w:val="24"/>
          <w:shd w:val="clear" w:color="auto" w:fill="FFFFFF"/>
        </w:rPr>
        <w:t>και αυτό κατέληξε στο γνωστό θέμα Θάνου</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Ντογιάκου. </w:t>
      </w:r>
    </w:p>
    <w:p w14:paraId="163C4581" w14:textId="77777777" w:rsidR="004A774E" w:rsidRDefault="006F765D">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Δεν είναι ευχάριστο το γεγονός ότι ένας ανώτατος δικαστής τιμωρείται και κηρύσσεται έκπτωτος, όταν από τους συναδέλφους του έχει επιλεγεί για τη διοίκηση της μεγαλύτερης Εισαγγελίας Εφετών της χώρας, </w:t>
      </w:r>
      <w:r>
        <w:rPr>
          <w:rFonts w:eastAsia="Times New Roman"/>
          <w:color w:val="000000"/>
          <w:szCs w:val="24"/>
          <w:shd w:val="clear" w:color="auto" w:fill="FFFFFF"/>
        </w:rPr>
        <w:t>δη</w:t>
      </w:r>
      <w:r>
        <w:rPr>
          <w:rFonts w:eastAsia="Times New Roman"/>
          <w:color w:val="000000"/>
          <w:szCs w:val="24"/>
          <w:shd w:val="clear" w:color="auto" w:fill="FFFFFF"/>
        </w:rPr>
        <w:t xml:space="preserve">λαδή </w:t>
      </w:r>
      <w:r>
        <w:rPr>
          <w:rFonts w:eastAsia="Times New Roman"/>
          <w:color w:val="000000"/>
          <w:szCs w:val="24"/>
          <w:shd w:val="clear" w:color="auto" w:fill="FFFFFF"/>
        </w:rPr>
        <w:t xml:space="preserve">της Αθήνας. </w:t>
      </w:r>
    </w:p>
    <w:p w14:paraId="163C4582" w14:textId="77777777" w:rsidR="004A774E" w:rsidRDefault="006F765D">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Πώς, λοιπόν, εξέπεσε, αγαπητοί συνάδελφοι; Διότι ο Υπουργός Δικαιοσύνης την πρωτοβάθμια ποινή τ</w:t>
      </w:r>
      <w:r>
        <w:rPr>
          <w:rFonts w:eastAsia="Times New Roman"/>
          <w:color w:val="000000"/>
          <w:szCs w:val="24"/>
          <w:shd w:val="clear" w:color="auto" w:fill="FFFFFF"/>
        </w:rPr>
        <w:t>ή</w:t>
      </w:r>
      <w:r>
        <w:rPr>
          <w:rFonts w:eastAsia="Times New Roman"/>
          <w:color w:val="000000"/>
          <w:szCs w:val="24"/>
          <w:shd w:val="clear" w:color="auto" w:fill="FFFFFF"/>
        </w:rPr>
        <w:t>ς στέρησης αποδοχών είκοσι ημερών</w:t>
      </w:r>
      <w:r>
        <w:rPr>
          <w:rFonts w:eastAsia="Times New Roman"/>
          <w:color w:val="000000"/>
          <w:szCs w:val="24"/>
          <w:shd w:val="clear" w:color="auto" w:fill="FFFFFF"/>
        </w:rPr>
        <w:t>,</w:t>
      </w:r>
      <w:r>
        <w:rPr>
          <w:rFonts w:eastAsia="Times New Roman"/>
          <w:color w:val="000000"/>
          <w:szCs w:val="24"/>
          <w:shd w:val="clear" w:color="auto" w:fill="FFFFFF"/>
        </w:rPr>
        <w:t xml:space="preserve"> που του είχε επιβάλει το Υπηρεσιακό Συμβούλιο</w:t>
      </w:r>
      <w:r>
        <w:rPr>
          <w:rFonts w:eastAsia="Times New Roman"/>
          <w:color w:val="000000"/>
          <w:szCs w:val="24"/>
          <w:shd w:val="clear" w:color="auto" w:fill="FFFFFF"/>
        </w:rPr>
        <w:t>,</w:t>
      </w:r>
      <w:r>
        <w:rPr>
          <w:rFonts w:eastAsia="Times New Roman"/>
          <w:color w:val="000000"/>
          <w:szCs w:val="24"/>
          <w:shd w:val="clear" w:color="auto" w:fill="FFFFFF"/>
        </w:rPr>
        <w:t xml:space="preserve"> την θεώρησε ανεπαρκή. Δηλαδή, ο Υπουργός Δικαιοσύνης έκανε έ</w:t>
      </w:r>
      <w:r>
        <w:rPr>
          <w:rFonts w:eastAsia="Times New Roman"/>
          <w:color w:val="000000"/>
          <w:szCs w:val="24"/>
          <w:shd w:val="clear" w:color="auto" w:fill="FFFFFF"/>
        </w:rPr>
        <w:t xml:space="preserve">λεγχο ουσιαστικής κρίσεως πάνω στην απόφαση του πρωτοβάθμιου Πειθαρχικού Συμβουλίου των Δικαστών. </w:t>
      </w:r>
    </w:p>
    <w:p w14:paraId="163C4583" w14:textId="77777777" w:rsidR="004A774E" w:rsidRDefault="006F765D">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Εγώ θα επιμείνω σε αυτό, ότι δηλαδή προσβάλλεται η ανεξαρτησία της </w:t>
      </w:r>
      <w:r>
        <w:rPr>
          <w:rFonts w:eastAsia="Times New Roman"/>
          <w:color w:val="000000"/>
          <w:szCs w:val="24"/>
          <w:shd w:val="clear" w:color="auto" w:fill="FFFFFF"/>
        </w:rPr>
        <w:t>δ</w:t>
      </w:r>
      <w:r>
        <w:rPr>
          <w:rFonts w:eastAsia="Times New Roman"/>
          <w:color w:val="000000"/>
          <w:szCs w:val="24"/>
          <w:shd w:val="clear" w:color="auto" w:fill="FFFFFF"/>
        </w:rPr>
        <w:t>ικαιοσύνης. Διότι ναι μεν δεν μπορώ να αφαιρέσω το δικαίωμα ενστάσεως ή εφέσεως από τον Υ</w:t>
      </w:r>
      <w:r>
        <w:rPr>
          <w:rFonts w:eastAsia="Times New Roman"/>
          <w:color w:val="000000"/>
          <w:szCs w:val="24"/>
          <w:shd w:val="clear" w:color="auto" w:fill="FFFFFF"/>
        </w:rPr>
        <w:t xml:space="preserve">πουργό Δικαιοσύνης, αλλά όταν επεμβαίνει στο μέτρο της ποινής, εκεί γίνεται ο ίδιος πειθαρχικός δικαστής και μεταβάλλει την αξία εκείνη του Πειθαρχικού Συμβουλίου. </w:t>
      </w:r>
    </w:p>
    <w:p w14:paraId="163C4584" w14:textId="77777777" w:rsidR="004A774E" w:rsidRDefault="006F765D">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Με την αίτηση του Υπουργού αναγκάστηκε το </w:t>
      </w:r>
      <w:r>
        <w:rPr>
          <w:rFonts w:eastAsia="Times New Roman"/>
          <w:color w:val="000000"/>
          <w:szCs w:val="24"/>
          <w:shd w:val="clear" w:color="auto" w:fill="FFFFFF"/>
        </w:rPr>
        <w:t>δ</w:t>
      </w:r>
      <w:r>
        <w:rPr>
          <w:rFonts w:eastAsia="Times New Roman"/>
          <w:color w:val="000000"/>
          <w:szCs w:val="24"/>
          <w:shd w:val="clear" w:color="auto" w:fill="FFFFFF"/>
        </w:rPr>
        <w:t>ευτεροβάθμιο Πειθαρχικό Συμβούλιο να επιβάλει με</w:t>
      </w:r>
      <w:r>
        <w:rPr>
          <w:rFonts w:eastAsia="Times New Roman"/>
          <w:color w:val="000000"/>
          <w:szCs w:val="24"/>
          <w:shd w:val="clear" w:color="auto" w:fill="FFFFFF"/>
        </w:rPr>
        <w:t xml:space="preserve">γαλύτερη ποινή. Στη συνέχεια, εν όψει αυτών των γεγονότων, στις αρχές του καλοκαιριού ήρθε νόμος που μετέβαλε τον τρόπο αρχαιρεσιών στα δικαστήρια της χώρας και έδωσε δικαίωμα να μεταβάλλεται ο τρόπος που τίθενται οι υποψηφιότητες. </w:t>
      </w:r>
    </w:p>
    <w:p w14:paraId="163C4585" w14:textId="77777777" w:rsidR="004A774E" w:rsidRDefault="006F765D">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Σήμερα, λοιπόν, στο Συμ</w:t>
      </w:r>
      <w:r>
        <w:rPr>
          <w:rFonts w:eastAsia="Times New Roman"/>
          <w:color w:val="000000"/>
          <w:szCs w:val="24"/>
          <w:shd w:val="clear" w:color="auto" w:fill="FFFFFF"/>
        </w:rPr>
        <w:t xml:space="preserve">βούλιο Επικρατείας υπάρχει μια αναστάτωση, η οποία οφείλεται σε κάτι που είναι πρωτοφανές. Επιτρέψτε μου να αναφερθώ σε αυτό, καθώς έχω εμπειρία από δίκες. Βγαίνει ο </w:t>
      </w:r>
      <w:r>
        <w:rPr>
          <w:rFonts w:eastAsia="Times New Roman"/>
          <w:color w:val="000000"/>
          <w:szCs w:val="24"/>
          <w:shd w:val="clear" w:color="auto" w:fill="FFFFFF"/>
        </w:rPr>
        <w:t>π</w:t>
      </w:r>
      <w:r>
        <w:rPr>
          <w:rFonts w:eastAsia="Times New Roman"/>
          <w:color w:val="000000"/>
          <w:szCs w:val="24"/>
          <w:shd w:val="clear" w:color="auto" w:fill="FFFFFF"/>
        </w:rPr>
        <w:t>ρόεδρος του Συμβουλίου Επικρατείας και κάνει μια δήλωση, την οποία δεν περίμενα ότι θα ακ</w:t>
      </w:r>
      <w:r>
        <w:rPr>
          <w:rFonts w:eastAsia="Times New Roman"/>
          <w:color w:val="000000"/>
          <w:szCs w:val="24"/>
          <w:shd w:val="clear" w:color="auto" w:fill="FFFFFF"/>
        </w:rPr>
        <w:t xml:space="preserve">ούσω, ότι δεν μπορεί να δικάσει υπό καθεστώς πιέσεως. Δεν ξέρω ποιες ήταν οι πιέσεις. Δεν ομολογήθηκαν, δεν ανακοινώθηκαν. Δεν ξέρω εάν ήταν από τη μια πλευρά ή την άλλη ή ήταν ο δημοσιογραφικός θόρυβος. </w:t>
      </w:r>
    </w:p>
    <w:p w14:paraId="163C4586" w14:textId="77777777" w:rsidR="004A774E" w:rsidRDefault="006F765D">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Εκείνο που ξέρω όμως είναι ότι το κύρος της </w:t>
      </w:r>
      <w:r>
        <w:rPr>
          <w:rFonts w:eastAsia="Times New Roman"/>
          <w:color w:val="000000"/>
          <w:szCs w:val="24"/>
          <w:shd w:val="clear" w:color="auto" w:fill="FFFFFF"/>
        </w:rPr>
        <w:t>δ</w:t>
      </w:r>
      <w:r>
        <w:rPr>
          <w:rFonts w:eastAsia="Times New Roman"/>
          <w:color w:val="000000"/>
          <w:szCs w:val="24"/>
          <w:shd w:val="clear" w:color="auto" w:fill="FFFFFF"/>
        </w:rPr>
        <w:t xml:space="preserve">ικαιοσύνης μειώνεται, γιατί όταν η ανώτατη </w:t>
      </w:r>
      <w:r>
        <w:rPr>
          <w:rFonts w:eastAsia="Times New Roman"/>
          <w:color w:val="000000"/>
          <w:szCs w:val="24"/>
          <w:shd w:val="clear" w:color="auto" w:fill="FFFFFF"/>
        </w:rPr>
        <w:t>α</w:t>
      </w:r>
      <w:r>
        <w:rPr>
          <w:rFonts w:eastAsia="Times New Roman"/>
          <w:color w:val="000000"/>
          <w:szCs w:val="24"/>
          <w:shd w:val="clear" w:color="auto" w:fill="FFFFFF"/>
        </w:rPr>
        <w:t xml:space="preserve">ρχή αναγκάζεται να δηλώσει «δεν μπορούμε να δικάσουμε και να αποφασίσουμε υπό καθεστώς πιέσεως» και δύο </w:t>
      </w:r>
      <w:r>
        <w:rPr>
          <w:rFonts w:eastAsia="Times New Roman"/>
          <w:color w:val="000000"/>
          <w:szCs w:val="24"/>
          <w:shd w:val="clear" w:color="auto" w:fill="FFFFFF"/>
        </w:rPr>
        <w:t>α</w:t>
      </w:r>
      <w:r>
        <w:rPr>
          <w:rFonts w:eastAsia="Times New Roman"/>
          <w:color w:val="000000"/>
          <w:szCs w:val="24"/>
          <w:shd w:val="clear" w:color="auto" w:fill="FFFFFF"/>
        </w:rPr>
        <w:t xml:space="preserve">ντιπρόεδροι του </w:t>
      </w:r>
      <w:r>
        <w:rPr>
          <w:rFonts w:eastAsia="Times New Roman"/>
          <w:color w:val="000000"/>
          <w:szCs w:val="24"/>
          <w:shd w:val="clear" w:color="auto" w:fill="FFFFFF"/>
        </w:rPr>
        <w:t>α</w:t>
      </w:r>
      <w:r>
        <w:rPr>
          <w:rFonts w:eastAsia="Times New Roman"/>
          <w:color w:val="000000"/>
          <w:szCs w:val="24"/>
          <w:shd w:val="clear" w:color="auto" w:fill="FFFFFF"/>
        </w:rPr>
        <w:t xml:space="preserve">κυρωτικού παραιτούνται από μέλη του συνδικαλιστικού οργάνου της Ενώσεως των Δικαστών –όχι </w:t>
      </w:r>
      <w:r>
        <w:rPr>
          <w:rFonts w:eastAsia="Times New Roman"/>
          <w:color w:val="000000"/>
          <w:szCs w:val="24"/>
          <w:shd w:val="clear" w:color="auto" w:fill="FFFFFF"/>
        </w:rPr>
        <w:t xml:space="preserve">ως δικαστές- καταλογίζοντας ευθύνες στον </w:t>
      </w:r>
      <w:r>
        <w:rPr>
          <w:rFonts w:eastAsia="Times New Roman"/>
          <w:color w:val="000000"/>
          <w:szCs w:val="24"/>
          <w:shd w:val="clear" w:color="auto" w:fill="FFFFFF"/>
        </w:rPr>
        <w:t>π</w:t>
      </w:r>
      <w:r>
        <w:rPr>
          <w:rFonts w:eastAsia="Times New Roman"/>
          <w:color w:val="000000"/>
          <w:szCs w:val="24"/>
          <w:shd w:val="clear" w:color="auto" w:fill="FFFFFF"/>
        </w:rPr>
        <w:t xml:space="preserve">ρόεδρο, τότε ποια είναι η πορεία της </w:t>
      </w:r>
      <w:r>
        <w:rPr>
          <w:rFonts w:eastAsia="Times New Roman"/>
          <w:color w:val="000000"/>
          <w:szCs w:val="24"/>
          <w:shd w:val="clear" w:color="auto" w:fill="FFFFFF"/>
        </w:rPr>
        <w:t>δ</w:t>
      </w:r>
      <w:r>
        <w:rPr>
          <w:rFonts w:eastAsia="Times New Roman"/>
          <w:color w:val="000000"/>
          <w:szCs w:val="24"/>
          <w:shd w:val="clear" w:color="auto" w:fill="FFFFFF"/>
        </w:rPr>
        <w:t>ικαιοσύνης, ποια είναι η εμπιστοσύνη, την οποία μπορεί να έχει ο πολίτης;</w:t>
      </w:r>
    </w:p>
    <w:p w14:paraId="163C4587" w14:textId="77777777" w:rsidR="004A774E" w:rsidRDefault="006F765D">
      <w:pPr>
        <w:spacing w:after="0" w:line="600" w:lineRule="auto"/>
        <w:ind w:firstLine="720"/>
        <w:jc w:val="both"/>
        <w:rPr>
          <w:rFonts w:eastAsia="Times New Roman"/>
          <w:color w:val="000000" w:themeColor="text1"/>
          <w:szCs w:val="24"/>
          <w:shd w:val="clear" w:color="auto" w:fill="FFFFFF"/>
        </w:rPr>
      </w:pPr>
      <w:r>
        <w:rPr>
          <w:rFonts w:eastAsia="Times New Roman"/>
          <w:color w:val="000000"/>
          <w:szCs w:val="24"/>
          <w:shd w:val="clear" w:color="auto" w:fill="FFFFFF"/>
        </w:rPr>
        <w:t>Εάν όλα αυτά τα συμμαζέψουμε και τα συγκεντρώσουμε σε μία άποψη, θα δούμε ότι φταίει και η πολιτική, φ</w:t>
      </w:r>
      <w:r>
        <w:rPr>
          <w:rFonts w:eastAsia="Times New Roman"/>
          <w:color w:val="000000"/>
          <w:szCs w:val="24"/>
          <w:shd w:val="clear" w:color="auto" w:fill="FFFFFF"/>
        </w:rPr>
        <w:t xml:space="preserve">ταίνε και οι κυβερνήσεις, φταίει και η δημοσιότητα που δίδεται. Γιατί και το ζήτημα του Εθνικού Συμβουλίου </w:t>
      </w:r>
      <w:r w:rsidRPr="005C37EC">
        <w:rPr>
          <w:rFonts w:eastAsia="Times New Roman"/>
          <w:color w:val="000000" w:themeColor="text1"/>
          <w:szCs w:val="24"/>
          <w:shd w:val="clear" w:color="auto" w:fill="FFFFFF"/>
        </w:rPr>
        <w:t xml:space="preserve">Ραδιοτηλεόρασης και των τηλεοπτικών αδειών τελικά από αβελτηρίες της Κυβέρνησης μετεφέρθη στη </w:t>
      </w:r>
      <w:r w:rsidRPr="005C37EC">
        <w:rPr>
          <w:rFonts w:eastAsia="Times New Roman"/>
          <w:color w:val="000000" w:themeColor="text1"/>
          <w:szCs w:val="24"/>
          <w:shd w:val="clear" w:color="auto" w:fill="FFFFFF"/>
        </w:rPr>
        <w:t>δ</w:t>
      </w:r>
      <w:r w:rsidRPr="005C37EC">
        <w:rPr>
          <w:rFonts w:eastAsia="Times New Roman"/>
          <w:color w:val="000000" w:themeColor="text1"/>
          <w:szCs w:val="24"/>
          <w:shd w:val="clear" w:color="auto" w:fill="FFFFFF"/>
        </w:rPr>
        <w:t xml:space="preserve">ικαιοσύνη και θα το πληρώσουμε στο μέλλον όλοι.  </w:t>
      </w:r>
    </w:p>
    <w:p w14:paraId="163C4588" w14:textId="77777777" w:rsidR="004A774E" w:rsidRDefault="006F765D">
      <w:pPr>
        <w:spacing w:after="0" w:line="600" w:lineRule="auto"/>
        <w:ind w:firstLine="720"/>
        <w:jc w:val="both"/>
        <w:rPr>
          <w:rFonts w:eastAsia="Times New Roman"/>
          <w:color w:val="000000" w:themeColor="text1"/>
          <w:szCs w:val="24"/>
          <w:shd w:val="clear" w:color="auto" w:fill="FFFFFF"/>
        </w:rPr>
      </w:pPr>
      <w:r w:rsidRPr="005C37EC">
        <w:rPr>
          <w:rFonts w:eastAsia="Times New Roman"/>
          <w:color w:val="000000" w:themeColor="text1"/>
          <w:szCs w:val="24"/>
          <w:shd w:val="clear" w:color="auto" w:fill="FFFFFF"/>
        </w:rPr>
        <w:t>Δεύτ</w:t>
      </w:r>
      <w:r w:rsidRPr="005C37EC">
        <w:rPr>
          <w:rFonts w:eastAsia="Times New Roman"/>
          <w:color w:val="000000" w:themeColor="text1"/>
          <w:szCs w:val="24"/>
          <w:shd w:val="clear" w:color="auto" w:fill="FFFFFF"/>
        </w:rPr>
        <w:t xml:space="preserve">ερο ζήτημα, στο οποίο θέλω να αναφερθώ σε σχέση με την άμεση επικαιρότητα, είναι αυτό της Εκκλησίας. Εχθές είχαμε μια εξέλιξη, η οποία έδειξε κάτι. Μας γύρισε πίσω στο 1987, στον περίφημο νόμο Τρίτση, που η τότε </w:t>
      </w:r>
      <w:r w:rsidRPr="005C37EC">
        <w:rPr>
          <w:rFonts w:eastAsia="Times New Roman"/>
          <w:color w:val="000000" w:themeColor="text1"/>
          <w:szCs w:val="24"/>
          <w:shd w:val="clear" w:color="auto" w:fill="FFFFFF"/>
        </w:rPr>
        <w:t>κ</w:t>
      </w:r>
      <w:r w:rsidRPr="005C37EC">
        <w:rPr>
          <w:rFonts w:eastAsia="Times New Roman"/>
          <w:color w:val="000000" w:themeColor="text1"/>
          <w:szCs w:val="24"/>
          <w:shd w:val="clear" w:color="auto" w:fill="FFFFFF"/>
        </w:rPr>
        <w:t xml:space="preserve">υβέρνηση αναγκάστηκε να μην τον εφαρμόσει. </w:t>
      </w:r>
      <w:r w:rsidRPr="005C37EC">
        <w:rPr>
          <w:rFonts w:eastAsia="Times New Roman"/>
          <w:color w:val="000000" w:themeColor="text1"/>
          <w:szCs w:val="24"/>
          <w:shd w:val="clear" w:color="auto" w:fill="FFFFFF"/>
        </w:rPr>
        <w:t>Δεν τον απέσυρε, αλλά δεν τον εφ</w:t>
      </w:r>
      <w:r w:rsidRPr="005C37EC">
        <w:rPr>
          <w:rFonts w:eastAsia="Times New Roman"/>
          <w:color w:val="000000" w:themeColor="text1"/>
          <w:szCs w:val="24"/>
          <w:shd w:val="clear" w:color="auto" w:fill="FFFFFF"/>
        </w:rPr>
        <w:t>ά</w:t>
      </w:r>
      <w:r w:rsidRPr="005C37EC">
        <w:rPr>
          <w:rFonts w:eastAsia="Times New Roman"/>
          <w:color w:val="000000" w:themeColor="text1"/>
          <w:szCs w:val="24"/>
          <w:shd w:val="clear" w:color="auto" w:fill="FFFFFF"/>
        </w:rPr>
        <w:t xml:space="preserve">ρμοσε. </w:t>
      </w:r>
    </w:p>
    <w:p w14:paraId="163C4589"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sidRPr="002D43E3">
        <w:rPr>
          <w:rFonts w:eastAsia="Times New Roman" w:cs="Times New Roman"/>
          <w:szCs w:val="24"/>
        </w:rPr>
        <w:t>Ή</w:t>
      </w:r>
      <w:r w:rsidRPr="00CA168E">
        <w:rPr>
          <w:rFonts w:eastAsia="Times New Roman" w:cs="Times New Roman"/>
          <w:szCs w:val="24"/>
        </w:rPr>
        <w:t xml:space="preserve">ταν σωστό και τότε και είναι σωστό και σήμερα αυτό που έγινε. </w:t>
      </w:r>
      <w:r>
        <w:rPr>
          <w:rFonts w:eastAsia="Times New Roman" w:cs="Times New Roman"/>
          <w:szCs w:val="24"/>
        </w:rPr>
        <w:t>Γιατί; Διότι αν αναχθούμε στην προσφορά της Εκκλησίας σε δύσκολους καιρούς, θα πρέπει να θυμηθούμε ότι αυτός ο μύθος που αναφέρεται στη μεγάλη εκκλησιασ</w:t>
      </w:r>
      <w:r>
        <w:rPr>
          <w:rFonts w:eastAsia="Times New Roman" w:cs="Times New Roman"/>
          <w:szCs w:val="24"/>
        </w:rPr>
        <w:t>τική περιουσία δεν υπάρχει.</w:t>
      </w:r>
    </w:p>
    <w:p w14:paraId="163C458A"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ιατί δεν υπάρχει, κύριοι συνάδελφοι; Διότι από το 1927</w:t>
      </w:r>
      <w:r>
        <w:rPr>
          <w:rFonts w:eastAsia="Times New Roman" w:cs="Times New Roman"/>
          <w:szCs w:val="24"/>
        </w:rPr>
        <w:t>,</w:t>
      </w:r>
      <w:r>
        <w:rPr>
          <w:rFonts w:eastAsia="Times New Roman" w:cs="Times New Roman"/>
          <w:szCs w:val="24"/>
        </w:rPr>
        <w:t xml:space="preserve"> η Εκκλησία προσέφερε χωρίς αποζημίωση μεγάλο κομμάτι της περιουσίας της για αποκατάσταση των προσφύγων της Μικρασιατικής Καταστροφής. </w:t>
      </w:r>
    </w:p>
    <w:p w14:paraId="163C458B"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 θυμηθούμε το 1952, που και πάλι η Εκκλησία προσέφερε μεγάλο κομμάτι της υπόλοιπης περιουσίας της για την αποκατάσταση ακτημόνων, όταν η χώρα έβγαινε από έναν παγκόσμιο και έναν εμφύλιο πόλεμο. </w:t>
      </w:r>
    </w:p>
    <w:p w14:paraId="163C458C"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Ερχόμαστε, λοιπόν, σήμερα και βλέπουμε ότι η Εκκλησία συνει</w:t>
      </w:r>
      <w:r>
        <w:rPr>
          <w:rFonts w:eastAsia="Times New Roman" w:cs="Times New Roman"/>
          <w:szCs w:val="24"/>
        </w:rPr>
        <w:t xml:space="preserve">σφέρει με τα συσσίτια, με πόρους, με χίλια δύο πράγματα. Μην τη μειώσουμε άλλο και αυτή! Το ζήτημα του μαθήματος των Θρησκευτικών, κατά την άποψή μου, είναι –αν θέλετε- μια παρωνυχίς στην προσφορά την οποία έχει κάνει η Εκκλησία. Μην τη μειώσουμε, λοιπόν, </w:t>
      </w:r>
      <w:r>
        <w:rPr>
          <w:rFonts w:eastAsia="Times New Roman" w:cs="Times New Roman"/>
          <w:szCs w:val="24"/>
        </w:rPr>
        <w:t xml:space="preserve">με την έννοια να θέλουμε να εισάγουμε καινά δαιμόνια, όταν η Ελλάδα, η παράδοση της Ορθοδοξίας και η παράδοση της Ελλάδος έχουν μια κοινή πορεία αιώνων. </w:t>
      </w:r>
    </w:p>
    <w:p w14:paraId="163C458D"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7C3EAD">
        <w:rPr>
          <w:rFonts w:eastAsia="Times New Roman" w:cs="Times New Roman"/>
          <w:b/>
          <w:szCs w:val="24"/>
        </w:rPr>
        <w:t>ΓΕΩΡΓΙΟΣ ΒΑΡΕΜΕΝΟΣ</w:t>
      </w:r>
      <w:r>
        <w:rPr>
          <w:rFonts w:eastAsia="Times New Roman" w:cs="Times New Roman"/>
          <w:szCs w:val="24"/>
        </w:rPr>
        <w:t>)</w:t>
      </w:r>
    </w:p>
    <w:p w14:paraId="163C458E"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άμε, λοιπόν, παρακάτω και σε ένα τρίτο θέμα που μου προέκυψε σήμερα. Όσον αφορά τη γνωστή Τ</w:t>
      </w:r>
      <w:r>
        <w:rPr>
          <w:rFonts w:eastAsia="Times New Roman" w:cs="Times New Roman"/>
          <w:szCs w:val="24"/>
        </w:rPr>
        <w:t>ράπεζα</w:t>
      </w:r>
      <w:r>
        <w:rPr>
          <w:rFonts w:eastAsia="Times New Roman" w:cs="Times New Roman"/>
          <w:szCs w:val="24"/>
        </w:rPr>
        <w:t xml:space="preserve"> Α</w:t>
      </w:r>
      <w:r>
        <w:rPr>
          <w:rFonts w:eastAsia="Times New Roman" w:cs="Times New Roman"/>
          <w:szCs w:val="24"/>
        </w:rPr>
        <w:t>ττικής</w:t>
      </w:r>
      <w:r>
        <w:rPr>
          <w:rFonts w:eastAsia="Times New Roman" w:cs="Times New Roman"/>
          <w:szCs w:val="24"/>
        </w:rPr>
        <w:t xml:space="preserve"> –είπα, κύριε Πρόεδρε, ότι σήμερα θα παραβώ εκείνα τα οποία κατηγορώ σε άλλους συναδέλφους μου, που λέω ότι αναφέρονται σε άσχετα θέματα του νόμου που </w:t>
      </w:r>
      <w:r>
        <w:rPr>
          <w:rFonts w:eastAsia="Times New Roman" w:cs="Times New Roman"/>
          <w:szCs w:val="24"/>
        </w:rPr>
        <w:t xml:space="preserve">συζητάμε- τι διαβάζω τώρα; Η κατάστασή της ποια είναι; Έχω εδώ την </w:t>
      </w:r>
      <w:r>
        <w:rPr>
          <w:rFonts w:eastAsia="Times New Roman" w:cs="Times New Roman"/>
          <w:szCs w:val="24"/>
        </w:rPr>
        <w:t>«</w:t>
      </w:r>
      <w:r>
        <w:rPr>
          <w:rFonts w:eastAsia="Times New Roman" w:cs="Times New Roman"/>
          <w:szCs w:val="24"/>
        </w:rPr>
        <w:t>ΟΙΚΟΝΟΜΙΚΗ ΚΑΘΗΜΕΡΙΝΗ</w:t>
      </w:r>
      <w:r>
        <w:rPr>
          <w:rFonts w:eastAsia="Times New Roman" w:cs="Times New Roman"/>
          <w:szCs w:val="24"/>
        </w:rPr>
        <w:t>»</w:t>
      </w:r>
      <w:r>
        <w:rPr>
          <w:rFonts w:eastAsia="Times New Roman" w:cs="Times New Roman"/>
          <w:szCs w:val="24"/>
        </w:rPr>
        <w:t xml:space="preserve">. Θα εκδοθούν ομόλογα με την εγγύηση του ελληνικού </w:t>
      </w:r>
      <w:r>
        <w:rPr>
          <w:rFonts w:eastAsia="Times New Roman" w:cs="Times New Roman"/>
          <w:szCs w:val="24"/>
        </w:rPr>
        <w:t>δ</w:t>
      </w:r>
      <w:r>
        <w:rPr>
          <w:rFonts w:eastAsia="Times New Roman" w:cs="Times New Roman"/>
          <w:szCs w:val="24"/>
        </w:rPr>
        <w:t>ημοσίου, τα οποία θα πάνε στην Ευρωπαϊκή Κεντρική Τράπεζα, για να πάρει ομόλογα Αλογοσκούφη. Τα θυμάστε. Θυμάστε τ</w:t>
      </w:r>
      <w:r>
        <w:rPr>
          <w:rFonts w:eastAsia="Times New Roman" w:cs="Times New Roman"/>
          <w:szCs w:val="24"/>
        </w:rPr>
        <w:t xml:space="preserve">ην τύχη αυτών των 10 δισεκατομμυρίων, θυμάστε πού έφθασαν. Έφθασαν να είναι λίγες δεκάρες προ ημερών και πέρασε νόμος από την παρούσα Βουλή, με τον οποίο μπορούν να εκποιηθούν πλέον όχι στην ονομαστική αξία, αλλά στη χρηματιστηριακή, τουτέστιν σε μηδενική </w:t>
      </w:r>
      <w:r>
        <w:rPr>
          <w:rFonts w:eastAsia="Times New Roman" w:cs="Times New Roman"/>
          <w:szCs w:val="24"/>
        </w:rPr>
        <w:t xml:space="preserve">αξία. </w:t>
      </w:r>
    </w:p>
    <w:p w14:paraId="163C458F"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Ποια ήταν η πορεία της Τ</w:t>
      </w:r>
      <w:r>
        <w:rPr>
          <w:rFonts w:eastAsia="Times New Roman" w:cs="Times New Roman"/>
          <w:szCs w:val="24"/>
        </w:rPr>
        <w:t>ράπεζας</w:t>
      </w:r>
      <w:r>
        <w:rPr>
          <w:rFonts w:eastAsia="Times New Roman" w:cs="Times New Roman"/>
          <w:szCs w:val="24"/>
        </w:rPr>
        <w:t xml:space="preserve"> Α</w:t>
      </w:r>
      <w:r>
        <w:rPr>
          <w:rFonts w:eastAsia="Times New Roman" w:cs="Times New Roman"/>
          <w:szCs w:val="24"/>
        </w:rPr>
        <w:t>ττικής</w:t>
      </w:r>
      <w:r>
        <w:rPr>
          <w:rFonts w:eastAsia="Times New Roman" w:cs="Times New Roman"/>
          <w:szCs w:val="24"/>
        </w:rPr>
        <w:t xml:space="preserve">; Καταδυναστεύθηκε, καταληστεύθηκε, αφαιμάχθηκε και σήμερα γυρίζουμε στο 2008. Τότε βγήκαν τα πρώτα ομόλογα, το 2008 </w:t>
      </w:r>
      <w:r>
        <w:rPr>
          <w:rFonts w:eastAsia="Times New Roman" w:cs="Times New Roman"/>
          <w:szCs w:val="24"/>
        </w:rPr>
        <w:t>κ</w:t>
      </w:r>
      <w:r>
        <w:rPr>
          <w:rFonts w:eastAsia="Times New Roman" w:cs="Times New Roman"/>
          <w:szCs w:val="24"/>
        </w:rPr>
        <w:t xml:space="preserve">αι θα δώσει πάλι το </w:t>
      </w:r>
      <w:r>
        <w:rPr>
          <w:rFonts w:eastAsia="Times New Roman" w:cs="Times New Roman"/>
          <w:szCs w:val="24"/>
        </w:rPr>
        <w:t>δ</w:t>
      </w:r>
      <w:r>
        <w:rPr>
          <w:rFonts w:eastAsia="Times New Roman" w:cs="Times New Roman"/>
          <w:szCs w:val="24"/>
        </w:rPr>
        <w:t xml:space="preserve">ημόσιο τις εγγυήσεις του. Γιατί; </w:t>
      </w:r>
    </w:p>
    <w:p w14:paraId="163C4590"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πω και κάτι άλλο και θα τελειώσω κ</w:t>
      </w:r>
      <w:r>
        <w:rPr>
          <w:rFonts w:eastAsia="Times New Roman" w:cs="Times New Roman"/>
          <w:szCs w:val="24"/>
        </w:rPr>
        <w:t>αι για την Τ</w:t>
      </w:r>
      <w:r>
        <w:rPr>
          <w:rFonts w:eastAsia="Times New Roman" w:cs="Times New Roman"/>
          <w:szCs w:val="24"/>
        </w:rPr>
        <w:t>ράπεζα</w:t>
      </w:r>
      <w:r>
        <w:rPr>
          <w:rFonts w:eastAsia="Times New Roman" w:cs="Times New Roman"/>
          <w:szCs w:val="24"/>
        </w:rPr>
        <w:t xml:space="preserve"> Α</w:t>
      </w:r>
      <w:r>
        <w:rPr>
          <w:rFonts w:eastAsia="Times New Roman" w:cs="Times New Roman"/>
          <w:szCs w:val="24"/>
        </w:rPr>
        <w:t>ττικής</w:t>
      </w:r>
      <w:r>
        <w:rPr>
          <w:rFonts w:eastAsia="Times New Roman" w:cs="Times New Roman"/>
          <w:szCs w:val="24"/>
        </w:rPr>
        <w:t>. Προχθές με επισκέφθηκαν τραπεζικοί υπάλληλοι και μου ανέφεραν ότι στην ανακεφαλαιοποίηση της Τ</w:t>
      </w:r>
      <w:r>
        <w:rPr>
          <w:rFonts w:eastAsia="Times New Roman" w:cs="Times New Roman"/>
          <w:szCs w:val="24"/>
        </w:rPr>
        <w:t>ράπεζας</w:t>
      </w:r>
      <w:r>
        <w:rPr>
          <w:rFonts w:eastAsia="Times New Roman" w:cs="Times New Roman"/>
          <w:szCs w:val="24"/>
        </w:rPr>
        <w:t xml:space="preserve"> Α</w:t>
      </w:r>
      <w:r>
        <w:rPr>
          <w:rFonts w:eastAsia="Times New Roman" w:cs="Times New Roman"/>
          <w:szCs w:val="24"/>
        </w:rPr>
        <w:t>ττικής</w:t>
      </w:r>
      <w:r>
        <w:rPr>
          <w:rFonts w:eastAsia="Times New Roman" w:cs="Times New Roman"/>
          <w:szCs w:val="24"/>
        </w:rPr>
        <w:t xml:space="preserve"> στα τέλη του περασμένου έτους –η οποία σημειωτέον δεν είναι συστημική- απεφασίσθη να δοθεί μεγάλο μέρος αποθεματικών α</w:t>
      </w:r>
      <w:r>
        <w:rPr>
          <w:rFonts w:eastAsia="Times New Roman" w:cs="Times New Roman"/>
          <w:szCs w:val="24"/>
        </w:rPr>
        <w:t>σφαλιστικών ταμείων ιδιωτικού δικαίου. Τότε, λοιπόν, τους προσέφεραν με 30 λεπτά την τιμή της μετοχής –ονομαστική αξία- και σήμερα η χρηματιστηριακή τιμή της μετοχής είναι 3 λεπτά. Έχουν χάσει τα ταμεία το 90% της αξίας τους, όταν ήρθε ένας ασφαλιστικός νό</w:t>
      </w:r>
      <w:r>
        <w:rPr>
          <w:rFonts w:eastAsia="Times New Roman" w:cs="Times New Roman"/>
          <w:szCs w:val="24"/>
        </w:rPr>
        <w:t>μος τον Μάιο, ο οποίος μας είπε ότι λύνεται το ασφαλιστικό πρόβλημα. Μα όταν αρχίζουν και βγαίνουν τέτοιες ουρές από δεξιά και αριστερά, ποια είναι η βιωσιμότητα του νέου ασφαλιστικού συστήματος του ενιαίου φορέα;</w:t>
      </w:r>
    </w:p>
    <w:p w14:paraId="163C4591"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Ξ</w:t>
      </w:r>
      <w:r>
        <w:rPr>
          <w:rFonts w:eastAsia="Times New Roman" w:cs="Times New Roman"/>
          <w:szCs w:val="24"/>
        </w:rPr>
        <w:t>έρετε κάτι, αγαπητοί συνάδελφοι; Περιμένω</w:t>
      </w:r>
      <w:r>
        <w:rPr>
          <w:rFonts w:eastAsia="Times New Roman" w:cs="Times New Roman"/>
          <w:szCs w:val="24"/>
        </w:rPr>
        <w:t xml:space="preserve"> να ακούσω και άλλα τις επόμενες μέρες. </w:t>
      </w:r>
    </w:p>
    <w:p w14:paraId="163C4592"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Πάμε, λοιπόν, τώρα να πούμε και το τελευταίο για το νομοσχέδιο. Κατ’ αρχάς, είναι μια υποχρέωση της χώρας, η οποία είναι μνημονιακή. Δεν μπορώ να το αμφισβητήσω. Εμείς είπαμε ότι θα δούμε αν είναι σωστή ή όχι η διχο</w:t>
      </w:r>
      <w:r>
        <w:rPr>
          <w:rFonts w:eastAsia="Times New Roman" w:cs="Times New Roman"/>
          <w:szCs w:val="24"/>
        </w:rPr>
        <w:t xml:space="preserve">τόμηση της Υπηρεσίας Πολιτικής Αεροπορίας. </w:t>
      </w:r>
    </w:p>
    <w:p w14:paraId="163C4593"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Έχω μια επιφύλαξη, όμως - και δεν θα πω περισσότερα: Πολλές αρχές. Αρχή Πολιτικής Αεροπορίας, Αρχή Λιμένων. Βλέπουμε, λοιπόν, ότι δημιουργούνται αρχές. Αν μπούμε στα άρθρα, στις λεπτομέρειες, θα δούμε υπηρεσίες, </w:t>
      </w:r>
      <w:r>
        <w:rPr>
          <w:rFonts w:eastAsia="Times New Roman" w:cs="Times New Roman"/>
          <w:szCs w:val="24"/>
        </w:rPr>
        <w:t>διευθύνσεις, τμήματα, γενικές διευθύνσεις, μετατάξεις, μετακινήσεις προσωπικού. Με ποιο</w:t>
      </w:r>
      <w:r>
        <w:rPr>
          <w:rFonts w:eastAsia="Times New Roman" w:cs="Times New Roman"/>
          <w:szCs w:val="24"/>
        </w:rPr>
        <w:t>ν</w:t>
      </w:r>
      <w:r>
        <w:rPr>
          <w:rFonts w:eastAsia="Times New Roman" w:cs="Times New Roman"/>
          <w:szCs w:val="24"/>
        </w:rPr>
        <w:t xml:space="preserve"> τρόπο; Με προεδρικά διατάγματα, με αποφάσεις των αρμοδίων Υπουργών. Πού πάει η γνώμη των ίδιων; </w:t>
      </w:r>
    </w:p>
    <w:p w14:paraId="163C4594"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άτι </w:t>
      </w:r>
      <w:r>
        <w:rPr>
          <w:rFonts w:eastAsia="Times New Roman" w:cs="Times New Roman"/>
          <w:szCs w:val="24"/>
        </w:rPr>
        <w:t>τελευταίο, ήρθε μια νομοτεχνική βελτίωση που αντικαθιστά ολόκληρα</w:t>
      </w:r>
      <w:r>
        <w:rPr>
          <w:rFonts w:eastAsia="Times New Roman" w:cs="Times New Roman"/>
          <w:szCs w:val="24"/>
        </w:rPr>
        <w:t xml:space="preserve"> άρθρα. </w:t>
      </w:r>
    </w:p>
    <w:p w14:paraId="163C4595"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63C4596"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τελειώσω, κύριε Πρόεδρε. Θα ήθελα ελάχιστα την ανοχή σας. </w:t>
      </w:r>
    </w:p>
    <w:p w14:paraId="163C4597" w14:textId="77777777" w:rsidR="004A774E" w:rsidRDefault="006F765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ρωτώ και διερωτώμαι, αν θέλετε: Όταν ονομάζουμε την αντικατάσταση ολόκληρων άρθρων νομοτεχνική βελτίωση –έστω και αν είναι λεπτομερειακές ή δευτερεύουσες οι μεταβολές- έχουν περάσει τον κοινοβουλευτικό βάσανο, ούτως ώστε να ξέρουμε ότι αυτές οι βελτιώσεις </w:t>
      </w:r>
      <w:r>
        <w:rPr>
          <w:rFonts w:eastAsia="Times New Roman" w:cs="Times New Roman"/>
          <w:szCs w:val="24"/>
        </w:rPr>
        <w:t xml:space="preserve">εντάσσονται στο σύνολο του νόμου; Ούτε αυτό το ξέρουμε. </w:t>
      </w:r>
    </w:p>
    <w:p w14:paraId="163C4598" w14:textId="77777777" w:rsidR="004A774E" w:rsidRDefault="006F765D">
      <w:pPr>
        <w:spacing w:line="600" w:lineRule="auto"/>
        <w:ind w:firstLine="720"/>
        <w:jc w:val="both"/>
        <w:rPr>
          <w:rFonts w:eastAsia="Times New Roman"/>
          <w:szCs w:val="24"/>
        </w:rPr>
      </w:pPr>
      <w:r>
        <w:rPr>
          <w:rFonts w:eastAsia="Times New Roman"/>
          <w:szCs w:val="24"/>
        </w:rPr>
        <w:t>θα τελειώσω και θα πω και το τελευταίο</w:t>
      </w:r>
      <w:r>
        <w:rPr>
          <w:rFonts w:eastAsia="Times New Roman"/>
          <w:szCs w:val="24"/>
        </w:rPr>
        <w:t>.</w:t>
      </w:r>
      <w:r>
        <w:rPr>
          <w:rFonts w:eastAsia="Times New Roman"/>
          <w:szCs w:val="24"/>
        </w:rPr>
        <w:t xml:space="preserve"> Για τον λόγο ότι υπάρχουν πάρα πολλά άρθρα τα οποία αναφέρονται σε λεπτομερειακά τεχνικά θέματα, δεν θέλω να τοποθετηθώ, δεν έχω τις γνώσεις ή αν θέλετε, δεν έ</w:t>
      </w:r>
      <w:r>
        <w:rPr>
          <w:rFonts w:eastAsia="Times New Roman"/>
          <w:szCs w:val="24"/>
        </w:rPr>
        <w:t>χω και την ικανότητα να τα σχολιάσω.</w:t>
      </w:r>
    </w:p>
    <w:p w14:paraId="163C4599" w14:textId="77777777" w:rsidR="004A774E" w:rsidRDefault="006F765D">
      <w:pPr>
        <w:spacing w:line="600" w:lineRule="auto"/>
        <w:ind w:firstLine="720"/>
        <w:jc w:val="both"/>
        <w:rPr>
          <w:rFonts w:eastAsia="Times New Roman"/>
          <w:szCs w:val="24"/>
        </w:rPr>
      </w:pPr>
      <w:r>
        <w:rPr>
          <w:rFonts w:eastAsia="Times New Roman"/>
          <w:szCs w:val="24"/>
        </w:rPr>
        <w:t>Ένα νομοσχέδιο, όμως, το οποίο βλέπω ότι δημιουργεί κάποιες καινούρ</w:t>
      </w:r>
      <w:r>
        <w:rPr>
          <w:rFonts w:eastAsia="Times New Roman"/>
          <w:szCs w:val="24"/>
        </w:rPr>
        <w:t>γ</w:t>
      </w:r>
      <w:r>
        <w:rPr>
          <w:rFonts w:eastAsia="Times New Roman"/>
          <w:szCs w:val="24"/>
        </w:rPr>
        <w:t>ιες, έστω διά διχοτομήσεως, κρατικές υπηρεσίες και όταν ακόμα αντίστοιχες υπηρεσίες υπάρχουν και στο Υπουργείο Υποδομών ως εποπτεύον, μου μένει το ερώτ</w:t>
      </w:r>
      <w:r>
        <w:rPr>
          <w:rFonts w:eastAsia="Times New Roman"/>
          <w:szCs w:val="24"/>
        </w:rPr>
        <w:t>ημα</w:t>
      </w:r>
      <w:r>
        <w:rPr>
          <w:rFonts w:eastAsia="Times New Roman"/>
          <w:szCs w:val="24"/>
        </w:rPr>
        <w:t>.</w:t>
      </w:r>
      <w:r>
        <w:rPr>
          <w:rFonts w:eastAsia="Times New Roman"/>
          <w:szCs w:val="24"/>
        </w:rPr>
        <w:t xml:space="preserve"> Χρειάζονται οι ανεξάρτητες αρχές; Ας πούμε ναι. Αν τώρα χρειάζονται αυτές, τότε τι μας χρειάζ</w:t>
      </w:r>
      <w:r>
        <w:rPr>
          <w:rFonts w:eastAsia="Times New Roman"/>
          <w:szCs w:val="24"/>
        </w:rPr>
        <w:t>ε</w:t>
      </w:r>
      <w:r>
        <w:rPr>
          <w:rFonts w:eastAsia="Times New Roman"/>
          <w:szCs w:val="24"/>
        </w:rPr>
        <w:t>ται το Υπουργείο; Αν πρέπει να παραμείνει το Υπουργείο, τι μας χρειάζονται οι ανεξάρτητες, λεγόμενες, αρχές; Ζητώ μια απάντηση. Εγώ δεν την έχω.</w:t>
      </w:r>
    </w:p>
    <w:p w14:paraId="163C459A" w14:textId="77777777" w:rsidR="004A774E" w:rsidRDefault="006F765D">
      <w:pPr>
        <w:spacing w:line="600" w:lineRule="auto"/>
        <w:ind w:firstLine="720"/>
        <w:jc w:val="both"/>
        <w:rPr>
          <w:rFonts w:eastAsia="Times New Roman"/>
          <w:szCs w:val="24"/>
        </w:rPr>
      </w:pPr>
      <w:r>
        <w:rPr>
          <w:rFonts w:eastAsia="Times New Roman"/>
          <w:szCs w:val="24"/>
        </w:rPr>
        <w:t>Ευχαριστώ πο</w:t>
      </w:r>
      <w:r>
        <w:rPr>
          <w:rFonts w:eastAsia="Times New Roman"/>
          <w:szCs w:val="24"/>
        </w:rPr>
        <w:t>λύ και εσάς, κύριε Πρόεδρε, και τους συναδέλφους για την προσοχή τους.</w:t>
      </w:r>
    </w:p>
    <w:p w14:paraId="163C459B" w14:textId="77777777" w:rsidR="004A774E" w:rsidRDefault="006F765D">
      <w:pPr>
        <w:spacing w:line="600" w:lineRule="auto"/>
        <w:ind w:firstLine="720"/>
        <w:jc w:val="center"/>
        <w:rPr>
          <w:rFonts w:eastAsia="Times New Roman"/>
          <w:szCs w:val="24"/>
        </w:rPr>
      </w:pPr>
      <w:r>
        <w:rPr>
          <w:rFonts w:eastAsia="Times New Roman"/>
          <w:szCs w:val="24"/>
        </w:rPr>
        <w:t>(Χειροκροτήματα από την Ένωση Κεντρώων)</w:t>
      </w:r>
    </w:p>
    <w:p w14:paraId="163C459C" w14:textId="77777777" w:rsidR="004A774E" w:rsidRDefault="006F765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 και εμείς, κύριε Καρρά.</w:t>
      </w:r>
    </w:p>
    <w:p w14:paraId="163C459D" w14:textId="77777777" w:rsidR="004A774E" w:rsidRDefault="006F765D">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Κύριε Πρόεδρε,</w:t>
      </w:r>
      <w:r>
        <w:rPr>
          <w:rFonts w:eastAsia="Times New Roman"/>
          <w:szCs w:val="24"/>
        </w:rPr>
        <w:t xml:space="preserve"> θα ήθελα τον λόγο για κάποιες νομοτεχνικές βελτιώσεις.</w:t>
      </w:r>
    </w:p>
    <w:p w14:paraId="163C459E" w14:textId="77777777" w:rsidR="004A774E" w:rsidRDefault="006F765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Ορίστε, κύριε Υπουργέ, έχετε τον λόγο.</w:t>
      </w:r>
    </w:p>
    <w:p w14:paraId="163C459F" w14:textId="77777777" w:rsidR="004A774E" w:rsidRDefault="006F765D">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Παρ’ ότι δεν χρειάζεται, γιατί από τη διαδικασία που έχουμε προβλέψ</w:t>
      </w:r>
      <w:r>
        <w:rPr>
          <w:rFonts w:eastAsia="Times New Roman"/>
          <w:szCs w:val="24"/>
        </w:rPr>
        <w:t xml:space="preserve">ει, την εισήγηση του Υπουργού στις αρμόδιες </w:t>
      </w:r>
      <w:r>
        <w:rPr>
          <w:rFonts w:eastAsia="Times New Roman"/>
          <w:szCs w:val="24"/>
        </w:rPr>
        <w:t>ε</w:t>
      </w:r>
      <w:r>
        <w:rPr>
          <w:rFonts w:eastAsia="Times New Roman"/>
          <w:szCs w:val="24"/>
        </w:rPr>
        <w:t xml:space="preserve">πιτροπές της Βουλής και την έγκριση και της Επιτροπής Θεσμών και Διαφάνειας και της άλλης </w:t>
      </w:r>
      <w:r>
        <w:rPr>
          <w:rFonts w:eastAsia="Times New Roman"/>
          <w:szCs w:val="24"/>
        </w:rPr>
        <w:t>ε</w:t>
      </w:r>
      <w:r>
        <w:rPr>
          <w:rFonts w:eastAsia="Times New Roman"/>
          <w:szCs w:val="24"/>
        </w:rPr>
        <w:t>πιτροπής της Βουλής για την Υπηρεσία Πολιτικής Αεροπορίας, δεν υπάρχει περίπτωση να μην είναι Έλληνας πολίτης ο διοικητή</w:t>
      </w:r>
      <w:r>
        <w:rPr>
          <w:rFonts w:eastAsia="Times New Roman"/>
          <w:szCs w:val="24"/>
        </w:rPr>
        <w:t>ς, επειδή όμως το ζήτησαν και ο Κοινοβουλευτικός Εκπρόσωπος της Δημοκρατικής Συμπαράταξης και ο εισηγητής, καταθέτουμε νομοτεχνική βελτίωση που το περιλαμβάνει, για να μην υπάρχει κανένα θέμα. Υπάρχουν επίσης και δύο αναριθμήσεις.</w:t>
      </w:r>
    </w:p>
    <w:p w14:paraId="163C45A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(Στο σημείο αυτό ο Υπουργ</w:t>
      </w:r>
      <w:r>
        <w:rPr>
          <w:rFonts w:eastAsia="Times New Roman" w:cs="Times New Roman"/>
          <w:szCs w:val="24"/>
        </w:rPr>
        <w:t>ός Υποδομών, Μεταφορών και Δικτύων κ. Χρήστος Σπίρτζης καταθέτει για τα Πρακτικά τις προαναφερθείσες νομοτεχνικές βελτιώσεις, οι οποίες έχουν ως εξής:</w:t>
      </w:r>
    </w:p>
    <w:p w14:paraId="163C45A1" w14:textId="77777777" w:rsidR="004A774E" w:rsidRDefault="006F765D">
      <w:pPr>
        <w:spacing w:line="600" w:lineRule="auto"/>
        <w:jc w:val="center"/>
        <w:rPr>
          <w:rFonts w:eastAsia="Times New Roman" w:cs="Times New Roman"/>
          <w:color w:val="FF0000"/>
          <w:szCs w:val="24"/>
        </w:rPr>
      </w:pPr>
      <w:r w:rsidRPr="00D54583">
        <w:rPr>
          <w:rFonts w:eastAsia="Times New Roman" w:cs="Times New Roman"/>
          <w:color w:val="FF0000"/>
          <w:szCs w:val="24"/>
        </w:rPr>
        <w:t>(ΑΛΛΑΓΗ ΣΕΛΙΔΑΣ)</w:t>
      </w:r>
    </w:p>
    <w:p w14:paraId="163C45A2" w14:textId="77777777" w:rsidR="004A774E" w:rsidRDefault="006F765D">
      <w:pPr>
        <w:spacing w:line="600" w:lineRule="auto"/>
        <w:jc w:val="center"/>
        <w:rPr>
          <w:rFonts w:eastAsia="Times New Roman" w:cs="Times New Roman"/>
          <w:color w:val="FF0000"/>
          <w:szCs w:val="24"/>
        </w:rPr>
      </w:pPr>
      <w:r w:rsidRPr="00D54583">
        <w:rPr>
          <w:rFonts w:eastAsia="Times New Roman" w:cs="Times New Roman"/>
          <w:color w:val="FF0000"/>
          <w:szCs w:val="24"/>
        </w:rPr>
        <w:t xml:space="preserve">(Να μπουν οι σελίδες </w:t>
      </w:r>
      <w:r w:rsidRPr="00D54583">
        <w:rPr>
          <w:rFonts w:eastAsia="Times New Roman" w:cs="Times New Roman"/>
          <w:color w:val="FF0000"/>
          <w:szCs w:val="24"/>
        </w:rPr>
        <w:t>404 και 405)</w:t>
      </w:r>
    </w:p>
    <w:p w14:paraId="163C45A3" w14:textId="77777777" w:rsidR="004A774E" w:rsidRDefault="006F765D">
      <w:pPr>
        <w:spacing w:line="600" w:lineRule="auto"/>
        <w:jc w:val="center"/>
        <w:rPr>
          <w:rFonts w:eastAsia="Times New Roman"/>
          <w:color w:val="FF0000"/>
          <w:szCs w:val="24"/>
        </w:rPr>
      </w:pPr>
      <w:r w:rsidRPr="00D54583">
        <w:rPr>
          <w:rFonts w:eastAsia="Times New Roman"/>
          <w:color w:val="FF0000"/>
          <w:szCs w:val="24"/>
        </w:rPr>
        <w:t>(ΑΛΛΑΓΗ ΣΕΛΙΔΑΣ)</w:t>
      </w:r>
    </w:p>
    <w:p w14:paraId="163C45A4" w14:textId="77777777" w:rsidR="004A774E" w:rsidRDefault="006F765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Κυρίες και κύριοι συνάδελφοι, ο Βουλευτής κ. Γεώργιος Βαρεμένος ζητεί άδεια ολιγοήμερης απουσίας στο εξωτερικό από 7 </w:t>
      </w:r>
      <w:r>
        <w:rPr>
          <w:rFonts w:eastAsia="Times New Roman"/>
          <w:szCs w:val="24"/>
        </w:rPr>
        <w:t xml:space="preserve">Οκτωβρίου </w:t>
      </w:r>
      <w:r>
        <w:rPr>
          <w:rFonts w:eastAsia="Times New Roman"/>
          <w:szCs w:val="24"/>
        </w:rPr>
        <w:t>έως 10 Οκτωβρίου</w:t>
      </w:r>
      <w:r>
        <w:rPr>
          <w:rFonts w:eastAsia="Times New Roman"/>
          <w:szCs w:val="24"/>
        </w:rPr>
        <w:t xml:space="preserve"> 2016</w:t>
      </w:r>
      <w:r>
        <w:rPr>
          <w:rFonts w:eastAsia="Times New Roman"/>
          <w:szCs w:val="24"/>
        </w:rPr>
        <w:t>. Η Βουλή εγκρίνει;</w:t>
      </w:r>
    </w:p>
    <w:p w14:paraId="163C45A5" w14:textId="77777777" w:rsidR="004A774E" w:rsidRDefault="006F765D">
      <w:pPr>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 xml:space="preserve">ΒΟΥΛΕΥΤΕΣ: </w:t>
      </w:r>
      <w:r>
        <w:rPr>
          <w:rFonts w:eastAsia="Times New Roman"/>
          <w:szCs w:val="24"/>
        </w:rPr>
        <w:t>Μάλιστα, μάλιστα.</w:t>
      </w:r>
    </w:p>
    <w:p w14:paraId="163C45A6" w14:textId="77777777" w:rsidR="004A774E" w:rsidRDefault="006F765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szCs w:val="24"/>
        </w:rPr>
        <w:t>Σ</w:t>
      </w:r>
      <w:r>
        <w:rPr>
          <w:rFonts w:eastAsia="Times New Roman"/>
          <w:szCs w:val="24"/>
        </w:rPr>
        <w:t xml:space="preserve">υνεπώς η </w:t>
      </w:r>
      <w:r>
        <w:rPr>
          <w:rFonts w:eastAsia="Times New Roman"/>
          <w:szCs w:val="24"/>
        </w:rPr>
        <w:t>Βουλή ε</w:t>
      </w:r>
      <w:r>
        <w:rPr>
          <w:rFonts w:eastAsia="Times New Roman"/>
          <w:szCs w:val="24"/>
        </w:rPr>
        <w:t>νέκρινε τη ζητηθείσα άδεια.</w:t>
      </w:r>
    </w:p>
    <w:p w14:paraId="163C45A7" w14:textId="77777777" w:rsidR="004A774E" w:rsidRDefault="006F765D">
      <w:pPr>
        <w:spacing w:line="600" w:lineRule="auto"/>
        <w:ind w:firstLine="720"/>
        <w:jc w:val="both"/>
        <w:rPr>
          <w:rFonts w:eastAsia="Times New Roman"/>
          <w:szCs w:val="24"/>
        </w:rPr>
      </w:pPr>
      <w:r>
        <w:rPr>
          <w:rFonts w:eastAsia="Times New Roman"/>
          <w:szCs w:val="24"/>
        </w:rPr>
        <w:t>Τον λόγο έχει ο κ. Δένδιας, Κοινοβουλευτικός Εκπρόσωπος της Νέας Δημοκρατίας.</w:t>
      </w:r>
    </w:p>
    <w:p w14:paraId="163C45A8" w14:textId="77777777" w:rsidR="004A774E" w:rsidRDefault="006F765D">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Κύριε Πρόεδρε, ανέμενα να ακούσω τον Υπουργό, με την ελπίδα, πριν τοποθετηθώ, να έχουν διευκρινιστεί ορισμένα θέματα που τέθηκαν προ</w:t>
      </w:r>
      <w:r>
        <w:rPr>
          <w:rFonts w:eastAsia="Times New Roman"/>
          <w:szCs w:val="24"/>
        </w:rPr>
        <w:t xml:space="preserve">ηγουμένως, κατ’ αρχάς από τον επιμελή εισηγητή μας, τον κ. Κώστα Καραμανλή και από μια σειρά ομιλητών της Νέας Δημοκρατίας, αλλά και άλλους συναδέλφους. Δεν είχα αυτή τη χαρά. Δεν πειράζει. Θα ακούσω μετά τον Υπουργό. Ελπίζω να με διαφωτίσει και ελπίζω να </w:t>
      </w:r>
      <w:r>
        <w:rPr>
          <w:rFonts w:eastAsia="Times New Roman"/>
          <w:szCs w:val="24"/>
        </w:rPr>
        <w:t>μη χρειαστεί να δευτερολογήσουμε.</w:t>
      </w:r>
    </w:p>
    <w:p w14:paraId="163C45A9" w14:textId="77777777" w:rsidR="004A774E" w:rsidRDefault="006F765D">
      <w:pPr>
        <w:spacing w:line="600" w:lineRule="auto"/>
        <w:ind w:firstLine="720"/>
        <w:jc w:val="both"/>
        <w:rPr>
          <w:rFonts w:eastAsia="Times New Roman"/>
          <w:szCs w:val="24"/>
        </w:rPr>
      </w:pPr>
      <w:r>
        <w:rPr>
          <w:rFonts w:eastAsia="Times New Roman"/>
          <w:szCs w:val="24"/>
        </w:rPr>
        <w:t>Κατ’ αρχ</w:t>
      </w:r>
      <w:r>
        <w:rPr>
          <w:rFonts w:eastAsia="Times New Roman"/>
          <w:szCs w:val="24"/>
        </w:rPr>
        <w:t>άς</w:t>
      </w:r>
      <w:r>
        <w:rPr>
          <w:rFonts w:eastAsia="Times New Roman"/>
          <w:szCs w:val="24"/>
        </w:rPr>
        <w:t xml:space="preserve"> αυτό που συμβαίνει εδώ</w:t>
      </w:r>
      <w:r>
        <w:rPr>
          <w:rFonts w:eastAsia="Times New Roman"/>
          <w:szCs w:val="24"/>
        </w:rPr>
        <w:t>,</w:t>
      </w:r>
      <w:r>
        <w:rPr>
          <w:rFonts w:eastAsia="Times New Roman"/>
          <w:szCs w:val="24"/>
        </w:rPr>
        <w:t xml:space="preserve"> είναι ότι έχουμε μια διχοτόμηση της Υπηρεσίας Πολιτικής Αεροπορίας σε μια Ανεξάρτητη Αρχή Πολιτικής Αεροπορίας και μια Υπηρεσία Πολιτικής Αεροπορίας. </w:t>
      </w:r>
    </w:p>
    <w:p w14:paraId="163C45AA" w14:textId="77777777" w:rsidR="004A774E" w:rsidRDefault="006F765D">
      <w:pPr>
        <w:spacing w:line="600" w:lineRule="auto"/>
        <w:ind w:firstLine="720"/>
        <w:jc w:val="both"/>
        <w:rPr>
          <w:rFonts w:eastAsia="Times New Roman"/>
          <w:szCs w:val="24"/>
        </w:rPr>
      </w:pPr>
      <w:r>
        <w:rPr>
          <w:rFonts w:eastAsia="Times New Roman"/>
          <w:szCs w:val="24"/>
        </w:rPr>
        <w:t>Πρώτο σημείο τριβής είναι</w:t>
      </w:r>
      <w:r>
        <w:rPr>
          <w:rFonts w:eastAsia="Times New Roman"/>
          <w:szCs w:val="24"/>
        </w:rPr>
        <w:t>,</w:t>
      </w:r>
      <w:r>
        <w:rPr>
          <w:rFonts w:eastAsia="Times New Roman"/>
          <w:szCs w:val="24"/>
        </w:rPr>
        <w:t xml:space="preserve"> το αν η Α</w:t>
      </w:r>
      <w:r>
        <w:rPr>
          <w:rFonts w:eastAsia="Times New Roman"/>
          <w:szCs w:val="24"/>
        </w:rPr>
        <w:t xml:space="preserve">ρχή Πολιτικής Αεροπορίας είναι ανεξάρτητη ή μη ανεξάρτητη αρχή. Ο Υπουργός εδώ διατυπώνει την άποψη –με διορθώνει μετά στην τοποθέτησή του αν αντελήφθην λάθος- ότι πρόκειται για διοικητική αρχή. </w:t>
      </w:r>
      <w:r>
        <w:rPr>
          <w:rFonts w:eastAsia="Times New Roman"/>
          <w:szCs w:val="24"/>
        </w:rPr>
        <w:t>Τ</w:t>
      </w:r>
      <w:r>
        <w:rPr>
          <w:rFonts w:eastAsia="Times New Roman"/>
          <w:szCs w:val="24"/>
        </w:rPr>
        <w:t>ο κείμενο, όμως, του νόμου και η ίδια η διατύπωση της έκθεση</w:t>
      </w:r>
      <w:r>
        <w:rPr>
          <w:rFonts w:eastAsia="Times New Roman"/>
          <w:szCs w:val="24"/>
        </w:rPr>
        <w:t>ς της Επιστημονικής Επιτροπής της Βουλής σαφέστατα λένε ότι πρόκειται για ανεξάρτητη αρχή, για την οποία ισχύουν τα σχετικά άρθρα του Κανονισμού της Βουλής.</w:t>
      </w:r>
    </w:p>
    <w:p w14:paraId="163C45AB" w14:textId="77777777" w:rsidR="004A774E" w:rsidRDefault="006F765D">
      <w:pPr>
        <w:spacing w:line="600" w:lineRule="auto"/>
        <w:ind w:firstLine="720"/>
        <w:jc w:val="both"/>
        <w:rPr>
          <w:rFonts w:eastAsia="Times New Roman"/>
          <w:szCs w:val="24"/>
        </w:rPr>
      </w:pPr>
      <w:r>
        <w:rPr>
          <w:rFonts w:eastAsia="Times New Roman"/>
          <w:szCs w:val="24"/>
        </w:rPr>
        <w:t>Εν πάση περιπτώσει, όμως, αυτό που μου έκανε εντύπωση πρέπει να πω και φρόντισε και τώρα να το υπεν</w:t>
      </w:r>
      <w:r>
        <w:rPr>
          <w:rFonts w:eastAsia="Times New Roman"/>
          <w:szCs w:val="24"/>
        </w:rPr>
        <w:t>θυμίσει ο Υπουργός με την κατάθεση περί του Έλληνα διοικητή, κυρίες και κύριοι συνάδελφοι, είναι το εξής:</w:t>
      </w:r>
    </w:p>
    <w:p w14:paraId="163C45AC" w14:textId="77777777" w:rsidR="004A774E" w:rsidRDefault="006F765D">
      <w:pPr>
        <w:spacing w:line="600" w:lineRule="auto"/>
        <w:ind w:firstLine="720"/>
        <w:jc w:val="both"/>
        <w:rPr>
          <w:rFonts w:eastAsia="Times New Roman"/>
          <w:szCs w:val="24"/>
        </w:rPr>
      </w:pPr>
      <w:r>
        <w:rPr>
          <w:rFonts w:eastAsia="Times New Roman"/>
          <w:szCs w:val="24"/>
        </w:rPr>
        <w:t>Ο Αντιπρόεδρος της Νέας Δημοκρατίας, ο κ. Χατζηδάκης</w:t>
      </w:r>
      <w:r>
        <w:rPr>
          <w:rFonts w:eastAsia="Times New Roman"/>
          <w:szCs w:val="24"/>
        </w:rPr>
        <w:t>,</w:t>
      </w:r>
      <w:r>
        <w:rPr>
          <w:rFonts w:eastAsia="Times New Roman"/>
          <w:szCs w:val="24"/>
        </w:rPr>
        <w:t xml:space="preserve"> έκανε κριτική στην Κυβέρνηση</w:t>
      </w:r>
      <w:r>
        <w:rPr>
          <w:rFonts w:eastAsia="Times New Roman"/>
          <w:szCs w:val="24"/>
        </w:rPr>
        <w:t>,</w:t>
      </w:r>
      <w:r>
        <w:rPr>
          <w:rFonts w:eastAsia="Times New Roman"/>
          <w:szCs w:val="24"/>
        </w:rPr>
        <w:t xml:space="preserve"> για τον τρόπο με τον οποίο διοικείται η </w:t>
      </w:r>
      <w:r>
        <w:rPr>
          <w:rFonts w:eastAsia="Times New Roman"/>
          <w:szCs w:val="24"/>
        </w:rPr>
        <w:t>α</w:t>
      </w:r>
      <w:r>
        <w:rPr>
          <w:rFonts w:eastAsia="Times New Roman"/>
          <w:szCs w:val="24"/>
        </w:rPr>
        <w:t>ρχή αυτή και η Υπηρεσία Π</w:t>
      </w:r>
      <w:r>
        <w:rPr>
          <w:rFonts w:eastAsia="Times New Roman"/>
          <w:szCs w:val="24"/>
        </w:rPr>
        <w:t>ολιτικής Αεροπορίας. Ο Υπουργός αντέλεξε στον κ. Χατζηδάκη, αμυνόμενος υπέρ της ελληνικότητας της διοίκησης. Πάρα πολύ ωραία.</w:t>
      </w:r>
    </w:p>
    <w:p w14:paraId="163C45AD" w14:textId="77777777" w:rsidR="004A774E" w:rsidRDefault="006F765D">
      <w:pPr>
        <w:spacing w:line="600" w:lineRule="auto"/>
        <w:ind w:firstLine="720"/>
        <w:jc w:val="both"/>
        <w:rPr>
          <w:rFonts w:eastAsia="Times New Roman"/>
          <w:szCs w:val="24"/>
        </w:rPr>
      </w:pPr>
      <w:r>
        <w:rPr>
          <w:rFonts w:eastAsia="Times New Roman"/>
          <w:szCs w:val="24"/>
        </w:rPr>
        <w:t xml:space="preserve">Θέλετε λίγο να κάνετε μια αναλογία της διοίκησης </w:t>
      </w:r>
      <w:r>
        <w:rPr>
          <w:rFonts w:eastAsia="Times New Roman"/>
          <w:szCs w:val="24"/>
        </w:rPr>
        <w:t>αυτής,</w:t>
      </w:r>
      <w:r>
        <w:rPr>
          <w:rFonts w:eastAsia="Times New Roman"/>
          <w:szCs w:val="24"/>
        </w:rPr>
        <w:t xml:space="preserve"> σε σχέση με τη διοίκηση που εσείς ψηφίσατε για το υπερταμείο; Εάν είναι απ</w:t>
      </w:r>
      <w:r>
        <w:rPr>
          <w:rFonts w:eastAsia="Times New Roman"/>
          <w:szCs w:val="24"/>
        </w:rPr>
        <w:t xml:space="preserve">αραίτητη η ελληνικότητα της διοίκησης εδώ με τον τρόπο που την υπερασπίστηκε ο Υπουργός πριν, δεν είναι απαραίτητη η ελληνικότητα της διοίκησης του υπερταμείου ολόκληρου, που έχει το σύνολο της περιουσίας του ελληνικού </w:t>
      </w:r>
      <w:r>
        <w:rPr>
          <w:rFonts w:eastAsia="Times New Roman"/>
          <w:szCs w:val="24"/>
        </w:rPr>
        <w:t>δ</w:t>
      </w:r>
      <w:r>
        <w:rPr>
          <w:rFonts w:eastAsia="Times New Roman"/>
          <w:szCs w:val="24"/>
        </w:rPr>
        <w:t>ημοσίου; Πώς είναι συμβατό να μαχόμα</w:t>
      </w:r>
      <w:r>
        <w:rPr>
          <w:rFonts w:eastAsia="Times New Roman"/>
          <w:szCs w:val="24"/>
        </w:rPr>
        <w:t xml:space="preserve">στε για το έλασσον και να εγκαταλείπουμε το μείζον; </w:t>
      </w:r>
      <w:r>
        <w:rPr>
          <w:rFonts w:eastAsia="Times New Roman"/>
          <w:szCs w:val="24"/>
        </w:rPr>
        <w:t>Μ</w:t>
      </w:r>
      <w:r>
        <w:rPr>
          <w:rFonts w:eastAsia="Times New Roman"/>
          <w:szCs w:val="24"/>
        </w:rPr>
        <w:t>άλιστα τρέχοντας</w:t>
      </w:r>
      <w:r>
        <w:rPr>
          <w:rFonts w:eastAsia="Times New Roman"/>
          <w:szCs w:val="24"/>
        </w:rPr>
        <w:t>,</w:t>
      </w:r>
      <w:r>
        <w:rPr>
          <w:rFonts w:eastAsia="Times New Roman"/>
          <w:szCs w:val="24"/>
        </w:rPr>
        <w:t xml:space="preserve"> να το εγκαταλείπουμε το μείζον;</w:t>
      </w:r>
    </w:p>
    <w:p w14:paraId="163C45AE" w14:textId="77777777" w:rsidR="004A774E" w:rsidRDefault="006F765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Εν πάση περιπτώσει, κ</w:t>
      </w:r>
      <w:r>
        <w:rPr>
          <w:rFonts w:eastAsia="Times New Roman" w:cs="Times New Roman"/>
        </w:rPr>
        <w:t xml:space="preserve">υρίες και κύριοι συνάδελφοι, εσείς θα τα βρείτε αυτά. Τα έχετε μπερδέψει λίγο από εδώ, από εκεί, με το ένα και με το άλλο. </w:t>
      </w:r>
      <w:r>
        <w:rPr>
          <w:rFonts w:eastAsia="Times New Roman" w:cs="Times New Roman"/>
          <w:szCs w:val="24"/>
        </w:rPr>
        <w:t xml:space="preserve">Σας λέω </w:t>
      </w:r>
      <w:r>
        <w:rPr>
          <w:rFonts w:eastAsia="Times New Roman" w:cs="Times New Roman"/>
          <w:szCs w:val="24"/>
        </w:rPr>
        <w:t>απλώς ότι αυτές οι δύο αιτιολογίες, εδώ «Ελληναράδες», που κρατάμε στα χέρια μας την ελληνικότητα των αέρων, εκεί όμως ό,τι έχουμε και δεν έχουμε, το δίνουμε και το διοικούν άλλοι, αυτά τα δύο δεν πάνε μαζί.</w:t>
      </w:r>
    </w:p>
    <w:p w14:paraId="163C45AF" w14:textId="77777777" w:rsidR="004A774E" w:rsidRDefault="006F765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Πάμε τώρα στις δομές που εδώ νομοθετείτε. Μου φα</w:t>
      </w:r>
      <w:r>
        <w:rPr>
          <w:rFonts w:eastAsia="Times New Roman" w:cs="Times New Roman"/>
          <w:szCs w:val="24"/>
        </w:rPr>
        <w:t xml:space="preserve">ίνονται λίγο πολυτελείς πρέπει να σας πω. Στη μεν μπορεί να έχω κάνει μικρό λάθος στο μέτρημα –με διορθώνετε πάλι-, αλλά στην Αρχή Πολιτικής Αεροπορίας φαίνεται να έχουμε πέντε αυτοτελή γραφεία, τρεις νομικές υπηρεσίες, </w:t>
      </w:r>
      <w:r>
        <w:rPr>
          <w:rFonts w:eastAsia="Times New Roman" w:cs="Times New Roman"/>
          <w:szCs w:val="24"/>
        </w:rPr>
        <w:t>έντε</w:t>
      </w:r>
      <w:r>
        <w:rPr>
          <w:rFonts w:eastAsia="Times New Roman" w:cs="Times New Roman"/>
          <w:szCs w:val="24"/>
        </w:rPr>
        <w:t>κα διευθύνσεις και δύο εποπτικές</w:t>
      </w:r>
      <w:r>
        <w:rPr>
          <w:rFonts w:eastAsia="Times New Roman" w:cs="Times New Roman"/>
          <w:szCs w:val="24"/>
        </w:rPr>
        <w:t xml:space="preserve"> αρχές. Αν προσθέσουμε δε και την Υπηρεσία Πολιτικής Αεροπορίας</w:t>
      </w:r>
      <w:r>
        <w:rPr>
          <w:rFonts w:eastAsia="Times New Roman" w:cs="Times New Roman"/>
          <w:szCs w:val="24"/>
        </w:rPr>
        <w:t>,</w:t>
      </w:r>
      <w:r>
        <w:rPr>
          <w:rFonts w:eastAsia="Times New Roman" w:cs="Times New Roman"/>
          <w:szCs w:val="24"/>
        </w:rPr>
        <w:t xml:space="preserve"> έχουμε τρεις γενικές διευθύνσεις και άλλες είκοσι διευθύνσεις. </w:t>
      </w:r>
    </w:p>
    <w:p w14:paraId="163C45B0" w14:textId="77777777" w:rsidR="004A774E" w:rsidRDefault="006F765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 λογαριασμός εδώ μας βγάζει περίπου σαράντα με σαράντα πέντε διευθύνσεις. Αυτό το ακούτε ως ένα λειτουργικό οικονομικό σύγχρον</w:t>
      </w:r>
      <w:r>
        <w:rPr>
          <w:rFonts w:eastAsia="Times New Roman" w:cs="Times New Roman"/>
          <w:szCs w:val="24"/>
        </w:rPr>
        <w:t xml:space="preserve">ο μοντέλο εξυγίανσης, το οποίο θα έχει και ένα χαμηλό κόστος λειτουργίας; </w:t>
      </w:r>
    </w:p>
    <w:p w14:paraId="163C45B1" w14:textId="77777777" w:rsidR="004A774E" w:rsidRDefault="006F765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Έχει κάποια λογική έτσι όπως είναι δομημένο ή είναι ένας τεράστιος γραφειοκρατικός μηχανισμός, στα πρότυπα που η Αριστερά αρέσκεται να δημιουργεί και στο οποίο ευελπιστεί να το γεμί</w:t>
      </w:r>
      <w:r>
        <w:rPr>
          <w:rFonts w:eastAsia="Times New Roman" w:cs="Times New Roman"/>
          <w:szCs w:val="24"/>
        </w:rPr>
        <w:t xml:space="preserve">σει με μια σειρά από ρουσφετολογικούς διορισμούς; Θα έρθουμε σε αυτό αμέσως μετά. </w:t>
      </w:r>
    </w:p>
    <w:p w14:paraId="163C45B2" w14:textId="77777777" w:rsidR="004A774E" w:rsidRDefault="006F765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Παρεμπιπτόντως, θα μου επιτρέψετε να σας πω ότι έχετε και ένα νομοτεχνικό λάθος -το νομοθέτημα βρίθει νομοτεχνικών και ουσιαστικών νομικών λαθών- στο άρθρο 3 παράγραφος 3, π</w:t>
      </w:r>
      <w:r>
        <w:rPr>
          <w:rFonts w:eastAsia="Times New Roman" w:cs="Times New Roman"/>
          <w:szCs w:val="24"/>
        </w:rPr>
        <w:t xml:space="preserve">ου αναφέρεται στο εκτελεστικό συμβούλιο. Όταν δίνετε αρμοδιότητα υιοθέτησης νομοθετικών ρυθμίσεων, αυτό είναι προφανώς λάθος. Σας τα λέει και η Επιστημονική Επιτροπή της Βουλής. Η υιοθέτηση νομοθετικών ρυθμίσεων προφανώς δεν είναι αρμοδιότητα εκτελεστικού </w:t>
      </w:r>
      <w:r>
        <w:rPr>
          <w:rFonts w:eastAsia="Times New Roman" w:cs="Times New Roman"/>
          <w:szCs w:val="24"/>
        </w:rPr>
        <w:t xml:space="preserve">συμβουλίου ή οποιουδήποτε συμβουλίου. Συνιστά νομοθετική λειτουργία. </w:t>
      </w:r>
    </w:p>
    <w:p w14:paraId="163C45B3" w14:textId="77777777" w:rsidR="004A774E" w:rsidRDefault="006F765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Ερχόμαστε λίγο στα οικονομικά. Επ’ αυτών τοποθετήθηκε προηγουμένως και ο αγαπητός συνάδελφος, ο κ. Βορίδης. Τι γίνεται εδώ; Όλοι λειτουργούμε υπό το Σύνταγμα της Ελληνικής Δημοκρατίας. Β</w:t>
      </w:r>
      <w:r>
        <w:rPr>
          <w:rFonts w:eastAsia="Times New Roman" w:cs="Times New Roman"/>
          <w:szCs w:val="24"/>
        </w:rPr>
        <w:t>έβαια η κυβερνητική πλειοψηφία προχθές έφερε διάταξη, πρωτοφανή στην κοινοβουλευτική ιστορία αυτής της χώρας, νομίζω, από το 1828, 1829 μέχρι σήμερα, σύμφωνα με την οποία ο νόμος που είχε είναι συνταγματικός. Αυτό δεν το έχουμε ξαναδεί ποτέ.</w:t>
      </w:r>
    </w:p>
    <w:p w14:paraId="163C45B4" w14:textId="77777777" w:rsidR="004A774E" w:rsidRDefault="006F765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Εν πάση περιπτ</w:t>
      </w:r>
      <w:r>
        <w:rPr>
          <w:rFonts w:eastAsia="Times New Roman" w:cs="Times New Roman"/>
          <w:szCs w:val="24"/>
        </w:rPr>
        <w:t>ώσει επειδή εδώ λέμε ότι όλοι λειτουργούμε υπό το Σύνταγμα, το Σύνταγμα της Ελληνικής Δημοκρατίας έχει για τη νομοθετική διαδικασία το άρθρο 75 παράγραφος 1 και παράγραφος 3, το οποίο επιβάλλει να υπάρχει έκθεση του Γενικού Λογιστηρίου του Κράτους, όπως επ</w:t>
      </w:r>
      <w:r>
        <w:rPr>
          <w:rFonts w:eastAsia="Times New Roman" w:cs="Times New Roman"/>
          <w:szCs w:val="24"/>
        </w:rPr>
        <w:t>ίσης επιβάλλει και τη σχετική ειδική έκθεση.</w:t>
      </w:r>
    </w:p>
    <w:p w14:paraId="163C45B5" w14:textId="77777777" w:rsidR="004A774E" w:rsidRDefault="006F765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Όπως, λοιπόν, τυπικά το Σύνταγμα προβλέπει, σε αυτό το νομοθέτημα υπάρχουν πίσω αυτές οι δύο εκθέσεις. Διαβάζουμε αυτές τις εκθέσεις, για να δούμε αν πληρούται αυτό το οποίο ζητάει ο συνταγματικός νομοθέτης; Τι </w:t>
      </w:r>
      <w:r>
        <w:rPr>
          <w:rFonts w:eastAsia="Times New Roman" w:cs="Times New Roman"/>
          <w:szCs w:val="24"/>
        </w:rPr>
        <w:t>θέλει ο συνταγματικός νομοθέτης εδώ; Θέλει την ώρα που ψηφίζετε</w:t>
      </w:r>
      <w:r>
        <w:rPr>
          <w:rFonts w:eastAsia="Times New Roman" w:cs="Times New Roman"/>
          <w:szCs w:val="24"/>
        </w:rPr>
        <w:t>,</w:t>
      </w:r>
      <w:r>
        <w:rPr>
          <w:rFonts w:eastAsia="Times New Roman" w:cs="Times New Roman"/>
          <w:szCs w:val="24"/>
        </w:rPr>
        <w:t xml:space="preserve"> να ξέρετε πόσο κοστίζει αυτό στον ελληνικό λαό. Αυτό θέλει ο συνταγματικός νομοθέτης.</w:t>
      </w:r>
    </w:p>
    <w:p w14:paraId="163C45B6" w14:textId="77777777" w:rsidR="004A774E" w:rsidRDefault="006F765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διαβάζω, λοιπόν, τι λέει η έκθεση του Γενικού Λογιστηρίου του Κράτους. «Το οικονομικό αποτέλεσμα που </w:t>
      </w:r>
      <w:r>
        <w:rPr>
          <w:rFonts w:eastAsia="Times New Roman" w:cs="Times New Roman"/>
          <w:szCs w:val="24"/>
        </w:rPr>
        <w:t>προκύπτει από την εν γένει αναδιοργάνωση των οργανικών μονάδων της ΥΠΑ, δεν είναι δυνατόν να προσδιοριστεί». Γιατί, κύριοι συνάδελφοι, δεν είναι δυνατόν να προσδιοριστεί; Λέει</w:t>
      </w:r>
      <w:r>
        <w:rPr>
          <w:rFonts w:eastAsia="Times New Roman" w:cs="Times New Roman"/>
          <w:szCs w:val="24"/>
        </w:rPr>
        <w:t>:</w:t>
      </w:r>
      <w:r>
        <w:rPr>
          <w:rFonts w:eastAsia="Times New Roman" w:cs="Times New Roman"/>
          <w:szCs w:val="24"/>
        </w:rPr>
        <w:t xml:space="preserve"> «Διότι δεν εστάλησαν τα στοιχεία από το επισπεύδον Υπουργείο». Στην πίσω σελίδα</w:t>
      </w:r>
      <w:r>
        <w:rPr>
          <w:rFonts w:eastAsia="Times New Roman" w:cs="Times New Roman"/>
          <w:szCs w:val="24"/>
        </w:rPr>
        <w:t xml:space="preserve"> λέει: «Η ανωτέρω δαπάνη για την οποία δεν εστάλησαν στοιχεία από το επισπεύδον Υπουργείο». Παρακάτω «το οικονομικό αποτέλεσμα το οποίο προκύπτει</w:t>
      </w:r>
      <w:r>
        <w:rPr>
          <w:rFonts w:eastAsia="Times New Roman" w:cs="Times New Roman"/>
          <w:szCs w:val="24"/>
        </w:rPr>
        <w:t>,</w:t>
      </w:r>
      <w:r>
        <w:rPr>
          <w:rFonts w:eastAsia="Times New Roman" w:cs="Times New Roman"/>
          <w:szCs w:val="24"/>
        </w:rPr>
        <w:t xml:space="preserve"> δεν είναι δυνατόν να προσδιοριστεί, διότι δεν εστάλησαν στοιχεία από το αρμόδιο Υπουργείο». Ακόμη παρακάτω: «</w:t>
      </w:r>
      <w:r>
        <w:rPr>
          <w:rFonts w:eastAsia="Times New Roman" w:cs="Times New Roman"/>
          <w:szCs w:val="24"/>
        </w:rPr>
        <w:t xml:space="preserve">Η ανωτέρω δαπάνη, για την οποία δεν εστάλησαν στοιχεία από το επισπεύδον Υπουργείο, εξαρτάται από πραγματικά γεγονότα» κ.λπ.. </w:t>
      </w:r>
    </w:p>
    <w:p w14:paraId="163C45B7" w14:textId="77777777" w:rsidR="004A774E" w:rsidRDefault="006F765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Κοινώς δεν έχουμε ιδέα πόσο κοστίζει αυτό το πακέτο. Ψηφίζοντας ένα πακέτο που δεν ξέρουμε πόσο κοστίζει, ρητά παραβιάζουμε τη δι</w:t>
      </w:r>
      <w:r>
        <w:rPr>
          <w:rFonts w:eastAsia="Times New Roman" w:cs="Times New Roman"/>
          <w:szCs w:val="24"/>
        </w:rPr>
        <w:t xml:space="preserve">άταξη του Συντάγματος. Την παραβιάζει ρητά ο Υπουργός που το εισηγείται, όπως ρητά την παραβιάζει και η κοινοβουλευτική </w:t>
      </w:r>
      <w:r>
        <w:rPr>
          <w:rFonts w:eastAsia="Times New Roman" w:cs="Times New Roman"/>
          <w:szCs w:val="24"/>
        </w:rPr>
        <w:t>Π</w:t>
      </w:r>
      <w:r>
        <w:rPr>
          <w:rFonts w:eastAsia="Times New Roman" w:cs="Times New Roman"/>
          <w:szCs w:val="24"/>
        </w:rPr>
        <w:t xml:space="preserve">λειοψηφία, η οποία δεν απαιτεί το αυτονόητο για να ψηφίσει, κυρίες και κύριοι συνάδελφοι. </w:t>
      </w:r>
    </w:p>
    <w:p w14:paraId="163C45B8" w14:textId="77777777" w:rsidR="004A774E" w:rsidRDefault="006F765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Αυτά δεν είναι σοβαρά πράγματα. Δεν είναι σο</w:t>
      </w:r>
      <w:r>
        <w:rPr>
          <w:rFonts w:eastAsia="Times New Roman" w:cs="Times New Roman"/>
          <w:szCs w:val="24"/>
        </w:rPr>
        <w:t>βαρά πράγματα οποτεδήποτε. Δεν είναι δε καθόλου σοβαρά</w:t>
      </w:r>
      <w:r>
        <w:rPr>
          <w:rFonts w:eastAsia="Times New Roman" w:cs="Times New Roman"/>
          <w:szCs w:val="24"/>
        </w:rPr>
        <w:t>,</w:t>
      </w:r>
      <w:r>
        <w:rPr>
          <w:rFonts w:eastAsia="Times New Roman" w:cs="Times New Roman"/>
          <w:szCs w:val="24"/>
        </w:rPr>
        <w:t xml:space="preserve"> σε μια χώρα που στενάζει από την οικονομική ανέχεια. </w:t>
      </w:r>
      <w:r>
        <w:rPr>
          <w:rFonts w:eastAsia="Times New Roman" w:cs="Times New Roman"/>
          <w:szCs w:val="24"/>
        </w:rPr>
        <w:t>Ό</w:t>
      </w:r>
      <w:r>
        <w:rPr>
          <w:rFonts w:eastAsia="Times New Roman" w:cs="Times New Roman"/>
          <w:szCs w:val="24"/>
        </w:rPr>
        <w:t>μως νομοθετείτε</w:t>
      </w:r>
      <w:r>
        <w:rPr>
          <w:rFonts w:eastAsia="Times New Roman" w:cs="Times New Roman"/>
          <w:szCs w:val="24"/>
        </w:rPr>
        <w:t>,</w:t>
      </w:r>
      <w:r>
        <w:rPr>
          <w:rFonts w:eastAsia="Times New Roman" w:cs="Times New Roman"/>
          <w:szCs w:val="24"/>
        </w:rPr>
        <w:t xml:space="preserve"> χωρίς να λαμβάνετε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το κόστος για τον Έλληνα πολίτη, στον οποίο επισωρεύετε φόρους, φόρους και πάλι φόρους. </w:t>
      </w:r>
      <w:r>
        <w:rPr>
          <w:rFonts w:eastAsia="Times New Roman" w:cs="Times New Roman"/>
          <w:szCs w:val="24"/>
        </w:rPr>
        <w:t>Μ</w:t>
      </w:r>
      <w:r>
        <w:rPr>
          <w:rFonts w:eastAsia="Times New Roman" w:cs="Times New Roman"/>
          <w:szCs w:val="24"/>
        </w:rPr>
        <w:t>ετά θα μας λ</w:t>
      </w:r>
      <w:r>
        <w:rPr>
          <w:rFonts w:eastAsia="Times New Roman" w:cs="Times New Roman"/>
          <w:szCs w:val="24"/>
        </w:rPr>
        <w:t>έτε από πού θα γίνουν οι εξοικονομήσεις και γιατί δεν μπορούσαν να γίνουν οι εξοικονομήσεις.</w:t>
      </w:r>
    </w:p>
    <w:p w14:paraId="163C45B9" w14:textId="77777777" w:rsidR="004A774E" w:rsidRDefault="006F765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Όμως αυτό δεν είναι καν το χειρότερο για το υπό κρίση νομοθέτημα. Κυρίες και κύριοι συνάδελφοι, πώς θα στελεχωθεί αυτή η πολυτελής διπλή δομή, δηλαδή η Υπηρεσία Πο</w:t>
      </w:r>
      <w:r>
        <w:rPr>
          <w:rFonts w:eastAsia="Times New Roman" w:cs="Times New Roman"/>
          <w:szCs w:val="24"/>
        </w:rPr>
        <w:t xml:space="preserve">λιτικής </w:t>
      </w:r>
      <w:r>
        <w:rPr>
          <w:rFonts w:eastAsia="Times New Roman" w:cs="Times New Roman"/>
          <w:szCs w:val="24"/>
        </w:rPr>
        <w:t>Αεροπορί</w:t>
      </w:r>
      <w:r>
        <w:rPr>
          <w:rFonts w:eastAsia="Times New Roman" w:cs="Times New Roman"/>
          <w:szCs w:val="24"/>
        </w:rPr>
        <w:t xml:space="preserve">ας και η Αρχή Πολιτικής Αεροπορίας; </w:t>
      </w:r>
    </w:p>
    <w:p w14:paraId="163C45B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Οποιοσδήποτε Έλληνας πολίτης θα απαντούσε με τη γνωστή μία απαιτούμενη λέξη αξιοκρατικά. Μπορεί κανείς να ζητήσει τίποτα λιγότερο από αξιοκρατία; Φανταζόμουν δε, πριν ανοίξω το νομοθέτημα αυτό, ότι αυτή </w:t>
      </w:r>
      <w:r>
        <w:rPr>
          <w:rFonts w:eastAsia="Times New Roman" w:cs="Times New Roman"/>
          <w:szCs w:val="24"/>
        </w:rPr>
        <w:t>θα είναι και η επιλογή της πολιτικής ηγεσίας του Υπουργείου και της Κυβέρνησης αυτής, η οποία διεκδικεί ηθικά πλεονεκτήματα κ.λπ.</w:t>
      </w:r>
      <w:r>
        <w:rPr>
          <w:rFonts w:eastAsia="Times New Roman" w:cs="Times New Roman"/>
          <w:szCs w:val="24"/>
        </w:rPr>
        <w:t>.</w:t>
      </w:r>
    </w:p>
    <w:p w14:paraId="163C45B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Φαντάζομαι, κυρίες και κύριοι συνάδελφοι, ότι το διαβάσατε ή εν πάση περιπτώσει το είδατε. Είδατε πώς στελεχ</w:t>
      </w:r>
      <w:r>
        <w:rPr>
          <w:rFonts w:eastAsia="Times New Roman" w:cs="Times New Roman"/>
          <w:szCs w:val="24"/>
        </w:rPr>
        <w:t>ώνονται</w:t>
      </w:r>
      <w:r>
        <w:rPr>
          <w:rFonts w:eastAsia="Times New Roman" w:cs="Times New Roman"/>
          <w:szCs w:val="24"/>
        </w:rPr>
        <w:t xml:space="preserve"> ή πώς θα στελεχωθούν αυτές οι υπηρεσίες; Με ποιες διατάξεις είδατε; Να σας πω εγώ; Κατά παρέκκλιση πάσης  διάταξης. Κατά παρέκκλιση κάθε διάταξης! Έτσι θα στελεχωθούν. Πώς; Ποια προσόντα απαιτούνται; Όποια προσόντα θέλει ο Υπουργός. Με ποιο διάταγμα; Χωρί</w:t>
      </w:r>
      <w:r>
        <w:rPr>
          <w:rFonts w:eastAsia="Times New Roman" w:cs="Times New Roman"/>
          <w:szCs w:val="24"/>
        </w:rPr>
        <w:t>ς λήψη υπ’ όψιν οιουδήποτε διατάγματος, κατά την επιθυμία του παρακαθήμενου εδώ Υπουργού και των υπολοίπων αρμοδίων Υπουργών της Κυβέρνησης. Έτσι θα στελεχωθεί αυτή η συγκεκριμένη πολυτελέστατη δομή των δύο υπηρεσιών. Θα μου πείτε</w:t>
      </w:r>
      <w:r>
        <w:rPr>
          <w:rFonts w:eastAsia="Times New Roman" w:cs="Times New Roman"/>
          <w:szCs w:val="24"/>
        </w:rPr>
        <w:t>,</w:t>
      </w:r>
      <w:r>
        <w:rPr>
          <w:rFonts w:eastAsia="Times New Roman" w:cs="Times New Roman"/>
          <w:szCs w:val="24"/>
        </w:rPr>
        <w:t xml:space="preserve"> βεβαίως, μέσα στο πλαίσι</w:t>
      </w:r>
      <w:r>
        <w:rPr>
          <w:rFonts w:eastAsia="Times New Roman" w:cs="Times New Roman"/>
          <w:szCs w:val="24"/>
        </w:rPr>
        <w:t xml:space="preserve">ο του υπάρχοντος οργανογράμματος, τουλάχιστον; Ούτε και αυτό. Προβλέπει και προσωποπαγείς θέσεις. </w:t>
      </w:r>
    </w:p>
    <w:p w14:paraId="163C45BC"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Έρχεστε εδώ, κυρίες και κύριοι συνάδελφοι, να ψηφίσετε ένα άθλιο κατασκεύασμα, ένα άθλιο νομοθέτημα, το οποίο δεν προβλέπει τη δαπάνη, δεν προβλέπει τη δομή,</w:t>
      </w:r>
      <w:r>
        <w:rPr>
          <w:rFonts w:eastAsia="Times New Roman" w:cs="Times New Roman"/>
          <w:szCs w:val="24"/>
        </w:rPr>
        <w:t xml:space="preserve"> δεν προβλέπει την πλήρωση και επιφυλάσσει στους αρμοδίους Υπουργούς, πέραν όλου του νομοθετικού πλαισίου της Ελληνικής Δημοκρατίας, να πληρώσουν τις θέσεις με όποιον γουστάρουν, όπως γουστάρουν, όταν γουστάρουν!</w:t>
      </w:r>
    </w:p>
    <w:p w14:paraId="163C45B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Αυτά τα πράγματα έχετε να πείτε στην ελληνι</w:t>
      </w:r>
      <w:r>
        <w:rPr>
          <w:rFonts w:eastAsia="Times New Roman" w:cs="Times New Roman"/>
          <w:szCs w:val="24"/>
        </w:rPr>
        <w:t>κή κοινωνία εν ώρα κρίσης; Έχετε ξαναδεί πολλά τέτοια νομοθετήματα; Πρόκειται περί φαυλότητας. Πρόκειται περί νομοτεχνικής ανεπάρκειας πρόδηλης. Πρόκειται περί οικονομικής αδιαφάνειας πανηγυρικής και πρόκειται περί ρουσφετολογικής φαυλότητας ομολογούμενης.</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ρέπει να ντρέπεται η Κυβέρνηση</w:t>
      </w:r>
      <w:r>
        <w:rPr>
          <w:rFonts w:eastAsia="Times New Roman" w:cs="Times New Roman"/>
          <w:szCs w:val="24"/>
        </w:rPr>
        <w:t>,</w:t>
      </w:r>
      <w:r>
        <w:rPr>
          <w:rFonts w:eastAsia="Times New Roman" w:cs="Times New Roman"/>
          <w:szCs w:val="24"/>
        </w:rPr>
        <w:t xml:space="preserve"> που εισάγει τέτοια νομοθετήματα σε αυτή την συγκυρία. Αυτή είναι η αλήθεια και τίποτα άλλο δεν υπάρχει. Δεν υπάρχει τίποτε άλλο! </w:t>
      </w:r>
    </w:p>
    <w:p w14:paraId="163C45BE"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Κινείται αυτό το νομοθέτημα από την αντισυνταγματική εξουσιοδότηση. Κοιτάξτε το άρθρο 66. Η </w:t>
      </w:r>
      <w:r>
        <w:rPr>
          <w:rFonts w:eastAsia="Times New Roman" w:cs="Times New Roman"/>
          <w:szCs w:val="24"/>
        </w:rPr>
        <w:t xml:space="preserve">εξουσιοδότηση για να εκδοθεί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κύριε Υπουργέ, πρέπει να είναι συγκεκριμένη. Εδώ είναι απολύτως αφηρημένη. Εξουσιοδοτείτε να εκδοθεί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για οτιδήποτε. Σας το λέει πάλι η Επιστημονική Επιτροπή της Βουλής. Αλλά, θα μου πείτε,</w:t>
      </w:r>
      <w:r>
        <w:rPr>
          <w:rFonts w:eastAsia="Times New Roman" w:cs="Times New Roman"/>
          <w:szCs w:val="24"/>
        </w:rPr>
        <w:t xml:space="preserve"> εκεί θα κολλήσετε τώρα, σε αυτά τα μικροπράγματα; </w:t>
      </w:r>
    </w:p>
    <w:p w14:paraId="163C45B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Αλλά πέραν αυτού, αυτά είναι χωρίς κανέναν οικονομικό υπολογισμό, χωρίς κανένα περιορισμό στο προσωπικό, με μετατάξεις όπως εσείς θέλετε, όταν θέλετε. Ελπίζω να σας είμαι συμπαθής, μήπως με μετατάξετε και</w:t>
      </w:r>
      <w:r>
        <w:rPr>
          <w:rFonts w:eastAsia="Times New Roman" w:cs="Times New Roman"/>
          <w:szCs w:val="24"/>
        </w:rPr>
        <w:t xml:space="preserve"> εμένα και μερικούς εξ ημών και θα σας κοιτώ χαμογελαστά από εδώ και πέρα. </w:t>
      </w:r>
    </w:p>
    <w:p w14:paraId="163C45C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σοβαρά αυτά τα πράγματα που κάνετε; Τι είναι αυτά τα πράγματα, κυρίες και κύριοι συνάδελφοι της Κυβέρνησης; Αλλά θα μου πείτε «μια κακιά ώρα», «</w:t>
      </w:r>
      <w:r>
        <w:rPr>
          <w:rFonts w:eastAsia="Times New Roman" w:cs="Times New Roman"/>
          <w:szCs w:val="24"/>
        </w:rPr>
        <w:t xml:space="preserve">η κακιά η στιγμή», «ένα κακό νομοθέτημα». </w:t>
      </w:r>
    </w:p>
    <w:p w14:paraId="163C45C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Μου κάνετε τη χάρη να κοιτάξετε έξω από την Αίθουσα; Έχετε ξαναδεί ποτέ το Συμβούλιο της Επικρατείας</w:t>
      </w:r>
      <w:r>
        <w:rPr>
          <w:rFonts w:eastAsia="Times New Roman" w:cs="Times New Roman"/>
          <w:szCs w:val="24"/>
        </w:rPr>
        <w:t>,</w:t>
      </w:r>
      <w:r>
        <w:rPr>
          <w:rFonts w:eastAsia="Times New Roman" w:cs="Times New Roman"/>
          <w:szCs w:val="24"/>
        </w:rPr>
        <w:t xml:space="preserve"> να μην ολοκληρώνει διαδικασία διάσκεψης </w:t>
      </w:r>
      <w:r>
        <w:rPr>
          <w:rFonts w:eastAsia="Times New Roman" w:cs="Times New Roman"/>
          <w:szCs w:val="24"/>
        </w:rPr>
        <w:t>,</w:t>
      </w:r>
      <w:r>
        <w:rPr>
          <w:rFonts w:eastAsia="Times New Roman" w:cs="Times New Roman"/>
          <w:szCs w:val="24"/>
        </w:rPr>
        <w:t xml:space="preserve">με το αιτιολογικό που σταμάτησε τη διαδικασία σε αυτή τη συγκυρία; Το </w:t>
      </w:r>
      <w:r>
        <w:rPr>
          <w:rFonts w:eastAsia="Times New Roman" w:cs="Times New Roman"/>
          <w:szCs w:val="24"/>
        </w:rPr>
        <w:t xml:space="preserve">έχετε δει ποτέ να γίνεται αυτό; Μου κάνετε τη χάρη να ελέγξετε τι σημαίνει η λέξη αρνησιδικία; Μπορείτε και να μου πείτε τι σημαίνει αρνησιδικία στην Ελλάδα του σήμερα, όταν η </w:t>
      </w:r>
      <w:r>
        <w:rPr>
          <w:rFonts w:eastAsia="Times New Roman" w:cs="Times New Roman"/>
          <w:szCs w:val="24"/>
        </w:rPr>
        <w:t>δ</w:t>
      </w:r>
      <w:r>
        <w:rPr>
          <w:rFonts w:eastAsia="Times New Roman" w:cs="Times New Roman"/>
          <w:szCs w:val="24"/>
        </w:rPr>
        <w:t>ικαιοσύνη αυτοακυρώνεται</w:t>
      </w:r>
      <w:r>
        <w:rPr>
          <w:rFonts w:eastAsia="Times New Roman" w:cs="Times New Roman"/>
          <w:szCs w:val="24"/>
        </w:rPr>
        <w:t>,</w:t>
      </w:r>
      <w:r>
        <w:rPr>
          <w:rFonts w:eastAsia="Times New Roman" w:cs="Times New Roman"/>
          <w:szCs w:val="24"/>
        </w:rPr>
        <w:t xml:space="preserve"> δηλώνοντας ότι δεν μπορεί εξαιτίας της περιρρέουσας α</w:t>
      </w:r>
      <w:r>
        <w:rPr>
          <w:rFonts w:eastAsia="Times New Roman" w:cs="Times New Roman"/>
          <w:szCs w:val="24"/>
        </w:rPr>
        <w:t>τμόσφαιρας</w:t>
      </w:r>
      <w:r>
        <w:rPr>
          <w:rFonts w:eastAsia="Times New Roman" w:cs="Times New Roman"/>
          <w:szCs w:val="24"/>
        </w:rPr>
        <w:t>,</w:t>
      </w:r>
      <w:r>
        <w:rPr>
          <w:rFonts w:eastAsia="Times New Roman" w:cs="Times New Roman"/>
          <w:szCs w:val="24"/>
        </w:rPr>
        <w:t xml:space="preserve"> να καταλήξει σε απόφανση περί του δικαίου; </w:t>
      </w:r>
    </w:p>
    <w:p w14:paraId="163C45C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Πού βρισκόμαστε, κυρίες και κύριοι συνάδελφοι; Έχουμε γίνει κλαυσίγελος. Το καταλαβαίνετε; Έχουν σηκωθεί οι πάντες εναντίον της χώρας. Ο Πρόεδρος της Τουρκίας αμφισβητεί τη Συνθήκη της Λωζάνης. Μας έχ</w:t>
      </w:r>
      <w:r>
        <w:rPr>
          <w:rFonts w:eastAsia="Times New Roman" w:cs="Times New Roman"/>
          <w:szCs w:val="24"/>
        </w:rPr>
        <w:t>ουν πάρει όλοι...</w:t>
      </w:r>
    </w:p>
    <w:p w14:paraId="163C45C3" w14:textId="77777777" w:rsidR="004A774E" w:rsidRDefault="006F765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63C45C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ΕΥΑΓΓΕΛΙΑ (ΒΑΛΙΑ) ΒΑΓΙΩΝΑΚΗ: </w:t>
      </w:r>
      <w:r>
        <w:rPr>
          <w:rFonts w:eastAsia="Times New Roman" w:cs="Times New Roman"/>
          <w:szCs w:val="24"/>
        </w:rPr>
        <w:t xml:space="preserve">Τι λέτε τώρα; </w:t>
      </w:r>
    </w:p>
    <w:p w14:paraId="163C45C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Δεν το ξέρετε; Θέλετε να διαβάσετε λίγο; </w:t>
      </w:r>
    </w:p>
    <w:p w14:paraId="163C45C6" w14:textId="77777777" w:rsidR="004A774E" w:rsidRDefault="006F765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63C45C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ΕΥΑΓΓΕΛΙΑ (ΒΑΛΙΑ) ΒΑΓΙΩΝΑΚΗ: </w:t>
      </w:r>
      <w:r>
        <w:rPr>
          <w:rFonts w:eastAsia="Times New Roman" w:cs="Times New Roman"/>
          <w:szCs w:val="24"/>
        </w:rPr>
        <w:t>Παραφέρεστε.</w:t>
      </w:r>
    </w:p>
    <w:p w14:paraId="163C45C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Α δεν σας αρέσει. Μήπως ξέρε</w:t>
      </w:r>
      <w:r>
        <w:rPr>
          <w:rFonts w:eastAsia="Times New Roman" w:cs="Times New Roman"/>
          <w:szCs w:val="24"/>
        </w:rPr>
        <w:t>τε όμως…</w:t>
      </w:r>
    </w:p>
    <w:p w14:paraId="163C45C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Θα μου πείτε η Τουρκία είναι μια μεγάλη χώρα. Σηκωθήκαν και οι Αλβανοί και μας απειλούν με το «τσάμικο», το ξέρετε και αυτό; </w:t>
      </w:r>
    </w:p>
    <w:p w14:paraId="163C45C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ΕΥΑΓΓΕΛΙΑ (ΒΑΛΙΑ) ΒΑΓΙΩΝΑΚΗ: </w:t>
      </w:r>
      <w:r>
        <w:rPr>
          <w:rFonts w:eastAsia="Times New Roman" w:cs="Times New Roman"/>
          <w:szCs w:val="24"/>
        </w:rPr>
        <w:t>Καλά στα εθνικά θέματα…</w:t>
      </w:r>
    </w:p>
    <w:p w14:paraId="163C45CB" w14:textId="77777777" w:rsidR="004A774E" w:rsidRDefault="006F765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63C45C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Χαίρομαι που ξυπνήσατε. Ελπ</w:t>
      </w:r>
      <w:r>
        <w:rPr>
          <w:rFonts w:eastAsia="Times New Roman" w:cs="Times New Roman"/>
          <w:szCs w:val="24"/>
        </w:rPr>
        <w:t xml:space="preserve">ίζω να ξυπνήσατε και αρκετά και να μην ψηφίσετε αυτή την αθλιότητα που έχουμε σήμερα εδώ. </w:t>
      </w:r>
    </w:p>
    <w:p w14:paraId="163C45C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Η χώρα βρίσκεται σε πλήρη θεσμική κατάρρευση. Ευρισκόμενη η χώρα σε πλήρη θεσμική κατάρρευση εμφανίζει εδώ τέτοια νομοθετήματα. </w:t>
      </w:r>
    </w:p>
    <w:p w14:paraId="163C45CE"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μόνο πράγμα που μπορείτε να κάνετε, εάν θέλετε -σας το έχω πει πολλές φορές, βρισκόσαστε σε φάση απομάκρυνσης- να διασώσετε ο καθένας προσωπικά την αξιοπρέπειά του και συνολικά ως ομάδα, είναι να καταψηφίσετε αυτά τα φαιδρά</w:t>
      </w:r>
      <w:r>
        <w:rPr>
          <w:rFonts w:eastAsia="Times New Roman" w:cs="Times New Roman"/>
          <w:szCs w:val="24"/>
        </w:rPr>
        <w:t xml:space="preserve"> νομοθετήματα, τα οποία έρχονται εδώ ως προϊόντα μιας απερχόμενης Κυβέρνησης.</w:t>
      </w:r>
    </w:p>
    <w:p w14:paraId="163C45C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63C45D0" w14:textId="77777777" w:rsidR="004A774E" w:rsidRDefault="006F765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3C45D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Σας ευχαριστώ πολύ.</w:t>
      </w:r>
    </w:p>
    <w:p w14:paraId="163C45D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Ο Υπουργός κ. Σπίρτζης έχει τον λόγο. </w:t>
      </w:r>
    </w:p>
    <w:p w14:paraId="163C45D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w:t>
      </w:r>
      <w:r>
        <w:rPr>
          <w:rFonts w:eastAsia="Times New Roman" w:cs="Times New Roman"/>
          <w:b/>
          <w:szCs w:val="24"/>
        </w:rPr>
        <w:t>ΣΠΙΡΤΖΗΣ (Υπουργός Υποδομών, Μεταφορών και Δικτύων):</w:t>
      </w:r>
      <w:r>
        <w:rPr>
          <w:rFonts w:eastAsia="Times New Roman" w:cs="Times New Roman"/>
          <w:szCs w:val="24"/>
        </w:rPr>
        <w:t xml:space="preserve"> Ευχαριστώ, κύριε Πρόεδρε.</w:t>
      </w:r>
    </w:p>
    <w:p w14:paraId="163C45D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Αγαπητοί συνάδελφοι, ακούγοντας κάποιους εισηγητές των κομμάτων, όλων των κομμάτων, θα πίστευε κάποιος από την κριτική που γίνεται, ότι πολλοί –θα αναφέρω τουλάχιστον δύο, τον κ</w:t>
      </w:r>
      <w:r>
        <w:rPr>
          <w:rFonts w:eastAsia="Times New Roman" w:cs="Times New Roman"/>
          <w:szCs w:val="24"/>
        </w:rPr>
        <w:t>. Καραμανλή και τον κ. Κουτσούκο- έχουν ενταχθεί στον ΣΥΡΙΖΑ και στηρίζουν το σχέδιο νόμου με το σκεπτικό τους. Είναι ευπρόσδεκτοι.</w:t>
      </w:r>
    </w:p>
    <w:p w14:paraId="163C45D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Προτού ξεκινήσω για το σχέδιο νόμου, θα ήθελα να ενημερώσω το Κοινοβούλιο για το γενικό πλαίσιο που βρήκαμε στην Ευρωπαϊκή Ε</w:t>
      </w:r>
      <w:r>
        <w:rPr>
          <w:rFonts w:eastAsia="Times New Roman" w:cs="Times New Roman"/>
          <w:szCs w:val="24"/>
        </w:rPr>
        <w:t>πιτροπή, αλλά και για το τι βρήκαμε στην Υπηρεσία Πολιτικής Αεροπορίας. Γιατί ακούσαμε πολλά, αλλά αυτά που ακούσαμε πρέπει να επαληθεύονται κιόλας με λόγια και με συγκεκριμένα έργα και πράξεις που έχουν γίνει.</w:t>
      </w:r>
    </w:p>
    <w:p w14:paraId="163C45D6"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Το πλαίσιο του νεοφιλελευθερισμού που επικράτ</w:t>
      </w:r>
      <w:r>
        <w:rPr>
          <w:rFonts w:eastAsia="Times New Roman" w:cs="Times New Roman"/>
          <w:szCs w:val="24"/>
        </w:rPr>
        <w:t>ησε στην Ευρώπη</w:t>
      </w:r>
      <w:r>
        <w:rPr>
          <w:rFonts w:eastAsia="Times New Roman" w:cs="Times New Roman"/>
          <w:szCs w:val="24"/>
        </w:rPr>
        <w:t>,</w:t>
      </w:r>
      <w:r>
        <w:rPr>
          <w:rFonts w:eastAsia="Times New Roman" w:cs="Times New Roman"/>
          <w:szCs w:val="24"/>
        </w:rPr>
        <w:t xml:space="preserve"> είχε συγκεκριμένο στόχο και συγκεκριμένες πολιτικές. Προέβλεπε το κλείσιμο των εθνικών αερομεταφορέων. Αυτό το ζήσαμε. Θα το πω και αναλυτικά μετά. Προέβλεπε την ιδιωτικοποίηση των κερδοφόρων αεροδρομίων. Προέβλεπε την ιδιωτικοποίηση της δ</w:t>
      </w:r>
      <w:r>
        <w:rPr>
          <w:rFonts w:eastAsia="Times New Roman" w:cs="Times New Roman"/>
          <w:szCs w:val="24"/>
        </w:rPr>
        <w:t>ιαχείρισης των αεροδρομίων. Προέβλεπε την ιδιωτικοποίηση της διαχείρισης των εθνικών εναέριων χώρων.</w:t>
      </w:r>
    </w:p>
    <w:p w14:paraId="163C45D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Τι έγινε στη χώρα μας τα προηγούμενα χρόνια; Έγινε αυτό ακριβώς. Έκλεισε δηλαδή ο εθνικός αερομεταφορέας, ο στόχος των πολιτικών αυτών σε επίπεδο Ευρώπης ή</w:t>
      </w:r>
      <w:r>
        <w:rPr>
          <w:rFonts w:eastAsia="Times New Roman" w:cs="Times New Roman"/>
          <w:szCs w:val="24"/>
        </w:rPr>
        <w:t>ταν να παραμείνουν και να διασωθούν λίγες κεντρικές αεροπορικές εταιρ</w:t>
      </w:r>
      <w:r>
        <w:rPr>
          <w:rFonts w:eastAsia="Times New Roman" w:cs="Times New Roman"/>
          <w:szCs w:val="24"/>
        </w:rPr>
        <w:t>ε</w:t>
      </w:r>
      <w:r>
        <w:rPr>
          <w:rFonts w:eastAsia="Times New Roman" w:cs="Times New Roman"/>
          <w:szCs w:val="24"/>
        </w:rPr>
        <w:t>ίες των κεντρικών χωρών. Εκτελεστής αυτής της δραστηριότητας στη χώρα μας ήταν ο κ. Χατζηδάκης και η Νέα Δημοκρατία με την πώληση της Ολυμπιακής Αεροπορίας στον κ. Βγενόπουλο.</w:t>
      </w:r>
    </w:p>
    <w:p w14:paraId="163C45D8"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Για να θυμ</w:t>
      </w:r>
      <w:r>
        <w:rPr>
          <w:rFonts w:eastAsia="Times New Roman" w:cs="Times New Roman"/>
          <w:szCs w:val="24"/>
        </w:rPr>
        <w:t>ίσω μερικά πράγματα, θέλω να πω ότι στη χώρα δεν έμεινε ούτε η βάση συντήρησης των αεροπλάνων. Τίποτα. Μηδέν. Βέβαια διατηρήθηκαν μέχρι τις μέρες μας οι άγονες γραμμές, που κόστιζαν στον ελληνικό λαό πάνω από 40 εκατομμύρια και με τον διαγωνισμό που έγινε</w:t>
      </w:r>
      <w:r>
        <w:rPr>
          <w:rFonts w:eastAsia="Times New Roman" w:cs="Times New Roman"/>
          <w:szCs w:val="24"/>
        </w:rPr>
        <w:t>,</w:t>
      </w:r>
      <w:r>
        <w:rPr>
          <w:rFonts w:eastAsia="Times New Roman" w:cs="Times New Roman"/>
          <w:szCs w:val="24"/>
        </w:rPr>
        <w:t xml:space="preserve"> θα κοστίζουν κάτω από 10 εκατομμύρια. Όλα αυτά τα χρόνια. Επειδή μιλάμε για φαυλότητα ή για σπατάλη.</w:t>
      </w:r>
    </w:p>
    <w:p w14:paraId="163C45D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Προέβλεπε την ιδιωτικοποίηση των κερδοφόρων αεροδρομίων. Πάλι εκτελεστής ήταν η Νέα Δημοκρατία. Δεν πρόλαβε να το υλοποιήσει.</w:t>
      </w:r>
    </w:p>
    <w:p w14:paraId="163C45D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Γιατί </w:t>
      </w:r>
      <w:r>
        <w:rPr>
          <w:rFonts w:eastAsia="Times New Roman" w:cs="Times New Roman"/>
          <w:szCs w:val="24"/>
        </w:rPr>
        <w:t>δεν την ενεργοποιείτε ξανά;</w:t>
      </w:r>
    </w:p>
    <w:p w14:paraId="163C45D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Ακούστε, ήμουν εδώ οκτώ ώρες και άκουσα με απόλυτο σεβασμό όλους τους Βουλευτές του Κοινοβουλίου. Αν θέλετε, με αφήνετε να τοποθετηθώ κι εγώ.</w:t>
      </w:r>
    </w:p>
    <w:p w14:paraId="163C45D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Σας</w:t>
      </w:r>
      <w:r>
        <w:rPr>
          <w:rFonts w:eastAsia="Times New Roman" w:cs="Times New Roman"/>
          <w:szCs w:val="24"/>
        </w:rPr>
        <w:t xml:space="preserve"> βοηθάμε.</w:t>
      </w:r>
    </w:p>
    <w:p w14:paraId="163C45D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Σας ευχαριστώ πολύ, αλλά δεν χρειάζομαι τέτοια βοήθεια.</w:t>
      </w:r>
    </w:p>
    <w:p w14:paraId="163C45DE"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Προέβλεπε και το αρνήθηκε η Νέα Δημοκρατία, την ιδιωτικοποίηση της διαχείρισης των αεροδρομίων, όταν την είχε ψηφίσει. Το είπε πρ</w:t>
      </w:r>
      <w:r>
        <w:rPr>
          <w:rFonts w:eastAsia="Times New Roman" w:cs="Times New Roman"/>
          <w:szCs w:val="24"/>
        </w:rPr>
        <w:t>ιν ο κύριος...</w:t>
      </w:r>
    </w:p>
    <w:p w14:paraId="163C45DF" w14:textId="77777777" w:rsidR="004A774E" w:rsidRDefault="006F765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63C45E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Κύριε Πρόεδρε, αν θέλετε.</w:t>
      </w:r>
    </w:p>
    <w:p w14:paraId="163C45E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Κύριοι συνάδελφοι, παρακαλώ. Παρακαλώ! Υπάρχει και έξω άπλετος χώρος και λίγος χρόνος.</w:t>
      </w:r>
    </w:p>
    <w:p w14:paraId="163C45E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w:t>
      </w:r>
      <w:r>
        <w:rPr>
          <w:rFonts w:eastAsia="Times New Roman" w:cs="Times New Roman"/>
          <w:b/>
          <w:szCs w:val="24"/>
        </w:rPr>
        <w:t>αι Δικτύων):</w:t>
      </w:r>
      <w:r>
        <w:rPr>
          <w:rFonts w:eastAsia="Times New Roman" w:cs="Times New Roman"/>
          <w:szCs w:val="24"/>
        </w:rPr>
        <w:t xml:space="preserve"> Το είπε πριν ο κ. Χατζηδάκης. Προέβλεπε την </w:t>
      </w:r>
      <w:r>
        <w:rPr>
          <w:rFonts w:eastAsia="Times New Roman" w:cs="Times New Roman"/>
          <w:szCs w:val="24"/>
        </w:rPr>
        <w:t>«</w:t>
      </w:r>
      <w:r>
        <w:rPr>
          <w:rFonts w:eastAsia="Times New Roman" w:cs="Times New Roman"/>
          <w:szCs w:val="24"/>
        </w:rPr>
        <w:t>ΑΕΔ</w:t>
      </w:r>
      <w:r>
        <w:rPr>
          <w:rFonts w:eastAsia="Times New Roman" w:cs="Times New Roman"/>
          <w:szCs w:val="24"/>
        </w:rPr>
        <w:t>Ι</w:t>
      </w:r>
      <w:r>
        <w:rPr>
          <w:rFonts w:eastAsia="Times New Roman" w:cs="Times New Roman"/>
          <w:szCs w:val="24"/>
        </w:rPr>
        <w:t>ΠΑ Α.Ε</w:t>
      </w:r>
      <w:r>
        <w:rPr>
          <w:rFonts w:eastAsia="Times New Roman" w:cs="Times New Roman"/>
          <w:szCs w:val="24"/>
        </w:rPr>
        <w:t>»</w:t>
      </w:r>
      <w:r>
        <w:rPr>
          <w:rFonts w:eastAsia="Times New Roman" w:cs="Times New Roman"/>
          <w:szCs w:val="24"/>
        </w:rPr>
        <w:t>. Η ΑΕΔ</w:t>
      </w:r>
      <w:r>
        <w:rPr>
          <w:rFonts w:eastAsia="Times New Roman" w:cs="Times New Roman"/>
          <w:szCs w:val="24"/>
        </w:rPr>
        <w:t>Ι</w:t>
      </w:r>
      <w:r>
        <w:rPr>
          <w:rFonts w:eastAsia="Times New Roman" w:cs="Times New Roman"/>
          <w:szCs w:val="24"/>
        </w:rPr>
        <w:t xml:space="preserve">ΠΑ θα είχε όχι μόνον τα είκοσι πέντε αεροδρόμια. Θα είχε και τη λειτουργία τους στο σύνολό της. </w:t>
      </w:r>
      <w:r>
        <w:rPr>
          <w:rFonts w:eastAsia="Times New Roman" w:cs="Times New Roman"/>
          <w:szCs w:val="24"/>
        </w:rPr>
        <w:t>Β</w:t>
      </w:r>
      <w:r>
        <w:rPr>
          <w:rFonts w:eastAsia="Times New Roman" w:cs="Times New Roman"/>
          <w:szCs w:val="24"/>
        </w:rPr>
        <w:t xml:space="preserve">έβαια η προηγούμενη κυβέρνηση παραχώρησε στο ΤΑΙΠΕΔ όχι τα δεκατέσσερα αεροδρόμια </w:t>
      </w:r>
      <w:r>
        <w:rPr>
          <w:rFonts w:eastAsia="Times New Roman" w:cs="Times New Roman"/>
          <w:szCs w:val="24"/>
        </w:rPr>
        <w:t xml:space="preserve">που ήταν για παραχώρηση σε διαγωνισμό, αλλά όλα και τα είκοσι πέντε με αυτό το σκεπτικό της </w:t>
      </w:r>
      <w:r>
        <w:rPr>
          <w:rFonts w:eastAsia="Times New Roman" w:cs="Times New Roman"/>
          <w:szCs w:val="24"/>
        </w:rPr>
        <w:t>«</w:t>
      </w:r>
      <w:r>
        <w:rPr>
          <w:rFonts w:eastAsia="Times New Roman" w:cs="Times New Roman"/>
          <w:szCs w:val="24"/>
        </w:rPr>
        <w:t>ΑΕΔ</w:t>
      </w:r>
      <w:r>
        <w:rPr>
          <w:rFonts w:eastAsia="Times New Roman" w:cs="Times New Roman"/>
          <w:szCs w:val="24"/>
        </w:rPr>
        <w:t>Ι</w:t>
      </w:r>
      <w:r>
        <w:rPr>
          <w:rFonts w:eastAsia="Times New Roman" w:cs="Times New Roman"/>
          <w:szCs w:val="24"/>
        </w:rPr>
        <w:t>ΠΑ Α.Ε.</w:t>
      </w:r>
      <w:r>
        <w:rPr>
          <w:rFonts w:eastAsia="Times New Roman" w:cs="Times New Roman"/>
          <w:szCs w:val="24"/>
        </w:rPr>
        <w:t>»</w:t>
      </w:r>
    </w:p>
    <w:p w14:paraId="163C45E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Πού φαίνεται ότι η Νέα Δημοκρατία είχε άλλη ατζέντα από αυτά που κάποιοι Βουλευτές είπαν σήμερα; Γιατί κάποιοι άλλοι είπαν άλλα. Ότι από το 2011 και α</w:t>
      </w:r>
      <w:r>
        <w:rPr>
          <w:rFonts w:eastAsia="Times New Roman" w:cs="Times New Roman"/>
          <w:szCs w:val="24"/>
        </w:rPr>
        <w:t>πό το νομοσχέδιο του 2013, τέσσερα χρόνια, δεν είχε κάνει ούτε το οργανόγραμμα της Υπηρεσίας Πολιτικής Αεροπορίας, όπως εκείνοι είχαν νομοθετήσει.</w:t>
      </w:r>
    </w:p>
    <w:p w14:paraId="163C45E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Μάς εγκαλούν –λέει- γιατί αργήσαμε έξι μήνες το σχέδιο νόμου. Σας απαντάμε ότι μελετήσαμε, διαπραγματευτήκαμε</w:t>
      </w:r>
      <w:r>
        <w:rPr>
          <w:rFonts w:eastAsia="Times New Roman" w:cs="Times New Roman"/>
          <w:szCs w:val="24"/>
        </w:rPr>
        <w:t xml:space="preserve">, συνεργαστήκαμε με τις υπηρεσίες της Ευρωπαϊκής Επιτροπής, την </w:t>
      </w:r>
      <w:r>
        <w:rPr>
          <w:rFonts w:eastAsia="Times New Roman" w:cs="Times New Roman"/>
          <w:szCs w:val="24"/>
          <w:lang w:val="en-US"/>
        </w:rPr>
        <w:t>EASA</w:t>
      </w:r>
      <w:r>
        <w:rPr>
          <w:rFonts w:eastAsia="Times New Roman" w:cs="Times New Roman"/>
          <w:szCs w:val="24"/>
        </w:rPr>
        <w:t xml:space="preserve">, το </w:t>
      </w:r>
      <w:r>
        <w:rPr>
          <w:rFonts w:eastAsia="Times New Roman" w:cs="Times New Roman"/>
          <w:szCs w:val="24"/>
          <w:lang w:val="en-US"/>
        </w:rPr>
        <w:t>EUROCONTROL</w:t>
      </w:r>
      <w:r>
        <w:rPr>
          <w:rFonts w:eastAsia="Times New Roman" w:cs="Times New Roman"/>
          <w:szCs w:val="24"/>
        </w:rPr>
        <w:t>, ανατρέψαμε τις πολιτικές που είχατε σχεδιάσει και ανατρέψαμε και τις πολιτικές, που συγκεκριμένα συμφέροντα ήθελαν να επιβάλουν στη χώρα.</w:t>
      </w:r>
    </w:p>
    <w:p w14:paraId="163C45E5" w14:textId="77777777" w:rsidR="004A774E" w:rsidRDefault="006F765D">
      <w:pPr>
        <w:spacing w:line="600" w:lineRule="auto"/>
        <w:ind w:firstLine="720"/>
        <w:jc w:val="both"/>
        <w:rPr>
          <w:rFonts w:eastAsia="Times New Roman"/>
          <w:szCs w:val="24"/>
        </w:rPr>
      </w:pPr>
      <w:r>
        <w:rPr>
          <w:rFonts w:eastAsia="Times New Roman"/>
          <w:szCs w:val="24"/>
        </w:rPr>
        <w:t xml:space="preserve">Είμαστε υπερήφανοι για το </w:t>
      </w:r>
      <w:r>
        <w:rPr>
          <w:rFonts w:eastAsia="Times New Roman"/>
          <w:szCs w:val="24"/>
        </w:rPr>
        <w:t>αποτέλεσμα αυτής της διαπραγμάτευσης. Είμαστε υπερήφανοι που διατηρούμε την ΥΠΑ και τον νέο φορέα ως δημόσιες υπηρεσίες. Είμαστε υπερήφανοι για τη διατήρηση και αύξηση των θέσεων εργασίας και τη διατήρηση του εργασιακού και ασφαλιστικού πλαισίου των εργαζο</w:t>
      </w:r>
      <w:r>
        <w:rPr>
          <w:rFonts w:eastAsia="Times New Roman"/>
          <w:szCs w:val="24"/>
        </w:rPr>
        <w:t>μένων της ΥΠΑ, όταν πριν λίγο καιρό, πριν αναλάβουμε τη διακυβέρνηση ήταν «στον αέρα» όλοι. Είμαστε υπερήφανοι για τον εξορθολογισμό των δομών της ΥΠΑ. Είμαστε υπερήφανοι για την πανθομολογούμενη δουλειά αναβάθμισης της Υπηρεσίας Πολιτικής Αεροπορίας από τ</w:t>
      </w:r>
      <w:r>
        <w:rPr>
          <w:rFonts w:eastAsia="Times New Roman"/>
          <w:szCs w:val="24"/>
        </w:rPr>
        <w:t>ην πρώτη μέρα που αναλάβαμε την Κυβέρνηση. Τέλος, είμαστε υπερήφανοι για το σχέδιο νόμου που εισηγούμαστε σήμερα.</w:t>
      </w:r>
    </w:p>
    <w:p w14:paraId="163C45E6" w14:textId="77777777" w:rsidR="004A774E" w:rsidRDefault="006F765D">
      <w:pPr>
        <w:spacing w:line="600" w:lineRule="auto"/>
        <w:ind w:firstLine="720"/>
        <w:jc w:val="both"/>
        <w:rPr>
          <w:rFonts w:eastAsia="Times New Roman"/>
          <w:szCs w:val="24"/>
        </w:rPr>
      </w:pPr>
      <w:r>
        <w:rPr>
          <w:rFonts w:eastAsia="Times New Roman"/>
          <w:szCs w:val="24"/>
        </w:rPr>
        <w:t>Να θυμίσω μερικά πράγματα, για να δούμε και ποιο είναι το ζητούμενο σε επίπεδο πολιτικής.</w:t>
      </w:r>
    </w:p>
    <w:p w14:paraId="163C45E7" w14:textId="77777777" w:rsidR="004A774E" w:rsidRDefault="006F765D">
      <w:pPr>
        <w:spacing w:line="600" w:lineRule="auto"/>
        <w:ind w:firstLine="720"/>
        <w:jc w:val="both"/>
        <w:rPr>
          <w:rFonts w:eastAsia="Times New Roman"/>
          <w:szCs w:val="24"/>
        </w:rPr>
      </w:pPr>
      <w:r>
        <w:rPr>
          <w:rFonts w:eastAsia="Times New Roman"/>
          <w:szCs w:val="24"/>
        </w:rPr>
        <w:t xml:space="preserve">Η ευρωπαϊκή πολιτική συνέχισε και συνεχίζει σε πάρα </w:t>
      </w:r>
      <w:r>
        <w:rPr>
          <w:rFonts w:eastAsia="Times New Roman"/>
          <w:szCs w:val="24"/>
        </w:rPr>
        <w:t>πολλούς τομείς να προβλέπει την κατάργηση, να μην υπάρχουν δηλαδή κρατικές ενισχύσεις σε πάρα πολλούς τομείς κοινωνικού ενδιαφέροντος. Σήμερα το πρόβλημα χτυπά και τις κεντρικές χώρες της Ευρώπης. Τα κεντρικά ευρωπαϊκά αεροδρόμια παρακάμπτονται. Οι κεντρικ</w:t>
      </w:r>
      <w:r>
        <w:rPr>
          <w:rFonts w:eastAsia="Times New Roman"/>
          <w:szCs w:val="24"/>
        </w:rPr>
        <w:t>ές αεροπορικές ευρωπαϊκές εταιρείες έχουν πρόβλημα. Δεν μπορούν, με τους νεοφιλελεύθερους δογματισμούς που έχουν επικρατήσει, να γίνουν ανταγωνιστικές εταιρείες και ανταγωνιστικά αεροδρόμια ούτε στη γειτονιά μας. Για αυτό βλέπετε και την άνοδο περιφερειακώ</w:t>
      </w:r>
      <w:r>
        <w:rPr>
          <w:rFonts w:eastAsia="Times New Roman"/>
          <w:szCs w:val="24"/>
        </w:rPr>
        <w:t>ν αεροδρομίων γύρω από την Ευρώπη. Δεν είναι τυχαίο που η Κωνσταντινούπολη έχει γίνει το μεγαλύτερο αεροδρόμιο αυτής της περιοχής και παρακάμπτεται με αυτόν τον τρόπο η Ευρώπη και τα ευρωπαϊκά αεροδρόμια. Όμως δεν μπορούν να ανταγωνιστούν ούτε οι αεροπορικ</w:t>
      </w:r>
      <w:r>
        <w:rPr>
          <w:rFonts w:eastAsia="Times New Roman"/>
          <w:szCs w:val="24"/>
        </w:rPr>
        <w:t>ές εταιρείες τις αεροπορικές εταιρείες των Εμιράτων, της Κίνας, της Τουρκίας και των υπολοίπων χωρών εκτός Ευρωπαϊκής Ένωσης.</w:t>
      </w:r>
    </w:p>
    <w:p w14:paraId="163C45E8" w14:textId="77777777" w:rsidR="004A774E" w:rsidRDefault="006F765D">
      <w:pPr>
        <w:spacing w:line="600" w:lineRule="auto"/>
        <w:ind w:firstLine="720"/>
        <w:jc w:val="both"/>
        <w:rPr>
          <w:rFonts w:eastAsia="Times New Roman"/>
          <w:szCs w:val="24"/>
        </w:rPr>
      </w:pPr>
      <w:r>
        <w:rPr>
          <w:rFonts w:eastAsia="Times New Roman"/>
          <w:szCs w:val="24"/>
        </w:rPr>
        <w:t>Το ζητούμενο, λοιπόν, παραμένει ένα και στη χώρα μας αλλά και σε ευρωπαϊκό επίπεδο</w:t>
      </w:r>
      <w:r>
        <w:rPr>
          <w:rFonts w:eastAsia="Times New Roman"/>
          <w:szCs w:val="24"/>
        </w:rPr>
        <w:t>.</w:t>
      </w:r>
      <w:r>
        <w:rPr>
          <w:rFonts w:eastAsia="Times New Roman"/>
          <w:szCs w:val="24"/>
        </w:rPr>
        <w:t xml:space="preserve">Η ανατροπή της νεοφιλελεύθερης πολιτικής, η </w:t>
      </w:r>
      <w:r>
        <w:rPr>
          <w:rFonts w:eastAsia="Times New Roman"/>
          <w:szCs w:val="24"/>
        </w:rPr>
        <w:t>ανατροπή που θα επαναφέρει τις πολιτικές της ανάπτυξης και της κοινωνικής δικαιοσύνης.</w:t>
      </w:r>
    </w:p>
    <w:p w14:paraId="163C45E9" w14:textId="77777777" w:rsidR="004A774E" w:rsidRDefault="006F765D">
      <w:pPr>
        <w:spacing w:line="600" w:lineRule="auto"/>
        <w:ind w:firstLine="720"/>
        <w:jc w:val="both"/>
        <w:rPr>
          <w:rFonts w:eastAsia="Times New Roman"/>
          <w:szCs w:val="24"/>
        </w:rPr>
      </w:pPr>
      <w:r>
        <w:rPr>
          <w:rFonts w:eastAsia="Times New Roman"/>
          <w:szCs w:val="24"/>
        </w:rPr>
        <w:t>Τι έγινε από την προηγούμενη και από τις προηγούμενες κυβερνήσεις και τι παραλάβαμε; Πραγματικά θα ήταν χρήσιμο</w:t>
      </w:r>
      <w:r>
        <w:rPr>
          <w:rFonts w:eastAsia="Times New Roman"/>
          <w:szCs w:val="24"/>
        </w:rPr>
        <w:t>,</w:t>
      </w:r>
      <w:r>
        <w:rPr>
          <w:rFonts w:eastAsia="Times New Roman"/>
          <w:szCs w:val="24"/>
        </w:rPr>
        <w:t xml:space="preserve"> να δώσουμε μερικά παραδείγματα από τις πρώτες μέρες που </w:t>
      </w:r>
      <w:r>
        <w:rPr>
          <w:rFonts w:eastAsia="Times New Roman"/>
          <w:szCs w:val="24"/>
        </w:rPr>
        <w:t>αναλάβαμε.</w:t>
      </w:r>
    </w:p>
    <w:p w14:paraId="163C45EA" w14:textId="77777777" w:rsidR="004A774E" w:rsidRDefault="006F765D">
      <w:pPr>
        <w:spacing w:line="600" w:lineRule="auto"/>
        <w:ind w:firstLine="720"/>
        <w:jc w:val="both"/>
        <w:rPr>
          <w:rFonts w:eastAsia="Times New Roman"/>
          <w:szCs w:val="24"/>
        </w:rPr>
      </w:pPr>
      <w:r>
        <w:rPr>
          <w:rFonts w:eastAsia="Times New Roman"/>
          <w:szCs w:val="24"/>
        </w:rPr>
        <w:t>Στους πρώτους μήνες, λοιπόν, αντιμετωπίσαμε να μην κλείσουν όλα τα περιφερειακά αεροδρόμια –όλα-, γιατί τα δύο αεροπλάνα πιστοποίησης αεροβοηθημάτων που έχει η Υπηρεσία Πολιτικής Αεροπορίας ήταν καθηλωμένα. Το ένα ήταν καθηλωμένο στην Ελλάδα, λό</w:t>
      </w:r>
      <w:r>
        <w:rPr>
          <w:rFonts w:eastAsia="Times New Roman"/>
          <w:szCs w:val="24"/>
        </w:rPr>
        <w:t xml:space="preserve">γω βλάβης του ηλεκτρονικού υπολογιστή. Επειδή μιλάμε για φαυλότητα, πόσο έκανε; Το δεύτερο ήταν καθηλωμένο σε βάση συντήρησης στη Γερμανία και δεν είχε πληρωθεί για να συντηρηθεί. </w:t>
      </w:r>
      <w:r>
        <w:rPr>
          <w:rFonts w:eastAsia="Times New Roman"/>
          <w:szCs w:val="24"/>
        </w:rPr>
        <w:t>Μ</w:t>
      </w:r>
      <w:r>
        <w:rPr>
          <w:rFonts w:eastAsia="Times New Roman"/>
          <w:szCs w:val="24"/>
        </w:rPr>
        <w:t>άλιστα, τον καιρό που η Κυβέρνησή μας έψαχνε ένα-ένα τα ευρώ των αποθεματικ</w:t>
      </w:r>
      <w:r>
        <w:rPr>
          <w:rFonts w:eastAsia="Times New Roman"/>
          <w:szCs w:val="24"/>
        </w:rPr>
        <w:t>ών για να πληρωθούν μισθοί και συντάξεις, ψάχναμε να βρούμε λίγες χιλιάδες ευρώ για να τα δώσουμε προκαταβολικά, προκειμένου να γυρίσει το ένα αεροπλάνο πίσω. Αυτή είναι και η ευρωπαϊκή αλληλεγγύη που έδειξαν στη χώρα μας εκείνες τις στιγμές.</w:t>
      </w:r>
    </w:p>
    <w:p w14:paraId="163C45EB" w14:textId="77777777" w:rsidR="004A774E" w:rsidRDefault="006F765D">
      <w:pPr>
        <w:spacing w:line="600" w:lineRule="auto"/>
        <w:ind w:firstLine="720"/>
        <w:jc w:val="both"/>
        <w:rPr>
          <w:rFonts w:eastAsia="Times New Roman"/>
          <w:szCs w:val="24"/>
        </w:rPr>
      </w:pPr>
      <w:r>
        <w:rPr>
          <w:rFonts w:eastAsia="Times New Roman"/>
          <w:szCs w:val="24"/>
        </w:rPr>
        <w:t>Είπε ο συνάδε</w:t>
      </w:r>
      <w:r>
        <w:rPr>
          <w:rFonts w:eastAsia="Times New Roman"/>
          <w:szCs w:val="24"/>
        </w:rPr>
        <w:t>λφος Καραθανασόπουλος –άδικα, κατά τη γνώμη μου- για το</w:t>
      </w:r>
      <w:r>
        <w:rPr>
          <w:rFonts w:eastAsia="Times New Roman"/>
          <w:szCs w:val="24"/>
        </w:rPr>
        <w:t>ν</w:t>
      </w:r>
      <w:r>
        <w:rPr>
          <w:rFonts w:eastAsia="Times New Roman"/>
          <w:szCs w:val="24"/>
        </w:rPr>
        <w:t xml:space="preserve"> </w:t>
      </w:r>
      <w:r>
        <w:rPr>
          <w:rFonts w:eastAsia="Times New Roman"/>
          <w:szCs w:val="24"/>
          <w:lang w:val="en-US"/>
        </w:rPr>
        <w:t>B</w:t>
      </w:r>
      <w:r>
        <w:rPr>
          <w:rFonts w:eastAsia="Times New Roman"/>
          <w:szCs w:val="24"/>
          <w:lang w:val="en-US"/>
        </w:rPr>
        <w:t>lue</w:t>
      </w:r>
      <w:r>
        <w:rPr>
          <w:rFonts w:eastAsia="Times New Roman"/>
          <w:szCs w:val="24"/>
        </w:rPr>
        <w:t xml:space="preserve"> </w:t>
      </w:r>
      <w:r>
        <w:rPr>
          <w:rFonts w:eastAsia="Times New Roman"/>
          <w:szCs w:val="24"/>
          <w:lang w:val="en-US"/>
        </w:rPr>
        <w:t>M</w:t>
      </w:r>
      <w:r>
        <w:rPr>
          <w:rFonts w:eastAsia="Times New Roman"/>
          <w:szCs w:val="24"/>
          <w:lang w:val="en-US"/>
        </w:rPr>
        <w:t>ed</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lang w:val="en-US"/>
        </w:rPr>
        <w:t>B</w:t>
      </w:r>
      <w:r>
        <w:rPr>
          <w:rFonts w:eastAsia="Times New Roman"/>
          <w:szCs w:val="24"/>
          <w:lang w:val="en-US"/>
        </w:rPr>
        <w:t>lue</w:t>
      </w:r>
      <w:r>
        <w:rPr>
          <w:rFonts w:eastAsia="Times New Roman"/>
          <w:szCs w:val="24"/>
        </w:rPr>
        <w:t xml:space="preserve"> </w:t>
      </w:r>
      <w:r>
        <w:rPr>
          <w:rFonts w:eastAsia="Times New Roman"/>
          <w:szCs w:val="24"/>
          <w:lang w:val="en-US"/>
        </w:rPr>
        <w:t>M</w:t>
      </w:r>
      <w:r>
        <w:rPr>
          <w:rFonts w:eastAsia="Times New Roman"/>
          <w:szCs w:val="24"/>
          <w:lang w:val="en-US"/>
        </w:rPr>
        <w:t>ed</w:t>
      </w:r>
      <w:r>
        <w:rPr>
          <w:rFonts w:eastAsia="Times New Roman"/>
          <w:szCs w:val="24"/>
        </w:rPr>
        <w:t xml:space="preserve"> δεν ελέγχει τον δικό μας εναέριο χώρο. Αυτό το αντιμετωπίζαμε πάλι εκείνη την εποχή. Χώρες που μετείχαν στο</w:t>
      </w:r>
      <w:r>
        <w:rPr>
          <w:rFonts w:eastAsia="Times New Roman"/>
          <w:szCs w:val="24"/>
        </w:rPr>
        <w:t>ν</w:t>
      </w:r>
      <w:r>
        <w:rPr>
          <w:rFonts w:eastAsia="Times New Roman"/>
          <w:szCs w:val="24"/>
        </w:rPr>
        <w:t xml:space="preserve"> </w:t>
      </w:r>
      <w:r>
        <w:rPr>
          <w:rFonts w:eastAsia="Times New Roman"/>
          <w:szCs w:val="24"/>
          <w:lang w:val="en-US"/>
        </w:rPr>
        <w:t>B</w:t>
      </w:r>
      <w:r>
        <w:rPr>
          <w:rFonts w:eastAsia="Times New Roman"/>
          <w:szCs w:val="24"/>
          <w:lang w:val="en-US"/>
        </w:rPr>
        <w:t>lue</w:t>
      </w:r>
      <w:r>
        <w:rPr>
          <w:rFonts w:eastAsia="Times New Roman"/>
          <w:szCs w:val="24"/>
        </w:rPr>
        <w:t xml:space="preserve"> </w:t>
      </w:r>
      <w:r>
        <w:rPr>
          <w:rFonts w:eastAsia="Times New Roman"/>
          <w:szCs w:val="24"/>
          <w:lang w:val="en-US"/>
        </w:rPr>
        <w:t>M</w:t>
      </w:r>
      <w:r>
        <w:rPr>
          <w:rFonts w:eastAsia="Times New Roman"/>
          <w:szCs w:val="24"/>
          <w:lang w:val="en-US"/>
        </w:rPr>
        <w:t>ed</w:t>
      </w:r>
      <w:r>
        <w:rPr>
          <w:rFonts w:eastAsia="Times New Roman"/>
          <w:szCs w:val="24"/>
        </w:rPr>
        <w:t xml:space="preserve"> ήθελαν να αναλάβουν τμήμα του </w:t>
      </w:r>
      <w:r>
        <w:rPr>
          <w:rFonts w:eastAsia="Times New Roman"/>
          <w:szCs w:val="24"/>
          <w:lang w:val="en-US"/>
        </w:rPr>
        <w:t>FIR</w:t>
      </w:r>
      <w:r>
        <w:rPr>
          <w:rFonts w:eastAsia="Times New Roman"/>
          <w:szCs w:val="24"/>
        </w:rPr>
        <w:t xml:space="preserve"> Αθηνών, λόγω της απαξίωσης</w:t>
      </w:r>
      <w:r>
        <w:rPr>
          <w:rFonts w:eastAsia="Times New Roman"/>
          <w:szCs w:val="24"/>
        </w:rPr>
        <w:t xml:space="preserve"> και των δυσλειτουργιών που είχε η Υπηρεσία Πολιτικής Αεροπορίας. </w:t>
      </w:r>
    </w:p>
    <w:p w14:paraId="163C45EC" w14:textId="77777777" w:rsidR="004A774E" w:rsidRDefault="006F765D">
      <w:pPr>
        <w:spacing w:line="600" w:lineRule="auto"/>
        <w:ind w:firstLine="720"/>
        <w:jc w:val="both"/>
        <w:rPr>
          <w:rFonts w:eastAsia="Times New Roman"/>
          <w:szCs w:val="24"/>
        </w:rPr>
      </w:pPr>
      <w:r>
        <w:rPr>
          <w:rFonts w:eastAsia="Times New Roman"/>
          <w:szCs w:val="24"/>
        </w:rPr>
        <w:t>Άλλο που βρήκαμε. Δίνω μερικά σκόρπια παραδείγματα για να καταλάβετε πώς λειτουργούσε η ΥΠΑ και τι βρήκαμε. Επτά-οκτώ χρόνια που «έτρεχε» το έργο για τον νέο αεροδιάδρομο στη Θεσσαλονίκη</w:t>
      </w:r>
      <w:r>
        <w:rPr>
          <w:rFonts w:eastAsia="Times New Roman"/>
          <w:szCs w:val="24"/>
        </w:rPr>
        <w:t>,</w:t>
      </w:r>
      <w:r>
        <w:rPr>
          <w:rFonts w:eastAsia="Times New Roman"/>
          <w:szCs w:val="24"/>
        </w:rPr>
        <w:t xml:space="preserve"> δ</w:t>
      </w:r>
      <w:r>
        <w:rPr>
          <w:rFonts w:eastAsia="Times New Roman"/>
          <w:szCs w:val="24"/>
        </w:rPr>
        <w:t>εν είχε διευκρινιστεί το σύστημα φωτισμού και σήμανσης. Ποιος ήταν ο στόχος; Ήταν να επιβληθεί στον νέο αεροδιάδρομο ο εθνικός προμηθευτής συστημάτων σήμανσης και φωτισμού με πενταπλάσιας αξίας σύστημα από όλα τα υπόλοιπα. Οκτώ χρόνια δεν είχε διευκρινιστε</w:t>
      </w:r>
      <w:r>
        <w:rPr>
          <w:rFonts w:eastAsia="Times New Roman"/>
          <w:szCs w:val="24"/>
        </w:rPr>
        <w:t>ί.</w:t>
      </w:r>
    </w:p>
    <w:p w14:paraId="163C45ED" w14:textId="77777777" w:rsidR="004A774E" w:rsidRDefault="006F765D">
      <w:pPr>
        <w:spacing w:line="600" w:lineRule="auto"/>
        <w:ind w:firstLine="720"/>
        <w:jc w:val="both"/>
        <w:rPr>
          <w:rFonts w:eastAsia="Times New Roman"/>
          <w:szCs w:val="24"/>
        </w:rPr>
      </w:pPr>
      <w:r>
        <w:rPr>
          <w:rFonts w:eastAsia="Times New Roman"/>
          <w:szCs w:val="24"/>
        </w:rPr>
        <w:t>Επίσης ήμασταν η μόνη χώρα από τις πενήντα τρεις</w:t>
      </w:r>
      <w:r>
        <w:rPr>
          <w:rFonts w:eastAsia="Times New Roman"/>
          <w:szCs w:val="24"/>
        </w:rPr>
        <w:t>,</w:t>
      </w:r>
      <w:r>
        <w:rPr>
          <w:rFonts w:eastAsia="Times New Roman"/>
          <w:szCs w:val="24"/>
        </w:rPr>
        <w:t xml:space="preserve"> που δεν είχαν συνδεθεί με την </w:t>
      </w:r>
      <w:r>
        <w:rPr>
          <w:rFonts w:eastAsia="Times New Roman"/>
          <w:szCs w:val="24"/>
          <w:lang w:val="en-US"/>
        </w:rPr>
        <w:t>EAD</w:t>
      </w:r>
      <w:r>
        <w:rPr>
          <w:rFonts w:eastAsia="Times New Roman"/>
          <w:szCs w:val="24"/>
        </w:rPr>
        <w:t xml:space="preserve"> μέσω του </w:t>
      </w:r>
      <w:r>
        <w:rPr>
          <w:rFonts w:eastAsia="Times New Roman"/>
          <w:szCs w:val="24"/>
          <w:lang w:val="en-US"/>
        </w:rPr>
        <w:t>E</w:t>
      </w:r>
      <w:r>
        <w:rPr>
          <w:rFonts w:eastAsia="Times New Roman"/>
          <w:szCs w:val="24"/>
          <w:lang w:val="en-US"/>
        </w:rPr>
        <w:t>UROCONTROL</w:t>
      </w:r>
      <w:r>
        <w:rPr>
          <w:rFonts w:eastAsia="Times New Roman"/>
          <w:szCs w:val="24"/>
        </w:rPr>
        <w:t xml:space="preserve">, δηλαδή τη δυνατότητα μετάδοσης επικοινωνιών και αγγελιών μέσα από το </w:t>
      </w:r>
      <w:r>
        <w:rPr>
          <w:rFonts w:eastAsia="Times New Roman"/>
          <w:szCs w:val="24"/>
          <w:lang w:val="en-US"/>
        </w:rPr>
        <w:t>E</w:t>
      </w:r>
      <w:r>
        <w:rPr>
          <w:rFonts w:eastAsia="Times New Roman"/>
          <w:szCs w:val="24"/>
          <w:lang w:val="en-US"/>
        </w:rPr>
        <w:t>UROCONTROL</w:t>
      </w:r>
      <w:r>
        <w:rPr>
          <w:rFonts w:eastAsia="Times New Roman"/>
          <w:szCs w:val="24"/>
        </w:rPr>
        <w:t>.</w:t>
      </w:r>
    </w:p>
    <w:p w14:paraId="163C45EE" w14:textId="77777777" w:rsidR="004A774E" w:rsidRDefault="006F765D">
      <w:pPr>
        <w:spacing w:line="600" w:lineRule="auto"/>
        <w:jc w:val="both"/>
        <w:rPr>
          <w:rFonts w:eastAsia="Times New Roman"/>
          <w:szCs w:val="24"/>
        </w:rPr>
      </w:pPr>
      <w:r>
        <w:rPr>
          <w:rFonts w:eastAsia="Times New Roman"/>
          <w:szCs w:val="24"/>
        </w:rPr>
        <w:t xml:space="preserve">Η Ελλάδα δεν είχε διασυνδεθεί, ήταν η τελευταία. Η Τουρκία ας </w:t>
      </w:r>
      <w:r>
        <w:rPr>
          <w:rFonts w:eastAsia="Times New Roman"/>
          <w:szCs w:val="24"/>
        </w:rPr>
        <w:t>πούμε, είχε διασυνδεθεί εδώ και αρκετά χρόνια μέσα σε ένα ευρωπαϊκό περιβάλλον. Αυτή η διασύνδεση υπογράφηκε τον Ιούνιο του 2016. Υπήρχαν -και όλοι μπορούμε να καταλάβουμε τον αντίκτυπο-, μηδενικοί έλεγχοι σε ιδιωτικές σχολές πιλότων που είναι στη χώρα μας</w:t>
      </w:r>
      <w:r>
        <w:rPr>
          <w:rFonts w:eastAsia="Times New Roman"/>
          <w:szCs w:val="24"/>
        </w:rPr>
        <w:t>, ακόμα και για το ποιοι φοιτούν εκεί από ξένες χώρες. Υπήρχαν απαξιωμένες όλες οι ελεγκτικές υπηρεσίες, το είπε και ο κ. Σταμάτης στην τοποθέτησή του. Είχαν, λέει, αποφασίσει για την πρόσληψη τριάντα δύο ελεγκτών αλλά δεν πρόλαβαν. Όμως οι ανάγκες που είχ</w:t>
      </w:r>
      <w:r>
        <w:rPr>
          <w:rFonts w:eastAsia="Times New Roman"/>
          <w:szCs w:val="24"/>
        </w:rPr>
        <w:t>ε η ΥΠΑ όταν την παραλάβαμε, είναι πάνω από εκατό ελεγκτές. Για να ξέρουμε τι λέμε.</w:t>
      </w:r>
    </w:p>
    <w:p w14:paraId="163C45EF" w14:textId="77777777" w:rsidR="004A774E" w:rsidRDefault="006F765D">
      <w:pPr>
        <w:spacing w:line="600" w:lineRule="auto"/>
        <w:ind w:firstLine="720"/>
        <w:jc w:val="both"/>
        <w:rPr>
          <w:rFonts w:eastAsia="Times New Roman"/>
          <w:szCs w:val="24"/>
        </w:rPr>
      </w:pPr>
      <w:r>
        <w:rPr>
          <w:rFonts w:eastAsia="Times New Roman"/>
          <w:szCs w:val="24"/>
        </w:rPr>
        <w:t>Θα ήθελα, λοιπόν, να επισημάνω ότι η κατάσταση που παραλάβαμε, αποτέλεσμα πολιτικών των προηγούμενων ετών, ήταν τουλάχιστον απογοητευτική. Παρά τις πολύτιμες, τις φιλότιμες</w:t>
      </w:r>
      <w:r>
        <w:rPr>
          <w:rFonts w:eastAsia="Times New Roman"/>
          <w:szCs w:val="24"/>
        </w:rPr>
        <w:t xml:space="preserve"> και άοκνες προσπάθειες των εργαζομένων και το πολύ σημαντικό έργο που καθημερινά επιτελούν και επιτελούσαν με πενιχρά μέσα, η Υπηρεσία της Πολιτικής Αεροπορίας είχε από καιρό εισέλθει σε περίοδο αποεπένδυσης και διάλυσης. </w:t>
      </w:r>
      <w:r>
        <w:rPr>
          <w:rFonts w:eastAsia="Times New Roman"/>
          <w:szCs w:val="24"/>
        </w:rPr>
        <w:t>Α</w:t>
      </w:r>
      <w:r>
        <w:rPr>
          <w:rFonts w:eastAsia="Times New Roman"/>
          <w:szCs w:val="24"/>
        </w:rPr>
        <w:t xml:space="preserve">υτό είχε συγκεκριμένη στόχευση, </w:t>
      </w:r>
      <w:r>
        <w:rPr>
          <w:rFonts w:eastAsia="Times New Roman"/>
          <w:szCs w:val="24"/>
        </w:rPr>
        <w:t xml:space="preserve">την ιδιωτικοποίησή της και το πέρασμα πολλών αρμοδιοτήτων της σε συγκεκριμένους. Η κατάσταση αυτή, όπως είπα και πριν, είχε ως αποτέλεσμα να διακυβεύεται ακόμα και αυτός ο εθνικός χαρακτήρας του ελέγχου της εναέριας κυκλοφορίας. </w:t>
      </w:r>
    </w:p>
    <w:p w14:paraId="163C45F0" w14:textId="77777777" w:rsidR="004A774E" w:rsidRDefault="006F765D">
      <w:pPr>
        <w:spacing w:line="600" w:lineRule="auto"/>
        <w:ind w:firstLine="720"/>
        <w:jc w:val="both"/>
        <w:rPr>
          <w:rFonts w:eastAsia="Times New Roman"/>
          <w:szCs w:val="24"/>
        </w:rPr>
      </w:pPr>
      <w:r>
        <w:rPr>
          <w:rFonts w:eastAsia="Times New Roman"/>
          <w:szCs w:val="24"/>
        </w:rPr>
        <w:t>Όπως διαπιστώσατε και χθες</w:t>
      </w:r>
      <w:r>
        <w:rPr>
          <w:rFonts w:eastAsia="Times New Roman"/>
          <w:szCs w:val="24"/>
        </w:rPr>
        <w:t xml:space="preserve">, δεν τα λέμε εμείς. Οι φορείς τα είπαν. Θέλετε να ξεχνάτε τι είπαν χθες οι φορείς. Οι φορείς χθες έδωσαν συγχαρητήρια στην Κυβέρνηση και για το σχέδιο νόμου και για την προσπάθεια που γίνεται όλο αυτόν τον καιρό να υπάρχει ΥΠΑ και να είναι στα πόδια της, </w:t>
      </w:r>
      <w:r>
        <w:rPr>
          <w:rFonts w:eastAsia="Times New Roman"/>
          <w:szCs w:val="24"/>
        </w:rPr>
        <w:t>από αυτό που είχατε διαλύσει.</w:t>
      </w:r>
    </w:p>
    <w:p w14:paraId="163C45F1" w14:textId="77777777" w:rsidR="004A774E" w:rsidRDefault="006F765D">
      <w:pPr>
        <w:spacing w:line="600" w:lineRule="auto"/>
        <w:ind w:firstLine="720"/>
        <w:jc w:val="both"/>
        <w:rPr>
          <w:rFonts w:eastAsia="Times New Roman"/>
          <w:szCs w:val="24"/>
        </w:rPr>
      </w:pPr>
      <w:r>
        <w:rPr>
          <w:rFonts w:eastAsia="Times New Roman"/>
          <w:szCs w:val="24"/>
        </w:rPr>
        <w:t>Επιπλέον η απαξίωση της Υπηρεσίας Πολιτικής Αεροπορίας είχε ως αποτέλεσμα</w:t>
      </w:r>
      <w:r>
        <w:rPr>
          <w:rFonts w:eastAsia="Times New Roman"/>
          <w:szCs w:val="24"/>
        </w:rPr>
        <w:t>,</w:t>
      </w:r>
      <w:r>
        <w:rPr>
          <w:rFonts w:eastAsia="Times New Roman"/>
          <w:szCs w:val="24"/>
        </w:rPr>
        <w:t xml:space="preserve"> να βρισκόμαστε απολογούμενοι απέναντι στους ευρωπαϊκούς φορείς αλλά και στα όργανα της Ευρωπαϊκής Ένωσης τόσο για την ελλειμματική διαχείριση του εναέρ</w:t>
      </w:r>
      <w:r>
        <w:rPr>
          <w:rFonts w:eastAsia="Times New Roman"/>
          <w:szCs w:val="24"/>
        </w:rPr>
        <w:t xml:space="preserve">ιου χώρου και τη δημιουργία προβλημάτων χωρητικότητας όσο ακόμα και για την οριακή απορρόφηση οικονομικών πόρων που θα μπορούσαν να ενισχύσουν τις επενδύσεις στον χώρο της αεροναυτιλίας και της βελτίωσης των υποδομών της. </w:t>
      </w:r>
    </w:p>
    <w:p w14:paraId="163C45F2" w14:textId="77777777" w:rsidR="004A774E" w:rsidRDefault="006F765D">
      <w:pPr>
        <w:spacing w:line="600" w:lineRule="auto"/>
        <w:ind w:firstLine="720"/>
        <w:jc w:val="both"/>
        <w:rPr>
          <w:rFonts w:eastAsia="Times New Roman"/>
          <w:szCs w:val="24"/>
        </w:rPr>
      </w:pPr>
      <w:r>
        <w:rPr>
          <w:rFonts w:eastAsia="Times New Roman"/>
          <w:szCs w:val="24"/>
        </w:rPr>
        <w:t>Φέτος ήταν η πρώτη χρονιά</w:t>
      </w:r>
      <w:r>
        <w:rPr>
          <w:rFonts w:eastAsia="Times New Roman"/>
          <w:szCs w:val="24"/>
        </w:rPr>
        <w:t>,</w:t>
      </w:r>
      <w:r>
        <w:rPr>
          <w:rFonts w:eastAsia="Times New Roman"/>
          <w:szCs w:val="24"/>
        </w:rPr>
        <w:t xml:space="preserve"> που οι</w:t>
      </w:r>
      <w:r>
        <w:rPr>
          <w:rFonts w:eastAsia="Times New Roman"/>
          <w:szCs w:val="24"/>
        </w:rPr>
        <w:t xml:space="preserve"> καθυστερήσεις στις υπερπτήσεις ήταν πολύ μικρότερη και από τους στόχους που μας έβαλε η Ευρωπαϊκή Επιτροπή, γι’ αυτό πρέπει και δημόσια να ευχαριστήσουμε τους εργαζόμενους της Υπηρεσίας Πολιτικής Αεροπορίας και τους ελεγκτές εναέριας κυκλοφορίας, που πετύ</w:t>
      </w:r>
      <w:r>
        <w:rPr>
          <w:rFonts w:eastAsia="Times New Roman"/>
          <w:szCs w:val="24"/>
        </w:rPr>
        <w:t>χαμε πολύ περισσότερα από τους στόχους που είχαμε.</w:t>
      </w:r>
    </w:p>
    <w:p w14:paraId="163C45F3" w14:textId="77777777" w:rsidR="004A774E" w:rsidRDefault="006F765D">
      <w:pPr>
        <w:spacing w:line="600" w:lineRule="auto"/>
        <w:ind w:firstLine="720"/>
        <w:jc w:val="both"/>
        <w:rPr>
          <w:rFonts w:eastAsia="Times New Roman"/>
          <w:szCs w:val="24"/>
        </w:rPr>
      </w:pPr>
      <w:r>
        <w:rPr>
          <w:rFonts w:eastAsia="Times New Roman"/>
          <w:szCs w:val="24"/>
        </w:rPr>
        <w:t xml:space="preserve">Η πρόθεσή σας, αγαπητοί συνάδελφοι της Νέας Δημοκρατίας, ήταν να τα ιδιωτικοποιήσετε όλα, όσο κι αν ο κ. Σταμάτης διαρρηγνύει τα ιμάτια του ότι δεν ισχύει αυτό. Όλα! Και τον εναέριο χώρο και τη διαχείρισή </w:t>
      </w:r>
      <w:r>
        <w:rPr>
          <w:rFonts w:eastAsia="Times New Roman"/>
          <w:szCs w:val="24"/>
        </w:rPr>
        <w:t xml:space="preserve">του και αυτό μπορεί κανείς να το διαβάσει στον ν.3913 που είχε ψηφιστεί. Ξέρουμε ότι η απόφαση της ελληνικής </w:t>
      </w:r>
      <w:r>
        <w:rPr>
          <w:rFonts w:eastAsia="Times New Roman"/>
          <w:szCs w:val="24"/>
        </w:rPr>
        <w:t>Κ</w:t>
      </w:r>
      <w:r>
        <w:rPr>
          <w:rFonts w:eastAsia="Times New Roman"/>
          <w:szCs w:val="24"/>
        </w:rPr>
        <w:t>υβέρνησης να μείνει η Υπηρεσία Πολιτικής Αεροπορίας δημόσια, η διαπραγμάτευση που κάναμε, σας ενοχλεί. Άλλους τους ενοχλεί, όπως τη Νέα Δημοκρατία</w:t>
      </w:r>
      <w:r>
        <w:rPr>
          <w:rFonts w:eastAsia="Times New Roman"/>
          <w:szCs w:val="24"/>
        </w:rPr>
        <w:t>, γιατί ξέρουν ότι όταν κυβερνούσαν ψήφισαν τις ιδιωτικοποιήσεις, ψήφισαν ιδιωτικοποίηση της Υπηρεσίας Πολιτικής Αεροπορίας -φαίνεται σε δύο νομοσχέδια αυτό-, και άλλους τους ενοχλεί</w:t>
      </w:r>
      <w:r>
        <w:rPr>
          <w:rFonts w:eastAsia="Times New Roman"/>
          <w:szCs w:val="24"/>
        </w:rPr>
        <w:t>,</w:t>
      </w:r>
      <w:r>
        <w:rPr>
          <w:rFonts w:eastAsia="Times New Roman"/>
          <w:szCs w:val="24"/>
        </w:rPr>
        <w:t xml:space="preserve"> γιατί πολύ απλά στήριζαν αυτές τις πολιτικές και αυτές τις επιλογές. </w:t>
      </w:r>
    </w:p>
    <w:p w14:paraId="163C45F4" w14:textId="77777777" w:rsidR="004A774E" w:rsidRDefault="006F765D">
      <w:pPr>
        <w:spacing w:line="600" w:lineRule="auto"/>
        <w:ind w:firstLine="720"/>
        <w:jc w:val="both"/>
        <w:rPr>
          <w:rFonts w:eastAsia="Times New Roman"/>
          <w:szCs w:val="24"/>
        </w:rPr>
      </w:pPr>
      <w:r>
        <w:rPr>
          <w:rFonts w:eastAsia="Times New Roman"/>
          <w:szCs w:val="24"/>
        </w:rPr>
        <w:t>(Σ</w:t>
      </w:r>
      <w:r>
        <w:rPr>
          <w:rFonts w:eastAsia="Times New Roman"/>
          <w:szCs w:val="24"/>
        </w:rPr>
        <w:t>το σημείο αυτό κτυπάει προειδοποιητικά το κουδούνι λήξεως του χρόνου ομιλίας του κυρίου Υπουργού)</w:t>
      </w:r>
    </w:p>
    <w:p w14:paraId="163C45F5" w14:textId="77777777" w:rsidR="004A774E" w:rsidRDefault="006F765D">
      <w:pPr>
        <w:spacing w:line="600" w:lineRule="auto"/>
        <w:ind w:firstLine="720"/>
        <w:jc w:val="both"/>
        <w:rPr>
          <w:rFonts w:eastAsia="Times New Roman"/>
          <w:szCs w:val="24"/>
        </w:rPr>
      </w:pPr>
      <w:r>
        <w:rPr>
          <w:rFonts w:eastAsia="Times New Roman"/>
          <w:szCs w:val="24"/>
        </w:rPr>
        <w:t>Κύριε Πρόεδρε, θέλω την ανοχή σας. Πρέπει να απαντήσουμε σε πολλά από αυτά που ειπώθηκαν.</w:t>
      </w:r>
    </w:p>
    <w:p w14:paraId="163C45F6" w14:textId="77777777" w:rsidR="004A774E" w:rsidRDefault="006F765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 Συνεχίστε.</w:t>
      </w:r>
    </w:p>
    <w:p w14:paraId="163C45F7" w14:textId="77777777" w:rsidR="004A774E" w:rsidRDefault="006F765D">
      <w:pPr>
        <w:spacing w:line="600" w:lineRule="auto"/>
        <w:ind w:firstLine="720"/>
        <w:jc w:val="both"/>
        <w:rPr>
          <w:rFonts w:eastAsia="Times New Roman"/>
          <w:szCs w:val="24"/>
        </w:rPr>
      </w:pPr>
      <w:r>
        <w:rPr>
          <w:rFonts w:eastAsia="Times New Roman"/>
          <w:b/>
          <w:szCs w:val="24"/>
        </w:rPr>
        <w:t>ΧΡΗΣΤΟΣ ΣΠΙΡΤΖ</w:t>
      </w:r>
      <w:r>
        <w:rPr>
          <w:rFonts w:eastAsia="Times New Roman"/>
          <w:b/>
          <w:szCs w:val="24"/>
        </w:rPr>
        <w:t xml:space="preserve">ΗΣ (Υπουργός Υποδομών, Μεταφορών και Δικτύων): </w:t>
      </w:r>
      <w:r>
        <w:rPr>
          <w:rFonts w:eastAsia="Times New Roman"/>
          <w:szCs w:val="24"/>
        </w:rPr>
        <w:t>Με το συγκεκριμένο σχέδιο νόμου επιχειρείται η επίτευξη διττού σκοπού. Αφ</w:t>
      </w:r>
      <w:r>
        <w:rPr>
          <w:rFonts w:eastAsia="Times New Roman"/>
          <w:szCs w:val="24"/>
        </w:rPr>
        <w:t xml:space="preserve">’ </w:t>
      </w:r>
      <w:r>
        <w:rPr>
          <w:rFonts w:eastAsia="Times New Roman"/>
          <w:szCs w:val="24"/>
        </w:rPr>
        <w:t xml:space="preserve">ενός είναι η λειτουργική και οργανωτική αναδιάρθρωση των υπηρεσιών της υφιστάμενης </w:t>
      </w:r>
      <w:r>
        <w:rPr>
          <w:rFonts w:eastAsia="Times New Roman"/>
          <w:szCs w:val="24"/>
        </w:rPr>
        <w:t>υ</w:t>
      </w:r>
      <w:r>
        <w:rPr>
          <w:rFonts w:eastAsia="Times New Roman"/>
          <w:szCs w:val="24"/>
        </w:rPr>
        <w:t>πηρεσίας, προκειμένου να επιτελέσει με επιτυχία το</w:t>
      </w:r>
      <w:r>
        <w:rPr>
          <w:rFonts w:eastAsia="Times New Roman"/>
          <w:szCs w:val="24"/>
        </w:rPr>
        <w:t xml:space="preserve"> έργο για τη διαχείριση των μη παραχωρημένων αερολιμένων, που αυτό το δίνατε έτσι κι αλλιώς, και </w:t>
      </w:r>
      <w:r>
        <w:rPr>
          <w:rFonts w:eastAsia="Times New Roman"/>
          <w:szCs w:val="24"/>
        </w:rPr>
        <w:t xml:space="preserve">αφ’ ετέρου </w:t>
      </w:r>
      <w:r>
        <w:rPr>
          <w:rFonts w:eastAsia="Times New Roman"/>
          <w:szCs w:val="24"/>
        </w:rPr>
        <w:t>για να υπάρχει διάκριση αρμοδιοτήτων της κανονιστικής ρύθμισης και εποπτείας, με σκοπό να ασκηθεί με τρόπο αδιάβλητο, διάφανο και αντικειμενικό η κα</w:t>
      </w:r>
      <w:r>
        <w:rPr>
          <w:rFonts w:eastAsia="Times New Roman"/>
          <w:szCs w:val="24"/>
        </w:rPr>
        <w:t>νονιστική και εποπτική αρμοδιότητα.</w:t>
      </w:r>
    </w:p>
    <w:p w14:paraId="163C45F8" w14:textId="77777777" w:rsidR="004A774E" w:rsidRDefault="006F765D">
      <w:pPr>
        <w:tabs>
          <w:tab w:val="left" w:pos="709"/>
        </w:tabs>
        <w:spacing w:line="600" w:lineRule="auto"/>
        <w:ind w:firstLine="709"/>
        <w:jc w:val="both"/>
        <w:rPr>
          <w:rFonts w:eastAsia="Times New Roman"/>
          <w:szCs w:val="24"/>
        </w:rPr>
      </w:pPr>
      <w:r>
        <w:rPr>
          <w:rFonts w:eastAsia="Times New Roman"/>
          <w:szCs w:val="24"/>
        </w:rPr>
        <w:t>Για την επίτευξη του δεύτερου σκοπού με το προτεινόμενο σχέδιο νόμου η χώρα μας ακολουθεί τα διεθνώς παραδεκτά πρότυπα διαχωρισμού των αρμοδιοτήτων της επιχειρησιακής δραστηριότητας και της ρυθμιστικής δραστηριότητας. Αυ</w:t>
      </w:r>
      <w:r>
        <w:rPr>
          <w:rFonts w:eastAsia="Times New Roman"/>
          <w:szCs w:val="24"/>
        </w:rPr>
        <w:t>τό είναι προφανές.</w:t>
      </w:r>
    </w:p>
    <w:p w14:paraId="163C45F9" w14:textId="77777777" w:rsidR="004A774E" w:rsidRDefault="006F765D">
      <w:pPr>
        <w:spacing w:line="600" w:lineRule="auto"/>
        <w:ind w:firstLine="720"/>
        <w:jc w:val="both"/>
        <w:rPr>
          <w:rFonts w:eastAsia="Times New Roman"/>
          <w:szCs w:val="24"/>
        </w:rPr>
      </w:pPr>
      <w:r>
        <w:rPr>
          <w:rFonts w:eastAsia="Times New Roman"/>
          <w:szCs w:val="24"/>
        </w:rPr>
        <w:t xml:space="preserve">Σ’ αυτή την κατεύθυνση συστήνεται η Αρχή Πολιτικής Αεροπορίας ως ανεξάρτητη διοικητική αρχή, με αποστολή την άσκηση των ρυθμιστικών και εποπτικών αρμοδιοτήτων εντός του Υπουργείου, ως δημόσια υπηρεσία. </w:t>
      </w:r>
    </w:p>
    <w:p w14:paraId="163C45FA" w14:textId="77777777" w:rsidR="004A774E" w:rsidRDefault="006F765D">
      <w:pPr>
        <w:spacing w:line="600" w:lineRule="auto"/>
        <w:ind w:firstLine="720"/>
        <w:jc w:val="both"/>
        <w:rPr>
          <w:rFonts w:eastAsia="Times New Roman"/>
          <w:szCs w:val="24"/>
        </w:rPr>
      </w:pPr>
      <w:r>
        <w:rPr>
          <w:rFonts w:eastAsia="Times New Roman"/>
          <w:szCs w:val="24"/>
        </w:rPr>
        <w:t>Παρακαλώ πάρα πολύ να διαβάσετε το</w:t>
      </w:r>
      <w:r>
        <w:rPr>
          <w:rFonts w:eastAsia="Times New Roman"/>
          <w:szCs w:val="24"/>
        </w:rPr>
        <w:t xml:space="preserve"> άρθρο 1. Ο κ. Δένδιας, ο κ. Βορίδης και οι υπόλοιποι που μίλησαν από τη Νέα Δημοκρατία</w:t>
      </w:r>
      <w:r>
        <w:rPr>
          <w:rFonts w:eastAsia="Times New Roman"/>
          <w:szCs w:val="24"/>
        </w:rPr>
        <w:t>,</w:t>
      </w:r>
      <w:r>
        <w:rPr>
          <w:rFonts w:eastAsia="Times New Roman"/>
          <w:szCs w:val="24"/>
        </w:rPr>
        <w:t xml:space="preserve"> είναι νομικοί εγνωσμένου κύρους. Έχετε δει κα</w:t>
      </w:r>
      <w:r>
        <w:rPr>
          <w:rFonts w:eastAsia="Times New Roman"/>
          <w:szCs w:val="24"/>
        </w:rPr>
        <w:t>μ</w:t>
      </w:r>
      <w:r>
        <w:rPr>
          <w:rFonts w:eastAsia="Times New Roman"/>
          <w:szCs w:val="24"/>
        </w:rPr>
        <w:t xml:space="preserve">μία ανεξάρτητη ή ρυθμιστική αρχή να ανήκει διοικητικά στον Υπουργό; Στο άρθρο 1 το λέει. Το έχετε δει αυτό; </w:t>
      </w:r>
    </w:p>
    <w:p w14:paraId="163C45FB" w14:textId="77777777" w:rsidR="004A774E" w:rsidRDefault="006F765D">
      <w:pPr>
        <w:spacing w:line="600" w:lineRule="auto"/>
        <w:ind w:firstLine="720"/>
        <w:jc w:val="both"/>
        <w:rPr>
          <w:rFonts w:eastAsia="Times New Roman"/>
          <w:szCs w:val="24"/>
        </w:rPr>
      </w:pPr>
      <w:r>
        <w:rPr>
          <w:rFonts w:eastAsia="Times New Roman"/>
          <w:szCs w:val="24"/>
        </w:rPr>
        <w:t>Εδώ στο νομο</w:t>
      </w:r>
      <w:r>
        <w:rPr>
          <w:rFonts w:eastAsia="Times New Roman"/>
          <w:szCs w:val="24"/>
        </w:rPr>
        <w:t>σχέδιο για τα κανάλια και την ΕΕΤΤ μας βγάλατε την ψυχή για να σας πείσουμε ότι είμαστε υπέρ της ανεξαρτησίας της ΕΕΤΤ, να συμπληρώσουμε το ένα, το δεύτερο, το τρίτο, να μην έχει ο Υπουργός κα</w:t>
      </w:r>
      <w:r>
        <w:rPr>
          <w:rFonts w:eastAsia="Times New Roman"/>
          <w:szCs w:val="24"/>
        </w:rPr>
        <w:t>μ</w:t>
      </w:r>
      <w:r>
        <w:rPr>
          <w:rFonts w:eastAsia="Times New Roman"/>
          <w:szCs w:val="24"/>
        </w:rPr>
        <w:t xml:space="preserve">μία αρμοδιότητα. Τα ξεχνάτε; Από ρυθμιστική σε ρυθμιστική αρχή </w:t>
      </w:r>
      <w:r>
        <w:rPr>
          <w:rFonts w:eastAsia="Times New Roman"/>
          <w:szCs w:val="24"/>
        </w:rPr>
        <w:t xml:space="preserve">και από ανεξάρτητη σε ανεξάρτητη ισχύουν άλλα; Πείτε μου μία ανεξάρτητη αρχή, αφού λέτε ότι δεν είναι δημόσια και είναι ανεξάρτητη ή ρυθμιστική, που να ανήκει διοικητικά στον Υπουργό. Μία θα μου πείτε απ’ αυτές τις χιλιάδες που έχετε θεσμοθετήσει. </w:t>
      </w:r>
    </w:p>
    <w:p w14:paraId="163C45FC" w14:textId="77777777" w:rsidR="004A774E" w:rsidRDefault="006F765D">
      <w:pPr>
        <w:spacing w:line="600" w:lineRule="auto"/>
        <w:ind w:firstLine="720"/>
        <w:jc w:val="both"/>
        <w:rPr>
          <w:rFonts w:eastAsia="Times New Roman"/>
          <w:szCs w:val="24"/>
        </w:rPr>
      </w:pPr>
      <w:r>
        <w:rPr>
          <w:rFonts w:eastAsia="Times New Roman"/>
          <w:szCs w:val="24"/>
        </w:rPr>
        <w:t>Αξίζει,</w:t>
      </w:r>
      <w:r>
        <w:rPr>
          <w:rFonts w:eastAsia="Times New Roman"/>
          <w:szCs w:val="24"/>
        </w:rPr>
        <w:t xml:space="preserve"> λοιπόν, να σημειωθεί…</w:t>
      </w:r>
    </w:p>
    <w:p w14:paraId="163C45FD" w14:textId="77777777" w:rsidR="004A774E" w:rsidRDefault="006F765D">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Μας διαβάζετε την παράγραφο 3;</w:t>
      </w:r>
    </w:p>
    <w:p w14:paraId="163C45FE" w14:textId="77777777" w:rsidR="004A774E" w:rsidRDefault="006F765D">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Τα έχω διαβάσει πάρα πολύ καλά, κύριε Βορίδη. Θα μου απαντήσετε σ’ αυτό που σας λέω. Δεν μπορείτε και το ξέρετε νομικά πάρ</w:t>
      </w:r>
      <w:r>
        <w:rPr>
          <w:rFonts w:eastAsia="Times New Roman"/>
          <w:szCs w:val="24"/>
        </w:rPr>
        <w:t>α πολύ καλά. Δεν υπάρχει ρυθμιστική και ανεξάρτητη αρχή</w:t>
      </w:r>
      <w:r>
        <w:rPr>
          <w:rFonts w:eastAsia="Times New Roman"/>
          <w:szCs w:val="24"/>
        </w:rPr>
        <w:t>,</w:t>
      </w:r>
      <w:r>
        <w:rPr>
          <w:rFonts w:eastAsia="Times New Roman"/>
          <w:szCs w:val="24"/>
        </w:rPr>
        <w:t xml:space="preserve"> που να ανήκει ούτε σε Υπουργό ούτε σε Υπουργείο. Αυτό είναι δημόσια υπηρεσία και αυτό είναι μία από τις μεγάλες επιτυχίες που πετύχαμε.</w:t>
      </w:r>
    </w:p>
    <w:p w14:paraId="163C45FF" w14:textId="77777777" w:rsidR="004A774E" w:rsidRDefault="006F765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Εγώ δεν λέω ότι δεν μπορείτε, </w:t>
      </w:r>
      <w:r>
        <w:rPr>
          <w:rFonts w:eastAsia="Times New Roman"/>
          <w:szCs w:val="24"/>
        </w:rPr>
        <w:t>λέω ότι δεν πρέπει.</w:t>
      </w:r>
    </w:p>
    <w:p w14:paraId="163C4600" w14:textId="77777777" w:rsidR="004A774E" w:rsidRDefault="006F765D">
      <w:pPr>
        <w:spacing w:line="600" w:lineRule="auto"/>
        <w:ind w:firstLine="720"/>
        <w:jc w:val="both"/>
        <w:rPr>
          <w:rFonts w:eastAsia="Times New Roman"/>
          <w:b/>
          <w:szCs w:val="24"/>
        </w:rPr>
      </w:pPr>
      <w:r>
        <w:rPr>
          <w:rFonts w:eastAsia="Times New Roman"/>
          <w:b/>
          <w:szCs w:val="24"/>
        </w:rPr>
        <w:t>ΜΑΥΡΟΥΔΗΣ ΒΟΡΙΔΗΣ:</w:t>
      </w:r>
      <w:r>
        <w:rPr>
          <w:rFonts w:eastAsia="Times New Roman"/>
          <w:szCs w:val="24"/>
        </w:rPr>
        <w:t xml:space="preserve"> </w:t>
      </w:r>
      <w:r>
        <w:rPr>
          <w:rFonts w:eastAsia="Times New Roman"/>
          <w:szCs w:val="24"/>
          <w:lang w:val="en-US"/>
        </w:rPr>
        <w:t>H</w:t>
      </w:r>
      <w:r>
        <w:rPr>
          <w:rFonts w:eastAsia="Times New Roman"/>
          <w:szCs w:val="24"/>
        </w:rPr>
        <w:t xml:space="preserve"> παράγραφος 3 λέει «…δεν υπόκειται σε έλεγχο από κυβερνητικά όργανα...». </w:t>
      </w:r>
    </w:p>
    <w:p w14:paraId="163C4601" w14:textId="77777777" w:rsidR="004A774E" w:rsidRDefault="006F765D">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 xml:space="preserve">Ναι, ναι. Μπορείτε να λέτε ό,τι θέλετε. Έχουμε συνηθίσει να διαστρεβλώνετε την </w:t>
      </w:r>
      <w:r>
        <w:rPr>
          <w:rFonts w:eastAsia="Times New Roman"/>
          <w:szCs w:val="24"/>
        </w:rPr>
        <w:t>πραγματικότητα.</w:t>
      </w:r>
    </w:p>
    <w:p w14:paraId="163C4602" w14:textId="77777777" w:rsidR="004A774E" w:rsidRDefault="006F765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Όχι ό,τι θέλετε. Δεν μπορείτε. Ρητορικό είναι.</w:t>
      </w:r>
    </w:p>
    <w:p w14:paraId="163C4603" w14:textId="77777777" w:rsidR="004A774E" w:rsidRDefault="006F765D">
      <w:pPr>
        <w:spacing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Εμείς το θεωρούμε μεγάλη επιτυχία. Μπράβο.</w:t>
      </w:r>
    </w:p>
    <w:p w14:paraId="163C4604" w14:textId="77777777" w:rsidR="004A774E" w:rsidRDefault="006F765D">
      <w:pPr>
        <w:spacing w:line="600" w:lineRule="auto"/>
        <w:ind w:firstLine="720"/>
        <w:jc w:val="center"/>
        <w:rPr>
          <w:rFonts w:eastAsia="Times New Roman"/>
          <w:szCs w:val="24"/>
        </w:rPr>
      </w:pPr>
      <w:r>
        <w:rPr>
          <w:rFonts w:eastAsia="Times New Roman"/>
          <w:szCs w:val="24"/>
        </w:rPr>
        <w:t>(Γέλωτες από την πτέρυγα της Νέας Δημοκρατίας)</w:t>
      </w:r>
    </w:p>
    <w:p w14:paraId="163C4605" w14:textId="77777777" w:rsidR="004A774E" w:rsidRDefault="006F765D">
      <w:pPr>
        <w:spacing w:line="600" w:lineRule="auto"/>
        <w:ind w:firstLine="720"/>
        <w:jc w:val="both"/>
        <w:rPr>
          <w:rFonts w:eastAsia="Times New Roman"/>
          <w:szCs w:val="24"/>
        </w:rPr>
      </w:pPr>
      <w:r>
        <w:rPr>
          <w:rFonts w:eastAsia="Times New Roman"/>
          <w:b/>
          <w:szCs w:val="24"/>
        </w:rPr>
        <w:t>ΧΡΗΣΤΟΣ ΣΠΙΡΤΖΗΣ (Υπουργός Υποδομών, Μεταφορών κα</w:t>
      </w:r>
      <w:r>
        <w:rPr>
          <w:rFonts w:eastAsia="Times New Roman"/>
          <w:b/>
          <w:szCs w:val="24"/>
        </w:rPr>
        <w:t xml:space="preserve">ι Δικτύων): </w:t>
      </w:r>
      <w:r>
        <w:rPr>
          <w:rFonts w:eastAsia="Times New Roman"/>
          <w:szCs w:val="24"/>
        </w:rPr>
        <w:t xml:space="preserve">Συνοψίζουμε -για να μην καθυστερούμε και μετά να δώσουμε και μερικές συγκεκριμένες απαντήσεις στα ερωτήματα που τέθηκαν- τα κύρια σημεία που πετύχαμε μέσα από τη διαπραγμάτευση και που πετυχαίνουμε μ’ αυτό το σχέδιο νόμου. </w:t>
      </w:r>
    </w:p>
    <w:p w14:paraId="163C4606" w14:textId="77777777" w:rsidR="004A774E" w:rsidRDefault="006F765D">
      <w:pPr>
        <w:spacing w:line="600" w:lineRule="auto"/>
        <w:ind w:firstLine="720"/>
        <w:jc w:val="both"/>
        <w:rPr>
          <w:rFonts w:eastAsia="Times New Roman"/>
          <w:szCs w:val="24"/>
        </w:rPr>
      </w:pPr>
      <w:r>
        <w:rPr>
          <w:rFonts w:eastAsia="Times New Roman"/>
          <w:szCs w:val="24"/>
        </w:rPr>
        <w:t>Το πρώτο, λοιπόν, εί</w:t>
      </w:r>
      <w:r>
        <w:rPr>
          <w:rFonts w:eastAsia="Times New Roman"/>
          <w:szCs w:val="24"/>
        </w:rPr>
        <w:t>ναι ο διαχωρισμός. Δεν μπορούσε να συνεχιστεί αυτή η δομή στην Υπηρεσία Πολιτικής Αεροπορίας. Έπρεπε να εξορθολογιστεί. Εκτός από την ΥΠΑ που διατηρείται ως υπηρεσία, ιδρύεται και η ΑΠΑ</w:t>
      </w:r>
      <w:r>
        <w:rPr>
          <w:rFonts w:eastAsia="Times New Roman"/>
          <w:szCs w:val="24"/>
        </w:rPr>
        <w:t>,</w:t>
      </w:r>
      <w:r>
        <w:rPr>
          <w:rFonts w:eastAsia="Times New Roman"/>
          <w:szCs w:val="24"/>
        </w:rPr>
        <w:t xml:space="preserve"> που θα έχει τους κανόνες και την εποπτεία. </w:t>
      </w:r>
    </w:p>
    <w:p w14:paraId="163C4607" w14:textId="77777777" w:rsidR="004A774E" w:rsidRDefault="006F765D">
      <w:pPr>
        <w:spacing w:line="600" w:lineRule="auto"/>
        <w:ind w:firstLine="720"/>
        <w:jc w:val="both"/>
        <w:rPr>
          <w:rFonts w:eastAsia="Times New Roman"/>
          <w:szCs w:val="24"/>
        </w:rPr>
      </w:pPr>
      <w:r>
        <w:rPr>
          <w:rFonts w:eastAsia="Times New Roman"/>
          <w:szCs w:val="24"/>
        </w:rPr>
        <w:t>Το δεύτερο, για να τελειώ</w:t>
      </w:r>
      <w:r>
        <w:rPr>
          <w:rFonts w:eastAsia="Times New Roman"/>
          <w:szCs w:val="24"/>
        </w:rPr>
        <w:t xml:space="preserve">νουμε μ’ αυτά που ακούγονται, είναι ότι και οι δύο είναι δημόσιες υπηρεσίες στον έλεγχο του ελληνικού </w:t>
      </w:r>
      <w:r>
        <w:rPr>
          <w:rFonts w:eastAsia="Times New Roman"/>
          <w:szCs w:val="24"/>
        </w:rPr>
        <w:t>δ</w:t>
      </w:r>
      <w:r>
        <w:rPr>
          <w:rFonts w:eastAsia="Times New Roman"/>
          <w:szCs w:val="24"/>
        </w:rPr>
        <w:t>ημοσίου και υπακούνε στους νόμους και στις κυβερνήσεις, ιδιαίτερα στα εθνικά θέματα και στα θέματα εθνικού σχεδιασμού και προφανώς, όπως και όλες οι δημό</w:t>
      </w:r>
      <w:r>
        <w:rPr>
          <w:rFonts w:eastAsia="Times New Roman"/>
          <w:szCs w:val="24"/>
        </w:rPr>
        <w:t xml:space="preserve">σιες υπηρεσίες, πρέπει να λειτουργούν ανεξάρτητα από την πολιτική ηγεσία στη διαχείριση. </w:t>
      </w:r>
    </w:p>
    <w:p w14:paraId="163C4608" w14:textId="77777777" w:rsidR="004A774E" w:rsidRDefault="006F765D">
      <w:pPr>
        <w:spacing w:line="600" w:lineRule="auto"/>
        <w:ind w:firstLine="720"/>
        <w:jc w:val="both"/>
        <w:rPr>
          <w:rFonts w:eastAsia="Times New Roman"/>
          <w:szCs w:val="24"/>
        </w:rPr>
      </w:pPr>
      <w:r>
        <w:rPr>
          <w:rFonts w:eastAsia="Times New Roman"/>
          <w:szCs w:val="24"/>
        </w:rPr>
        <w:t xml:space="preserve">Εσείς μας καταγγέλλετε εδώ πέρα για τη </w:t>
      </w:r>
      <w:r>
        <w:rPr>
          <w:rFonts w:eastAsia="Times New Roman"/>
          <w:szCs w:val="24"/>
        </w:rPr>
        <w:t>δ</w:t>
      </w:r>
      <w:r>
        <w:rPr>
          <w:rFonts w:eastAsia="Times New Roman"/>
          <w:szCs w:val="24"/>
        </w:rPr>
        <w:t>ικαιοσύνη, για τον Στρατό, για όλα, ότι πάμε να κάνουμε κομματικό κράτος. Δεν θέλετε να λειτουργούν οι δημόσιες υπηρεσίες ανεξ</w:t>
      </w:r>
      <w:r>
        <w:rPr>
          <w:rFonts w:eastAsia="Times New Roman"/>
          <w:szCs w:val="24"/>
        </w:rPr>
        <w:t>άρτητα; Θέλετε εξαρτημένα; Μας κάνετε και κριτική γι’ αυτό. Είστε απίστευτοι.</w:t>
      </w:r>
    </w:p>
    <w:p w14:paraId="163C4609" w14:textId="77777777" w:rsidR="004A774E" w:rsidRDefault="006F765D">
      <w:pPr>
        <w:spacing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Απίθανοι, όχι απίστευτοι.</w:t>
      </w:r>
    </w:p>
    <w:p w14:paraId="163C460A" w14:textId="77777777" w:rsidR="004A774E" w:rsidRDefault="006F765D">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Απίθανοι είσαστε, καταπληκτικοί.</w:t>
      </w:r>
    </w:p>
    <w:p w14:paraId="163C460B" w14:textId="77777777" w:rsidR="004A774E" w:rsidRDefault="006F765D">
      <w:pPr>
        <w:spacing w:line="600" w:lineRule="auto"/>
        <w:ind w:firstLine="720"/>
        <w:jc w:val="both"/>
        <w:rPr>
          <w:rFonts w:eastAsia="Times New Roman"/>
          <w:szCs w:val="24"/>
        </w:rPr>
      </w:pPr>
      <w:r>
        <w:rPr>
          <w:rFonts w:eastAsia="Times New Roman"/>
          <w:szCs w:val="24"/>
        </w:rPr>
        <w:t>Το τρίτο είναι οι θέσεις εργασίας. Π</w:t>
      </w:r>
      <w:r>
        <w:rPr>
          <w:rFonts w:eastAsia="Times New Roman"/>
          <w:szCs w:val="24"/>
        </w:rPr>
        <w:t xml:space="preserve">ρώτον, όχι μόνο διατηρούνται αλλά αυξάνονται και αυξάνονται όχι για να κάνουμε ρουσφέτια, γιατί για να μπει κανείς στο </w:t>
      </w:r>
      <w:r>
        <w:rPr>
          <w:rFonts w:eastAsia="Times New Roman"/>
          <w:szCs w:val="24"/>
        </w:rPr>
        <w:t>δ</w:t>
      </w:r>
      <w:r>
        <w:rPr>
          <w:rFonts w:eastAsia="Times New Roman"/>
          <w:szCs w:val="24"/>
        </w:rPr>
        <w:t>ημόσιο…</w:t>
      </w:r>
    </w:p>
    <w:p w14:paraId="163C460C" w14:textId="77777777" w:rsidR="004A774E" w:rsidRDefault="006F765D">
      <w:pPr>
        <w:spacing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Μακριά από μας τέτοια σκέψη!</w:t>
      </w:r>
    </w:p>
    <w:p w14:paraId="163C460D" w14:textId="77777777" w:rsidR="004A774E" w:rsidRDefault="006F765D">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Μακριά από μας, κ</w:t>
      </w:r>
      <w:r>
        <w:rPr>
          <w:rFonts w:eastAsia="Times New Roman"/>
          <w:szCs w:val="24"/>
        </w:rPr>
        <w:t xml:space="preserve">υρία Μπακογιάννη. Έχετε μεγάλη εμπειρία εσείς από ρουσφέτια. Για να αποκτήσουμε την τεχνογνωσία σας στα ρουσφέτια, θα περάσουν εξήντα χρόνια. Μετά από εξήντα χρόνια θα το συζητήσουμε ξανά. </w:t>
      </w:r>
    </w:p>
    <w:p w14:paraId="163C460E" w14:textId="77777777" w:rsidR="004A774E" w:rsidRDefault="006F765D">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Εντατικά για να καλύψετε το χαμένο έδαφος.</w:t>
      </w:r>
    </w:p>
    <w:p w14:paraId="163C460F" w14:textId="77777777" w:rsidR="004A774E" w:rsidRDefault="006F765D">
      <w:pPr>
        <w:spacing w:line="600" w:lineRule="auto"/>
        <w:ind w:firstLine="720"/>
        <w:jc w:val="both"/>
        <w:rPr>
          <w:rFonts w:eastAsia="Times New Roman"/>
          <w:szCs w:val="24"/>
        </w:rPr>
      </w:pPr>
      <w:r>
        <w:rPr>
          <w:rFonts w:eastAsia="Times New Roman"/>
          <w:b/>
          <w:szCs w:val="24"/>
        </w:rPr>
        <w:t>ΧΡΗΣ</w:t>
      </w:r>
      <w:r>
        <w:rPr>
          <w:rFonts w:eastAsia="Times New Roman"/>
          <w:b/>
          <w:szCs w:val="24"/>
        </w:rPr>
        <w:t xml:space="preserve">ΤΟΣ ΣΠΙΡΤΖΗΣ (Υπουργός Υποδομών, Μεταφορών και Δικτύων): </w:t>
      </w:r>
      <w:r>
        <w:rPr>
          <w:rFonts w:eastAsia="Times New Roman"/>
          <w:szCs w:val="24"/>
        </w:rPr>
        <w:t xml:space="preserve">Εντατικά μαθήματα θα κάνουμε, αλλά θα φτάσουμε τα πενήντα-εξήντα χρόνια και μετά θα το συζητήσουμε. </w:t>
      </w:r>
    </w:p>
    <w:p w14:paraId="163C4610" w14:textId="77777777" w:rsidR="004A774E" w:rsidRDefault="006F765D">
      <w:pPr>
        <w:spacing w:line="600" w:lineRule="auto"/>
        <w:ind w:firstLine="720"/>
        <w:jc w:val="both"/>
        <w:rPr>
          <w:rFonts w:eastAsia="Times New Roman"/>
          <w:szCs w:val="24"/>
        </w:rPr>
      </w:pPr>
      <w:r>
        <w:rPr>
          <w:rFonts w:eastAsia="Times New Roman"/>
          <w:szCs w:val="24"/>
        </w:rPr>
        <w:t>Θέσεις εργασίας</w:t>
      </w:r>
      <w:r>
        <w:rPr>
          <w:rFonts w:eastAsia="Times New Roman"/>
          <w:szCs w:val="24"/>
        </w:rPr>
        <w:t>.</w:t>
      </w:r>
      <w:r>
        <w:rPr>
          <w:rFonts w:eastAsia="Times New Roman"/>
          <w:szCs w:val="24"/>
        </w:rPr>
        <w:t xml:space="preserve"> Όχι μόνο διατηρούνται τα εργασιακά και ασφαλιστικά δικαιώματα των εργαζομένων, αλ</w:t>
      </w:r>
      <w:r>
        <w:rPr>
          <w:rFonts w:eastAsia="Times New Roman"/>
          <w:szCs w:val="24"/>
        </w:rPr>
        <w:t>λά αυξάνονται οι θέσεις εργασίας, γιατί αυτά λένε τα ευρωπαϊκά πρότυπα και οι διεθνείς οργανισμοί. Δεν τα βγάλαμε από το κεφάλι μας.</w:t>
      </w:r>
    </w:p>
    <w:p w14:paraId="163C461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Τέταρτον, εξορθολογίζονται οι δομές και οι διαδικασίες. Δεχόμαστε κριτική γιατί το έχουμε φέρει. Μόνοι μας τη βγάλαμε αυτή </w:t>
      </w:r>
      <w:r>
        <w:rPr>
          <w:rFonts w:eastAsia="Times New Roman" w:cs="Times New Roman"/>
          <w:szCs w:val="24"/>
        </w:rPr>
        <w:t xml:space="preserve">τη δομή; Συνεργαστήκαμε με την Ευρωπαϊκή Επιτροπή, συνεργαστήκαμε με το </w:t>
      </w:r>
      <w:r>
        <w:rPr>
          <w:rFonts w:eastAsia="Times New Roman" w:cs="Times New Roman"/>
          <w:szCs w:val="24"/>
          <w:lang w:val="en-US"/>
        </w:rPr>
        <w:t>E</w:t>
      </w:r>
      <w:r>
        <w:rPr>
          <w:rFonts w:eastAsia="Times New Roman" w:cs="Times New Roman"/>
          <w:szCs w:val="24"/>
          <w:lang w:val="en-US"/>
        </w:rPr>
        <w:t>UROCONTRO</w:t>
      </w:r>
      <w:r>
        <w:rPr>
          <w:rFonts w:eastAsia="Times New Roman" w:cs="Times New Roman"/>
          <w:szCs w:val="24"/>
          <w:lang w:val="en-US"/>
        </w:rPr>
        <w:t>l</w:t>
      </w:r>
      <w:r>
        <w:rPr>
          <w:rFonts w:eastAsia="Times New Roman" w:cs="Times New Roman"/>
          <w:szCs w:val="24"/>
        </w:rPr>
        <w:t xml:space="preserve">, συνεργαστήκαμε με την </w:t>
      </w:r>
      <w:r>
        <w:rPr>
          <w:rFonts w:eastAsia="Times New Roman" w:cs="Times New Roman"/>
          <w:szCs w:val="24"/>
          <w:lang w:val="en-US"/>
        </w:rPr>
        <w:t>EASA</w:t>
      </w:r>
      <w:r>
        <w:rPr>
          <w:rFonts w:eastAsia="Times New Roman" w:cs="Times New Roman"/>
          <w:szCs w:val="24"/>
        </w:rPr>
        <w:t xml:space="preserve">. Είναι όλα σύμφωνα με τον Κανονισμό </w:t>
      </w:r>
      <w:r>
        <w:rPr>
          <w:rFonts w:eastAsia="Times New Roman" w:cs="Times New Roman"/>
          <w:szCs w:val="24"/>
          <w:lang w:val="en-US"/>
        </w:rPr>
        <w:t>ICAO</w:t>
      </w:r>
      <w:r>
        <w:rPr>
          <w:rFonts w:eastAsia="Times New Roman" w:cs="Times New Roman"/>
          <w:szCs w:val="24"/>
        </w:rPr>
        <w:t xml:space="preserve">. Δεν καταλαβαίνω ποια είναι η κριτική για τη δομή. </w:t>
      </w:r>
    </w:p>
    <w:p w14:paraId="163C461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Ήμασταν ανοιχτοί </w:t>
      </w:r>
      <w:r>
        <w:rPr>
          <w:rFonts w:eastAsia="Times New Roman" w:cs="Times New Roman"/>
          <w:szCs w:val="24"/>
        </w:rPr>
        <w:t>–</w:t>
      </w:r>
      <w:r>
        <w:rPr>
          <w:rFonts w:eastAsia="Times New Roman" w:cs="Times New Roman"/>
          <w:szCs w:val="24"/>
        </w:rPr>
        <w:t>και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το δείξαμε με τις νομοθετικές ρυθμίσεις που κάναμε- σε όποια παρατήρηση ήταν στη λογική του εξορθολογισμού. Μας κατηγορήσατε και για αυτό. Ειπώθηκε: «Γιατί κατεβάσατε πολλές»; Τη μια μέρα τις προτείνετε και την άλλη μας κατηγορείτε γιατί τις καταθέσαμε. </w:t>
      </w:r>
    </w:p>
    <w:p w14:paraId="163C461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Πέμπτον, διασφαλίσαμε τις επενδύσεις που οφείλει να έχει η Υπηρεσία Πολιτικής Αεροπορίας. Δηλαδή, καθιερώσαμε την υποχρεωτική εκτέλεση και την εποπτεία των επιχειρησιακών σχεδίων και της ΥΠΑ και της ΑΠΑ. </w:t>
      </w:r>
    </w:p>
    <w:p w14:paraId="163C461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Έκτον, διευρύναμε τις αρμοδιότητες της ΥΠΑ για τα υ</w:t>
      </w:r>
      <w:r>
        <w:rPr>
          <w:rFonts w:eastAsia="Times New Roman" w:cs="Times New Roman"/>
          <w:szCs w:val="24"/>
        </w:rPr>
        <w:t xml:space="preserve">δατοδρόμια και τη λειτουργία τους. </w:t>
      </w:r>
    </w:p>
    <w:p w14:paraId="163C461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Έβδομον, οι επιτροπές αξιολόγησης συγκροτούνται με διαφάνεια και προφανώς με προτεραιότητα στο εθνικό συμφέρον. Ο κ. Χατζηδάκης μπερδεύτηκε. Δεν πειράζει. Πρέπει να είναι λίγο πιο επιμελής. Θα τα πούμε και μετά. </w:t>
      </w:r>
    </w:p>
    <w:p w14:paraId="163C4616"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Όγδοον,</w:t>
      </w:r>
      <w:r>
        <w:rPr>
          <w:rFonts w:eastAsia="Times New Roman" w:cs="Times New Roman"/>
          <w:szCs w:val="24"/>
        </w:rPr>
        <w:t xml:space="preserve"> η διαχείριση των αεροδρομίων διατηρείται αντί να παραδοθεί, όπως είχατε προβλέψει στον ν.3913 και στον νόμο του 2013. </w:t>
      </w:r>
      <w:r>
        <w:rPr>
          <w:rFonts w:eastAsia="Times New Roman" w:cs="Times New Roman"/>
          <w:szCs w:val="24"/>
        </w:rPr>
        <w:t>Β</w:t>
      </w:r>
      <w:r>
        <w:rPr>
          <w:rFonts w:eastAsia="Times New Roman" w:cs="Times New Roman"/>
          <w:szCs w:val="24"/>
        </w:rPr>
        <w:t>έβαια το κυριότερο, κατά τη γνώμη μου, είναι ότι η Υπηρεσία Πολιτικής Αεροπορίας, για όσους γνωρίζουν τη λειτουργία, τις αρμοδιότητες, τ</w:t>
      </w:r>
      <w:r>
        <w:rPr>
          <w:rFonts w:eastAsia="Times New Roman" w:cs="Times New Roman"/>
          <w:szCs w:val="24"/>
        </w:rPr>
        <w:t xml:space="preserve">ον ρόλο της, τον αντίκτυπο στα εθνικά θέματα και στα θέματα δημόσιας ασφάλειας, παραμένει δημόσια υπηρεσία, όπως και η ΑΠΑ. </w:t>
      </w:r>
    </w:p>
    <w:p w14:paraId="163C461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Να απαντήσουμε, όμως, σε όσα αντιφατικά ακούστηκαν από τα κόμματα της Αντιπολίτευσης. Θέλω να κάνω μια γενική παρατήρηση. Έχουμε συ</w:t>
      </w:r>
      <w:r>
        <w:rPr>
          <w:rFonts w:eastAsia="Times New Roman" w:cs="Times New Roman"/>
          <w:szCs w:val="24"/>
        </w:rPr>
        <w:t>νηθίσει να ακούμε αντιφατικές κριτικές από τη μια πτέρυγα ή την άλλη, δηλαδή άλλος να μας κατηγορεί ως δογματικούς κρατιστές και κομμουνιστές και άλλος ως λάτρεις των ιδιωτικοποιήσεων. Αυτό το έχουμε συνηθίσει.</w:t>
      </w:r>
    </w:p>
    <w:p w14:paraId="163C4618"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Αυτό, όμως, που παρατηρήσαμε σήμερα</w:t>
      </w:r>
      <w:r>
        <w:rPr>
          <w:rFonts w:eastAsia="Times New Roman" w:cs="Times New Roman"/>
          <w:szCs w:val="24"/>
        </w:rPr>
        <w:t>,</w:t>
      </w:r>
      <w:r>
        <w:rPr>
          <w:rFonts w:eastAsia="Times New Roman" w:cs="Times New Roman"/>
          <w:szCs w:val="24"/>
        </w:rPr>
        <w:t xml:space="preserve"> είναι τι</w:t>
      </w:r>
      <w:r>
        <w:rPr>
          <w:rFonts w:eastAsia="Times New Roman" w:cs="Times New Roman"/>
          <w:szCs w:val="24"/>
        </w:rPr>
        <w:t>ς δύο διακριτές, διαφορετικές γραμμές της Νέας Δημοκρατίας, που επιβεβαιώνουν την κρίση πολιτικής στο κόμμα της Αξιωματικής Αντιπολίτευσης, μεταξύ της Νέας Δημοκρατίας του σήμερα με τις ακροδεξιές ανησυχίες και τον άκρατο νεοφιλελευθερισμό και της παραδοσι</w:t>
      </w:r>
      <w:r>
        <w:rPr>
          <w:rFonts w:eastAsia="Times New Roman" w:cs="Times New Roman"/>
          <w:szCs w:val="24"/>
        </w:rPr>
        <w:t xml:space="preserve">ακής συντηρητικής παράταξης. </w:t>
      </w:r>
      <w:r>
        <w:rPr>
          <w:rFonts w:eastAsia="Times New Roman" w:cs="Times New Roman"/>
          <w:szCs w:val="24"/>
        </w:rPr>
        <w:t>Θ</w:t>
      </w:r>
      <w:r>
        <w:rPr>
          <w:rFonts w:eastAsia="Times New Roman" w:cs="Times New Roman"/>
          <w:szCs w:val="24"/>
        </w:rPr>
        <w:t>α το αναδείξω</w:t>
      </w:r>
      <w:r>
        <w:rPr>
          <w:rFonts w:eastAsia="Times New Roman" w:cs="Times New Roman"/>
          <w:szCs w:val="24"/>
        </w:rPr>
        <w:t>,</w:t>
      </w:r>
      <w:r>
        <w:rPr>
          <w:rFonts w:eastAsia="Times New Roman" w:cs="Times New Roman"/>
          <w:szCs w:val="24"/>
        </w:rPr>
        <w:t xml:space="preserve"> απαντώντας στις ερωτήσεις που έκαναν οι συνάδελφοι της Νέας Δημοκρατίας. </w:t>
      </w:r>
    </w:p>
    <w:p w14:paraId="163C461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Ο κ. Καραμανλής μάς κατήγγειλε ότι κάνουμε ρουσφετολογικές προβλέψεις, ότι κάνουμε τρεις </w:t>
      </w:r>
      <w:r>
        <w:rPr>
          <w:rFonts w:eastAsia="Times New Roman" w:cs="Times New Roman"/>
          <w:szCs w:val="24"/>
        </w:rPr>
        <w:t>δ</w:t>
      </w:r>
      <w:r>
        <w:rPr>
          <w:rFonts w:eastAsia="Times New Roman" w:cs="Times New Roman"/>
          <w:szCs w:val="24"/>
        </w:rPr>
        <w:t xml:space="preserve">ιευθύνσεις </w:t>
      </w:r>
      <w:r>
        <w:rPr>
          <w:rFonts w:eastAsia="Times New Roman" w:cs="Times New Roman"/>
          <w:szCs w:val="24"/>
        </w:rPr>
        <w:t>ν</w:t>
      </w:r>
      <w:r>
        <w:rPr>
          <w:rFonts w:eastAsia="Times New Roman" w:cs="Times New Roman"/>
          <w:szCs w:val="24"/>
        </w:rPr>
        <w:t xml:space="preserve">ομικών </w:t>
      </w:r>
      <w:r>
        <w:rPr>
          <w:rFonts w:eastAsia="Times New Roman" w:cs="Times New Roman"/>
          <w:szCs w:val="24"/>
        </w:rPr>
        <w:t>υ</w:t>
      </w:r>
      <w:r>
        <w:rPr>
          <w:rFonts w:eastAsia="Times New Roman" w:cs="Times New Roman"/>
          <w:szCs w:val="24"/>
        </w:rPr>
        <w:t xml:space="preserve">πηρεσιών, τρεις </w:t>
      </w:r>
      <w:r>
        <w:rPr>
          <w:rFonts w:eastAsia="Times New Roman" w:cs="Times New Roman"/>
          <w:szCs w:val="24"/>
        </w:rPr>
        <w:t>ο</w:t>
      </w:r>
      <w:r>
        <w:rPr>
          <w:rFonts w:eastAsia="Times New Roman" w:cs="Times New Roman"/>
          <w:szCs w:val="24"/>
        </w:rPr>
        <w:t>ικονομικές</w:t>
      </w:r>
      <w:r>
        <w:rPr>
          <w:rFonts w:eastAsia="Times New Roman" w:cs="Times New Roman"/>
          <w:szCs w:val="24"/>
        </w:rPr>
        <w:t xml:space="preserve"> </w:t>
      </w:r>
      <w:r>
        <w:rPr>
          <w:rFonts w:eastAsia="Times New Roman" w:cs="Times New Roman"/>
          <w:szCs w:val="24"/>
        </w:rPr>
        <w:t>υ</w:t>
      </w:r>
      <w:r>
        <w:rPr>
          <w:rFonts w:eastAsia="Times New Roman" w:cs="Times New Roman"/>
          <w:szCs w:val="24"/>
        </w:rPr>
        <w:t xml:space="preserve">πηρεσίες και τρεις </w:t>
      </w:r>
      <w:r>
        <w:rPr>
          <w:rFonts w:eastAsia="Times New Roman" w:cs="Times New Roman"/>
          <w:szCs w:val="24"/>
        </w:rPr>
        <w:t>δ</w:t>
      </w:r>
      <w:r>
        <w:rPr>
          <w:rFonts w:eastAsia="Times New Roman" w:cs="Times New Roman"/>
          <w:szCs w:val="24"/>
        </w:rPr>
        <w:t xml:space="preserve">ιευθύνσεις </w:t>
      </w:r>
      <w:r>
        <w:rPr>
          <w:rFonts w:eastAsia="Times New Roman" w:cs="Times New Roman"/>
          <w:szCs w:val="24"/>
        </w:rPr>
        <w:t>π</w:t>
      </w:r>
      <w:r>
        <w:rPr>
          <w:rFonts w:eastAsia="Times New Roman" w:cs="Times New Roman"/>
          <w:szCs w:val="24"/>
        </w:rPr>
        <w:t xml:space="preserve">ροσωπικού. Την ίδια στιγμή –αν θυμάμαι καλά- ο κ. Χατζηδάκης μάς κατήγγειλε για άλλα πράγματα. Θα τα πούμε μετά. </w:t>
      </w:r>
    </w:p>
    <w:p w14:paraId="163C461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Αυτό χειροκροτείται ως έκφραση αντιφάσεως! </w:t>
      </w:r>
    </w:p>
    <w:p w14:paraId="163C461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Εντάξει. Δεν πειράζει Μάκη μου, δεν πειράζει. Θα στα πω μετά. </w:t>
      </w:r>
    </w:p>
    <w:p w14:paraId="163C461C"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Μας καταγγείλανε, λοιπόν, για τις τρεις </w:t>
      </w:r>
      <w:r>
        <w:rPr>
          <w:rFonts w:eastAsia="Times New Roman" w:cs="Times New Roman"/>
          <w:szCs w:val="24"/>
        </w:rPr>
        <w:t>δ</w:t>
      </w:r>
      <w:r>
        <w:rPr>
          <w:rFonts w:eastAsia="Times New Roman" w:cs="Times New Roman"/>
          <w:szCs w:val="24"/>
        </w:rPr>
        <w:t xml:space="preserve">ιευθύνσεις. Θα μας πείτε εσείς πόσες προτείνετε; Έχουμε δύο φορείς. Θέλετε να έχουμε μια </w:t>
      </w:r>
      <w:r>
        <w:rPr>
          <w:rFonts w:eastAsia="Times New Roman" w:cs="Times New Roman"/>
          <w:szCs w:val="24"/>
        </w:rPr>
        <w:t>υ</w:t>
      </w:r>
      <w:r>
        <w:rPr>
          <w:rFonts w:eastAsia="Times New Roman" w:cs="Times New Roman"/>
          <w:szCs w:val="24"/>
        </w:rPr>
        <w:t>π</w:t>
      </w:r>
      <w:r>
        <w:rPr>
          <w:rFonts w:eastAsia="Times New Roman" w:cs="Times New Roman"/>
          <w:szCs w:val="24"/>
        </w:rPr>
        <w:t xml:space="preserve">ηρεσία; Γίνεται; Δεν γίνεται. Πάμε, λοιπόν, να δούμε γιατί έχουμε την τρίτη </w:t>
      </w:r>
      <w:r>
        <w:rPr>
          <w:rFonts w:eastAsia="Times New Roman" w:cs="Times New Roman"/>
          <w:szCs w:val="24"/>
        </w:rPr>
        <w:t>ο</w:t>
      </w:r>
      <w:r>
        <w:rPr>
          <w:rFonts w:eastAsia="Times New Roman" w:cs="Times New Roman"/>
          <w:szCs w:val="24"/>
        </w:rPr>
        <w:t xml:space="preserve">ικονομική </w:t>
      </w:r>
      <w:r>
        <w:rPr>
          <w:rFonts w:eastAsia="Times New Roman" w:cs="Times New Roman"/>
          <w:szCs w:val="24"/>
        </w:rPr>
        <w:t>υ</w:t>
      </w:r>
      <w:r>
        <w:rPr>
          <w:rFonts w:eastAsia="Times New Roman" w:cs="Times New Roman"/>
          <w:szCs w:val="24"/>
        </w:rPr>
        <w:t xml:space="preserve">πηρεσία και την τρίτη υπηρεσία </w:t>
      </w:r>
      <w:r>
        <w:rPr>
          <w:rFonts w:eastAsia="Times New Roman" w:cs="Times New Roman"/>
          <w:szCs w:val="24"/>
        </w:rPr>
        <w:t>δ</w:t>
      </w:r>
      <w:r>
        <w:rPr>
          <w:rFonts w:eastAsia="Times New Roman" w:cs="Times New Roman"/>
          <w:szCs w:val="24"/>
        </w:rPr>
        <w:t xml:space="preserve">ιεύθυνσης </w:t>
      </w:r>
      <w:r>
        <w:rPr>
          <w:rFonts w:eastAsia="Times New Roman" w:cs="Times New Roman"/>
          <w:szCs w:val="24"/>
        </w:rPr>
        <w:t>π</w:t>
      </w:r>
      <w:r>
        <w:rPr>
          <w:rFonts w:eastAsia="Times New Roman" w:cs="Times New Roman"/>
          <w:szCs w:val="24"/>
        </w:rPr>
        <w:t>ροσωπικού. Κάποιος από εσάς είπε: «Καλά ρε παιδιά βάζετε τους ελεγκτές με τη διαχείριση των αεροδρομίων στο ένα; Είναι δύο δι</w:t>
      </w:r>
      <w:r>
        <w:rPr>
          <w:rFonts w:eastAsia="Times New Roman" w:cs="Times New Roman"/>
          <w:szCs w:val="24"/>
        </w:rPr>
        <w:t xml:space="preserve">ακριτά. Προσέξτε για το </w:t>
      </w:r>
      <w:r>
        <w:rPr>
          <w:rFonts w:eastAsia="Times New Roman" w:cs="Times New Roman"/>
          <w:szCs w:val="24"/>
          <w:lang w:val="en-US"/>
        </w:rPr>
        <w:t>E</w:t>
      </w:r>
      <w:r>
        <w:rPr>
          <w:rFonts w:eastAsia="Times New Roman" w:cs="Times New Roman"/>
          <w:szCs w:val="24"/>
          <w:lang w:val="en-US"/>
        </w:rPr>
        <w:t>UROCONTROL</w:t>
      </w:r>
      <w:r>
        <w:rPr>
          <w:rFonts w:eastAsia="Times New Roman" w:cs="Times New Roman"/>
          <w:szCs w:val="24"/>
        </w:rPr>
        <w:t xml:space="preserve">». Ποιος το είπε, κύριε Βορίδη; Βοηθήστε με. </w:t>
      </w:r>
    </w:p>
    <w:p w14:paraId="163C461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Εγώ. </w:t>
      </w:r>
    </w:p>
    <w:p w14:paraId="163C461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Εσείς. Πολύ ωραία. Ακριβώς, λοιπόν, για αυτόν τον λόγο πρέπει να είναι διακριτή η </w:t>
      </w:r>
      <w:r>
        <w:rPr>
          <w:rFonts w:eastAsia="Times New Roman" w:cs="Times New Roman"/>
          <w:szCs w:val="24"/>
        </w:rPr>
        <w:t>οικονομική υπηρεσία διαχείρισης και λειτουργίας των αεροδρομίων, διακριτή και του προσωπικού, για να μη χάνεται η μπάλα</w:t>
      </w:r>
      <w:r>
        <w:rPr>
          <w:rFonts w:eastAsia="Times New Roman" w:cs="Times New Roman"/>
          <w:szCs w:val="24"/>
        </w:rPr>
        <w:t>,</w:t>
      </w:r>
      <w:r>
        <w:rPr>
          <w:rFonts w:eastAsia="Times New Roman" w:cs="Times New Roman"/>
          <w:szCs w:val="24"/>
        </w:rPr>
        <w:t xml:space="preserve"> όπως χανόταν τόσα χρόνια που διαχειρίζεστε με φαυλότητα την Υπηρεσία Πολιτικής Αεροπορίας. </w:t>
      </w:r>
    </w:p>
    <w:p w14:paraId="163C461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Μας κατηγορείτε επίσης για το πλήθος των νο</w:t>
      </w:r>
      <w:r>
        <w:rPr>
          <w:rFonts w:eastAsia="Times New Roman" w:cs="Times New Roman"/>
          <w:szCs w:val="24"/>
        </w:rPr>
        <w:t>μικών υπηρεσιών. Μας κατηγορείτε και για αυτό. Πόσους νομικούς παραλάβαμε στη Νομική Υπηρεσία της Υπηρεσίας Πολιτικής Αεροπορίας σήμερα; Πείτε ένα νούμερο. Κανέναν! Συγχαρητήρια! Να μας καταγγείλετε</w:t>
      </w:r>
      <w:r>
        <w:rPr>
          <w:rFonts w:eastAsia="Times New Roman" w:cs="Times New Roman"/>
          <w:szCs w:val="24"/>
        </w:rPr>
        <w:t>,</w:t>
      </w:r>
      <w:r>
        <w:rPr>
          <w:rFonts w:eastAsia="Times New Roman" w:cs="Times New Roman"/>
          <w:szCs w:val="24"/>
        </w:rPr>
        <w:t xml:space="preserve"> πραγματικά, γιατί πάμε να κάνουμε ρουσφέτια! </w:t>
      </w:r>
    </w:p>
    <w:p w14:paraId="163C462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Κανέναν! Α</w:t>
      </w:r>
      <w:r>
        <w:rPr>
          <w:rFonts w:eastAsia="Times New Roman" w:cs="Times New Roman"/>
          <w:szCs w:val="24"/>
        </w:rPr>
        <w:t xml:space="preserve">υτή η </w:t>
      </w:r>
      <w:r>
        <w:rPr>
          <w:rFonts w:eastAsia="Times New Roman" w:cs="Times New Roman"/>
          <w:szCs w:val="24"/>
        </w:rPr>
        <w:t>υ</w:t>
      </w:r>
      <w:r>
        <w:rPr>
          <w:rFonts w:eastAsia="Times New Roman" w:cs="Times New Roman"/>
          <w:szCs w:val="24"/>
        </w:rPr>
        <w:t xml:space="preserve">πηρεσία, που σε άλλες χώρες είναι Υπουργείο μόνη της, δεν είχε στη </w:t>
      </w:r>
      <w:r>
        <w:rPr>
          <w:rFonts w:eastAsia="Times New Roman" w:cs="Times New Roman"/>
          <w:szCs w:val="24"/>
        </w:rPr>
        <w:t>ν</w:t>
      </w:r>
      <w:r>
        <w:rPr>
          <w:rFonts w:eastAsia="Times New Roman" w:cs="Times New Roman"/>
          <w:szCs w:val="24"/>
        </w:rPr>
        <w:t xml:space="preserve">ομική </w:t>
      </w:r>
      <w:r>
        <w:rPr>
          <w:rFonts w:eastAsia="Times New Roman" w:cs="Times New Roman"/>
          <w:szCs w:val="24"/>
        </w:rPr>
        <w:t>υ</w:t>
      </w:r>
      <w:r>
        <w:rPr>
          <w:rFonts w:eastAsia="Times New Roman" w:cs="Times New Roman"/>
          <w:szCs w:val="24"/>
        </w:rPr>
        <w:t xml:space="preserve">πηρεσία έναν δικηγόρο, έναν νομικό. Ούτε έναν! </w:t>
      </w:r>
    </w:p>
    <w:p w14:paraId="163C462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Λοιπόν να μας καταγγείλετε. </w:t>
      </w:r>
    </w:p>
    <w:p w14:paraId="163C462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Βάλατε επίσης θέμα διαφάνειας για το </w:t>
      </w:r>
      <w:r>
        <w:rPr>
          <w:rFonts w:eastAsia="Times New Roman" w:cs="Times New Roman"/>
          <w:szCs w:val="24"/>
          <w:lang w:val="en-US"/>
        </w:rPr>
        <w:t>E</w:t>
      </w:r>
      <w:r>
        <w:rPr>
          <w:rFonts w:eastAsia="Times New Roman" w:cs="Times New Roman"/>
          <w:szCs w:val="24"/>
          <w:lang w:val="en-US"/>
        </w:rPr>
        <w:t>UROCONTROL</w:t>
      </w:r>
      <w:r>
        <w:rPr>
          <w:rFonts w:eastAsia="Times New Roman" w:cs="Times New Roman"/>
          <w:szCs w:val="24"/>
        </w:rPr>
        <w:t xml:space="preserve"> -όλοι σας- και για το πού πάνε τα λεφτά του </w:t>
      </w:r>
      <w:r>
        <w:rPr>
          <w:rFonts w:eastAsia="Times New Roman" w:cs="Times New Roman"/>
          <w:szCs w:val="24"/>
          <w:lang w:val="en-US"/>
        </w:rPr>
        <w:t>E</w:t>
      </w:r>
      <w:r>
        <w:rPr>
          <w:rFonts w:eastAsia="Times New Roman" w:cs="Times New Roman"/>
          <w:szCs w:val="24"/>
          <w:lang w:val="en-US"/>
        </w:rPr>
        <w:t>URO</w:t>
      </w:r>
      <w:r>
        <w:rPr>
          <w:rFonts w:eastAsia="Times New Roman" w:cs="Times New Roman"/>
          <w:szCs w:val="24"/>
          <w:lang w:val="en-US"/>
        </w:rPr>
        <w:t>CONTROL</w:t>
      </w:r>
      <w:r>
        <w:rPr>
          <w:rFonts w:eastAsia="Times New Roman" w:cs="Times New Roman"/>
          <w:szCs w:val="24"/>
        </w:rPr>
        <w:t>. Απαντάμε</w:t>
      </w:r>
      <w:r>
        <w:rPr>
          <w:rFonts w:eastAsia="Times New Roman" w:cs="Times New Roman"/>
          <w:szCs w:val="24"/>
        </w:rPr>
        <w:t>.</w:t>
      </w:r>
      <w:r>
        <w:rPr>
          <w:rFonts w:eastAsia="Times New Roman" w:cs="Times New Roman"/>
          <w:szCs w:val="24"/>
        </w:rPr>
        <w:t xml:space="preserve"> Στο σπίτι του κρεμασμένου δεν μιλάνε για σχοινί. </w:t>
      </w:r>
    </w:p>
    <w:p w14:paraId="163C462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Δηλαδή, κύριοι της Νέας Δημοκρατίας, τα χρήματα του </w:t>
      </w:r>
      <w:r>
        <w:rPr>
          <w:rFonts w:eastAsia="Times New Roman" w:cs="Times New Roman"/>
          <w:szCs w:val="24"/>
          <w:lang w:val="en-US"/>
        </w:rPr>
        <w:t>EUROCONTROL</w:t>
      </w:r>
      <w:r>
        <w:rPr>
          <w:rFonts w:eastAsia="Times New Roman" w:cs="Times New Roman"/>
          <w:szCs w:val="24"/>
        </w:rPr>
        <w:t xml:space="preserve"> πού κατευθύνονταν τόσα χρόνια; Σε ποιες δαπάνες κατευθύνονταν; Προβλέπονται συγκεκριμένες δράσεις για τα χρήματα του </w:t>
      </w:r>
      <w:r>
        <w:rPr>
          <w:rFonts w:eastAsia="Times New Roman" w:cs="Times New Roman"/>
          <w:szCs w:val="24"/>
          <w:lang w:val="en-US"/>
        </w:rPr>
        <w:t>E</w:t>
      </w:r>
      <w:r>
        <w:rPr>
          <w:rFonts w:eastAsia="Times New Roman" w:cs="Times New Roman"/>
          <w:szCs w:val="24"/>
          <w:lang w:val="en-US"/>
        </w:rPr>
        <w:t>UROCO</w:t>
      </w:r>
      <w:r>
        <w:rPr>
          <w:rFonts w:eastAsia="Times New Roman" w:cs="Times New Roman"/>
          <w:szCs w:val="24"/>
          <w:lang w:val="en-US"/>
        </w:rPr>
        <w:t>NTROL</w:t>
      </w:r>
      <w:r>
        <w:rPr>
          <w:rFonts w:eastAsia="Times New Roman" w:cs="Times New Roman"/>
          <w:szCs w:val="24"/>
        </w:rPr>
        <w:t xml:space="preserve">, για την αναβάθμιση του εξοπλισμού, των υποδομών, του ανθρώπινου δυναμικού. Πού πήγαν τόσες εκατοντάδες εκατομμύρια; Πού τα πήγατε; </w:t>
      </w:r>
    </w:p>
    <w:p w14:paraId="163C462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Να ρωτήσετε τον κ. Χρυσοχοΐδη. </w:t>
      </w:r>
    </w:p>
    <w:p w14:paraId="163C462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Ρω</w:t>
      </w:r>
      <w:r>
        <w:rPr>
          <w:rFonts w:eastAsia="Times New Roman" w:cs="Times New Roman"/>
          <w:szCs w:val="24"/>
        </w:rPr>
        <w:t xml:space="preserve">τήστε όποιον θέλετε. Πού τα πήγατε πείτε μας. Επειδή εσείς βάλατε αυτό το θέμα διαφάνειας. Εσείς τόσα χρόνια πού τα πήγατε; </w:t>
      </w:r>
    </w:p>
    <w:p w14:paraId="163C4626"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Να σας πω τι παραλάβαμε από σας. Δεν είχε συντηρηθεί καν για χρόνια πολλά το σύστημα </w:t>
      </w:r>
      <w:r>
        <w:rPr>
          <w:rFonts w:eastAsia="Times New Roman" w:cs="Times New Roman"/>
          <w:szCs w:val="24"/>
          <w:lang w:val="en-US"/>
        </w:rPr>
        <w:t>FIR</w:t>
      </w:r>
      <w:r>
        <w:rPr>
          <w:rFonts w:eastAsia="Times New Roman" w:cs="Times New Roman"/>
          <w:szCs w:val="24"/>
        </w:rPr>
        <w:t xml:space="preserve"> Αθηνών. Δεκαπέντε χρόνια τώρα θα έπρεπε να</w:t>
      </w:r>
      <w:r>
        <w:rPr>
          <w:rFonts w:eastAsia="Times New Roman" w:cs="Times New Roman"/>
          <w:szCs w:val="24"/>
        </w:rPr>
        <w:t xml:space="preserve"> έχει αναβαθμιστεί. Πού πήγατε τα λεφτά του </w:t>
      </w:r>
      <w:r>
        <w:rPr>
          <w:rFonts w:eastAsia="Times New Roman" w:cs="Times New Roman"/>
          <w:szCs w:val="24"/>
          <w:lang w:val="en-US"/>
        </w:rPr>
        <w:t>E</w:t>
      </w:r>
      <w:r>
        <w:rPr>
          <w:rFonts w:eastAsia="Times New Roman" w:cs="Times New Roman"/>
          <w:szCs w:val="24"/>
          <w:lang w:val="en-US"/>
        </w:rPr>
        <w:t>UROCONTROL</w:t>
      </w:r>
      <w:r>
        <w:rPr>
          <w:rFonts w:eastAsia="Times New Roman" w:cs="Times New Roman"/>
          <w:szCs w:val="24"/>
        </w:rPr>
        <w:t xml:space="preserve"> και δεν κάνατε αυτές τις δράσεις; Ρωτάμε. Πού είναι το προσωπικό που έλειπε από τους ελεγκτές που εντάσσονται εκεί; Ρωτάμε. Πού είναι η υλικοτεχνική υποδομή; </w:t>
      </w:r>
    </w:p>
    <w:p w14:paraId="163C462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Να σας πούμε τι κάνουμε εμείς; Πολύ ωραία</w:t>
      </w:r>
      <w:r>
        <w:rPr>
          <w:rFonts w:eastAsia="Times New Roman" w:cs="Times New Roman"/>
          <w:szCs w:val="24"/>
        </w:rPr>
        <w:t xml:space="preserve">. Για να δείτε και πού πηγαίνουν τα χρήματα. Εμείς υπογράψαμε τους πρώτους μήνες τη συντήρηση και την αναβάθμιση του υπάρχοντος συστήματος. </w:t>
      </w:r>
    </w:p>
    <w:p w14:paraId="163C462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Από πότε είναι αυτή η διαπραγμάτευση;</w:t>
      </w:r>
    </w:p>
    <w:p w14:paraId="163C462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b/>
          <w:szCs w:val="24"/>
        </w:rPr>
        <w:t>):</w:t>
      </w:r>
      <w:r>
        <w:rPr>
          <w:rFonts w:eastAsia="Times New Roman" w:cs="Times New Roman"/>
          <w:szCs w:val="24"/>
        </w:rPr>
        <w:t xml:space="preserve"> Κύριε Βορίδη, να την υπογράφατε εσείς. </w:t>
      </w:r>
    </w:p>
    <w:p w14:paraId="163C462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Ολοκληρώθηκε και σε τριάντα ημέρες από σήμερα παραδίδεται από την εταιρεία η αναβάθμισή της.</w:t>
      </w:r>
    </w:p>
    <w:p w14:paraId="163C462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Ετοιμάσαμε τον νέο διαγωνισμό, ενός νέου σύγχρονου συστήματος -έχει σταλεί ήδη στην Ευρωπαϊκή Επιτροπή για έγκριση- για </w:t>
      </w:r>
      <w:r>
        <w:rPr>
          <w:rFonts w:eastAsia="Times New Roman" w:cs="Times New Roman"/>
          <w:szCs w:val="24"/>
        </w:rPr>
        <w:t xml:space="preserve">το </w:t>
      </w:r>
      <w:r>
        <w:rPr>
          <w:rFonts w:eastAsia="Times New Roman" w:cs="Times New Roman"/>
          <w:szCs w:val="24"/>
          <w:lang w:val="en-US"/>
        </w:rPr>
        <w:t>FIR</w:t>
      </w:r>
      <w:r>
        <w:rPr>
          <w:rFonts w:eastAsia="Times New Roman" w:cs="Times New Roman"/>
          <w:szCs w:val="24"/>
        </w:rPr>
        <w:t xml:space="preserve"> Αθηνών και το φοβερό είναι ότι αυτά τα συστήματα δεν πληρώνονται από τη χώρα. Στο μεγαλύτερο ποσοστό τους πληρώνονται από το </w:t>
      </w:r>
      <w:r>
        <w:rPr>
          <w:rFonts w:eastAsia="Times New Roman" w:cs="Times New Roman"/>
          <w:szCs w:val="24"/>
          <w:lang w:val="en-US"/>
        </w:rPr>
        <w:t>E</w:t>
      </w:r>
      <w:r>
        <w:rPr>
          <w:rFonts w:eastAsia="Times New Roman" w:cs="Times New Roman"/>
          <w:szCs w:val="24"/>
          <w:lang w:val="en-US"/>
        </w:rPr>
        <w:t>UROCONTROL</w:t>
      </w:r>
      <w:r>
        <w:rPr>
          <w:rFonts w:eastAsia="Times New Roman" w:cs="Times New Roman"/>
          <w:szCs w:val="24"/>
        </w:rPr>
        <w:t xml:space="preserve"> και από τα χρήματα που έπρεπε να πάνε εκεί όλα αυτά τα χρόνια. </w:t>
      </w:r>
    </w:p>
    <w:p w14:paraId="163C462C"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Πραγματικά</w:t>
      </w:r>
      <w:r>
        <w:rPr>
          <w:rFonts w:eastAsia="Times New Roman" w:cs="Times New Roman"/>
          <w:szCs w:val="24"/>
        </w:rPr>
        <w:t xml:space="preserve"> περιμένω τις επόμενες μέρες με ανυπομονησία</w:t>
      </w:r>
      <w:r>
        <w:rPr>
          <w:rFonts w:eastAsia="Times New Roman" w:cs="Times New Roman"/>
          <w:szCs w:val="24"/>
        </w:rPr>
        <w:t>,</w:t>
      </w:r>
      <w:r>
        <w:rPr>
          <w:rFonts w:eastAsia="Times New Roman" w:cs="Times New Roman"/>
          <w:szCs w:val="24"/>
        </w:rPr>
        <w:t xml:space="preserve"> να με ενημερώσετε γι’ αυτά που ρωτήσατε.</w:t>
      </w:r>
    </w:p>
    <w:p w14:paraId="163C462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Εν τω μεταξύ, μέχρι να ενημερώσουν, κύριε Υπουργέ, να τελειώνουμε.</w:t>
      </w:r>
    </w:p>
    <w:p w14:paraId="163C462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Κύριε Υπουργέ, μπορούμε να το κάνουμε τώρα; Χωρίς</w:t>
      </w:r>
      <w:r>
        <w:rPr>
          <w:rFonts w:eastAsia="Times New Roman" w:cs="Times New Roman"/>
          <w:szCs w:val="24"/>
        </w:rPr>
        <w:t xml:space="preserve"> να υπάρχει αντίθετη φωνή, λέτε ό,τι θέλετε.</w:t>
      </w:r>
    </w:p>
    <w:p w14:paraId="163C462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Όχι, μας εγκαλέσατε για το πού θα πηγαίνουν τα λεφτά του </w:t>
      </w:r>
      <w:r>
        <w:rPr>
          <w:rFonts w:eastAsia="Times New Roman" w:cs="Times New Roman"/>
          <w:szCs w:val="24"/>
          <w:lang w:val="en-US"/>
        </w:rPr>
        <w:t>E</w:t>
      </w:r>
      <w:r>
        <w:rPr>
          <w:rFonts w:eastAsia="Times New Roman" w:cs="Times New Roman"/>
          <w:szCs w:val="24"/>
          <w:lang w:val="en-US"/>
        </w:rPr>
        <w:t>UROCONTROL</w:t>
      </w:r>
      <w:r>
        <w:rPr>
          <w:rFonts w:eastAsia="Times New Roman" w:cs="Times New Roman"/>
          <w:szCs w:val="24"/>
        </w:rPr>
        <w:t xml:space="preserve">. </w:t>
      </w:r>
    </w:p>
    <w:p w14:paraId="163C463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Εμείς αυτό που προβλέπουμε</w:t>
      </w:r>
      <w:r>
        <w:rPr>
          <w:rFonts w:eastAsia="Times New Roman" w:cs="Times New Roman"/>
          <w:szCs w:val="24"/>
        </w:rPr>
        <w:t>,</w:t>
      </w:r>
      <w:r>
        <w:rPr>
          <w:rFonts w:eastAsia="Times New Roman" w:cs="Times New Roman"/>
          <w:szCs w:val="24"/>
        </w:rPr>
        <w:t xml:space="preserve"> είναι τα λεφτά του </w:t>
      </w:r>
      <w:r>
        <w:rPr>
          <w:rFonts w:eastAsia="Times New Roman" w:cs="Times New Roman"/>
          <w:szCs w:val="24"/>
          <w:lang w:val="en-US"/>
        </w:rPr>
        <w:t>E</w:t>
      </w:r>
      <w:r>
        <w:rPr>
          <w:rFonts w:eastAsia="Times New Roman" w:cs="Times New Roman"/>
          <w:szCs w:val="24"/>
          <w:lang w:val="en-US"/>
        </w:rPr>
        <w:t>UROCONTROL</w:t>
      </w:r>
      <w:r>
        <w:rPr>
          <w:rFonts w:eastAsia="Times New Roman" w:cs="Times New Roman"/>
          <w:szCs w:val="24"/>
        </w:rPr>
        <w:t xml:space="preserve"> να πηγαίνουν σε ειδι</w:t>
      </w:r>
      <w:r>
        <w:rPr>
          <w:rFonts w:eastAsia="Times New Roman" w:cs="Times New Roman"/>
          <w:szCs w:val="24"/>
        </w:rPr>
        <w:t xml:space="preserve">κούς λογαριασμούς και στην ΑΠΑ και στην ΥΠΑ, για να μπορεί να γίνεται διαφανέστατα ο έλεγχος. </w:t>
      </w:r>
    </w:p>
    <w:p w14:paraId="163C463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Μας κατηγορήσατε για σπατάλη. Ρίξατε τη μπάλα στην εξέδρα για το Γενικό Λογιστήριο του Κράτους. Πείτε μας τι στοιχεία θέλετε να στείλουμε από αυτά που βρήκαμε. Ε</w:t>
      </w:r>
      <w:r>
        <w:rPr>
          <w:rFonts w:eastAsia="Times New Roman" w:cs="Times New Roman"/>
          <w:szCs w:val="24"/>
        </w:rPr>
        <w:t>κτός αν θέλετε να εκτελέσουμε τη χώρα. Αν θέλετε να εκτελέσουμε τη χώρα, εμείς αυτή τη χάρη δεν πρόκειται να την κάνουμε.</w:t>
      </w:r>
    </w:p>
    <w:p w14:paraId="163C463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Παρακαλώ, κύριε Υπουργέ, ολοκληρώνετε.</w:t>
      </w:r>
    </w:p>
    <w:p w14:paraId="163C463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Μ</w:t>
      </w:r>
      <w:r>
        <w:rPr>
          <w:rFonts w:eastAsia="Times New Roman" w:cs="Times New Roman"/>
          <w:szCs w:val="24"/>
        </w:rPr>
        <w:t xml:space="preserve">ας κάνετε μάθημα για τις ανεξάρτητες και ρυθμιστικές αρχές. </w:t>
      </w:r>
    </w:p>
    <w:p w14:paraId="163C463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Τις επόμενες ημέρες θα δούμε πώς στήνονταν οι ανεξάρτητες ρυθμιστικές αρχές από τις προηγούμενες κυβερνήσεις και αυτό θα αναδειχθεί όχι από τον Υπουργό του ΣΥΡΙΖΑ ή από τους Βουλευτές του ΣΥΡΙΖΑ,</w:t>
      </w:r>
      <w:r>
        <w:rPr>
          <w:rFonts w:eastAsia="Times New Roman" w:cs="Times New Roman"/>
          <w:szCs w:val="24"/>
        </w:rPr>
        <w:t xml:space="preserve"> αλλά από αυτά που πρόκειται να ακολουθήσουν.</w:t>
      </w:r>
    </w:p>
    <w:p w14:paraId="163C463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Τελειώνουμε, κύριε Υπουργέ;</w:t>
      </w:r>
    </w:p>
    <w:p w14:paraId="163C463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Ναι, τελειώνω. Έχω να δώσω μερικές απαντήσεις ακόμη και τελειώνω.</w:t>
      </w:r>
    </w:p>
    <w:p w14:paraId="163C463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Κύριε Βορίδη, στην αρχή της τοποθέτησής σας </w:t>
      </w:r>
      <w:r>
        <w:rPr>
          <w:rFonts w:eastAsia="Times New Roman" w:cs="Times New Roman"/>
          <w:szCs w:val="24"/>
        </w:rPr>
        <w:t>–</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 εγώ σας σέβομαι απόλυτα- κάτι αναφέρατε, αν θυμάμαι καλά, για τον κ. Καλογρίτσα, και τη διαπλοκή κ.λπ.</w:t>
      </w:r>
      <w:r>
        <w:rPr>
          <w:rFonts w:eastAsia="Times New Roman" w:cs="Times New Roman"/>
          <w:szCs w:val="24"/>
        </w:rPr>
        <w:t>.</w:t>
      </w:r>
      <w:r>
        <w:rPr>
          <w:rFonts w:eastAsia="Times New Roman" w:cs="Times New Roman"/>
          <w:szCs w:val="24"/>
        </w:rPr>
        <w:t xml:space="preserve"> Όταν είσαστε στριμωγμένοι, όταν μένετε από λάστιχο, μη θυμάστε τον κ. Καλογρίτσα, γιατί υπάρχει κα</w:t>
      </w:r>
      <w:r>
        <w:rPr>
          <w:rFonts w:eastAsia="Times New Roman" w:cs="Times New Roman"/>
          <w:szCs w:val="24"/>
        </w:rPr>
        <w:t xml:space="preserve">ι Καλογρίτσας με λάστιχα. </w:t>
      </w:r>
    </w:p>
    <w:p w14:paraId="163C4638" w14:textId="77777777" w:rsidR="004A774E" w:rsidRDefault="006F765D">
      <w:pPr>
        <w:spacing w:line="600" w:lineRule="auto"/>
        <w:ind w:firstLine="720"/>
        <w:jc w:val="both"/>
        <w:rPr>
          <w:rFonts w:eastAsia="Times New Roman"/>
          <w:szCs w:val="24"/>
        </w:rPr>
      </w:pPr>
      <w:r>
        <w:rPr>
          <w:rFonts w:eastAsia="Times New Roman"/>
          <w:szCs w:val="24"/>
        </w:rPr>
        <w:t>Εγώ λέω ότι μέχρι τώρα ασχολούμασταν με την διαπραγμάτευση, την ολοκληρώσαμε. Μέχρι τώρα πάρα πολλοί σπεκουλάριζαν και σε πρόσωπα της Κυβέρνησης και στην Κυβέρνηση, για να επιτελέσουν το εθνικό έργο του να πέσει η Κυβέρνηση. Τέλε</w:t>
      </w:r>
      <w:r>
        <w:rPr>
          <w:rFonts w:eastAsia="Times New Roman"/>
          <w:szCs w:val="24"/>
        </w:rPr>
        <w:t>ιωσε η διαπραγμάτευση. Σήμερα και με το επόμενο νομοσχέδιο τελειώνει η διαπραγμάτευση. Θα ασχοληθούμε και με τα υπόλοιπα που ακούστηκαν αυτές τις ημέρες και με αυτούς που τα είπαν.</w:t>
      </w:r>
    </w:p>
    <w:p w14:paraId="163C4639" w14:textId="77777777" w:rsidR="004A774E" w:rsidRDefault="006F765D">
      <w:pPr>
        <w:spacing w:line="600" w:lineRule="auto"/>
        <w:ind w:firstLine="720"/>
        <w:jc w:val="both"/>
        <w:rPr>
          <w:rFonts w:eastAsia="Times New Roman"/>
          <w:szCs w:val="24"/>
        </w:rPr>
      </w:pPr>
      <w:r>
        <w:rPr>
          <w:rFonts w:eastAsia="Times New Roman"/>
          <w:szCs w:val="24"/>
        </w:rPr>
        <w:t>Να δώσω μερικές διευκρινίσεις στον αξιότιμο συνάδελφο, κ. Κατσώτη, για τους</w:t>
      </w:r>
      <w:r>
        <w:rPr>
          <w:rFonts w:eastAsia="Times New Roman"/>
          <w:szCs w:val="24"/>
        </w:rPr>
        <w:t xml:space="preserve"> πιλότους που είναι στην Υπηρεσία Πολιτικής Αεροπορίας, για να θυμίζουμε και άλλα πράγματα. </w:t>
      </w:r>
    </w:p>
    <w:p w14:paraId="163C463A" w14:textId="77777777" w:rsidR="004A774E" w:rsidRDefault="006F765D">
      <w:pPr>
        <w:spacing w:line="600" w:lineRule="auto"/>
        <w:ind w:firstLine="720"/>
        <w:jc w:val="both"/>
        <w:rPr>
          <w:rFonts w:eastAsia="Times New Roman"/>
          <w:szCs w:val="24"/>
        </w:rPr>
      </w:pPr>
      <w:r>
        <w:rPr>
          <w:rFonts w:eastAsia="Times New Roman"/>
          <w:szCs w:val="24"/>
        </w:rPr>
        <w:t>Αγαπητέ συνάδελφε, βρήκαμε αυτούς τους ανθρώπους απολυμένους από τη Νέα Δημοκρατία, τους επαναπροσλάβαμε, μας καταγγείλανε μάλιστα γι’ αυτό. Δεν έπαιρναν επίδομα α</w:t>
      </w:r>
      <w:r>
        <w:rPr>
          <w:rFonts w:eastAsia="Times New Roman"/>
          <w:szCs w:val="24"/>
        </w:rPr>
        <w:t xml:space="preserve">πό το </w:t>
      </w:r>
      <w:r>
        <w:rPr>
          <w:rFonts w:eastAsia="Times New Roman"/>
          <w:szCs w:val="24"/>
          <w:lang w:val="en-US"/>
        </w:rPr>
        <w:t>EUROCONTROL</w:t>
      </w:r>
      <w:r>
        <w:rPr>
          <w:rFonts w:eastAsia="Times New Roman"/>
          <w:szCs w:val="24"/>
        </w:rPr>
        <w:t xml:space="preserve">. Σωστά δεν έπαιρναν επίδομα. </w:t>
      </w:r>
      <w:r>
        <w:rPr>
          <w:rFonts w:eastAsia="Times New Roman"/>
          <w:szCs w:val="24"/>
        </w:rPr>
        <w:t>Μ</w:t>
      </w:r>
      <w:r>
        <w:rPr>
          <w:rFonts w:eastAsia="Times New Roman"/>
          <w:szCs w:val="24"/>
        </w:rPr>
        <w:t>ε τις διευκρινίσεις που δώσαμε</w:t>
      </w:r>
      <w:r>
        <w:rPr>
          <w:rFonts w:eastAsia="Times New Roman"/>
          <w:szCs w:val="24"/>
        </w:rPr>
        <w:t>,</w:t>
      </w:r>
      <w:r>
        <w:rPr>
          <w:rFonts w:eastAsia="Times New Roman"/>
          <w:szCs w:val="24"/>
        </w:rPr>
        <w:t xml:space="preserve"> αυτοί οι άνθρωποι θα ενταχθούν στις δομές της ΥΠΑ και της ΑΠΑ για να δουλεύουν κανονικά, να έχουν αντικείμενο και, επομένως, μέσα από αυτή</w:t>
      </w:r>
      <w:r>
        <w:rPr>
          <w:rFonts w:eastAsia="Times New Roman"/>
          <w:szCs w:val="24"/>
        </w:rPr>
        <w:t xml:space="preserve"> την δραστηριότητά τους θα μπορούν να έχουν και τα επιδόματα, αν προβλέπεται, που θα έχουν και οι υπόλοιποι εργαζόμενοι στις ίδιες δομές.</w:t>
      </w:r>
    </w:p>
    <w:p w14:paraId="163C463B" w14:textId="77777777" w:rsidR="004A774E" w:rsidRDefault="006F765D">
      <w:pPr>
        <w:spacing w:line="600" w:lineRule="auto"/>
        <w:ind w:firstLine="720"/>
        <w:jc w:val="both"/>
        <w:rPr>
          <w:rFonts w:eastAsia="Times New Roman"/>
          <w:szCs w:val="24"/>
        </w:rPr>
      </w:pPr>
      <w:r>
        <w:rPr>
          <w:rFonts w:eastAsia="Times New Roman"/>
          <w:szCs w:val="24"/>
        </w:rPr>
        <w:t>Ρωτήθηκα, επίσης, για τη μετεωρολογία. Δεν μπορεί να προβλεφθεί στο νομοσχέδιο</w:t>
      </w:r>
      <w:r>
        <w:rPr>
          <w:rFonts w:eastAsia="Times New Roman"/>
          <w:szCs w:val="24"/>
        </w:rPr>
        <w:t>,</w:t>
      </w:r>
      <w:r>
        <w:rPr>
          <w:rFonts w:eastAsia="Times New Roman"/>
          <w:szCs w:val="24"/>
        </w:rPr>
        <w:t xml:space="preserve"> το τι θα παίρνει η Εθνική Μετεωρολογικ</w:t>
      </w:r>
      <w:r>
        <w:rPr>
          <w:rFonts w:eastAsia="Times New Roman"/>
          <w:szCs w:val="24"/>
        </w:rPr>
        <w:t>ή Υπηρεσία. Αυτό θα προκύπτει από τη σύμβαση που θα κάνουν οι υπηρεσίες της Υπηρεσίας Πολιτικής Αεροπορίας με την Εθνική Μετεωρολογική Υπηρεσία. Όπως δεν προβλέπονται ας πούμε και άλλα έσοδα, οι αποζημιώσεις που πρέπει να παίρνει η Υπηρεσία Πολιτικής Αεροπ</w:t>
      </w:r>
      <w:r>
        <w:rPr>
          <w:rFonts w:eastAsia="Times New Roman"/>
          <w:szCs w:val="24"/>
        </w:rPr>
        <w:t>ορίας από τις διαδικασίες διάσωσης και όλες τις υπόλοιπες δραστηριότητες που συμμετέχει.</w:t>
      </w:r>
    </w:p>
    <w:p w14:paraId="163C463C" w14:textId="77777777" w:rsidR="004A774E" w:rsidRDefault="006F765D">
      <w:pPr>
        <w:spacing w:line="600" w:lineRule="auto"/>
        <w:ind w:firstLine="720"/>
        <w:jc w:val="both"/>
        <w:rPr>
          <w:rFonts w:eastAsia="Times New Roman"/>
          <w:szCs w:val="24"/>
        </w:rPr>
      </w:pPr>
      <w:r>
        <w:rPr>
          <w:rFonts w:eastAsia="Times New Roman"/>
          <w:szCs w:val="24"/>
        </w:rPr>
        <w:t>Ολοκληρώνοντας, θα ήθελα να σημειώσω ότι με το σημερινό σχέδιο νόμου αντιμετωπίσαμε και την υποχρέωση της χώρας για την αξιολόγηση, ως μια νέα μεταρρύθμιση που θέλουμε</w:t>
      </w:r>
      <w:r>
        <w:rPr>
          <w:rFonts w:eastAsia="Times New Roman"/>
          <w:szCs w:val="24"/>
        </w:rPr>
        <w:t xml:space="preserve"> να την προσαρμόσουμε στις ανάγκες των εργαζομένων, στις φιλοδοξίες και τα κεκτημένα του εθνικού αεροπορικού μας τομέα και κυρίως στην προσπάθεια ανάταξης της εθνικής οικονομίας με σεβασμό στο ευρωπαϊκό πλαίσιο κανόνων και αρχών.</w:t>
      </w:r>
    </w:p>
    <w:p w14:paraId="163C463D" w14:textId="77777777" w:rsidR="004A774E" w:rsidRDefault="006F765D">
      <w:pPr>
        <w:spacing w:line="600" w:lineRule="auto"/>
        <w:ind w:firstLine="720"/>
        <w:jc w:val="both"/>
        <w:rPr>
          <w:rFonts w:eastAsia="Times New Roman"/>
          <w:b/>
          <w:szCs w:val="24"/>
        </w:rPr>
      </w:pPr>
      <w:r>
        <w:rPr>
          <w:rFonts w:eastAsia="Times New Roman"/>
          <w:b/>
          <w:szCs w:val="24"/>
        </w:rPr>
        <w:t>ΠΡΟΕΔΡΕΥΩΝ (Γεώργιος Βαρεμ</w:t>
      </w:r>
      <w:r>
        <w:rPr>
          <w:rFonts w:eastAsia="Times New Roman"/>
          <w:b/>
          <w:szCs w:val="24"/>
        </w:rPr>
        <w:t xml:space="preserve">ένος): </w:t>
      </w:r>
      <w:r>
        <w:rPr>
          <w:rFonts w:eastAsia="Times New Roman"/>
          <w:szCs w:val="24"/>
        </w:rPr>
        <w:t>Ολοκληρώστε, κύριε Υπουργέ.</w:t>
      </w:r>
    </w:p>
    <w:p w14:paraId="163C463E" w14:textId="77777777" w:rsidR="004A774E" w:rsidRDefault="006F765D">
      <w:pPr>
        <w:spacing w:line="600" w:lineRule="auto"/>
        <w:ind w:firstLine="720"/>
        <w:jc w:val="both"/>
        <w:rPr>
          <w:rFonts w:eastAsia="Times New Roman"/>
          <w:b/>
          <w:szCs w:val="24"/>
        </w:rPr>
      </w:pPr>
      <w:r>
        <w:rPr>
          <w:rFonts w:eastAsia="Times New Roman"/>
          <w:b/>
          <w:szCs w:val="24"/>
        </w:rPr>
        <w:t xml:space="preserve">ΧΡΗΣΤΟΣ ΣΠΙΡΤΖΗΣ (Υπουργός Υποδομών, Μεταφορών και Δικτύων): </w:t>
      </w:r>
      <w:r>
        <w:rPr>
          <w:rFonts w:eastAsia="Times New Roman"/>
          <w:szCs w:val="24"/>
        </w:rPr>
        <w:t>Ολοκληρώνω, κύριε Πρόεδρε.</w:t>
      </w:r>
    </w:p>
    <w:p w14:paraId="163C463F" w14:textId="77777777" w:rsidR="004A774E" w:rsidRDefault="006F765D">
      <w:pPr>
        <w:spacing w:line="600" w:lineRule="auto"/>
        <w:ind w:firstLine="720"/>
        <w:jc w:val="both"/>
        <w:rPr>
          <w:rFonts w:eastAsia="Times New Roman"/>
          <w:szCs w:val="24"/>
        </w:rPr>
      </w:pPr>
      <w:r>
        <w:rPr>
          <w:rFonts w:eastAsia="Times New Roman"/>
          <w:szCs w:val="24"/>
        </w:rPr>
        <w:t>Αυτό που δεν κάναμε</w:t>
      </w:r>
      <w:r>
        <w:rPr>
          <w:rFonts w:eastAsia="Times New Roman"/>
          <w:szCs w:val="24"/>
        </w:rPr>
        <w:t>,</w:t>
      </w:r>
      <w:r>
        <w:rPr>
          <w:rFonts w:eastAsia="Times New Roman"/>
          <w:szCs w:val="24"/>
        </w:rPr>
        <w:t xml:space="preserve"> είναι να αποδεχτούμε </w:t>
      </w:r>
      <w:r>
        <w:rPr>
          <w:rFonts w:eastAsia="Times New Roman"/>
          <w:szCs w:val="24"/>
          <w:lang w:val="en-US"/>
        </w:rPr>
        <w:t>de</w:t>
      </w:r>
      <w:r>
        <w:rPr>
          <w:rFonts w:eastAsia="Times New Roman"/>
          <w:szCs w:val="24"/>
        </w:rPr>
        <w:t xml:space="preserve"> </w:t>
      </w:r>
      <w:r>
        <w:rPr>
          <w:rFonts w:eastAsia="Times New Roman"/>
          <w:szCs w:val="24"/>
          <w:lang w:val="en-US"/>
        </w:rPr>
        <w:t>facto</w:t>
      </w:r>
      <w:r>
        <w:rPr>
          <w:rFonts w:eastAsia="Times New Roman"/>
          <w:szCs w:val="24"/>
        </w:rPr>
        <w:t xml:space="preserve"> την απαξίωση του αεροπορικού τομέα μέσω μη βιώσιμων και αποσπασματικών ιδιωτικοποι</w:t>
      </w:r>
      <w:r>
        <w:rPr>
          <w:rFonts w:eastAsia="Times New Roman"/>
          <w:szCs w:val="24"/>
        </w:rPr>
        <w:t>ήσεων που όχι μόνο δεν θα παρήγαγαν τα επιθυμητά αποτελέσματα, αλλά θα διακινδύνευαν τα πολύτιμα εργαλεία που έχει η χώρα να ανταποκριθεί στην ιδιαίτερη γεωμορφολογική της υπόσταση και στον κρίσιμο ρόλο της.</w:t>
      </w:r>
    </w:p>
    <w:p w14:paraId="163C4640" w14:textId="77777777" w:rsidR="004A774E" w:rsidRDefault="006F765D">
      <w:pPr>
        <w:spacing w:line="600" w:lineRule="auto"/>
        <w:ind w:firstLine="720"/>
        <w:jc w:val="both"/>
        <w:rPr>
          <w:rFonts w:eastAsia="Times New Roman"/>
          <w:szCs w:val="24"/>
        </w:rPr>
      </w:pPr>
      <w:r>
        <w:rPr>
          <w:rFonts w:eastAsia="Times New Roman"/>
          <w:szCs w:val="24"/>
        </w:rPr>
        <w:t>Σας ευχαριστώ πολύ.</w:t>
      </w:r>
    </w:p>
    <w:p w14:paraId="163C4641" w14:textId="77777777" w:rsidR="004A774E" w:rsidRDefault="006F765D">
      <w:pPr>
        <w:spacing w:line="600" w:lineRule="auto"/>
        <w:ind w:firstLine="720"/>
        <w:jc w:val="center"/>
        <w:rPr>
          <w:rFonts w:eastAsia="Times New Roman"/>
          <w:szCs w:val="24"/>
        </w:rPr>
      </w:pPr>
      <w:r>
        <w:rPr>
          <w:rFonts w:eastAsia="Times New Roman"/>
          <w:szCs w:val="24"/>
        </w:rPr>
        <w:t>(Χειροκροτήματα από τις πτέρ</w:t>
      </w:r>
      <w:r>
        <w:rPr>
          <w:rFonts w:eastAsia="Times New Roman"/>
          <w:szCs w:val="24"/>
        </w:rPr>
        <w:t>υγες του ΣΥΡΙΖΑ και των ΑΝΕΛ)</w:t>
      </w:r>
    </w:p>
    <w:p w14:paraId="163C4642" w14:textId="77777777" w:rsidR="004A774E" w:rsidRDefault="006F765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Και εμείς σας ευχαριστούμε.</w:t>
      </w:r>
    </w:p>
    <w:p w14:paraId="163C4643" w14:textId="77777777" w:rsidR="004A774E" w:rsidRDefault="006F765D">
      <w:pPr>
        <w:spacing w:line="600" w:lineRule="auto"/>
        <w:ind w:firstLine="720"/>
        <w:jc w:val="center"/>
        <w:rPr>
          <w:rFonts w:eastAsia="Times New Roman"/>
          <w:szCs w:val="24"/>
        </w:rPr>
      </w:pPr>
      <w:r>
        <w:rPr>
          <w:rFonts w:eastAsia="Times New Roman" w:cs="Times New Roman"/>
          <w:szCs w:val="24"/>
        </w:rPr>
        <w:t>(Θόρυβος από την πτέρυγα της Νέας Δημοκρατίας)</w:t>
      </w:r>
    </w:p>
    <w:p w14:paraId="163C4644" w14:textId="77777777" w:rsidR="004A774E" w:rsidRDefault="006F765D">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Μίλησα όσο και ο κ. Σταμάτης. Μη διαμαρτύρεστε!</w:t>
      </w:r>
    </w:p>
    <w:p w14:paraId="163C4645" w14:textId="77777777" w:rsidR="004A774E" w:rsidRDefault="006F765D">
      <w:pPr>
        <w:spacing w:line="600" w:lineRule="auto"/>
        <w:ind w:firstLine="720"/>
        <w:jc w:val="both"/>
        <w:rPr>
          <w:rFonts w:eastAsia="Times New Roman"/>
          <w:szCs w:val="24"/>
        </w:rPr>
      </w:pPr>
      <w:r>
        <w:rPr>
          <w:rFonts w:eastAsia="Times New Roman"/>
          <w:b/>
          <w:szCs w:val="24"/>
        </w:rPr>
        <w:t xml:space="preserve">ΝΙΚΟΛΑΟΣ </w:t>
      </w:r>
      <w:r>
        <w:rPr>
          <w:rFonts w:eastAsia="Times New Roman"/>
          <w:b/>
          <w:szCs w:val="24"/>
        </w:rPr>
        <w:t>ΔΕΝΔΙΑΣ:</w:t>
      </w:r>
      <w:r>
        <w:rPr>
          <w:rFonts w:eastAsia="Times New Roman"/>
          <w:szCs w:val="24"/>
        </w:rPr>
        <w:t xml:space="preserve"> Επί τρία!</w:t>
      </w:r>
    </w:p>
    <w:p w14:paraId="163C4646" w14:textId="77777777" w:rsidR="004A774E" w:rsidRDefault="006F765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Ισοπαλία εις τον χρόνο τώρα.</w:t>
      </w:r>
    </w:p>
    <w:p w14:paraId="163C4647" w14:textId="77777777" w:rsidR="004A774E" w:rsidRDefault="006F765D">
      <w:pPr>
        <w:spacing w:line="600" w:lineRule="auto"/>
        <w:ind w:firstLine="720"/>
        <w:jc w:val="both"/>
        <w:rPr>
          <w:rFonts w:eastAsia="Times New Roman"/>
          <w:b/>
          <w:szCs w:val="24"/>
        </w:rPr>
      </w:pPr>
      <w:r>
        <w:rPr>
          <w:rFonts w:eastAsia="Times New Roman"/>
          <w:b/>
          <w:szCs w:val="24"/>
        </w:rPr>
        <w:t xml:space="preserve">ΔΗΜΗΤΡΙΟΣ ΣΤΑΜΑΤΗΣ: </w:t>
      </w:r>
      <w:r>
        <w:rPr>
          <w:rFonts w:eastAsia="Times New Roman"/>
          <w:szCs w:val="24"/>
        </w:rPr>
        <w:t>Κύριε Πρόεδρε, θα ήθελα τον λόγο.</w:t>
      </w:r>
    </w:p>
    <w:p w14:paraId="163C4648" w14:textId="77777777" w:rsidR="004A774E" w:rsidRDefault="006F765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Σταμάτη, δεν υπάρχει προσωπικό. Το όνομά σας αναφέρθηκε μόνο για τον χρόνο που μιλ</w:t>
      </w:r>
      <w:r>
        <w:rPr>
          <w:rFonts w:eastAsia="Times New Roman"/>
          <w:szCs w:val="24"/>
        </w:rPr>
        <w:t>ήσατε.</w:t>
      </w:r>
    </w:p>
    <w:p w14:paraId="163C4649" w14:textId="77777777" w:rsidR="004A774E" w:rsidRDefault="006F765D">
      <w:pPr>
        <w:spacing w:line="600" w:lineRule="auto"/>
        <w:ind w:firstLine="720"/>
        <w:jc w:val="both"/>
        <w:rPr>
          <w:rFonts w:eastAsia="Times New Roman"/>
          <w:szCs w:val="24"/>
        </w:rPr>
      </w:pPr>
      <w:r>
        <w:rPr>
          <w:rFonts w:eastAsia="Times New Roman"/>
          <w:b/>
          <w:szCs w:val="24"/>
        </w:rPr>
        <w:t xml:space="preserve">ΔΗΜΗΤΡΙΟΣ ΣΤΑΜΑΤΗΣ: </w:t>
      </w:r>
      <w:r>
        <w:rPr>
          <w:rFonts w:eastAsia="Times New Roman"/>
          <w:szCs w:val="24"/>
        </w:rPr>
        <w:t>Κύριε Πρόεδρε, θα ήθελα τον λόγο για μισό λεπτό.</w:t>
      </w:r>
    </w:p>
    <w:p w14:paraId="163C464A" w14:textId="77777777" w:rsidR="004A774E" w:rsidRDefault="006F765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Ορίστε, έχετε τον λόγο.</w:t>
      </w:r>
    </w:p>
    <w:p w14:paraId="163C464B" w14:textId="77777777" w:rsidR="004A774E" w:rsidRDefault="006F765D">
      <w:pPr>
        <w:spacing w:line="600" w:lineRule="auto"/>
        <w:ind w:firstLine="720"/>
        <w:jc w:val="both"/>
        <w:rPr>
          <w:rFonts w:eastAsia="Times New Roman"/>
          <w:szCs w:val="24"/>
        </w:rPr>
      </w:pPr>
      <w:r>
        <w:rPr>
          <w:rFonts w:eastAsia="Times New Roman"/>
          <w:b/>
          <w:szCs w:val="24"/>
        </w:rPr>
        <w:t xml:space="preserve">ΔΗΜΗΤΡΙΟΣ ΣΤΑΜΑΤΗΣ: </w:t>
      </w:r>
      <w:r>
        <w:rPr>
          <w:rFonts w:eastAsia="Times New Roman"/>
          <w:szCs w:val="24"/>
        </w:rPr>
        <w:t>Δεν ξέρει κανείς πού πάνε τα λεφτά του</w:t>
      </w:r>
      <w:r>
        <w:rPr>
          <w:rFonts w:eastAsia="Times New Roman"/>
          <w:b/>
          <w:szCs w:val="24"/>
        </w:rPr>
        <w:t xml:space="preserve"> </w:t>
      </w:r>
      <w:r>
        <w:rPr>
          <w:rFonts w:eastAsia="Times New Roman"/>
          <w:szCs w:val="24"/>
          <w:lang w:val="en-US"/>
        </w:rPr>
        <w:t>EUROCONTROL</w:t>
      </w:r>
      <w:r>
        <w:rPr>
          <w:rFonts w:eastAsia="Times New Roman"/>
          <w:szCs w:val="24"/>
        </w:rPr>
        <w:t xml:space="preserve">. </w:t>
      </w:r>
      <w:r>
        <w:rPr>
          <w:rFonts w:eastAsia="Times New Roman"/>
          <w:szCs w:val="24"/>
        </w:rPr>
        <w:t>Ε</w:t>
      </w:r>
      <w:r>
        <w:rPr>
          <w:rFonts w:eastAsia="Times New Roman"/>
          <w:szCs w:val="24"/>
        </w:rPr>
        <w:t xml:space="preserve">πειδή εγώ ξέρω πού πάνε τα λεφτά του </w:t>
      </w:r>
      <w:r>
        <w:rPr>
          <w:rFonts w:eastAsia="Times New Roman"/>
          <w:szCs w:val="24"/>
          <w:lang w:val="en-US"/>
        </w:rPr>
        <w:t>EUROCONTROL</w:t>
      </w:r>
      <w:r>
        <w:rPr>
          <w:rFonts w:eastAsia="Times New Roman"/>
          <w:szCs w:val="24"/>
        </w:rPr>
        <w:t xml:space="preserve">, </w:t>
      </w:r>
      <w:r>
        <w:rPr>
          <w:rFonts w:eastAsia="Times New Roman"/>
          <w:szCs w:val="24"/>
        </w:rPr>
        <w:t xml:space="preserve">θα έπρεπε να ξέρετε και εσείς πού πάνε τα λεφτά του </w:t>
      </w:r>
      <w:r>
        <w:rPr>
          <w:rFonts w:eastAsia="Times New Roman"/>
          <w:szCs w:val="24"/>
          <w:lang w:val="en-US"/>
        </w:rPr>
        <w:t>EUROCONTROL</w:t>
      </w:r>
      <w:r>
        <w:rPr>
          <w:rFonts w:eastAsia="Times New Roman"/>
          <w:szCs w:val="24"/>
        </w:rPr>
        <w:t>. Εάν δεν το ξέρετε, μπορείτε να ρωτήσετε είτε την ΥΠΑ είτε το Υπουργείο Οικονομικών, γιατί το 20% πηγαίνει στο Υπουργείο Οικονομικών, για να μπορέσουν στη συνέχεια μέσω αυτού του ποσού</w:t>
      </w:r>
      <w:r>
        <w:rPr>
          <w:rFonts w:eastAsia="Times New Roman"/>
          <w:szCs w:val="24"/>
        </w:rPr>
        <w:t>,</w:t>
      </w:r>
      <w:r>
        <w:rPr>
          <w:rFonts w:eastAsia="Times New Roman"/>
          <w:szCs w:val="24"/>
        </w:rPr>
        <w:t xml:space="preserve"> να ενι</w:t>
      </w:r>
      <w:r>
        <w:rPr>
          <w:rFonts w:eastAsia="Times New Roman"/>
          <w:szCs w:val="24"/>
        </w:rPr>
        <w:t>σχύσουν τις τεχνικές υποδομές της ΥΠΑ. Το υπόλοιπο 20% είναι για τις ανάγκες προσωπικού.</w:t>
      </w:r>
    </w:p>
    <w:p w14:paraId="163C464C" w14:textId="77777777" w:rsidR="004A774E" w:rsidRDefault="006F765D">
      <w:pPr>
        <w:spacing w:line="600" w:lineRule="auto"/>
        <w:ind w:firstLine="720"/>
        <w:jc w:val="both"/>
        <w:rPr>
          <w:rFonts w:eastAsia="Times New Roman"/>
          <w:szCs w:val="24"/>
        </w:rPr>
      </w:pPr>
      <w:r>
        <w:rPr>
          <w:rFonts w:eastAsia="Times New Roman"/>
          <w:szCs w:val="24"/>
        </w:rPr>
        <w:t>Εσείς τι υπαινίσσεστε τώρα, ότι θα το κόψετε; Να το πείτε, γιατί στους εργαζόμενους έχετε πει άλλα.</w:t>
      </w:r>
    </w:p>
    <w:p w14:paraId="163C464D" w14:textId="77777777" w:rsidR="004A774E" w:rsidRDefault="006F765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Σταμάτη, δεν φτάνει που παίρ</w:t>
      </w:r>
      <w:r>
        <w:rPr>
          <w:rFonts w:eastAsia="Times New Roman"/>
          <w:szCs w:val="24"/>
        </w:rPr>
        <w:t>νετε τον λόγο, βάζετε και ερωτηματικό.</w:t>
      </w:r>
    </w:p>
    <w:p w14:paraId="163C464E" w14:textId="77777777" w:rsidR="004A774E" w:rsidRDefault="006F765D">
      <w:pPr>
        <w:spacing w:line="600" w:lineRule="auto"/>
        <w:ind w:firstLine="720"/>
        <w:jc w:val="both"/>
        <w:rPr>
          <w:rFonts w:eastAsia="Times New Roman"/>
          <w:b/>
          <w:szCs w:val="24"/>
        </w:rPr>
      </w:pPr>
      <w:r>
        <w:rPr>
          <w:rFonts w:eastAsia="Times New Roman"/>
          <w:b/>
          <w:szCs w:val="24"/>
        </w:rPr>
        <w:t xml:space="preserve">ΧΡΗΣΤΟΣ ΣΠΙΡΤΖΗΣ (Υπουργός Υποδομών, Μεταφορών και Δικτύων): </w:t>
      </w:r>
      <w:r>
        <w:rPr>
          <w:rFonts w:eastAsia="Times New Roman"/>
          <w:szCs w:val="24"/>
        </w:rPr>
        <w:t>Κύριε Πρόεδρε, θα ήθελα τον λόγο.</w:t>
      </w:r>
    </w:p>
    <w:p w14:paraId="163C464F" w14:textId="77777777" w:rsidR="004A774E" w:rsidRDefault="006F765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Ορίστε, κύριε Σπίρτζη, έχετε τον λόγο.</w:t>
      </w:r>
    </w:p>
    <w:p w14:paraId="163C4650" w14:textId="77777777" w:rsidR="004A774E" w:rsidRDefault="006F765D">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Συμφωνώ απολύτως με τον κ. Σταμάτη. Είπε για το 20% και 20% και εμείς το κατοχυρώνουμε με δύο τρόπους</w:t>
      </w:r>
      <w:r>
        <w:rPr>
          <w:rFonts w:eastAsia="Times New Roman"/>
          <w:szCs w:val="24"/>
        </w:rPr>
        <w:t>.</w:t>
      </w:r>
      <w:r>
        <w:rPr>
          <w:rFonts w:eastAsia="Times New Roman"/>
          <w:szCs w:val="24"/>
        </w:rPr>
        <w:t xml:space="preserve"> Πρώτον, προβλέπεται και στην ΥΠΑ και στην ΑΠΑ, άρα και οι εργαζόμενοι που το δικαιούνται θα </w:t>
      </w:r>
      <w:r>
        <w:rPr>
          <w:rFonts w:eastAsia="Times New Roman"/>
          <w:szCs w:val="24"/>
        </w:rPr>
        <w:t xml:space="preserve">το παίρνουν. Δεν μιλάμε για το 20% συν 20%, μιλάμε για το υπόλοιπο 60%. </w:t>
      </w:r>
    </w:p>
    <w:p w14:paraId="163C4651" w14:textId="77777777" w:rsidR="004A774E" w:rsidRDefault="006F765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63C4652" w14:textId="77777777" w:rsidR="004A774E" w:rsidRDefault="006F765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Κηρύσσεται περαιωμένη η συζήτηση επί της αρχής, των άρθρων...</w:t>
      </w:r>
    </w:p>
    <w:p w14:paraId="163C4653" w14:textId="77777777" w:rsidR="004A774E" w:rsidRDefault="006F765D">
      <w:pPr>
        <w:spacing w:line="600" w:lineRule="auto"/>
        <w:ind w:firstLine="720"/>
        <w:jc w:val="center"/>
        <w:rPr>
          <w:rFonts w:eastAsia="Times New Roman"/>
          <w:szCs w:val="24"/>
        </w:rPr>
      </w:pPr>
      <w:r>
        <w:rPr>
          <w:rFonts w:eastAsia="Times New Roman" w:cs="Times New Roman"/>
          <w:szCs w:val="24"/>
        </w:rPr>
        <w:t>(Θόρυβος στην Αίθουσα)</w:t>
      </w:r>
    </w:p>
    <w:p w14:paraId="163C465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Κύριε Πρόεδρε, παρακαλώ τον λόγο. </w:t>
      </w:r>
    </w:p>
    <w:p w14:paraId="163C465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Τι θέλετε, κύριε Κουτσούκο;</w:t>
      </w:r>
    </w:p>
    <w:p w14:paraId="163C465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Κύριε Πρόεδρε, θέλω για ένα λεπτό τον λόγο επί της τροπολογίας που έχει καταθέσει ο κ. Παπαγγελόπουλος. Είμαι εισηγητής…</w:t>
      </w:r>
    </w:p>
    <w:p w14:paraId="163C465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ΓΕΩΡΓΙΟΣ ΟΥΡΣΟΥΖΙΔΗ</w:t>
      </w:r>
      <w:r>
        <w:rPr>
          <w:rFonts w:eastAsia="Times New Roman" w:cs="Times New Roman"/>
          <w:b/>
          <w:szCs w:val="24"/>
        </w:rPr>
        <w:t>Σ:</w:t>
      </w:r>
      <w:r>
        <w:rPr>
          <w:rFonts w:eastAsia="Times New Roman" w:cs="Times New Roman"/>
          <w:szCs w:val="24"/>
        </w:rPr>
        <w:t xml:space="preserve"> Τα είπατε. Πάλι τέτοια;</w:t>
      </w:r>
    </w:p>
    <w:p w14:paraId="163C465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Θα μάθεις να ακούς. Τώρα που πήγες στον ΣΥΡΙΖΑ θα μάθεις να ακούς. Διότι όταν ήσουν στο ΠΑΣΟΚ, μίλαγες. Τώρα θα μάθεις και να ακούς. </w:t>
      </w:r>
    </w:p>
    <w:p w14:paraId="163C4659" w14:textId="77777777" w:rsidR="004A774E" w:rsidRDefault="006F765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63C465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Παρακαλώ.</w:t>
      </w:r>
    </w:p>
    <w:p w14:paraId="163C465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w:t>
      </w:r>
      <w:r>
        <w:rPr>
          <w:rFonts w:eastAsia="Times New Roman" w:cs="Times New Roman"/>
          <w:b/>
          <w:szCs w:val="24"/>
        </w:rPr>
        <w:t xml:space="preserve">ΟΥΤΣΟΥΚΟΣ: </w:t>
      </w:r>
      <w:r>
        <w:rPr>
          <w:rFonts w:eastAsia="Times New Roman" w:cs="Times New Roman"/>
          <w:szCs w:val="24"/>
        </w:rPr>
        <w:t>Ακούστε, κύριε Πρόεδρε</w:t>
      </w:r>
      <w:r>
        <w:rPr>
          <w:rFonts w:eastAsia="Times New Roman" w:cs="Times New Roman"/>
          <w:szCs w:val="24"/>
        </w:rPr>
        <w:t>.</w:t>
      </w:r>
      <w:r>
        <w:rPr>
          <w:rFonts w:eastAsia="Times New Roman" w:cs="Times New Roman"/>
          <w:szCs w:val="24"/>
        </w:rPr>
        <w:t xml:space="preserve"> Πρώτα-πρώτα θα πρέπει να πείτε στους συναδέλφους που δυσανασχετούν</w:t>
      </w:r>
      <w:r>
        <w:rPr>
          <w:rFonts w:eastAsia="Times New Roman" w:cs="Times New Roman"/>
          <w:szCs w:val="24"/>
        </w:rPr>
        <w:t>,</w:t>
      </w:r>
      <w:r>
        <w:rPr>
          <w:rFonts w:eastAsia="Times New Roman" w:cs="Times New Roman"/>
          <w:szCs w:val="24"/>
        </w:rPr>
        <w:t xml:space="preserve"> να δυσανασχετούν με την Κυβέρνησή τους που νομοθετεί με αυτόν τον τρόπο και στη διάρκεια της συζήτησης που συμφωνήσαμε να μην έχει τροπολογίες, φέρνει τρ</w:t>
      </w:r>
      <w:r>
        <w:rPr>
          <w:rFonts w:eastAsia="Times New Roman" w:cs="Times New Roman"/>
          <w:szCs w:val="24"/>
        </w:rPr>
        <w:t xml:space="preserve">οπολογίες. Θεωρείτε λογικό να ψηφίσουμε, χωρίς να πούμε μια κουβέντα για τις τροπολογίες; Εγώ θέλω, λοιπόν, ένα λεπτό για την τροπολογία του κ. Παπαγγελόπουλου. </w:t>
      </w:r>
    </w:p>
    <w:p w14:paraId="163C465C"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Έχω την άδεια σας;</w:t>
      </w:r>
    </w:p>
    <w:p w14:paraId="163C465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Ορίστε, κύριε Κουτσούκο, έχετε τον λόγο. </w:t>
      </w:r>
    </w:p>
    <w:p w14:paraId="163C465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Ρώτησα, λοιπόν, κυρίες και κύριοι συνάδελφοι, τον κ. Παπαγγελόπουλο το πρωί -επειδή ήξερα ότι θα φύγει- αν η τροπολογία που έφερε διόρθωνε τα δικά του ημαρτημένα, καθώς -θέλω να θυμίσω στους συναδέλφους του ΣΥΡΙΖΑ- με τον ν.4389 που εισ</w:t>
      </w:r>
      <w:r>
        <w:rPr>
          <w:rFonts w:eastAsia="Times New Roman" w:cs="Times New Roman"/>
          <w:szCs w:val="24"/>
        </w:rPr>
        <w:t xml:space="preserve">ηγήθηκε ο κ. Παπαγγελόπουλος, ψήφισαν τη δυνατότητα να έχουν οι πολιτικοί </w:t>
      </w:r>
      <w:r>
        <w:rPr>
          <w:rFonts w:eastAsia="Times New Roman" w:cs="Times New Roman"/>
          <w:szCs w:val="24"/>
          <w:lang w:val="en-US"/>
        </w:rPr>
        <w:t>offshore</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ε αντιστάθμισμα αυτής της αποκάλυψης -που είπα το πρωί ρητορικά ότι έβαλε την ουρά στα σκέλια ο κ. Παπαγγελόπουλος- η Κυβέρνηση με τον ν.4396/2016, μία εβδομάδα μετά πήρε </w:t>
      </w:r>
      <w:r>
        <w:rPr>
          <w:rFonts w:eastAsia="Times New Roman" w:cs="Times New Roman"/>
          <w:szCs w:val="24"/>
        </w:rPr>
        <w:t xml:space="preserve">πίσω αυτή τη ρύθμιση και θέσπισε δαμόκλειου χαρακτήρα διατάξεις για τον έλεγχο του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ως αντιπερισπασμό πολιτικό. </w:t>
      </w:r>
    </w:p>
    <w:p w14:paraId="163C465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Τώρα, λοιπόν, ο κ. Παπαγγελόπουλος λέει ότι του είπε η κ. Χριστοδουλοπούλου ότι η ρύθμιση αυτή δεν μπορεί να εφαρμοστεί και άρα φέ</w:t>
      </w:r>
      <w:r>
        <w:rPr>
          <w:rFonts w:eastAsia="Times New Roman" w:cs="Times New Roman"/>
          <w:szCs w:val="24"/>
        </w:rPr>
        <w:t xml:space="preserve">ρνει μια νομοτεχνική βελτίωση, για να μπορεί ο Πρόεδρος της Βουλής να καθορίσει τα έγγραφα. </w:t>
      </w:r>
    </w:p>
    <w:p w14:paraId="163C466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Η ένστασή μας, κύριε Πρόεδρε –έχετε κάνει και στην Επιτροπή Ελέγχου του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είναι ότι πρέπει η ίδια η </w:t>
      </w:r>
      <w:r>
        <w:rPr>
          <w:rFonts w:eastAsia="Times New Roman" w:cs="Times New Roman"/>
          <w:szCs w:val="24"/>
        </w:rPr>
        <w:t>ε</w:t>
      </w:r>
      <w:r>
        <w:rPr>
          <w:rFonts w:eastAsia="Times New Roman" w:cs="Times New Roman"/>
          <w:szCs w:val="24"/>
        </w:rPr>
        <w:t xml:space="preserve">πιτροπή του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και όχι η </w:t>
      </w:r>
      <w:r>
        <w:rPr>
          <w:rFonts w:eastAsia="Times New Roman" w:cs="Times New Roman"/>
          <w:szCs w:val="24"/>
        </w:rPr>
        <w:t>π</w:t>
      </w:r>
      <w:r>
        <w:rPr>
          <w:rFonts w:eastAsia="Times New Roman" w:cs="Times New Roman"/>
          <w:szCs w:val="24"/>
        </w:rPr>
        <w:t xml:space="preserve">ρόεδρος, να διαμορφώσει το τυπικό μέρος της διαδικασίας του ελέγχου και των εγγράφων και δεν μπορούμε να εξουσιοδοτήσουμε κανέναν να το κάνει χωρίς τη γνώση της </w:t>
      </w:r>
      <w:r>
        <w:rPr>
          <w:rFonts w:eastAsia="Times New Roman" w:cs="Times New Roman"/>
          <w:szCs w:val="24"/>
        </w:rPr>
        <w:t>ε</w:t>
      </w:r>
      <w:r>
        <w:rPr>
          <w:rFonts w:eastAsia="Times New Roman" w:cs="Times New Roman"/>
          <w:szCs w:val="24"/>
        </w:rPr>
        <w:t xml:space="preserve">πιτροπής. Αυτή είναι η ένστασή μας και αυτό ήθελα να καταθέσω. </w:t>
      </w:r>
    </w:p>
    <w:p w14:paraId="163C466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Ευχαριστώ, κύριε Πρόεδρε και γ</w:t>
      </w:r>
      <w:r>
        <w:rPr>
          <w:rFonts w:eastAsia="Times New Roman" w:cs="Times New Roman"/>
          <w:szCs w:val="24"/>
        </w:rPr>
        <w:t xml:space="preserve">ια την ανοχή σας. </w:t>
      </w:r>
    </w:p>
    <w:p w14:paraId="163C466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Απ’ ό,τι γνωρίζω</w:t>
      </w:r>
      <w:r>
        <w:rPr>
          <w:rFonts w:eastAsia="Times New Roman" w:cs="Times New Roman"/>
          <w:szCs w:val="24"/>
        </w:rPr>
        <w:t>,</w:t>
      </w:r>
      <w:r>
        <w:rPr>
          <w:rFonts w:eastAsia="Times New Roman" w:cs="Times New Roman"/>
          <w:szCs w:val="24"/>
        </w:rPr>
        <w:t xml:space="preserve"> η αφετηρία του θέματος δεν ήταν η </w:t>
      </w:r>
      <w:r>
        <w:rPr>
          <w:rFonts w:eastAsia="Times New Roman" w:cs="Times New Roman"/>
          <w:szCs w:val="24"/>
        </w:rPr>
        <w:t>π</w:t>
      </w:r>
      <w:r>
        <w:rPr>
          <w:rFonts w:eastAsia="Times New Roman" w:cs="Times New Roman"/>
          <w:szCs w:val="24"/>
        </w:rPr>
        <w:t xml:space="preserve">ρόεδρος. Ήταν η ίδια η </w:t>
      </w:r>
      <w:r>
        <w:rPr>
          <w:rFonts w:eastAsia="Times New Roman" w:cs="Times New Roman"/>
          <w:szCs w:val="24"/>
        </w:rPr>
        <w:t>ε</w:t>
      </w:r>
      <w:r>
        <w:rPr>
          <w:rFonts w:eastAsia="Times New Roman" w:cs="Times New Roman"/>
          <w:szCs w:val="24"/>
        </w:rPr>
        <w:t xml:space="preserve">πιτροπή. Το συζητήσαμε, γι’ αυτό το λέω. </w:t>
      </w:r>
    </w:p>
    <w:p w14:paraId="163C466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Δεν έχουμε γνώση. Δεν έχει κατατεθεί στο Σώμα. </w:t>
      </w:r>
    </w:p>
    <w:p w14:paraId="163C4664" w14:textId="77777777" w:rsidR="004A774E" w:rsidRDefault="006F765D">
      <w:pPr>
        <w:spacing w:line="600" w:lineRule="auto"/>
        <w:ind w:firstLine="720"/>
        <w:jc w:val="both"/>
        <w:rPr>
          <w:rFonts w:eastAsia="Times New Roman"/>
          <w:szCs w:val="24"/>
        </w:rPr>
      </w:pPr>
      <w:r>
        <w:rPr>
          <w:rFonts w:eastAsia="Times New Roman" w:cs="Times New Roman"/>
          <w:b/>
          <w:szCs w:val="24"/>
        </w:rPr>
        <w:t>ΠΡΟΕΔΡΕΥΩΝ (Γεώργ</w:t>
      </w:r>
      <w:r>
        <w:rPr>
          <w:rFonts w:eastAsia="Times New Roman" w:cs="Times New Roman"/>
          <w:b/>
          <w:szCs w:val="24"/>
        </w:rPr>
        <w:t xml:space="preserve">ιος Βαρεμένος): </w:t>
      </w:r>
      <w:r>
        <w:rPr>
          <w:rFonts w:eastAsia="Times New Roman"/>
          <w:szCs w:val="24"/>
        </w:rPr>
        <w:t>Κυρίες και κύριοι συνάδελφοι, κηρύσσεται περαιωμένη η συζήτηση επί της αρχής, των άρθρων, των τροπολογιών και του συνόλου του σχεδίου νόμου του Υπουργείου Υποδομών, Μεταφορών και Δικτύων</w:t>
      </w:r>
      <w:r>
        <w:rPr>
          <w:rFonts w:eastAsia="Times New Roman"/>
          <w:szCs w:val="24"/>
        </w:rPr>
        <w:t>:</w:t>
      </w:r>
      <w:r>
        <w:rPr>
          <w:rFonts w:eastAsia="Times New Roman"/>
          <w:szCs w:val="24"/>
        </w:rPr>
        <w:t xml:space="preserve"> «Σύσταση Αρχής Πολιτικής Αεροπορίας, Αναδιάρθρωση τη</w:t>
      </w:r>
      <w:r>
        <w:rPr>
          <w:rFonts w:eastAsia="Times New Roman"/>
          <w:szCs w:val="24"/>
        </w:rPr>
        <w:t xml:space="preserve">ς Υπηρεσίας Πολιτικής Αεροπορίας και άλλες διατάξεις» και η ψήφισή τους θα γίνει χωριστά. </w:t>
      </w:r>
    </w:p>
    <w:p w14:paraId="163C4665" w14:textId="77777777" w:rsidR="004A774E" w:rsidRDefault="006F765D">
      <w:pPr>
        <w:spacing w:line="600" w:lineRule="auto"/>
        <w:ind w:firstLine="720"/>
        <w:jc w:val="both"/>
        <w:rPr>
          <w:rFonts w:eastAsia="Times New Roman"/>
          <w:szCs w:val="24"/>
        </w:rPr>
      </w:pPr>
      <w:r>
        <w:rPr>
          <w:rFonts w:eastAsia="Times New Roman"/>
          <w:szCs w:val="24"/>
        </w:rPr>
        <w:t xml:space="preserve">Έχει υποβληθεί αίτηση ονομαστικής ψηφοφορίας </w:t>
      </w:r>
      <w:r>
        <w:rPr>
          <w:rFonts w:eastAsia="Times New Roman"/>
          <w:szCs w:val="24"/>
        </w:rPr>
        <w:t xml:space="preserve">Βουλευτών της Χρυσής Αυγής </w:t>
      </w:r>
      <w:r>
        <w:rPr>
          <w:rFonts w:eastAsia="Times New Roman"/>
          <w:szCs w:val="24"/>
        </w:rPr>
        <w:t>επί της αρχής και επί των άρθρων 1 και 78</w:t>
      </w:r>
      <w:r>
        <w:rPr>
          <w:rFonts w:eastAsia="Times New Roman"/>
          <w:szCs w:val="24"/>
        </w:rPr>
        <w:t>,</w:t>
      </w:r>
      <w:r>
        <w:rPr>
          <w:rFonts w:eastAsia="Times New Roman"/>
          <w:szCs w:val="24"/>
        </w:rPr>
        <w:t xml:space="preserve"> </w:t>
      </w:r>
      <w:r>
        <w:rPr>
          <w:rFonts w:eastAsia="Times New Roman"/>
          <w:szCs w:val="24"/>
        </w:rPr>
        <w:t>της οποίας το κείμενο έχει ως εξ</w:t>
      </w:r>
      <w:r>
        <w:rPr>
          <w:rFonts w:eastAsia="Times New Roman"/>
          <w:szCs w:val="24"/>
        </w:rPr>
        <w:t>ής:</w:t>
      </w:r>
    </w:p>
    <w:p w14:paraId="163C4666" w14:textId="77777777" w:rsidR="004A774E" w:rsidRDefault="006F765D">
      <w:pPr>
        <w:spacing w:line="600" w:lineRule="auto"/>
        <w:ind w:firstLine="720"/>
        <w:jc w:val="center"/>
        <w:rPr>
          <w:rFonts w:eastAsia="Times New Roman"/>
          <w:color w:val="FF0000"/>
          <w:szCs w:val="24"/>
        </w:rPr>
      </w:pPr>
      <w:r w:rsidRPr="00ED702A">
        <w:rPr>
          <w:rFonts w:eastAsia="Times New Roman"/>
          <w:color w:val="FF0000"/>
          <w:szCs w:val="24"/>
        </w:rPr>
        <w:t>(ΑΛΛΑΓΗ ΣΕΛΙΔΑ</w:t>
      </w:r>
      <w:r w:rsidRPr="00ED702A">
        <w:rPr>
          <w:rFonts w:eastAsia="Times New Roman"/>
          <w:color w:val="FF0000"/>
          <w:szCs w:val="24"/>
        </w:rPr>
        <w:t>Σ)</w:t>
      </w:r>
    </w:p>
    <w:p w14:paraId="163C4667" w14:textId="77777777" w:rsidR="004A774E" w:rsidRDefault="006F765D">
      <w:pPr>
        <w:spacing w:line="600" w:lineRule="auto"/>
        <w:ind w:firstLine="720"/>
        <w:jc w:val="center"/>
        <w:rPr>
          <w:rFonts w:eastAsia="Times New Roman"/>
          <w:color w:val="FF0000"/>
          <w:szCs w:val="24"/>
        </w:rPr>
      </w:pPr>
      <w:r w:rsidRPr="00ED702A">
        <w:rPr>
          <w:rFonts w:eastAsia="Times New Roman"/>
          <w:color w:val="FF0000"/>
          <w:szCs w:val="24"/>
        </w:rPr>
        <w:t xml:space="preserve">(Να μπει η σελίδα </w:t>
      </w:r>
      <w:r>
        <w:rPr>
          <w:rFonts w:eastAsia="Times New Roman"/>
          <w:color w:val="FF0000"/>
          <w:szCs w:val="24"/>
        </w:rPr>
        <w:t>444</w:t>
      </w:r>
      <w:r>
        <w:rPr>
          <w:rFonts w:eastAsia="Times New Roman"/>
          <w:color w:val="FF0000"/>
          <w:szCs w:val="24"/>
          <w:vertAlign w:val="subscript"/>
        </w:rPr>
        <w:t>α</w:t>
      </w:r>
      <w:r w:rsidRPr="00ED702A">
        <w:rPr>
          <w:rFonts w:eastAsia="Times New Roman"/>
          <w:color w:val="FF0000"/>
          <w:szCs w:val="24"/>
        </w:rPr>
        <w:t>)</w:t>
      </w:r>
    </w:p>
    <w:p w14:paraId="163C4668" w14:textId="77777777" w:rsidR="004A774E" w:rsidRDefault="006F765D">
      <w:pPr>
        <w:spacing w:line="600" w:lineRule="auto"/>
        <w:ind w:firstLine="720"/>
        <w:jc w:val="center"/>
        <w:rPr>
          <w:rFonts w:eastAsia="Times New Roman"/>
          <w:color w:val="FF0000"/>
          <w:szCs w:val="24"/>
        </w:rPr>
      </w:pPr>
      <w:r w:rsidRPr="00ED702A">
        <w:rPr>
          <w:rFonts w:eastAsia="Times New Roman"/>
          <w:color w:val="FF0000"/>
          <w:szCs w:val="24"/>
        </w:rPr>
        <w:t>(ΑΛΛΑΓΗ ΣΕΛ</w:t>
      </w:r>
      <w:r w:rsidRPr="00ED702A">
        <w:rPr>
          <w:rFonts w:eastAsia="Times New Roman"/>
          <w:color w:val="FF0000"/>
          <w:szCs w:val="24"/>
        </w:rPr>
        <w:t>ΙΔΑΣ)</w:t>
      </w:r>
    </w:p>
    <w:p w14:paraId="163C4669" w14:textId="77777777" w:rsidR="004A774E" w:rsidRDefault="006F765D">
      <w:pPr>
        <w:spacing w:line="600" w:lineRule="auto"/>
        <w:ind w:firstLine="720"/>
        <w:jc w:val="both"/>
        <w:rPr>
          <w:rFonts w:eastAsia="Times New Roman"/>
          <w:szCs w:val="24"/>
        </w:rPr>
      </w:pPr>
      <w:r>
        <w:rPr>
          <w:rFonts w:eastAsia="Times New Roman" w:cs="Times New Roman"/>
          <w:b/>
          <w:szCs w:val="24"/>
        </w:rPr>
        <w:t xml:space="preserve">ΠΡΟΕΔΡΕΥΩΝ (Γεώργιος Βαρεμένος): </w:t>
      </w:r>
      <w:r>
        <w:rPr>
          <w:rFonts w:eastAsia="Times New Roman"/>
          <w:szCs w:val="24"/>
        </w:rPr>
        <w:t xml:space="preserve">Θα αναγνώσω </w:t>
      </w:r>
      <w:r>
        <w:rPr>
          <w:rFonts w:eastAsia="Times New Roman"/>
          <w:szCs w:val="24"/>
        </w:rPr>
        <w:t xml:space="preserve">και </w:t>
      </w:r>
      <w:r>
        <w:rPr>
          <w:rFonts w:eastAsia="Times New Roman"/>
          <w:szCs w:val="24"/>
        </w:rPr>
        <w:t xml:space="preserve">τον κατάλογο των υπογραφόντων την αίτηση </w:t>
      </w:r>
      <w:r>
        <w:rPr>
          <w:rFonts w:eastAsia="Times New Roman"/>
          <w:szCs w:val="24"/>
        </w:rPr>
        <w:t xml:space="preserve">της </w:t>
      </w:r>
      <w:r>
        <w:rPr>
          <w:rFonts w:eastAsia="Times New Roman"/>
          <w:szCs w:val="24"/>
        </w:rPr>
        <w:t>ονομαστικής ψηφοφορίας</w:t>
      </w:r>
      <w:r>
        <w:rPr>
          <w:rFonts w:eastAsia="Times New Roman"/>
          <w:szCs w:val="24"/>
        </w:rPr>
        <w:t>,</w:t>
      </w:r>
      <w:r>
        <w:rPr>
          <w:rFonts w:eastAsia="Times New Roman"/>
          <w:szCs w:val="24"/>
        </w:rPr>
        <w:t xml:space="preserve"> για να διαπιστωθεί αν υπάρχει ο απαιτούμενος από τον Κανονισμό αριθμός για την υποβολή της. </w:t>
      </w:r>
    </w:p>
    <w:p w14:paraId="163C466A" w14:textId="77777777" w:rsidR="004A774E" w:rsidRDefault="006F765D">
      <w:pPr>
        <w:spacing w:line="600" w:lineRule="auto"/>
        <w:ind w:firstLine="720"/>
        <w:jc w:val="both"/>
        <w:rPr>
          <w:rFonts w:eastAsia="Times New Roman"/>
          <w:szCs w:val="24"/>
        </w:rPr>
      </w:pPr>
      <w:r>
        <w:rPr>
          <w:rFonts w:eastAsia="Times New Roman"/>
          <w:szCs w:val="24"/>
        </w:rPr>
        <w:t>Ο</w:t>
      </w:r>
      <w:r>
        <w:rPr>
          <w:rFonts w:eastAsia="Times New Roman"/>
          <w:szCs w:val="24"/>
        </w:rPr>
        <w:t xml:space="preserve"> κ. Μιχαλολιάκος Νικόλαος. Παρών.</w:t>
      </w:r>
    </w:p>
    <w:p w14:paraId="163C466B" w14:textId="77777777" w:rsidR="004A774E" w:rsidRDefault="006F765D">
      <w:pPr>
        <w:spacing w:line="600" w:lineRule="auto"/>
        <w:ind w:firstLine="720"/>
        <w:jc w:val="both"/>
        <w:rPr>
          <w:rFonts w:eastAsia="Times New Roman"/>
          <w:szCs w:val="24"/>
        </w:rPr>
      </w:pPr>
      <w:r>
        <w:rPr>
          <w:rFonts w:eastAsia="Times New Roman"/>
          <w:szCs w:val="24"/>
        </w:rPr>
        <w:t xml:space="preserve">Ο κ. Αϊβατίδης Ιωάννης. Παρών. </w:t>
      </w:r>
    </w:p>
    <w:p w14:paraId="163C466C" w14:textId="77777777" w:rsidR="004A774E" w:rsidRDefault="006F765D">
      <w:pPr>
        <w:spacing w:line="600" w:lineRule="auto"/>
        <w:ind w:firstLine="720"/>
        <w:jc w:val="both"/>
        <w:rPr>
          <w:rFonts w:eastAsia="Times New Roman"/>
          <w:szCs w:val="24"/>
        </w:rPr>
      </w:pPr>
      <w:r>
        <w:rPr>
          <w:rFonts w:eastAsia="Times New Roman"/>
          <w:szCs w:val="24"/>
        </w:rPr>
        <w:t>Η κ. Βλάχου Σωτηρία. Παρούσα.</w:t>
      </w:r>
    </w:p>
    <w:p w14:paraId="163C466D" w14:textId="77777777" w:rsidR="004A774E" w:rsidRDefault="006F765D">
      <w:pPr>
        <w:spacing w:line="600" w:lineRule="auto"/>
        <w:ind w:firstLine="720"/>
        <w:jc w:val="both"/>
        <w:rPr>
          <w:rFonts w:eastAsia="Times New Roman"/>
          <w:szCs w:val="24"/>
        </w:rPr>
      </w:pPr>
      <w:r>
        <w:rPr>
          <w:rFonts w:eastAsia="Times New Roman"/>
          <w:szCs w:val="24"/>
        </w:rPr>
        <w:t>Ο κ. Γερμενής Γεώργιος. Παρών.</w:t>
      </w:r>
    </w:p>
    <w:p w14:paraId="163C466E" w14:textId="77777777" w:rsidR="004A774E" w:rsidRDefault="006F765D">
      <w:pPr>
        <w:spacing w:line="600" w:lineRule="auto"/>
        <w:ind w:firstLine="720"/>
        <w:jc w:val="both"/>
        <w:rPr>
          <w:rFonts w:eastAsia="Times New Roman"/>
          <w:szCs w:val="24"/>
        </w:rPr>
      </w:pPr>
      <w:r>
        <w:rPr>
          <w:rFonts w:eastAsia="Times New Roman"/>
          <w:szCs w:val="24"/>
        </w:rPr>
        <w:t>Ο κ. Γρέγος Αντώνιος. Παρών.</w:t>
      </w:r>
    </w:p>
    <w:p w14:paraId="163C466F" w14:textId="77777777" w:rsidR="004A774E" w:rsidRDefault="006F765D">
      <w:pPr>
        <w:spacing w:line="600" w:lineRule="auto"/>
        <w:ind w:firstLine="720"/>
        <w:jc w:val="both"/>
        <w:rPr>
          <w:rFonts w:eastAsia="Times New Roman"/>
          <w:szCs w:val="24"/>
        </w:rPr>
      </w:pPr>
      <w:r>
        <w:rPr>
          <w:rFonts w:eastAsia="Times New Roman"/>
          <w:szCs w:val="24"/>
        </w:rPr>
        <w:t>Η κ. Ζαρούλια Ελένη. Παρούσα.</w:t>
      </w:r>
    </w:p>
    <w:p w14:paraId="163C4670" w14:textId="77777777" w:rsidR="004A774E" w:rsidRDefault="006F765D">
      <w:pPr>
        <w:spacing w:line="600" w:lineRule="auto"/>
        <w:ind w:firstLine="720"/>
        <w:jc w:val="both"/>
        <w:rPr>
          <w:rFonts w:eastAsia="Times New Roman"/>
          <w:szCs w:val="24"/>
        </w:rPr>
      </w:pPr>
      <w:r>
        <w:rPr>
          <w:rFonts w:eastAsia="Times New Roman"/>
          <w:szCs w:val="24"/>
        </w:rPr>
        <w:t>Ο κ. Ηλιόπουλος Παναγιώτης. Παρών.</w:t>
      </w:r>
    </w:p>
    <w:p w14:paraId="163C4671" w14:textId="77777777" w:rsidR="004A774E" w:rsidRDefault="006F765D">
      <w:pPr>
        <w:spacing w:line="600" w:lineRule="auto"/>
        <w:ind w:firstLine="720"/>
        <w:jc w:val="both"/>
        <w:rPr>
          <w:rFonts w:eastAsia="Times New Roman"/>
          <w:szCs w:val="24"/>
        </w:rPr>
      </w:pPr>
      <w:r>
        <w:rPr>
          <w:rFonts w:eastAsia="Times New Roman"/>
          <w:szCs w:val="24"/>
        </w:rPr>
        <w:t>Ο κ. Καρακώστας Ευάγγελος. Παρών.</w:t>
      </w:r>
    </w:p>
    <w:p w14:paraId="163C4672" w14:textId="77777777" w:rsidR="004A774E" w:rsidRDefault="006F765D">
      <w:pPr>
        <w:spacing w:line="600" w:lineRule="auto"/>
        <w:ind w:firstLine="720"/>
        <w:jc w:val="both"/>
        <w:rPr>
          <w:rFonts w:eastAsia="Times New Roman"/>
          <w:szCs w:val="24"/>
        </w:rPr>
      </w:pPr>
      <w:r>
        <w:rPr>
          <w:rFonts w:eastAsia="Times New Roman"/>
          <w:szCs w:val="24"/>
        </w:rPr>
        <w:t>Ο</w:t>
      </w:r>
      <w:r>
        <w:rPr>
          <w:rFonts w:eastAsia="Times New Roman"/>
          <w:szCs w:val="24"/>
        </w:rPr>
        <w:t xml:space="preserve"> κ. Κασιδιάρης Ηλίας. Παρών.</w:t>
      </w:r>
    </w:p>
    <w:p w14:paraId="163C4673" w14:textId="77777777" w:rsidR="004A774E" w:rsidRDefault="006F765D">
      <w:pPr>
        <w:spacing w:line="600" w:lineRule="auto"/>
        <w:ind w:firstLine="720"/>
        <w:jc w:val="both"/>
        <w:rPr>
          <w:rFonts w:eastAsia="Times New Roman"/>
          <w:szCs w:val="24"/>
        </w:rPr>
      </w:pPr>
      <w:r>
        <w:rPr>
          <w:rFonts w:eastAsia="Times New Roman"/>
          <w:szCs w:val="24"/>
        </w:rPr>
        <w:t>Ο κ. Κούζηλος Νικόλαος. Παρών.</w:t>
      </w:r>
    </w:p>
    <w:p w14:paraId="163C4674" w14:textId="77777777" w:rsidR="004A774E" w:rsidRDefault="006F765D">
      <w:pPr>
        <w:spacing w:line="600" w:lineRule="auto"/>
        <w:ind w:firstLine="720"/>
        <w:jc w:val="both"/>
        <w:rPr>
          <w:rFonts w:eastAsia="Times New Roman"/>
          <w:szCs w:val="24"/>
        </w:rPr>
      </w:pPr>
      <w:r>
        <w:rPr>
          <w:rFonts w:eastAsia="Times New Roman"/>
          <w:szCs w:val="24"/>
        </w:rPr>
        <w:t>Ο κ. Κουκούτσης Δημήτριος. Παρών.</w:t>
      </w:r>
    </w:p>
    <w:p w14:paraId="163C4675" w14:textId="77777777" w:rsidR="004A774E" w:rsidRDefault="006F765D">
      <w:pPr>
        <w:spacing w:line="600" w:lineRule="auto"/>
        <w:ind w:firstLine="720"/>
        <w:jc w:val="both"/>
        <w:rPr>
          <w:rFonts w:eastAsia="Times New Roman"/>
          <w:szCs w:val="24"/>
        </w:rPr>
      </w:pPr>
      <w:r>
        <w:rPr>
          <w:rFonts w:eastAsia="Times New Roman"/>
          <w:szCs w:val="24"/>
        </w:rPr>
        <w:t>Ο κ. Λαγός Ιωάννης. Παρών.</w:t>
      </w:r>
    </w:p>
    <w:p w14:paraId="163C4676" w14:textId="77777777" w:rsidR="004A774E" w:rsidRDefault="006F765D">
      <w:pPr>
        <w:spacing w:line="600" w:lineRule="auto"/>
        <w:ind w:firstLine="720"/>
        <w:jc w:val="both"/>
        <w:rPr>
          <w:rFonts w:eastAsia="Times New Roman"/>
          <w:szCs w:val="24"/>
        </w:rPr>
      </w:pPr>
      <w:r>
        <w:rPr>
          <w:rFonts w:eastAsia="Times New Roman"/>
          <w:szCs w:val="24"/>
        </w:rPr>
        <w:t>Ο κ. Μίχος Νικόλαος. Παρών.</w:t>
      </w:r>
    </w:p>
    <w:p w14:paraId="163C4677" w14:textId="77777777" w:rsidR="004A774E" w:rsidRDefault="006F765D">
      <w:pPr>
        <w:spacing w:line="600" w:lineRule="auto"/>
        <w:ind w:firstLine="720"/>
        <w:jc w:val="both"/>
        <w:rPr>
          <w:rFonts w:eastAsia="Times New Roman"/>
          <w:szCs w:val="24"/>
        </w:rPr>
      </w:pPr>
      <w:r>
        <w:rPr>
          <w:rFonts w:eastAsia="Times New Roman"/>
          <w:szCs w:val="24"/>
        </w:rPr>
        <w:t>Ο κ. Μπαρμπαρούσης Κωνσταντίνος. Παρών.</w:t>
      </w:r>
    </w:p>
    <w:p w14:paraId="163C4678" w14:textId="77777777" w:rsidR="004A774E" w:rsidRDefault="006F765D">
      <w:pPr>
        <w:spacing w:line="600" w:lineRule="auto"/>
        <w:ind w:firstLine="720"/>
        <w:jc w:val="both"/>
        <w:rPr>
          <w:rFonts w:eastAsia="Times New Roman"/>
          <w:szCs w:val="24"/>
        </w:rPr>
      </w:pPr>
      <w:r>
        <w:rPr>
          <w:rFonts w:eastAsia="Times New Roman"/>
          <w:szCs w:val="24"/>
        </w:rPr>
        <w:t>Ο κ. Παναγιώταρος Ηλίας. Παρών.</w:t>
      </w:r>
    </w:p>
    <w:p w14:paraId="163C4679" w14:textId="77777777" w:rsidR="004A774E" w:rsidRDefault="006F765D">
      <w:pPr>
        <w:spacing w:line="600" w:lineRule="auto"/>
        <w:ind w:firstLine="720"/>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υπάρχ</w:t>
      </w:r>
      <w:r>
        <w:rPr>
          <w:rFonts w:eastAsia="Times New Roman"/>
          <w:szCs w:val="24"/>
        </w:rPr>
        <w:t>ει ο απαιτούμενος από τον Κανονισμό αριθμός υπογραφόντων την αίτηση ονομαστικής ψηφοφορίας Βουλευτών</w:t>
      </w:r>
      <w:r>
        <w:rPr>
          <w:rFonts w:eastAsia="Times New Roman"/>
          <w:szCs w:val="24"/>
        </w:rPr>
        <w:t>.</w:t>
      </w:r>
      <w:r>
        <w:rPr>
          <w:rFonts w:eastAsia="Times New Roman"/>
          <w:szCs w:val="24"/>
        </w:rPr>
        <w:t xml:space="preserve"> </w:t>
      </w:r>
    </w:p>
    <w:p w14:paraId="163C467A" w14:textId="77777777" w:rsidR="004A774E" w:rsidRDefault="006F765D">
      <w:pPr>
        <w:spacing w:line="600" w:lineRule="auto"/>
        <w:ind w:firstLine="720"/>
        <w:jc w:val="both"/>
        <w:rPr>
          <w:rFonts w:eastAsia="Times New Roman"/>
          <w:szCs w:val="24"/>
        </w:rPr>
      </w:pPr>
      <w:r>
        <w:rPr>
          <w:rFonts w:eastAsia="Times New Roman"/>
          <w:szCs w:val="24"/>
        </w:rPr>
        <w:t xml:space="preserve">Συνεπώς διακόπτουμε τη συνεδρίαση για δέκα (10΄) λεπτά, σύμφωνα με τον Κανονισμό. </w:t>
      </w:r>
    </w:p>
    <w:p w14:paraId="163C467B" w14:textId="77777777" w:rsidR="004A774E" w:rsidRDefault="006F765D">
      <w:pPr>
        <w:spacing w:line="600" w:lineRule="auto"/>
        <w:ind w:firstLine="720"/>
        <w:jc w:val="center"/>
        <w:rPr>
          <w:rFonts w:eastAsia="Times New Roman"/>
          <w:szCs w:val="24"/>
        </w:rPr>
      </w:pPr>
      <w:r>
        <w:rPr>
          <w:rFonts w:eastAsia="Times New Roman"/>
          <w:szCs w:val="24"/>
        </w:rPr>
        <w:t>(ΔΙΑΚΟΠΗ)</w:t>
      </w:r>
    </w:p>
    <w:p w14:paraId="163C467C" w14:textId="77777777" w:rsidR="004A774E" w:rsidRDefault="006F765D">
      <w:pPr>
        <w:spacing w:line="600" w:lineRule="auto"/>
        <w:ind w:firstLine="720"/>
        <w:jc w:val="center"/>
        <w:rPr>
          <w:rFonts w:eastAsia="Times New Roman"/>
          <w:szCs w:val="24"/>
        </w:rPr>
      </w:pPr>
      <w:r>
        <w:rPr>
          <w:rFonts w:eastAsia="Times New Roman"/>
          <w:szCs w:val="24"/>
        </w:rPr>
        <w:t>(ΜΕΤΑ ΤΗ ΔΙΑΚΟΠΗ)</w:t>
      </w:r>
    </w:p>
    <w:p w14:paraId="163C467D" w14:textId="77777777" w:rsidR="004A774E" w:rsidRDefault="006F765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Κυρίες και κύριοι συνάδελφοι, </w:t>
      </w:r>
      <w:r>
        <w:rPr>
          <w:rFonts w:eastAsia="Times New Roman"/>
          <w:szCs w:val="24"/>
        </w:rPr>
        <w:t>συνεχίζε</w:t>
      </w:r>
      <w:r>
        <w:rPr>
          <w:rFonts w:eastAsia="Times New Roman"/>
          <w:szCs w:val="24"/>
        </w:rPr>
        <w:t xml:space="preserve">ται η συνεδρίαση. </w:t>
      </w:r>
    </w:p>
    <w:p w14:paraId="163C467E" w14:textId="77777777" w:rsidR="004A774E" w:rsidRDefault="006F765D">
      <w:pPr>
        <w:spacing w:line="600" w:lineRule="auto"/>
        <w:ind w:firstLine="720"/>
        <w:jc w:val="both"/>
        <w:rPr>
          <w:rFonts w:eastAsia="Times New Roman"/>
          <w:szCs w:val="24"/>
        </w:rPr>
      </w:pPr>
      <w:r>
        <w:rPr>
          <w:rFonts w:eastAsia="Times New Roman"/>
          <w:szCs w:val="24"/>
        </w:rPr>
        <w:t xml:space="preserve">Θα </w:t>
      </w:r>
      <w:r>
        <w:rPr>
          <w:rFonts w:eastAsia="Times New Roman"/>
          <w:szCs w:val="24"/>
        </w:rPr>
        <w:t xml:space="preserve">γίνει </w:t>
      </w:r>
      <w:r>
        <w:rPr>
          <w:rFonts w:eastAsia="Times New Roman"/>
          <w:szCs w:val="24"/>
        </w:rPr>
        <w:t>ονομαστική ψηφοφορία επί της αρχής και επί των άρθρων 1 και 78 του νομοσχεδίου</w:t>
      </w:r>
      <w:r>
        <w:rPr>
          <w:rFonts w:eastAsia="Times New Roman"/>
          <w:szCs w:val="24"/>
        </w:rPr>
        <w:t>.</w:t>
      </w:r>
      <w:r>
        <w:rPr>
          <w:rFonts w:eastAsia="Times New Roman"/>
          <w:szCs w:val="24"/>
        </w:rPr>
        <w:t>».</w:t>
      </w:r>
    </w:p>
    <w:p w14:paraId="163C467F" w14:textId="77777777" w:rsidR="004A774E" w:rsidRDefault="006F765D">
      <w:pPr>
        <w:spacing w:line="600" w:lineRule="auto"/>
        <w:ind w:firstLine="720"/>
        <w:jc w:val="both"/>
        <w:rPr>
          <w:rFonts w:eastAsia="Times New Roman"/>
          <w:szCs w:val="24"/>
        </w:rPr>
      </w:pPr>
      <w:r>
        <w:rPr>
          <w:rFonts w:eastAsia="Times New Roman"/>
          <w:szCs w:val="24"/>
        </w:rPr>
        <w:t xml:space="preserve">Οι αποδεχόμενοι την αρχή και τα άρθρα 1 και 78 του νομοσχεδίου λέγουν «ΝΑΙ». </w:t>
      </w:r>
    </w:p>
    <w:p w14:paraId="163C4680" w14:textId="77777777" w:rsidR="004A774E" w:rsidRDefault="006F765D">
      <w:pPr>
        <w:spacing w:line="600" w:lineRule="auto"/>
        <w:ind w:firstLine="720"/>
        <w:jc w:val="both"/>
        <w:rPr>
          <w:rFonts w:eastAsia="Times New Roman"/>
          <w:szCs w:val="24"/>
        </w:rPr>
      </w:pPr>
      <w:r>
        <w:rPr>
          <w:rFonts w:eastAsia="Times New Roman"/>
          <w:szCs w:val="24"/>
        </w:rPr>
        <w:t>Οι μη αποδεχόμενοι την αρχή κα</w:t>
      </w:r>
      <w:r>
        <w:rPr>
          <w:rFonts w:eastAsia="Times New Roman"/>
          <w:szCs w:val="24"/>
        </w:rPr>
        <w:t xml:space="preserve">ι τα άρθρα 1 και 78 του νομοσχεδίου λέγουν «ΟΧΙ». </w:t>
      </w:r>
    </w:p>
    <w:p w14:paraId="163C4681" w14:textId="77777777" w:rsidR="004A774E" w:rsidRDefault="006F765D">
      <w:pPr>
        <w:spacing w:line="600" w:lineRule="auto"/>
        <w:ind w:firstLine="720"/>
        <w:jc w:val="both"/>
        <w:rPr>
          <w:rFonts w:eastAsia="Times New Roman"/>
          <w:szCs w:val="24"/>
        </w:rPr>
      </w:pPr>
      <w:r>
        <w:rPr>
          <w:rFonts w:eastAsia="Times New Roman"/>
          <w:szCs w:val="24"/>
        </w:rPr>
        <w:t xml:space="preserve">Οι αρνούμενοι ψήφο λέγουν «ΠΑΡΩΝ». </w:t>
      </w:r>
    </w:p>
    <w:p w14:paraId="163C4682" w14:textId="77777777" w:rsidR="004A774E" w:rsidRDefault="006F765D">
      <w:pPr>
        <w:spacing w:line="600" w:lineRule="auto"/>
        <w:ind w:firstLine="720"/>
        <w:jc w:val="both"/>
        <w:rPr>
          <w:rFonts w:eastAsia="Times New Roman"/>
          <w:szCs w:val="24"/>
        </w:rPr>
      </w:pPr>
      <w:r>
        <w:rPr>
          <w:rFonts w:eastAsia="Times New Roman"/>
          <w:szCs w:val="24"/>
        </w:rPr>
        <w:t>Καλούνται επί του καταλόγου</w:t>
      </w:r>
      <w:r>
        <w:rPr>
          <w:rFonts w:eastAsia="Times New Roman"/>
          <w:szCs w:val="24"/>
        </w:rPr>
        <w:t>:</w:t>
      </w:r>
      <w:r>
        <w:rPr>
          <w:rFonts w:eastAsia="Times New Roman"/>
          <w:szCs w:val="24"/>
        </w:rPr>
        <w:t xml:space="preserve"> </w:t>
      </w:r>
      <w:r>
        <w:rPr>
          <w:rFonts w:eastAsia="Times New Roman"/>
          <w:szCs w:val="24"/>
        </w:rPr>
        <w:t>η</w:t>
      </w:r>
      <w:r>
        <w:rPr>
          <w:rFonts w:eastAsia="Times New Roman"/>
          <w:szCs w:val="24"/>
        </w:rPr>
        <w:t xml:space="preserve"> κ. Αναστασία Γκαρά από τον ΣΥΡΙΖΑ και ο κ. Ιωάννης Κεφαλογιάννης από τη Νέα Δημοκρατία. </w:t>
      </w:r>
    </w:p>
    <w:p w14:paraId="163C4683" w14:textId="77777777" w:rsidR="004A774E" w:rsidRDefault="006F765D">
      <w:pPr>
        <w:spacing w:line="600" w:lineRule="auto"/>
        <w:ind w:firstLine="720"/>
        <w:jc w:val="both"/>
        <w:rPr>
          <w:rFonts w:eastAsia="Times New Roman"/>
          <w:szCs w:val="24"/>
        </w:rPr>
      </w:pPr>
      <w:r>
        <w:rPr>
          <w:rFonts w:eastAsia="Times New Roman"/>
          <w:szCs w:val="24"/>
        </w:rPr>
        <w:t>Σας ενημερώνω, επίσης, ότι έχουν έρθει στο Προεδρ</w:t>
      </w:r>
      <w:r>
        <w:rPr>
          <w:rFonts w:eastAsia="Times New Roman"/>
          <w:szCs w:val="24"/>
        </w:rPr>
        <w:t>είο τηλεομοιοτυπίες</w:t>
      </w:r>
      <w:r>
        <w:rPr>
          <w:rFonts w:eastAsia="Times New Roman"/>
          <w:szCs w:val="24"/>
        </w:rPr>
        <w:t xml:space="preserve"> (</w:t>
      </w:r>
      <w:r>
        <w:rPr>
          <w:rFonts w:eastAsia="Times New Roman"/>
          <w:szCs w:val="24"/>
        </w:rPr>
        <w:t>φαξ</w:t>
      </w:r>
      <w:r>
        <w:rPr>
          <w:rFonts w:eastAsia="Times New Roman"/>
          <w:szCs w:val="24"/>
        </w:rPr>
        <w:t>)</w:t>
      </w:r>
      <w:r>
        <w:rPr>
          <w:rFonts w:eastAsia="Times New Roman"/>
          <w:szCs w:val="24"/>
        </w:rPr>
        <w:t xml:space="preserve"> συναδέλφων, σύμφωνα με το άρθρο 70Α του Κανονισμού της Βουλής, με τις οποίες γνωστοποιούν την ψήφο τους επί της αρχής του νομοσχεδίου. Οι ψήφοι αυτές θα ανακοινωθούν και θα συνυπολογιστούν στην καταμέτρηση, η οποία θα ακολουθήσει.</w:t>
      </w:r>
      <w:r>
        <w:rPr>
          <w:rFonts w:eastAsia="Times New Roman"/>
          <w:szCs w:val="24"/>
        </w:rPr>
        <w:t xml:space="preserve"> </w:t>
      </w:r>
    </w:p>
    <w:p w14:paraId="163C4684" w14:textId="77777777" w:rsidR="004A774E" w:rsidRDefault="006F765D">
      <w:pPr>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Κύριε Πρόεδρε, αν έχετε την καλοσύνη απλώς για τα Πρακτικά, θα ήθελα να δηλώσω ότι η Νέα Δημοκρατία ως προς την αρχή θα ψηφίσει «ΟΧΙ», ως προς το άρθρο 1 θα ψηφίσει «ΟΧΙ» και ως προς το άρθρο 78 θα ψηφίσει «ΠΑΡΩΝ». Το σκεπτικό μας, όμως</w:t>
      </w:r>
      <w:r>
        <w:rPr>
          <w:rFonts w:eastAsia="Times New Roman"/>
          <w:szCs w:val="24"/>
        </w:rPr>
        <w:t>, είναι όλως διάφορο από το σκεπτικό το οποίο έχει κατατεθεί από τη Χρυσή Αυγή για την ονομαστική ψηφοφορία.</w:t>
      </w:r>
    </w:p>
    <w:p w14:paraId="163C4685" w14:textId="77777777" w:rsidR="004A774E" w:rsidRDefault="006F765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 να αρχίσει η ανάγνωση του καταλόγου. </w:t>
      </w:r>
    </w:p>
    <w:p w14:paraId="163C4686" w14:textId="77777777" w:rsidR="004A774E" w:rsidRDefault="006F765D">
      <w:pPr>
        <w:spacing w:line="600" w:lineRule="auto"/>
        <w:ind w:firstLine="720"/>
        <w:jc w:val="center"/>
        <w:rPr>
          <w:rFonts w:eastAsia="Times New Roman"/>
          <w:szCs w:val="24"/>
        </w:rPr>
      </w:pPr>
      <w:r>
        <w:rPr>
          <w:rFonts w:eastAsia="Times New Roman"/>
          <w:szCs w:val="24"/>
        </w:rPr>
        <w:t>(ΨΗΦΟΦΟΡΙΑ)</w:t>
      </w:r>
    </w:p>
    <w:p w14:paraId="163C4687" w14:textId="77777777" w:rsidR="004A774E" w:rsidRDefault="006F765D">
      <w:pPr>
        <w:spacing w:line="600" w:lineRule="auto"/>
        <w:ind w:firstLine="720"/>
        <w:jc w:val="center"/>
        <w:rPr>
          <w:rFonts w:eastAsia="Times New Roman"/>
          <w:szCs w:val="24"/>
        </w:rPr>
      </w:pPr>
      <w:r>
        <w:rPr>
          <w:rFonts w:eastAsia="Times New Roman"/>
          <w:szCs w:val="24"/>
        </w:rPr>
        <w:t>(ΜΕΤΑ ΚΑΙ ΤΗ ΔΕΥΤΕΡΗ ΑΝΑΓΝΩΣΗ ΤΟΥ ΚΑΤΑΛΟΓΟΥ)</w:t>
      </w:r>
    </w:p>
    <w:p w14:paraId="163C4688" w14:textId="77777777" w:rsidR="004A774E" w:rsidRDefault="006F765D">
      <w:pPr>
        <w:spacing w:line="600" w:lineRule="auto"/>
        <w:ind w:firstLine="720"/>
        <w:jc w:val="both"/>
        <w:rPr>
          <w:rFonts w:eastAsia="Times New Roman"/>
          <w:szCs w:val="24"/>
        </w:rPr>
      </w:pPr>
      <w:r>
        <w:rPr>
          <w:rFonts w:eastAsia="Times New Roman"/>
          <w:b/>
          <w:bCs/>
          <w:szCs w:val="24"/>
        </w:rPr>
        <w:t>ΠΡΟΕΔΡΕΥΩΝ</w:t>
      </w:r>
      <w:r>
        <w:rPr>
          <w:rFonts w:eastAsia="Times New Roman"/>
          <w:b/>
          <w:bCs/>
          <w:szCs w:val="24"/>
        </w:rPr>
        <w:t xml:space="preserve"> (Γεώργιος Βαρεμένος):</w:t>
      </w:r>
      <w:r>
        <w:rPr>
          <w:rFonts w:eastAsia="Times New Roman"/>
          <w:b/>
          <w:szCs w:val="24"/>
        </w:rPr>
        <w:t xml:space="preserve"> </w:t>
      </w:r>
      <w:r>
        <w:rPr>
          <w:rFonts w:eastAsia="Times New Roman"/>
          <w:szCs w:val="24"/>
        </w:rPr>
        <w:t xml:space="preserve">Υπάρχει συνάδελφος, ο οποίος δεν άκουσε το όνομά του; Κανείς. </w:t>
      </w:r>
    </w:p>
    <w:p w14:paraId="163C4689" w14:textId="77777777" w:rsidR="004A774E" w:rsidRDefault="006F765D">
      <w:pPr>
        <w:spacing w:line="600" w:lineRule="auto"/>
        <w:ind w:firstLine="720"/>
        <w:jc w:val="both"/>
        <w:rPr>
          <w:rFonts w:eastAsia="Times New Roman"/>
          <w:szCs w:val="24"/>
        </w:rPr>
      </w:pPr>
      <w:r>
        <w:rPr>
          <w:rFonts w:eastAsia="Times New Roman"/>
          <w:szCs w:val="24"/>
        </w:rPr>
        <w:t>Οι επιστολές οι οποίες απεστάλησαν στο Προεδρείο από τους συναδέλφους, σύμφωνα με το άρθρο 70Α του Κανονισμού της Βουλής, καταχωρίζονται στα Πρακτικά.</w:t>
      </w:r>
    </w:p>
    <w:p w14:paraId="163C468A" w14:textId="77777777" w:rsidR="004A774E" w:rsidRDefault="006F765D">
      <w:pPr>
        <w:spacing w:line="600" w:lineRule="auto"/>
        <w:ind w:firstLine="720"/>
        <w:jc w:val="both"/>
        <w:rPr>
          <w:rFonts w:eastAsia="Times New Roman"/>
          <w:szCs w:val="24"/>
        </w:rPr>
      </w:pPr>
      <w:r>
        <w:rPr>
          <w:rFonts w:eastAsia="Times New Roman"/>
          <w:szCs w:val="24"/>
        </w:rPr>
        <w:t>(Οι προαναφερθείσες</w:t>
      </w:r>
      <w:r>
        <w:rPr>
          <w:rFonts w:eastAsia="Times New Roman"/>
          <w:szCs w:val="24"/>
        </w:rPr>
        <w:t xml:space="preserve"> επιστολές έχουν ως εξής:</w:t>
      </w:r>
    </w:p>
    <w:p w14:paraId="163C468B" w14:textId="77777777" w:rsidR="004A774E" w:rsidRDefault="006F765D">
      <w:pPr>
        <w:spacing w:line="600" w:lineRule="auto"/>
        <w:jc w:val="center"/>
        <w:rPr>
          <w:rFonts w:eastAsia="Times New Roman"/>
          <w:color w:val="FF0000"/>
          <w:szCs w:val="24"/>
        </w:rPr>
      </w:pPr>
      <w:r w:rsidRPr="00ED702A">
        <w:rPr>
          <w:rFonts w:eastAsia="Times New Roman"/>
          <w:color w:val="FF0000"/>
          <w:szCs w:val="24"/>
        </w:rPr>
        <w:t>(ΑΛΛΑΓΗ ΣΕΛΙΔΑΣ)</w:t>
      </w:r>
    </w:p>
    <w:p w14:paraId="163C468C" w14:textId="77777777" w:rsidR="004A774E" w:rsidRDefault="006F765D">
      <w:pPr>
        <w:spacing w:line="600" w:lineRule="auto"/>
        <w:jc w:val="center"/>
        <w:rPr>
          <w:rFonts w:eastAsia="Times New Roman"/>
          <w:color w:val="FF0000"/>
          <w:szCs w:val="24"/>
        </w:rPr>
      </w:pPr>
      <w:r w:rsidRPr="00ED702A">
        <w:rPr>
          <w:rFonts w:eastAsia="Times New Roman"/>
          <w:color w:val="FF0000"/>
          <w:szCs w:val="24"/>
        </w:rPr>
        <w:t xml:space="preserve">(Να μπουν οι σελίδες </w:t>
      </w:r>
      <w:r w:rsidRPr="00ED702A">
        <w:rPr>
          <w:rFonts w:eastAsia="Times New Roman"/>
          <w:color w:val="FF0000"/>
          <w:szCs w:val="24"/>
        </w:rPr>
        <w:t>449 έως και 459)</w:t>
      </w:r>
    </w:p>
    <w:p w14:paraId="163C468D" w14:textId="77777777" w:rsidR="004A774E" w:rsidRDefault="006F765D">
      <w:pPr>
        <w:spacing w:line="600" w:lineRule="auto"/>
        <w:jc w:val="center"/>
        <w:rPr>
          <w:rFonts w:eastAsia="Times New Roman"/>
          <w:color w:val="FF0000"/>
          <w:szCs w:val="24"/>
        </w:rPr>
      </w:pPr>
      <w:r w:rsidRPr="00ED702A">
        <w:rPr>
          <w:rFonts w:eastAsia="Times New Roman"/>
          <w:color w:val="FF0000"/>
          <w:szCs w:val="24"/>
        </w:rPr>
        <w:t>(Α</w:t>
      </w:r>
      <w:r w:rsidRPr="00ED702A">
        <w:rPr>
          <w:rFonts w:eastAsia="Times New Roman"/>
          <w:color w:val="FF0000"/>
          <w:szCs w:val="24"/>
        </w:rPr>
        <w:t>ΛΛΑΓΗ ΣΕΛΙΔΑΣ)</w:t>
      </w:r>
    </w:p>
    <w:p w14:paraId="163C468E" w14:textId="77777777" w:rsidR="004A774E" w:rsidRDefault="006F765D">
      <w:pPr>
        <w:tabs>
          <w:tab w:val="left" w:pos="567"/>
          <w:tab w:val="left" w:pos="709"/>
        </w:tabs>
        <w:spacing w:line="600" w:lineRule="auto"/>
        <w:ind w:firstLine="567"/>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 xml:space="preserve">Κυρίες και κύριοι συνάδελφοι, γνωστοποιώ στο Σώμα ότι έχουν έρθει στο Προεδρείο επιστολές των συναδέλφων κ.κ. Σέλτσα, Θεωνά, </w:t>
      </w:r>
      <w:r>
        <w:rPr>
          <w:rFonts w:eastAsia="Times New Roman"/>
          <w:szCs w:val="24"/>
        </w:rPr>
        <w:t>Ράπτη, Σαλμά, Βαγιωνά, Καράογλου, Αυγενάκη, Τραγάκη, Καραγκούνη, Πλακιωτάκη, Μπούρα, Κατσανιώτη, Βρούτση και Κρεμαστινού, οι οποίοι δεν παρευρέθηκαν στην ψηφοφορία και μας γνωρίζουν με επιστολή την ψήφο τους.</w:t>
      </w:r>
    </w:p>
    <w:p w14:paraId="163C468F" w14:textId="77777777" w:rsidR="004A774E" w:rsidRDefault="006F765D">
      <w:pPr>
        <w:spacing w:line="600" w:lineRule="auto"/>
        <w:ind w:firstLine="720"/>
        <w:jc w:val="both"/>
        <w:rPr>
          <w:rFonts w:eastAsia="Times New Roman"/>
          <w:szCs w:val="24"/>
        </w:rPr>
      </w:pPr>
      <w:r>
        <w:rPr>
          <w:rFonts w:eastAsia="Times New Roman"/>
          <w:szCs w:val="24"/>
        </w:rPr>
        <w:t>Οι επιστολές αυτές</w:t>
      </w:r>
      <w:r>
        <w:rPr>
          <w:rFonts w:eastAsia="Times New Roman"/>
          <w:szCs w:val="24"/>
        </w:rPr>
        <w:t xml:space="preserve">, οι οποίες </w:t>
      </w:r>
      <w:r>
        <w:rPr>
          <w:rFonts w:eastAsia="Times New Roman"/>
          <w:szCs w:val="24"/>
        </w:rPr>
        <w:t>εκφράζουν πρόθεση</w:t>
      </w:r>
      <w:r>
        <w:rPr>
          <w:rFonts w:eastAsia="Times New Roman"/>
          <w:szCs w:val="24"/>
        </w:rPr>
        <w:t xml:space="preserve"> ψήφου</w:t>
      </w:r>
      <w:r>
        <w:rPr>
          <w:rFonts w:eastAsia="Times New Roman"/>
          <w:szCs w:val="24"/>
        </w:rPr>
        <w:t>θα καταχωρισθούν στα Πρακτικά της σημερινής συνεδρίασης, αλλά δ</w:t>
      </w:r>
      <w:r>
        <w:rPr>
          <w:rFonts w:eastAsia="Times New Roman"/>
          <w:szCs w:val="24"/>
        </w:rPr>
        <w:t>εν συνυπολογίζονται στην καταμέτρηση των.</w:t>
      </w:r>
    </w:p>
    <w:p w14:paraId="163C4690" w14:textId="77777777" w:rsidR="004A774E" w:rsidRDefault="006F765D">
      <w:pPr>
        <w:spacing w:line="600" w:lineRule="auto"/>
        <w:ind w:firstLine="720"/>
        <w:jc w:val="both"/>
        <w:rPr>
          <w:rFonts w:eastAsia="Times New Roman"/>
          <w:szCs w:val="24"/>
        </w:rPr>
      </w:pPr>
      <w:r>
        <w:rPr>
          <w:rFonts w:eastAsia="Times New Roman"/>
          <w:szCs w:val="24"/>
        </w:rPr>
        <w:t>(Οι προαναφερθείσες επιστολές καταχωρίζονται στα Πρακτικά και έχουν ως εξής:</w:t>
      </w:r>
    </w:p>
    <w:p w14:paraId="163C4691" w14:textId="77777777" w:rsidR="004A774E" w:rsidRDefault="006F765D">
      <w:pPr>
        <w:spacing w:line="600" w:lineRule="auto"/>
        <w:jc w:val="center"/>
        <w:rPr>
          <w:rFonts w:eastAsia="Times New Roman"/>
          <w:color w:val="FF0000"/>
          <w:szCs w:val="24"/>
        </w:rPr>
      </w:pPr>
      <w:r w:rsidRPr="00ED702A">
        <w:rPr>
          <w:rFonts w:eastAsia="Times New Roman"/>
          <w:color w:val="FF0000"/>
          <w:szCs w:val="24"/>
        </w:rPr>
        <w:t>(</w:t>
      </w:r>
      <w:r w:rsidRPr="00ED702A">
        <w:rPr>
          <w:rFonts w:eastAsia="Times New Roman"/>
          <w:color w:val="FF0000"/>
          <w:szCs w:val="24"/>
        </w:rPr>
        <w:t>ΑΛΛΑΓΗ ΣΕΛΙΔΑΣ</w:t>
      </w:r>
      <w:r w:rsidRPr="00ED702A">
        <w:rPr>
          <w:rFonts w:eastAsia="Times New Roman"/>
          <w:color w:val="FF0000"/>
          <w:szCs w:val="24"/>
        </w:rPr>
        <w:t>)</w:t>
      </w:r>
    </w:p>
    <w:p w14:paraId="163C4692" w14:textId="77777777" w:rsidR="004A774E" w:rsidRDefault="006F765D">
      <w:pPr>
        <w:spacing w:line="600" w:lineRule="auto"/>
        <w:jc w:val="center"/>
        <w:rPr>
          <w:rFonts w:eastAsia="Times New Roman"/>
          <w:color w:val="FF0000"/>
          <w:szCs w:val="24"/>
        </w:rPr>
      </w:pPr>
      <w:r w:rsidRPr="00ED702A">
        <w:rPr>
          <w:rFonts w:eastAsia="Times New Roman"/>
          <w:color w:val="FF0000"/>
          <w:szCs w:val="24"/>
        </w:rPr>
        <w:t>(</w:t>
      </w:r>
      <w:r w:rsidRPr="00ED702A">
        <w:rPr>
          <w:rFonts w:eastAsia="Times New Roman"/>
          <w:color w:val="FF0000"/>
          <w:szCs w:val="24"/>
        </w:rPr>
        <w:t xml:space="preserve">Να </w:t>
      </w:r>
      <w:r w:rsidRPr="00ED702A">
        <w:rPr>
          <w:rFonts w:eastAsia="Times New Roman"/>
          <w:color w:val="FF0000"/>
          <w:szCs w:val="24"/>
        </w:rPr>
        <w:t xml:space="preserve">μπουν οι </w:t>
      </w:r>
      <w:r w:rsidRPr="00ED702A">
        <w:rPr>
          <w:rFonts w:eastAsia="Times New Roman"/>
          <w:color w:val="FF0000"/>
          <w:szCs w:val="24"/>
        </w:rPr>
        <w:t>σελίδες 461 έως και 475</w:t>
      </w:r>
      <w:r w:rsidRPr="00ED702A">
        <w:rPr>
          <w:rFonts w:eastAsia="Times New Roman"/>
          <w:color w:val="FF0000"/>
          <w:szCs w:val="24"/>
        </w:rPr>
        <w:t>)</w:t>
      </w:r>
    </w:p>
    <w:p w14:paraId="163C4693" w14:textId="77777777" w:rsidR="004A774E" w:rsidRDefault="006F765D">
      <w:pPr>
        <w:spacing w:line="600" w:lineRule="auto"/>
        <w:jc w:val="center"/>
        <w:rPr>
          <w:rFonts w:eastAsia="Times New Roman"/>
          <w:color w:val="FF0000"/>
          <w:szCs w:val="24"/>
        </w:rPr>
      </w:pPr>
      <w:r w:rsidRPr="00ED702A">
        <w:rPr>
          <w:rFonts w:eastAsia="Times New Roman"/>
          <w:color w:val="FF0000"/>
          <w:szCs w:val="24"/>
        </w:rPr>
        <w:t>(ΑΛΛΑΓΗ ΣΕΛΙΔ</w:t>
      </w:r>
      <w:r w:rsidRPr="00ED702A">
        <w:rPr>
          <w:rFonts w:eastAsia="Times New Roman"/>
          <w:color w:val="FF0000"/>
          <w:szCs w:val="24"/>
        </w:rPr>
        <w:t>ΑΣ)</w:t>
      </w:r>
    </w:p>
    <w:p w14:paraId="163C4694" w14:textId="77777777" w:rsidR="004A774E" w:rsidRDefault="006F765D">
      <w:pPr>
        <w:spacing w:line="600" w:lineRule="auto"/>
        <w:jc w:val="both"/>
        <w:rPr>
          <w:rFonts w:eastAsia="Times New Roman"/>
          <w:szCs w:val="24"/>
        </w:rPr>
      </w:pPr>
      <w:r>
        <w:rPr>
          <w:rFonts w:eastAsia="Times New Roman"/>
          <w:szCs w:val="24"/>
        </w:rPr>
        <w:tab/>
      </w: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Κυρίες και κύριοι συνάδελφοι, κηρύσσεται περαιωμένη η ψηφοφορία και παρακαλώ τους κυρίους ψηφολέκτες να προβούν στην καταμέτρηση των ψήφων και την εξαγωγή του αποτελέσματος.</w:t>
      </w:r>
    </w:p>
    <w:p w14:paraId="163C4695" w14:textId="77777777" w:rsidR="004A774E" w:rsidRDefault="006F765D">
      <w:pPr>
        <w:tabs>
          <w:tab w:val="left" w:pos="0"/>
          <w:tab w:val="left" w:pos="709"/>
        </w:tabs>
        <w:spacing w:line="600" w:lineRule="auto"/>
        <w:ind w:firstLine="720"/>
        <w:jc w:val="center"/>
        <w:rPr>
          <w:rFonts w:eastAsia="Times New Roman"/>
          <w:szCs w:val="24"/>
        </w:rPr>
      </w:pPr>
      <w:r>
        <w:rPr>
          <w:rFonts w:eastAsia="Times New Roman"/>
          <w:szCs w:val="24"/>
        </w:rPr>
        <w:t>(ΚΑΤΑΜΕΤΡΗΣΗ)</w:t>
      </w:r>
    </w:p>
    <w:p w14:paraId="163C4696" w14:textId="77777777" w:rsidR="004A774E" w:rsidRDefault="006F765D">
      <w:pPr>
        <w:spacing w:line="600" w:lineRule="auto"/>
        <w:ind w:firstLine="720"/>
        <w:rPr>
          <w:rFonts w:eastAsia="Times New Roman" w:cs="Times New Roman"/>
          <w:szCs w:val="24"/>
        </w:rPr>
      </w:pPr>
      <w:r>
        <w:rPr>
          <w:rFonts w:eastAsia="Times New Roman" w:cs="Times New Roman"/>
          <w:szCs w:val="24"/>
        </w:rPr>
        <w:t>Μέχρι να ολοκληρωθεί η καταμέτ</w:t>
      </w:r>
      <w:r>
        <w:rPr>
          <w:rFonts w:eastAsia="Times New Roman" w:cs="Times New Roman"/>
          <w:szCs w:val="24"/>
        </w:rPr>
        <w:t>ρηση προχωράμε στην ψήφιση των υπολοίπων άρθρων.</w:t>
      </w:r>
    </w:p>
    <w:p w14:paraId="163C469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163C469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Ναι.</w:t>
      </w:r>
    </w:p>
    <w:p w14:paraId="163C469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ΚΩΝΣΤΑΝΤΙΝΟΣ ΑΧΙΛΛΕΑ ΚΑΡΑΜΑΝΛΗΣ:</w:t>
      </w:r>
      <w:r>
        <w:rPr>
          <w:rFonts w:eastAsia="Times New Roman" w:cs="Times New Roman"/>
          <w:szCs w:val="24"/>
        </w:rPr>
        <w:t xml:space="preserve"> Όχι.</w:t>
      </w:r>
    </w:p>
    <w:p w14:paraId="163C469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163C469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163C469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63C469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69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163C469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6A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2</w:t>
      </w:r>
      <w:r>
        <w:rPr>
          <w:rFonts w:eastAsia="Times New Roman" w:cs="Times New Roman"/>
          <w:szCs w:val="24"/>
        </w:rPr>
        <w:t xml:space="preserve"> </w:t>
      </w:r>
      <w:r>
        <w:rPr>
          <w:rFonts w:eastAsia="Times New Roman" w:cs="Times New Roman"/>
          <w:szCs w:val="24"/>
        </w:rPr>
        <w:t>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6A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163C46A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Ναι.</w:t>
      </w:r>
    </w:p>
    <w:p w14:paraId="163C46A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ΚΑΡΑΜΑΝΛΗΣ:</w:t>
      </w:r>
      <w:r>
        <w:rPr>
          <w:rFonts w:eastAsia="Times New Roman" w:cs="Times New Roman"/>
          <w:szCs w:val="24"/>
        </w:rPr>
        <w:t xml:space="preserve"> Όχι.</w:t>
      </w:r>
    </w:p>
    <w:p w14:paraId="163C46A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163C46A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163C46A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63C46A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6A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163C46A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163C46A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(Γεώργ</w:t>
      </w:r>
      <w:r>
        <w:rPr>
          <w:rFonts w:eastAsia="Times New Roman" w:cs="Times New Roman"/>
          <w:b/>
          <w:szCs w:val="24"/>
        </w:rPr>
        <w:t>ιος Βαρεμένος):</w:t>
      </w:r>
      <w:r>
        <w:rPr>
          <w:rFonts w:eastAsia="Times New Roman" w:cs="Times New Roman"/>
          <w:szCs w:val="24"/>
        </w:rPr>
        <w:t xml:space="preserve"> Συνεπώς το άρθρο 3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6A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ως έχει;</w:t>
      </w:r>
    </w:p>
    <w:p w14:paraId="163C46A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Ναι.</w:t>
      </w:r>
    </w:p>
    <w:p w14:paraId="163C46A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ΚΑΡΑΜΑΝΛΗΣ:</w:t>
      </w:r>
      <w:r>
        <w:rPr>
          <w:rFonts w:eastAsia="Times New Roman" w:cs="Times New Roman"/>
          <w:szCs w:val="24"/>
        </w:rPr>
        <w:t xml:space="preserve"> Όχι.</w:t>
      </w:r>
    </w:p>
    <w:p w14:paraId="163C46A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163C46A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w:t>
      </w:r>
      <w:r>
        <w:rPr>
          <w:rFonts w:eastAsia="Times New Roman" w:cs="Times New Roman"/>
          <w:szCs w:val="24"/>
        </w:rPr>
        <w:t>ρών.</w:t>
      </w:r>
    </w:p>
    <w:p w14:paraId="163C46B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63C46B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6B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163C46B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163C46B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4 έγινε δεκτό ως έχει κατά πλειοψηφία.</w:t>
      </w:r>
    </w:p>
    <w:p w14:paraId="163C46B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163C46B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Ναι.</w:t>
      </w:r>
    </w:p>
    <w:p w14:paraId="163C46B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ΚΑΡΑΜΑΝΛΗΣ:</w:t>
      </w:r>
      <w:r>
        <w:rPr>
          <w:rFonts w:eastAsia="Times New Roman" w:cs="Times New Roman"/>
          <w:szCs w:val="24"/>
        </w:rPr>
        <w:t xml:space="preserve"> Όχι.</w:t>
      </w:r>
    </w:p>
    <w:p w14:paraId="163C46B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163C46B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6B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63C46B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6B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163C46B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163C46B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5 έγινε δεκτό ως έχει </w:t>
      </w:r>
      <w:r>
        <w:rPr>
          <w:rFonts w:eastAsia="Times New Roman" w:cs="Times New Roman"/>
          <w:szCs w:val="24"/>
        </w:rPr>
        <w:t>κατά πλειοψηφία.</w:t>
      </w:r>
    </w:p>
    <w:p w14:paraId="163C46B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163C46C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Ναι.</w:t>
      </w:r>
    </w:p>
    <w:p w14:paraId="163C46C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ΚΩΝΣΤΑΝΤΙΝΟΣ ΑΧ</w:t>
      </w:r>
      <w:r>
        <w:rPr>
          <w:rFonts w:eastAsia="Times New Roman" w:cs="Times New Roman"/>
          <w:b/>
          <w:szCs w:val="24"/>
        </w:rPr>
        <w:t>.</w:t>
      </w:r>
      <w:r>
        <w:rPr>
          <w:rFonts w:eastAsia="Times New Roman" w:cs="Times New Roman"/>
          <w:b/>
          <w:szCs w:val="24"/>
        </w:rPr>
        <w:t xml:space="preserve"> ΚΑΡΑΜΑΝΛΗΣ:</w:t>
      </w:r>
      <w:r>
        <w:rPr>
          <w:rFonts w:eastAsia="Times New Roman" w:cs="Times New Roman"/>
          <w:szCs w:val="24"/>
        </w:rPr>
        <w:t xml:space="preserve"> Όχι.</w:t>
      </w:r>
    </w:p>
    <w:p w14:paraId="163C46C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163C46C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6C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63C46C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6C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163C46C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w:t>
      </w:r>
      <w:r>
        <w:rPr>
          <w:rFonts w:eastAsia="Times New Roman" w:cs="Times New Roman"/>
          <w:b/>
          <w:szCs w:val="24"/>
        </w:rPr>
        <w:t>ΙΔΗΣ:</w:t>
      </w:r>
      <w:r>
        <w:rPr>
          <w:rFonts w:eastAsia="Times New Roman" w:cs="Times New Roman"/>
          <w:szCs w:val="24"/>
        </w:rPr>
        <w:t xml:space="preserve"> Παρών.</w:t>
      </w:r>
    </w:p>
    <w:p w14:paraId="163C46C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6 έγινε δεκτό ως έχει κατά πλειοψηφία.</w:t>
      </w:r>
    </w:p>
    <w:p w14:paraId="163C46C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ως έχει;</w:t>
      </w:r>
    </w:p>
    <w:p w14:paraId="163C46C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Ναι.</w:t>
      </w:r>
    </w:p>
    <w:p w14:paraId="163C46C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ΚΩΝΣΤΑΝΤΙΝΟΣ ΑΧ</w:t>
      </w:r>
      <w:r>
        <w:rPr>
          <w:rFonts w:eastAsia="Times New Roman" w:cs="Times New Roman"/>
          <w:b/>
          <w:szCs w:val="24"/>
        </w:rPr>
        <w:t>.</w:t>
      </w:r>
      <w:r>
        <w:rPr>
          <w:rFonts w:eastAsia="Times New Roman" w:cs="Times New Roman"/>
          <w:b/>
          <w:szCs w:val="24"/>
        </w:rPr>
        <w:t xml:space="preserve"> ΚΑΡΑΜΑΝΛΗΣ:</w:t>
      </w:r>
      <w:r>
        <w:rPr>
          <w:rFonts w:eastAsia="Times New Roman" w:cs="Times New Roman"/>
          <w:szCs w:val="24"/>
        </w:rPr>
        <w:t xml:space="preserve"> Όχι.</w:t>
      </w:r>
    </w:p>
    <w:p w14:paraId="163C46C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163C46C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6C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63C46C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6D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163C46D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163C46D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7 έγινε δεκτό ως έχει κατά πλειοψηφία.</w:t>
      </w:r>
    </w:p>
    <w:p w14:paraId="163C46D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 ως έχει;</w:t>
      </w:r>
    </w:p>
    <w:p w14:paraId="163C46D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Ναι.</w:t>
      </w:r>
    </w:p>
    <w:p w14:paraId="163C46D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ΚΑΡΑΜΑΝΛΗΣ:</w:t>
      </w:r>
      <w:r>
        <w:rPr>
          <w:rFonts w:eastAsia="Times New Roman" w:cs="Times New Roman"/>
          <w:szCs w:val="24"/>
        </w:rPr>
        <w:t xml:space="preserve"> Όχι.</w:t>
      </w:r>
    </w:p>
    <w:p w14:paraId="163C46D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163C46D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6D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63C46D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Όχι.</w:t>
      </w:r>
    </w:p>
    <w:p w14:paraId="163C46D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163C46D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163C46D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8 έγινε δεκτό ως έχει κατά πλ</w:t>
      </w:r>
      <w:r>
        <w:rPr>
          <w:rFonts w:eastAsia="Times New Roman" w:cs="Times New Roman"/>
          <w:szCs w:val="24"/>
        </w:rPr>
        <w:t>ειοψηφία.</w:t>
      </w:r>
    </w:p>
    <w:p w14:paraId="163C46D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ως έχει;</w:t>
      </w:r>
    </w:p>
    <w:p w14:paraId="163C46D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Ναι.</w:t>
      </w:r>
    </w:p>
    <w:p w14:paraId="163C46D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ΚΑΡΑΜΑΝΛΗΣ:</w:t>
      </w:r>
      <w:r>
        <w:rPr>
          <w:rFonts w:eastAsia="Times New Roman" w:cs="Times New Roman"/>
          <w:szCs w:val="24"/>
        </w:rPr>
        <w:t xml:space="preserve"> Όχι.</w:t>
      </w:r>
    </w:p>
    <w:p w14:paraId="163C46E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163C46E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163C46E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63C46E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Όχι.</w:t>
      </w:r>
    </w:p>
    <w:p w14:paraId="163C46E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163C46E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163C46E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9 έγινε δεκτό ως έχει κατά πλειοψηφία.</w:t>
      </w:r>
    </w:p>
    <w:p w14:paraId="163C46E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 ως έχει;</w:t>
      </w:r>
    </w:p>
    <w:p w14:paraId="163C46E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Ναι.</w:t>
      </w:r>
    </w:p>
    <w:p w14:paraId="163C46E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ΚΑΡΑΜΑΝΛΗΣ:</w:t>
      </w:r>
      <w:r>
        <w:rPr>
          <w:rFonts w:eastAsia="Times New Roman" w:cs="Times New Roman"/>
          <w:szCs w:val="24"/>
        </w:rPr>
        <w:t xml:space="preserve"> Όχι.</w:t>
      </w:r>
    </w:p>
    <w:p w14:paraId="163C46E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163C46E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6E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ΚΑΤΣ</w:t>
      </w:r>
      <w:r>
        <w:rPr>
          <w:rFonts w:eastAsia="Times New Roman" w:cs="Times New Roman"/>
          <w:b/>
          <w:szCs w:val="24"/>
        </w:rPr>
        <w:t>ΩΤΗΣ:</w:t>
      </w:r>
      <w:r>
        <w:rPr>
          <w:rFonts w:eastAsia="Times New Roman" w:cs="Times New Roman"/>
          <w:szCs w:val="24"/>
        </w:rPr>
        <w:t xml:space="preserve"> Όχι.</w:t>
      </w:r>
    </w:p>
    <w:p w14:paraId="163C46E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6E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163C46E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163C46F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10 έγινε δεκτό ως έχει κατά πλειοψηφία.</w:t>
      </w:r>
    </w:p>
    <w:p w14:paraId="163C46F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 ως έχει;</w:t>
      </w:r>
    </w:p>
    <w:p w14:paraId="163C46F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Ναι.</w:t>
      </w:r>
    </w:p>
    <w:p w14:paraId="163C46F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ΚΩΝΣΤΑΝΤΙΝΟΣ ΑΧ</w:t>
      </w:r>
      <w:r>
        <w:rPr>
          <w:rFonts w:eastAsia="Times New Roman" w:cs="Times New Roman"/>
          <w:b/>
          <w:szCs w:val="24"/>
        </w:rPr>
        <w:t>.</w:t>
      </w:r>
      <w:r>
        <w:rPr>
          <w:rFonts w:eastAsia="Times New Roman" w:cs="Times New Roman"/>
          <w:b/>
          <w:szCs w:val="24"/>
        </w:rPr>
        <w:t xml:space="preserve"> ΚΑΡΑΜΑΝΛΗΣ:</w:t>
      </w:r>
      <w:r>
        <w:rPr>
          <w:rFonts w:eastAsia="Times New Roman" w:cs="Times New Roman"/>
          <w:szCs w:val="24"/>
        </w:rPr>
        <w:t xml:space="preserve"> Όχι.</w:t>
      </w:r>
    </w:p>
    <w:p w14:paraId="163C46F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163C46F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6F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63C46F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6F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163C46F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163C46F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11 έγινε δεκτό ως έχει κατά </w:t>
      </w:r>
      <w:r>
        <w:rPr>
          <w:rFonts w:eastAsia="Times New Roman" w:cs="Times New Roman"/>
          <w:szCs w:val="24"/>
        </w:rPr>
        <w:t>πλειοψηφία.</w:t>
      </w:r>
    </w:p>
    <w:p w14:paraId="163C46F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 ως έχει;</w:t>
      </w:r>
    </w:p>
    <w:p w14:paraId="163C46F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Ναι.</w:t>
      </w:r>
    </w:p>
    <w:p w14:paraId="163C46F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ΚΑΡΑΜΑΝΛΗΣ:</w:t>
      </w:r>
      <w:r>
        <w:rPr>
          <w:rFonts w:eastAsia="Times New Roman" w:cs="Times New Roman"/>
          <w:szCs w:val="24"/>
        </w:rPr>
        <w:t xml:space="preserve"> Όχι.</w:t>
      </w:r>
    </w:p>
    <w:p w14:paraId="163C46F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163C46F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70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63C470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70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163C470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ΣΑΡΙΔΗΣ:</w:t>
      </w:r>
      <w:r>
        <w:rPr>
          <w:rFonts w:eastAsia="Times New Roman" w:cs="Times New Roman"/>
          <w:szCs w:val="24"/>
        </w:rPr>
        <w:t xml:space="preserve"> Ναι.</w:t>
      </w:r>
    </w:p>
    <w:p w14:paraId="163C470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12 έγινε δεκτό ως έχει κατά πλειοψηφία.</w:t>
      </w:r>
    </w:p>
    <w:p w14:paraId="163C470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13</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163C470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Ναι.</w:t>
      </w:r>
    </w:p>
    <w:p w14:paraId="163C470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ΚΑΡΑΜΑΝΛΗΣ:</w:t>
      </w:r>
      <w:r>
        <w:rPr>
          <w:rFonts w:eastAsia="Times New Roman" w:cs="Times New Roman"/>
          <w:szCs w:val="24"/>
        </w:rPr>
        <w:t xml:space="preserve"> Όχι.</w:t>
      </w:r>
    </w:p>
    <w:p w14:paraId="163C470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ΕΛΕΝΗ ΖΑΡΟΥ</w:t>
      </w:r>
      <w:r>
        <w:rPr>
          <w:rFonts w:eastAsia="Times New Roman" w:cs="Times New Roman"/>
          <w:b/>
          <w:szCs w:val="24"/>
        </w:rPr>
        <w:t>ΛΙΑ:</w:t>
      </w:r>
      <w:r>
        <w:rPr>
          <w:rFonts w:eastAsia="Times New Roman" w:cs="Times New Roman"/>
          <w:szCs w:val="24"/>
        </w:rPr>
        <w:t xml:space="preserve"> Όχι.</w:t>
      </w:r>
    </w:p>
    <w:p w14:paraId="163C470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70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63C470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70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163C470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163C470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13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70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14 ως έχει;</w:t>
      </w:r>
    </w:p>
    <w:p w14:paraId="163C471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Ναι.</w:t>
      </w:r>
    </w:p>
    <w:p w14:paraId="163C471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ΚΑΡΑΜΑΝΛΗΣ:</w:t>
      </w:r>
      <w:r>
        <w:rPr>
          <w:rFonts w:eastAsia="Times New Roman" w:cs="Times New Roman"/>
          <w:szCs w:val="24"/>
        </w:rPr>
        <w:t xml:space="preserve"> Όχι.</w:t>
      </w:r>
    </w:p>
    <w:p w14:paraId="163C471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163C471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71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63C471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71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163C471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ΣΑΡΙΔΗΣ:</w:t>
      </w:r>
      <w:r>
        <w:rPr>
          <w:rFonts w:eastAsia="Times New Roman" w:cs="Times New Roman"/>
          <w:szCs w:val="24"/>
        </w:rPr>
        <w:t xml:space="preserve"> Ναι.</w:t>
      </w:r>
    </w:p>
    <w:p w14:paraId="163C471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14 έγινε δεκτό ως έχει κατά πλειοψηφία.</w:t>
      </w:r>
    </w:p>
    <w:p w14:paraId="163C471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15</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163C471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Ναι.</w:t>
      </w:r>
    </w:p>
    <w:p w14:paraId="163C471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ΚΑΡΑΜΑΝΛΗΣ:</w:t>
      </w:r>
      <w:r>
        <w:rPr>
          <w:rFonts w:eastAsia="Times New Roman" w:cs="Times New Roman"/>
          <w:szCs w:val="24"/>
        </w:rPr>
        <w:t xml:space="preserve"> Όχι.</w:t>
      </w:r>
    </w:p>
    <w:p w14:paraId="163C471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ΕΛΕΝΗ ΖΑΡΟΥ</w:t>
      </w:r>
      <w:r>
        <w:rPr>
          <w:rFonts w:eastAsia="Times New Roman" w:cs="Times New Roman"/>
          <w:b/>
          <w:szCs w:val="24"/>
        </w:rPr>
        <w:t>ΛΙΑ:</w:t>
      </w:r>
      <w:r>
        <w:rPr>
          <w:rFonts w:eastAsia="Times New Roman" w:cs="Times New Roman"/>
          <w:szCs w:val="24"/>
        </w:rPr>
        <w:t xml:space="preserve"> Όχι.</w:t>
      </w:r>
    </w:p>
    <w:p w14:paraId="163C471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71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63C471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Ναι.</w:t>
      </w:r>
    </w:p>
    <w:p w14:paraId="163C472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163C472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163C472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15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72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16</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163C472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Ναι.</w:t>
      </w:r>
    </w:p>
    <w:p w14:paraId="163C472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ΚΑΡΑΜΑΝΛΗΣ:</w:t>
      </w:r>
      <w:r>
        <w:rPr>
          <w:rFonts w:eastAsia="Times New Roman" w:cs="Times New Roman"/>
          <w:szCs w:val="24"/>
        </w:rPr>
        <w:t xml:space="preserve"> Όχι.</w:t>
      </w:r>
    </w:p>
    <w:p w14:paraId="163C472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163C472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72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63C472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72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ΚΑΜΜΕΝΟΣ:</w:t>
      </w:r>
      <w:r>
        <w:rPr>
          <w:rFonts w:eastAsia="Times New Roman" w:cs="Times New Roman"/>
          <w:szCs w:val="24"/>
        </w:rPr>
        <w:t xml:space="preserve"> Ναι.</w:t>
      </w:r>
    </w:p>
    <w:p w14:paraId="163C472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163C472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16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72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17 ως έχει;</w:t>
      </w:r>
    </w:p>
    <w:p w14:paraId="163C472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Ναι.</w:t>
      </w:r>
    </w:p>
    <w:p w14:paraId="163C472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ΚΑΡΑ</w:t>
      </w:r>
      <w:r>
        <w:rPr>
          <w:rFonts w:eastAsia="Times New Roman" w:cs="Times New Roman"/>
          <w:b/>
          <w:szCs w:val="24"/>
        </w:rPr>
        <w:t>ΜΑΝΛΗΣ:</w:t>
      </w:r>
      <w:r>
        <w:rPr>
          <w:rFonts w:eastAsia="Times New Roman" w:cs="Times New Roman"/>
          <w:szCs w:val="24"/>
        </w:rPr>
        <w:t xml:space="preserve"> Όχι.</w:t>
      </w:r>
    </w:p>
    <w:p w14:paraId="163C473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163C473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73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63C473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73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163C473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163C473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17 έγινε δεκτό ως έχει κατά πλειοψηφία.</w:t>
      </w:r>
    </w:p>
    <w:p w14:paraId="163C473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Ερωτάται </w:t>
      </w:r>
      <w:r>
        <w:rPr>
          <w:rFonts w:eastAsia="Times New Roman" w:cs="Times New Roman"/>
          <w:szCs w:val="24"/>
        </w:rPr>
        <w:t>το Σώμα: Γίνεται δεκτό το άρθρο 18</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163C473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Ναι.</w:t>
      </w:r>
    </w:p>
    <w:p w14:paraId="163C473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ΚΑΡΑΜΑΝΛΗΣ:</w:t>
      </w:r>
      <w:r>
        <w:rPr>
          <w:rFonts w:eastAsia="Times New Roman" w:cs="Times New Roman"/>
          <w:szCs w:val="24"/>
        </w:rPr>
        <w:t xml:space="preserve"> Όχι.</w:t>
      </w:r>
    </w:p>
    <w:p w14:paraId="163C473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163C473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73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63C473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73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163C473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w:t>
      </w:r>
      <w:r>
        <w:rPr>
          <w:rFonts w:eastAsia="Times New Roman" w:cs="Times New Roman"/>
          <w:b/>
          <w:szCs w:val="24"/>
        </w:rPr>
        <w:t>ΑΝΝΗΣ ΣΑΡΙΔΗΣ:</w:t>
      </w:r>
      <w:r>
        <w:rPr>
          <w:rFonts w:eastAsia="Times New Roman" w:cs="Times New Roman"/>
          <w:szCs w:val="24"/>
        </w:rPr>
        <w:t xml:space="preserve"> Ναι.</w:t>
      </w:r>
    </w:p>
    <w:p w14:paraId="163C474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18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74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19 ως έχει;</w:t>
      </w:r>
    </w:p>
    <w:p w14:paraId="163C474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Ναι.</w:t>
      </w:r>
    </w:p>
    <w:p w14:paraId="163C474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ΚΑΡΑΜΑΝΛΗΣ:</w:t>
      </w:r>
      <w:r>
        <w:rPr>
          <w:rFonts w:eastAsia="Times New Roman" w:cs="Times New Roman"/>
          <w:szCs w:val="24"/>
        </w:rPr>
        <w:t xml:space="preserve"> Όχι.</w:t>
      </w:r>
    </w:p>
    <w:p w14:paraId="163C474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163C474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74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63C474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74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163C474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163C474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19 έγινε δεκτό ως έχει κατά πλειοψηφία.</w:t>
      </w:r>
    </w:p>
    <w:p w14:paraId="163C474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w:t>
      </w:r>
      <w:r>
        <w:rPr>
          <w:rFonts w:eastAsia="Times New Roman" w:cs="Times New Roman"/>
          <w:szCs w:val="24"/>
        </w:rPr>
        <w:t>ται δεκτό το άρθρο 20 ως έχει;</w:t>
      </w:r>
    </w:p>
    <w:p w14:paraId="163C474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Ναι.</w:t>
      </w:r>
    </w:p>
    <w:p w14:paraId="163C474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ΚΑΡΑΜΑΝΛΗΣ:</w:t>
      </w:r>
      <w:r>
        <w:rPr>
          <w:rFonts w:eastAsia="Times New Roman" w:cs="Times New Roman"/>
          <w:szCs w:val="24"/>
        </w:rPr>
        <w:t xml:space="preserve"> Όχι.</w:t>
      </w:r>
    </w:p>
    <w:p w14:paraId="163C474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163C474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75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63C475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75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163C475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163C475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w:t>
      </w:r>
      <w:r>
        <w:rPr>
          <w:rFonts w:eastAsia="Times New Roman" w:cs="Times New Roman"/>
          <w:b/>
          <w:szCs w:val="24"/>
        </w:rPr>
        <w:t>νος):</w:t>
      </w:r>
      <w:r>
        <w:rPr>
          <w:rFonts w:eastAsia="Times New Roman" w:cs="Times New Roman"/>
          <w:szCs w:val="24"/>
        </w:rPr>
        <w:t xml:space="preserve"> Συνεπώς το άρθρο 20 έγινε δεκτό ως έχει κατά πλειοψηφία.</w:t>
      </w:r>
    </w:p>
    <w:p w14:paraId="163C475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21 ως έχει; </w:t>
      </w:r>
    </w:p>
    <w:p w14:paraId="163C475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75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75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75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75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75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ΑΙΚΑΤΕΡΙΝΗ </w:t>
      </w:r>
      <w:r>
        <w:rPr>
          <w:rFonts w:eastAsia="Times New Roman" w:cs="Times New Roman"/>
          <w:b/>
          <w:szCs w:val="24"/>
        </w:rPr>
        <w:t>ΜΑΡΚΟΥ:</w:t>
      </w:r>
      <w:r>
        <w:rPr>
          <w:rFonts w:eastAsia="Times New Roman" w:cs="Times New Roman"/>
          <w:szCs w:val="24"/>
        </w:rPr>
        <w:t xml:space="preserve"> Παρών.</w:t>
      </w:r>
    </w:p>
    <w:p w14:paraId="163C475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75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163C475E"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szCs w:val="24"/>
        </w:rPr>
        <w:t xml:space="preserve"> </w:t>
      </w:r>
      <w:r>
        <w:rPr>
          <w:rFonts w:eastAsia="Times New Roman" w:cs="Times New Roman"/>
          <w:szCs w:val="24"/>
        </w:rPr>
        <w:t>Συνεπώς το άρθρο 21 έγινε δεκτό ως έχει κατά πλειοψηφία.</w:t>
      </w:r>
    </w:p>
    <w:p w14:paraId="163C475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22 ως έχει;</w:t>
      </w:r>
    </w:p>
    <w:p w14:paraId="163C476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76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76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76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76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76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76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76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163C4768"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22 έγινε δεκτό ως έχει κατά πλειοψηφία.</w:t>
      </w:r>
    </w:p>
    <w:p w14:paraId="163C476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w:t>
      </w:r>
      <w:r>
        <w:rPr>
          <w:rFonts w:eastAsia="Times New Roman" w:cs="Times New Roman"/>
          <w:szCs w:val="24"/>
        </w:rPr>
        <w:t xml:space="preserve"> Γίνεται δεκτό το άρθρο 23 ως έχει;</w:t>
      </w:r>
    </w:p>
    <w:p w14:paraId="163C476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76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76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76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76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76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77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77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163C4772"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23 έγινε δεκτό ως έχει κατά πλειοψηφία.</w:t>
      </w:r>
    </w:p>
    <w:p w14:paraId="163C477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24</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163C477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77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77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77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w:t>
      </w:r>
      <w:r>
        <w:rPr>
          <w:rFonts w:eastAsia="Times New Roman" w:cs="Times New Roman"/>
          <w:b/>
          <w:szCs w:val="24"/>
        </w:rPr>
        <w:t>ΝΗΣ ΚΟΥΤΣΟΥΚΟΣ:</w:t>
      </w:r>
      <w:r>
        <w:rPr>
          <w:rFonts w:eastAsia="Times New Roman" w:cs="Times New Roman"/>
          <w:szCs w:val="24"/>
        </w:rPr>
        <w:t xml:space="preserve"> Παρών.</w:t>
      </w:r>
    </w:p>
    <w:p w14:paraId="163C477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77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77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77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163C477C"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szCs w:val="24"/>
        </w:rPr>
        <w:t xml:space="preserve"> </w:t>
      </w:r>
      <w:r>
        <w:rPr>
          <w:rFonts w:eastAsia="Times New Roman" w:cs="Times New Roman"/>
          <w:szCs w:val="24"/>
        </w:rPr>
        <w:t>Συνεπώς το άρθρο 24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77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w:t>
      </w:r>
      <w:r>
        <w:rPr>
          <w:rFonts w:eastAsia="Times New Roman" w:cs="Times New Roman"/>
          <w:szCs w:val="24"/>
        </w:rPr>
        <w:t xml:space="preserve"> Σώμα: Γίνεται δεκτό το άρθρο 25</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163C477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77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78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78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78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78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78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78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163C4786"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szCs w:val="24"/>
        </w:rPr>
        <w:t xml:space="preserve"> </w:t>
      </w:r>
      <w:r>
        <w:rPr>
          <w:rFonts w:eastAsia="Times New Roman" w:cs="Times New Roman"/>
          <w:szCs w:val="24"/>
        </w:rPr>
        <w:t>Συνεπώς το άρθρο 25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78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26</w:t>
      </w:r>
      <w:r>
        <w:rPr>
          <w:rFonts w:eastAsia="Times New Roman" w:cs="Times New Roman"/>
          <w:szCs w:val="24"/>
        </w:rPr>
        <w:t>,</w:t>
      </w:r>
      <w:r>
        <w:rPr>
          <w:rFonts w:eastAsia="Times New Roman" w:cs="Times New Roman"/>
          <w:szCs w:val="24"/>
        </w:rPr>
        <w:t xml:space="preserve"> όπως τροποποιήθηκε από τον κύριο Υπουργό; </w:t>
      </w:r>
    </w:p>
    <w:p w14:paraId="163C478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78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78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78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78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78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78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78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163C4790"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szCs w:val="24"/>
        </w:rPr>
        <w:t xml:space="preserve"> </w:t>
      </w:r>
      <w:r>
        <w:rPr>
          <w:rFonts w:eastAsia="Times New Roman" w:cs="Times New Roman"/>
          <w:szCs w:val="24"/>
        </w:rPr>
        <w:t>Συνεπώς το άρθρο 26 έγινε δεκτό</w:t>
      </w:r>
      <w:r>
        <w:rPr>
          <w:rFonts w:eastAsia="Times New Roman" w:cs="Times New Roman"/>
          <w:szCs w:val="24"/>
        </w:rPr>
        <w:t>,</w:t>
      </w:r>
      <w:r>
        <w:rPr>
          <w:rFonts w:eastAsia="Times New Roman" w:cs="Times New Roman"/>
          <w:szCs w:val="24"/>
        </w:rPr>
        <w:t xml:space="preserve"> όπως τροποπ</w:t>
      </w:r>
      <w:r>
        <w:rPr>
          <w:rFonts w:eastAsia="Times New Roman" w:cs="Times New Roman"/>
          <w:szCs w:val="24"/>
        </w:rPr>
        <w:t>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79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27</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163C479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79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79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79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79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79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79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79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163C479A"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27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79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28</w:t>
      </w:r>
      <w:r>
        <w:rPr>
          <w:rFonts w:eastAsia="Times New Roman" w:cs="Times New Roman"/>
          <w:szCs w:val="24"/>
        </w:rPr>
        <w:t>,</w:t>
      </w:r>
      <w:r>
        <w:rPr>
          <w:rFonts w:eastAsia="Times New Roman" w:cs="Times New Roman"/>
          <w:szCs w:val="24"/>
        </w:rPr>
        <w:t xml:space="preserve"> όπως τρο</w:t>
      </w:r>
      <w:r>
        <w:rPr>
          <w:rFonts w:eastAsia="Times New Roman" w:cs="Times New Roman"/>
          <w:szCs w:val="24"/>
        </w:rPr>
        <w:t>ποποιήθηκε από τον κύριο Υπουργό;</w:t>
      </w:r>
    </w:p>
    <w:p w14:paraId="163C479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79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79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79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163C47A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7A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7A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7A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163C47A4" w14:textId="77777777" w:rsidR="004A774E" w:rsidRDefault="006F765D">
      <w:pPr>
        <w:spacing w:line="600" w:lineRule="auto"/>
        <w:ind w:firstLine="720"/>
        <w:jc w:val="both"/>
        <w:rPr>
          <w:rFonts w:eastAsia="Times New Roman" w:cs="Times New Roman"/>
          <w:szCs w:val="24"/>
        </w:rPr>
      </w:pPr>
      <w:r>
        <w:rPr>
          <w:rFonts w:eastAsia="Times New Roman"/>
          <w:b/>
          <w:szCs w:val="24"/>
        </w:rPr>
        <w:t>ΠΡΟΕΔΡΕΥΩΝ (Γεώργιος Βαρεμ</w:t>
      </w:r>
      <w:r>
        <w:rPr>
          <w:rFonts w:eastAsia="Times New Roman"/>
          <w:b/>
          <w:szCs w:val="24"/>
        </w:rPr>
        <w:t xml:space="preserve">ένος): </w:t>
      </w:r>
      <w:r>
        <w:rPr>
          <w:rFonts w:eastAsia="Times New Roman" w:cs="Times New Roman"/>
          <w:szCs w:val="24"/>
        </w:rPr>
        <w:t>Συνεπώς το άρθρο 28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7A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29</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163C47A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7A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7A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7A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163C47A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7A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7A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7A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163C47AE"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29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7A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w:t>
      </w:r>
      <w:r>
        <w:rPr>
          <w:rFonts w:eastAsia="Times New Roman" w:cs="Times New Roman"/>
          <w:szCs w:val="24"/>
        </w:rPr>
        <w:t>ται το Σώμα: Γίνεται δεκτό το άρθρο 30</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163C47B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7B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7B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7B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163C47B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7B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7B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7B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7B8"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30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7B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31 ως έχει;</w:t>
      </w:r>
    </w:p>
    <w:p w14:paraId="163C47B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7B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7B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7B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7B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7B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7C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7C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163C47C2"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31 έγινε δεκτό ως έχει κατά πλειοψηφία.</w:t>
      </w:r>
    </w:p>
    <w:p w14:paraId="163C47C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w:t>
      </w:r>
      <w:r>
        <w:rPr>
          <w:rFonts w:eastAsia="Times New Roman" w:cs="Times New Roman"/>
          <w:szCs w:val="24"/>
        </w:rPr>
        <w:t>ται δεκτό το άρθρο 32 ως έχει;</w:t>
      </w:r>
    </w:p>
    <w:p w14:paraId="163C47C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7C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7C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7C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163C47C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7C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7C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7C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163C47CC" w14:textId="77777777" w:rsidR="004A774E" w:rsidRDefault="006F765D">
      <w:pPr>
        <w:spacing w:line="600" w:lineRule="auto"/>
        <w:ind w:firstLine="720"/>
        <w:jc w:val="both"/>
        <w:rPr>
          <w:rFonts w:eastAsia="Times New Roman" w:cs="Times New Roman"/>
          <w:szCs w:val="24"/>
        </w:rPr>
      </w:pPr>
      <w:r>
        <w:rPr>
          <w:rFonts w:eastAsia="Times New Roman"/>
          <w:b/>
          <w:szCs w:val="24"/>
        </w:rPr>
        <w:t>ΠΡΟΕΔΡΕΥΩΝ (Γεώργιος Βαρεμένο</w:t>
      </w:r>
      <w:r>
        <w:rPr>
          <w:rFonts w:eastAsia="Times New Roman"/>
          <w:b/>
          <w:szCs w:val="24"/>
        </w:rPr>
        <w:t xml:space="preserve">ς): </w:t>
      </w:r>
      <w:r>
        <w:rPr>
          <w:rFonts w:eastAsia="Times New Roman" w:cs="Times New Roman"/>
          <w:szCs w:val="24"/>
        </w:rPr>
        <w:t>Συνεπώς το άρθρο 32 έγινε δεκτό ως έχει κατά πλειοψηφία.</w:t>
      </w:r>
    </w:p>
    <w:p w14:paraId="163C47C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33 ως έχει;</w:t>
      </w:r>
    </w:p>
    <w:p w14:paraId="163C47C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7C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7D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7D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163C47D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7D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7D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7D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163C47D6"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33 έγινε δεκτό ως έχει κατά πλειοψηφία.</w:t>
      </w:r>
    </w:p>
    <w:p w14:paraId="163C47D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34 ως έχει;</w:t>
      </w:r>
    </w:p>
    <w:p w14:paraId="163C47D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7D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7D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7D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163C47D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7D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Όχι.</w:t>
      </w:r>
    </w:p>
    <w:p w14:paraId="163C47D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7D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7E0"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34 έγινε δεκτό ως έχει κατά πλειοψηφία.</w:t>
      </w:r>
    </w:p>
    <w:p w14:paraId="163C47E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w:t>
      </w:r>
      <w:r>
        <w:rPr>
          <w:rFonts w:eastAsia="Times New Roman" w:cs="Times New Roman"/>
          <w:szCs w:val="24"/>
        </w:rPr>
        <w:t>ι δεκτό το άρθρο 35 ως έχει;</w:t>
      </w:r>
    </w:p>
    <w:p w14:paraId="163C47E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7E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7E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7E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163C47E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7E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Όχι.</w:t>
      </w:r>
    </w:p>
    <w:p w14:paraId="163C47E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7E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163C47EA"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35 έγινε δεκτό ως έχει κατά πλειοψηφία.</w:t>
      </w:r>
    </w:p>
    <w:p w14:paraId="163C47E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36 ως έχει;</w:t>
      </w:r>
    </w:p>
    <w:p w14:paraId="163C47E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7E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7E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7E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163C47F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7F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Όχι.</w:t>
      </w:r>
    </w:p>
    <w:p w14:paraId="163C47F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7F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7F4"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36 έγινε δεκτό ως έχει κατά πλειοψηφία.</w:t>
      </w:r>
    </w:p>
    <w:p w14:paraId="163C47F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37 ως έχει;</w:t>
      </w:r>
    </w:p>
    <w:p w14:paraId="163C47F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7F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7F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ΕΛΕΝΗ ΖΑΡ</w:t>
      </w:r>
      <w:r>
        <w:rPr>
          <w:rFonts w:eastAsia="Times New Roman" w:cs="Times New Roman"/>
          <w:b/>
          <w:szCs w:val="24"/>
        </w:rPr>
        <w:t xml:space="preserve">ΟΥΛΙΑ: </w:t>
      </w:r>
      <w:r>
        <w:rPr>
          <w:rFonts w:eastAsia="Times New Roman" w:cs="Times New Roman"/>
          <w:szCs w:val="24"/>
        </w:rPr>
        <w:t>Όχι.</w:t>
      </w:r>
    </w:p>
    <w:p w14:paraId="163C47F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7F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7F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Όχι.</w:t>
      </w:r>
    </w:p>
    <w:p w14:paraId="163C47F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7F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7FE"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37 έγινε δεκτό ως έχει κατά πλειοψηφία.</w:t>
      </w:r>
    </w:p>
    <w:p w14:paraId="163C47F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w:t>
      </w:r>
      <w:r>
        <w:rPr>
          <w:rFonts w:eastAsia="Times New Roman" w:cs="Times New Roman"/>
          <w:szCs w:val="24"/>
        </w:rPr>
        <w:t xml:space="preserve"> το άρθρο 38 ως έχει;</w:t>
      </w:r>
    </w:p>
    <w:p w14:paraId="163C480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80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80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80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80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80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80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80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808"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38 έγινε δεκτό ως έχει κατά πλειοψηφία.</w:t>
      </w:r>
    </w:p>
    <w:p w14:paraId="163C480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39 ως έχει;</w:t>
      </w:r>
    </w:p>
    <w:p w14:paraId="163C480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80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80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80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80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80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w:t>
      </w:r>
      <w:r>
        <w:rPr>
          <w:rFonts w:eastAsia="Times New Roman" w:cs="Times New Roman"/>
          <w:szCs w:val="24"/>
        </w:rPr>
        <w:t>ρών.</w:t>
      </w:r>
    </w:p>
    <w:p w14:paraId="163C481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81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812"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39 έγινε δεκτό ως έχει κατά πλειοψηφία.</w:t>
      </w:r>
    </w:p>
    <w:p w14:paraId="163C481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40</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163C481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81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ΚΩΝΣΤ</w:t>
      </w:r>
      <w:r>
        <w:rPr>
          <w:rFonts w:eastAsia="Times New Roman" w:cs="Times New Roman"/>
          <w:b/>
          <w:szCs w:val="24"/>
        </w:rPr>
        <w:t xml:space="preserve">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81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81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81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81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81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81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81C"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40 έγινε δεκτό</w:t>
      </w:r>
      <w:r>
        <w:rPr>
          <w:rFonts w:eastAsia="Times New Roman" w:cs="Times New Roman"/>
          <w:szCs w:val="24"/>
        </w:rPr>
        <w:t>,</w:t>
      </w:r>
      <w:r>
        <w:rPr>
          <w:rFonts w:eastAsia="Times New Roman" w:cs="Times New Roman"/>
          <w:szCs w:val="24"/>
        </w:rPr>
        <w:t xml:space="preserve"> όπως τροποποιήθ</w:t>
      </w:r>
      <w:r>
        <w:rPr>
          <w:rFonts w:eastAsia="Times New Roman" w:cs="Times New Roman"/>
          <w:szCs w:val="24"/>
        </w:rPr>
        <w:t>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81D" w14:textId="77777777" w:rsidR="004A774E" w:rsidRDefault="006F765D">
      <w:pPr>
        <w:spacing w:line="600" w:lineRule="auto"/>
        <w:jc w:val="both"/>
        <w:rPr>
          <w:rFonts w:eastAsia="Times New Roman" w:cs="Times New Roman"/>
          <w:szCs w:val="24"/>
        </w:rPr>
      </w:pPr>
      <w:r>
        <w:rPr>
          <w:rFonts w:eastAsia="Times New Roman" w:cs="Times New Roman"/>
          <w:szCs w:val="24"/>
        </w:rPr>
        <w:tab/>
        <w:t>Ερωτάται το Σώμα: Γίνεται δεκτό το άρθρο 41 ως έχει;</w:t>
      </w:r>
    </w:p>
    <w:p w14:paraId="163C481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81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82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82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82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82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82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82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826"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41 έγινε δεκτό ως έχει κατά πλειοψηφία.</w:t>
      </w:r>
    </w:p>
    <w:p w14:paraId="163C482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42</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163C482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82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ΚΩΝΣΤΑΝΤΙΝ</w:t>
      </w:r>
      <w:r>
        <w:rPr>
          <w:rFonts w:eastAsia="Times New Roman" w:cs="Times New Roman"/>
          <w:b/>
          <w:szCs w:val="24"/>
        </w:rPr>
        <w:t xml:space="preserve">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82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82B" w14:textId="77777777" w:rsidR="004A774E" w:rsidRDefault="006F765D">
      <w:pPr>
        <w:spacing w:line="600" w:lineRule="auto"/>
        <w:ind w:firstLine="720"/>
        <w:jc w:val="both"/>
        <w:rPr>
          <w:rFonts w:eastAsia="Times New Roman" w:cs="Times New Roman"/>
          <w:b/>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82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82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82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82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830"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42 έγινε δεκτό</w:t>
      </w:r>
      <w:r>
        <w:rPr>
          <w:rFonts w:eastAsia="Times New Roman" w:cs="Times New Roman"/>
          <w:szCs w:val="24"/>
        </w:rPr>
        <w:t>,</w:t>
      </w:r>
      <w:r>
        <w:rPr>
          <w:rFonts w:eastAsia="Times New Roman" w:cs="Times New Roman"/>
          <w:szCs w:val="24"/>
        </w:rPr>
        <w:t xml:space="preserve"> όπως τροποποιήθηκε α</w:t>
      </w:r>
      <w:r>
        <w:rPr>
          <w:rFonts w:eastAsia="Times New Roman" w:cs="Times New Roman"/>
          <w:szCs w:val="24"/>
        </w:rPr>
        <w:t>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83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43 ως έχει;</w:t>
      </w:r>
    </w:p>
    <w:p w14:paraId="163C483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83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ΚΑΡΑΜΑΝΛΗΣ:</w:t>
      </w:r>
      <w:r>
        <w:rPr>
          <w:rFonts w:eastAsia="Times New Roman" w:cs="Times New Roman"/>
          <w:szCs w:val="24"/>
        </w:rPr>
        <w:t xml:space="preserve"> Όχι.</w:t>
      </w:r>
    </w:p>
    <w:p w14:paraId="163C483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83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83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83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83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83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83A"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43 έγινε δεκτό ως έχει κατά πλειοψηφία.</w:t>
      </w:r>
    </w:p>
    <w:p w14:paraId="163C483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44 ως έχει;</w:t>
      </w:r>
    </w:p>
    <w:p w14:paraId="163C483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83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ΚΑΡΑΜΑΝΛΗΣ:</w:t>
      </w:r>
      <w:r>
        <w:rPr>
          <w:rFonts w:eastAsia="Times New Roman" w:cs="Times New Roman"/>
          <w:szCs w:val="24"/>
        </w:rPr>
        <w:t xml:space="preserve"> Όχι.</w:t>
      </w:r>
    </w:p>
    <w:p w14:paraId="163C483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83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84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84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84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84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844"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44 έγινε δεκτό ως έχει κατά πλειοψηφία.</w:t>
      </w:r>
    </w:p>
    <w:p w14:paraId="163C484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w:t>
      </w:r>
      <w:r>
        <w:rPr>
          <w:rFonts w:eastAsia="Times New Roman" w:cs="Times New Roman"/>
          <w:szCs w:val="24"/>
        </w:rPr>
        <w:t>νεται δεκτό το άρθρο 45 ως έχει;</w:t>
      </w:r>
    </w:p>
    <w:p w14:paraId="163C484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84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84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163C484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84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84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84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84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84E" w14:textId="77777777" w:rsidR="004A774E" w:rsidRDefault="006F765D">
      <w:pPr>
        <w:spacing w:line="600" w:lineRule="auto"/>
        <w:ind w:firstLine="720"/>
        <w:jc w:val="both"/>
        <w:rPr>
          <w:rFonts w:eastAsia="Times New Roman" w:cs="Times New Roman"/>
          <w:szCs w:val="24"/>
        </w:rPr>
      </w:pPr>
      <w:r>
        <w:rPr>
          <w:rFonts w:eastAsia="Times New Roman"/>
          <w:b/>
          <w:szCs w:val="24"/>
        </w:rPr>
        <w:t>ΠΡΟΕΔΡΕΥΩΝ (Γεώργιος Βα</w:t>
      </w:r>
      <w:r>
        <w:rPr>
          <w:rFonts w:eastAsia="Times New Roman"/>
          <w:b/>
          <w:szCs w:val="24"/>
        </w:rPr>
        <w:t xml:space="preserve">ρεμένος): </w:t>
      </w:r>
      <w:r>
        <w:rPr>
          <w:rFonts w:eastAsia="Times New Roman" w:cs="Times New Roman"/>
          <w:szCs w:val="24"/>
        </w:rPr>
        <w:t>Συνεπώς το άρθρο 45 έγινε δεκτό ως έχει κατά πλειοψηφία.</w:t>
      </w:r>
    </w:p>
    <w:p w14:paraId="163C484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w:t>
      </w:r>
      <w:r>
        <w:rPr>
          <w:rFonts w:eastAsia="Times New Roman" w:cs="Times New Roman"/>
          <w:szCs w:val="24"/>
        </w:rPr>
        <w:t>45</w:t>
      </w:r>
      <w:r>
        <w:rPr>
          <w:rFonts w:eastAsia="Times New Roman" w:cs="Times New Roman"/>
          <w:szCs w:val="24"/>
        </w:rPr>
        <w:t>Α</w:t>
      </w:r>
      <w:r>
        <w:rPr>
          <w:rFonts w:eastAsia="Times New Roman" w:cs="Times New Roman"/>
          <w:szCs w:val="24"/>
        </w:rPr>
        <w:t>,</w:t>
      </w:r>
      <w:r>
        <w:rPr>
          <w:rFonts w:eastAsia="Times New Roman" w:cs="Times New Roman"/>
          <w:szCs w:val="24"/>
        </w:rPr>
        <w:t xml:space="preserve"> όπως προστέθηκε με νομοτεχνική βελτίωση από τον κύριο Υπουργό;</w:t>
      </w:r>
    </w:p>
    <w:p w14:paraId="163C485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85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85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163C485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85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85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85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85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858"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 xml:space="preserve">Συνεπώς το άρθρο </w:t>
      </w:r>
      <w:r>
        <w:rPr>
          <w:rFonts w:eastAsia="Times New Roman" w:cs="Times New Roman"/>
          <w:szCs w:val="24"/>
        </w:rPr>
        <w:t>45</w:t>
      </w:r>
      <w:r>
        <w:rPr>
          <w:rFonts w:eastAsia="Times New Roman" w:cs="Times New Roman"/>
          <w:szCs w:val="24"/>
        </w:rPr>
        <w:t>Α</w:t>
      </w:r>
      <w:r>
        <w:rPr>
          <w:rFonts w:eastAsia="Times New Roman" w:cs="Times New Roman"/>
          <w:szCs w:val="24"/>
        </w:rPr>
        <w:t xml:space="preserve"> </w:t>
      </w:r>
      <w:r>
        <w:rPr>
          <w:rFonts w:eastAsia="Times New Roman" w:cs="Times New Roman"/>
          <w:szCs w:val="24"/>
        </w:rPr>
        <w:t>έγινε δεκτό</w:t>
      </w:r>
      <w:r>
        <w:rPr>
          <w:rFonts w:eastAsia="Times New Roman" w:cs="Times New Roman"/>
          <w:szCs w:val="24"/>
        </w:rPr>
        <w:t>,</w:t>
      </w:r>
      <w:r>
        <w:rPr>
          <w:rFonts w:eastAsia="Times New Roman" w:cs="Times New Roman"/>
          <w:szCs w:val="24"/>
        </w:rPr>
        <w:t xml:space="preserve"> όπως προστέθηκε με νομοτεχνική βελτίωση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85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46</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163C485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85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85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85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85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85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86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86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862"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46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86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47 ως έχει;</w:t>
      </w:r>
    </w:p>
    <w:p w14:paraId="163C486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86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ΚΩΝΣΤΑΝΤΙ</w:t>
      </w:r>
      <w:r>
        <w:rPr>
          <w:rFonts w:eastAsia="Times New Roman" w:cs="Times New Roman"/>
          <w:b/>
          <w:szCs w:val="24"/>
        </w:rPr>
        <w:t xml:space="preserve">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86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86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86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86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86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86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86C"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47 έγινε δεκτό ως έχει κατά πλειοψη</w:t>
      </w:r>
      <w:r>
        <w:rPr>
          <w:rFonts w:eastAsia="Times New Roman" w:cs="Times New Roman"/>
          <w:szCs w:val="24"/>
        </w:rPr>
        <w:t>φία.</w:t>
      </w:r>
    </w:p>
    <w:p w14:paraId="163C486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48</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163C486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86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87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871" w14:textId="77777777" w:rsidR="004A774E" w:rsidRDefault="006F765D">
      <w:pPr>
        <w:spacing w:line="600" w:lineRule="auto"/>
        <w:ind w:firstLine="720"/>
        <w:jc w:val="both"/>
        <w:rPr>
          <w:rFonts w:eastAsia="Times New Roman" w:cs="Times New Roman"/>
          <w:b/>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87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87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87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87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876"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48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87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49</w:t>
      </w:r>
      <w:r>
        <w:rPr>
          <w:rFonts w:eastAsia="Times New Roman" w:cs="Times New Roman"/>
          <w:szCs w:val="24"/>
        </w:rPr>
        <w:t>,</w:t>
      </w:r>
      <w:r>
        <w:rPr>
          <w:rFonts w:eastAsia="Times New Roman" w:cs="Times New Roman"/>
          <w:szCs w:val="24"/>
        </w:rPr>
        <w:t xml:space="preserve"> όπως τροποποιήθηκε από τον κύριο Υπου</w:t>
      </w:r>
      <w:r>
        <w:rPr>
          <w:rFonts w:eastAsia="Times New Roman" w:cs="Times New Roman"/>
          <w:szCs w:val="24"/>
        </w:rPr>
        <w:t>ργό;</w:t>
      </w:r>
    </w:p>
    <w:p w14:paraId="163C487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87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87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87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87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87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87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Παρών.</w:t>
      </w:r>
    </w:p>
    <w:p w14:paraId="163C487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880"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w:t>
      </w:r>
      <w:r>
        <w:rPr>
          <w:rFonts w:eastAsia="Times New Roman" w:cs="Times New Roman"/>
          <w:szCs w:val="24"/>
        </w:rPr>
        <w:t xml:space="preserve"> 49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88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50 ως έχει;</w:t>
      </w:r>
    </w:p>
    <w:p w14:paraId="163C488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88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88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88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88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88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88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88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88A"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50 έγινε δεκτό ως έχει κατά πλειοψηφία.</w:t>
      </w:r>
    </w:p>
    <w:p w14:paraId="163C488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w:t>
      </w:r>
      <w:r>
        <w:rPr>
          <w:rFonts w:eastAsia="Times New Roman" w:cs="Times New Roman"/>
          <w:szCs w:val="24"/>
        </w:rPr>
        <w:t>50</w:t>
      </w:r>
      <w:r>
        <w:rPr>
          <w:rFonts w:eastAsia="Times New Roman" w:cs="Times New Roman"/>
          <w:szCs w:val="24"/>
        </w:rPr>
        <w:t>Α</w:t>
      </w:r>
      <w:r>
        <w:rPr>
          <w:rFonts w:eastAsia="Times New Roman" w:cs="Times New Roman"/>
          <w:szCs w:val="24"/>
        </w:rPr>
        <w:t>,</w:t>
      </w:r>
      <w:r>
        <w:rPr>
          <w:rFonts w:eastAsia="Times New Roman" w:cs="Times New Roman"/>
          <w:szCs w:val="24"/>
          <w:vertAlign w:val="superscript"/>
        </w:rPr>
        <w:t xml:space="preserve"> </w:t>
      </w:r>
      <w:r>
        <w:rPr>
          <w:rFonts w:eastAsia="Times New Roman" w:cs="Times New Roman"/>
          <w:szCs w:val="24"/>
        </w:rPr>
        <w:t>όπως προστέθηκε με νομοτεχνική βελτίωση από τ</w:t>
      </w:r>
      <w:r>
        <w:rPr>
          <w:rFonts w:eastAsia="Times New Roman" w:cs="Times New Roman"/>
          <w:szCs w:val="24"/>
        </w:rPr>
        <w:t>ον κύριο Υπουργό;</w:t>
      </w:r>
    </w:p>
    <w:p w14:paraId="163C488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88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88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88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89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89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89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89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894"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50</w:t>
      </w:r>
      <w:r>
        <w:rPr>
          <w:rFonts w:eastAsia="Times New Roman" w:cs="Times New Roman"/>
          <w:szCs w:val="24"/>
        </w:rPr>
        <w:t>Α</w:t>
      </w:r>
      <w:r>
        <w:rPr>
          <w:rFonts w:eastAsia="Times New Roman" w:cs="Times New Roman"/>
          <w:szCs w:val="24"/>
        </w:rPr>
        <w:t xml:space="preserve"> έγινε δεκτό</w:t>
      </w:r>
      <w:r>
        <w:rPr>
          <w:rFonts w:eastAsia="Times New Roman" w:cs="Times New Roman"/>
          <w:szCs w:val="24"/>
        </w:rPr>
        <w:t>,</w:t>
      </w:r>
      <w:r>
        <w:rPr>
          <w:rFonts w:eastAsia="Times New Roman" w:cs="Times New Roman"/>
          <w:szCs w:val="24"/>
        </w:rPr>
        <w:t xml:space="preserve"> όπως προστέθηκε με νομοτεχνική βελτίωση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89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51 ως έχει;</w:t>
      </w:r>
    </w:p>
    <w:p w14:paraId="163C489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89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89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89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ΓΙΑΝΝΗΣ </w:t>
      </w:r>
      <w:r>
        <w:rPr>
          <w:rFonts w:eastAsia="Times New Roman" w:cs="Times New Roman"/>
          <w:b/>
          <w:szCs w:val="24"/>
        </w:rPr>
        <w:t>ΚΟΥΤΣΟΥΚΟΣ:</w:t>
      </w:r>
      <w:r>
        <w:rPr>
          <w:rFonts w:eastAsia="Times New Roman" w:cs="Times New Roman"/>
          <w:szCs w:val="24"/>
        </w:rPr>
        <w:t xml:space="preserve"> Παρών.</w:t>
      </w:r>
    </w:p>
    <w:p w14:paraId="163C489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89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89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89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89E"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51 έγινε δεκτό ως έχει κατά πλειοψηφία.</w:t>
      </w:r>
    </w:p>
    <w:p w14:paraId="163C489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52 ως έχ</w:t>
      </w:r>
      <w:r>
        <w:rPr>
          <w:rFonts w:eastAsia="Times New Roman" w:cs="Times New Roman"/>
          <w:szCs w:val="24"/>
        </w:rPr>
        <w:t>ει;</w:t>
      </w:r>
    </w:p>
    <w:p w14:paraId="163C48A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8A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8A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8A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8A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8A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8A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8A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8A8"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52</w:t>
      </w:r>
      <w:r>
        <w:rPr>
          <w:rFonts w:eastAsia="Times New Roman" w:cs="Times New Roman"/>
          <w:szCs w:val="24"/>
        </w:rPr>
        <w:t xml:space="preserve"> έγινε δεκτό ως έχει κατά πλειοψηφία.</w:t>
      </w:r>
    </w:p>
    <w:p w14:paraId="163C48A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53</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163C48A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8A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8A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8A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8A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8A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8B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8B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8B2"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53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8B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54 ως έχει;</w:t>
      </w:r>
    </w:p>
    <w:p w14:paraId="163C48B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ΜΑΡ</w:t>
      </w:r>
      <w:r>
        <w:rPr>
          <w:rFonts w:eastAsia="Times New Roman" w:cs="Times New Roman"/>
          <w:b/>
          <w:szCs w:val="24"/>
        </w:rPr>
        <w:t xml:space="preserve">ΙΟΣ ΚΑΤΣΗΣ: </w:t>
      </w:r>
      <w:r>
        <w:rPr>
          <w:rFonts w:eastAsia="Times New Roman" w:cs="Times New Roman"/>
          <w:szCs w:val="24"/>
        </w:rPr>
        <w:t>Ναι.</w:t>
      </w:r>
    </w:p>
    <w:p w14:paraId="163C48B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8B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8B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8B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8B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8B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8B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8BC"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 xml:space="preserve">Συνεπώς το άρθρο 54 έγινε </w:t>
      </w:r>
      <w:r>
        <w:rPr>
          <w:rFonts w:eastAsia="Times New Roman" w:cs="Times New Roman"/>
          <w:szCs w:val="24"/>
        </w:rPr>
        <w:t>δεκτό ως έχει κατά πλειοψηφία.</w:t>
      </w:r>
    </w:p>
    <w:p w14:paraId="163C48B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55</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163C48B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8B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8C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8C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8C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8C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w:t>
      </w:r>
      <w:r>
        <w:rPr>
          <w:rFonts w:eastAsia="Times New Roman" w:cs="Times New Roman"/>
          <w:b/>
          <w:szCs w:val="24"/>
        </w:rPr>
        <w:t>ΡΚΟΥ:</w:t>
      </w:r>
      <w:r>
        <w:rPr>
          <w:rFonts w:eastAsia="Times New Roman" w:cs="Times New Roman"/>
          <w:szCs w:val="24"/>
        </w:rPr>
        <w:t xml:space="preserve"> Παρών.</w:t>
      </w:r>
    </w:p>
    <w:p w14:paraId="163C48C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8C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8C6"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55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8C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56 ως έχει;</w:t>
      </w:r>
    </w:p>
    <w:p w14:paraId="163C48C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8C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8C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8C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8C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8C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8C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8C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8D0"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56 έγινε δεκτό ως έχε</w:t>
      </w:r>
      <w:r>
        <w:rPr>
          <w:rFonts w:eastAsia="Times New Roman" w:cs="Times New Roman"/>
          <w:szCs w:val="24"/>
        </w:rPr>
        <w:t>ι κατά πλειοψηφία.</w:t>
      </w:r>
    </w:p>
    <w:p w14:paraId="163C48D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57</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163C48D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8D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8D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8D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8D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8D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8D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8D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8DA" w14:textId="77777777" w:rsidR="004A774E" w:rsidRDefault="006F765D">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57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8D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58</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163C48D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8D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 xml:space="preserve">Όχι. </w:t>
      </w:r>
    </w:p>
    <w:p w14:paraId="163C48D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Όχι. </w:t>
      </w:r>
    </w:p>
    <w:p w14:paraId="163C48D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Παρών.</w:t>
      </w:r>
    </w:p>
    <w:p w14:paraId="163C48E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Όχι. </w:t>
      </w:r>
    </w:p>
    <w:p w14:paraId="163C48E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 xml:space="preserve">Παρών. </w:t>
      </w:r>
    </w:p>
    <w:p w14:paraId="163C48E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Ναι. </w:t>
      </w:r>
    </w:p>
    <w:p w14:paraId="163C48E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163C48E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ΠΡΟΔΡΕΥΩΝ (Γεώργιος Βαρεμένος):</w:t>
      </w:r>
      <w:r>
        <w:rPr>
          <w:rFonts w:eastAsia="Times New Roman" w:cs="Times New Roman"/>
          <w:szCs w:val="24"/>
        </w:rPr>
        <w:t xml:space="preserve"> Συνεπώς το άρθρο 58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8E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59 ως έχει;</w:t>
      </w:r>
    </w:p>
    <w:p w14:paraId="163C48E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8E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8E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Όχι. </w:t>
      </w:r>
    </w:p>
    <w:p w14:paraId="163C48E9" w14:textId="77777777" w:rsidR="004A774E" w:rsidRDefault="006F765D">
      <w:pPr>
        <w:spacing w:line="600" w:lineRule="auto"/>
        <w:ind w:firstLine="720"/>
        <w:jc w:val="both"/>
        <w:rPr>
          <w:rFonts w:eastAsia="Times New Roman" w:cs="Times New Roman"/>
          <w:b/>
          <w:szCs w:val="24"/>
        </w:rPr>
      </w:pPr>
      <w:r>
        <w:rPr>
          <w:rFonts w:eastAsia="Times New Roman" w:cs="Times New Roman"/>
          <w:b/>
          <w:szCs w:val="24"/>
        </w:rPr>
        <w:t>ΓΙΑ</w:t>
      </w:r>
      <w:r>
        <w:rPr>
          <w:rFonts w:eastAsia="Times New Roman" w:cs="Times New Roman"/>
          <w:b/>
          <w:szCs w:val="24"/>
        </w:rPr>
        <w:t xml:space="preserve">ΝΝΗΣ ΚΟΥΤΣΟΥΚΟΣ: </w:t>
      </w:r>
      <w:r>
        <w:rPr>
          <w:rFonts w:eastAsia="Times New Roman" w:cs="Times New Roman"/>
          <w:szCs w:val="24"/>
        </w:rPr>
        <w:t>Παρών.</w:t>
      </w:r>
    </w:p>
    <w:p w14:paraId="163C48E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8EB" w14:textId="77777777" w:rsidR="004A774E" w:rsidRDefault="006F765D">
      <w:pPr>
        <w:spacing w:line="600" w:lineRule="auto"/>
        <w:ind w:firstLine="720"/>
        <w:jc w:val="both"/>
        <w:rPr>
          <w:rFonts w:eastAsia="Times New Roman" w:cs="Times New Roman"/>
          <w:b/>
          <w:szCs w:val="24"/>
        </w:rPr>
      </w:pPr>
      <w:r>
        <w:rPr>
          <w:rFonts w:eastAsia="Times New Roman" w:cs="Times New Roman"/>
          <w:b/>
          <w:szCs w:val="24"/>
        </w:rPr>
        <w:t xml:space="preserve">ΑΙΚΑΤΕΡΙΝΗ ΜΑΡΚΟΥ: </w:t>
      </w:r>
      <w:r>
        <w:rPr>
          <w:rFonts w:eastAsia="Times New Roman" w:cs="Times New Roman"/>
          <w:szCs w:val="24"/>
        </w:rPr>
        <w:t>Παρών.</w:t>
      </w:r>
    </w:p>
    <w:p w14:paraId="163C48E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Ναι. </w:t>
      </w:r>
    </w:p>
    <w:p w14:paraId="163C48E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163C48E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ΠΡΟΔΡΕΥΩΝ (Γεώργιος Βαρεμένος):</w:t>
      </w:r>
      <w:r>
        <w:rPr>
          <w:rFonts w:eastAsia="Times New Roman" w:cs="Times New Roman"/>
          <w:szCs w:val="24"/>
        </w:rPr>
        <w:t xml:space="preserve"> Συνεπώς το άρθρο 59 έγινε δεκτό ως έχει κατά πλειοψηφία.</w:t>
      </w:r>
    </w:p>
    <w:p w14:paraId="163C48E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60</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163C48F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8F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8F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8F3" w14:textId="77777777" w:rsidR="004A774E" w:rsidRDefault="006F765D">
      <w:pPr>
        <w:spacing w:line="600" w:lineRule="auto"/>
        <w:ind w:firstLine="720"/>
        <w:jc w:val="both"/>
        <w:rPr>
          <w:rFonts w:eastAsia="Times New Roman" w:cs="Times New Roman"/>
          <w:b/>
          <w:szCs w:val="24"/>
        </w:rPr>
      </w:pPr>
      <w:r>
        <w:rPr>
          <w:rFonts w:eastAsia="Times New Roman" w:cs="Times New Roman"/>
          <w:b/>
          <w:szCs w:val="24"/>
        </w:rPr>
        <w:t xml:space="preserve">ΓΙΑΝΝΗΣ ΚΟΥΤΣΟΥΚΟΣ: </w:t>
      </w:r>
      <w:r>
        <w:rPr>
          <w:rFonts w:eastAsia="Times New Roman" w:cs="Times New Roman"/>
          <w:szCs w:val="24"/>
        </w:rPr>
        <w:t>Παρών.</w:t>
      </w:r>
    </w:p>
    <w:p w14:paraId="163C48F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8F5" w14:textId="77777777" w:rsidR="004A774E" w:rsidRDefault="006F765D">
      <w:pPr>
        <w:spacing w:line="600" w:lineRule="auto"/>
        <w:ind w:firstLine="720"/>
        <w:jc w:val="both"/>
        <w:rPr>
          <w:rFonts w:eastAsia="Times New Roman" w:cs="Times New Roman"/>
          <w:b/>
          <w:szCs w:val="24"/>
        </w:rPr>
      </w:pPr>
      <w:r>
        <w:rPr>
          <w:rFonts w:eastAsia="Times New Roman" w:cs="Times New Roman"/>
          <w:b/>
          <w:szCs w:val="24"/>
        </w:rPr>
        <w:t xml:space="preserve">ΑΙΚΑΤΕΡΙΝΗ ΜΑΡΚΟΥ: </w:t>
      </w:r>
      <w:r>
        <w:rPr>
          <w:rFonts w:eastAsia="Times New Roman" w:cs="Times New Roman"/>
          <w:szCs w:val="24"/>
        </w:rPr>
        <w:t>Παρών.</w:t>
      </w:r>
    </w:p>
    <w:p w14:paraId="163C48F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Ναι. </w:t>
      </w:r>
    </w:p>
    <w:p w14:paraId="163C48F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163C48F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ΠΡΟΔΡΕΥΩΝ (Γ</w:t>
      </w:r>
      <w:r>
        <w:rPr>
          <w:rFonts w:eastAsia="Times New Roman" w:cs="Times New Roman"/>
          <w:b/>
          <w:szCs w:val="24"/>
        </w:rPr>
        <w:t>εώργιος Βαρεμένος):</w:t>
      </w:r>
      <w:r>
        <w:rPr>
          <w:rFonts w:eastAsia="Times New Roman" w:cs="Times New Roman"/>
          <w:szCs w:val="24"/>
        </w:rPr>
        <w:t xml:space="preserve"> Συνεπώς το άρθρο 60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8F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61 ως έχει;</w:t>
      </w:r>
    </w:p>
    <w:p w14:paraId="163C48F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8F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8F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8FD" w14:textId="77777777" w:rsidR="004A774E" w:rsidRDefault="006F765D">
      <w:pPr>
        <w:spacing w:line="600" w:lineRule="auto"/>
        <w:ind w:firstLine="720"/>
        <w:jc w:val="both"/>
        <w:rPr>
          <w:rFonts w:eastAsia="Times New Roman" w:cs="Times New Roman"/>
          <w:b/>
          <w:szCs w:val="24"/>
        </w:rPr>
      </w:pPr>
      <w:r>
        <w:rPr>
          <w:rFonts w:eastAsia="Times New Roman" w:cs="Times New Roman"/>
          <w:b/>
          <w:szCs w:val="24"/>
        </w:rPr>
        <w:t>ΓΙΑΝΝΗΣ ΚΟΥΤΣΟΥΚ</w:t>
      </w:r>
      <w:r>
        <w:rPr>
          <w:rFonts w:eastAsia="Times New Roman" w:cs="Times New Roman"/>
          <w:b/>
          <w:szCs w:val="24"/>
        </w:rPr>
        <w:t xml:space="preserve">ΟΣ: </w:t>
      </w:r>
      <w:r>
        <w:rPr>
          <w:rFonts w:eastAsia="Times New Roman" w:cs="Times New Roman"/>
          <w:szCs w:val="24"/>
        </w:rPr>
        <w:t>Παρών.</w:t>
      </w:r>
    </w:p>
    <w:p w14:paraId="163C48F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8FF" w14:textId="77777777" w:rsidR="004A774E" w:rsidRDefault="006F765D">
      <w:pPr>
        <w:spacing w:line="600" w:lineRule="auto"/>
        <w:ind w:firstLine="720"/>
        <w:jc w:val="both"/>
        <w:rPr>
          <w:rFonts w:eastAsia="Times New Roman" w:cs="Times New Roman"/>
          <w:b/>
          <w:szCs w:val="24"/>
        </w:rPr>
      </w:pPr>
      <w:r>
        <w:rPr>
          <w:rFonts w:eastAsia="Times New Roman" w:cs="Times New Roman"/>
          <w:b/>
          <w:szCs w:val="24"/>
        </w:rPr>
        <w:t xml:space="preserve">ΑΙΚΑΤΕΡΙΝΗ ΜΑΡΚΟΥ: </w:t>
      </w:r>
      <w:r>
        <w:rPr>
          <w:rFonts w:eastAsia="Times New Roman" w:cs="Times New Roman"/>
          <w:szCs w:val="24"/>
        </w:rPr>
        <w:t>Παρών.</w:t>
      </w:r>
    </w:p>
    <w:p w14:paraId="163C490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90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163C490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ΠΡΟΔΡΕΥΩΝ (Γεώργιος Βαρεμένος):</w:t>
      </w:r>
      <w:r>
        <w:rPr>
          <w:rFonts w:eastAsia="Times New Roman" w:cs="Times New Roman"/>
          <w:szCs w:val="24"/>
        </w:rPr>
        <w:t xml:space="preserve"> Συνεπώς το άρθρο 61 έγινε δεκτό ως έχει κατά πλειοψηφία.</w:t>
      </w:r>
    </w:p>
    <w:p w14:paraId="163C490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62 ως έχει;</w:t>
      </w:r>
    </w:p>
    <w:p w14:paraId="163C490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90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90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907" w14:textId="77777777" w:rsidR="004A774E" w:rsidRDefault="006F765D">
      <w:pPr>
        <w:spacing w:line="600" w:lineRule="auto"/>
        <w:ind w:firstLine="720"/>
        <w:jc w:val="both"/>
        <w:rPr>
          <w:rFonts w:eastAsia="Times New Roman" w:cs="Times New Roman"/>
          <w:b/>
          <w:szCs w:val="24"/>
        </w:rPr>
      </w:pPr>
      <w:r>
        <w:rPr>
          <w:rFonts w:eastAsia="Times New Roman" w:cs="Times New Roman"/>
          <w:b/>
          <w:szCs w:val="24"/>
        </w:rPr>
        <w:t xml:space="preserve">ΓΙΑΝΝΗΣ ΚΟΥΤΣΟΥΚΟΣ: </w:t>
      </w:r>
      <w:r>
        <w:rPr>
          <w:rFonts w:eastAsia="Times New Roman" w:cs="Times New Roman"/>
          <w:szCs w:val="24"/>
        </w:rPr>
        <w:t>Παρών.</w:t>
      </w:r>
    </w:p>
    <w:p w14:paraId="163C490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909" w14:textId="77777777" w:rsidR="004A774E" w:rsidRDefault="006F765D">
      <w:pPr>
        <w:spacing w:line="600" w:lineRule="auto"/>
        <w:ind w:firstLine="720"/>
        <w:jc w:val="both"/>
        <w:rPr>
          <w:rFonts w:eastAsia="Times New Roman" w:cs="Times New Roman"/>
          <w:b/>
          <w:szCs w:val="24"/>
        </w:rPr>
      </w:pPr>
      <w:r>
        <w:rPr>
          <w:rFonts w:eastAsia="Times New Roman" w:cs="Times New Roman"/>
          <w:b/>
          <w:szCs w:val="24"/>
        </w:rPr>
        <w:t xml:space="preserve">ΑΙΚΑΤΕΡΙΝΗ ΜΑΡΚΟΥ: </w:t>
      </w:r>
      <w:r>
        <w:rPr>
          <w:rFonts w:eastAsia="Times New Roman" w:cs="Times New Roman"/>
          <w:szCs w:val="24"/>
        </w:rPr>
        <w:t>Παρών.</w:t>
      </w:r>
    </w:p>
    <w:p w14:paraId="163C490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90B" w14:textId="77777777" w:rsidR="004A774E" w:rsidRDefault="006F765D">
      <w:pPr>
        <w:spacing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Παρών.</w:t>
      </w:r>
    </w:p>
    <w:p w14:paraId="163C490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ΠΡΟΔΡΕΥΩΝ (Γεώργιος Βαρεμένος):</w:t>
      </w:r>
      <w:r>
        <w:rPr>
          <w:rFonts w:eastAsia="Times New Roman" w:cs="Times New Roman"/>
          <w:szCs w:val="24"/>
        </w:rPr>
        <w:t xml:space="preserve"> Συνεπώς</w:t>
      </w:r>
      <w:r>
        <w:rPr>
          <w:rFonts w:eastAsia="Times New Roman" w:cs="Times New Roman"/>
          <w:szCs w:val="24"/>
        </w:rPr>
        <w:t xml:space="preserve"> το άρθρο 62 έγινε δεκτό ως έχει κατά πλειοψηφία.</w:t>
      </w:r>
    </w:p>
    <w:p w14:paraId="163C490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63</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163C490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90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91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911" w14:textId="77777777" w:rsidR="004A774E" w:rsidRDefault="006F765D">
      <w:pPr>
        <w:spacing w:line="600" w:lineRule="auto"/>
        <w:ind w:firstLine="720"/>
        <w:jc w:val="both"/>
        <w:rPr>
          <w:rFonts w:eastAsia="Times New Roman" w:cs="Times New Roman"/>
          <w:b/>
          <w:szCs w:val="24"/>
        </w:rPr>
      </w:pPr>
      <w:r>
        <w:rPr>
          <w:rFonts w:eastAsia="Times New Roman" w:cs="Times New Roman"/>
          <w:b/>
          <w:szCs w:val="24"/>
        </w:rPr>
        <w:t xml:space="preserve">ΓΙΑΝΝΗΣ ΚΟΥΤΣΟΥΚΟΣ: </w:t>
      </w:r>
      <w:r>
        <w:rPr>
          <w:rFonts w:eastAsia="Times New Roman" w:cs="Times New Roman"/>
          <w:szCs w:val="24"/>
        </w:rPr>
        <w:t>Παρών.</w:t>
      </w:r>
    </w:p>
    <w:p w14:paraId="163C491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b/>
          <w:szCs w:val="24"/>
        </w:rPr>
        <w:t xml:space="preserve"> </w:t>
      </w:r>
      <w:r>
        <w:rPr>
          <w:rFonts w:eastAsia="Times New Roman" w:cs="Times New Roman"/>
          <w:szCs w:val="24"/>
        </w:rPr>
        <w:t xml:space="preserve">Όχι. </w:t>
      </w:r>
    </w:p>
    <w:p w14:paraId="163C491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Παρών.</w:t>
      </w:r>
    </w:p>
    <w:p w14:paraId="163C491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91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163C491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ΠΡΟΔΡΕΥΩΝ (Γεώργιος Βαρεμένος):</w:t>
      </w:r>
      <w:r>
        <w:rPr>
          <w:rFonts w:eastAsia="Times New Roman" w:cs="Times New Roman"/>
          <w:szCs w:val="24"/>
        </w:rPr>
        <w:t xml:space="preserve"> Συνεπώς το άρθρο 63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91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64 ως έχε</w:t>
      </w:r>
      <w:r>
        <w:rPr>
          <w:rFonts w:eastAsia="Times New Roman" w:cs="Times New Roman"/>
          <w:szCs w:val="24"/>
        </w:rPr>
        <w:t>ι;</w:t>
      </w:r>
    </w:p>
    <w:p w14:paraId="163C491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91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 xml:space="preserve">Όχι. </w:t>
      </w:r>
    </w:p>
    <w:p w14:paraId="163C491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91B" w14:textId="77777777" w:rsidR="004A774E" w:rsidRDefault="006F765D">
      <w:pPr>
        <w:spacing w:line="600" w:lineRule="auto"/>
        <w:ind w:firstLine="720"/>
        <w:jc w:val="both"/>
        <w:rPr>
          <w:rFonts w:eastAsia="Times New Roman" w:cs="Times New Roman"/>
          <w:b/>
          <w:szCs w:val="24"/>
        </w:rPr>
      </w:pPr>
      <w:r>
        <w:rPr>
          <w:rFonts w:eastAsia="Times New Roman" w:cs="Times New Roman"/>
          <w:b/>
          <w:szCs w:val="24"/>
        </w:rPr>
        <w:t xml:space="preserve">ΓΙΑΝΝΗΣ ΚΟΥΤΣΟΥΚΟΣ: </w:t>
      </w:r>
      <w:r>
        <w:rPr>
          <w:rFonts w:eastAsia="Times New Roman" w:cs="Times New Roman"/>
          <w:szCs w:val="24"/>
        </w:rPr>
        <w:t>Παρών.</w:t>
      </w:r>
    </w:p>
    <w:p w14:paraId="163C491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91D" w14:textId="77777777" w:rsidR="004A774E" w:rsidRDefault="006F765D">
      <w:pPr>
        <w:spacing w:line="600" w:lineRule="auto"/>
        <w:ind w:firstLine="720"/>
        <w:jc w:val="both"/>
        <w:rPr>
          <w:rFonts w:eastAsia="Times New Roman" w:cs="Times New Roman"/>
          <w:b/>
          <w:szCs w:val="24"/>
        </w:rPr>
      </w:pPr>
      <w:r>
        <w:rPr>
          <w:rFonts w:eastAsia="Times New Roman" w:cs="Times New Roman"/>
          <w:b/>
          <w:szCs w:val="24"/>
        </w:rPr>
        <w:t xml:space="preserve">ΑΙΚΑΤΕΡΙΝΗ ΜΑΡΚΟΥ: </w:t>
      </w:r>
      <w:r>
        <w:rPr>
          <w:rFonts w:eastAsia="Times New Roman" w:cs="Times New Roman"/>
          <w:szCs w:val="24"/>
        </w:rPr>
        <w:t>Παρών.</w:t>
      </w:r>
    </w:p>
    <w:p w14:paraId="163C491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91F" w14:textId="77777777" w:rsidR="004A774E" w:rsidRDefault="006F765D">
      <w:pPr>
        <w:spacing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Παρών.</w:t>
      </w:r>
    </w:p>
    <w:p w14:paraId="163C492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ΠΡΟΔΡΕΥΩΝ (Γεώργιος Βαρεμένος):</w:t>
      </w:r>
      <w:r>
        <w:rPr>
          <w:rFonts w:eastAsia="Times New Roman" w:cs="Times New Roman"/>
          <w:szCs w:val="24"/>
        </w:rPr>
        <w:t xml:space="preserve"> Συνεπώς</w:t>
      </w:r>
      <w:r>
        <w:rPr>
          <w:rFonts w:eastAsia="Times New Roman" w:cs="Times New Roman"/>
          <w:szCs w:val="24"/>
        </w:rPr>
        <w:t xml:space="preserve"> το άρθρο 64 έγινε δεκτό ως έχει κατά πλειοψηφία.</w:t>
      </w:r>
    </w:p>
    <w:p w14:paraId="163C492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65</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163C492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92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 xml:space="preserve">Όχι. </w:t>
      </w:r>
    </w:p>
    <w:p w14:paraId="163C492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92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Παρών.</w:t>
      </w:r>
    </w:p>
    <w:p w14:paraId="163C492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b/>
          <w:szCs w:val="24"/>
        </w:rPr>
        <w:t xml:space="preserve">: </w:t>
      </w:r>
      <w:r>
        <w:rPr>
          <w:rFonts w:eastAsia="Times New Roman" w:cs="Times New Roman"/>
          <w:szCs w:val="24"/>
        </w:rPr>
        <w:t>Όχι.</w:t>
      </w:r>
    </w:p>
    <w:p w14:paraId="163C492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Όχι.</w:t>
      </w:r>
    </w:p>
    <w:p w14:paraId="163C492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92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163C492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ΠΡΟΔΡΕΥΩΝ (Γεώργιος Βαρεμένος):</w:t>
      </w:r>
      <w:r>
        <w:rPr>
          <w:rFonts w:eastAsia="Times New Roman" w:cs="Times New Roman"/>
          <w:szCs w:val="24"/>
        </w:rPr>
        <w:t xml:space="preserve"> Συνεπώς το άρθρο 65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92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66</w:t>
      </w:r>
      <w:r>
        <w:rPr>
          <w:rFonts w:eastAsia="Times New Roman" w:cs="Times New Roman"/>
          <w:szCs w:val="24"/>
        </w:rPr>
        <w:t>,</w:t>
      </w:r>
      <w:r>
        <w:rPr>
          <w:rFonts w:eastAsia="Times New Roman" w:cs="Times New Roman"/>
          <w:szCs w:val="24"/>
        </w:rPr>
        <w:t xml:space="preserve"> όπως τρ</w:t>
      </w:r>
      <w:r>
        <w:rPr>
          <w:rFonts w:eastAsia="Times New Roman" w:cs="Times New Roman"/>
          <w:szCs w:val="24"/>
        </w:rPr>
        <w:t>οποποιήθηκε από τον κύριο Υπουργό;</w:t>
      </w:r>
    </w:p>
    <w:p w14:paraId="163C492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92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92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92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Όχι.</w:t>
      </w:r>
    </w:p>
    <w:p w14:paraId="163C493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93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Όχι.</w:t>
      </w:r>
    </w:p>
    <w:p w14:paraId="163C493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93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163C493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ΠΡΟΔΡΕΥΩΝ (Γεώργιος </w:t>
      </w:r>
      <w:r>
        <w:rPr>
          <w:rFonts w:eastAsia="Times New Roman" w:cs="Times New Roman"/>
          <w:b/>
          <w:szCs w:val="24"/>
        </w:rPr>
        <w:t>Βαρεμένος):</w:t>
      </w:r>
      <w:r>
        <w:rPr>
          <w:rFonts w:eastAsia="Times New Roman" w:cs="Times New Roman"/>
          <w:szCs w:val="24"/>
        </w:rPr>
        <w:t xml:space="preserve"> Συνεπώς το άρθρο 66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93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67 ως έχει;</w:t>
      </w:r>
    </w:p>
    <w:p w14:paraId="163C493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93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93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93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Παρών. </w:t>
      </w:r>
    </w:p>
    <w:p w14:paraId="163C493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93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 xml:space="preserve">Όχι. </w:t>
      </w:r>
    </w:p>
    <w:p w14:paraId="163C493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Ναι. </w:t>
      </w:r>
    </w:p>
    <w:p w14:paraId="163C493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163C493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ΠΡΟΔΡΕΥΩΝ (Γεώργιος Βαρεμένος):</w:t>
      </w:r>
      <w:r>
        <w:rPr>
          <w:rFonts w:eastAsia="Times New Roman" w:cs="Times New Roman"/>
          <w:szCs w:val="24"/>
        </w:rPr>
        <w:t xml:space="preserve"> Συνεπώς το άρθρο 67 έγινε δεκτό ως έχει κατά πλειοψηφία.</w:t>
      </w:r>
    </w:p>
    <w:p w14:paraId="163C493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68</w:t>
      </w:r>
      <w:r>
        <w:rPr>
          <w:rFonts w:eastAsia="Times New Roman" w:cs="Times New Roman"/>
          <w:szCs w:val="24"/>
        </w:rPr>
        <w:t>,</w:t>
      </w:r>
      <w:r>
        <w:rPr>
          <w:rFonts w:eastAsia="Times New Roman" w:cs="Times New Roman"/>
          <w:szCs w:val="24"/>
        </w:rPr>
        <w:t xml:space="preserve"> όπως τροποποιήθ</w:t>
      </w:r>
      <w:r>
        <w:rPr>
          <w:rFonts w:eastAsia="Times New Roman" w:cs="Times New Roman"/>
          <w:szCs w:val="24"/>
        </w:rPr>
        <w:t>ηκε από τον κύριο Υπουργό;</w:t>
      </w:r>
    </w:p>
    <w:p w14:paraId="163C494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94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94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94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Ναι.</w:t>
      </w:r>
    </w:p>
    <w:p w14:paraId="163C494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94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 xml:space="preserve">Ναι. </w:t>
      </w:r>
    </w:p>
    <w:p w14:paraId="163C494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94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163C494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ΠΡΟΔΡΕΥΩΝ (Γεώργιος Βαρεμένος):</w:t>
      </w:r>
      <w:r>
        <w:rPr>
          <w:rFonts w:eastAsia="Times New Roman" w:cs="Times New Roman"/>
          <w:szCs w:val="24"/>
        </w:rPr>
        <w:t xml:space="preserve"> Συνεπώς το άρθρο 68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94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69 ως έχει;</w:t>
      </w:r>
    </w:p>
    <w:p w14:paraId="163C494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94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94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94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Παρών. </w:t>
      </w:r>
    </w:p>
    <w:p w14:paraId="163C494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w:t>
      </w:r>
      <w:r>
        <w:rPr>
          <w:rFonts w:eastAsia="Times New Roman" w:cs="Times New Roman"/>
          <w:b/>
          <w:szCs w:val="24"/>
        </w:rPr>
        <w:t xml:space="preserve"> ΚΑΤΣΩΤΗΣ: </w:t>
      </w:r>
      <w:r>
        <w:rPr>
          <w:rFonts w:eastAsia="Times New Roman" w:cs="Times New Roman"/>
          <w:szCs w:val="24"/>
        </w:rPr>
        <w:t>Όχι.</w:t>
      </w:r>
    </w:p>
    <w:p w14:paraId="163C494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Όχι.</w:t>
      </w:r>
    </w:p>
    <w:p w14:paraId="163C495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95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163C495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ΠΡΟΔΡΕΥΩΝ (Γεώργιος Βαρεμένος):</w:t>
      </w:r>
      <w:r>
        <w:rPr>
          <w:rFonts w:eastAsia="Times New Roman" w:cs="Times New Roman"/>
          <w:szCs w:val="24"/>
        </w:rPr>
        <w:t xml:space="preserve"> Συνεπώς το άρθρο 69 έγινε δεκτό ως έχει κατά πλειοψηφία.</w:t>
      </w:r>
    </w:p>
    <w:p w14:paraId="163C495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70 ως έχει;</w:t>
      </w:r>
    </w:p>
    <w:p w14:paraId="163C495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95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95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95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Παρών.</w:t>
      </w:r>
    </w:p>
    <w:p w14:paraId="163C495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95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Όχι.</w:t>
      </w:r>
    </w:p>
    <w:p w14:paraId="163C495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95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163C495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ΠΡΟΔΡΕΥΩΝ (Γεώργιος Βαρεμένος):</w:t>
      </w:r>
      <w:r>
        <w:rPr>
          <w:rFonts w:eastAsia="Times New Roman" w:cs="Times New Roman"/>
          <w:szCs w:val="24"/>
        </w:rPr>
        <w:t xml:space="preserve"> Συνεπώς το άρθρο 70 έγινε δεκτό ως έχει κατά πλε</w:t>
      </w:r>
      <w:r>
        <w:rPr>
          <w:rFonts w:eastAsia="Times New Roman" w:cs="Times New Roman"/>
          <w:szCs w:val="24"/>
        </w:rPr>
        <w:t>ιοψηφία.</w:t>
      </w:r>
    </w:p>
    <w:p w14:paraId="163C495D"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71</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163C495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95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96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96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Παρών. </w:t>
      </w:r>
    </w:p>
    <w:p w14:paraId="163C496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96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Όχι.</w:t>
      </w:r>
    </w:p>
    <w:p w14:paraId="163C496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96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163C496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ΠΡΟΔΡΕΥΩΝ (Γεώργιος Βαρεμένος):</w:t>
      </w:r>
      <w:r>
        <w:rPr>
          <w:rFonts w:eastAsia="Times New Roman" w:cs="Times New Roman"/>
          <w:szCs w:val="24"/>
        </w:rPr>
        <w:t xml:space="preserve"> Συνεπώς το άρθρο 71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96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72</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p>
    <w:p w14:paraId="163C496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96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 xml:space="preserve">Όχι. </w:t>
      </w:r>
    </w:p>
    <w:p w14:paraId="163C496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96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Όχι.</w:t>
      </w:r>
    </w:p>
    <w:p w14:paraId="163C496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96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 xml:space="preserve">Παρών. </w:t>
      </w:r>
    </w:p>
    <w:p w14:paraId="163C496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Ναι. </w:t>
      </w:r>
    </w:p>
    <w:p w14:paraId="163C496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163C497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ΠΡΟΔΡΕΥΩΝ (Γεώργιος Βαρεμένος):</w:t>
      </w:r>
      <w:r>
        <w:rPr>
          <w:rFonts w:eastAsia="Times New Roman" w:cs="Times New Roman"/>
          <w:szCs w:val="24"/>
        </w:rPr>
        <w:t xml:space="preserve"> Συνεπώς</w:t>
      </w:r>
      <w:r>
        <w:rPr>
          <w:rFonts w:eastAsia="Times New Roman" w:cs="Times New Roman"/>
          <w:szCs w:val="24"/>
        </w:rPr>
        <w:t xml:space="preserve"> το άρθρο 72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97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73 ως έχει;</w:t>
      </w:r>
    </w:p>
    <w:p w14:paraId="163C497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97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97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Όχι. </w:t>
      </w:r>
    </w:p>
    <w:p w14:paraId="163C497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Ναι.</w:t>
      </w:r>
    </w:p>
    <w:p w14:paraId="163C497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b/>
          <w:szCs w:val="24"/>
        </w:rPr>
        <w:t xml:space="preserve"> </w:t>
      </w:r>
      <w:r>
        <w:rPr>
          <w:rFonts w:eastAsia="Times New Roman" w:cs="Times New Roman"/>
          <w:szCs w:val="24"/>
        </w:rPr>
        <w:t>Όχι.</w:t>
      </w:r>
    </w:p>
    <w:p w14:paraId="163C497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Παρών.</w:t>
      </w:r>
    </w:p>
    <w:p w14:paraId="163C497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97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163C497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ΠΡΟΔΡΕΥΩΝ (Γεώργιος Βαρεμένος):</w:t>
      </w:r>
      <w:r>
        <w:rPr>
          <w:rFonts w:eastAsia="Times New Roman" w:cs="Times New Roman"/>
          <w:szCs w:val="24"/>
        </w:rPr>
        <w:t xml:space="preserve"> Συνεπώς το άρθρο 73 έγινε δεκτό ως έχει κατά πλειοψηφία.</w:t>
      </w:r>
    </w:p>
    <w:p w14:paraId="163C497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74 ως έχει;</w:t>
      </w:r>
    </w:p>
    <w:p w14:paraId="163C497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97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97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97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Παρών. </w:t>
      </w:r>
    </w:p>
    <w:p w14:paraId="163C498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98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 xml:space="preserve">Παρών. </w:t>
      </w:r>
    </w:p>
    <w:p w14:paraId="163C498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Ναι. </w:t>
      </w:r>
    </w:p>
    <w:p w14:paraId="163C498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163C498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ΠΡΟΔΡΕΥΩΝ (Γεώργιος Βαρεμένος):</w:t>
      </w:r>
      <w:r>
        <w:rPr>
          <w:rFonts w:eastAsia="Times New Roman" w:cs="Times New Roman"/>
          <w:szCs w:val="24"/>
        </w:rPr>
        <w:t xml:space="preserve"> Συνεπώς το άρθρο 74 έγινε δεκτό ως έχει κατά πλειοψηφία.</w:t>
      </w:r>
    </w:p>
    <w:p w14:paraId="163C498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75 ως έχει;</w:t>
      </w:r>
    </w:p>
    <w:p w14:paraId="163C498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98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Όχι.</w:t>
      </w:r>
    </w:p>
    <w:p w14:paraId="163C498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163C498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Παρών.</w:t>
      </w:r>
    </w:p>
    <w:p w14:paraId="163C498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98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Όχι.</w:t>
      </w:r>
    </w:p>
    <w:p w14:paraId="163C498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Ναι. </w:t>
      </w:r>
    </w:p>
    <w:p w14:paraId="163C498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163C498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ΠΡΟΔΡΕΥΩΝ (Γεώργιος Βαρεμένος):</w:t>
      </w:r>
      <w:r>
        <w:rPr>
          <w:rFonts w:eastAsia="Times New Roman" w:cs="Times New Roman"/>
          <w:szCs w:val="24"/>
        </w:rPr>
        <w:t xml:space="preserve"> Συνεπώς το άρθρο 75 έγινε δεκτό ως έχει κατά πλειοψηφία.</w:t>
      </w:r>
    </w:p>
    <w:p w14:paraId="163C498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76</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163C499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99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 xml:space="preserve">Όχι. </w:t>
      </w:r>
    </w:p>
    <w:p w14:paraId="163C499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Όχι. </w:t>
      </w:r>
    </w:p>
    <w:p w14:paraId="163C499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Ναι. </w:t>
      </w:r>
    </w:p>
    <w:p w14:paraId="163C499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99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 xml:space="preserve">Παρών. </w:t>
      </w:r>
    </w:p>
    <w:p w14:paraId="163C499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Ναι. </w:t>
      </w:r>
    </w:p>
    <w:p w14:paraId="163C499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163C499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ΠΡΟΔΡΕΥΩΝ (Γεώργιος Βαρεμένος):</w:t>
      </w:r>
      <w:r>
        <w:rPr>
          <w:rFonts w:eastAsia="Times New Roman" w:cs="Times New Roman"/>
          <w:szCs w:val="24"/>
        </w:rPr>
        <w:t xml:space="preserve"> Συνεπώς το άρθρο 76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99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Το άρθρ</w:t>
      </w:r>
      <w:r>
        <w:rPr>
          <w:rFonts w:eastAsia="Times New Roman" w:cs="Times New Roman"/>
          <w:szCs w:val="24"/>
        </w:rPr>
        <w:t>ο 77 διαγράφεται.</w:t>
      </w:r>
    </w:p>
    <w:p w14:paraId="163C499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79</w:t>
      </w:r>
      <w:r>
        <w:rPr>
          <w:rFonts w:eastAsia="Times New Roman" w:cs="Times New Roman"/>
          <w:szCs w:val="24"/>
        </w:rPr>
        <w:t xml:space="preserve"> -</w:t>
      </w:r>
      <w:r>
        <w:rPr>
          <w:rFonts w:eastAsia="Times New Roman" w:cs="Times New Roman"/>
          <w:szCs w:val="24"/>
        </w:rPr>
        <w:t>νέο 78</w:t>
      </w:r>
      <w:r>
        <w:rPr>
          <w:rFonts w:eastAsia="Times New Roman" w:cs="Times New Roman"/>
          <w:szCs w:val="24"/>
        </w:rPr>
        <w:t>-</w:t>
      </w:r>
      <w:r>
        <w:rPr>
          <w:rFonts w:eastAsia="Times New Roman" w:cs="Times New Roman"/>
          <w:szCs w:val="24"/>
        </w:rPr>
        <w:t xml:space="preserve"> ως έχει;</w:t>
      </w:r>
    </w:p>
    <w:p w14:paraId="163C499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163C499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 xml:space="preserve">Όχι. </w:t>
      </w:r>
    </w:p>
    <w:p w14:paraId="163C499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Όχι. </w:t>
      </w:r>
    </w:p>
    <w:p w14:paraId="163C499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Ναι.</w:t>
      </w:r>
    </w:p>
    <w:p w14:paraId="163C499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Όχι.</w:t>
      </w:r>
    </w:p>
    <w:p w14:paraId="163C49A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Παρών.</w:t>
      </w:r>
    </w:p>
    <w:p w14:paraId="163C49A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163C49A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163C49A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ΠΡΟΔΡΕΥΩΝ (Γεώργιος Βαρεμένος):</w:t>
      </w:r>
      <w:r>
        <w:rPr>
          <w:rFonts w:eastAsia="Times New Roman" w:cs="Times New Roman"/>
          <w:szCs w:val="24"/>
        </w:rPr>
        <w:t xml:space="preserve"> Συνεπώς το άρθρο 79</w:t>
      </w:r>
      <w:r>
        <w:rPr>
          <w:rFonts w:eastAsia="Times New Roman" w:cs="Times New Roman"/>
          <w:szCs w:val="24"/>
        </w:rPr>
        <w:t xml:space="preserve"> -</w:t>
      </w:r>
      <w:r>
        <w:rPr>
          <w:rFonts w:eastAsia="Times New Roman" w:cs="Times New Roman"/>
          <w:szCs w:val="24"/>
        </w:rPr>
        <w:t>νέο 78</w:t>
      </w:r>
      <w:r>
        <w:rPr>
          <w:rFonts w:eastAsia="Times New Roman" w:cs="Times New Roman"/>
          <w:szCs w:val="24"/>
        </w:rPr>
        <w:t>-</w:t>
      </w:r>
      <w:r>
        <w:rPr>
          <w:rFonts w:eastAsia="Times New Roman" w:cs="Times New Roman"/>
          <w:szCs w:val="24"/>
        </w:rPr>
        <w:t xml:space="preserve"> έγινε δεκτό ως έχει κατά πλειοψηφία.</w:t>
      </w:r>
    </w:p>
    <w:p w14:paraId="163C49A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τροπολογιών.</w:t>
      </w:r>
    </w:p>
    <w:p w14:paraId="163C49A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690 και ειδικό 25 ως έχει;</w:t>
      </w:r>
    </w:p>
    <w:p w14:paraId="163C49A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Ναι.</w:t>
      </w:r>
    </w:p>
    <w:p w14:paraId="163C49A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ΚΑΡΑΜΑΝΛΗΣ:</w:t>
      </w:r>
      <w:r>
        <w:rPr>
          <w:rFonts w:eastAsia="Times New Roman" w:cs="Times New Roman"/>
          <w:szCs w:val="24"/>
        </w:rPr>
        <w:t xml:space="preserve"> Ναι.</w:t>
      </w:r>
    </w:p>
    <w:p w14:paraId="163C49A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163C49A9"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9AA"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Ναι.</w:t>
      </w:r>
    </w:p>
    <w:p w14:paraId="163C49A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Ναι.</w:t>
      </w:r>
    </w:p>
    <w:p w14:paraId="163C49A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163C49A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163C49A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w:t>
      </w:r>
      <w:r>
        <w:rPr>
          <w:rFonts w:eastAsia="Times New Roman" w:cs="Times New Roman"/>
          <w:szCs w:val="24"/>
        </w:rPr>
        <w:t xml:space="preserve"> η τροπολογία με γενικό αριθμό 690 και ειδικό 25 έγινε δεκτή ως έχει κατά πλειοψηφία και εντάσσεται στο νομοσχέδιο ως ίδιο άρθρο.</w:t>
      </w:r>
    </w:p>
    <w:p w14:paraId="163C49A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691 και ειδικό 26 ως έχει;</w:t>
      </w:r>
    </w:p>
    <w:p w14:paraId="163C49B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Ναι.</w:t>
      </w:r>
    </w:p>
    <w:p w14:paraId="163C49B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ΚΑΡΑΜΑΝΛΗΣ:</w:t>
      </w:r>
      <w:r>
        <w:rPr>
          <w:rFonts w:eastAsia="Times New Roman" w:cs="Times New Roman"/>
          <w:szCs w:val="24"/>
        </w:rPr>
        <w:t xml:space="preserve"> Παρών.</w:t>
      </w:r>
    </w:p>
    <w:p w14:paraId="163C49B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163C49B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163C49B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63C49B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9B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163C49B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63C49B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η τροπολογία με γενικό αριθμό 691 και ειδικό 26 έγ</w:t>
      </w:r>
      <w:r>
        <w:rPr>
          <w:rFonts w:eastAsia="Times New Roman" w:cs="Times New Roman"/>
          <w:szCs w:val="24"/>
        </w:rPr>
        <w:t>ινε δεκτή ως έχει κατά πλειοψηφία και εντάσσεται στο νομοσχέδιο ως ίδιο άρθρο.</w:t>
      </w:r>
    </w:p>
    <w:p w14:paraId="163C49B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ο Υπουργός Δικαιοσύνης, Διαφάνειας και Ανθρωπίνων Δικαιωμάτων διαβίβασε στις 6 Οκτωβρίου 2016 στη Βουλή, σύ</w:t>
      </w:r>
      <w:r>
        <w:rPr>
          <w:rFonts w:eastAsia="Times New Roman" w:cs="Times New Roman"/>
          <w:szCs w:val="24"/>
        </w:rPr>
        <w:t>μφωνα με το άρθρο 86 του Συντάγματος και το ν.3126/2013, «Ποινική ευθύνη των Υπουργών», όπως ισχύει,</w:t>
      </w:r>
    </w:p>
    <w:p w14:paraId="163C49B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1. Ποινική δικογραφία που αφορά στον Αναπληρωτή Υπουργό Δικαιοσύνης, Διαφάνειας και Ανθρωπίνων Δικαιωμάτων κ. Δημήτριο Παπαγγελόπουλο.</w:t>
      </w:r>
    </w:p>
    <w:p w14:paraId="163C49BB"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2. Ποινική δικογραφί</w:t>
      </w:r>
      <w:r>
        <w:rPr>
          <w:rFonts w:eastAsia="Times New Roman" w:cs="Times New Roman"/>
          <w:szCs w:val="24"/>
        </w:rPr>
        <w:t>α που αφορά στην Υφυπουργό Οικονομίας, Ανάπτυξης και Τουρισμού κ. Θεοδώρα Τζάκρη.</w:t>
      </w:r>
    </w:p>
    <w:p w14:paraId="163C49BC" w14:textId="77777777" w:rsidR="004A774E" w:rsidRDefault="006F765D">
      <w:pPr>
        <w:spacing w:line="600" w:lineRule="auto"/>
        <w:ind w:firstLine="720"/>
        <w:jc w:val="center"/>
        <w:rPr>
          <w:rFonts w:eastAsia="Times New Roman" w:cs="Times New Roman"/>
          <w:szCs w:val="24"/>
        </w:rPr>
      </w:pPr>
      <w:r>
        <w:rPr>
          <w:rFonts w:eastAsia="Times New Roman" w:cs="Times New Roman"/>
          <w:szCs w:val="24"/>
        </w:rPr>
        <w:t>(ΜΕΤΑ ΤΗΝ ΚΑΤΑΜΕΤΡΗΣΗ)</w:t>
      </w:r>
    </w:p>
    <w:p w14:paraId="163C49BD" w14:textId="77777777" w:rsidR="004A774E" w:rsidRDefault="006F765D">
      <w:pPr>
        <w:spacing w:line="600" w:lineRule="auto"/>
        <w:ind w:firstLine="720"/>
        <w:jc w:val="both"/>
        <w:rPr>
          <w:rFonts w:eastAsia="Times New Roman" w:cs="Times New Roman"/>
          <w:szCs w:val="24"/>
        </w:rPr>
      </w:pPr>
      <w:r w:rsidRPr="00B109CB">
        <w:rPr>
          <w:rFonts w:eastAsia="Times New Roman" w:cs="Times New Roman"/>
          <w:b/>
          <w:szCs w:val="24"/>
        </w:rPr>
        <w:t>ΠΡΟΕΔΡΕΥΩΝ (Γεώργιος Βαρεμένος)</w:t>
      </w:r>
      <w:r>
        <w:rPr>
          <w:rFonts w:eastAsia="Times New Roman" w:cs="Times New Roman"/>
          <w:b/>
          <w:szCs w:val="24"/>
        </w:rPr>
        <w:t>:</w:t>
      </w:r>
      <w:r>
        <w:rPr>
          <w:rFonts w:eastAsia="Times New Roman" w:cs="Times New Roman"/>
          <w:b/>
          <w:szCs w:val="24"/>
        </w:rPr>
        <w:t xml:space="preserve"> </w:t>
      </w:r>
      <w:r>
        <w:rPr>
          <w:rFonts w:eastAsia="Times New Roman" w:cs="Times New Roman"/>
          <w:szCs w:val="24"/>
        </w:rPr>
        <w:t>Στο σημείο αυτό έχω την τιμή να ανακοινώσω στο Σώμα το αποτέλεσμα της διεξαχθείσης ονομαστικής ψηφοφορίας.</w:t>
      </w:r>
    </w:p>
    <w:p w14:paraId="163C49BE"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Ψ</w:t>
      </w:r>
      <w:r>
        <w:rPr>
          <w:rFonts w:eastAsia="Times New Roman" w:cs="Times New Roman"/>
          <w:szCs w:val="24"/>
        </w:rPr>
        <w:t xml:space="preserve">ήφισαν </w:t>
      </w:r>
      <w:r>
        <w:rPr>
          <w:rFonts w:eastAsia="Times New Roman" w:cs="Times New Roman"/>
          <w:szCs w:val="24"/>
        </w:rPr>
        <w:t>συνολικά 252 Βουλευτές.</w:t>
      </w:r>
    </w:p>
    <w:p w14:paraId="163C49B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Υπέρ της αρχής του νομοσχεδίου, δηλαδή «ΝΑΙ», ψήφισαν 156 Βουλευτές.</w:t>
      </w:r>
    </w:p>
    <w:p w14:paraId="163C49C0"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Κατά της αρχής του νομοσχεδίου, δηλαδή «ΟΧΙ», ψήφισαν 79 Βουλευτές.</w:t>
      </w:r>
    </w:p>
    <w:p w14:paraId="163C49C1"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szCs w:val="24"/>
        </w:rPr>
        <w:t xml:space="preserve">«ΠΑΡΩΝ» </w:t>
      </w:r>
      <w:r>
        <w:rPr>
          <w:rFonts w:eastAsia="Times New Roman" w:cs="Times New Roman"/>
          <w:szCs w:val="24"/>
        </w:rPr>
        <w:t xml:space="preserve">ψήφισαν </w:t>
      </w:r>
      <w:r>
        <w:rPr>
          <w:rFonts w:eastAsia="Times New Roman" w:cs="Times New Roman"/>
          <w:szCs w:val="24"/>
        </w:rPr>
        <w:t>17 Βουλευτές</w:t>
      </w:r>
      <w:r>
        <w:rPr>
          <w:rFonts w:eastAsia="Times New Roman" w:cs="Times New Roman"/>
          <w:szCs w:val="24"/>
        </w:rPr>
        <w:t>.</w:t>
      </w:r>
    </w:p>
    <w:p w14:paraId="163C49C2"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νομοσχέδιο του Υπουργείου Υποδομών, Μεταφορών και Δικτύων</w:t>
      </w:r>
      <w:r>
        <w:rPr>
          <w:rFonts w:eastAsia="Times New Roman" w:cs="Times New Roman"/>
          <w:szCs w:val="24"/>
        </w:rPr>
        <w:t xml:space="preserve">: </w:t>
      </w:r>
      <w:r>
        <w:rPr>
          <w:rFonts w:eastAsia="Times New Roman" w:cs="Times New Roman"/>
          <w:szCs w:val="24"/>
        </w:rPr>
        <w:t>«Σύσταση Αρχής Πολιτικής Αεροπορίας, Aναδιάρθρωση της Υπηρεσίας Πολιτικής Αεροπορίας και άλλες διατάξεις» έγινε δεκτό επί της αρχής κατά πλειοψηφία.</w:t>
      </w:r>
    </w:p>
    <w:p w14:paraId="163C49C3"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Υπέρ του άρθρου 1, δηλαδή «ΝΑΙ»</w:t>
      </w:r>
      <w:r>
        <w:rPr>
          <w:rFonts w:eastAsia="Times New Roman" w:cs="Times New Roman"/>
          <w:szCs w:val="24"/>
        </w:rPr>
        <w:t>,</w:t>
      </w:r>
      <w:r>
        <w:rPr>
          <w:rFonts w:eastAsia="Times New Roman" w:cs="Times New Roman"/>
          <w:szCs w:val="24"/>
        </w:rPr>
        <w:t xml:space="preserve"> ψήφισαν 174</w:t>
      </w:r>
      <w:r>
        <w:rPr>
          <w:rFonts w:eastAsia="Times New Roman" w:cs="Times New Roman"/>
          <w:szCs w:val="24"/>
        </w:rPr>
        <w:t xml:space="preserve"> Βουλευτές.</w:t>
      </w:r>
    </w:p>
    <w:p w14:paraId="163C49C4"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Κατά του άρθρου 1, δηλαδή «ΟΧΙ», ψήφισαν 78 Βουλευτές.</w:t>
      </w:r>
    </w:p>
    <w:p w14:paraId="163C49C5"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Συνεπώς το άρθρο 1 έγινε δεκτό ως έχει κατά πλειοψηφία.</w:t>
      </w:r>
    </w:p>
    <w:p w14:paraId="163C49C6"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Υπέρ του άρθρου 78</w:t>
      </w:r>
      <w:r>
        <w:rPr>
          <w:rFonts w:eastAsia="Times New Roman" w:cs="Times New Roman"/>
          <w:szCs w:val="24"/>
        </w:rPr>
        <w:t xml:space="preserve"> -</w:t>
      </w:r>
      <w:r>
        <w:rPr>
          <w:rFonts w:eastAsia="Times New Roman" w:cs="Times New Roman"/>
          <w:szCs w:val="24"/>
        </w:rPr>
        <w:t>νέου 77</w:t>
      </w:r>
      <w:r>
        <w:rPr>
          <w:rFonts w:eastAsia="Times New Roman" w:cs="Times New Roman"/>
          <w:szCs w:val="24"/>
        </w:rPr>
        <w:t>-</w:t>
      </w:r>
      <w:r>
        <w:rPr>
          <w:rFonts w:eastAsia="Times New Roman" w:cs="Times New Roman"/>
          <w:szCs w:val="24"/>
        </w:rPr>
        <w:t xml:space="preserve"> δηλαδή «ΝΑΙ», ψήφισαν 151 Βουλευτές.</w:t>
      </w:r>
    </w:p>
    <w:p w14:paraId="163C49C7"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Κατά του άρθρου 78</w:t>
      </w:r>
      <w:r>
        <w:rPr>
          <w:rFonts w:eastAsia="Times New Roman" w:cs="Times New Roman"/>
          <w:szCs w:val="24"/>
        </w:rPr>
        <w:t xml:space="preserve"> -</w:t>
      </w:r>
      <w:r>
        <w:rPr>
          <w:rFonts w:eastAsia="Times New Roman" w:cs="Times New Roman"/>
          <w:szCs w:val="24"/>
        </w:rPr>
        <w:t>νέου 77</w:t>
      </w:r>
      <w:r>
        <w:rPr>
          <w:rFonts w:eastAsia="Times New Roman" w:cs="Times New Roman"/>
          <w:szCs w:val="24"/>
        </w:rPr>
        <w:t xml:space="preserve">- </w:t>
      </w:r>
      <w:r>
        <w:rPr>
          <w:rFonts w:eastAsia="Times New Roman" w:cs="Times New Roman"/>
          <w:szCs w:val="24"/>
        </w:rPr>
        <w:t>δηλαδή «ΟΧΙ», ψήφισαν 44 Βουλευτές.</w:t>
      </w:r>
    </w:p>
    <w:p w14:paraId="163C49C8"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ΑΡΩΝ» ψήφισαν 57 Βουλευτές.</w:t>
      </w:r>
    </w:p>
    <w:p w14:paraId="163C49C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Συνεπώς το άρθρο 78</w:t>
      </w:r>
      <w:r>
        <w:rPr>
          <w:rFonts w:eastAsia="Times New Roman" w:cs="Times New Roman"/>
          <w:szCs w:val="24"/>
        </w:rPr>
        <w:t xml:space="preserve"> -</w:t>
      </w:r>
      <w:r>
        <w:rPr>
          <w:rFonts w:eastAsia="Times New Roman" w:cs="Times New Roman"/>
          <w:szCs w:val="24"/>
        </w:rPr>
        <w:t>νέο 77</w:t>
      </w:r>
      <w:r>
        <w:rPr>
          <w:rFonts w:eastAsia="Times New Roman" w:cs="Times New Roman"/>
          <w:szCs w:val="24"/>
        </w:rPr>
        <w:t>-</w:t>
      </w:r>
      <w:r>
        <w:rPr>
          <w:rFonts w:eastAsia="Times New Roman" w:cs="Times New Roman"/>
          <w:szCs w:val="24"/>
        </w:rPr>
        <w:t xml:space="preserve"> έγινε δεκτό ως έχει κατά πλειοψηφία.</w:t>
      </w:r>
    </w:p>
    <w:p w14:paraId="163C49CA"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(Το πρωτόκολλο της διεξαχθείσης ονομαστικής ψηφοφορίας καταχωρίζεται στα Πρακτικά και έχει ως εξής:</w:t>
      </w:r>
    </w:p>
    <w:p w14:paraId="163C49CB" w14:textId="77777777" w:rsidR="004A774E" w:rsidRDefault="006F765D">
      <w:pPr>
        <w:spacing w:line="600" w:lineRule="auto"/>
        <w:ind w:firstLine="720"/>
        <w:jc w:val="center"/>
        <w:rPr>
          <w:rFonts w:eastAsia="Times New Roman" w:cs="Times New Roman"/>
          <w:color w:val="FF0000"/>
          <w:szCs w:val="24"/>
        </w:rPr>
      </w:pPr>
      <w:r w:rsidRPr="003F323E">
        <w:rPr>
          <w:rFonts w:eastAsia="Times New Roman" w:cs="Times New Roman"/>
          <w:color w:val="FF0000"/>
          <w:szCs w:val="24"/>
        </w:rPr>
        <w:t>(</w:t>
      </w:r>
      <w:r w:rsidRPr="003F323E">
        <w:rPr>
          <w:rFonts w:eastAsia="Times New Roman" w:cs="Times New Roman"/>
          <w:color w:val="FF0000"/>
          <w:szCs w:val="24"/>
        </w:rPr>
        <w:t>ΑΛΛΑΓΗ ΣΕΛΙΔΑΣ)</w:t>
      </w:r>
    </w:p>
    <w:p w14:paraId="163C49CC" w14:textId="77777777" w:rsidR="004A774E" w:rsidRDefault="006F765D">
      <w:pPr>
        <w:spacing w:line="600" w:lineRule="auto"/>
        <w:ind w:firstLine="720"/>
        <w:jc w:val="center"/>
        <w:rPr>
          <w:rFonts w:eastAsia="Times New Roman" w:cs="Times New Roman"/>
          <w:color w:val="FF0000"/>
          <w:szCs w:val="24"/>
        </w:rPr>
      </w:pPr>
      <w:r w:rsidRPr="003F323E">
        <w:rPr>
          <w:rFonts w:eastAsia="Times New Roman" w:cs="Times New Roman"/>
          <w:color w:val="FF0000"/>
          <w:szCs w:val="24"/>
        </w:rPr>
        <w:t>(ΝΑ ΜΠΕΙ Η ΣΕΛΙΔΑ 52</w:t>
      </w:r>
      <w:r>
        <w:rPr>
          <w:rFonts w:eastAsia="Times New Roman" w:cs="Times New Roman"/>
          <w:color w:val="FF0000"/>
          <w:szCs w:val="24"/>
        </w:rPr>
        <w:t>6</w:t>
      </w:r>
      <w:r w:rsidRPr="003F323E">
        <w:rPr>
          <w:rFonts w:eastAsia="Times New Roman" w:cs="Times New Roman"/>
          <w:color w:val="FF0000"/>
          <w:szCs w:val="24"/>
          <w:vertAlign w:val="superscript"/>
        </w:rPr>
        <w:t>α</w:t>
      </w:r>
      <w:r w:rsidRPr="003F323E">
        <w:rPr>
          <w:rFonts w:eastAsia="Times New Roman" w:cs="Times New Roman"/>
          <w:color w:val="FF0000"/>
          <w:szCs w:val="24"/>
        </w:rPr>
        <w:t>)</w:t>
      </w:r>
    </w:p>
    <w:p w14:paraId="163C49CD" w14:textId="77777777" w:rsidR="004A774E" w:rsidRDefault="006F765D">
      <w:pPr>
        <w:spacing w:line="600" w:lineRule="auto"/>
        <w:ind w:firstLine="720"/>
        <w:jc w:val="center"/>
        <w:rPr>
          <w:rFonts w:eastAsia="Times New Roman" w:cs="Times New Roman"/>
          <w:color w:val="FF0000"/>
          <w:szCs w:val="24"/>
        </w:rPr>
      </w:pPr>
      <w:r w:rsidRPr="003F323E">
        <w:rPr>
          <w:rFonts w:eastAsia="Times New Roman" w:cs="Times New Roman"/>
          <w:color w:val="FF0000"/>
          <w:szCs w:val="24"/>
        </w:rPr>
        <w:t>(ΑΛΛΑΓΗ ΣΕΛΙΔΑΣ)</w:t>
      </w:r>
    </w:p>
    <w:p w14:paraId="163C49CE" w14:textId="77777777" w:rsidR="004A774E" w:rsidRDefault="006F765D">
      <w:pPr>
        <w:spacing w:line="600" w:lineRule="auto"/>
        <w:ind w:firstLine="720"/>
        <w:jc w:val="both"/>
        <w:rPr>
          <w:rFonts w:eastAsia="Times New Roman" w:cs="Times New Roman"/>
          <w:szCs w:val="24"/>
        </w:rPr>
      </w:pPr>
      <w:r w:rsidRPr="00EF0726">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Εισερχόμαστε στην ψήφιση του ακροτελεύτιου άρθρου.</w:t>
      </w:r>
    </w:p>
    <w:p w14:paraId="163C49CF"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163C49D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Ναι.</w:t>
      </w:r>
    </w:p>
    <w:p w14:paraId="163C49D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ΚΑΡΑΜΑΝΛΗΣ:</w:t>
      </w:r>
      <w:r>
        <w:rPr>
          <w:rFonts w:eastAsia="Times New Roman" w:cs="Times New Roman"/>
          <w:szCs w:val="24"/>
        </w:rPr>
        <w:t xml:space="preserve"> Όχι. </w:t>
      </w:r>
    </w:p>
    <w:p w14:paraId="163C49D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163C49D3"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163C49D4"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63C49D5"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9D6"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 </w:t>
      </w:r>
    </w:p>
    <w:p w14:paraId="163C49D7"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163C49D8"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ο ακροτελεύτιο άρθρο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63C49D9"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 xml:space="preserve">Συνεπώς το νομοσχέδιο του Υπουργείου </w:t>
      </w:r>
      <w:r>
        <w:rPr>
          <w:rFonts w:eastAsia="Times New Roman"/>
          <w:szCs w:val="24"/>
        </w:rPr>
        <w:t xml:space="preserve">Υποδομών </w:t>
      </w:r>
      <w:r>
        <w:rPr>
          <w:rFonts w:eastAsia="Times New Roman"/>
          <w:szCs w:val="24"/>
        </w:rPr>
        <w:t>Μεταφορών, και Δικτύων</w:t>
      </w:r>
      <w:r>
        <w:rPr>
          <w:rFonts w:eastAsia="Times New Roman"/>
          <w:szCs w:val="24"/>
        </w:rPr>
        <w:t>:</w:t>
      </w:r>
      <w:r>
        <w:rPr>
          <w:rFonts w:eastAsia="Times New Roman"/>
          <w:szCs w:val="24"/>
        </w:rPr>
        <w:t xml:space="preserve"> «Σύσταση Αρχής Πολιτικής Αεροπορίας, Αναδιάρθρωση της Υπηρεσίας Πολιτικής Αεροπορίας και άλλες διατάξεις» έγινε δεκτό επί της αρχής, επί των άρθρων και επί των τροπολογιών κατά πλειοψηφί</w:t>
      </w:r>
      <w:r>
        <w:rPr>
          <w:rFonts w:eastAsia="Times New Roman"/>
          <w:szCs w:val="24"/>
        </w:rPr>
        <w:t xml:space="preserve">α. </w:t>
      </w:r>
    </w:p>
    <w:p w14:paraId="163C49DA" w14:textId="77777777" w:rsidR="004A774E" w:rsidRDefault="006F765D">
      <w:pPr>
        <w:tabs>
          <w:tab w:val="left" w:pos="2608"/>
        </w:tabs>
        <w:spacing w:line="600" w:lineRule="auto"/>
        <w:ind w:firstLine="720"/>
        <w:jc w:val="both"/>
        <w:rPr>
          <w:rFonts w:eastAsia="Times New Roman"/>
          <w:szCs w:val="24"/>
        </w:rPr>
      </w:pPr>
      <w:r>
        <w:rPr>
          <w:rFonts w:eastAsia="Times New Roman"/>
          <w:szCs w:val="24"/>
        </w:rPr>
        <w:t>Ερωτάται το Σώμα: Γίνεται δεκτό το νομοσχέδιο και στο σύνολο;</w:t>
      </w:r>
    </w:p>
    <w:p w14:paraId="163C49DB"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Ναι.</w:t>
      </w:r>
    </w:p>
    <w:p w14:paraId="163C49DC"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ΚΑΡΑΜΑΝΛΗΣ:</w:t>
      </w:r>
      <w:r>
        <w:rPr>
          <w:rFonts w:eastAsia="Times New Roman" w:cs="Times New Roman"/>
          <w:szCs w:val="24"/>
        </w:rPr>
        <w:t xml:space="preserve"> Όχι. </w:t>
      </w:r>
    </w:p>
    <w:p w14:paraId="163C49DD"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163C49DE"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 </w:t>
      </w:r>
    </w:p>
    <w:p w14:paraId="163C49DF"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63C49E0"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Παρών.</w:t>
      </w:r>
    </w:p>
    <w:p w14:paraId="163C49E1"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 </w:t>
      </w:r>
    </w:p>
    <w:p w14:paraId="163C49E2" w14:textId="77777777" w:rsidR="004A774E" w:rsidRDefault="006F765D">
      <w:pPr>
        <w:spacing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ΣΑΡΙΔΗΣ:</w:t>
      </w:r>
      <w:r>
        <w:rPr>
          <w:rFonts w:eastAsia="Times New Roman" w:cs="Times New Roman"/>
          <w:szCs w:val="24"/>
        </w:rPr>
        <w:t xml:space="preserve"> Ναι.</w:t>
      </w:r>
    </w:p>
    <w:p w14:paraId="163C49E3" w14:textId="77777777" w:rsidR="004A774E" w:rsidRDefault="006F765D">
      <w:pPr>
        <w:tabs>
          <w:tab w:val="left" w:pos="2608"/>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νομοσχέδιο έγινε δεκτό και στο σύνολο κατά πλειοψηφία.</w:t>
      </w:r>
    </w:p>
    <w:p w14:paraId="163C49E4" w14:textId="77777777" w:rsidR="004A774E" w:rsidRDefault="006F765D">
      <w:pPr>
        <w:tabs>
          <w:tab w:val="left" w:pos="2608"/>
        </w:tabs>
        <w:spacing w:line="600" w:lineRule="auto"/>
        <w:ind w:firstLine="720"/>
        <w:jc w:val="both"/>
        <w:rPr>
          <w:rFonts w:eastAsia="Times New Roman"/>
          <w:szCs w:val="24"/>
        </w:rPr>
      </w:pPr>
      <w:r>
        <w:rPr>
          <w:rFonts w:eastAsia="Times New Roman" w:cs="Times New Roman"/>
          <w:szCs w:val="24"/>
        </w:rPr>
        <w:t xml:space="preserve">Συνεπώς το </w:t>
      </w:r>
      <w:r>
        <w:rPr>
          <w:rFonts w:eastAsia="Times New Roman"/>
          <w:szCs w:val="24"/>
        </w:rPr>
        <w:t xml:space="preserve">νομοσχέδιο του Υπουργείου </w:t>
      </w:r>
      <w:r>
        <w:rPr>
          <w:rFonts w:eastAsia="Times New Roman"/>
          <w:szCs w:val="24"/>
        </w:rPr>
        <w:t xml:space="preserve">Υποδομών </w:t>
      </w:r>
      <w:r>
        <w:rPr>
          <w:rFonts w:eastAsia="Times New Roman"/>
          <w:szCs w:val="24"/>
        </w:rPr>
        <w:t>Μεταφορών, και Δικτύων</w:t>
      </w:r>
      <w:r>
        <w:rPr>
          <w:rFonts w:eastAsia="Times New Roman"/>
          <w:szCs w:val="24"/>
        </w:rPr>
        <w:t xml:space="preserve">: </w:t>
      </w:r>
      <w:r>
        <w:rPr>
          <w:rFonts w:eastAsia="Times New Roman"/>
          <w:szCs w:val="24"/>
        </w:rPr>
        <w:t>«Σύσταση Αρχής Πολιτικής Αεροπορίας, Αναδιάρθρωση της Υπηρεσίας Πολιτικής Αεροπορ</w:t>
      </w:r>
      <w:r>
        <w:rPr>
          <w:rFonts w:eastAsia="Times New Roman"/>
          <w:szCs w:val="24"/>
        </w:rPr>
        <w:t>ίας και άλλες διατάξεις» έγινε δεκτό κατά πλειοψηφία</w:t>
      </w:r>
      <w:r>
        <w:rPr>
          <w:rFonts w:eastAsia="Times New Roman"/>
          <w:szCs w:val="24"/>
        </w:rPr>
        <w:t>,</w:t>
      </w:r>
      <w:r>
        <w:rPr>
          <w:rFonts w:eastAsia="Times New Roman"/>
          <w:szCs w:val="24"/>
        </w:rPr>
        <w:t xml:space="preserve"> σε μόνη συζήτηση</w:t>
      </w:r>
      <w:r>
        <w:rPr>
          <w:rFonts w:eastAsia="Times New Roman"/>
          <w:szCs w:val="24"/>
        </w:rPr>
        <w:t>,</w:t>
      </w:r>
      <w:r>
        <w:rPr>
          <w:rFonts w:eastAsia="Times New Roman"/>
          <w:szCs w:val="24"/>
        </w:rPr>
        <w:t xml:space="preserve"> επί της αρχής, των άρθρων</w:t>
      </w:r>
      <w:r>
        <w:rPr>
          <w:rFonts w:eastAsia="Times New Roman"/>
          <w:szCs w:val="24"/>
        </w:rPr>
        <w:t>, των τροπολογιών</w:t>
      </w:r>
      <w:r>
        <w:rPr>
          <w:rFonts w:eastAsia="Times New Roman"/>
          <w:szCs w:val="24"/>
        </w:rPr>
        <w:t xml:space="preserve"> και του συνόλου και έχει ως εξής: </w:t>
      </w:r>
    </w:p>
    <w:p w14:paraId="163C49E5" w14:textId="77777777" w:rsidR="004A774E" w:rsidRDefault="006F765D">
      <w:pPr>
        <w:tabs>
          <w:tab w:val="left" w:pos="709"/>
          <w:tab w:val="left" w:pos="1276"/>
          <w:tab w:val="left" w:pos="2608"/>
        </w:tabs>
        <w:spacing w:line="600" w:lineRule="auto"/>
        <w:jc w:val="center"/>
        <w:rPr>
          <w:rFonts w:eastAsia="Times New Roman"/>
          <w:szCs w:val="24"/>
        </w:rPr>
      </w:pPr>
      <w:r w:rsidRPr="001A58A9">
        <w:rPr>
          <w:rFonts w:eastAsia="Times New Roman"/>
          <w:color w:val="FF0000"/>
          <w:szCs w:val="24"/>
        </w:rPr>
        <w:t>(</w:t>
      </w:r>
      <w:r w:rsidRPr="001A58A9">
        <w:rPr>
          <w:rFonts w:eastAsia="Times New Roman"/>
          <w:color w:val="FF0000"/>
          <w:szCs w:val="24"/>
        </w:rPr>
        <w:t>ΝΑ ΜΠΕΙ Η ΣΕΛΙΔΑ 528α)</w:t>
      </w:r>
    </w:p>
    <w:p w14:paraId="163C49E6" w14:textId="77777777" w:rsidR="004A774E" w:rsidRDefault="006F765D">
      <w:pPr>
        <w:tabs>
          <w:tab w:val="left" w:pos="709"/>
          <w:tab w:val="left" w:pos="1276"/>
          <w:tab w:val="left" w:pos="2608"/>
        </w:tabs>
        <w:spacing w:line="600" w:lineRule="auto"/>
        <w:ind w:firstLine="709"/>
        <w:jc w:val="both"/>
        <w:rPr>
          <w:rFonts w:eastAsia="Times New Roman"/>
          <w:szCs w:val="24"/>
        </w:rPr>
      </w:pPr>
      <w:r>
        <w:rPr>
          <w:rFonts w:eastAsia="Times New Roman"/>
          <w:b/>
          <w:bCs/>
        </w:rPr>
        <w:t>ΠΡΟΕΔΡΕΥΩΝ (Γεώργιος Βαρεμένος):</w:t>
      </w:r>
      <w:r>
        <w:rPr>
          <w:rFonts w:eastAsia="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163C49E7" w14:textId="77777777" w:rsidR="004A774E" w:rsidRDefault="006F765D">
      <w:pPr>
        <w:tabs>
          <w:tab w:val="left" w:pos="2608"/>
        </w:tabs>
        <w:spacing w:line="600" w:lineRule="auto"/>
        <w:ind w:firstLine="720"/>
        <w:jc w:val="both"/>
        <w:rPr>
          <w:rFonts w:eastAsia="Times New Roman"/>
          <w:szCs w:val="24"/>
        </w:rPr>
      </w:pPr>
      <w:r>
        <w:rPr>
          <w:rFonts w:eastAsia="Times New Roman"/>
          <w:b/>
          <w:szCs w:val="24"/>
        </w:rPr>
        <w:t xml:space="preserve">ΟΛΟΙ ΟΙ </w:t>
      </w:r>
      <w:r>
        <w:rPr>
          <w:rFonts w:eastAsia="Times New Roman"/>
          <w:b/>
          <w:szCs w:val="24"/>
        </w:rPr>
        <w:t>ΒΟΥΛΕΥΤΕΣ:</w:t>
      </w:r>
      <w:r>
        <w:rPr>
          <w:rFonts w:eastAsia="Times New Roman"/>
          <w:szCs w:val="24"/>
        </w:rPr>
        <w:t xml:space="preserve"> Μάλιστα, μάλιστα. </w:t>
      </w:r>
    </w:p>
    <w:p w14:paraId="163C49E8" w14:textId="77777777" w:rsidR="004A774E" w:rsidRDefault="006F765D">
      <w:pPr>
        <w:tabs>
          <w:tab w:val="left" w:pos="2608"/>
        </w:tabs>
        <w:spacing w:line="600" w:lineRule="auto"/>
        <w:ind w:firstLine="720"/>
        <w:jc w:val="both"/>
        <w:rPr>
          <w:rFonts w:eastAsia="Times New Roman"/>
          <w:szCs w:val="24"/>
        </w:rPr>
      </w:pPr>
      <w:r>
        <w:rPr>
          <w:rFonts w:eastAsia="Times New Roman"/>
          <w:b/>
          <w:bCs/>
        </w:rPr>
        <w:t>ΠΡΟΕΔΡΕΥΩΝ (Γεώργιος Βαρεμένος):</w:t>
      </w:r>
      <w:r>
        <w:rPr>
          <w:rFonts w:eastAsia="Times New Roman"/>
          <w:szCs w:val="24"/>
        </w:rPr>
        <w:t xml:space="preserve"> </w:t>
      </w:r>
      <w:r>
        <w:rPr>
          <w:rFonts w:eastAsia="Times New Roman"/>
          <w:szCs w:val="24"/>
        </w:rPr>
        <w:t>Συ</w:t>
      </w:r>
      <w:r>
        <w:rPr>
          <w:rFonts w:eastAsia="Times New Roman"/>
          <w:szCs w:val="24"/>
        </w:rPr>
        <w:t>νεπώς τ</w:t>
      </w:r>
      <w:r>
        <w:rPr>
          <w:rFonts w:eastAsia="Times New Roman"/>
          <w:szCs w:val="24"/>
        </w:rPr>
        <w:t xml:space="preserve">ο Σώμα παρέσχε τη ζητηθείσα εξουσιοδότηση. </w:t>
      </w:r>
    </w:p>
    <w:p w14:paraId="163C49E9" w14:textId="77777777" w:rsidR="004A774E" w:rsidRDefault="006F765D">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163C49EA" w14:textId="77777777" w:rsidR="004A774E" w:rsidRDefault="006F765D">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63C49EB" w14:textId="77777777" w:rsidR="004A774E" w:rsidRDefault="006F765D">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Με τη συναίνεση του Σώματος και ώρα 19.13΄ λύεται η συν</w:t>
      </w:r>
      <w:r>
        <w:rPr>
          <w:rFonts w:eastAsia="Times New Roman" w:cs="Times New Roman"/>
          <w:szCs w:val="24"/>
        </w:rPr>
        <w:t>εδρίαση για αύριο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ημέρα</w:t>
      </w:r>
      <w:r>
        <w:rPr>
          <w:rFonts w:eastAsia="Times New Roman" w:cs="Times New Roman"/>
          <w:szCs w:val="24"/>
        </w:rPr>
        <w:t xml:space="preserve"> Παρασκευή 7 Οκτωβρίου 2016 και ώρα 10.00΄,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 συζήτηση επικαίρων ερωτήσεων.</w:t>
      </w:r>
    </w:p>
    <w:p w14:paraId="163C49EC" w14:textId="77777777" w:rsidR="004A774E" w:rsidRDefault="004A774E">
      <w:pPr>
        <w:spacing w:line="600" w:lineRule="auto"/>
        <w:ind w:firstLine="720"/>
        <w:jc w:val="both"/>
        <w:rPr>
          <w:rFonts w:eastAsia="Times New Roman" w:cs="Times New Roman"/>
          <w:szCs w:val="24"/>
        </w:rPr>
      </w:pPr>
    </w:p>
    <w:p w14:paraId="163C49ED" w14:textId="77777777" w:rsidR="004A774E" w:rsidRDefault="006F765D">
      <w:pPr>
        <w:spacing w:line="600" w:lineRule="auto"/>
        <w:jc w:val="both"/>
        <w:rPr>
          <w:rFonts w:eastAsia="Times New Roman"/>
          <w:szCs w:val="24"/>
        </w:rPr>
      </w:pPr>
      <w:r>
        <w:rPr>
          <w:rFonts w:eastAsia="Times New Roman" w:cs="Times New Roman"/>
          <w:b/>
          <w:bCs/>
          <w:szCs w:val="24"/>
        </w:rPr>
        <w:t xml:space="preserve">        </w:t>
      </w:r>
      <w:r>
        <w:rPr>
          <w:rFonts w:eastAsia="Times New Roman" w:cs="Times New Roman"/>
          <w:b/>
          <w:bCs/>
          <w:szCs w:val="24"/>
        </w:rPr>
        <w:t xml:space="preserve"> Ο ΠΡΟΕΔΡΟΣ                                                        ΟΙ ΓΡΑΜΜΑΤΕΙΣ</w:t>
      </w:r>
      <w:r>
        <w:rPr>
          <w:rFonts w:eastAsia="Times New Roman" w:cs="Times New Roman"/>
          <w:szCs w:val="24"/>
        </w:rPr>
        <w:t xml:space="preserve"> </w:t>
      </w:r>
    </w:p>
    <w:sectPr w:rsidR="004A774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G8Qpdqmm4yANeUvr1d0DaAyOLgM=" w:salt="d8I9OfSorGnOhF3o515rk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74E"/>
    <w:rsid w:val="004A774E"/>
    <w:rsid w:val="006F765D"/>
    <w:rsid w:val="00D23A6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3F09"/>
  <w15:docId w15:val="{09528840-1C46-40D7-A7C8-2F9CE215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0D9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C0D91"/>
    <w:rPr>
      <w:rFonts w:ascii="Segoe UI" w:hAnsi="Segoe UI" w:cs="Segoe UI"/>
      <w:sz w:val="18"/>
      <w:szCs w:val="18"/>
    </w:rPr>
  </w:style>
  <w:style w:type="paragraph" w:styleId="a4">
    <w:name w:val="Revision"/>
    <w:hidden/>
    <w:uiPriority w:val="99"/>
    <w:semiHidden/>
    <w:rsid w:val="001359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329</MetadataID>
    <Session xmlns="641f345b-441b-4b81-9152-adc2e73ba5e1">Β´</Session>
    <Date xmlns="641f345b-441b-4b81-9152-adc2e73ba5e1">2016-10-05T21:00:00+00:00</Date>
    <Status xmlns="641f345b-441b-4b81-9152-adc2e73ba5e1">
      <Url>http://srv-sp1/praktika/Lists/Incoming_Metadata/EditForm.aspx?ID=329&amp;Source=/praktika/Recordings_Library/Forms/AllItems.aspx</Url>
      <Description>Δημοσιεύτηκε</Description>
    </Status>
    <Meeting xmlns="641f345b-441b-4b81-9152-adc2e73ba5e1">Δ´</Meeting>
  </documentManagement>
</p:properties>
</file>

<file path=customXml/itemProps1.xml><?xml version="1.0" encoding="utf-8"?>
<ds:datastoreItem xmlns:ds="http://schemas.openxmlformats.org/officeDocument/2006/customXml" ds:itemID="{5E69C9E7-3ECE-4D01-867D-0AD24386C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650B9D-60B4-4D45-B945-1729CFCC827C}">
  <ds:schemaRefs>
    <ds:schemaRef ds:uri="http://schemas.microsoft.com/sharepoint/v3/contenttype/forms"/>
  </ds:schemaRefs>
</ds:datastoreItem>
</file>

<file path=customXml/itemProps3.xml><?xml version="1.0" encoding="utf-8"?>
<ds:datastoreItem xmlns:ds="http://schemas.openxmlformats.org/officeDocument/2006/customXml" ds:itemID="{75D49F35-4E86-44D5-897E-7C599AEA02CC}">
  <ds:schemaRefs>
    <ds:schemaRef ds:uri="http://purl.org/dc/dcmitype/"/>
    <ds:schemaRef ds:uri="http://purl.org/dc/terms/"/>
    <ds:schemaRef ds:uri="http://schemas.microsoft.com/office/2006/documentManagement/types"/>
    <ds:schemaRef ds:uri="641f345b-441b-4b81-9152-adc2e73ba5e1"/>
    <ds:schemaRef ds:uri="http://schemas.microsoft.com/office/2006/metadata/properties"/>
    <ds:schemaRef ds:uri="http://schemas.microsoft.com/office/infopath/2007/PartnerControls"/>
    <ds:schemaRef ds:uri="http://www.w3.org/XML/1998/namespace"/>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77315</Words>
  <Characters>417506</Characters>
  <Application>Microsoft Office Word</Application>
  <DocSecurity>0</DocSecurity>
  <Lines>3479</Lines>
  <Paragraphs>987</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493834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2016-10-12T10:24:00Z</dcterms:created>
  <dcterms:modified xsi:type="dcterms:W3CDTF">2016-10-12T10:24:00Z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