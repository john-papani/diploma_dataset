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E1B86" w14:textId="77777777" w:rsidR="004471A1" w:rsidRPr="004471A1" w:rsidRDefault="004471A1" w:rsidP="004471A1">
      <w:pPr>
        <w:spacing w:after="0" w:line="360" w:lineRule="auto"/>
        <w:rPr>
          <w:ins w:id="0" w:author="Φλούδα Χριστίνα" w:date="2017-02-28T11:39:00Z"/>
          <w:rFonts w:eastAsia="Times New Roman"/>
          <w:szCs w:val="24"/>
          <w:lang w:eastAsia="en-US"/>
        </w:rPr>
      </w:pPr>
      <w:ins w:id="1" w:author="Φλούδα Χριστίνα" w:date="2017-02-28T11:39:00Z">
        <w:r w:rsidRPr="004471A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0E2C995" w14:textId="77777777" w:rsidR="004471A1" w:rsidRPr="004471A1" w:rsidRDefault="004471A1" w:rsidP="004471A1">
      <w:pPr>
        <w:spacing w:after="0" w:line="360" w:lineRule="auto"/>
        <w:rPr>
          <w:ins w:id="2" w:author="Φλούδα Χριστίνα" w:date="2017-02-28T11:39:00Z"/>
          <w:rFonts w:eastAsia="Times New Roman"/>
          <w:szCs w:val="24"/>
          <w:lang w:eastAsia="en-US"/>
        </w:rPr>
      </w:pPr>
    </w:p>
    <w:p w14:paraId="575C342A" w14:textId="77777777" w:rsidR="004471A1" w:rsidRPr="004471A1" w:rsidRDefault="004471A1" w:rsidP="004471A1">
      <w:pPr>
        <w:spacing w:after="0" w:line="360" w:lineRule="auto"/>
        <w:rPr>
          <w:ins w:id="3" w:author="Φλούδα Χριστίνα" w:date="2017-02-28T11:39:00Z"/>
          <w:rFonts w:eastAsia="Times New Roman"/>
          <w:szCs w:val="24"/>
          <w:lang w:eastAsia="en-US"/>
        </w:rPr>
      </w:pPr>
      <w:ins w:id="4" w:author="Φλούδα Χριστίνα" w:date="2017-02-28T11:39:00Z">
        <w:r w:rsidRPr="004471A1">
          <w:rPr>
            <w:rFonts w:eastAsia="Times New Roman"/>
            <w:szCs w:val="24"/>
            <w:lang w:eastAsia="en-US"/>
          </w:rPr>
          <w:t>ΠΙΝΑΚΑΣ ΠΕΡΙΕΧΟΜΕΝΩΝ</w:t>
        </w:r>
      </w:ins>
    </w:p>
    <w:p w14:paraId="074A23B3" w14:textId="77777777" w:rsidR="004471A1" w:rsidRPr="004471A1" w:rsidRDefault="004471A1" w:rsidP="004471A1">
      <w:pPr>
        <w:spacing w:after="0" w:line="360" w:lineRule="auto"/>
        <w:rPr>
          <w:ins w:id="5" w:author="Φλούδα Χριστίνα" w:date="2017-02-28T11:39:00Z"/>
          <w:rFonts w:eastAsia="Times New Roman"/>
          <w:szCs w:val="24"/>
          <w:lang w:eastAsia="en-US"/>
        </w:rPr>
      </w:pPr>
      <w:ins w:id="6" w:author="Φλούδα Χριστίνα" w:date="2017-02-28T11:39:00Z">
        <w:r w:rsidRPr="004471A1">
          <w:rPr>
            <w:rFonts w:eastAsia="Times New Roman"/>
            <w:szCs w:val="24"/>
            <w:lang w:eastAsia="en-US"/>
          </w:rPr>
          <w:t xml:space="preserve">ΙΖ΄ ΠΕΡΙΟΔΟΣ </w:t>
        </w:r>
      </w:ins>
    </w:p>
    <w:p w14:paraId="424847D8" w14:textId="77777777" w:rsidR="004471A1" w:rsidRPr="004471A1" w:rsidRDefault="004471A1" w:rsidP="004471A1">
      <w:pPr>
        <w:spacing w:after="0" w:line="360" w:lineRule="auto"/>
        <w:rPr>
          <w:ins w:id="7" w:author="Φλούδα Χριστίνα" w:date="2017-02-28T11:39:00Z"/>
          <w:rFonts w:eastAsia="Times New Roman"/>
          <w:szCs w:val="24"/>
          <w:lang w:eastAsia="en-US"/>
        </w:rPr>
      </w:pPr>
      <w:ins w:id="8" w:author="Φλούδα Χριστίνα" w:date="2017-02-28T11:39:00Z">
        <w:r w:rsidRPr="004471A1">
          <w:rPr>
            <w:rFonts w:eastAsia="Times New Roman"/>
            <w:szCs w:val="24"/>
            <w:lang w:eastAsia="en-US"/>
          </w:rPr>
          <w:t>ΠΡΟΕΔΡΕΥΟΜΕΝΗΣ ΚΟΙΝΟΒΟΥΛΕΥΤΙΚΗΣ ΔΗΜΟΚΡΑΤΙΑΣ</w:t>
        </w:r>
      </w:ins>
    </w:p>
    <w:p w14:paraId="69F8FDB0" w14:textId="77777777" w:rsidR="004471A1" w:rsidRPr="004471A1" w:rsidRDefault="004471A1" w:rsidP="004471A1">
      <w:pPr>
        <w:spacing w:after="0" w:line="360" w:lineRule="auto"/>
        <w:rPr>
          <w:ins w:id="9" w:author="Φλούδα Χριστίνα" w:date="2017-02-28T11:39:00Z"/>
          <w:rFonts w:eastAsia="Times New Roman"/>
          <w:szCs w:val="24"/>
          <w:lang w:eastAsia="en-US"/>
        </w:rPr>
      </w:pPr>
      <w:ins w:id="10" w:author="Φλούδα Χριστίνα" w:date="2017-02-28T11:39:00Z">
        <w:r w:rsidRPr="004471A1">
          <w:rPr>
            <w:rFonts w:eastAsia="Times New Roman"/>
            <w:szCs w:val="24"/>
            <w:lang w:eastAsia="en-US"/>
          </w:rPr>
          <w:t>ΣΥΝΟΔΟΣ Β΄</w:t>
        </w:r>
      </w:ins>
    </w:p>
    <w:p w14:paraId="10292913" w14:textId="77777777" w:rsidR="004471A1" w:rsidRPr="004471A1" w:rsidRDefault="004471A1" w:rsidP="004471A1">
      <w:pPr>
        <w:spacing w:after="0" w:line="360" w:lineRule="auto"/>
        <w:rPr>
          <w:ins w:id="11" w:author="Φλούδα Χριστίνα" w:date="2017-02-28T11:39:00Z"/>
          <w:rFonts w:eastAsia="Times New Roman"/>
          <w:szCs w:val="24"/>
          <w:lang w:eastAsia="en-US"/>
        </w:rPr>
      </w:pPr>
    </w:p>
    <w:p w14:paraId="1619731B" w14:textId="77777777" w:rsidR="004471A1" w:rsidRPr="004471A1" w:rsidRDefault="004471A1" w:rsidP="004471A1">
      <w:pPr>
        <w:spacing w:after="0" w:line="360" w:lineRule="auto"/>
        <w:rPr>
          <w:ins w:id="12" w:author="Φλούδα Χριστίνα" w:date="2017-02-28T11:39:00Z"/>
          <w:rFonts w:eastAsia="Times New Roman"/>
          <w:szCs w:val="24"/>
          <w:lang w:eastAsia="en-US"/>
        </w:rPr>
      </w:pPr>
      <w:ins w:id="13" w:author="Φλούδα Χριστίνα" w:date="2017-02-28T11:39:00Z">
        <w:r w:rsidRPr="004471A1">
          <w:rPr>
            <w:rFonts w:eastAsia="Times New Roman"/>
            <w:szCs w:val="24"/>
            <w:lang w:eastAsia="en-US"/>
          </w:rPr>
          <w:t>ΣΥΝΕΔΡΙΑΣΗ ΟΗ΄</w:t>
        </w:r>
      </w:ins>
    </w:p>
    <w:p w14:paraId="696184EF" w14:textId="77777777" w:rsidR="004471A1" w:rsidRPr="004471A1" w:rsidRDefault="004471A1" w:rsidP="004471A1">
      <w:pPr>
        <w:spacing w:after="0" w:line="360" w:lineRule="auto"/>
        <w:rPr>
          <w:ins w:id="14" w:author="Φλούδα Χριστίνα" w:date="2017-02-28T11:39:00Z"/>
          <w:rFonts w:eastAsia="Times New Roman"/>
          <w:szCs w:val="24"/>
          <w:lang w:eastAsia="en-US"/>
        </w:rPr>
      </w:pPr>
      <w:ins w:id="15" w:author="Φλούδα Χριστίνα" w:date="2017-02-28T11:39:00Z">
        <w:r w:rsidRPr="004471A1">
          <w:rPr>
            <w:rFonts w:eastAsia="Times New Roman"/>
            <w:szCs w:val="24"/>
            <w:lang w:eastAsia="en-US"/>
          </w:rPr>
          <w:t>Τετάρτη  22 Φεβρουαρίου 2017</w:t>
        </w:r>
      </w:ins>
    </w:p>
    <w:p w14:paraId="5D35B285" w14:textId="77777777" w:rsidR="004471A1" w:rsidRPr="004471A1" w:rsidRDefault="004471A1" w:rsidP="004471A1">
      <w:pPr>
        <w:spacing w:after="0" w:line="360" w:lineRule="auto"/>
        <w:rPr>
          <w:ins w:id="16" w:author="Φλούδα Χριστίνα" w:date="2017-02-28T11:39:00Z"/>
          <w:rFonts w:eastAsia="Times New Roman"/>
          <w:szCs w:val="24"/>
          <w:lang w:eastAsia="en-US"/>
        </w:rPr>
      </w:pPr>
    </w:p>
    <w:p w14:paraId="700E6F28" w14:textId="77777777" w:rsidR="004471A1" w:rsidRPr="004471A1" w:rsidRDefault="004471A1" w:rsidP="004471A1">
      <w:pPr>
        <w:spacing w:after="0" w:line="360" w:lineRule="auto"/>
        <w:rPr>
          <w:ins w:id="17" w:author="Φλούδα Χριστίνα" w:date="2017-02-28T11:39:00Z"/>
          <w:rFonts w:eastAsia="Times New Roman"/>
          <w:szCs w:val="24"/>
          <w:lang w:eastAsia="en-US"/>
        </w:rPr>
      </w:pPr>
      <w:ins w:id="18" w:author="Φλούδα Χριστίνα" w:date="2017-02-28T11:39:00Z">
        <w:r w:rsidRPr="004471A1">
          <w:rPr>
            <w:rFonts w:eastAsia="Times New Roman"/>
            <w:szCs w:val="24"/>
            <w:lang w:eastAsia="en-US"/>
          </w:rPr>
          <w:t>ΘΕΜΑΤΑ</w:t>
        </w:r>
      </w:ins>
    </w:p>
    <w:p w14:paraId="74CB3F60" w14:textId="77777777" w:rsidR="004471A1" w:rsidRPr="004471A1" w:rsidRDefault="004471A1" w:rsidP="004471A1">
      <w:pPr>
        <w:spacing w:after="0" w:line="360" w:lineRule="auto"/>
        <w:rPr>
          <w:ins w:id="19" w:author="Φλούδα Χριστίνα" w:date="2017-02-28T11:39:00Z"/>
          <w:rFonts w:eastAsia="Times New Roman"/>
          <w:szCs w:val="24"/>
          <w:lang w:eastAsia="en-US"/>
        </w:rPr>
      </w:pPr>
      <w:ins w:id="20" w:author="Φλούδα Χριστίνα" w:date="2017-02-28T11:39:00Z">
        <w:r w:rsidRPr="004471A1">
          <w:rPr>
            <w:rFonts w:eastAsia="Times New Roman"/>
            <w:szCs w:val="24"/>
            <w:lang w:eastAsia="en-US"/>
          </w:rPr>
          <w:t xml:space="preserve"> </w:t>
        </w:r>
        <w:r w:rsidRPr="004471A1">
          <w:rPr>
            <w:rFonts w:eastAsia="Times New Roman"/>
            <w:szCs w:val="24"/>
            <w:lang w:eastAsia="en-US"/>
          </w:rPr>
          <w:br/>
          <w:t xml:space="preserve">Α. ΕΙΔΙΚΑ ΘΕΜΑΤΑ </w:t>
        </w:r>
        <w:r w:rsidRPr="004471A1">
          <w:rPr>
            <w:rFonts w:eastAsia="Times New Roman"/>
            <w:szCs w:val="24"/>
            <w:lang w:eastAsia="en-US"/>
          </w:rPr>
          <w:br/>
          <w:t xml:space="preserve">1. Ανακοινώνεται ότι τη συνεδρίαση παρακολουθούν μαθητές από το 52ο Γενικό Λύκειο Αθηνών, σελ. </w:t>
        </w:r>
        <w:r w:rsidRPr="004471A1">
          <w:rPr>
            <w:rFonts w:eastAsia="Times New Roman"/>
            <w:szCs w:val="24"/>
            <w:lang w:eastAsia="en-US"/>
          </w:rPr>
          <w:br/>
          <w:t xml:space="preserve">2. Ειδική αναφορά στη μνήμη του Ευάγγελου Μπασιάκου, σελ. </w:t>
        </w:r>
        <w:r w:rsidRPr="004471A1">
          <w:rPr>
            <w:rFonts w:eastAsia="Times New Roman"/>
            <w:szCs w:val="24"/>
            <w:lang w:eastAsia="en-US"/>
          </w:rPr>
          <w:br/>
          <w:t xml:space="preserve">3. Τήρηση ενός λεπτού σιγής στη μνήμη του εκλιπόντος Βουλευτή, σελ. </w:t>
        </w:r>
        <w:r w:rsidRPr="004471A1">
          <w:rPr>
            <w:rFonts w:eastAsia="Times New Roman"/>
            <w:szCs w:val="24"/>
            <w:lang w:eastAsia="en-US"/>
          </w:rPr>
          <w:br/>
          <w:t xml:space="preserve">4. Ορκωμοσία του Βουλευτή κ. Ανδρέα </w:t>
        </w:r>
        <w:proofErr w:type="spellStart"/>
        <w:r w:rsidRPr="004471A1">
          <w:rPr>
            <w:rFonts w:eastAsia="Times New Roman"/>
            <w:szCs w:val="24"/>
            <w:lang w:eastAsia="en-US"/>
          </w:rPr>
          <w:t>Κουτσούμπα</w:t>
        </w:r>
        <w:proofErr w:type="spellEnd"/>
        <w:r w:rsidRPr="004471A1">
          <w:rPr>
            <w:rFonts w:eastAsia="Times New Roman"/>
            <w:szCs w:val="24"/>
            <w:lang w:eastAsia="en-US"/>
          </w:rPr>
          <w:t xml:space="preserve">, ο οποίος αντικαθιστά τον Ευάγγελο Μπασιάκο που απεβίωσε, σελ. </w:t>
        </w:r>
        <w:r w:rsidRPr="004471A1">
          <w:rPr>
            <w:rFonts w:eastAsia="Times New Roman"/>
            <w:szCs w:val="24"/>
            <w:lang w:eastAsia="en-US"/>
          </w:rPr>
          <w:br/>
          <w:t>6. Ειδική Ημερήσια Διάταξη:</w:t>
        </w:r>
      </w:ins>
    </w:p>
    <w:p w14:paraId="344B2ACE" w14:textId="77777777" w:rsidR="004471A1" w:rsidRPr="004471A1" w:rsidRDefault="004471A1" w:rsidP="004471A1">
      <w:pPr>
        <w:spacing w:after="0" w:line="360" w:lineRule="auto"/>
        <w:rPr>
          <w:ins w:id="21" w:author="Φλούδα Χριστίνα" w:date="2017-02-28T11:39:00Z"/>
          <w:rFonts w:eastAsia="Times New Roman"/>
          <w:szCs w:val="24"/>
          <w:lang w:eastAsia="en-US"/>
        </w:rPr>
      </w:pPr>
      <w:ins w:id="22" w:author="Φλούδα Χριστίνα" w:date="2017-02-28T11:39:00Z">
        <w:r w:rsidRPr="004471A1">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ασυλίας των Βουλευτών κ.κ. Αθανασίου </w:t>
        </w:r>
        <w:proofErr w:type="spellStart"/>
        <w:r w:rsidRPr="004471A1">
          <w:rPr>
            <w:rFonts w:eastAsia="Times New Roman"/>
            <w:szCs w:val="24"/>
            <w:lang w:eastAsia="en-US"/>
          </w:rPr>
          <w:t>Καββαδά</w:t>
        </w:r>
        <w:proofErr w:type="spellEnd"/>
        <w:r w:rsidRPr="004471A1">
          <w:rPr>
            <w:rFonts w:eastAsia="Times New Roman"/>
            <w:szCs w:val="24"/>
            <w:lang w:eastAsia="en-US"/>
          </w:rPr>
          <w:t xml:space="preserve"> και Ελένης </w:t>
        </w:r>
        <w:proofErr w:type="spellStart"/>
        <w:r w:rsidRPr="004471A1">
          <w:rPr>
            <w:rFonts w:eastAsia="Times New Roman"/>
            <w:szCs w:val="24"/>
            <w:lang w:eastAsia="en-US"/>
          </w:rPr>
          <w:t>Αυλωνίτου</w:t>
        </w:r>
        <w:proofErr w:type="spellEnd"/>
        <w:r w:rsidRPr="004471A1">
          <w:rPr>
            <w:rFonts w:eastAsia="Times New Roman"/>
            <w:szCs w:val="24"/>
            <w:lang w:eastAsia="en-US"/>
          </w:rPr>
          <w:t xml:space="preserve">, σελ. </w:t>
        </w:r>
        <w:r w:rsidRPr="004471A1">
          <w:rPr>
            <w:rFonts w:eastAsia="Times New Roman"/>
            <w:szCs w:val="24"/>
            <w:lang w:eastAsia="en-US"/>
          </w:rPr>
          <w:br/>
          <w:t xml:space="preserve">7. Επιστολικές ψήφοι επί των αιτήσεων άρσης ασυλίας των Βουλευτών, σελ. </w:t>
        </w:r>
        <w:r w:rsidRPr="004471A1">
          <w:rPr>
            <w:rFonts w:eastAsia="Times New Roman"/>
            <w:szCs w:val="24"/>
            <w:lang w:eastAsia="en-US"/>
          </w:rPr>
          <w:br/>
          <w:t xml:space="preserve">8. Επί διαδικαστικού θέματος, σελ. </w:t>
        </w:r>
        <w:r w:rsidRPr="004471A1">
          <w:rPr>
            <w:rFonts w:eastAsia="Times New Roman"/>
            <w:szCs w:val="24"/>
            <w:lang w:eastAsia="en-US"/>
          </w:rPr>
          <w:br/>
          <w:t xml:space="preserve"> </w:t>
        </w:r>
        <w:r w:rsidRPr="004471A1">
          <w:rPr>
            <w:rFonts w:eastAsia="Times New Roman"/>
            <w:szCs w:val="24"/>
            <w:lang w:eastAsia="en-US"/>
          </w:rPr>
          <w:br/>
          <w:t xml:space="preserve">Β. ΚΟΙΝΟΒΟΥΛΕΥΤΙΚΟΣ ΕΛΕΓΧΟΣ </w:t>
        </w:r>
        <w:r w:rsidRPr="004471A1">
          <w:rPr>
            <w:rFonts w:eastAsia="Times New Roman"/>
            <w:szCs w:val="24"/>
            <w:lang w:eastAsia="en-US"/>
          </w:rPr>
          <w:br/>
          <w:t xml:space="preserve">Ανακοίνωση του δελτίου επικαίρων ερωτήσεων της Πέμπτης 23 Φεβρουαρίου 2017, σελ. </w:t>
        </w:r>
        <w:r w:rsidRPr="004471A1">
          <w:rPr>
            <w:rFonts w:eastAsia="Times New Roman"/>
            <w:szCs w:val="24"/>
            <w:lang w:eastAsia="en-US"/>
          </w:rPr>
          <w:br/>
          <w:t xml:space="preserve"> </w:t>
        </w:r>
        <w:r w:rsidRPr="004471A1">
          <w:rPr>
            <w:rFonts w:eastAsia="Times New Roman"/>
            <w:szCs w:val="24"/>
            <w:lang w:eastAsia="en-US"/>
          </w:rPr>
          <w:br/>
          <w:t xml:space="preserve">Γ. ΝΟΜΟΘΕΤΙΚΗ ΕΡΓΑΣΙΑ </w:t>
        </w:r>
        <w:r w:rsidRPr="004471A1">
          <w:rPr>
            <w:rFonts w:eastAsia="Times New Roman"/>
            <w:szCs w:val="24"/>
            <w:lang w:eastAsia="en-US"/>
          </w:rPr>
          <w:br/>
          <w:t>Κατάθεση Εκθέσεως Διαρκούς Επιτροπής:</w:t>
        </w:r>
      </w:ins>
    </w:p>
    <w:p w14:paraId="42B5EE16" w14:textId="77777777" w:rsidR="004471A1" w:rsidRPr="004471A1" w:rsidRDefault="004471A1" w:rsidP="004471A1">
      <w:pPr>
        <w:spacing w:after="0" w:line="360" w:lineRule="auto"/>
        <w:rPr>
          <w:ins w:id="23" w:author="Φλούδα Χριστίνα" w:date="2017-02-28T11:39:00Z"/>
          <w:rFonts w:eastAsia="Times New Roman"/>
          <w:szCs w:val="24"/>
          <w:lang w:eastAsia="en-US"/>
        </w:rPr>
      </w:pPr>
      <w:ins w:id="24" w:author="Φλούδα Χριστίνα" w:date="2017-02-28T11:39:00Z">
        <w:r w:rsidRPr="004471A1">
          <w:rPr>
            <w:rFonts w:eastAsia="Times New Roman"/>
            <w:szCs w:val="24"/>
            <w:lang w:eastAsia="en-US"/>
          </w:rPr>
          <w:t xml:space="preserve">Οι Διαρκείς Επιτροπές Δημόσιας Διοίκησης, Δημόσιας Τάξης και Δικαιοσύνης και Παραγωγής και Εμπορία καταθέτουν την έκθεσή τους στο σχέδιο νόμου του Υπουργείου Εσωτερικών: «Συμπληρωματικά μέτρα εφαρμογής του Κανονισμού (Ευρωπαϊκή  Ένωση, ΕΥΡΑΤΟΜ) 1141/2014 περί ευρωπαϊκών πολιτικών κομμάτων και ιδρυμάτων, μέτρα επιτάχυνσης του κυβερνητικού έργου αρμοδιότητας Υπουργείου Εσωτερικών και άλλες διατάξεις», σελ. </w:t>
        </w:r>
        <w:r w:rsidRPr="004471A1">
          <w:rPr>
            <w:rFonts w:eastAsia="Times New Roman"/>
            <w:szCs w:val="24"/>
            <w:lang w:eastAsia="en-US"/>
          </w:rPr>
          <w:br/>
        </w:r>
      </w:ins>
    </w:p>
    <w:p w14:paraId="587BA63F" w14:textId="77777777" w:rsidR="004471A1" w:rsidRPr="004471A1" w:rsidRDefault="004471A1" w:rsidP="004471A1">
      <w:pPr>
        <w:spacing w:after="0" w:line="360" w:lineRule="auto"/>
        <w:rPr>
          <w:ins w:id="25" w:author="Φλούδα Χριστίνα" w:date="2017-02-28T11:39:00Z"/>
          <w:rFonts w:eastAsia="Times New Roman"/>
          <w:szCs w:val="24"/>
          <w:lang w:eastAsia="en-US"/>
        </w:rPr>
      </w:pPr>
    </w:p>
    <w:p w14:paraId="1AA59A14" w14:textId="77777777" w:rsidR="004471A1" w:rsidRPr="004471A1" w:rsidRDefault="004471A1" w:rsidP="004471A1">
      <w:pPr>
        <w:spacing w:after="0" w:line="360" w:lineRule="auto"/>
        <w:rPr>
          <w:ins w:id="26" w:author="Φλούδα Χριστίνα" w:date="2017-02-28T11:39:00Z"/>
          <w:rFonts w:eastAsia="Times New Roman"/>
          <w:szCs w:val="24"/>
          <w:lang w:eastAsia="en-US"/>
        </w:rPr>
      </w:pPr>
      <w:ins w:id="27" w:author="Φλούδα Χριστίνα" w:date="2017-02-28T11:39:00Z">
        <w:r w:rsidRPr="004471A1">
          <w:rPr>
            <w:rFonts w:eastAsia="Times New Roman"/>
            <w:szCs w:val="24"/>
            <w:lang w:eastAsia="en-US"/>
          </w:rPr>
          <w:t>ΠΡΟΕΔΡΕΥΩΝ</w:t>
        </w:r>
      </w:ins>
    </w:p>
    <w:p w14:paraId="5E14A6EA" w14:textId="77777777" w:rsidR="004471A1" w:rsidRPr="004471A1" w:rsidRDefault="004471A1" w:rsidP="004471A1">
      <w:pPr>
        <w:spacing w:after="0" w:line="360" w:lineRule="auto"/>
        <w:rPr>
          <w:ins w:id="28" w:author="Φλούδα Χριστίνα" w:date="2017-02-28T11:39:00Z"/>
          <w:rFonts w:eastAsia="Times New Roman"/>
          <w:szCs w:val="24"/>
          <w:lang w:eastAsia="en-US"/>
        </w:rPr>
      </w:pPr>
      <w:ins w:id="29" w:author="Φλούδα Χριστίνα" w:date="2017-02-28T11:39:00Z">
        <w:r w:rsidRPr="004471A1">
          <w:rPr>
            <w:rFonts w:eastAsia="Times New Roman"/>
            <w:szCs w:val="24"/>
            <w:lang w:eastAsia="en-US"/>
          </w:rPr>
          <w:t>ΚΑΚΛΑΜΑΝΗΣ Ν. , σελ.</w:t>
        </w:r>
        <w:r w:rsidRPr="004471A1">
          <w:rPr>
            <w:rFonts w:eastAsia="Times New Roman"/>
            <w:szCs w:val="24"/>
            <w:lang w:eastAsia="en-US"/>
          </w:rPr>
          <w:br/>
        </w:r>
      </w:ins>
    </w:p>
    <w:p w14:paraId="59543AF2" w14:textId="77777777" w:rsidR="004471A1" w:rsidRPr="004471A1" w:rsidRDefault="004471A1" w:rsidP="004471A1">
      <w:pPr>
        <w:spacing w:after="0" w:line="360" w:lineRule="auto"/>
        <w:rPr>
          <w:ins w:id="30" w:author="Φλούδα Χριστίνα" w:date="2017-02-28T11:39:00Z"/>
          <w:rFonts w:eastAsia="Times New Roman"/>
          <w:szCs w:val="24"/>
          <w:lang w:eastAsia="en-US"/>
        </w:rPr>
      </w:pPr>
    </w:p>
    <w:p w14:paraId="0F662AE3" w14:textId="77777777" w:rsidR="004471A1" w:rsidRPr="004471A1" w:rsidRDefault="004471A1" w:rsidP="004471A1">
      <w:pPr>
        <w:spacing w:after="0" w:line="360" w:lineRule="auto"/>
        <w:rPr>
          <w:ins w:id="31" w:author="Φλούδα Χριστίνα" w:date="2017-02-28T11:39:00Z"/>
          <w:rFonts w:eastAsia="Times New Roman"/>
          <w:szCs w:val="24"/>
          <w:lang w:eastAsia="en-US"/>
        </w:rPr>
      </w:pPr>
      <w:ins w:id="32" w:author="Φλούδα Χριστίνα" w:date="2017-02-28T11:39:00Z">
        <w:r w:rsidRPr="004471A1">
          <w:rPr>
            <w:rFonts w:eastAsia="Times New Roman"/>
            <w:szCs w:val="24"/>
            <w:lang w:eastAsia="en-US"/>
          </w:rPr>
          <w:t>ΟΜΙΛΗΤΕΣ</w:t>
        </w:r>
      </w:ins>
    </w:p>
    <w:p w14:paraId="5D87F931" w14:textId="77777777" w:rsidR="004471A1" w:rsidRPr="004471A1" w:rsidRDefault="004471A1" w:rsidP="004471A1">
      <w:pPr>
        <w:spacing w:after="0" w:line="360" w:lineRule="auto"/>
        <w:rPr>
          <w:ins w:id="33" w:author="Φλούδα Χριστίνα" w:date="2017-02-28T11:39:00Z"/>
          <w:rFonts w:eastAsia="Times New Roman"/>
          <w:szCs w:val="24"/>
          <w:lang w:eastAsia="en-US"/>
        </w:rPr>
      </w:pPr>
      <w:ins w:id="34" w:author="Φλούδα Χριστίνα" w:date="2017-02-28T11:39:00Z">
        <w:r w:rsidRPr="004471A1">
          <w:rPr>
            <w:rFonts w:eastAsia="Times New Roman"/>
            <w:szCs w:val="24"/>
            <w:lang w:eastAsia="en-US"/>
          </w:rPr>
          <w:br/>
          <w:t>Α. Επί της Ειδικής αναφοράς:</w:t>
        </w:r>
        <w:r w:rsidRPr="004471A1">
          <w:rPr>
            <w:rFonts w:eastAsia="Times New Roman"/>
            <w:szCs w:val="24"/>
            <w:lang w:eastAsia="en-US"/>
          </w:rPr>
          <w:br/>
          <w:t>ΓΕΩΡΓΙΑΔΗΣ Μ. , σελ.</w:t>
        </w:r>
        <w:r w:rsidRPr="004471A1">
          <w:rPr>
            <w:rFonts w:eastAsia="Times New Roman"/>
            <w:szCs w:val="24"/>
            <w:lang w:eastAsia="en-US"/>
          </w:rPr>
          <w:br/>
          <w:t>ΘΕΟΠΕΦΤΑΤΟΥ Α. , σελ.</w:t>
        </w:r>
        <w:r w:rsidRPr="004471A1">
          <w:rPr>
            <w:rFonts w:eastAsia="Times New Roman"/>
            <w:szCs w:val="24"/>
            <w:lang w:eastAsia="en-US"/>
          </w:rPr>
          <w:br/>
          <w:t>ΚΑΚΛΑΜΑΝΗΣ Ν. , σελ.</w:t>
        </w:r>
        <w:r w:rsidRPr="004471A1">
          <w:rPr>
            <w:rFonts w:eastAsia="Times New Roman"/>
            <w:szCs w:val="24"/>
            <w:lang w:eastAsia="en-US"/>
          </w:rPr>
          <w:br/>
          <w:t>ΚΑΤΣΙΚΗΣ Κ. , σελ.</w:t>
        </w:r>
        <w:r w:rsidRPr="004471A1">
          <w:rPr>
            <w:rFonts w:eastAsia="Times New Roman"/>
            <w:szCs w:val="24"/>
            <w:lang w:eastAsia="en-US"/>
          </w:rPr>
          <w:br/>
          <w:t>ΛΑΜΠΡΟΥΛΗΣ Γ. , σελ.</w:t>
        </w:r>
        <w:r w:rsidRPr="004471A1">
          <w:rPr>
            <w:rFonts w:eastAsia="Times New Roman"/>
            <w:szCs w:val="24"/>
            <w:lang w:eastAsia="en-US"/>
          </w:rPr>
          <w:br/>
          <w:t>ΛΟΒΕΡΔΟΣ Α. , σελ.</w:t>
        </w:r>
        <w:r w:rsidRPr="004471A1">
          <w:rPr>
            <w:rFonts w:eastAsia="Times New Roman"/>
            <w:szCs w:val="24"/>
            <w:lang w:eastAsia="en-US"/>
          </w:rPr>
          <w:br/>
          <w:t>ΛΥΚΟΥΔΗΣ Σ. , σελ.</w:t>
        </w:r>
        <w:r w:rsidRPr="004471A1">
          <w:rPr>
            <w:rFonts w:eastAsia="Times New Roman"/>
            <w:szCs w:val="24"/>
            <w:lang w:eastAsia="en-US"/>
          </w:rPr>
          <w:br/>
          <w:t>ΣΑΧΙΝΙΔΗΣ Ι. , σελ.</w:t>
        </w:r>
        <w:r w:rsidRPr="004471A1">
          <w:rPr>
            <w:rFonts w:eastAsia="Times New Roman"/>
            <w:szCs w:val="24"/>
            <w:lang w:eastAsia="en-US"/>
          </w:rPr>
          <w:br/>
          <w:t>ΤΣΙΑΡΑΣ Κ. , σελ.</w:t>
        </w:r>
        <w:r w:rsidRPr="004471A1">
          <w:rPr>
            <w:rFonts w:eastAsia="Times New Roman"/>
            <w:szCs w:val="24"/>
            <w:lang w:eastAsia="en-US"/>
          </w:rPr>
          <w:br/>
          <w:t>ΤΣΙΡΩΝΗΣ Ι. , σελ.</w:t>
        </w:r>
        <w:r w:rsidRPr="004471A1">
          <w:rPr>
            <w:rFonts w:eastAsia="Times New Roman"/>
            <w:szCs w:val="24"/>
            <w:lang w:eastAsia="en-US"/>
          </w:rPr>
          <w:br/>
        </w:r>
        <w:r w:rsidRPr="004471A1">
          <w:rPr>
            <w:rFonts w:eastAsia="Times New Roman"/>
            <w:szCs w:val="24"/>
            <w:lang w:eastAsia="en-US"/>
          </w:rPr>
          <w:br/>
          <w:t>Β. Επί της Ειδικής Ημερήσιας Διάταξης:</w:t>
        </w:r>
        <w:r w:rsidRPr="004471A1">
          <w:rPr>
            <w:rFonts w:eastAsia="Times New Roman"/>
            <w:szCs w:val="24"/>
            <w:lang w:eastAsia="en-US"/>
          </w:rPr>
          <w:br/>
          <w:t>ΚΑΒΒΑΔΑΣ Α. , σελ.</w:t>
        </w:r>
      </w:ins>
    </w:p>
    <w:p w14:paraId="446FA584" w14:textId="77777777" w:rsidR="004471A1" w:rsidRPr="004471A1" w:rsidRDefault="004471A1" w:rsidP="004471A1">
      <w:pPr>
        <w:spacing w:after="0" w:line="360" w:lineRule="auto"/>
        <w:rPr>
          <w:ins w:id="35" w:author="Φλούδα Χριστίνα" w:date="2017-02-28T11:39:00Z"/>
          <w:rFonts w:eastAsia="Times New Roman"/>
          <w:szCs w:val="24"/>
          <w:lang w:eastAsia="en-US"/>
        </w:rPr>
      </w:pPr>
    </w:p>
    <w:p w14:paraId="0A2D9532" w14:textId="77777777" w:rsidR="004471A1" w:rsidRPr="004471A1" w:rsidRDefault="004471A1" w:rsidP="004471A1">
      <w:pPr>
        <w:spacing w:after="0" w:line="360" w:lineRule="auto"/>
        <w:rPr>
          <w:ins w:id="36" w:author="Φλούδα Χριστίνα" w:date="2017-02-28T11:39:00Z"/>
          <w:rFonts w:eastAsia="Times New Roman"/>
          <w:szCs w:val="24"/>
          <w:lang w:eastAsia="en-US"/>
        </w:rPr>
      </w:pPr>
      <w:ins w:id="37" w:author="Φλούδα Χριστίνα" w:date="2017-02-28T11:39:00Z">
        <w:r w:rsidRPr="004471A1">
          <w:rPr>
            <w:rFonts w:eastAsia="Times New Roman"/>
            <w:szCs w:val="24"/>
            <w:lang w:eastAsia="en-US"/>
          </w:rPr>
          <w:t>Γ. Επί διαδικαστικού θέματος:</w:t>
        </w:r>
      </w:ins>
    </w:p>
    <w:p w14:paraId="61930B87" w14:textId="11C14348" w:rsidR="004471A1" w:rsidRDefault="004471A1" w:rsidP="004471A1">
      <w:pPr>
        <w:spacing w:line="600" w:lineRule="auto"/>
        <w:ind w:firstLine="720"/>
        <w:contextualSpacing/>
        <w:jc w:val="both"/>
        <w:rPr>
          <w:ins w:id="38" w:author="Φλούδα Χριστίνα" w:date="2017-02-28T11:39:00Z"/>
          <w:rFonts w:eastAsia="Times New Roman"/>
          <w:szCs w:val="24"/>
        </w:rPr>
        <w:pPrChange w:id="39" w:author="Φλούδα Χριστίνα" w:date="2017-02-28T11:39:00Z">
          <w:pPr>
            <w:spacing w:line="600" w:lineRule="auto"/>
            <w:ind w:firstLine="720"/>
            <w:contextualSpacing/>
            <w:jc w:val="center"/>
          </w:pPr>
        </w:pPrChange>
      </w:pPr>
      <w:ins w:id="40" w:author="Φλούδα Χριστίνα" w:date="2017-02-28T11:39:00Z">
        <w:r w:rsidRPr="004471A1">
          <w:rPr>
            <w:rFonts w:eastAsia="Times New Roman"/>
            <w:szCs w:val="24"/>
            <w:lang w:eastAsia="en-US"/>
          </w:rPr>
          <w:t>ΚΑΚΛΑΜΑΝΗΣ Ν. , σελ.</w:t>
        </w:r>
        <w:r w:rsidRPr="004471A1">
          <w:rPr>
            <w:rFonts w:eastAsia="Times New Roman"/>
            <w:szCs w:val="24"/>
            <w:lang w:eastAsia="en-US"/>
          </w:rPr>
          <w:br/>
        </w:r>
        <w:bookmarkStart w:id="41" w:name="_GoBack"/>
        <w:bookmarkEnd w:id="41"/>
      </w:ins>
    </w:p>
    <w:p w14:paraId="63C65BE0" w14:textId="77777777" w:rsidR="00BF1077" w:rsidRDefault="009A0A6F">
      <w:pPr>
        <w:spacing w:line="600" w:lineRule="auto"/>
        <w:ind w:firstLine="720"/>
        <w:contextualSpacing/>
        <w:jc w:val="center"/>
        <w:rPr>
          <w:rFonts w:eastAsia="Times New Roman"/>
          <w:szCs w:val="24"/>
        </w:rPr>
      </w:pPr>
      <w:r>
        <w:rPr>
          <w:rFonts w:eastAsia="Times New Roman"/>
          <w:szCs w:val="24"/>
        </w:rPr>
        <w:t>ΠΡΑΚΤΙΚΑ ΒΟΥΛΗΣ</w:t>
      </w:r>
    </w:p>
    <w:p w14:paraId="63C65BE1" w14:textId="77777777" w:rsidR="00BF1077" w:rsidRDefault="009A0A6F">
      <w:pPr>
        <w:spacing w:line="600" w:lineRule="auto"/>
        <w:ind w:firstLine="720"/>
        <w:contextualSpacing/>
        <w:jc w:val="center"/>
        <w:rPr>
          <w:rFonts w:eastAsia="Times New Roman"/>
          <w:szCs w:val="24"/>
        </w:rPr>
      </w:pPr>
      <w:r>
        <w:rPr>
          <w:rFonts w:eastAsia="Times New Roman"/>
          <w:szCs w:val="24"/>
        </w:rPr>
        <w:t xml:space="preserve">ΙΖ΄ ΠΕΡΙΟΔΟΣ </w:t>
      </w:r>
    </w:p>
    <w:p w14:paraId="63C65BE2" w14:textId="77777777" w:rsidR="00BF1077" w:rsidRDefault="009A0A6F">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63C65BE3" w14:textId="77777777" w:rsidR="00BF1077" w:rsidRDefault="009A0A6F">
      <w:pPr>
        <w:spacing w:line="600" w:lineRule="auto"/>
        <w:ind w:firstLine="720"/>
        <w:contextualSpacing/>
        <w:jc w:val="center"/>
        <w:rPr>
          <w:rFonts w:eastAsia="Times New Roman"/>
          <w:szCs w:val="24"/>
        </w:rPr>
      </w:pPr>
      <w:r>
        <w:rPr>
          <w:rFonts w:eastAsia="Times New Roman"/>
          <w:szCs w:val="24"/>
        </w:rPr>
        <w:t>ΣΥΝΟΔΟΣ Β΄</w:t>
      </w:r>
    </w:p>
    <w:p w14:paraId="63C65BE4" w14:textId="77777777" w:rsidR="00BF1077" w:rsidRDefault="009A0A6F">
      <w:pPr>
        <w:spacing w:line="600" w:lineRule="auto"/>
        <w:ind w:firstLine="720"/>
        <w:contextualSpacing/>
        <w:jc w:val="center"/>
        <w:rPr>
          <w:rFonts w:eastAsia="Times New Roman"/>
          <w:szCs w:val="24"/>
        </w:rPr>
      </w:pPr>
      <w:r>
        <w:rPr>
          <w:rFonts w:eastAsia="Times New Roman"/>
          <w:szCs w:val="24"/>
        </w:rPr>
        <w:t>ΣΥΝΕΔΡΙΑΣΗ ΟΗ΄</w:t>
      </w:r>
    </w:p>
    <w:p w14:paraId="63C65BE5" w14:textId="77777777" w:rsidR="00BF1077" w:rsidRDefault="009A0A6F">
      <w:pPr>
        <w:spacing w:line="600" w:lineRule="auto"/>
        <w:ind w:firstLine="720"/>
        <w:contextualSpacing/>
        <w:jc w:val="center"/>
        <w:rPr>
          <w:rFonts w:eastAsia="Times New Roman"/>
          <w:szCs w:val="24"/>
        </w:rPr>
      </w:pPr>
      <w:r>
        <w:rPr>
          <w:rFonts w:eastAsia="Times New Roman"/>
          <w:szCs w:val="24"/>
        </w:rPr>
        <w:t>Τετάρτη 22 Φεβρουαρίου 2017</w:t>
      </w:r>
    </w:p>
    <w:p w14:paraId="63C65BE6" w14:textId="77777777" w:rsidR="00BF1077" w:rsidRDefault="009A0A6F">
      <w:pPr>
        <w:spacing w:line="600" w:lineRule="auto"/>
        <w:ind w:firstLine="720"/>
        <w:contextualSpacing/>
        <w:jc w:val="both"/>
        <w:rPr>
          <w:rFonts w:eastAsia="Times New Roman"/>
          <w:szCs w:val="24"/>
        </w:rPr>
      </w:pPr>
      <w:r>
        <w:rPr>
          <w:rFonts w:eastAsia="Times New Roman"/>
          <w:szCs w:val="24"/>
        </w:rPr>
        <w:t>Αθήνα, σήμερα στις 22 Φεβρουαρίου 2017, ημέρα Τετάρτη και ώρα 12.07΄</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Pr>
          <w:rFonts w:eastAsia="Times New Roman"/>
          <w:b/>
          <w:szCs w:val="24"/>
        </w:rPr>
        <w:t>ΝΙΚΗΤΑ ΚΑΚΛΑΜΑΝΗ</w:t>
      </w:r>
      <w:r>
        <w:rPr>
          <w:rFonts w:eastAsia="Times New Roman"/>
          <w:szCs w:val="24"/>
        </w:rPr>
        <w:t>.</w:t>
      </w:r>
    </w:p>
    <w:p w14:paraId="63C65BE7" w14:textId="77777777" w:rsidR="00BF1077" w:rsidRDefault="009A0A6F">
      <w:pPr>
        <w:spacing w:line="600" w:lineRule="auto"/>
        <w:ind w:firstLine="720"/>
        <w:contextualSpacing/>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14:paraId="63C65BE8" w14:textId="77777777" w:rsidR="00BF1077" w:rsidRDefault="009A0A6F">
      <w:pPr>
        <w:spacing w:line="600" w:lineRule="auto"/>
        <w:ind w:firstLine="720"/>
        <w:contextualSpacing/>
        <w:jc w:val="both"/>
        <w:rPr>
          <w:rFonts w:eastAsia="Times New Roman"/>
          <w:szCs w:val="24"/>
        </w:rPr>
      </w:pPr>
      <w:r>
        <w:rPr>
          <w:rFonts w:eastAsia="Times New Roman"/>
          <w:szCs w:val="24"/>
        </w:rPr>
        <w:t>Πριν εισέλθ</w:t>
      </w:r>
      <w:r>
        <w:rPr>
          <w:rFonts w:eastAsia="Times New Roman"/>
          <w:szCs w:val="24"/>
        </w:rPr>
        <w:t>ουμε στην ειδική ημερήσια διάταξη, θα πραγματοποιηθεί ειδική αναφορά στη μνήμη του συναδέλφου Ευάγγελου Μπασιάκου.</w:t>
      </w:r>
    </w:p>
    <w:p w14:paraId="63C65BE9" w14:textId="77777777" w:rsidR="00BF1077" w:rsidRDefault="009A0A6F">
      <w:pPr>
        <w:spacing w:line="600" w:lineRule="auto"/>
        <w:ind w:firstLine="720"/>
        <w:contextualSpacing/>
        <w:jc w:val="both"/>
        <w:rPr>
          <w:rFonts w:eastAsia="Times New Roman"/>
          <w:szCs w:val="24"/>
        </w:rPr>
      </w:pPr>
      <w:r>
        <w:rPr>
          <w:rFonts w:eastAsia="Times New Roman"/>
          <w:szCs w:val="24"/>
        </w:rPr>
        <w:t xml:space="preserve">Μετά από σύντομη τοποθέτησή μου εκ μέρους του Προεδρείου της Βουλής θα λάβουν τον λόγο δι’ ολίγον συνάδελφοι </w:t>
      </w:r>
      <w:r>
        <w:rPr>
          <w:rFonts w:eastAsia="Times New Roman"/>
          <w:szCs w:val="24"/>
        </w:rPr>
        <w:t>Βουλευτές</w:t>
      </w:r>
      <w:r>
        <w:rPr>
          <w:rFonts w:eastAsia="Times New Roman"/>
          <w:szCs w:val="24"/>
        </w:rPr>
        <w:t>, ένας από κάθε Κοινοβο</w:t>
      </w:r>
      <w:r>
        <w:rPr>
          <w:rFonts w:eastAsia="Times New Roman"/>
          <w:szCs w:val="24"/>
        </w:rPr>
        <w:t xml:space="preserve">υλευτική Ομάδα, για τρία έως τέσσερα λεπτά, και ένας εκπρόσωπος της Κυβέρνησης και στη </w:t>
      </w:r>
      <w:r>
        <w:rPr>
          <w:rFonts w:eastAsia="Times New Roman"/>
          <w:szCs w:val="24"/>
        </w:rPr>
        <w:lastRenderedPageBreak/>
        <w:t>συνέχεια θα τηρηθεί ενός λεπτού σιγή στη μνήμη του εκλιπόντος συναδέλφου μας.</w:t>
      </w:r>
    </w:p>
    <w:p w14:paraId="63C65BEA" w14:textId="77777777" w:rsidR="00BF1077" w:rsidRDefault="009A0A6F">
      <w:pPr>
        <w:spacing w:line="600" w:lineRule="auto"/>
        <w:ind w:firstLine="720"/>
        <w:contextualSpacing/>
        <w:jc w:val="both"/>
        <w:rPr>
          <w:rFonts w:eastAsia="Times New Roman"/>
          <w:szCs w:val="24"/>
        </w:rPr>
      </w:pPr>
      <w:r>
        <w:rPr>
          <w:rFonts w:eastAsia="Times New Roman"/>
          <w:szCs w:val="24"/>
        </w:rPr>
        <w:t>Ο Ευάγγελος Μπασιάκος κόσμησε τα έδρανα του Κοινοβουλίου επί είκοσι οκτώ σχεδόν χρόνια. Και</w:t>
      </w:r>
      <w:r>
        <w:rPr>
          <w:rFonts w:eastAsia="Times New Roman"/>
          <w:szCs w:val="24"/>
        </w:rPr>
        <w:t xml:space="preserve"> μόνο αυτό νομίζω ότι τα λέει όλα. Συνάδελφος υψηλού κοινοβουλευτικού ήθους, πιστός στις αρχές της </w:t>
      </w:r>
      <w:r>
        <w:rPr>
          <w:rFonts w:eastAsia="Times New Roman"/>
          <w:szCs w:val="24"/>
        </w:rPr>
        <w:t>κ</w:t>
      </w:r>
      <w:r>
        <w:rPr>
          <w:rFonts w:eastAsia="Times New Roman"/>
          <w:szCs w:val="24"/>
        </w:rPr>
        <w:t xml:space="preserve">οινοβουλευτικής </w:t>
      </w:r>
      <w:r>
        <w:rPr>
          <w:rFonts w:eastAsia="Times New Roman"/>
          <w:szCs w:val="24"/>
        </w:rPr>
        <w:t>δ</w:t>
      </w:r>
      <w:r>
        <w:rPr>
          <w:rFonts w:eastAsia="Times New Roman"/>
          <w:szCs w:val="24"/>
        </w:rPr>
        <w:t xml:space="preserve">ημοκρατίας, μαχητής των ιδεών της παράταξής του αλλά και της συνταγματικής τάξης, υπηρέτησε και τις δύο εξουσίες, </w:t>
      </w:r>
      <w:r>
        <w:rPr>
          <w:rFonts w:eastAsia="Times New Roman"/>
          <w:szCs w:val="24"/>
        </w:rPr>
        <w:t>ν</w:t>
      </w:r>
      <w:r>
        <w:rPr>
          <w:rFonts w:eastAsia="Times New Roman"/>
          <w:szCs w:val="24"/>
        </w:rPr>
        <w:t xml:space="preserve">ομοθετική και </w:t>
      </w:r>
      <w:r>
        <w:rPr>
          <w:rFonts w:eastAsia="Times New Roman"/>
          <w:szCs w:val="24"/>
        </w:rPr>
        <w:t>ε</w:t>
      </w:r>
      <w:r>
        <w:rPr>
          <w:rFonts w:eastAsia="Times New Roman"/>
          <w:szCs w:val="24"/>
        </w:rPr>
        <w:t>κτελεστικ</w:t>
      </w:r>
      <w:r>
        <w:rPr>
          <w:rFonts w:eastAsia="Times New Roman"/>
          <w:szCs w:val="24"/>
        </w:rPr>
        <w:t>ή, με ευθύνη και εντιμότητα.</w:t>
      </w:r>
    </w:p>
    <w:p w14:paraId="63C65BEB" w14:textId="77777777" w:rsidR="00BF1077" w:rsidRDefault="009A0A6F">
      <w:pPr>
        <w:spacing w:line="600" w:lineRule="auto"/>
        <w:ind w:firstLine="720"/>
        <w:contextualSpacing/>
        <w:jc w:val="both"/>
        <w:rPr>
          <w:rFonts w:eastAsia="Times New Roman"/>
          <w:szCs w:val="24"/>
        </w:rPr>
      </w:pPr>
      <w:r>
        <w:rPr>
          <w:rFonts w:eastAsia="Times New Roman"/>
          <w:szCs w:val="24"/>
        </w:rPr>
        <w:t>Προσωπικά είχα την τύχη να συνευρεθώ με τον Βαγγέλη όλα αυτά τα χρόνια στα έδρανα της Βουλής των Ελλήνων, να γίνουμε φίλοι και να γνωρίζω από πρώτο χέρι</w:t>
      </w:r>
      <w:r>
        <w:rPr>
          <w:rFonts w:eastAsia="Times New Roman"/>
          <w:szCs w:val="24"/>
        </w:rPr>
        <w:t>,</w:t>
      </w:r>
      <w:r>
        <w:rPr>
          <w:rFonts w:eastAsia="Times New Roman"/>
          <w:szCs w:val="24"/>
        </w:rPr>
        <w:t xml:space="preserve"> πόσο του είχε κοστίσει η τελείως άδικη, όπως απεδείχθη και εκ των υστέρων</w:t>
      </w:r>
      <w:r>
        <w:rPr>
          <w:rFonts w:eastAsia="Times New Roman"/>
          <w:szCs w:val="24"/>
        </w:rPr>
        <w:t xml:space="preserve">, εμπλοκή του ονόματός του στη θλιβερή υπόθεση του </w:t>
      </w:r>
      <w:proofErr w:type="spellStart"/>
      <w:r>
        <w:rPr>
          <w:rFonts w:eastAsia="Times New Roman"/>
          <w:szCs w:val="24"/>
        </w:rPr>
        <w:t>Βατοπεδίου</w:t>
      </w:r>
      <w:proofErr w:type="spellEnd"/>
      <w:r>
        <w:rPr>
          <w:rFonts w:eastAsia="Times New Roman"/>
          <w:szCs w:val="24"/>
        </w:rPr>
        <w:t>.</w:t>
      </w:r>
    </w:p>
    <w:p w14:paraId="63C65BEC" w14:textId="77777777" w:rsidR="00BF1077" w:rsidRDefault="009A0A6F">
      <w:pPr>
        <w:spacing w:line="600" w:lineRule="auto"/>
        <w:ind w:firstLine="720"/>
        <w:contextualSpacing/>
        <w:jc w:val="both"/>
        <w:rPr>
          <w:rFonts w:eastAsia="Times New Roman"/>
          <w:szCs w:val="24"/>
        </w:rPr>
      </w:pPr>
      <w:r>
        <w:rPr>
          <w:rFonts w:eastAsia="Times New Roman"/>
          <w:szCs w:val="24"/>
        </w:rPr>
        <w:t>Εκ μέρους του Προεδρείου συνολικά και ιδιαίτερα του Προέδρου της Βουλής εκφράζουμε τα θερμά μας συλλυπητήρια στη γυναίκα του, το παιδί και την ευρύτερη οικογένεια του εκλιπόντος συναδέλφου μας.</w:t>
      </w:r>
      <w:r>
        <w:rPr>
          <w:rFonts w:eastAsia="Times New Roman"/>
          <w:szCs w:val="24"/>
        </w:rPr>
        <w:t xml:space="preserve"> </w:t>
      </w:r>
    </w:p>
    <w:p w14:paraId="63C65BED" w14:textId="77777777" w:rsidR="00BF1077" w:rsidRDefault="009A0A6F">
      <w:pPr>
        <w:spacing w:line="600" w:lineRule="auto"/>
        <w:ind w:firstLine="720"/>
        <w:contextualSpacing/>
        <w:jc w:val="both"/>
        <w:rPr>
          <w:rFonts w:eastAsia="Times New Roman"/>
          <w:szCs w:val="24"/>
        </w:rPr>
      </w:pPr>
      <w:r>
        <w:rPr>
          <w:rFonts w:eastAsia="Times New Roman"/>
          <w:szCs w:val="24"/>
        </w:rPr>
        <w:t>Κυρίες και κύριοι συνάδελφοι, θα πάμε με τη σειρά.</w:t>
      </w:r>
    </w:p>
    <w:p w14:paraId="63C65BEE" w14:textId="77777777" w:rsidR="00BF1077" w:rsidRDefault="009A0A6F">
      <w:pPr>
        <w:spacing w:line="600" w:lineRule="auto"/>
        <w:ind w:firstLine="720"/>
        <w:contextualSpacing/>
        <w:jc w:val="both"/>
        <w:rPr>
          <w:rFonts w:eastAsia="Times New Roman"/>
          <w:szCs w:val="24"/>
        </w:rPr>
      </w:pPr>
      <w:r>
        <w:rPr>
          <w:rFonts w:eastAsia="Times New Roman"/>
          <w:szCs w:val="24"/>
        </w:rPr>
        <w:lastRenderedPageBreak/>
        <w:t>Εκ μέρους της Κυβέρνησης θα μιλήσει ο Αναπληρωτής Υπουργός Αγροτικής Ανάπτυξης και Τροφίμων, ο κ. Ιωάννης Τσιρώνης.</w:t>
      </w:r>
    </w:p>
    <w:p w14:paraId="63C65BEF" w14:textId="77777777" w:rsidR="00BF1077" w:rsidRDefault="009A0A6F">
      <w:pPr>
        <w:spacing w:line="600" w:lineRule="auto"/>
        <w:ind w:firstLine="720"/>
        <w:contextualSpacing/>
        <w:jc w:val="both"/>
        <w:rPr>
          <w:rFonts w:eastAsia="Times New Roman"/>
          <w:szCs w:val="24"/>
        </w:rPr>
      </w:pPr>
      <w:r>
        <w:rPr>
          <w:rFonts w:eastAsia="Times New Roman"/>
          <w:szCs w:val="24"/>
        </w:rPr>
        <w:t>Κύριε Υπουργέ, έχετε τον λόγο.</w:t>
      </w:r>
    </w:p>
    <w:p w14:paraId="63C65BF0" w14:textId="77777777" w:rsidR="00BF1077" w:rsidRDefault="009A0A6F">
      <w:pPr>
        <w:spacing w:line="600" w:lineRule="auto"/>
        <w:ind w:firstLine="720"/>
        <w:contextualSpacing/>
        <w:jc w:val="both"/>
        <w:rPr>
          <w:rFonts w:eastAsia="Times New Roman"/>
          <w:szCs w:val="24"/>
        </w:rPr>
      </w:pPr>
      <w:r>
        <w:rPr>
          <w:rFonts w:eastAsia="Times New Roman"/>
          <w:b/>
          <w:szCs w:val="24"/>
        </w:rPr>
        <w:t>ΙΩΑΝΝΗΣ ΤΣΙΡΩΝΗΣ (Αναπληρωτής Υπουργός Αγροτικής Ανάπτυξ</w:t>
      </w:r>
      <w:r>
        <w:rPr>
          <w:rFonts w:eastAsia="Times New Roman"/>
          <w:b/>
          <w:szCs w:val="24"/>
        </w:rPr>
        <w:t>ης και Τροφίμων):</w:t>
      </w:r>
      <w:r>
        <w:rPr>
          <w:rFonts w:eastAsia="Times New Roman"/>
          <w:szCs w:val="24"/>
        </w:rPr>
        <w:t xml:space="preserve"> «Εις οιωνός άριστος, </w:t>
      </w:r>
      <w:proofErr w:type="spellStart"/>
      <w:r>
        <w:rPr>
          <w:rFonts w:eastAsia="Times New Roman"/>
          <w:szCs w:val="24"/>
        </w:rPr>
        <w:t>αμύνεσθαι</w:t>
      </w:r>
      <w:proofErr w:type="spellEnd"/>
      <w:r>
        <w:rPr>
          <w:rFonts w:eastAsia="Times New Roman"/>
          <w:szCs w:val="24"/>
        </w:rPr>
        <w:t xml:space="preserve"> περί </w:t>
      </w:r>
      <w:proofErr w:type="spellStart"/>
      <w:r>
        <w:rPr>
          <w:rFonts w:eastAsia="Times New Roman"/>
          <w:szCs w:val="24"/>
        </w:rPr>
        <w:t>πάτρης</w:t>
      </w:r>
      <w:proofErr w:type="spellEnd"/>
      <w:r>
        <w:rPr>
          <w:rFonts w:eastAsia="Times New Roman"/>
          <w:szCs w:val="24"/>
        </w:rPr>
        <w:t>». Όταν είπαν στον Έκτορα ότι οι οιωνοί δεν είναι καλοί για να αγωνισθεί για την πατρίδα του, αυτός τους απάντησε με αυτή τη φράση. Και εδώ φαίνεται και το μεγαλείο του διαχρονικού μας πολιτισμού,</w:t>
      </w:r>
      <w:r>
        <w:rPr>
          <w:rFonts w:eastAsia="Times New Roman"/>
          <w:szCs w:val="24"/>
        </w:rPr>
        <w:t xml:space="preserve"> που έχουμε την ικανότητα να βλέπουμε τα πράγματα και με τα μάτια των αντιπάλων και όχι μονάχα με τη δική μας οπτική γωνία. </w:t>
      </w:r>
    </w:p>
    <w:p w14:paraId="63C65BF1" w14:textId="77777777" w:rsidR="00BF1077" w:rsidRDefault="009A0A6F">
      <w:pPr>
        <w:spacing w:line="600" w:lineRule="auto"/>
        <w:ind w:firstLine="720"/>
        <w:contextualSpacing/>
        <w:jc w:val="both"/>
        <w:rPr>
          <w:rFonts w:eastAsia="Times New Roman" w:cs="Times New Roman"/>
        </w:rPr>
      </w:pPr>
      <w:r>
        <w:rPr>
          <w:rFonts w:eastAsia="Times New Roman" w:cs="Times New Roman"/>
        </w:rPr>
        <w:t>Τελικά ο Έκτορας χάθηκε στη μάχη, αλλά την αθανασία την κέρδισε. Όλες και όλοι μας ξέρουμε καλά ότι αυτή τη μεγάλη μάχη κάποτε θα τ</w:t>
      </w:r>
      <w:r>
        <w:rPr>
          <w:rFonts w:eastAsia="Times New Roman" w:cs="Times New Roman"/>
        </w:rPr>
        <w:t xml:space="preserve">η χάσουμε. Άρα, ουσιαστικά, είμαστε περαστικοί. Παραλαμβάνουμε από τους γονείς μας και παραδίδουμε στα παιδιά μας αυτόν τον τόπο και η μόνη αιωνιότητα, τελικά, </w:t>
      </w:r>
      <w:r>
        <w:rPr>
          <w:rFonts w:eastAsia="Times New Roman"/>
          <w:bCs/>
        </w:rPr>
        <w:t>είναι</w:t>
      </w:r>
      <w:r>
        <w:rPr>
          <w:rFonts w:eastAsia="Times New Roman" w:cs="Times New Roman"/>
        </w:rPr>
        <w:t xml:space="preserve"> αυτό το χώμα, αυτός ο αέρας, αυτή η γη, αυτός ο πολιτισμός και αυτή η γλώσσα. Και ε</w:t>
      </w:r>
      <w:r>
        <w:rPr>
          <w:rFonts w:eastAsia="Times New Roman"/>
          <w:bCs/>
        </w:rPr>
        <w:t>ίναι</w:t>
      </w:r>
      <w:r>
        <w:rPr>
          <w:rFonts w:eastAsia="Times New Roman" w:cs="Times New Roman"/>
        </w:rPr>
        <w:t xml:space="preserve"> με</w:t>
      </w:r>
      <w:r>
        <w:rPr>
          <w:rFonts w:eastAsia="Times New Roman" w:cs="Times New Roman"/>
        </w:rPr>
        <w:t xml:space="preserve">γάλη τιμή για όλους </w:t>
      </w:r>
      <w:r>
        <w:rPr>
          <w:rFonts w:eastAsia="Times New Roman" w:cs="Times New Roman"/>
        </w:rPr>
        <w:t>μας,</w:t>
      </w:r>
      <w:r>
        <w:rPr>
          <w:rFonts w:eastAsia="Times New Roman" w:cs="Times New Roman"/>
        </w:rPr>
        <w:t xml:space="preserve"> να μπορούμε ακριβώς γι’ αυτά να εργαστούμε και να παραδώσουμε τη σκυτάλη. </w:t>
      </w:r>
    </w:p>
    <w:p w14:paraId="63C65BF2" w14:textId="77777777" w:rsidR="00BF1077" w:rsidRDefault="009A0A6F">
      <w:pPr>
        <w:spacing w:line="600" w:lineRule="auto"/>
        <w:ind w:firstLine="720"/>
        <w:contextualSpacing/>
        <w:jc w:val="both"/>
        <w:rPr>
          <w:rFonts w:eastAsia="Times New Roman" w:cs="Times New Roman"/>
        </w:rPr>
      </w:pPr>
      <w:r>
        <w:rPr>
          <w:rFonts w:eastAsia="Times New Roman" w:cs="Times New Roman"/>
        </w:rPr>
        <w:lastRenderedPageBreak/>
        <w:t xml:space="preserve">Προσωπικά δεν είχα γνωρίσει τον Βαγγέλη </w:t>
      </w:r>
      <w:r>
        <w:rPr>
          <w:rFonts w:eastAsia="Times New Roman"/>
          <w:bCs/>
        </w:rPr>
        <w:t>Μ</w:t>
      </w:r>
      <w:r>
        <w:rPr>
          <w:rFonts w:eastAsia="Times New Roman" w:cs="Times New Roman"/>
        </w:rPr>
        <w:t xml:space="preserve">πασιάκο </w:t>
      </w:r>
      <w:r>
        <w:rPr>
          <w:rFonts w:eastAsia="Times New Roman"/>
        </w:rPr>
        <w:t>–</w:t>
      </w:r>
      <w:r>
        <w:rPr>
          <w:rFonts w:eastAsia="Times New Roman" w:cs="Times New Roman"/>
        </w:rPr>
        <w:t>δεν έτυχε να συμπιέσουμε, παρά ελάχιστα, αυτά τα δύο χρόνια</w:t>
      </w:r>
      <w:r>
        <w:rPr>
          <w:rFonts w:eastAsia="Times New Roman"/>
        </w:rPr>
        <w:t>–</w:t>
      </w:r>
      <w:r>
        <w:rPr>
          <w:rFonts w:eastAsia="Times New Roman" w:cs="Times New Roman"/>
        </w:rPr>
        <w:t xml:space="preserve"> αλλά, τελικά, από το λίγο που άκουσα και από </w:t>
      </w:r>
      <w:r>
        <w:rPr>
          <w:rFonts w:eastAsia="Times New Roman" w:cs="Times New Roman"/>
        </w:rPr>
        <w:t>το λίγο που διάβασα</w:t>
      </w:r>
      <w:r>
        <w:rPr>
          <w:rFonts w:eastAsia="Times New Roman" w:cs="Times New Roman"/>
        </w:rPr>
        <w:t>,</w:t>
      </w:r>
      <w:r>
        <w:rPr>
          <w:rFonts w:eastAsia="Times New Roman" w:cs="Times New Roman"/>
        </w:rPr>
        <w:t xml:space="preserve"> ένα μπορώ να πω. </w:t>
      </w:r>
    </w:p>
    <w:p w14:paraId="63C65BF3" w14:textId="77777777" w:rsidR="00BF1077" w:rsidRDefault="009A0A6F">
      <w:pPr>
        <w:spacing w:line="600" w:lineRule="auto"/>
        <w:ind w:firstLine="720"/>
        <w:contextualSpacing/>
        <w:jc w:val="both"/>
        <w:rPr>
          <w:rFonts w:eastAsia="Times New Roman" w:cs="Times New Roman"/>
        </w:rPr>
      </w:pPr>
      <w:r>
        <w:rPr>
          <w:rFonts w:eastAsia="Times New Roman" w:cs="Times New Roman"/>
        </w:rPr>
        <w:t>Πρώτα από όλα είχε συνέπεια. Δεν ήταν από αυτούς τους γυρολόγους της πολιτικής, που εύκολα, καθ’ όπως φυσάει ο άνεμος, αλλάζουν άποψη, αλλάζουν παράταξη, αλλάζουν ιδέες. Γιατί</w:t>
      </w:r>
      <w:r>
        <w:rPr>
          <w:rFonts w:eastAsia="Times New Roman" w:cs="Times New Roman"/>
        </w:rPr>
        <w:t>,</w:t>
      </w:r>
      <w:r>
        <w:rPr>
          <w:rFonts w:eastAsia="Times New Roman" w:cs="Times New Roman"/>
        </w:rPr>
        <w:t xml:space="preserve"> τελικά</w:t>
      </w:r>
      <w:r>
        <w:rPr>
          <w:rFonts w:eastAsia="Times New Roman" w:cs="Times New Roman"/>
        </w:rPr>
        <w:t>,</w:t>
      </w:r>
      <w:r>
        <w:rPr>
          <w:rFonts w:eastAsia="Times New Roman" w:cs="Times New Roman"/>
        </w:rPr>
        <w:t xml:space="preserve"> κάθε ιδέα </w:t>
      </w:r>
      <w:r>
        <w:rPr>
          <w:rFonts w:eastAsia="Times New Roman"/>
          <w:bCs/>
        </w:rPr>
        <w:t>είναι</w:t>
      </w:r>
      <w:r>
        <w:rPr>
          <w:rFonts w:eastAsia="Times New Roman" w:cs="Times New Roman"/>
        </w:rPr>
        <w:t xml:space="preserve"> χρήσιμη, αρκεί</w:t>
      </w:r>
      <w:r>
        <w:rPr>
          <w:rFonts w:eastAsia="Times New Roman" w:cs="Times New Roman"/>
        </w:rPr>
        <w:t>,</w:t>
      </w:r>
      <w:r>
        <w:rPr>
          <w:rFonts w:eastAsia="Times New Roman" w:cs="Times New Roman"/>
        </w:rPr>
        <w:t xml:space="preserve"> βέβαια</w:t>
      </w:r>
      <w:r>
        <w:rPr>
          <w:rFonts w:eastAsia="Times New Roman" w:cs="Times New Roman"/>
        </w:rPr>
        <w:t>,</w:t>
      </w:r>
      <w:r>
        <w:rPr>
          <w:rFonts w:eastAsia="Times New Roman" w:cs="Times New Roman"/>
        </w:rPr>
        <w:t xml:space="preserve"> να την υπηρετούμε με συνέπεια. Δεν περισσεύει καμμία ιδέα. Μπορεί να έχουμε διαφορετικές ιδέες, αλλά τουλάχιστον σε αυτή την προσπάθεια και σε αυτόν τον αγώνα για την πατρίδα ξέρουμε ότι τα στεγανά </w:t>
      </w:r>
      <w:r>
        <w:rPr>
          <w:rFonts w:eastAsia="Times New Roman"/>
          <w:bCs/>
        </w:rPr>
        <w:t>είναι</w:t>
      </w:r>
      <w:r>
        <w:rPr>
          <w:rFonts w:eastAsia="Times New Roman" w:cs="Times New Roman"/>
        </w:rPr>
        <w:t xml:space="preserve"> θολά και η συνέπεια </w:t>
      </w:r>
      <w:r>
        <w:rPr>
          <w:rFonts w:eastAsia="Times New Roman"/>
          <w:bCs/>
        </w:rPr>
        <w:t>είναι</w:t>
      </w:r>
      <w:r>
        <w:rPr>
          <w:rFonts w:eastAsia="Times New Roman" w:cs="Times New Roman"/>
        </w:rPr>
        <w:t xml:space="preserve"> εκείνη που μετράε</w:t>
      </w:r>
      <w:r>
        <w:rPr>
          <w:rFonts w:eastAsia="Times New Roman" w:cs="Times New Roman"/>
        </w:rPr>
        <w:t xml:space="preserve">ι. </w:t>
      </w:r>
    </w:p>
    <w:p w14:paraId="63C65BF4" w14:textId="77777777" w:rsidR="00BF1077" w:rsidRDefault="009A0A6F">
      <w:pPr>
        <w:spacing w:line="600" w:lineRule="auto"/>
        <w:ind w:firstLine="720"/>
        <w:contextualSpacing/>
        <w:jc w:val="both"/>
        <w:rPr>
          <w:rFonts w:eastAsia="Times New Roman" w:cs="Times New Roman"/>
        </w:rPr>
      </w:pPr>
      <w:r>
        <w:rPr>
          <w:rFonts w:eastAsia="Times New Roman" w:cs="Times New Roman"/>
        </w:rPr>
        <w:t xml:space="preserve">Εκείνο το οποίο </w:t>
      </w:r>
      <w:r>
        <w:rPr>
          <w:rFonts w:eastAsia="Times New Roman"/>
          <w:bCs/>
        </w:rPr>
        <w:t>είναι</w:t>
      </w:r>
      <w:r>
        <w:rPr>
          <w:rFonts w:eastAsia="Times New Roman" w:cs="Times New Roman"/>
        </w:rPr>
        <w:t xml:space="preserve"> δύσκολο</w:t>
      </w:r>
      <w:r>
        <w:rPr>
          <w:rFonts w:eastAsia="Times New Roman" w:cs="Times New Roman"/>
        </w:rPr>
        <w:t>,</w:t>
      </w:r>
      <w:r>
        <w:rPr>
          <w:rFonts w:eastAsia="Times New Roman" w:cs="Times New Roman"/>
        </w:rPr>
        <w:t xml:space="preserve"> </w:t>
      </w:r>
      <w:r>
        <w:rPr>
          <w:rFonts w:eastAsia="Times New Roman"/>
          <w:bCs/>
        </w:rPr>
        <w:t>είναι</w:t>
      </w:r>
      <w:r>
        <w:rPr>
          <w:rFonts w:eastAsia="Times New Roman" w:cs="Times New Roman"/>
        </w:rPr>
        <w:t xml:space="preserve"> η απουσία. Η απουσία </w:t>
      </w:r>
      <w:r>
        <w:rPr>
          <w:rFonts w:eastAsia="Times New Roman"/>
          <w:bCs/>
        </w:rPr>
        <w:t>είναι</w:t>
      </w:r>
      <w:r>
        <w:rPr>
          <w:rFonts w:eastAsia="Times New Roman" w:cs="Times New Roman"/>
        </w:rPr>
        <w:t xml:space="preserve"> πάρα πολύ δύσκολη για αυτούς που μένουν. </w:t>
      </w:r>
      <w:r>
        <w:rPr>
          <w:rFonts w:eastAsia="Times New Roman"/>
          <w:bCs/>
        </w:rPr>
        <w:t>Είναι</w:t>
      </w:r>
      <w:r>
        <w:rPr>
          <w:rFonts w:eastAsia="Times New Roman" w:cs="Times New Roman"/>
        </w:rPr>
        <w:t xml:space="preserve"> πάρα πολύ δύσκολη για τη γυναίκα του, για το παιδί του, για την αδερφή του, για εσάς τους συναδέ</w:t>
      </w:r>
      <w:r>
        <w:rPr>
          <w:rFonts w:eastAsia="Times New Roman" w:cs="Times New Roman"/>
        </w:rPr>
        <w:t>λ</w:t>
      </w:r>
      <w:r>
        <w:rPr>
          <w:rFonts w:eastAsia="Times New Roman" w:cs="Times New Roman"/>
        </w:rPr>
        <w:t>φους του που τον γνωρίσατε, που δουλέψατε μα</w:t>
      </w:r>
      <w:r>
        <w:rPr>
          <w:rFonts w:eastAsia="Times New Roman" w:cs="Times New Roman"/>
        </w:rPr>
        <w:t xml:space="preserve">ζί του. </w:t>
      </w:r>
    </w:p>
    <w:p w14:paraId="63C65BF5" w14:textId="77777777" w:rsidR="00BF1077" w:rsidRDefault="009A0A6F">
      <w:pPr>
        <w:spacing w:line="600" w:lineRule="auto"/>
        <w:ind w:firstLine="720"/>
        <w:contextualSpacing/>
        <w:jc w:val="both"/>
        <w:rPr>
          <w:rFonts w:eastAsia="Times New Roman" w:cs="Times New Roman"/>
        </w:rPr>
      </w:pPr>
      <w:r>
        <w:rPr>
          <w:rFonts w:eastAsia="Times New Roman" w:cs="Times New Roman"/>
        </w:rPr>
        <w:t>Γι’ αυτό εγώ</w:t>
      </w:r>
      <w:r>
        <w:rPr>
          <w:rFonts w:eastAsia="Times New Roman" w:cs="Times New Roman"/>
        </w:rPr>
        <w:t>,</w:t>
      </w:r>
      <w:r>
        <w:rPr>
          <w:rFonts w:eastAsia="Times New Roman" w:cs="Times New Roman"/>
        </w:rPr>
        <w:t xml:space="preserve"> προσωπικά</w:t>
      </w:r>
      <w:r>
        <w:rPr>
          <w:rFonts w:eastAsia="Times New Roman" w:cs="Times New Roman"/>
        </w:rPr>
        <w:t>,</w:t>
      </w:r>
      <w:r>
        <w:rPr>
          <w:rFonts w:eastAsia="Times New Roman" w:cs="Times New Roman"/>
        </w:rPr>
        <w:t xml:space="preserve"> μόνο ένα μπορώ να πω, ότι όσο βαθύτερος </w:t>
      </w:r>
      <w:r>
        <w:rPr>
          <w:rFonts w:eastAsia="Times New Roman"/>
          <w:bCs/>
        </w:rPr>
        <w:t>είναι</w:t>
      </w:r>
      <w:r>
        <w:rPr>
          <w:rFonts w:eastAsia="Times New Roman" w:cs="Times New Roman"/>
        </w:rPr>
        <w:t xml:space="preserve"> ο πόνος, τόσο μεγαλύτερη η αξία του ανδρός. Γιατί, τελικά, αυτό που μένει ως απώλεια, αυτός ο πόνος για κά</w:t>
      </w:r>
      <w:r>
        <w:rPr>
          <w:rFonts w:eastAsia="Times New Roman" w:cs="Times New Roman"/>
        </w:rPr>
        <w:lastRenderedPageBreak/>
        <w:t>ποιον άνθρωπο δικό μας που χάνεται</w:t>
      </w:r>
      <w:r>
        <w:rPr>
          <w:rFonts w:eastAsia="Times New Roman" w:cs="Times New Roman"/>
        </w:rPr>
        <w:t>,</w:t>
      </w:r>
      <w:r>
        <w:rPr>
          <w:rFonts w:eastAsia="Times New Roman" w:cs="Times New Roman"/>
        </w:rPr>
        <w:t xml:space="preserve"> </w:t>
      </w:r>
      <w:r>
        <w:rPr>
          <w:rFonts w:eastAsia="Times New Roman"/>
          <w:bCs/>
        </w:rPr>
        <w:t>είναι</w:t>
      </w:r>
      <w:r>
        <w:rPr>
          <w:rFonts w:eastAsia="Times New Roman" w:cs="Times New Roman"/>
        </w:rPr>
        <w:t xml:space="preserve"> ακριβώς αυτό το οποίο μας δη</w:t>
      </w:r>
      <w:r>
        <w:rPr>
          <w:rFonts w:eastAsia="Times New Roman" w:cs="Times New Roman"/>
        </w:rPr>
        <w:t xml:space="preserve">μιουργεί την αίσθηση του κενού. Άρα ευτυχισμένοι </w:t>
      </w:r>
      <w:r>
        <w:rPr>
          <w:rFonts w:eastAsia="Times New Roman"/>
          <w:bCs/>
        </w:rPr>
        <w:t>είναι</w:t>
      </w:r>
      <w:r>
        <w:rPr>
          <w:rFonts w:eastAsia="Times New Roman" w:cs="Times New Roman"/>
        </w:rPr>
        <w:t xml:space="preserve"> εκείνοι</w:t>
      </w:r>
      <w:r>
        <w:rPr>
          <w:rFonts w:eastAsia="Times New Roman" w:cs="Times New Roman"/>
        </w:rPr>
        <w:t>,</w:t>
      </w:r>
      <w:r>
        <w:rPr>
          <w:rFonts w:eastAsia="Times New Roman" w:cs="Times New Roman"/>
        </w:rPr>
        <w:t xml:space="preserve"> που κάποιοι πίσω τους πονάνε και όσο πιο πολύ πονάνε, τόσο μπορούμε να δούμε ότι αυτός ο άνθρωπος που έφυγε, άξιζε και </w:t>
      </w:r>
      <w:r>
        <w:rPr>
          <w:rFonts w:eastAsia="Times New Roman"/>
          <w:bCs/>
        </w:rPr>
        <w:t>είναι</w:t>
      </w:r>
      <w:r>
        <w:rPr>
          <w:rFonts w:eastAsia="Times New Roman" w:cs="Times New Roman"/>
        </w:rPr>
        <w:t xml:space="preserve"> δυσαναπλήρωτο το κενό που αφήνει. </w:t>
      </w:r>
    </w:p>
    <w:p w14:paraId="63C65BF6" w14:textId="77777777" w:rsidR="00BF1077" w:rsidRDefault="009A0A6F">
      <w:pPr>
        <w:spacing w:line="600" w:lineRule="auto"/>
        <w:ind w:firstLine="720"/>
        <w:contextualSpacing/>
        <w:jc w:val="both"/>
        <w:rPr>
          <w:rFonts w:eastAsia="Times New Roman" w:cs="Times New Roman"/>
        </w:rPr>
      </w:pPr>
      <w:r>
        <w:rPr>
          <w:rFonts w:eastAsia="Times New Roman" w:cs="Times New Roman"/>
        </w:rPr>
        <w:t>Ελαφρύ το χώμα που τον σκεπάζει.</w:t>
      </w:r>
      <w:r>
        <w:rPr>
          <w:rFonts w:eastAsia="Times New Roman" w:cs="Times New Roman"/>
        </w:rPr>
        <w:t xml:space="preserve"> Θερμά συλλυπητήρια και πάλι από μεριάς της </w:t>
      </w:r>
      <w:r>
        <w:rPr>
          <w:rFonts w:eastAsia="Times New Roman"/>
          <w:bCs/>
        </w:rPr>
        <w:t>Κυβέρνησης</w:t>
      </w:r>
      <w:r>
        <w:rPr>
          <w:rFonts w:eastAsia="Times New Roman" w:cs="Times New Roman"/>
        </w:rPr>
        <w:t xml:space="preserve"> στην οικογένεια, στους συναδέλφους του και στους φίλους του. </w:t>
      </w:r>
    </w:p>
    <w:p w14:paraId="63C65BF7" w14:textId="77777777" w:rsidR="00BF1077" w:rsidRDefault="009A0A6F">
      <w:pPr>
        <w:spacing w:line="600" w:lineRule="auto"/>
        <w:ind w:firstLine="720"/>
        <w:contextualSpacing/>
        <w:jc w:val="both"/>
        <w:rPr>
          <w:rFonts w:eastAsia="Times New Roman" w:cs="Times New Roman"/>
        </w:rPr>
      </w:pPr>
      <w:r>
        <w:rPr>
          <w:rFonts w:eastAsia="Times New Roman" w:cs="Times New Roman"/>
        </w:rPr>
        <w:t>Νομίζω ότι και εμείς και εγώ</w:t>
      </w:r>
      <w:r>
        <w:rPr>
          <w:rFonts w:eastAsia="Times New Roman" w:cs="Times New Roman"/>
        </w:rPr>
        <w:t>,</w:t>
      </w:r>
      <w:r>
        <w:rPr>
          <w:rFonts w:eastAsia="Times New Roman" w:cs="Times New Roman"/>
        </w:rPr>
        <w:t xml:space="preserve"> ειδικά, ως Αναπληρωτής Υπουργός Αγροτικής Ανάπτυξης, παίρνω τη σκυτάλη από τον Βαγγέλη και τους προκατόχους μ</w:t>
      </w:r>
      <w:r>
        <w:rPr>
          <w:rFonts w:eastAsia="Times New Roman" w:cs="Times New Roman"/>
        </w:rPr>
        <w:t xml:space="preserve">ου, για να τη δώσω και εγώ με τη σειρά μου στους διαδόχους μου. </w:t>
      </w:r>
    </w:p>
    <w:p w14:paraId="63C65BF8" w14:textId="77777777" w:rsidR="00BF1077" w:rsidRDefault="009A0A6F">
      <w:pPr>
        <w:spacing w:line="600" w:lineRule="auto"/>
        <w:ind w:firstLine="720"/>
        <w:contextualSpacing/>
        <w:jc w:val="both"/>
        <w:rPr>
          <w:rFonts w:eastAsia="Times New Roman" w:cs="Times New Roman"/>
        </w:rPr>
      </w:pPr>
      <w:r>
        <w:rPr>
          <w:rFonts w:eastAsia="Times New Roman" w:cs="Times New Roman"/>
        </w:rPr>
        <w:t xml:space="preserve">Σας ευχαριστώ πολύ. </w:t>
      </w:r>
    </w:p>
    <w:p w14:paraId="63C65BF9" w14:textId="77777777" w:rsidR="00BF1077" w:rsidRDefault="009A0A6F">
      <w:pPr>
        <w:spacing w:line="600" w:lineRule="auto"/>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3C65BFA" w14:textId="77777777" w:rsidR="00BF1077" w:rsidRDefault="009A0A6F">
      <w:pPr>
        <w:spacing w:line="600" w:lineRule="auto"/>
        <w:ind w:firstLine="720"/>
        <w:contextualSpacing/>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Για λόγους καθαρά συναισθηματικής φόρτισης, θα προηγηθεί ο κ. Κωνσταντίνος Τσιάρας. </w:t>
      </w:r>
      <w:r>
        <w:rPr>
          <w:rFonts w:eastAsia="Times New Roman" w:cs="Times New Roman"/>
        </w:rPr>
        <w:t xml:space="preserve">Ζητώ συγγνώμη από την κ. </w:t>
      </w:r>
      <w:proofErr w:type="spellStart"/>
      <w:r>
        <w:rPr>
          <w:rFonts w:eastAsia="Times New Roman" w:cs="Times New Roman"/>
        </w:rPr>
        <w:t>Θεοπεφτάτου</w:t>
      </w:r>
      <w:proofErr w:type="spellEnd"/>
      <w:r>
        <w:rPr>
          <w:rFonts w:eastAsia="Times New Roman" w:cs="Times New Roman"/>
        </w:rPr>
        <w:t>.</w:t>
      </w:r>
    </w:p>
    <w:p w14:paraId="63C65BFB" w14:textId="77777777" w:rsidR="00BF1077" w:rsidRDefault="009A0A6F">
      <w:pPr>
        <w:spacing w:line="600" w:lineRule="auto"/>
        <w:ind w:firstLine="720"/>
        <w:contextualSpacing/>
        <w:jc w:val="both"/>
        <w:rPr>
          <w:rFonts w:eastAsia="Times New Roman" w:cs="Times New Roman"/>
        </w:rPr>
      </w:pPr>
      <w:r>
        <w:rPr>
          <w:rFonts w:eastAsia="Times New Roman" w:cs="Times New Roman"/>
        </w:rPr>
        <w:t xml:space="preserve">Κύριε Τσιάρα, έχετε τον λόγο. </w:t>
      </w:r>
    </w:p>
    <w:p w14:paraId="63C65BFC" w14:textId="77777777" w:rsidR="00BF1077" w:rsidRDefault="009A0A6F">
      <w:pPr>
        <w:spacing w:line="600" w:lineRule="auto"/>
        <w:ind w:firstLine="720"/>
        <w:contextualSpacing/>
        <w:jc w:val="both"/>
        <w:rPr>
          <w:rFonts w:eastAsia="Times New Roman" w:cs="Times New Roman"/>
        </w:rPr>
      </w:pPr>
      <w:r>
        <w:rPr>
          <w:rFonts w:eastAsia="Times New Roman" w:cs="Times New Roman"/>
          <w:b/>
        </w:rPr>
        <w:t>ΚΩΝΣΤΑΝΤΙΝΟΣ ΤΣΙΑΡΑΣ:</w:t>
      </w:r>
      <w:r>
        <w:rPr>
          <w:rFonts w:eastAsia="Times New Roman" w:cs="Times New Roman"/>
        </w:rPr>
        <w:t xml:space="preserve"> </w:t>
      </w:r>
      <w:r>
        <w:rPr>
          <w:rFonts w:eastAsia="Times New Roman"/>
        </w:rPr>
        <w:t>Κυρίες και κύριοι συνάδελφοι</w:t>
      </w:r>
      <w:r>
        <w:rPr>
          <w:rFonts w:eastAsia="Times New Roman" w:cs="Times New Roman"/>
        </w:rPr>
        <w:t xml:space="preserve">, αν ο πόνος από την απώλεια </w:t>
      </w:r>
      <w:r>
        <w:rPr>
          <w:rFonts w:eastAsia="Times New Roman"/>
          <w:bCs/>
        </w:rPr>
        <w:t>είναι</w:t>
      </w:r>
      <w:r>
        <w:rPr>
          <w:rFonts w:eastAsia="Times New Roman" w:cs="Times New Roman"/>
        </w:rPr>
        <w:t xml:space="preserve"> συνάρτηση της προσφο</w:t>
      </w:r>
      <w:r>
        <w:rPr>
          <w:rFonts w:eastAsia="Times New Roman" w:cs="Times New Roman"/>
        </w:rPr>
        <w:lastRenderedPageBreak/>
        <w:t xml:space="preserve">ράς, το κενό που αφήνει ο αδόκητος θάνατος του Βαγγέλη Μπασιάκου στην </w:t>
      </w:r>
      <w:r>
        <w:rPr>
          <w:rFonts w:eastAsia="Times New Roman" w:cs="Times New Roman"/>
          <w:bCs/>
          <w:shd w:val="clear" w:color="auto" w:fill="FFFFFF"/>
        </w:rPr>
        <w:t>ιδιαίτερη</w:t>
      </w:r>
      <w:r>
        <w:rPr>
          <w:rFonts w:eastAsia="Times New Roman" w:cs="Times New Roman"/>
        </w:rPr>
        <w:t xml:space="preserve"> πα</w:t>
      </w:r>
      <w:r>
        <w:rPr>
          <w:rFonts w:eastAsia="Times New Roman" w:cs="Times New Roman"/>
        </w:rPr>
        <w:t>τρίδα του, τη Βοιωτία, αλλά και στην παράταξη που υπηρέτησε με σθένος για δεκαετίες</w:t>
      </w:r>
      <w:r>
        <w:rPr>
          <w:rFonts w:eastAsia="Times New Roman" w:cs="Times New Roman"/>
        </w:rPr>
        <w:t>,</w:t>
      </w:r>
      <w:r>
        <w:rPr>
          <w:rFonts w:eastAsia="Times New Roman" w:cs="Times New Roman"/>
        </w:rPr>
        <w:t xml:space="preserve"> </w:t>
      </w:r>
      <w:r>
        <w:rPr>
          <w:rFonts w:eastAsia="Times New Roman"/>
          <w:bCs/>
        </w:rPr>
        <w:t>είναι</w:t>
      </w:r>
      <w:r>
        <w:rPr>
          <w:rFonts w:eastAsia="Times New Roman" w:cs="Times New Roman"/>
        </w:rPr>
        <w:t xml:space="preserve"> τεράστιο. </w:t>
      </w:r>
    </w:p>
    <w:p w14:paraId="63C65BFD" w14:textId="77777777" w:rsidR="00BF1077" w:rsidRDefault="009A0A6F">
      <w:pPr>
        <w:spacing w:line="600" w:lineRule="auto"/>
        <w:ind w:firstLine="720"/>
        <w:contextualSpacing/>
        <w:jc w:val="both"/>
        <w:rPr>
          <w:rFonts w:eastAsia="Times New Roman" w:cs="Times New Roman"/>
        </w:rPr>
      </w:pPr>
      <w:r>
        <w:rPr>
          <w:rFonts w:eastAsia="Times New Roman" w:cs="Times New Roman"/>
        </w:rPr>
        <w:t xml:space="preserve">Στον πολιτικό του βίο ο Βαγγέλης Μπασιάκος υπήρξε συνεπής με τις αρχές και τις αξίες του. Ήταν έντιμος και μεθοδικός, με ξεκάθαρο όραμα, χωρίς εκπτώσεις </w:t>
      </w:r>
      <w:r>
        <w:rPr>
          <w:rFonts w:eastAsia="Times New Roman" w:cs="Times New Roman"/>
        </w:rPr>
        <w:t>και παρεκκλίσεις. Υπήρξε συνεπής. Υπήρξε ευπατρίδης. Η παιδεία του και η πολιτική στόφα της οικογενειακής παράδοσης που κουβαλούσε</w:t>
      </w:r>
      <w:r>
        <w:rPr>
          <w:rFonts w:eastAsia="Times New Roman" w:cs="Times New Roman"/>
        </w:rPr>
        <w:t>,</w:t>
      </w:r>
      <w:r>
        <w:rPr>
          <w:rFonts w:eastAsia="Times New Roman" w:cs="Times New Roman"/>
        </w:rPr>
        <w:t xml:space="preserve"> δεν του επέτρεπαν ποτέ να διολισθαίνει στον φθηνό δρόμο του λαϊκισμού. </w:t>
      </w:r>
    </w:p>
    <w:p w14:paraId="63C65BFE" w14:textId="77777777" w:rsidR="00BF1077" w:rsidRDefault="009A0A6F">
      <w:pPr>
        <w:spacing w:line="600" w:lineRule="auto"/>
        <w:ind w:firstLine="720"/>
        <w:contextualSpacing/>
        <w:jc w:val="both"/>
        <w:rPr>
          <w:rFonts w:eastAsia="Times New Roman" w:cs="Times New Roman"/>
        </w:rPr>
      </w:pPr>
      <w:r>
        <w:rPr>
          <w:rFonts w:eastAsia="Times New Roman" w:cs="Times New Roman"/>
        </w:rPr>
        <w:t>Καταγόμενος από τη Θήβα, άνθρωπος με πολλά ενδιαφέρο</w:t>
      </w:r>
      <w:r>
        <w:rPr>
          <w:rFonts w:eastAsia="Times New Roman" w:cs="Times New Roman"/>
        </w:rPr>
        <w:t xml:space="preserve">ντα και βαθιά γνώση των αγροτικών προκλήσεων και των προβλημάτων που αντιμετωπίζει η ελληνική περιφέρεια, ο Βαγγέλης Μπασιάκος εξελέγη πρώτη φορά στο </w:t>
      </w:r>
      <w:r>
        <w:rPr>
          <w:rFonts w:eastAsia="Times New Roman" w:cs="Times New Roman"/>
        </w:rPr>
        <w:t>ε</w:t>
      </w:r>
      <w:r>
        <w:rPr>
          <w:rFonts w:eastAsia="Times New Roman" w:cs="Times New Roman"/>
        </w:rPr>
        <w:t xml:space="preserve">θνικό </w:t>
      </w:r>
      <w:r>
        <w:rPr>
          <w:rFonts w:eastAsia="Times New Roman"/>
          <w:bCs/>
        </w:rPr>
        <w:t>Κοινοβούλιο</w:t>
      </w:r>
      <w:r>
        <w:rPr>
          <w:rFonts w:eastAsia="Times New Roman" w:cs="Times New Roman"/>
        </w:rPr>
        <w:t xml:space="preserve"> το 1989, ενώ το 1992 ανέλαβε καθήκοντα Υφυπουργού Γεωργίας. </w:t>
      </w:r>
    </w:p>
    <w:p w14:paraId="63C65BFF" w14:textId="77777777" w:rsidR="00BF1077" w:rsidRDefault="009A0A6F">
      <w:pPr>
        <w:spacing w:line="600" w:lineRule="auto"/>
        <w:ind w:firstLine="720"/>
        <w:contextualSpacing/>
        <w:jc w:val="both"/>
        <w:rPr>
          <w:rFonts w:eastAsia="Times New Roman" w:cs="Times New Roman"/>
        </w:rPr>
      </w:pPr>
      <w:r>
        <w:rPr>
          <w:rFonts w:eastAsia="Times New Roman" w:cs="Times New Roman"/>
        </w:rPr>
        <w:t>Βαθύς γνώστης των ευρωπαϊκ</w:t>
      </w:r>
      <w:r>
        <w:rPr>
          <w:rFonts w:eastAsia="Times New Roman" w:cs="Times New Roman"/>
        </w:rPr>
        <w:t xml:space="preserve">ών θεμάτων, ο Βαγγέλης υπηρέτησε την πατρίδα του ως τακτικό μέλος της Κοινοβουλευτικής Συνέλευσης του Συμβουλίου της Ευρώπης και του Διεθνούς Οργανισμού για την Ασφάλεια και τη Συνεργασία στην Ευρώπη. </w:t>
      </w:r>
    </w:p>
    <w:p w14:paraId="63C65C00" w14:textId="77777777" w:rsidR="00BF1077" w:rsidRDefault="009A0A6F">
      <w:pPr>
        <w:spacing w:line="600" w:lineRule="auto"/>
        <w:ind w:firstLine="720"/>
        <w:contextualSpacing/>
        <w:jc w:val="both"/>
        <w:rPr>
          <w:rFonts w:eastAsia="Times New Roman" w:cs="Times New Roman"/>
        </w:rPr>
      </w:pPr>
      <w:r>
        <w:rPr>
          <w:rFonts w:eastAsia="Times New Roman" w:cs="Times New Roman"/>
        </w:rPr>
        <w:lastRenderedPageBreak/>
        <w:t xml:space="preserve">Στην </w:t>
      </w:r>
      <w:r>
        <w:rPr>
          <w:rFonts w:eastAsia="Times New Roman"/>
          <w:bCs/>
        </w:rPr>
        <w:t>κ</w:t>
      </w:r>
      <w:r>
        <w:rPr>
          <w:rFonts w:eastAsia="Times New Roman"/>
          <w:bCs/>
        </w:rPr>
        <w:t>υβέρνηση</w:t>
      </w:r>
      <w:r>
        <w:rPr>
          <w:rFonts w:eastAsia="Times New Roman" w:cs="Times New Roman"/>
        </w:rPr>
        <w:t xml:space="preserve"> της Νέας Δημοκρατίας το 2004 ανέλαβε τα</w:t>
      </w:r>
      <w:r>
        <w:rPr>
          <w:rFonts w:eastAsia="Times New Roman" w:cs="Times New Roman"/>
        </w:rPr>
        <w:t xml:space="preserve"> καθήκοντα του Υπουργού Αγροτικής Ανάπτυξης και </w:t>
      </w:r>
      <w:r>
        <w:rPr>
          <w:rFonts w:eastAsia="Times New Roman"/>
          <w:bCs/>
          <w:shd w:val="clear" w:color="auto" w:fill="FFFFFF"/>
        </w:rPr>
        <w:t>βεβαίως</w:t>
      </w:r>
      <w:r>
        <w:rPr>
          <w:rFonts w:eastAsia="Times New Roman" w:cs="Times New Roman"/>
        </w:rPr>
        <w:t xml:space="preserve"> επανεξελέγη, όπως όλοι ξέρουμε, Βουλευτής Βοιωτίας το 2012, υπηρετώντας με πάθος τα συμφέροντα της </w:t>
      </w:r>
      <w:r>
        <w:rPr>
          <w:rFonts w:eastAsia="Times New Roman" w:cs="Times New Roman"/>
          <w:bCs/>
          <w:shd w:val="clear" w:color="auto" w:fill="FFFFFF"/>
        </w:rPr>
        <w:t>ιδιαίτερης</w:t>
      </w:r>
      <w:r>
        <w:rPr>
          <w:rFonts w:eastAsia="Times New Roman" w:cs="Times New Roman"/>
        </w:rPr>
        <w:t xml:space="preserve"> πατρίδας του και των συμπολιτών του. </w:t>
      </w:r>
    </w:p>
    <w:p w14:paraId="63C65C01" w14:textId="77777777" w:rsidR="00BF1077" w:rsidRDefault="009A0A6F">
      <w:pPr>
        <w:spacing w:line="600" w:lineRule="auto"/>
        <w:ind w:firstLine="720"/>
        <w:contextualSpacing/>
        <w:jc w:val="both"/>
        <w:rPr>
          <w:rFonts w:eastAsia="Times New Roman"/>
          <w:szCs w:val="24"/>
        </w:rPr>
      </w:pPr>
      <w:r>
        <w:rPr>
          <w:rFonts w:eastAsia="Times New Roman"/>
          <w:szCs w:val="24"/>
        </w:rPr>
        <w:t>Ο Βαγγέλης Μπασιάκος πολιτεύθηκε με αξιοπρέπεια. Τιμ</w:t>
      </w:r>
      <w:r>
        <w:rPr>
          <w:rFonts w:eastAsia="Times New Roman"/>
          <w:szCs w:val="24"/>
        </w:rPr>
        <w:t xml:space="preserve">ήθηκε επανειλημμένα με την εμπιστοσύνη των </w:t>
      </w:r>
      <w:proofErr w:type="spellStart"/>
      <w:r>
        <w:rPr>
          <w:rFonts w:eastAsia="Times New Roman"/>
          <w:szCs w:val="24"/>
        </w:rPr>
        <w:t>Βοιωτών</w:t>
      </w:r>
      <w:proofErr w:type="spellEnd"/>
      <w:r>
        <w:rPr>
          <w:rFonts w:eastAsia="Times New Roman"/>
          <w:szCs w:val="24"/>
        </w:rPr>
        <w:t xml:space="preserve"> και τίμησε επάξια τους συμπολίτες του από τα βουλευτικά και υπουργικά έδρανα που υπηρέτησε. </w:t>
      </w:r>
    </w:p>
    <w:p w14:paraId="63C65C02" w14:textId="77777777" w:rsidR="00BF1077" w:rsidRDefault="009A0A6F">
      <w:pPr>
        <w:spacing w:line="600" w:lineRule="auto"/>
        <w:ind w:firstLine="720"/>
        <w:contextualSpacing/>
        <w:jc w:val="both"/>
        <w:rPr>
          <w:rFonts w:eastAsia="Times New Roman"/>
          <w:szCs w:val="24"/>
        </w:rPr>
      </w:pPr>
      <w:r>
        <w:rPr>
          <w:rFonts w:eastAsia="Times New Roman"/>
          <w:szCs w:val="24"/>
        </w:rPr>
        <w:t>Όσοι είχαμε την τύχη να τον γνωρίσουμε και να συνεργαστούμε μαζί του από κοντά</w:t>
      </w:r>
      <w:r>
        <w:rPr>
          <w:rFonts w:eastAsia="Times New Roman"/>
          <w:szCs w:val="24"/>
        </w:rPr>
        <w:t>,</w:t>
      </w:r>
      <w:r>
        <w:rPr>
          <w:rFonts w:eastAsia="Times New Roman"/>
          <w:szCs w:val="24"/>
        </w:rPr>
        <w:t xml:space="preserve"> ξέρουμε ότι αδικήθηκε από πολλού</w:t>
      </w:r>
      <w:r>
        <w:rPr>
          <w:rFonts w:eastAsia="Times New Roman"/>
          <w:szCs w:val="24"/>
        </w:rPr>
        <w:t>ς, ειδικά σε μια τεταμένη πολιτική περίοδο, χωρίς να επιτρέψει στον εαυτό του να αδικήσει ποτέ κανέναν. Πρόλαβε να δικαιωθεί. Όμως δεν πρόλαβε να δικαιώσει τις προσδοκίες</w:t>
      </w:r>
      <w:r>
        <w:rPr>
          <w:rFonts w:eastAsia="Times New Roman"/>
          <w:szCs w:val="24"/>
        </w:rPr>
        <w:t>,</w:t>
      </w:r>
      <w:r>
        <w:rPr>
          <w:rFonts w:eastAsia="Times New Roman"/>
          <w:szCs w:val="24"/>
        </w:rPr>
        <w:t xml:space="preserve"> που δημιουργούσε σε όλους μας η ευρύτητα των γνώσεων του και η καθαρότητα των απόψεώ</w:t>
      </w:r>
      <w:r>
        <w:rPr>
          <w:rFonts w:eastAsia="Times New Roman"/>
          <w:szCs w:val="24"/>
        </w:rPr>
        <w:t>ν του.</w:t>
      </w:r>
    </w:p>
    <w:p w14:paraId="63C65C03" w14:textId="77777777" w:rsidR="00BF1077" w:rsidRDefault="009A0A6F">
      <w:pPr>
        <w:spacing w:line="600" w:lineRule="auto"/>
        <w:ind w:firstLine="720"/>
        <w:contextualSpacing/>
        <w:jc w:val="both"/>
        <w:rPr>
          <w:rFonts w:eastAsia="Times New Roman"/>
          <w:szCs w:val="24"/>
        </w:rPr>
      </w:pPr>
      <w:r>
        <w:rPr>
          <w:rFonts w:eastAsia="Times New Roman"/>
          <w:szCs w:val="24"/>
        </w:rPr>
        <w:t>Για τον Βαγγέλη Μπασιάκο τις δύσκολες μέρες μετά την απώλειά του γράφτηκαν ήδη πολλά, για το έντιμο του χαρακτήρα του, για τον ασυμβίβαστο ευρωπαϊστή, για τον ακούραστο υπηρέτη της παράταξής του και των συμπολιτών του στη Βοιωτία. Βεβαίως πολλά περι</w:t>
      </w:r>
      <w:r>
        <w:rPr>
          <w:rFonts w:eastAsia="Times New Roman"/>
          <w:szCs w:val="24"/>
        </w:rPr>
        <w:t xml:space="preserve">σσότερα θα γράψει η πολιτική μας ιστορία, </w:t>
      </w:r>
      <w:r>
        <w:rPr>
          <w:rFonts w:eastAsia="Times New Roman"/>
          <w:szCs w:val="24"/>
        </w:rPr>
        <w:lastRenderedPageBreak/>
        <w:t>αποτιμώντας με θετικό πρόσωπο την παρουσία του στην πολιτική ζωή του τόπου σε δύο υπουργεία και δίπλα σε δύο πρωθυπουργούς.</w:t>
      </w:r>
    </w:p>
    <w:p w14:paraId="63C65C04" w14:textId="77777777" w:rsidR="00BF1077" w:rsidRDefault="009A0A6F">
      <w:pPr>
        <w:spacing w:line="600" w:lineRule="auto"/>
        <w:ind w:firstLine="720"/>
        <w:contextualSpacing/>
        <w:jc w:val="both"/>
        <w:rPr>
          <w:rFonts w:eastAsia="Times New Roman"/>
          <w:szCs w:val="24"/>
        </w:rPr>
      </w:pPr>
      <w:r>
        <w:rPr>
          <w:rFonts w:eastAsia="Times New Roman"/>
          <w:szCs w:val="24"/>
        </w:rPr>
        <w:t>Το κενό που αφήνει ο Βαγγέλης Μπασιάκος είναι δυσαναπλήρωτο για όλους μας, συναδέλφους και</w:t>
      </w:r>
      <w:r>
        <w:rPr>
          <w:rFonts w:eastAsia="Times New Roman"/>
          <w:szCs w:val="24"/>
        </w:rPr>
        <w:t xml:space="preserve"> συνεργάτες, μα πιο πολύ για την οικογένειά του, για την πολυαγαπημένη σύζυγο </w:t>
      </w:r>
      <w:r>
        <w:rPr>
          <w:rFonts w:eastAsia="Times New Roman"/>
          <w:szCs w:val="24"/>
        </w:rPr>
        <w:t xml:space="preserve">του </w:t>
      </w:r>
      <w:r>
        <w:rPr>
          <w:rFonts w:eastAsia="Times New Roman"/>
          <w:szCs w:val="24"/>
        </w:rPr>
        <w:t>Βίκυ, τον μονάκριβο γιο του Θανάση και την αδερφή του τη Μαρία, πυλώνα της πολιτική</w:t>
      </w:r>
      <w:r>
        <w:rPr>
          <w:rFonts w:eastAsia="Times New Roman"/>
          <w:szCs w:val="24"/>
        </w:rPr>
        <w:t>ς</w:t>
      </w:r>
      <w:r>
        <w:rPr>
          <w:rFonts w:eastAsia="Times New Roman"/>
          <w:szCs w:val="24"/>
        </w:rPr>
        <w:t xml:space="preserve"> του διαδρομής.</w:t>
      </w:r>
    </w:p>
    <w:p w14:paraId="63C65C05" w14:textId="77777777" w:rsidR="00BF1077" w:rsidRDefault="009A0A6F">
      <w:pPr>
        <w:spacing w:line="600" w:lineRule="auto"/>
        <w:ind w:firstLine="720"/>
        <w:contextualSpacing/>
        <w:jc w:val="both"/>
        <w:rPr>
          <w:rFonts w:eastAsia="Times New Roman"/>
          <w:szCs w:val="24"/>
        </w:rPr>
      </w:pPr>
      <w:r>
        <w:rPr>
          <w:rFonts w:eastAsia="Times New Roman"/>
          <w:szCs w:val="24"/>
        </w:rPr>
        <w:t>Σ’ αυτές τις δύσκολες στιγμές για την πατρίδα η μεγαλύτερη τιμή που μπορεί</w:t>
      </w:r>
      <w:r>
        <w:rPr>
          <w:rFonts w:eastAsia="Times New Roman"/>
          <w:szCs w:val="24"/>
        </w:rPr>
        <w:t xml:space="preserve"> ν’ </w:t>
      </w:r>
      <w:proofErr w:type="spellStart"/>
      <w:r>
        <w:rPr>
          <w:rFonts w:eastAsia="Times New Roman"/>
          <w:szCs w:val="24"/>
        </w:rPr>
        <w:t>αποτίσει</w:t>
      </w:r>
      <w:proofErr w:type="spellEnd"/>
      <w:r>
        <w:rPr>
          <w:rFonts w:eastAsia="Times New Roman"/>
          <w:szCs w:val="24"/>
        </w:rPr>
        <w:t xml:space="preserve"> κανείς στον εκλιπόντα Βαγγέλη Μπασιάκο μέσα και έξω απ’ αυτή την Αίθουσα</w:t>
      </w:r>
      <w:r>
        <w:rPr>
          <w:rFonts w:eastAsia="Times New Roman"/>
          <w:szCs w:val="24"/>
        </w:rPr>
        <w:t>,</w:t>
      </w:r>
      <w:r>
        <w:rPr>
          <w:rFonts w:eastAsia="Times New Roman"/>
          <w:szCs w:val="24"/>
        </w:rPr>
        <w:t xml:space="preserve"> είναι να ακολουθήσει το παράδειγμά του, ένα παράδειγμα πολιτικού και προσωπικού ήθους, αξιοπρέπειας και εντιμότητας.</w:t>
      </w:r>
    </w:p>
    <w:p w14:paraId="63C65C06" w14:textId="77777777" w:rsidR="00BF1077" w:rsidRDefault="009A0A6F">
      <w:pPr>
        <w:spacing w:line="600" w:lineRule="auto"/>
        <w:ind w:firstLine="720"/>
        <w:contextualSpacing/>
        <w:jc w:val="both"/>
        <w:rPr>
          <w:rFonts w:eastAsia="Times New Roman"/>
          <w:szCs w:val="24"/>
        </w:rPr>
      </w:pPr>
      <w:r>
        <w:rPr>
          <w:rFonts w:eastAsia="Times New Roman"/>
          <w:szCs w:val="24"/>
        </w:rPr>
        <w:t>Ο Βαγγέλης Μπασιάκος φεύγοντας</w:t>
      </w:r>
      <w:r>
        <w:rPr>
          <w:rFonts w:eastAsia="Times New Roman"/>
          <w:szCs w:val="24"/>
        </w:rPr>
        <w:t>,</w:t>
      </w:r>
      <w:r>
        <w:rPr>
          <w:rFonts w:eastAsia="Times New Roman"/>
          <w:szCs w:val="24"/>
        </w:rPr>
        <w:t xml:space="preserve"> αφήνει στην οικογένε</w:t>
      </w:r>
      <w:r>
        <w:rPr>
          <w:rFonts w:eastAsia="Times New Roman"/>
          <w:szCs w:val="24"/>
        </w:rPr>
        <w:t>ιά του και τους φίλους του ως παρακαταθήκη το έργο του, τις κοινές εμπειρίες και τα βιώματα που είχε μαζί μας. Αυτά τα βιώματα και οι αναμνήσεις πρέπει να διαφυλαχθούν, γιατί αποτελούν</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τη συνεχεία της παρουσίας του κοντά μας.</w:t>
      </w:r>
    </w:p>
    <w:p w14:paraId="63C65C07" w14:textId="77777777" w:rsidR="00BF1077" w:rsidRDefault="009A0A6F">
      <w:pPr>
        <w:spacing w:line="600" w:lineRule="auto"/>
        <w:ind w:firstLine="720"/>
        <w:contextualSpacing/>
        <w:jc w:val="both"/>
        <w:rPr>
          <w:rFonts w:eastAsia="Times New Roman"/>
          <w:szCs w:val="24"/>
        </w:rPr>
      </w:pPr>
      <w:r>
        <w:rPr>
          <w:rFonts w:eastAsia="Times New Roman"/>
          <w:szCs w:val="24"/>
        </w:rPr>
        <w:t xml:space="preserve">Ας είναι </w:t>
      </w:r>
      <w:proofErr w:type="spellStart"/>
      <w:r>
        <w:rPr>
          <w:rFonts w:eastAsia="Times New Roman"/>
          <w:szCs w:val="24"/>
        </w:rPr>
        <w:t>αωνία</w:t>
      </w:r>
      <w:proofErr w:type="spellEnd"/>
      <w:r>
        <w:rPr>
          <w:rFonts w:eastAsia="Times New Roman"/>
          <w:szCs w:val="24"/>
        </w:rPr>
        <w:t xml:space="preserve"> το</w:t>
      </w:r>
      <w:r>
        <w:rPr>
          <w:rFonts w:eastAsia="Times New Roman"/>
          <w:szCs w:val="24"/>
        </w:rPr>
        <w:t>υ η μνήμη.</w:t>
      </w:r>
    </w:p>
    <w:p w14:paraId="63C65C08" w14:textId="77777777" w:rsidR="00BF1077" w:rsidRDefault="009A0A6F">
      <w:pPr>
        <w:spacing w:line="600" w:lineRule="auto"/>
        <w:ind w:firstLine="720"/>
        <w:contextualSpacing/>
        <w:jc w:val="both"/>
        <w:rPr>
          <w:rFonts w:eastAsia="Times New Roman"/>
          <w:szCs w:val="24"/>
        </w:rPr>
      </w:pPr>
      <w:r>
        <w:rPr>
          <w:rFonts w:eastAsia="Times New Roman"/>
          <w:szCs w:val="24"/>
        </w:rPr>
        <w:t>Σας ευχαριστώ.</w:t>
      </w:r>
    </w:p>
    <w:p w14:paraId="63C65C09" w14:textId="77777777" w:rsidR="00BF1077" w:rsidRDefault="009A0A6F">
      <w:pPr>
        <w:spacing w:line="600" w:lineRule="auto"/>
        <w:ind w:firstLine="720"/>
        <w:contextualSpacing/>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63C65C0A" w14:textId="77777777" w:rsidR="00BF1077" w:rsidRDefault="009A0A6F">
      <w:pPr>
        <w:spacing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Εκ μέρους της Κοινοβουλευτικής Ομάδας του ΣΥΡΙΖΑ θα μιλήσει η Γραμματέας της Κοινοβουλευτικής Ομάδας, η συνάδελφός μας κ. </w:t>
      </w:r>
      <w:proofErr w:type="spellStart"/>
      <w:r>
        <w:rPr>
          <w:rFonts w:eastAsia="Times New Roman"/>
          <w:szCs w:val="24"/>
        </w:rPr>
        <w:t>Θεοπεφτάτου</w:t>
      </w:r>
      <w:proofErr w:type="spellEnd"/>
      <w:r>
        <w:rPr>
          <w:rFonts w:eastAsia="Times New Roman"/>
          <w:szCs w:val="24"/>
        </w:rPr>
        <w:t xml:space="preserve"> Αφροδίτη.</w:t>
      </w:r>
    </w:p>
    <w:p w14:paraId="63C65C0B" w14:textId="77777777" w:rsidR="00BF1077" w:rsidRDefault="009A0A6F">
      <w:pPr>
        <w:spacing w:line="600" w:lineRule="auto"/>
        <w:ind w:firstLine="720"/>
        <w:contextualSpacing/>
        <w:jc w:val="both"/>
        <w:rPr>
          <w:rFonts w:eastAsia="Times New Roman"/>
          <w:szCs w:val="24"/>
        </w:rPr>
      </w:pPr>
      <w:r>
        <w:rPr>
          <w:rFonts w:eastAsia="Times New Roman"/>
          <w:b/>
          <w:szCs w:val="24"/>
        </w:rPr>
        <w:t>ΑΦΡΟΔΙΤΗ ΘΕΟΠΕΦΤΑΤΟΥ:</w:t>
      </w:r>
      <w:r>
        <w:rPr>
          <w:rFonts w:eastAsia="Times New Roman"/>
          <w:szCs w:val="24"/>
        </w:rPr>
        <w:t xml:space="preserve"> Κυρίες και κύριοι συνάδελφοι, σήμερα τιμούμε τη μνήμη του εκλεκτού συναδέλφου μας Ευάγγελου Μπασιάκου, που έφυγε πολύ πρόωρα και αιφνίδια από κοντά μας. Από πλευράς της Κοινοβουλευτικής Ομάδας του ΣΥΡΙΖΑ και από εμένα προσωπικά θα ήθε</w:t>
      </w:r>
      <w:r>
        <w:rPr>
          <w:rFonts w:eastAsia="Times New Roman"/>
          <w:szCs w:val="24"/>
        </w:rPr>
        <w:t xml:space="preserve">λα να εκφράσω τα θερμά μου συλλυπητήρια και στο </w:t>
      </w:r>
      <w:r>
        <w:rPr>
          <w:rFonts w:eastAsia="Times New Roman"/>
          <w:szCs w:val="24"/>
        </w:rPr>
        <w:t>κ</w:t>
      </w:r>
      <w:r>
        <w:rPr>
          <w:rFonts w:eastAsia="Times New Roman"/>
          <w:szCs w:val="24"/>
        </w:rPr>
        <w:t>όμμα της Νέας Δημοκρατίας αλλά και στην οικογένειά του.</w:t>
      </w:r>
    </w:p>
    <w:p w14:paraId="63C65C0C" w14:textId="77777777" w:rsidR="00BF1077" w:rsidRDefault="009A0A6F">
      <w:pPr>
        <w:spacing w:line="600" w:lineRule="auto"/>
        <w:ind w:firstLine="720"/>
        <w:contextualSpacing/>
        <w:jc w:val="both"/>
        <w:rPr>
          <w:rFonts w:eastAsia="Times New Roman"/>
          <w:szCs w:val="24"/>
        </w:rPr>
      </w:pPr>
      <w:r>
        <w:rPr>
          <w:rFonts w:eastAsia="Times New Roman"/>
          <w:szCs w:val="24"/>
        </w:rPr>
        <w:t>Ήδη τις τελευταίες μέρες όσοι έχουν αναφερθεί στον Ευάγγελο Μπασιάκο</w:t>
      </w:r>
      <w:r>
        <w:rPr>
          <w:rFonts w:eastAsia="Times New Roman"/>
          <w:szCs w:val="24"/>
        </w:rPr>
        <w:t>,</w:t>
      </w:r>
      <w:r>
        <w:rPr>
          <w:rFonts w:eastAsia="Times New Roman"/>
          <w:szCs w:val="24"/>
        </w:rPr>
        <w:t xml:space="preserve"> εξήραν τόσο την ποιότητα και σταθερότητα της πολιτικής του πορείας όσο και τις ιδ</w:t>
      </w:r>
      <w:r>
        <w:rPr>
          <w:rFonts w:eastAsia="Times New Roman"/>
          <w:szCs w:val="24"/>
        </w:rPr>
        <w:t>ιαίτερες χαρισματικές πτυχές της προσωπικότητάς του.</w:t>
      </w:r>
    </w:p>
    <w:p w14:paraId="63C65C0D" w14:textId="77777777" w:rsidR="00BF1077" w:rsidRDefault="009A0A6F">
      <w:pPr>
        <w:spacing w:line="600" w:lineRule="auto"/>
        <w:ind w:firstLine="720"/>
        <w:contextualSpacing/>
        <w:jc w:val="both"/>
        <w:rPr>
          <w:rFonts w:eastAsia="Times New Roman"/>
          <w:szCs w:val="24"/>
        </w:rPr>
      </w:pPr>
      <w:r>
        <w:rPr>
          <w:rFonts w:eastAsia="Times New Roman"/>
          <w:szCs w:val="24"/>
        </w:rPr>
        <w:t>Όλοι εμείς οι συνάδελφοί του που τον γνωρίσαμε μέσα από τη δραστήρια συμμετοχή του στις κοινοβουλευτικές διαδικασίες, τη συμμετοχή του σε επιτροπές και σε διεθνείς οργανισμούς, διακρίναμε την πολιτική το</w:t>
      </w:r>
      <w:r>
        <w:rPr>
          <w:rFonts w:eastAsia="Times New Roman"/>
          <w:szCs w:val="24"/>
        </w:rPr>
        <w:t>υ ευπρέπεια, τη φυσική του ευγένεια και την επιστημονική του τεκμηρίωση. Γι’ αυτούς τους λόγους δεν είναι τυχαίο</w:t>
      </w:r>
      <w:r>
        <w:rPr>
          <w:rFonts w:eastAsia="Times New Roman"/>
          <w:szCs w:val="24"/>
        </w:rPr>
        <w:t>,</w:t>
      </w:r>
      <w:r>
        <w:rPr>
          <w:rFonts w:eastAsia="Times New Roman"/>
          <w:szCs w:val="24"/>
        </w:rPr>
        <w:t xml:space="preserve"> ότι οι συμπατριώτες του από τη Βοιωτία </w:t>
      </w:r>
      <w:r>
        <w:rPr>
          <w:rFonts w:eastAsia="Times New Roman"/>
          <w:szCs w:val="24"/>
        </w:rPr>
        <w:lastRenderedPageBreak/>
        <w:t>τον εμπιστεύθηκαν τα τελευταία τριάντα χρόνια συνεχώς να τους εκπροσωπεί εδώ στην Εθνική Αντιπροσωπεία.</w:t>
      </w:r>
    </w:p>
    <w:p w14:paraId="63C65C0E" w14:textId="77777777" w:rsidR="00BF1077" w:rsidRDefault="009A0A6F">
      <w:pPr>
        <w:spacing w:line="600" w:lineRule="auto"/>
        <w:ind w:firstLine="720"/>
        <w:contextualSpacing/>
        <w:jc w:val="both"/>
        <w:rPr>
          <w:rFonts w:eastAsia="Times New Roman"/>
          <w:szCs w:val="24"/>
        </w:rPr>
      </w:pPr>
      <w:r>
        <w:rPr>
          <w:rFonts w:eastAsia="Times New Roman"/>
          <w:szCs w:val="24"/>
        </w:rPr>
        <w:t xml:space="preserve">Με την αποκατάσταση της </w:t>
      </w:r>
      <w:r>
        <w:rPr>
          <w:rFonts w:eastAsia="Times New Roman"/>
          <w:szCs w:val="24"/>
        </w:rPr>
        <w:t>δ</w:t>
      </w:r>
      <w:r>
        <w:rPr>
          <w:rFonts w:eastAsia="Times New Roman"/>
          <w:szCs w:val="24"/>
        </w:rPr>
        <w:t xml:space="preserve">ημοκρατίας στον τόπο μας το 1974 και την ίδρυση της Νέας Δημοκρατίας ακολούθησε την πορεία του </w:t>
      </w:r>
      <w:r>
        <w:rPr>
          <w:rFonts w:eastAsia="Times New Roman"/>
          <w:szCs w:val="24"/>
        </w:rPr>
        <w:t>κ</w:t>
      </w:r>
      <w:r>
        <w:rPr>
          <w:rFonts w:eastAsia="Times New Roman"/>
          <w:szCs w:val="24"/>
        </w:rPr>
        <w:t>όμματός του με συνέπεια και στα ευχάριστα και στα δύσκολα, ανταποκρινόμενος στις απαιτητικές θέσεις που αναλάμβανε όλα αυτά τα χρόνια.</w:t>
      </w:r>
    </w:p>
    <w:p w14:paraId="63C65C0F" w14:textId="77777777" w:rsidR="00BF1077" w:rsidRDefault="009A0A6F">
      <w:pPr>
        <w:spacing w:line="600" w:lineRule="auto"/>
        <w:ind w:firstLine="720"/>
        <w:contextualSpacing/>
        <w:jc w:val="both"/>
        <w:rPr>
          <w:rFonts w:eastAsia="Times New Roman"/>
          <w:szCs w:val="24"/>
        </w:rPr>
      </w:pPr>
      <w:r>
        <w:rPr>
          <w:rFonts w:eastAsia="Times New Roman"/>
          <w:szCs w:val="24"/>
        </w:rPr>
        <w:t>Κυρίες και κύριοι συνάδελφοι, ζούμε σε μια εποχή</w:t>
      </w:r>
      <w:r>
        <w:rPr>
          <w:rFonts w:eastAsia="Times New Roman"/>
          <w:szCs w:val="24"/>
        </w:rPr>
        <w:t>,</w:t>
      </w:r>
      <w:r>
        <w:rPr>
          <w:rFonts w:eastAsia="Times New Roman"/>
          <w:szCs w:val="24"/>
        </w:rPr>
        <w:t xml:space="preserve"> που ορισμένα μέσα προσπαθούν να μας επιβάλλουν το ευτελές για αξία, το φθηνό για ακριβό. Ο Ευάγγελος Μπασιάκος άφησε πίσω του ένα πλούσιο πολιτικό και επιστημονικό έργο, εξέφρασε έναν ξεχωριστό πολιτικό πο</w:t>
      </w:r>
      <w:r>
        <w:rPr>
          <w:rFonts w:eastAsia="Times New Roman"/>
          <w:szCs w:val="24"/>
        </w:rPr>
        <w:t>λιτισμό, που είναι και το ζητούμενο στις μέρες μας.</w:t>
      </w:r>
    </w:p>
    <w:p w14:paraId="63C65C10" w14:textId="77777777" w:rsidR="00BF1077" w:rsidRDefault="009A0A6F">
      <w:pPr>
        <w:spacing w:line="600" w:lineRule="auto"/>
        <w:ind w:firstLine="720"/>
        <w:contextualSpacing/>
        <w:jc w:val="both"/>
        <w:rPr>
          <w:rFonts w:eastAsia="Times New Roman"/>
          <w:szCs w:val="24"/>
        </w:rPr>
      </w:pPr>
      <w:r>
        <w:rPr>
          <w:rFonts w:eastAsia="Times New Roman"/>
          <w:szCs w:val="24"/>
        </w:rPr>
        <w:t>Αν θέλουμε, λοιπόν, να τιμήσουμε τη μνήμη του, θα πρέπει να αφομοιώσουμε αυτά τα μαθήματα δημοκρατίας που μας χάρισε με τη συλλογική δουλειά, τη συνέπεια και το ήθος, αξίες που συμβάλλουν στον δημόσιο λόγ</w:t>
      </w:r>
      <w:r>
        <w:rPr>
          <w:rFonts w:eastAsia="Times New Roman"/>
          <w:szCs w:val="24"/>
        </w:rPr>
        <w:t>ο και που έχουμε σήμερα μεγάλη ανάγκη.</w:t>
      </w:r>
    </w:p>
    <w:p w14:paraId="63C65C11" w14:textId="77777777" w:rsidR="00BF1077" w:rsidRDefault="009A0A6F">
      <w:pPr>
        <w:spacing w:line="600" w:lineRule="auto"/>
        <w:ind w:firstLine="720"/>
        <w:contextualSpacing/>
        <w:jc w:val="both"/>
        <w:rPr>
          <w:rFonts w:eastAsia="Times New Roman"/>
          <w:szCs w:val="24"/>
        </w:rPr>
      </w:pPr>
      <w:r>
        <w:rPr>
          <w:rFonts w:eastAsia="Times New Roman"/>
          <w:szCs w:val="24"/>
        </w:rPr>
        <w:t>Αιωνία του η μνήμη.</w:t>
      </w:r>
    </w:p>
    <w:p w14:paraId="63C65C12" w14:textId="77777777" w:rsidR="00BF1077" w:rsidRDefault="009A0A6F">
      <w:pPr>
        <w:spacing w:line="600" w:lineRule="auto"/>
        <w:ind w:firstLine="720"/>
        <w:contextualSpacing/>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63C65C13" w14:textId="77777777" w:rsidR="00BF1077" w:rsidRDefault="009A0A6F">
      <w:pPr>
        <w:spacing w:line="600" w:lineRule="auto"/>
        <w:ind w:firstLine="720"/>
        <w:contextualSpacing/>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Σας ευχαριστούμε.</w:t>
      </w:r>
    </w:p>
    <w:p w14:paraId="63C65C14"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 xml:space="preserve">μάδα της Χρυσής Αυγής, τον λόγο έχει ο συνάδελφος κ. Ιωάννης </w:t>
      </w:r>
      <w:proofErr w:type="spellStart"/>
      <w:r>
        <w:rPr>
          <w:rFonts w:eastAsia="Times New Roman" w:cs="Times New Roman"/>
          <w:szCs w:val="24"/>
        </w:rPr>
        <w:t>Σαχινίδης</w:t>
      </w:r>
      <w:proofErr w:type="spellEnd"/>
      <w:r>
        <w:rPr>
          <w:rFonts w:eastAsia="Times New Roman" w:cs="Times New Roman"/>
          <w:szCs w:val="24"/>
        </w:rPr>
        <w:t>.</w:t>
      </w:r>
    </w:p>
    <w:p w14:paraId="63C65C15"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w:t>
      </w:r>
      <w:r>
        <w:rPr>
          <w:rFonts w:eastAsia="Times New Roman"/>
          <w:bCs/>
        </w:rPr>
        <w:t>Κύριε Πρόεδρε,</w:t>
      </w:r>
      <w:r>
        <w:rPr>
          <w:rFonts w:eastAsia="Times New Roman" w:cs="Times New Roman"/>
          <w:szCs w:val="24"/>
        </w:rPr>
        <w:t xml:space="preserve"> </w:t>
      </w:r>
      <w:r>
        <w:rPr>
          <w:rFonts w:eastAsia="Times New Roman"/>
          <w:bCs/>
        </w:rPr>
        <w:t>κυρίες και κύριοι συνάδελφοι,</w:t>
      </w:r>
      <w:r>
        <w:rPr>
          <w:rFonts w:eastAsia="Times New Roman" w:cs="Times New Roman"/>
          <w:szCs w:val="24"/>
        </w:rPr>
        <w:t xml:space="preserve"> εκ μέρους της Χρυσής Αυγής, εκφράζω τη συμπάθειά μας στην οικογένεια και </w:t>
      </w:r>
      <w:r>
        <w:rPr>
          <w:rFonts w:eastAsia="Times New Roman" w:cs="Times New Roman"/>
          <w:szCs w:val="24"/>
        </w:rPr>
        <w:t>σ</w:t>
      </w:r>
      <w:r>
        <w:rPr>
          <w:rFonts w:eastAsia="Times New Roman" w:cs="Times New Roman"/>
          <w:szCs w:val="24"/>
        </w:rPr>
        <w:t>τους οικείους του εκλιπόντος. Ελαφρύ να είναι το χώμα που τον σκεπάζει.</w:t>
      </w:r>
    </w:p>
    <w:p w14:paraId="63C65C16"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3C65C17" w14:textId="77777777" w:rsidR="00BF1077" w:rsidRDefault="009A0A6F">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w:t>
      </w:r>
      <w:r>
        <w:rPr>
          <w:rFonts w:eastAsia="Times New Roman" w:cs="Times New Roman"/>
          <w:szCs w:val="24"/>
        </w:rPr>
        <w:t>ι εμείς.</w:t>
      </w:r>
    </w:p>
    <w:p w14:paraId="63C65C18"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Από τη Δημοκρατική Συμπαράταξη ΠΑΣΟΚ-ΔΗΜΑΡ, τον λόγο έχει ο Κοινοβουλευτικός Εκπρόσωπος του κόμματος, ο συνάδελφος κ. Ανδρέας Λοβέρδος.</w:t>
      </w:r>
    </w:p>
    <w:p w14:paraId="63C65C19"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bCs/>
        </w:rPr>
        <w:t>Κύριε Πρόεδρε,</w:t>
      </w:r>
      <w:r>
        <w:rPr>
          <w:rFonts w:eastAsia="Times New Roman" w:cs="Times New Roman"/>
          <w:szCs w:val="24"/>
        </w:rPr>
        <w:t xml:space="preserve"> </w:t>
      </w:r>
      <w:r>
        <w:rPr>
          <w:rFonts w:eastAsia="Times New Roman"/>
          <w:bCs/>
        </w:rPr>
        <w:t>κυρίες και κύριοι συνάδελφοι,</w:t>
      </w:r>
      <w:r>
        <w:rPr>
          <w:rFonts w:eastAsia="Times New Roman" w:cs="Times New Roman"/>
          <w:szCs w:val="24"/>
        </w:rPr>
        <w:t xml:space="preserve"> με πραγματική αμηχανία ανεβαίνω στο Βήμα. Δεν πε</w:t>
      </w:r>
      <w:r>
        <w:rPr>
          <w:rFonts w:eastAsia="Times New Roman" w:cs="Times New Roman"/>
          <w:szCs w:val="24"/>
        </w:rPr>
        <w:t>ρίμενα ποτέ</w:t>
      </w:r>
      <w:r>
        <w:rPr>
          <w:rFonts w:eastAsia="Times New Roman" w:cs="Times New Roman"/>
          <w:szCs w:val="24"/>
        </w:rPr>
        <w:t>,</w:t>
      </w:r>
      <w:r>
        <w:rPr>
          <w:rFonts w:eastAsia="Times New Roman" w:cs="Times New Roman"/>
          <w:szCs w:val="24"/>
        </w:rPr>
        <w:t xml:space="preserve"> ότι θα έρθει η ώρα να πάρω τον λόγο για να αποχαιρετ</w:t>
      </w:r>
      <w:r>
        <w:rPr>
          <w:rFonts w:eastAsia="Times New Roman" w:cs="Times New Roman"/>
          <w:szCs w:val="24"/>
        </w:rPr>
        <w:t>ή</w:t>
      </w:r>
      <w:r>
        <w:rPr>
          <w:rFonts w:eastAsia="Times New Roman" w:cs="Times New Roman"/>
          <w:szCs w:val="24"/>
        </w:rPr>
        <w:t>σω, εκ μέρους της Δημοκρατικής Συμπαράταξης, έναν φίλο μου που έφυγε τόσο ξαφνικά και τόσο απροσδόκητα.</w:t>
      </w:r>
    </w:p>
    <w:p w14:paraId="63C65C1A"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κοινή καταγωγή από τη μεριά της μητέρας μου</w:t>
      </w:r>
      <w:r>
        <w:rPr>
          <w:rFonts w:eastAsia="Times New Roman" w:cs="Times New Roman"/>
          <w:szCs w:val="24"/>
        </w:rPr>
        <w:t xml:space="preserve"> από την πόλη της Θήβας, κι έτσι είχα την ευκαιρία πριν τον γνωρίσω εδώ, όταν </w:t>
      </w:r>
      <w:proofErr w:type="spellStart"/>
      <w:r>
        <w:rPr>
          <w:rFonts w:eastAsia="Times New Roman" w:cs="Times New Roman"/>
          <w:szCs w:val="24"/>
        </w:rPr>
        <w:t>πρωτοεκλέχτηκα</w:t>
      </w:r>
      <w:proofErr w:type="spellEnd"/>
      <w:r>
        <w:rPr>
          <w:rFonts w:eastAsia="Times New Roman" w:cs="Times New Roman"/>
          <w:szCs w:val="24"/>
        </w:rPr>
        <w:t xml:space="preserve"> το 2000, να έχουμε γνωριστεί από κοντά ως άνθρωποι και ως συνάδελφοι δικηγόροι. </w:t>
      </w:r>
    </w:p>
    <w:p w14:paraId="63C65C1B"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Και είχα εντυπωσιαστεί, διότι πέραν των όσων μας χώριζαν πολιτικά, μας ένωνε μια α</w:t>
      </w:r>
      <w:r>
        <w:rPr>
          <w:rFonts w:eastAsia="Times New Roman" w:cs="Times New Roman"/>
          <w:szCs w:val="24"/>
        </w:rPr>
        <w:t>γάπη για την ιστορία, την πολιτική ιστορία του τόπου που τον Βαγγέλη Μπασιάκο, σε συνδυασμό και με την εμπειρία του, τον οδηγούσε να έχει μια ιστορικότητα στις απόψεις του για το τι είναι πολιτική, τι είναι πολιτική στην Ελλάδα, ποιες είναι οι κακοδαιμονίε</w:t>
      </w:r>
      <w:r>
        <w:rPr>
          <w:rFonts w:eastAsia="Times New Roman" w:cs="Times New Roman"/>
          <w:szCs w:val="24"/>
        </w:rPr>
        <w:t>ς της ελληνικής πολιτικής και τι μας χωρίζει και δεν μπορούμε να τα βρούμε ακόμη και στις πιο δύσκολες στιγμές.</w:t>
      </w:r>
    </w:p>
    <w:p w14:paraId="63C65C1C"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πολιτική μας αντιπαλότητα, </w:t>
      </w:r>
      <w:r>
        <w:rPr>
          <w:rFonts w:eastAsia="Times New Roman"/>
          <w:bCs/>
        </w:rPr>
        <w:t>κυρίες και κύριοι Βουλευτές,</w:t>
      </w:r>
      <w:r>
        <w:rPr>
          <w:rFonts w:eastAsia="Times New Roman" w:cs="Times New Roman"/>
          <w:szCs w:val="24"/>
        </w:rPr>
        <w:t xml:space="preserve"> ποτέ δεν ξεπέρασε τα όρια της ευπρέπειας γιατί ο Βαγγέλης ήταν ένας πάρα πολύ ευπρεπής</w:t>
      </w:r>
      <w:r>
        <w:rPr>
          <w:rFonts w:eastAsia="Times New Roman" w:cs="Times New Roman"/>
          <w:szCs w:val="24"/>
        </w:rPr>
        <w:t xml:space="preserve"> άνθρωπος και δεν επέτρεπε, όσο και αν διαφωνούσες, να αποκτήσει ίχνη προσωπικής αντιπαλότητας η πολιτική διαφωνία. Η έμφυτη ευγένειά του τον καθόρισε όλα αυτά τα χρόνια, από το 1989 που είναι στην Αίθουσα αυτή, και γι’ αυτό νομίζω ότι και </w:t>
      </w:r>
      <w:r>
        <w:rPr>
          <w:rFonts w:eastAsia="Times New Roman" w:cs="Times New Roman"/>
          <w:szCs w:val="24"/>
        </w:rPr>
        <w:t>από τις</w:t>
      </w:r>
      <w:r>
        <w:rPr>
          <w:rFonts w:eastAsia="Times New Roman" w:cs="Times New Roman"/>
          <w:szCs w:val="24"/>
        </w:rPr>
        <w:t xml:space="preserve"> τοποθετή</w:t>
      </w:r>
      <w:r>
        <w:rPr>
          <w:rFonts w:eastAsia="Times New Roman" w:cs="Times New Roman"/>
          <w:szCs w:val="24"/>
        </w:rPr>
        <w:t>σεις όλ</w:t>
      </w:r>
      <w:r>
        <w:rPr>
          <w:rFonts w:eastAsia="Times New Roman" w:cs="Times New Roman"/>
          <w:szCs w:val="24"/>
        </w:rPr>
        <w:t>ων</w:t>
      </w:r>
      <w:r>
        <w:rPr>
          <w:rFonts w:eastAsia="Times New Roman" w:cs="Times New Roman"/>
          <w:szCs w:val="24"/>
        </w:rPr>
        <w:t xml:space="preserve"> τ</w:t>
      </w:r>
      <w:r>
        <w:rPr>
          <w:rFonts w:eastAsia="Times New Roman" w:cs="Times New Roman"/>
          <w:szCs w:val="24"/>
        </w:rPr>
        <w:t>ων</w:t>
      </w:r>
      <w:r>
        <w:rPr>
          <w:rFonts w:eastAsia="Times New Roman" w:cs="Times New Roman"/>
          <w:szCs w:val="24"/>
        </w:rPr>
        <w:t xml:space="preserve"> συναδέλφ</w:t>
      </w:r>
      <w:r>
        <w:rPr>
          <w:rFonts w:eastAsia="Times New Roman" w:cs="Times New Roman"/>
          <w:szCs w:val="24"/>
        </w:rPr>
        <w:t>ων</w:t>
      </w:r>
      <w:r>
        <w:rPr>
          <w:rFonts w:eastAsia="Times New Roman" w:cs="Times New Roman"/>
          <w:szCs w:val="24"/>
        </w:rPr>
        <w:t xml:space="preserve"> διαπιστών</w:t>
      </w:r>
      <w:r>
        <w:rPr>
          <w:rFonts w:eastAsia="Times New Roman" w:cs="Times New Roman"/>
          <w:szCs w:val="24"/>
        </w:rPr>
        <w:t>εται</w:t>
      </w:r>
      <w:r>
        <w:rPr>
          <w:rFonts w:eastAsia="Times New Roman" w:cs="Times New Roman"/>
          <w:szCs w:val="24"/>
        </w:rPr>
        <w:t xml:space="preserve"> το ίδιο ακριβώς πράγμα.</w:t>
      </w:r>
    </w:p>
    <w:p w14:paraId="63C65C1D"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τότε που το έμαθα, Βίκυ, το μυαλό μου είναι σε εσένα και στον Θανάση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Αριστείδη. Και θέλω να του πεις ότι πρέπει να είναι πολύ υπερήφανος για τον πατέρα του. Και αυτό που του αφήνει ο Βαγγ</w:t>
      </w:r>
      <w:r>
        <w:rPr>
          <w:rFonts w:eastAsia="Times New Roman" w:cs="Times New Roman"/>
          <w:szCs w:val="24"/>
        </w:rPr>
        <w:t>έλης είναι μια μεγάλη κληρονομιά</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οποία </w:t>
      </w:r>
      <w:r>
        <w:rPr>
          <w:rFonts w:eastAsia="Times New Roman" w:cs="Times New Roman"/>
          <w:szCs w:val="24"/>
        </w:rPr>
        <w:t xml:space="preserve">θα τον συνοδεύει σε όλη του τη ζωή. </w:t>
      </w:r>
    </w:p>
    <w:p w14:paraId="63C65C1E"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Από το Βήμα αυτό, </w:t>
      </w:r>
      <w:r>
        <w:rPr>
          <w:rFonts w:eastAsia="Times New Roman"/>
          <w:bCs/>
        </w:rPr>
        <w:t>κυρίες και κύριοι Βουλευτές,</w:t>
      </w:r>
      <w:r>
        <w:rPr>
          <w:rFonts w:eastAsia="Times New Roman" w:cs="Times New Roman"/>
          <w:szCs w:val="24"/>
        </w:rPr>
        <w:t xml:space="preserve"> εκφράζω τα θερμά μου συλλυπητήρια, πέραν από τη Βίκυ και τον Θανάση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Αριστείδη, και σε όλους τους οικείους και τους φίλους. Και η</w:t>
      </w:r>
      <w:r>
        <w:rPr>
          <w:rFonts w:eastAsia="Times New Roman" w:cs="Times New Roman"/>
          <w:szCs w:val="24"/>
        </w:rPr>
        <w:t xml:space="preserve"> Αίθουσα αυτή, η Εθνική Αντιπροσωπεία, αλλά και το κόμμα της </w:t>
      </w:r>
      <w:r>
        <w:rPr>
          <w:rFonts w:eastAsia="Times New Roman"/>
          <w:bCs/>
        </w:rPr>
        <w:t>Νέας Δημοκρατίας</w:t>
      </w:r>
      <w:r>
        <w:rPr>
          <w:rFonts w:eastAsia="Times New Roman" w:cs="Times New Roman"/>
          <w:szCs w:val="24"/>
        </w:rPr>
        <w:t xml:space="preserve"> πρέπει να νιώθουν σήμερα φτωχότεροι.</w:t>
      </w:r>
    </w:p>
    <w:p w14:paraId="63C65C1F"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3C65C20" w14:textId="77777777" w:rsidR="00BF1077" w:rsidRDefault="009A0A6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3C65C21" w14:textId="77777777" w:rsidR="00BF1077" w:rsidRDefault="009A0A6F">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Εκ μέρους του Κομμουνιστικού Κόμματος Ελλάδας, </w:t>
      </w:r>
      <w:r>
        <w:rPr>
          <w:rFonts w:eastAsia="Times New Roman" w:cs="Times New Roman"/>
          <w:szCs w:val="24"/>
        </w:rPr>
        <w:t xml:space="preserve">τον λόγο έχει ο συνάδελφος και ΣΤ΄ Αντιπρόεδρος της Βουλής κ. Γεώργιος </w:t>
      </w:r>
      <w:proofErr w:type="spellStart"/>
      <w:r>
        <w:rPr>
          <w:rFonts w:eastAsia="Times New Roman" w:cs="Times New Roman"/>
          <w:szCs w:val="24"/>
        </w:rPr>
        <w:t>Λαμπρούλης</w:t>
      </w:r>
      <w:proofErr w:type="spellEnd"/>
      <w:r>
        <w:rPr>
          <w:rFonts w:eastAsia="Times New Roman" w:cs="Times New Roman"/>
          <w:szCs w:val="24"/>
        </w:rPr>
        <w:t>.</w:t>
      </w:r>
    </w:p>
    <w:p w14:paraId="63C65C22" w14:textId="77777777" w:rsidR="00BF1077" w:rsidRDefault="009A0A6F">
      <w:pPr>
        <w:spacing w:line="600" w:lineRule="auto"/>
        <w:ind w:firstLine="720"/>
        <w:contextualSpacing/>
        <w:jc w:val="both"/>
        <w:rPr>
          <w:rFonts w:eastAsia="Times New Roman"/>
          <w:bCs/>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w:t>
      </w:r>
      <w:r>
        <w:rPr>
          <w:rFonts w:eastAsia="Times New Roman"/>
          <w:bCs/>
        </w:rPr>
        <w:t>κύριε Πρόεδρε.</w:t>
      </w:r>
    </w:p>
    <w:p w14:paraId="63C65C23" w14:textId="77777777" w:rsidR="00BF1077" w:rsidRDefault="009A0A6F">
      <w:pPr>
        <w:spacing w:line="600" w:lineRule="auto"/>
        <w:ind w:firstLine="720"/>
        <w:contextualSpacing/>
        <w:jc w:val="both"/>
        <w:rPr>
          <w:rFonts w:eastAsia="Times New Roman"/>
          <w:bCs/>
        </w:rPr>
      </w:pPr>
      <w:r>
        <w:rPr>
          <w:rFonts w:eastAsia="Times New Roman"/>
          <w:bCs/>
        </w:rPr>
        <w:t xml:space="preserve">Εκ μέρους της </w:t>
      </w:r>
      <w:r>
        <w:rPr>
          <w:rFonts w:eastAsia="Times New Roman"/>
          <w:bCs/>
        </w:rPr>
        <w:t>Κ</w:t>
      </w:r>
      <w:r>
        <w:rPr>
          <w:rFonts w:eastAsia="Times New Roman"/>
          <w:bCs/>
        </w:rPr>
        <w:t xml:space="preserve">οινοβουλευτικής </w:t>
      </w:r>
      <w:r>
        <w:rPr>
          <w:rFonts w:eastAsia="Times New Roman"/>
          <w:bCs/>
        </w:rPr>
        <w:t>Ο</w:t>
      </w:r>
      <w:r>
        <w:rPr>
          <w:rFonts w:eastAsia="Times New Roman"/>
          <w:bCs/>
        </w:rPr>
        <w:t>μάδας του Κομμουνιστικού Κόμματος Ελλάδας, θα ήθελα να εκφράσω τ</w:t>
      </w:r>
      <w:r>
        <w:rPr>
          <w:rFonts w:eastAsia="Times New Roman"/>
          <w:bCs/>
        </w:rPr>
        <w:t xml:space="preserve">α ειλικρινή </w:t>
      </w:r>
      <w:r>
        <w:rPr>
          <w:rFonts w:eastAsia="Times New Roman"/>
          <w:bCs/>
        </w:rPr>
        <w:lastRenderedPageBreak/>
        <w:t>μας συλλυπητήρια για τον πρόωρο και άδικο θάνατο του Βουλευτή της Νέας Δημοκρατίας και πρώην Υπουργό Ευάγγελο Μπασιάκο στην οικογένειά του και το κόμμα του.</w:t>
      </w:r>
    </w:p>
    <w:p w14:paraId="63C65C24" w14:textId="77777777" w:rsidR="00BF1077" w:rsidRDefault="009A0A6F">
      <w:pPr>
        <w:spacing w:line="600" w:lineRule="auto"/>
        <w:ind w:firstLine="720"/>
        <w:contextualSpacing/>
        <w:jc w:val="both"/>
        <w:rPr>
          <w:rFonts w:eastAsia="Times New Roman"/>
          <w:bCs/>
        </w:rPr>
      </w:pPr>
      <w:r>
        <w:rPr>
          <w:rFonts w:eastAsia="Times New Roman"/>
          <w:bCs/>
        </w:rPr>
        <w:t xml:space="preserve">Θα θέλαμε να σημειώσουμε ότι από αυτές τις θέσεις ο Ευάγγελος Μπασιάκος </w:t>
      </w:r>
      <w:proofErr w:type="spellStart"/>
      <w:r>
        <w:rPr>
          <w:rFonts w:eastAsia="Times New Roman"/>
          <w:bCs/>
        </w:rPr>
        <w:t>προέβαλε</w:t>
      </w:r>
      <w:proofErr w:type="spellEnd"/>
      <w:r>
        <w:rPr>
          <w:rFonts w:eastAsia="Times New Roman"/>
          <w:bCs/>
        </w:rPr>
        <w:t xml:space="preserve"> τις απ</w:t>
      </w:r>
      <w:r>
        <w:rPr>
          <w:rFonts w:eastAsia="Times New Roman"/>
          <w:bCs/>
        </w:rPr>
        <w:t>όψεις του, ήταν ταυτόχρονα ανοικτός στη συζήτηση διαφορετικών θέσεων για ιδεολογικά και πολιτικά ζητήματα, συμβάλλοντας με αυτό</w:t>
      </w:r>
      <w:r>
        <w:rPr>
          <w:rFonts w:eastAsia="Times New Roman"/>
          <w:bCs/>
        </w:rPr>
        <w:t>ν</w:t>
      </w:r>
      <w:r>
        <w:rPr>
          <w:rFonts w:eastAsia="Times New Roman"/>
          <w:bCs/>
        </w:rPr>
        <w:t xml:space="preserve"> τον τρόπο στη διεξαγωγή της αντιπαράθεσης με πολιτικούς όρους.</w:t>
      </w:r>
    </w:p>
    <w:p w14:paraId="63C65C25" w14:textId="77777777" w:rsidR="00BF1077" w:rsidRDefault="009A0A6F">
      <w:pPr>
        <w:spacing w:line="600" w:lineRule="auto"/>
        <w:ind w:firstLine="720"/>
        <w:contextualSpacing/>
        <w:jc w:val="both"/>
        <w:rPr>
          <w:rFonts w:eastAsia="Times New Roman"/>
          <w:bCs/>
        </w:rPr>
      </w:pPr>
      <w:r>
        <w:rPr>
          <w:rFonts w:eastAsia="Times New Roman"/>
          <w:bCs/>
        </w:rPr>
        <w:t>Με αυτές τις σύντομες σκέψεις για μια ακόμη φορά θα θέλαμε να εκ</w:t>
      </w:r>
      <w:r>
        <w:rPr>
          <w:rFonts w:eastAsia="Times New Roman"/>
          <w:bCs/>
        </w:rPr>
        <w:t>φράσουμε τα ειλικρινή μας συλλυπητήρια στην οικογένειά του.</w:t>
      </w:r>
    </w:p>
    <w:p w14:paraId="63C65C26" w14:textId="77777777" w:rsidR="00BF1077" w:rsidRDefault="009A0A6F">
      <w:pPr>
        <w:spacing w:line="600" w:lineRule="auto"/>
        <w:ind w:firstLine="720"/>
        <w:contextualSpacing/>
        <w:jc w:val="both"/>
        <w:rPr>
          <w:rFonts w:eastAsia="Times New Roman"/>
          <w:bCs/>
        </w:rPr>
      </w:pPr>
      <w:r>
        <w:rPr>
          <w:rFonts w:eastAsia="Times New Roman"/>
          <w:bCs/>
        </w:rPr>
        <w:t>Ευχαριστώ.</w:t>
      </w:r>
    </w:p>
    <w:p w14:paraId="63C65C27" w14:textId="77777777" w:rsidR="00BF1077" w:rsidRDefault="009A0A6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3C65C28" w14:textId="77777777" w:rsidR="00BF1077" w:rsidRDefault="009A0A6F">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Ευχαριστώ πολύ.</w:t>
      </w:r>
    </w:p>
    <w:p w14:paraId="63C65C29"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 xml:space="preserve">μάδα των Ανεξαρτήτων Ελλήνων, τον λόγο έχει ο συνάδελφος κ. </w:t>
      </w:r>
      <w:r>
        <w:rPr>
          <w:rFonts w:eastAsia="Times New Roman" w:cs="Times New Roman"/>
          <w:szCs w:val="24"/>
        </w:rPr>
        <w:t xml:space="preserve">Κωνσταντίνος </w:t>
      </w:r>
      <w:proofErr w:type="spellStart"/>
      <w:r>
        <w:rPr>
          <w:rFonts w:eastAsia="Times New Roman" w:cs="Times New Roman"/>
          <w:szCs w:val="24"/>
        </w:rPr>
        <w:t>Κατσίκης</w:t>
      </w:r>
      <w:proofErr w:type="spellEnd"/>
      <w:r>
        <w:rPr>
          <w:rFonts w:eastAsia="Times New Roman" w:cs="Times New Roman"/>
          <w:szCs w:val="24"/>
        </w:rPr>
        <w:t>.</w:t>
      </w:r>
    </w:p>
    <w:p w14:paraId="63C65C2A"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w:t>
      </w:r>
      <w:r>
        <w:rPr>
          <w:rFonts w:eastAsia="Times New Roman"/>
          <w:bCs/>
        </w:rPr>
        <w:t>Κύριε Πρόεδρε,</w:t>
      </w:r>
      <w:r>
        <w:rPr>
          <w:rFonts w:eastAsia="Times New Roman" w:cs="Times New Roman"/>
          <w:szCs w:val="24"/>
        </w:rPr>
        <w:t xml:space="preserve"> </w:t>
      </w:r>
      <w:r>
        <w:rPr>
          <w:rFonts w:eastAsia="Times New Roman"/>
          <w:bCs/>
        </w:rPr>
        <w:t>κυρίες και κύριοι συνάδελφοι,</w:t>
      </w:r>
      <w:r>
        <w:rPr>
          <w:rFonts w:eastAsia="Times New Roman" w:cs="Times New Roman"/>
          <w:szCs w:val="24"/>
        </w:rPr>
        <w:t xml:space="preserve"> αισθάνομαι μεγάλη τιμή</w:t>
      </w:r>
      <w:r>
        <w:rPr>
          <w:rFonts w:eastAsia="Times New Roman" w:cs="Times New Roman"/>
          <w:szCs w:val="24"/>
        </w:rPr>
        <w:t>,</w:t>
      </w:r>
      <w:r>
        <w:rPr>
          <w:rFonts w:eastAsia="Times New Roman" w:cs="Times New Roman"/>
          <w:szCs w:val="24"/>
        </w:rPr>
        <w:t xml:space="preserve"> που ανατέθηκε σε εμένα, εκ μέρους των Ανεξαρτήτων Ελλήνων, να αποχαιρετίσω τον τόσο πρόωρα αναχωρητή Βαγγέλη Μπασιάκο. </w:t>
      </w:r>
    </w:p>
    <w:p w14:paraId="63C65C2B"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Θεωρώ </w:t>
      </w:r>
      <w:r>
        <w:rPr>
          <w:rFonts w:eastAsia="Times New Roman" w:cs="Times New Roman"/>
          <w:szCs w:val="24"/>
        </w:rPr>
        <w:t>«</w:t>
      </w:r>
      <w:r>
        <w:rPr>
          <w:rFonts w:eastAsia="Times New Roman" w:cs="Times New Roman"/>
          <w:szCs w:val="24"/>
        </w:rPr>
        <w:t>κοινότ</w:t>
      </w:r>
      <w:r>
        <w:rPr>
          <w:rFonts w:eastAsia="Times New Roman" w:cs="Times New Roman"/>
          <w:szCs w:val="24"/>
        </w:rPr>
        <w:t>υ</w:t>
      </w:r>
      <w:r>
        <w:rPr>
          <w:rFonts w:eastAsia="Times New Roman" w:cs="Times New Roman"/>
          <w:szCs w:val="24"/>
        </w:rPr>
        <w:t>πο</w:t>
      </w:r>
      <w:r>
        <w:rPr>
          <w:rFonts w:eastAsia="Times New Roman" w:cs="Times New Roman"/>
          <w:szCs w:val="24"/>
        </w:rPr>
        <w:t>»</w:t>
      </w:r>
      <w:r>
        <w:rPr>
          <w:rFonts w:eastAsia="Times New Roman" w:cs="Times New Roman"/>
          <w:szCs w:val="24"/>
        </w:rPr>
        <w:t xml:space="preserve"> να </w:t>
      </w:r>
      <w:r>
        <w:rPr>
          <w:rFonts w:eastAsia="Times New Roman" w:cs="Times New Roman"/>
          <w:szCs w:val="24"/>
        </w:rPr>
        <w:t>αναφερθώ σε πράγματα χιλιοειπωμένα για τη διαδρομή και την πολιτική του παρουσία. Θέλω μόνο να καταθέσω το απόσταγμα της ψυχής μου για έναν άνθρωπο που επεδίωκε, εργαζόταν και αγωνιούσε να είναι άνθρωπος της αξίας και όχι άνθρωπος της επιτυχίας. Και αυτό ν</w:t>
      </w:r>
      <w:r>
        <w:rPr>
          <w:rFonts w:eastAsia="Times New Roman" w:cs="Times New Roman"/>
          <w:szCs w:val="24"/>
        </w:rPr>
        <w:t>ομίζω πως ήταν το μεγάλο του επίτευγμα.</w:t>
      </w:r>
    </w:p>
    <w:p w14:paraId="63C65C2C" w14:textId="77777777" w:rsidR="00BF1077" w:rsidRDefault="009A0A6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αξία του είχε να κάνει με το τι έδινε και όχι με το τι μπορούσε να λάβει. Και αυτό που απέπνεε σε όλους μας ήταν εντιμότητα, σοβαρότητα, εργατικότητα και μετριοφροσύνη.</w:t>
      </w:r>
    </w:p>
    <w:p w14:paraId="63C65C2D" w14:textId="77777777" w:rsidR="00BF1077" w:rsidRDefault="009A0A6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Είχα την τύχη να γνωριστώ μαζί του από τα </w:t>
      </w:r>
      <w:r>
        <w:rPr>
          <w:rFonts w:eastAsia="Times New Roman" w:cs="Times New Roman"/>
          <w:szCs w:val="24"/>
        </w:rPr>
        <w:t>πρώτα χρόνια της κοινοβουλευτικής του διαδρομής, όταν και εγώ ξεκινούσα να οσφραίνομαι την πολιτική μέσα από το πολιτικό γραφείο του εκλιπόντος πατρός μου. Η προσήνεια, η ευγένεια, η ευθυκρισία ήταν μερικά από τα στοιχεία που χαρακτήριζαν τη λειτουργία της</w:t>
      </w:r>
      <w:r>
        <w:rPr>
          <w:rFonts w:eastAsia="Times New Roman" w:cs="Times New Roman"/>
          <w:szCs w:val="24"/>
        </w:rPr>
        <w:t xml:space="preserve"> </w:t>
      </w:r>
      <w:proofErr w:type="spellStart"/>
      <w:r>
        <w:rPr>
          <w:rFonts w:eastAsia="Times New Roman" w:cs="Times New Roman"/>
          <w:szCs w:val="24"/>
        </w:rPr>
        <w:t>καθημερινότητός</w:t>
      </w:r>
      <w:proofErr w:type="spellEnd"/>
      <w:r>
        <w:rPr>
          <w:rFonts w:eastAsia="Times New Roman" w:cs="Times New Roman"/>
          <w:szCs w:val="24"/>
        </w:rPr>
        <w:t xml:space="preserve"> του.</w:t>
      </w:r>
    </w:p>
    <w:p w14:paraId="63C65C2E" w14:textId="77777777" w:rsidR="00BF1077" w:rsidRDefault="009A0A6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Μετά από τόσα χρόνια ενασχόλησής του με την πολιτική –και μάλιστα με </w:t>
      </w:r>
      <w:proofErr w:type="spellStart"/>
      <w:r>
        <w:rPr>
          <w:rFonts w:eastAsia="Times New Roman" w:cs="Times New Roman"/>
          <w:szCs w:val="24"/>
        </w:rPr>
        <w:t>πάμπολλες</w:t>
      </w:r>
      <w:proofErr w:type="spellEnd"/>
      <w:r>
        <w:rPr>
          <w:rFonts w:eastAsia="Times New Roman" w:cs="Times New Roman"/>
          <w:szCs w:val="24"/>
        </w:rPr>
        <w:t xml:space="preserve"> πρωτιές στις εκλογικές αναμετρήσεις- με θητείες σε κυβερνητικά πόστα και υψηλές κομματικές θέσεις διατηρούσε την απλότητα του ανθρώπου της διπλανής πόρτας.</w:t>
      </w:r>
    </w:p>
    <w:p w14:paraId="63C65C2F" w14:textId="77777777" w:rsidR="00BF1077" w:rsidRDefault="009A0A6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Αυτό είχα την ευκαιρία να το διαπιστώσω λίγους μήνες πριν, όταν συμμετείχα μαζί του στην Κοινοβουλευτική Συνέλευση </w:t>
      </w:r>
      <w:r>
        <w:rPr>
          <w:rFonts w:eastAsia="Times New Roman" w:cs="Times New Roman"/>
          <w:szCs w:val="24"/>
        </w:rPr>
        <w:lastRenderedPageBreak/>
        <w:t xml:space="preserve">του ΝΑΤΟ στην Κωνσταντινούπολη, ως μέλη και οι δύο της Εθνικής Αντιπροσωπείας. Η προσέγγιση, οι </w:t>
      </w:r>
      <w:proofErr w:type="spellStart"/>
      <w:r>
        <w:rPr>
          <w:rFonts w:eastAsia="Times New Roman" w:cs="Times New Roman"/>
          <w:szCs w:val="24"/>
        </w:rPr>
        <w:t>στοχευμένες</w:t>
      </w:r>
      <w:proofErr w:type="spellEnd"/>
      <w:r>
        <w:rPr>
          <w:rFonts w:eastAsia="Times New Roman" w:cs="Times New Roman"/>
          <w:szCs w:val="24"/>
        </w:rPr>
        <w:t xml:space="preserve"> τοποθετήσεις του, η </w:t>
      </w:r>
      <w:proofErr w:type="spellStart"/>
      <w:r>
        <w:rPr>
          <w:rFonts w:eastAsia="Times New Roman" w:cs="Times New Roman"/>
          <w:szCs w:val="24"/>
        </w:rPr>
        <w:t>ευρύνοια</w:t>
      </w:r>
      <w:proofErr w:type="spellEnd"/>
      <w:r>
        <w:rPr>
          <w:rFonts w:eastAsia="Times New Roman" w:cs="Times New Roman"/>
          <w:szCs w:val="24"/>
        </w:rPr>
        <w:t xml:space="preserve"> και</w:t>
      </w:r>
      <w:r>
        <w:rPr>
          <w:rFonts w:eastAsia="Times New Roman" w:cs="Times New Roman"/>
          <w:szCs w:val="24"/>
        </w:rPr>
        <w:t xml:space="preserve"> η πολύπλευρη ενημέρωσή του λειτούργησαν εποικοδομητικά για τις ελληνικές θέσεις κατά τη διάρκεια της συνόδου.</w:t>
      </w:r>
    </w:p>
    <w:p w14:paraId="63C65C30" w14:textId="77777777" w:rsidR="00BF1077" w:rsidRDefault="009A0A6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Οι</w:t>
      </w:r>
      <w:r>
        <w:rPr>
          <w:rFonts w:eastAsia="Times New Roman" w:cs="Times New Roman"/>
          <w:szCs w:val="24"/>
        </w:rPr>
        <w:t xml:space="preserve">, </w:t>
      </w:r>
      <w:r>
        <w:rPr>
          <w:rFonts w:eastAsia="Times New Roman" w:cs="Times New Roman"/>
          <w:szCs w:val="24"/>
        </w:rPr>
        <w:t>μετά το πέρας των συνεδριάσεων</w:t>
      </w:r>
      <w:r>
        <w:rPr>
          <w:rFonts w:eastAsia="Times New Roman" w:cs="Times New Roman"/>
          <w:szCs w:val="24"/>
        </w:rPr>
        <w:t>,</w:t>
      </w:r>
      <w:r>
        <w:rPr>
          <w:rFonts w:eastAsia="Times New Roman" w:cs="Times New Roman"/>
          <w:szCs w:val="24"/>
        </w:rPr>
        <w:t xml:space="preserve"> περιηγήσεις μας στη Βασιλεύουσα συνετέλεσαν στο να γνωρίσω καλύτερα τον άνθρωπο Βαγγέλη Μπασιάκο. Γνώρισα την</w:t>
      </w:r>
      <w:r>
        <w:rPr>
          <w:rFonts w:eastAsia="Times New Roman" w:cs="Times New Roman"/>
          <w:szCs w:val="24"/>
        </w:rPr>
        <w:t xml:space="preserve"> ευαισθησία με την οποία άγγιζε τα εθνικά θέματα και τα θέματα των χαμένων πατρίδων, τη βαθιά ιστορική του γνώση, την παιδεία του και την προσήλωσή του στις εθνικές αξίες.</w:t>
      </w:r>
    </w:p>
    <w:p w14:paraId="63C65C31" w14:textId="77777777" w:rsidR="00BF1077" w:rsidRDefault="009A0A6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ο Βαγγέλης βιάστηκε, έκανε γρήγορα το άλμα από τη φθορά στην αιωνιότητα. Ο αδό</w:t>
      </w:r>
      <w:r>
        <w:rPr>
          <w:rFonts w:eastAsia="Times New Roman" w:cs="Times New Roman"/>
          <w:szCs w:val="24"/>
        </w:rPr>
        <w:t>κητος θάνατός του άφησε ενεό το σύνολο του πολιτικού κόσμου της χώρας και βύθισε σε ανείπωτη θλίψη τους δικούς του ανθρώπους.</w:t>
      </w:r>
    </w:p>
    <w:p w14:paraId="63C65C32" w14:textId="77777777" w:rsidR="00BF1077" w:rsidRDefault="009A0A6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Θέλω να προσθέσω και τη δική μας σιωπηλή προσευχή σε εκείνη των φίλων, των συνεργατών του, των συνοδοιπόρων του και της οικογενεία</w:t>
      </w:r>
      <w:r>
        <w:rPr>
          <w:rFonts w:eastAsia="Times New Roman" w:cs="Times New Roman"/>
          <w:szCs w:val="24"/>
        </w:rPr>
        <w:t>ς του, ευχόμενος να έχει καλό παράδεισο, που για τον Βαγγέλη αυτό είναι δικαίωμα.</w:t>
      </w:r>
    </w:p>
    <w:p w14:paraId="63C65C33" w14:textId="77777777" w:rsidR="00BF1077" w:rsidRDefault="009A0A6F">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3C65C34" w14:textId="77777777" w:rsidR="00BF1077" w:rsidRDefault="009A0A6F">
      <w:pPr>
        <w:spacing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Από την Κοινοβουλευτική Ομάδα της Ένωσης Κεντρώων ο Γραμματέας της, συνάδελφος κ. Γεωργιάδη</w:t>
      </w:r>
      <w:r>
        <w:rPr>
          <w:rFonts w:eastAsia="Times New Roman"/>
          <w:szCs w:val="24"/>
        </w:rPr>
        <w:t>ς Μάριος, έχει τον λόγο.</w:t>
      </w:r>
    </w:p>
    <w:p w14:paraId="63C65C35" w14:textId="77777777" w:rsidR="00BF1077" w:rsidRDefault="009A0A6F">
      <w:pPr>
        <w:spacing w:line="600" w:lineRule="auto"/>
        <w:ind w:firstLine="720"/>
        <w:contextualSpacing/>
        <w:jc w:val="both"/>
        <w:rPr>
          <w:rFonts w:eastAsia="Times New Roman"/>
          <w:szCs w:val="24"/>
        </w:rPr>
      </w:pPr>
      <w:r>
        <w:rPr>
          <w:rFonts w:eastAsia="Times New Roman"/>
          <w:b/>
          <w:szCs w:val="24"/>
        </w:rPr>
        <w:t xml:space="preserve">ΜΑΡΙΟΣ ΓΕΩΡΓΙΑΔΗΣ: </w:t>
      </w:r>
      <w:r>
        <w:rPr>
          <w:rFonts w:eastAsia="Times New Roman"/>
          <w:szCs w:val="24"/>
        </w:rPr>
        <w:t>Αγαπητοί συνάδελφοι Βουλευτές, συγγενικά πρόσωπα του εκλιπόντος, καλημέρα και από εμένα.</w:t>
      </w:r>
    </w:p>
    <w:p w14:paraId="63C65C36" w14:textId="77777777" w:rsidR="00BF1077" w:rsidRDefault="009A0A6F">
      <w:pPr>
        <w:spacing w:line="600" w:lineRule="auto"/>
        <w:ind w:firstLine="720"/>
        <w:contextualSpacing/>
        <w:jc w:val="both"/>
        <w:rPr>
          <w:rFonts w:eastAsia="Times New Roman"/>
          <w:szCs w:val="24"/>
        </w:rPr>
      </w:pPr>
      <w:r>
        <w:rPr>
          <w:rFonts w:eastAsia="Times New Roman"/>
          <w:szCs w:val="24"/>
        </w:rPr>
        <w:t>Εκ μέρους του Προέδρου της Ένωσης Κεντρώων και όλων των μελών της Κοινοβουλευτικής Ομάδας του κόμματός μας εκφράζω τόσο προ</w:t>
      </w:r>
      <w:r>
        <w:rPr>
          <w:rFonts w:eastAsia="Times New Roman"/>
          <w:szCs w:val="24"/>
        </w:rPr>
        <w:t xml:space="preserve">ς την οικογένεια του Ευάγγελου Μπασιάκου όσο και προς τη δεύτερη οικογένεια, αυτή της Νέας Δημοκρατίας, τη βαθύτατη θλίψη και τα </w:t>
      </w:r>
      <w:r>
        <w:rPr>
          <w:rFonts w:eastAsia="Times New Roman"/>
          <w:szCs w:val="24"/>
        </w:rPr>
        <w:t>συλλυπητήριά</w:t>
      </w:r>
      <w:r>
        <w:rPr>
          <w:rFonts w:eastAsia="Times New Roman"/>
          <w:szCs w:val="24"/>
        </w:rPr>
        <w:t xml:space="preserve"> μας για την απώλεια του αγαπητού σε όλους μας συναδέλφου.</w:t>
      </w:r>
    </w:p>
    <w:p w14:paraId="63C65C37" w14:textId="77777777" w:rsidR="00BF1077" w:rsidRDefault="009A0A6F">
      <w:pPr>
        <w:spacing w:line="600" w:lineRule="auto"/>
        <w:ind w:firstLine="720"/>
        <w:contextualSpacing/>
        <w:jc w:val="both"/>
        <w:rPr>
          <w:rFonts w:eastAsia="Times New Roman"/>
          <w:szCs w:val="24"/>
        </w:rPr>
      </w:pPr>
      <w:r>
        <w:rPr>
          <w:rFonts w:eastAsia="Times New Roman"/>
          <w:szCs w:val="24"/>
        </w:rPr>
        <w:t xml:space="preserve">Χάθηκε τόσο πρόωρα και τόσο άδικα ένας ικανότατος </w:t>
      </w:r>
      <w:r>
        <w:rPr>
          <w:rFonts w:eastAsia="Times New Roman"/>
          <w:szCs w:val="24"/>
        </w:rPr>
        <w:t>επιστήμων, ένας συνετός οικογενειάρχης, ένας καλός πατέρας με ιδέες, με ενδιαφέροντα, με ανάγκες και φυσικά, με σχέδια για το μέλλον.</w:t>
      </w:r>
    </w:p>
    <w:p w14:paraId="63C65C38" w14:textId="77777777" w:rsidR="00BF1077" w:rsidRDefault="009A0A6F">
      <w:pPr>
        <w:spacing w:line="600" w:lineRule="auto"/>
        <w:ind w:firstLine="720"/>
        <w:contextualSpacing/>
        <w:jc w:val="both"/>
        <w:rPr>
          <w:rFonts w:eastAsia="Times New Roman"/>
          <w:szCs w:val="24"/>
        </w:rPr>
      </w:pPr>
      <w:r>
        <w:rPr>
          <w:rFonts w:eastAsia="Times New Roman"/>
          <w:szCs w:val="24"/>
        </w:rPr>
        <w:t xml:space="preserve">Είμαι </w:t>
      </w:r>
      <w:r>
        <w:rPr>
          <w:rFonts w:eastAsia="Times New Roman"/>
          <w:szCs w:val="24"/>
        </w:rPr>
        <w:t>νεότ</w:t>
      </w:r>
      <w:r>
        <w:rPr>
          <w:rFonts w:eastAsia="Times New Roman"/>
          <w:szCs w:val="24"/>
        </w:rPr>
        <w:t>ερος</w:t>
      </w:r>
      <w:r>
        <w:rPr>
          <w:rFonts w:eastAsia="Times New Roman"/>
          <w:szCs w:val="24"/>
        </w:rPr>
        <w:t xml:space="preserve"> στην πολιτική από τον εκλιπόντα, αλλά γνωρίζω καλά ότι ο Βαγγέλης Μπασιάκος ουδέποτε απασχόλησε αρνητικά τη</w:t>
      </w:r>
      <w:r>
        <w:rPr>
          <w:rFonts w:eastAsia="Times New Roman"/>
          <w:szCs w:val="24"/>
        </w:rPr>
        <w:t xml:space="preserve">ν πολιτική ζωή αυτού του τόπου. Ήταν παράδειγμα πολιτικού με ήθος, με τόσο ήπιο χαρακτήρα, που δεν είχε ούτε </w:t>
      </w:r>
      <w:r>
        <w:rPr>
          <w:rFonts w:eastAsia="Times New Roman"/>
          <w:szCs w:val="24"/>
        </w:rPr>
        <w:lastRenderedPageBreak/>
        <w:t>καν αντιπάλους. Και ήταν πάντα πρόθυμος να βοηθήσει οποιονδήποτε του το ζητούσε.</w:t>
      </w:r>
    </w:p>
    <w:p w14:paraId="63C65C39" w14:textId="77777777" w:rsidR="00BF1077" w:rsidRDefault="009A0A6F">
      <w:pPr>
        <w:spacing w:line="600" w:lineRule="auto"/>
        <w:ind w:firstLine="720"/>
        <w:contextualSpacing/>
        <w:jc w:val="both"/>
        <w:rPr>
          <w:rFonts w:eastAsia="Times New Roman"/>
          <w:szCs w:val="24"/>
        </w:rPr>
      </w:pPr>
      <w:r>
        <w:rPr>
          <w:rFonts w:eastAsia="Times New Roman"/>
          <w:szCs w:val="24"/>
        </w:rPr>
        <w:t>Ως θνητοί άνθρωποι εμείς ίσως να μην αποκτήσουμε ποτέ την ικανότητ</w:t>
      </w:r>
      <w:r>
        <w:rPr>
          <w:rFonts w:eastAsia="Times New Roman"/>
          <w:szCs w:val="24"/>
        </w:rPr>
        <w:t xml:space="preserve">α να κατανοήσουμε αυτές τις παρεμβάσεις και τις προτεραιότητες του δημιουργού μας. Σίγουρα ο Βαγγέλης Μπασιάκος θα λείψει σε όλους τους φίλους του. Όμως, το κενό που θα αφήσει στην οικογένειά του δεν θα καλυφθεί ποτέ. </w:t>
      </w:r>
    </w:p>
    <w:p w14:paraId="63C65C3A" w14:textId="77777777" w:rsidR="00BF1077" w:rsidRDefault="009A0A6F">
      <w:pPr>
        <w:spacing w:line="600" w:lineRule="auto"/>
        <w:ind w:firstLine="720"/>
        <w:contextualSpacing/>
        <w:jc w:val="both"/>
        <w:rPr>
          <w:rFonts w:eastAsia="Times New Roman" w:cs="Times New Roman"/>
          <w:szCs w:val="24"/>
        </w:rPr>
      </w:pPr>
      <w:r>
        <w:rPr>
          <w:rFonts w:eastAsia="Times New Roman"/>
          <w:szCs w:val="24"/>
        </w:rPr>
        <w:t xml:space="preserve">Εύχομαι ειλικρινά ο θεός να δώσει τη </w:t>
      </w:r>
      <w:r>
        <w:rPr>
          <w:rFonts w:eastAsia="Times New Roman"/>
          <w:szCs w:val="24"/>
        </w:rPr>
        <w:t xml:space="preserve">δύναμη στους δικούς του ανθρώπους, έτσι ώστε με τον καιρό να ξεπεράσουν τη συντριβή και την οδύνη και να καταφέρουν να ζήσουν με την ανάμνησή του ως παρουσία. </w:t>
      </w:r>
    </w:p>
    <w:p w14:paraId="63C65C3B" w14:textId="77777777" w:rsidR="00BF1077" w:rsidRDefault="009A0A6F">
      <w:pPr>
        <w:spacing w:line="600" w:lineRule="auto"/>
        <w:ind w:firstLine="720"/>
        <w:contextualSpacing/>
        <w:jc w:val="both"/>
        <w:rPr>
          <w:rFonts w:eastAsia="Times New Roman"/>
          <w:szCs w:val="24"/>
        </w:rPr>
      </w:pPr>
      <w:r>
        <w:rPr>
          <w:rFonts w:eastAsia="Times New Roman"/>
          <w:szCs w:val="24"/>
        </w:rPr>
        <w:t>Κλείνοντας, φίλε Βαγγέλη, θα ήθελα να μοιραστώ και να δανειστώ τα λόγια της συζύγου σου στην κηδ</w:t>
      </w:r>
      <w:r>
        <w:rPr>
          <w:rFonts w:eastAsia="Times New Roman"/>
          <w:szCs w:val="24"/>
        </w:rPr>
        <w:t xml:space="preserve">εία. Μέσα στα πολλά, είπε: «Πού είσαι, Βαγγέλη, να δεις πόσος κόσμος έχει έρθει εδώ.» Να πω με τη σειρά μου: Πού είσαι, Βαγγέλη, να δεις μια κατάμεστη Αίθουσα με συναδέλφους σου να σε αποχαιρετούν. </w:t>
      </w:r>
    </w:p>
    <w:p w14:paraId="63C65C3C" w14:textId="77777777" w:rsidR="00BF1077" w:rsidRDefault="009A0A6F">
      <w:pPr>
        <w:spacing w:line="600" w:lineRule="auto"/>
        <w:ind w:firstLine="720"/>
        <w:contextualSpacing/>
        <w:jc w:val="both"/>
        <w:rPr>
          <w:rFonts w:eastAsia="Times New Roman"/>
          <w:szCs w:val="24"/>
        </w:rPr>
      </w:pPr>
      <w:r>
        <w:rPr>
          <w:rFonts w:eastAsia="Times New Roman"/>
          <w:szCs w:val="24"/>
        </w:rPr>
        <w:t>Καλό ταξίδι, φίλε!</w:t>
      </w:r>
    </w:p>
    <w:p w14:paraId="63C65C3D" w14:textId="77777777" w:rsidR="00BF1077" w:rsidRDefault="009A0A6F">
      <w:pPr>
        <w:spacing w:line="600" w:lineRule="auto"/>
        <w:ind w:firstLine="720"/>
        <w:contextualSpacing/>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w:t>
      </w:r>
      <w:r>
        <w:rPr>
          <w:rFonts w:eastAsia="Times New Roman"/>
          <w:szCs w:val="24"/>
        </w:rPr>
        <w:t>της Βουλής)</w:t>
      </w:r>
    </w:p>
    <w:p w14:paraId="63C65C3E" w14:textId="77777777" w:rsidR="00BF1077" w:rsidRDefault="009A0A6F">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Από την Κοινοβουλευτική Ομάδα του Ποταμιού ο Ζ΄ Αντιπρόεδρος της Βουλής, συνάδελφος κ. Σπυρίδων Λυκούδης.</w:t>
      </w:r>
    </w:p>
    <w:p w14:paraId="63C65C3F" w14:textId="77777777" w:rsidR="00BF1077" w:rsidRDefault="009A0A6F">
      <w:pPr>
        <w:spacing w:line="600" w:lineRule="auto"/>
        <w:ind w:firstLine="720"/>
        <w:contextualSpacing/>
        <w:jc w:val="both"/>
        <w:rPr>
          <w:rFonts w:eastAsia="Times New Roman"/>
          <w:szCs w:val="24"/>
        </w:rPr>
      </w:pPr>
      <w:r>
        <w:rPr>
          <w:rFonts w:eastAsia="Times New Roman"/>
          <w:b/>
          <w:szCs w:val="24"/>
        </w:rPr>
        <w:lastRenderedPageBreak/>
        <w:t xml:space="preserve">ΣΠΥΡΙΔΩΝ ΛΥΚΟΥΔΗΣ (Ζ΄ Αντιπρόεδρος της Βουλής): </w:t>
      </w:r>
      <w:r>
        <w:rPr>
          <w:rFonts w:eastAsia="Times New Roman"/>
          <w:szCs w:val="24"/>
        </w:rPr>
        <w:t>Αποχαιρετούμε σήμερα στο ελληνικό Κοινοβούλιο έναν ακριβό</w:t>
      </w:r>
      <w:r>
        <w:rPr>
          <w:rFonts w:eastAsia="Times New Roman"/>
          <w:szCs w:val="24"/>
        </w:rPr>
        <w:t xml:space="preserve"> συνάδελφο, έναν αξιαγάπητο άνθρωπο, έναν σεβαστό σε όλους πολιτικό, που έφυγε τόσο ξαφνικά από κοντά μας, τον Βαγγέλη Μπασιάκο.</w:t>
      </w:r>
    </w:p>
    <w:p w14:paraId="63C65C40" w14:textId="77777777" w:rsidR="00BF1077" w:rsidRDefault="009A0A6F">
      <w:pPr>
        <w:spacing w:line="600" w:lineRule="auto"/>
        <w:ind w:firstLine="720"/>
        <w:contextualSpacing/>
        <w:jc w:val="both"/>
        <w:rPr>
          <w:rFonts w:eastAsia="Times New Roman"/>
          <w:szCs w:val="24"/>
        </w:rPr>
      </w:pPr>
      <w:r>
        <w:rPr>
          <w:rFonts w:eastAsia="Times New Roman"/>
          <w:szCs w:val="24"/>
        </w:rPr>
        <w:t>Σε μια περίοδο που η γενικευμένη κρίση στην ελληνική κοινωνία γέννησε οργή και η οργή με τη σειρά της απαξίωση, αδίκως και ισοπ</w:t>
      </w:r>
      <w:r>
        <w:rPr>
          <w:rFonts w:eastAsia="Times New Roman"/>
          <w:szCs w:val="24"/>
        </w:rPr>
        <w:t>εδωτικά, πολιτικών προσώπων και πολιτικών χώρων, η απώλεια ενός αληθώς ευπατρίδη πολιτικού παίρνει ακόμα μεγαλύτερη διάσταση.</w:t>
      </w:r>
    </w:p>
    <w:p w14:paraId="63C65C41" w14:textId="77777777" w:rsidR="00BF1077" w:rsidRDefault="009A0A6F">
      <w:pPr>
        <w:spacing w:line="600" w:lineRule="auto"/>
        <w:ind w:firstLine="720"/>
        <w:contextualSpacing/>
        <w:jc w:val="both"/>
        <w:rPr>
          <w:rFonts w:eastAsia="Times New Roman"/>
          <w:szCs w:val="24"/>
        </w:rPr>
      </w:pPr>
      <w:r>
        <w:rPr>
          <w:rFonts w:eastAsia="Times New Roman"/>
          <w:szCs w:val="24"/>
        </w:rPr>
        <w:t>Ο Βαγγέλης Μπασιάκος τίμησε την ελληνική Βουλή με το ήθος του, τη διαλλακτικότητα και τη μετριοπάθειά του, αλλά και με την εργατικ</w:t>
      </w:r>
      <w:r>
        <w:rPr>
          <w:rFonts w:eastAsia="Times New Roman"/>
          <w:szCs w:val="24"/>
        </w:rPr>
        <w:t xml:space="preserve">ότητα και τη συνέπειά του στην υπεράσπιση των ανθρώπων του μόχθου στην περιφέρειά του. Παράδειγμα για τους πολιτικούς των νεότερων γενιών, αφήνει σε όλους μας ως παρακαταθήκη τη σοβαρότητα και την ευθύνη στην άσκηση των κοινοβουλευτικών μας καθηκόντων. </w:t>
      </w:r>
    </w:p>
    <w:p w14:paraId="63C65C42" w14:textId="77777777" w:rsidR="00BF1077" w:rsidRDefault="009A0A6F">
      <w:pPr>
        <w:spacing w:line="600" w:lineRule="auto"/>
        <w:ind w:firstLine="720"/>
        <w:contextualSpacing/>
        <w:jc w:val="both"/>
        <w:rPr>
          <w:rFonts w:eastAsia="Times New Roman"/>
          <w:szCs w:val="24"/>
        </w:rPr>
      </w:pPr>
      <w:r>
        <w:rPr>
          <w:rFonts w:eastAsia="Times New Roman"/>
          <w:szCs w:val="24"/>
        </w:rPr>
        <w:t>Αντίο σου, καλέ μας συνάδελφε!</w:t>
      </w:r>
    </w:p>
    <w:p w14:paraId="63C65C43" w14:textId="77777777" w:rsidR="00BF1077" w:rsidRDefault="009A0A6F">
      <w:pPr>
        <w:spacing w:line="600" w:lineRule="auto"/>
        <w:ind w:firstLine="720"/>
        <w:contextualSpacing/>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63C65C44" w14:textId="77777777" w:rsidR="00BF1077" w:rsidRDefault="009A0A6F">
      <w:pPr>
        <w:spacing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Κυρίες και κύριοι συνάδελφοι, σας παρακαλώ τώρα να τηρήσουμε ενός λεπτού σιγή στη μνήμη του εκλιπόντος συναδέλφου μας Ευάγγελου Μπασιάκου.</w:t>
      </w:r>
    </w:p>
    <w:p w14:paraId="63C65C45" w14:textId="77777777" w:rsidR="00BF1077" w:rsidRDefault="009A0A6F">
      <w:pPr>
        <w:spacing w:line="600" w:lineRule="auto"/>
        <w:contextualSpacing/>
        <w:jc w:val="center"/>
        <w:rPr>
          <w:rFonts w:eastAsia="Times New Roman"/>
          <w:szCs w:val="24"/>
        </w:rPr>
      </w:pPr>
      <w:r>
        <w:rPr>
          <w:rFonts w:eastAsia="Times New Roman"/>
          <w:szCs w:val="24"/>
        </w:rPr>
        <w:t>(Στ</w:t>
      </w:r>
      <w:r>
        <w:rPr>
          <w:rFonts w:eastAsia="Times New Roman"/>
          <w:szCs w:val="24"/>
        </w:rPr>
        <w:t>ο σημείο αυτό τηρείται στην Αίθουσα ενός λεπτού σιγή)</w:t>
      </w:r>
    </w:p>
    <w:p w14:paraId="63C65C46" w14:textId="77777777" w:rsidR="00BF1077" w:rsidRDefault="009A0A6F">
      <w:pPr>
        <w:spacing w:line="600" w:lineRule="auto"/>
        <w:ind w:firstLine="720"/>
        <w:contextualSpacing/>
        <w:rPr>
          <w:rFonts w:eastAsia="Times New Roman"/>
          <w:szCs w:val="24"/>
        </w:rPr>
      </w:pPr>
      <w:r>
        <w:rPr>
          <w:rFonts w:eastAsia="Times New Roman"/>
          <w:szCs w:val="24"/>
        </w:rPr>
        <w:t>Αιωνία του η μνήμη!</w:t>
      </w:r>
    </w:p>
    <w:p w14:paraId="63C65C47" w14:textId="77777777" w:rsidR="00BF1077" w:rsidRDefault="009A0A6F">
      <w:pPr>
        <w:spacing w:line="600" w:lineRule="auto"/>
        <w:ind w:firstLine="720"/>
        <w:contextualSpacing/>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63C65C48" w14:textId="77777777" w:rsidR="00BF1077" w:rsidRDefault="009A0A6F">
      <w:pPr>
        <w:spacing w:line="600" w:lineRule="auto"/>
        <w:ind w:firstLine="720"/>
        <w:contextualSpacing/>
        <w:jc w:val="both"/>
        <w:rPr>
          <w:rFonts w:eastAsia="Times New Roman"/>
          <w:szCs w:val="24"/>
        </w:rPr>
      </w:pPr>
      <w:r>
        <w:rPr>
          <w:rFonts w:eastAsia="Times New Roman"/>
          <w:szCs w:val="24"/>
        </w:rPr>
        <w:t>Θα κάνουμε διακοπή πέντε λεπτών για να εξέλθουν της Αίθουσας η οικογένεια και οι συνεργάτες του εκλιπόντος συναδέλφου μας. Αμέσως με</w:t>
      </w:r>
      <w:r>
        <w:rPr>
          <w:rFonts w:eastAsia="Times New Roman"/>
          <w:szCs w:val="24"/>
        </w:rPr>
        <w:t xml:space="preserve">τά θα γίνει η ορκωμοσία του κ. Ανδρέα </w:t>
      </w:r>
      <w:proofErr w:type="spellStart"/>
      <w:r>
        <w:rPr>
          <w:rFonts w:eastAsia="Times New Roman"/>
          <w:szCs w:val="24"/>
        </w:rPr>
        <w:t>Κουτσούμπα</w:t>
      </w:r>
      <w:proofErr w:type="spellEnd"/>
      <w:r>
        <w:rPr>
          <w:rFonts w:eastAsia="Times New Roman"/>
          <w:szCs w:val="24"/>
        </w:rPr>
        <w:t>, που αντικαθιστά τον Ευάγγελο Μπασιάκο, και θα ξεκινήσει η ημερήσια διάταξη με τις άρσεις δύο ασυλιών.</w:t>
      </w:r>
    </w:p>
    <w:p w14:paraId="63C65C49" w14:textId="77777777" w:rsidR="00BF1077" w:rsidRDefault="009A0A6F">
      <w:pPr>
        <w:spacing w:line="600" w:lineRule="auto"/>
        <w:ind w:firstLine="720"/>
        <w:contextualSpacing/>
        <w:jc w:val="both"/>
        <w:rPr>
          <w:rFonts w:eastAsia="Times New Roman"/>
          <w:szCs w:val="24"/>
        </w:rPr>
      </w:pPr>
      <w:r>
        <w:rPr>
          <w:rFonts w:eastAsia="Times New Roman"/>
          <w:szCs w:val="24"/>
        </w:rPr>
        <w:t xml:space="preserve">Διακόπτουμε για πέντε </w:t>
      </w:r>
      <w:r>
        <w:rPr>
          <w:rFonts w:eastAsia="Times New Roman"/>
          <w:szCs w:val="24"/>
        </w:rPr>
        <w:t xml:space="preserve">(5΄) </w:t>
      </w:r>
      <w:r>
        <w:rPr>
          <w:rFonts w:eastAsia="Times New Roman"/>
          <w:szCs w:val="24"/>
        </w:rPr>
        <w:t>λεπτά.</w:t>
      </w:r>
    </w:p>
    <w:p w14:paraId="63C65C4A" w14:textId="77777777" w:rsidR="00BF1077" w:rsidRDefault="009A0A6F">
      <w:pPr>
        <w:spacing w:line="600" w:lineRule="auto"/>
        <w:ind w:firstLine="709"/>
        <w:contextualSpacing/>
        <w:jc w:val="center"/>
        <w:rPr>
          <w:rFonts w:eastAsia="Times New Roman"/>
          <w:szCs w:val="24"/>
        </w:rPr>
      </w:pPr>
      <w:r>
        <w:rPr>
          <w:rFonts w:eastAsia="Times New Roman"/>
          <w:szCs w:val="24"/>
        </w:rPr>
        <w:t>(ΔΙΑΚΟΠΗ)</w:t>
      </w:r>
    </w:p>
    <w:p w14:paraId="63C65C4B" w14:textId="77777777" w:rsidR="00BF1077" w:rsidRDefault="009A0A6F">
      <w:pPr>
        <w:spacing w:line="600" w:lineRule="auto"/>
        <w:ind w:firstLine="709"/>
        <w:contextualSpacing/>
        <w:jc w:val="center"/>
        <w:rPr>
          <w:rFonts w:eastAsia="Times New Roman" w:cs="Times New Roman"/>
          <w:szCs w:val="24"/>
        </w:rPr>
      </w:pPr>
      <w:r>
        <w:rPr>
          <w:rFonts w:eastAsia="Times New Roman" w:cs="Times New Roman"/>
          <w:szCs w:val="24"/>
        </w:rPr>
        <w:t>(ΜΕΤΑ ΤΗ ΔΙΑΚΟΠΗ)</w:t>
      </w:r>
    </w:p>
    <w:p w14:paraId="63C65C4C"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w:t>
      </w:r>
      <w:r>
        <w:rPr>
          <w:rFonts w:eastAsia="Times New Roman" w:cs="Times New Roman"/>
          <w:szCs w:val="24"/>
        </w:rPr>
        <w:t xml:space="preserve">ι κύριοι συνάδελφοι, </w:t>
      </w:r>
      <w:r>
        <w:rPr>
          <w:rFonts w:eastAsia="Times New Roman" w:cs="Times New Roman"/>
          <w:szCs w:val="24"/>
        </w:rPr>
        <w:t>συνεχίζεται η</w:t>
      </w:r>
      <w:r>
        <w:rPr>
          <w:rFonts w:eastAsia="Times New Roman" w:cs="Times New Roman"/>
          <w:szCs w:val="24"/>
        </w:rPr>
        <w:t xml:space="preserve"> συνεδρίαση. </w:t>
      </w:r>
    </w:p>
    <w:p w14:paraId="63C65C4D"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θα προβούμε στην ορκωμοσία του συναδέλφου κ. Ανδρέα </w:t>
      </w:r>
      <w:proofErr w:type="spellStart"/>
      <w:r>
        <w:rPr>
          <w:rFonts w:eastAsia="Times New Roman" w:cs="Times New Roman"/>
          <w:szCs w:val="24"/>
        </w:rPr>
        <w:t>Κουτσούμπα</w:t>
      </w:r>
      <w:proofErr w:type="spellEnd"/>
      <w:r>
        <w:rPr>
          <w:rFonts w:eastAsia="Times New Roman" w:cs="Times New Roman"/>
          <w:szCs w:val="24"/>
        </w:rPr>
        <w:t xml:space="preserve">, </w:t>
      </w:r>
      <w:r>
        <w:rPr>
          <w:rFonts w:eastAsia="Times New Roman" w:cs="Times New Roman"/>
          <w:szCs w:val="24"/>
        </w:rPr>
        <w:t>σε αντικατάσταση του</w:t>
      </w:r>
      <w:r>
        <w:rPr>
          <w:rFonts w:eastAsia="Times New Roman" w:cs="Times New Roman"/>
          <w:szCs w:val="24"/>
        </w:rPr>
        <w:t xml:space="preserve"> Ευάγγελο</w:t>
      </w:r>
      <w:r>
        <w:rPr>
          <w:rFonts w:eastAsia="Times New Roman" w:cs="Times New Roman"/>
          <w:szCs w:val="24"/>
        </w:rPr>
        <w:t>υ</w:t>
      </w:r>
      <w:r>
        <w:rPr>
          <w:rFonts w:eastAsia="Times New Roman" w:cs="Times New Roman"/>
          <w:szCs w:val="24"/>
        </w:rPr>
        <w:t xml:space="preserve"> Μπασιάκο</w:t>
      </w:r>
      <w:r>
        <w:rPr>
          <w:rFonts w:eastAsia="Times New Roman" w:cs="Times New Roman"/>
          <w:szCs w:val="24"/>
        </w:rPr>
        <w:t>υ</w:t>
      </w:r>
      <w:r>
        <w:rPr>
          <w:rFonts w:eastAsia="Times New Roman" w:cs="Times New Roman"/>
          <w:szCs w:val="24"/>
        </w:rPr>
        <w:t xml:space="preserve"> που απεβίωσε. </w:t>
      </w:r>
    </w:p>
    <w:p w14:paraId="63C65C4E"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Καλείται ο συνάδελφος κ. Ανδρέας </w:t>
      </w:r>
      <w:proofErr w:type="spellStart"/>
      <w:r>
        <w:rPr>
          <w:rFonts w:eastAsia="Times New Roman" w:cs="Times New Roman"/>
          <w:szCs w:val="24"/>
        </w:rPr>
        <w:t>Κουτσούμπας</w:t>
      </w:r>
      <w:proofErr w:type="spellEnd"/>
      <w:r>
        <w:rPr>
          <w:rFonts w:eastAsia="Times New Roman" w:cs="Times New Roman"/>
          <w:szCs w:val="24"/>
        </w:rPr>
        <w:t xml:space="preserve"> να προσέλθει και να δώσει </w:t>
      </w:r>
      <w:r>
        <w:rPr>
          <w:rFonts w:eastAsia="Times New Roman" w:cs="Times New Roman"/>
          <w:szCs w:val="24"/>
        </w:rPr>
        <w:t>τον νενομισμένο όρκο</w:t>
      </w:r>
      <w:r>
        <w:rPr>
          <w:rFonts w:eastAsia="Times New Roman" w:cs="Times New Roman"/>
          <w:szCs w:val="24"/>
        </w:rPr>
        <w:t xml:space="preserve"> ενώπιον του εκπροσώπου της Εκκλησίας</w:t>
      </w:r>
      <w:r>
        <w:rPr>
          <w:rFonts w:eastAsia="Times New Roman" w:cs="Times New Roman"/>
          <w:szCs w:val="24"/>
        </w:rPr>
        <w:t>.</w:t>
      </w:r>
    </w:p>
    <w:p w14:paraId="63C65C4F"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προσέρχεται ο Βουλευτής κ. Ανδρέας </w:t>
      </w:r>
      <w:proofErr w:type="spellStart"/>
      <w:r>
        <w:rPr>
          <w:rFonts w:eastAsia="Times New Roman" w:cs="Times New Roman"/>
          <w:szCs w:val="24"/>
        </w:rPr>
        <w:t>Κουτσούμπας</w:t>
      </w:r>
      <w:proofErr w:type="spellEnd"/>
      <w:r>
        <w:rPr>
          <w:rFonts w:eastAsia="Times New Roman" w:cs="Times New Roman"/>
          <w:szCs w:val="24"/>
        </w:rPr>
        <w:t xml:space="preserve"> και δίνει τον παρακάτω όρκο:</w:t>
      </w:r>
    </w:p>
    <w:p w14:paraId="63C65C50"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«Ορκίζομαι στο όνομα της Αγίας και </w:t>
      </w:r>
      <w:proofErr w:type="spellStart"/>
      <w:r>
        <w:rPr>
          <w:rFonts w:eastAsia="Times New Roman" w:cs="Times New Roman"/>
          <w:szCs w:val="24"/>
        </w:rPr>
        <w:t>Ομοούσιας</w:t>
      </w:r>
      <w:proofErr w:type="spellEnd"/>
      <w:r>
        <w:rPr>
          <w:rFonts w:eastAsia="Times New Roman" w:cs="Times New Roman"/>
          <w:szCs w:val="24"/>
        </w:rPr>
        <w:t xml:space="preserve"> και Αδιαίρετης Τριάδος να είμαι πιστός στην πατρίδα και το </w:t>
      </w:r>
      <w:r>
        <w:rPr>
          <w:rFonts w:eastAsia="Times New Roman" w:cs="Times New Roman"/>
          <w:szCs w:val="24"/>
        </w:rPr>
        <w:t>δημοκρατικό πολίτευμα, να υπακούω στο Σύνταγμα και τους νόμους και να εκπληρώνω ευσυνείδητα τα καθήκοντά μου</w:t>
      </w:r>
      <w:r>
        <w:rPr>
          <w:rFonts w:eastAsia="Times New Roman" w:cs="Times New Roman"/>
          <w:szCs w:val="24"/>
        </w:rPr>
        <w:t>.</w:t>
      </w:r>
      <w:r>
        <w:rPr>
          <w:rFonts w:eastAsia="Times New Roman" w:cs="Times New Roman"/>
          <w:szCs w:val="24"/>
        </w:rPr>
        <w:t>»)</w:t>
      </w:r>
    </w:p>
    <w:p w14:paraId="63C65C51" w14:textId="77777777" w:rsidR="00BF1077" w:rsidRDefault="009A0A6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3C65C52"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Άξιος! </w:t>
      </w:r>
    </w:p>
    <w:p w14:paraId="63C65C53"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Άξιος!</w:t>
      </w:r>
    </w:p>
    <w:p w14:paraId="63C65C54"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w:t>
      </w:r>
      <w:r>
        <w:rPr>
          <w:rFonts w:eastAsia="Times New Roman" w:cs="Times New Roman"/>
          <w:b/>
          <w:szCs w:val="24"/>
        </w:rPr>
        <w:t xml:space="preserve">νης): </w:t>
      </w:r>
      <w:r>
        <w:rPr>
          <w:rFonts w:eastAsia="Times New Roman" w:cs="Times New Roman"/>
          <w:szCs w:val="24"/>
        </w:rPr>
        <w:t>Στο σημείο αυτό, κ</w:t>
      </w:r>
      <w:r>
        <w:rPr>
          <w:rFonts w:eastAsia="Times New Roman" w:cs="Times New Roman"/>
          <w:szCs w:val="24"/>
        </w:rPr>
        <w:t>υρίες και κύριοι συνάδελφοι, έχω την τιμή να ανακοινώσω στο Σώμα το δελτίο των επικαίρων ερωτήσεων της Πέμπτης 23</w:t>
      </w:r>
      <w:r>
        <w:rPr>
          <w:rFonts w:eastAsia="Times New Roman" w:cs="Times New Roman"/>
          <w:szCs w:val="24"/>
          <w:vertAlign w:val="superscript"/>
        </w:rPr>
        <w:t xml:space="preserve"> </w:t>
      </w:r>
      <w:r>
        <w:rPr>
          <w:rFonts w:eastAsia="Times New Roman" w:cs="Times New Roman"/>
          <w:szCs w:val="24"/>
        </w:rPr>
        <w:t>Φεβρουαρίου 2017.</w:t>
      </w:r>
    </w:p>
    <w:p w14:paraId="63C65C55" w14:textId="77777777" w:rsidR="00BF1077" w:rsidRDefault="009A0A6F">
      <w:pPr>
        <w:spacing w:line="600" w:lineRule="auto"/>
        <w:ind w:firstLine="720"/>
        <w:contextualSpacing/>
        <w:jc w:val="both"/>
        <w:rPr>
          <w:rFonts w:eastAsia="Times New Roman"/>
          <w:szCs w:val="24"/>
        </w:rPr>
      </w:pPr>
      <w:r>
        <w:rPr>
          <w:rFonts w:eastAsia="Times New Roman"/>
          <w:bCs/>
          <w:szCs w:val="24"/>
        </w:rPr>
        <w:t xml:space="preserve">Α. </w:t>
      </w:r>
      <w:r>
        <w:rPr>
          <w:rFonts w:eastAsia="Times New Roman"/>
          <w:bCs/>
          <w:szCs w:val="24"/>
        </w:rPr>
        <w:t>ΕΠΙΚΑΙΡΕΣ ΕΡΩΤΗΣΕΙΣ Π</w:t>
      </w:r>
      <w:r>
        <w:rPr>
          <w:rFonts w:eastAsia="Times New Roman"/>
          <w:bCs/>
          <w:szCs w:val="24"/>
        </w:rPr>
        <w:t xml:space="preserve">ρώτου </w:t>
      </w:r>
      <w:r>
        <w:rPr>
          <w:rFonts w:eastAsia="Times New Roman"/>
          <w:bCs/>
          <w:szCs w:val="24"/>
        </w:rPr>
        <w:t>Κ</w:t>
      </w:r>
      <w:r>
        <w:rPr>
          <w:rFonts w:eastAsia="Times New Roman"/>
          <w:bCs/>
          <w:szCs w:val="24"/>
        </w:rPr>
        <w:t>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63C65C56" w14:textId="77777777" w:rsidR="00BF1077" w:rsidRDefault="009A0A6F">
      <w:pPr>
        <w:spacing w:line="600" w:lineRule="auto"/>
        <w:ind w:firstLine="720"/>
        <w:contextualSpacing/>
        <w:jc w:val="both"/>
        <w:rPr>
          <w:rFonts w:eastAsia="Times New Roman"/>
          <w:szCs w:val="24"/>
        </w:rPr>
      </w:pPr>
      <w:r>
        <w:rPr>
          <w:rFonts w:eastAsia="Times New Roman"/>
          <w:szCs w:val="24"/>
        </w:rPr>
        <w:t>1. Η μ</w:t>
      </w:r>
      <w:r>
        <w:rPr>
          <w:rFonts w:eastAsia="Times New Roman"/>
          <w:szCs w:val="24"/>
        </w:rPr>
        <w:t>ε αριθμό 497/20-2-2017 επίκαιρη ερώτηση του Βουλευτή Α΄ Θεσσαλονίκης του Συνασπισμού Ριζοσπαστικής Αρι</w:t>
      </w:r>
      <w:r>
        <w:rPr>
          <w:rFonts w:eastAsia="Times New Roman"/>
          <w:szCs w:val="24"/>
        </w:rPr>
        <w:lastRenderedPageBreak/>
        <w:t>στεράς κ. Αλέξανδρου Τριανταφυλλίδη προς τον Υπουργό Παιδείας, Έρευνας και Θρησκευμάτων</w:t>
      </w:r>
      <w:r>
        <w:rPr>
          <w:rFonts w:eastAsia="Times New Roman"/>
          <w:bCs/>
          <w:szCs w:val="24"/>
        </w:rPr>
        <w:t>,</w:t>
      </w:r>
      <w:r>
        <w:rPr>
          <w:rFonts w:eastAsia="Times New Roman"/>
          <w:szCs w:val="24"/>
        </w:rPr>
        <w:t xml:space="preserve"> σχετικά με την εκρηκτική ανάγκη σχολικής στέγης στη </w:t>
      </w:r>
      <w:r>
        <w:rPr>
          <w:rFonts w:eastAsia="Times New Roman"/>
          <w:szCs w:val="24"/>
        </w:rPr>
        <w:t>δ</w:t>
      </w:r>
      <w:r>
        <w:rPr>
          <w:rFonts w:eastAsia="Times New Roman"/>
          <w:szCs w:val="24"/>
        </w:rPr>
        <w:t>υτική Θεσσαλ</w:t>
      </w:r>
      <w:r>
        <w:rPr>
          <w:rFonts w:eastAsia="Times New Roman"/>
          <w:szCs w:val="24"/>
        </w:rPr>
        <w:t>ονίκη και ιδιαίτερα στον Δήμο Κορδελιού –</w:t>
      </w:r>
      <w:r>
        <w:rPr>
          <w:rFonts w:eastAsia="Times New Roman"/>
          <w:szCs w:val="24"/>
        </w:rPr>
        <w:t xml:space="preserve"> </w:t>
      </w:r>
      <w:r>
        <w:rPr>
          <w:rFonts w:eastAsia="Times New Roman"/>
          <w:szCs w:val="24"/>
        </w:rPr>
        <w:t>Ευόσμου.</w:t>
      </w:r>
    </w:p>
    <w:p w14:paraId="63C65C57" w14:textId="77777777" w:rsidR="00BF1077" w:rsidRDefault="009A0A6F">
      <w:pPr>
        <w:spacing w:line="600" w:lineRule="auto"/>
        <w:ind w:firstLine="720"/>
        <w:contextualSpacing/>
        <w:jc w:val="both"/>
        <w:rPr>
          <w:rFonts w:eastAsia="Times New Roman"/>
          <w:szCs w:val="24"/>
        </w:rPr>
      </w:pPr>
      <w:r>
        <w:rPr>
          <w:rFonts w:eastAsia="Times New Roman"/>
          <w:szCs w:val="24"/>
        </w:rPr>
        <w:t>2. Η με αριθμό 490/17-2-2017 επίκαιρη ερώτηση του Βουλευτή Αττικής της Νέας Δημοκρατίας κ. Γεώργιου Βλάχου προς τον Υπουργό Οικονομικών</w:t>
      </w:r>
      <w:r>
        <w:rPr>
          <w:rFonts w:eastAsia="Times New Roman"/>
          <w:bCs/>
          <w:szCs w:val="24"/>
        </w:rPr>
        <w:t>,</w:t>
      </w:r>
      <w:r>
        <w:rPr>
          <w:rFonts w:eastAsia="Times New Roman"/>
          <w:b/>
          <w:bCs/>
          <w:szCs w:val="24"/>
        </w:rPr>
        <w:t xml:space="preserve"> </w:t>
      </w:r>
      <w:r>
        <w:rPr>
          <w:rFonts w:eastAsia="Times New Roman"/>
          <w:szCs w:val="24"/>
        </w:rPr>
        <w:t xml:space="preserve">σχετικά με τις πιστώσεις του </w:t>
      </w:r>
      <w:r>
        <w:rPr>
          <w:rFonts w:eastAsia="Times New Roman"/>
          <w:szCs w:val="24"/>
        </w:rPr>
        <w:t>ε</w:t>
      </w:r>
      <w:r>
        <w:rPr>
          <w:rFonts w:eastAsia="Times New Roman"/>
          <w:szCs w:val="24"/>
        </w:rPr>
        <w:t xml:space="preserve">ιδικού </w:t>
      </w:r>
      <w:r>
        <w:rPr>
          <w:rFonts w:eastAsia="Times New Roman"/>
          <w:szCs w:val="24"/>
        </w:rPr>
        <w:t>φ</w:t>
      </w:r>
      <w:r>
        <w:rPr>
          <w:rFonts w:eastAsia="Times New Roman"/>
          <w:szCs w:val="24"/>
        </w:rPr>
        <w:t xml:space="preserve">όρου </w:t>
      </w:r>
      <w:r>
        <w:rPr>
          <w:rFonts w:eastAsia="Times New Roman"/>
          <w:szCs w:val="24"/>
        </w:rPr>
        <w:t>κ</w:t>
      </w:r>
      <w:r>
        <w:rPr>
          <w:rFonts w:eastAsia="Times New Roman"/>
          <w:szCs w:val="24"/>
        </w:rPr>
        <w:t xml:space="preserve">ατανάλωσης για το </w:t>
      </w:r>
      <w:r>
        <w:rPr>
          <w:rFonts w:eastAsia="Times New Roman"/>
          <w:szCs w:val="24"/>
        </w:rPr>
        <w:t>πετρέλαιο αγροτικής χρήσης.</w:t>
      </w:r>
    </w:p>
    <w:p w14:paraId="63C65C58" w14:textId="77777777" w:rsidR="00BF1077" w:rsidRDefault="009A0A6F">
      <w:pPr>
        <w:spacing w:line="600" w:lineRule="auto"/>
        <w:ind w:firstLine="720"/>
        <w:contextualSpacing/>
        <w:jc w:val="both"/>
        <w:rPr>
          <w:rFonts w:eastAsia="Times New Roman"/>
          <w:szCs w:val="24"/>
        </w:rPr>
      </w:pPr>
      <w:r>
        <w:rPr>
          <w:rFonts w:eastAsia="Times New Roman"/>
          <w:szCs w:val="24"/>
        </w:rPr>
        <w:t>3. Η με αριθμό 492/17-2-2017 επίκαιρη ερώτηση του Βουλευτή Ευβοίας του Λαϊκού Συνδέσμου</w:t>
      </w:r>
      <w:r>
        <w:rPr>
          <w:rFonts w:eastAsia="Times New Roman"/>
          <w:szCs w:val="24"/>
        </w:rPr>
        <w:t xml:space="preserve"> </w:t>
      </w:r>
      <w:r>
        <w:rPr>
          <w:rFonts w:eastAsia="Times New Roman"/>
          <w:szCs w:val="24"/>
        </w:rPr>
        <w:t xml:space="preserve">- Χρυσή Αυγή κ. Νικολάου Μίχου προς τον Υπουργό </w:t>
      </w:r>
      <w:r>
        <w:rPr>
          <w:rFonts w:eastAsia="Times New Roman"/>
          <w:bCs/>
          <w:szCs w:val="24"/>
        </w:rPr>
        <w:t xml:space="preserve">Αγροτικής Ανάπτυξης και Τροφίμων, σχετικά με την κατακράτηση μέρους των επιδοτήσεων του </w:t>
      </w:r>
      <w:r>
        <w:rPr>
          <w:rFonts w:eastAsia="Times New Roman"/>
          <w:bCs/>
          <w:szCs w:val="24"/>
        </w:rPr>
        <w:t>ΟΠΕΚΕΠΕ λόγω αδυναμίας καταβολής εισφοράς στον Γενικό Οργανισμό Εγγείων Βελτιώσεων (ΓΟΕΒ).</w:t>
      </w:r>
    </w:p>
    <w:p w14:paraId="63C65C59" w14:textId="77777777" w:rsidR="00BF1077" w:rsidRDefault="009A0A6F">
      <w:pPr>
        <w:spacing w:line="600" w:lineRule="auto"/>
        <w:ind w:firstLine="720"/>
        <w:contextualSpacing/>
        <w:jc w:val="both"/>
        <w:rPr>
          <w:rFonts w:eastAsia="Times New Roman"/>
          <w:szCs w:val="24"/>
        </w:rPr>
      </w:pPr>
      <w:r>
        <w:rPr>
          <w:rFonts w:eastAsia="Times New Roman"/>
          <w:szCs w:val="24"/>
        </w:rPr>
        <w:t xml:space="preserve">4. Η με αριθμό 488/16-2-2017 επίκαιρη ερώτηση του Βουλευτή Σερρών της Δημοκρατικής Συμπαράταξης ΠΑΣΟΚ – ΔΗΜΑΡ κ. Μιχαήλ Τζελέπη προς τον Υπουργό </w:t>
      </w:r>
      <w:r>
        <w:rPr>
          <w:rFonts w:eastAsia="Times New Roman"/>
          <w:bCs/>
          <w:szCs w:val="24"/>
        </w:rPr>
        <w:t xml:space="preserve">Αγροτικής Ανάπτυξης </w:t>
      </w:r>
      <w:r>
        <w:rPr>
          <w:rFonts w:eastAsia="Times New Roman"/>
          <w:bCs/>
          <w:szCs w:val="24"/>
        </w:rPr>
        <w:t>και Τροφίμων,</w:t>
      </w:r>
      <w:r>
        <w:rPr>
          <w:rFonts w:eastAsia="Times New Roman"/>
          <w:szCs w:val="24"/>
        </w:rPr>
        <w:t xml:space="preserve"> σχετικά με τα προβλήματα στην εφαρμογή του </w:t>
      </w:r>
      <w:r>
        <w:rPr>
          <w:rFonts w:eastAsia="Times New Roman"/>
          <w:szCs w:val="24"/>
        </w:rPr>
        <w:t>Μ</w:t>
      </w:r>
      <w:r>
        <w:rPr>
          <w:rFonts w:eastAsia="Times New Roman"/>
          <w:szCs w:val="24"/>
        </w:rPr>
        <w:t>έτρου 11 του Προγράμματος Αγροτικής Ανάπτυξης (ΠΑΑ)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2020 στην </w:t>
      </w:r>
      <w:r>
        <w:rPr>
          <w:rFonts w:eastAsia="Times New Roman"/>
          <w:szCs w:val="24"/>
        </w:rPr>
        <w:t>β</w:t>
      </w:r>
      <w:r>
        <w:rPr>
          <w:rFonts w:eastAsia="Times New Roman"/>
          <w:szCs w:val="24"/>
        </w:rPr>
        <w:t xml:space="preserve">ιολογική </w:t>
      </w:r>
      <w:r>
        <w:rPr>
          <w:rFonts w:eastAsia="Times New Roman"/>
          <w:szCs w:val="24"/>
        </w:rPr>
        <w:t>κ</w:t>
      </w:r>
      <w:r>
        <w:rPr>
          <w:rFonts w:eastAsia="Times New Roman"/>
          <w:szCs w:val="24"/>
        </w:rPr>
        <w:t>τηνοτροφία.</w:t>
      </w:r>
    </w:p>
    <w:p w14:paraId="63C65C5A" w14:textId="77777777" w:rsidR="00BF1077" w:rsidRDefault="009A0A6F">
      <w:pPr>
        <w:spacing w:line="600" w:lineRule="auto"/>
        <w:ind w:firstLine="720"/>
        <w:contextualSpacing/>
        <w:jc w:val="both"/>
        <w:rPr>
          <w:rFonts w:eastAsia="Times New Roman"/>
          <w:szCs w:val="24"/>
        </w:rPr>
      </w:pPr>
      <w:r>
        <w:rPr>
          <w:rFonts w:eastAsia="Times New Roman"/>
          <w:szCs w:val="24"/>
        </w:rPr>
        <w:lastRenderedPageBreak/>
        <w:t>5. Η με αριθμό 500/20-2-2017 επίκαιρη ερώτηση του Βουλευτή Β΄ Αθηνών του Κομμουνιστικού Κόμματος Ελλάδ</w:t>
      </w:r>
      <w:r>
        <w:rPr>
          <w:rFonts w:eastAsia="Times New Roman"/>
          <w:szCs w:val="24"/>
        </w:rPr>
        <w:t>α</w:t>
      </w:r>
      <w:r>
        <w:rPr>
          <w:rFonts w:eastAsia="Times New Roman"/>
          <w:szCs w:val="24"/>
        </w:rPr>
        <w:t>ς κ</w:t>
      </w:r>
      <w:r>
        <w:rPr>
          <w:rFonts w:eastAsia="Times New Roman"/>
          <w:szCs w:val="24"/>
        </w:rPr>
        <w:t xml:space="preserve">. Χρήστου </w:t>
      </w:r>
      <w:proofErr w:type="spellStart"/>
      <w:r>
        <w:rPr>
          <w:rFonts w:eastAsia="Times New Roman"/>
          <w:szCs w:val="24"/>
        </w:rPr>
        <w:t>Κατσώτη</w:t>
      </w:r>
      <w:proofErr w:type="spellEnd"/>
      <w:r>
        <w:rPr>
          <w:rFonts w:eastAsia="Times New Roman"/>
          <w:b/>
          <w:bCs/>
          <w:szCs w:val="24"/>
        </w:rPr>
        <w:t xml:space="preserve"> </w:t>
      </w:r>
      <w:r>
        <w:rPr>
          <w:rFonts w:eastAsia="Times New Roman"/>
          <w:szCs w:val="24"/>
        </w:rPr>
        <w:t>προς την Υπουργό</w:t>
      </w:r>
      <w:r>
        <w:rPr>
          <w:rFonts w:eastAsia="Times New Roman"/>
          <w:b/>
          <w:bCs/>
          <w:szCs w:val="24"/>
        </w:rPr>
        <w:t xml:space="preserve"> </w:t>
      </w:r>
      <w:r>
        <w:rPr>
          <w:rFonts w:eastAsia="Times New Roman"/>
          <w:bCs/>
          <w:szCs w:val="24"/>
        </w:rPr>
        <w:t xml:space="preserve">Εργασίας, Κοινωνικής Ασφάλισης και Κοινωνικής Αλληλεγγύης, </w:t>
      </w:r>
      <w:r>
        <w:rPr>
          <w:rFonts w:eastAsia="Times New Roman"/>
          <w:szCs w:val="24"/>
        </w:rPr>
        <w:t>σχετικά με τις καθυστερήσεις στην καταβολή του επιδόματος ανεργίας των εποχιακά εργαζομένων.</w:t>
      </w:r>
    </w:p>
    <w:p w14:paraId="63C65C5B" w14:textId="77777777" w:rsidR="00BF1077" w:rsidRDefault="009A0A6F">
      <w:pPr>
        <w:spacing w:line="600" w:lineRule="auto"/>
        <w:ind w:firstLine="720"/>
        <w:contextualSpacing/>
        <w:jc w:val="both"/>
        <w:rPr>
          <w:rFonts w:eastAsia="Times New Roman"/>
          <w:szCs w:val="24"/>
        </w:rPr>
      </w:pPr>
      <w:r>
        <w:rPr>
          <w:rFonts w:eastAsia="Times New Roman"/>
          <w:szCs w:val="24"/>
        </w:rPr>
        <w:t>6. Η με αριθμό 496/20-2-2017 επίκαιρη ερώτηση του Βουλευτή Β΄ Πειραιώ</w:t>
      </w:r>
      <w:r>
        <w:rPr>
          <w:rFonts w:eastAsia="Times New Roman"/>
          <w:szCs w:val="24"/>
        </w:rPr>
        <w:t>ς των Ανεξαρτήτων Ελλήνων κ. Δημητρίου Καμμένου προς την Υπουργό Πολιτισμού και Αθλητισμού, σχετικά με το πόρισμα της Ανώνυμης Εταιρείας Πνευματικής Ιδιοκτησίας (ΑΕΠΙ).</w:t>
      </w:r>
    </w:p>
    <w:p w14:paraId="63C65C5C" w14:textId="77777777" w:rsidR="00BF1077" w:rsidRDefault="009A0A6F">
      <w:pPr>
        <w:spacing w:line="600" w:lineRule="auto"/>
        <w:ind w:firstLine="720"/>
        <w:contextualSpacing/>
        <w:jc w:val="both"/>
        <w:rPr>
          <w:rFonts w:eastAsia="Times New Roman"/>
          <w:szCs w:val="24"/>
        </w:rPr>
      </w:pPr>
      <w:r>
        <w:rPr>
          <w:rFonts w:eastAsia="Times New Roman"/>
          <w:szCs w:val="24"/>
        </w:rPr>
        <w:t>7. Η με αριθμό 498/20-2-2017 επίκαιρη ερώτηση του Βουλευτή Β΄ Αθηνών του Ποταμιού κ. Γε</w:t>
      </w:r>
      <w:r>
        <w:rPr>
          <w:rFonts w:eastAsia="Times New Roman"/>
          <w:szCs w:val="24"/>
        </w:rPr>
        <w:t xml:space="preserve">ωργίου </w:t>
      </w:r>
      <w:proofErr w:type="spellStart"/>
      <w:r>
        <w:rPr>
          <w:rFonts w:eastAsia="Times New Roman"/>
          <w:szCs w:val="24"/>
        </w:rPr>
        <w:t>Αμυρά</w:t>
      </w:r>
      <w:proofErr w:type="spellEnd"/>
      <w:r>
        <w:rPr>
          <w:rFonts w:eastAsia="Times New Roman"/>
          <w:szCs w:val="24"/>
        </w:rPr>
        <w:t xml:space="preserve"> προς τον Υπουργό Οικονομικών, σχετικά με την υπόθεση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w:t>
      </w:r>
    </w:p>
    <w:p w14:paraId="63C65C5D" w14:textId="77777777" w:rsidR="00BF1077" w:rsidRDefault="009A0A6F">
      <w:pPr>
        <w:spacing w:line="600" w:lineRule="auto"/>
        <w:ind w:firstLine="720"/>
        <w:contextualSpacing/>
        <w:jc w:val="both"/>
        <w:rPr>
          <w:rFonts w:eastAsia="Times New Roman"/>
          <w:szCs w:val="24"/>
        </w:rPr>
      </w:pPr>
      <w:r>
        <w:rPr>
          <w:rFonts w:eastAsia="Times New Roman"/>
          <w:bCs/>
          <w:szCs w:val="24"/>
        </w:rPr>
        <w:t xml:space="preserve">Β. </w:t>
      </w:r>
      <w:r>
        <w:rPr>
          <w:rFonts w:eastAsia="Times New Roman"/>
          <w:bCs/>
          <w:szCs w:val="24"/>
        </w:rPr>
        <w:t>ΕΠΙΚΑΙΡΕΣ ΕΡΩΤΗΣΕΙΣ Δ</w:t>
      </w:r>
      <w:r>
        <w:rPr>
          <w:rFonts w:eastAsia="Times New Roman"/>
          <w:bCs/>
          <w:szCs w:val="24"/>
        </w:rPr>
        <w:t xml:space="preserve">εύτερου </w:t>
      </w:r>
      <w:r>
        <w:rPr>
          <w:rFonts w:eastAsia="Times New Roman"/>
          <w:bCs/>
          <w:szCs w:val="24"/>
        </w:rPr>
        <w:t>Κ</w:t>
      </w:r>
      <w:r>
        <w:rPr>
          <w:rFonts w:eastAsia="Times New Roman"/>
          <w:bCs/>
          <w:szCs w:val="24"/>
        </w:rPr>
        <w:t>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63C65C5E" w14:textId="77777777" w:rsidR="00BF1077" w:rsidRDefault="009A0A6F">
      <w:pPr>
        <w:spacing w:line="600" w:lineRule="auto"/>
        <w:ind w:firstLine="720"/>
        <w:contextualSpacing/>
        <w:jc w:val="both"/>
        <w:rPr>
          <w:rFonts w:eastAsia="Times New Roman"/>
          <w:szCs w:val="24"/>
        </w:rPr>
      </w:pPr>
      <w:r>
        <w:rPr>
          <w:rFonts w:eastAsia="Times New Roman"/>
          <w:szCs w:val="24"/>
        </w:rPr>
        <w:t>1. Η με αριθμό 491/17-2-2017 επίκαιρη ερώτηση του Βουλευτή Κιλκίς της Νέας Δημοκρατ</w:t>
      </w:r>
      <w:r>
        <w:rPr>
          <w:rFonts w:eastAsia="Times New Roman"/>
          <w:szCs w:val="24"/>
        </w:rPr>
        <w:t>ίας κ.</w:t>
      </w:r>
      <w:r>
        <w:rPr>
          <w:rFonts w:eastAsia="Times New Roman"/>
          <w:bCs/>
          <w:szCs w:val="24"/>
        </w:rPr>
        <w:t xml:space="preserve"> Γεωργίου Γεωργαντά </w:t>
      </w:r>
      <w:r>
        <w:rPr>
          <w:rFonts w:eastAsia="Times New Roman"/>
          <w:szCs w:val="24"/>
        </w:rPr>
        <w:t>προς τον Υπουργό</w:t>
      </w:r>
      <w:r>
        <w:rPr>
          <w:rFonts w:eastAsia="Times New Roman"/>
          <w:bCs/>
          <w:szCs w:val="24"/>
        </w:rPr>
        <w:t xml:space="preserve"> Οικονομικών,</w:t>
      </w:r>
      <w:r>
        <w:rPr>
          <w:rFonts w:eastAsia="Times New Roman"/>
          <w:b/>
          <w:bCs/>
          <w:szCs w:val="24"/>
        </w:rPr>
        <w:t xml:space="preserve"> </w:t>
      </w:r>
      <w:r>
        <w:rPr>
          <w:rFonts w:eastAsia="Times New Roman"/>
          <w:szCs w:val="24"/>
        </w:rPr>
        <w:t>σχετικά με το τέλος επιτηδεύματος σε μικρά χωριά.</w:t>
      </w:r>
    </w:p>
    <w:p w14:paraId="63C65C5F" w14:textId="77777777" w:rsidR="00BF1077" w:rsidRDefault="009A0A6F">
      <w:pPr>
        <w:spacing w:line="600" w:lineRule="auto"/>
        <w:ind w:firstLine="720"/>
        <w:contextualSpacing/>
        <w:jc w:val="both"/>
        <w:rPr>
          <w:rFonts w:eastAsia="Times New Roman"/>
          <w:szCs w:val="24"/>
        </w:rPr>
      </w:pPr>
      <w:r>
        <w:rPr>
          <w:rFonts w:eastAsia="Times New Roman"/>
          <w:szCs w:val="24"/>
        </w:rPr>
        <w:lastRenderedPageBreak/>
        <w:t xml:space="preserve">2. Η με αριθμό 493/17-2-2017 επίκαιρη ερώτηση του Βουλευτή Μαγνησίας του Λαϊκού Συνδέσμου – Χρυσή Αυγή κ. Παναγιώτη Ηλιόπουλου προς τον Υπουργό </w:t>
      </w:r>
      <w:r>
        <w:rPr>
          <w:rFonts w:eastAsia="Times New Roman"/>
          <w:bCs/>
          <w:szCs w:val="24"/>
        </w:rPr>
        <w:t>Οικονο</w:t>
      </w:r>
      <w:r>
        <w:rPr>
          <w:rFonts w:eastAsia="Times New Roman"/>
          <w:bCs/>
          <w:szCs w:val="24"/>
        </w:rPr>
        <w:t>μικών,</w:t>
      </w:r>
      <w:r>
        <w:rPr>
          <w:rFonts w:eastAsia="Times New Roman"/>
          <w:szCs w:val="24"/>
        </w:rPr>
        <w:t xml:space="preserve"> σχετικά με τις ληξιπρόθεσμες οφειλές του δημοσίου προς τους ιδιώτες.</w:t>
      </w:r>
    </w:p>
    <w:p w14:paraId="63C65C60" w14:textId="77777777" w:rsidR="00BF1077" w:rsidRDefault="009A0A6F">
      <w:pPr>
        <w:spacing w:line="600" w:lineRule="auto"/>
        <w:ind w:firstLine="720"/>
        <w:contextualSpacing/>
        <w:jc w:val="both"/>
        <w:rPr>
          <w:rFonts w:eastAsia="Times New Roman"/>
          <w:szCs w:val="24"/>
        </w:rPr>
      </w:pPr>
      <w:r>
        <w:rPr>
          <w:rFonts w:eastAsia="Times New Roman"/>
          <w:szCs w:val="24"/>
        </w:rPr>
        <w:t xml:space="preserve">3. Η με αριθμό 499/20-2-2017 επίκαιρη ερώτηση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w:t>
      </w:r>
      <w:r>
        <w:rPr>
          <w:rFonts w:eastAsia="Times New Roman"/>
          <w:bCs/>
          <w:szCs w:val="24"/>
        </w:rPr>
        <w:t>Αγροτικής Ανάπτυξης και Τ</w:t>
      </w:r>
      <w:r>
        <w:rPr>
          <w:rFonts w:eastAsia="Times New Roman"/>
          <w:bCs/>
          <w:szCs w:val="24"/>
        </w:rPr>
        <w:t xml:space="preserve">ροφίμων, </w:t>
      </w:r>
      <w:r>
        <w:rPr>
          <w:rFonts w:eastAsia="Times New Roman"/>
          <w:szCs w:val="24"/>
        </w:rPr>
        <w:t xml:space="preserve">σχετικά με την προμήθεια των </w:t>
      </w:r>
      <w:proofErr w:type="spellStart"/>
      <w:r>
        <w:rPr>
          <w:rFonts w:eastAsia="Times New Roman"/>
          <w:szCs w:val="24"/>
        </w:rPr>
        <w:t>φυτοπροστατευτικών</w:t>
      </w:r>
      <w:proofErr w:type="spellEnd"/>
      <w:r>
        <w:rPr>
          <w:rFonts w:eastAsia="Times New Roman"/>
          <w:szCs w:val="24"/>
        </w:rPr>
        <w:t xml:space="preserve"> φαρμάκων που ακυρώνει το συλλογικό πρόγραμμα δακοκτονίας.</w:t>
      </w:r>
    </w:p>
    <w:p w14:paraId="63C65C61" w14:textId="77777777" w:rsidR="00BF1077" w:rsidRDefault="009A0A6F">
      <w:pPr>
        <w:spacing w:line="600" w:lineRule="auto"/>
        <w:ind w:firstLine="720"/>
        <w:contextualSpacing/>
        <w:jc w:val="both"/>
        <w:rPr>
          <w:rFonts w:eastAsia="Times New Roman"/>
          <w:szCs w:val="24"/>
        </w:rPr>
      </w:pPr>
      <w:r>
        <w:rPr>
          <w:rFonts w:eastAsia="Times New Roman"/>
          <w:szCs w:val="24"/>
        </w:rPr>
        <w:t>4. Η με αριθμό 501/20-2-2017 επίκαιρη ερώτηση της Βουλευτού Β΄ Πειραι</w:t>
      </w:r>
      <w:r>
        <w:rPr>
          <w:rFonts w:eastAsia="Times New Roman"/>
          <w:szCs w:val="24"/>
        </w:rPr>
        <w:t>ώς</w:t>
      </w:r>
      <w:r>
        <w:rPr>
          <w:rFonts w:eastAsia="Times New Roman"/>
          <w:szCs w:val="24"/>
        </w:rPr>
        <w:t xml:space="preserve"> του Κομμουνιστικού Κόμματος Ελλάδ</w:t>
      </w:r>
      <w:r>
        <w:rPr>
          <w:rFonts w:eastAsia="Times New Roman"/>
          <w:szCs w:val="24"/>
        </w:rPr>
        <w:t>α</w:t>
      </w:r>
      <w:r>
        <w:rPr>
          <w:rFonts w:eastAsia="Times New Roman"/>
          <w:szCs w:val="24"/>
        </w:rPr>
        <w:t xml:space="preserve">ς κ. Διαμάντως </w:t>
      </w:r>
      <w:proofErr w:type="spellStart"/>
      <w:r>
        <w:rPr>
          <w:rFonts w:eastAsia="Times New Roman"/>
          <w:szCs w:val="24"/>
        </w:rPr>
        <w:t>Μανωλάκου</w:t>
      </w:r>
      <w:proofErr w:type="spellEnd"/>
      <w:r>
        <w:rPr>
          <w:rFonts w:eastAsia="Times New Roman"/>
          <w:szCs w:val="24"/>
        </w:rPr>
        <w:t xml:space="preserve"> προς την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την προστασία των εργατικών, ασφαλιστικών, συνταξιοδοτικών δικαιωμάτων των ναυτεργατών και τις προκλητικές παρεμβάσεις εφοπλιστών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κυβέρνησης.</w:t>
      </w:r>
    </w:p>
    <w:p w14:paraId="63C65C62" w14:textId="77777777" w:rsidR="00BF1077" w:rsidRDefault="009A0A6F">
      <w:pPr>
        <w:spacing w:line="600" w:lineRule="auto"/>
        <w:ind w:firstLine="720"/>
        <w:contextualSpacing/>
        <w:jc w:val="both"/>
        <w:rPr>
          <w:rFonts w:eastAsia="Times New Roman"/>
          <w:szCs w:val="24"/>
        </w:rPr>
      </w:pPr>
      <w:r>
        <w:rPr>
          <w:rFonts w:eastAsia="Times New Roman"/>
          <w:szCs w:val="24"/>
        </w:rPr>
        <w:t>5. Η με αριθμό 337/13-1-2017 επίκαιρη ερώτηση του Ε΄ Αντιπροέδρου της Βουλής και Βουλευτή Δωδεκανήσου της Δη</w:t>
      </w:r>
      <w:r>
        <w:rPr>
          <w:rFonts w:eastAsia="Times New Roman"/>
          <w:szCs w:val="24"/>
        </w:rPr>
        <w:lastRenderedPageBreak/>
        <w:t xml:space="preserve">μοκρατικής Συμπαράταξης ΠΑΣΟΚ – ΔΗΜΑΡ κ. Δημητρίου </w:t>
      </w:r>
      <w:proofErr w:type="spellStart"/>
      <w:r>
        <w:rPr>
          <w:rFonts w:eastAsia="Times New Roman"/>
          <w:szCs w:val="24"/>
        </w:rPr>
        <w:t>Κρεμαστινού</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το εύρος εφαρμογής της τηλεϊατρικής στην Ελλάδα.</w:t>
      </w:r>
    </w:p>
    <w:p w14:paraId="63C65C63" w14:textId="77777777" w:rsidR="00BF1077" w:rsidRDefault="009A0A6F">
      <w:pPr>
        <w:spacing w:line="600" w:lineRule="auto"/>
        <w:ind w:firstLine="720"/>
        <w:contextualSpacing/>
        <w:jc w:val="both"/>
        <w:rPr>
          <w:rFonts w:eastAsia="Times New Roman"/>
          <w:szCs w:val="24"/>
        </w:rPr>
      </w:pPr>
      <w:r>
        <w:rPr>
          <w:rFonts w:eastAsia="Times New Roman"/>
          <w:szCs w:val="24"/>
        </w:rPr>
        <w:t xml:space="preserve">6. Η με αριθμό 455/7-2-2017 επίκαιρη ερώτηση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τα μεγάλα προβλήματα και τις άδι</w:t>
      </w:r>
      <w:r>
        <w:rPr>
          <w:rFonts w:eastAsia="Times New Roman"/>
          <w:szCs w:val="24"/>
        </w:rPr>
        <w:t>κες χρεώσεις υψηλών ασφαλιστικών εισφορών.</w:t>
      </w:r>
    </w:p>
    <w:p w14:paraId="63C65C64" w14:textId="77777777" w:rsidR="00BF1077" w:rsidRDefault="009A0A6F">
      <w:pPr>
        <w:spacing w:line="600" w:lineRule="auto"/>
        <w:ind w:firstLine="720"/>
        <w:contextualSpacing/>
        <w:jc w:val="both"/>
        <w:rPr>
          <w:rFonts w:eastAsia="Times New Roman"/>
          <w:bCs/>
          <w:szCs w:val="24"/>
        </w:rPr>
      </w:pPr>
      <w:r>
        <w:rPr>
          <w:rFonts w:eastAsia="Times New Roman"/>
          <w:szCs w:val="24"/>
        </w:rPr>
        <w:t>ΑΝΑΦΟΡΕΣ</w:t>
      </w:r>
      <w:r>
        <w:rPr>
          <w:rFonts w:eastAsia="Times New Roman"/>
          <w:szCs w:val="24"/>
        </w:rPr>
        <w:t>-</w:t>
      </w:r>
      <w:r>
        <w:rPr>
          <w:rFonts w:eastAsia="Times New Roman"/>
          <w:szCs w:val="24"/>
        </w:rPr>
        <w:t xml:space="preserve">ΕΡΩΤΗΣΕΙΣ </w:t>
      </w:r>
      <w:r>
        <w:rPr>
          <w:rFonts w:eastAsia="Times New Roman"/>
          <w:bCs/>
          <w:szCs w:val="24"/>
        </w:rPr>
        <w:t>(Άρθρο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63C65C65" w14:textId="77777777" w:rsidR="00BF1077" w:rsidRDefault="009A0A6F">
      <w:pPr>
        <w:spacing w:line="600" w:lineRule="auto"/>
        <w:ind w:firstLine="720"/>
        <w:contextualSpacing/>
        <w:jc w:val="both"/>
        <w:rPr>
          <w:rFonts w:eastAsia="Times New Roman"/>
          <w:szCs w:val="24"/>
        </w:rPr>
      </w:pPr>
      <w:r>
        <w:rPr>
          <w:rFonts w:eastAsia="Times New Roman"/>
          <w:bCs/>
          <w:szCs w:val="24"/>
        </w:rPr>
        <w:t>1.</w:t>
      </w:r>
      <w:r>
        <w:rPr>
          <w:rFonts w:eastAsia="Times New Roman"/>
          <w:szCs w:val="24"/>
        </w:rPr>
        <w:t xml:space="preserve"> Η με αριθμό 175/7-10-2016 ερώτηση του Βουλευτή Λακωνίας της Νέας Δημοκρατίας κ.</w:t>
      </w:r>
      <w:r>
        <w:rPr>
          <w:rFonts w:eastAsia="Times New Roman"/>
          <w:bCs/>
          <w:szCs w:val="24"/>
        </w:rPr>
        <w:t xml:space="preserve"> Αθανασίου Δαβάκη </w:t>
      </w:r>
      <w:r>
        <w:rPr>
          <w:rFonts w:eastAsia="Times New Roman"/>
          <w:szCs w:val="24"/>
        </w:rPr>
        <w:t>προς τον Υπουργό</w:t>
      </w:r>
      <w:r>
        <w:rPr>
          <w:rFonts w:eastAsia="Times New Roman"/>
          <w:bCs/>
          <w:szCs w:val="24"/>
        </w:rPr>
        <w:t xml:space="preserve"> Περιβάλλοντος και Ενέργεια</w:t>
      </w:r>
      <w:r>
        <w:rPr>
          <w:rFonts w:eastAsia="Times New Roman"/>
          <w:bCs/>
          <w:szCs w:val="24"/>
        </w:rPr>
        <w:t xml:space="preserve">ς, </w:t>
      </w:r>
      <w:r>
        <w:rPr>
          <w:rFonts w:eastAsia="Times New Roman"/>
          <w:szCs w:val="24"/>
        </w:rPr>
        <w:t>σχετικά με την αντιπλημμυρική θωράκιση του Νομού Λακωνίας.</w:t>
      </w:r>
    </w:p>
    <w:p w14:paraId="63C65C66" w14:textId="77777777" w:rsidR="00BF1077" w:rsidRDefault="009A0A6F">
      <w:pPr>
        <w:spacing w:line="600" w:lineRule="auto"/>
        <w:ind w:firstLine="720"/>
        <w:contextualSpacing/>
        <w:jc w:val="both"/>
        <w:rPr>
          <w:rFonts w:eastAsia="Times New Roman"/>
          <w:szCs w:val="24"/>
        </w:rPr>
      </w:pPr>
      <w:r>
        <w:rPr>
          <w:rFonts w:eastAsia="Times New Roman"/>
          <w:szCs w:val="24"/>
        </w:rPr>
        <w:t>2. Η με αριθμό 89/5-10-2016 ερώτηση του Βουλευτή Δωδεκανήσου της Νέας Δημοκρατίας κ.</w:t>
      </w:r>
      <w:r>
        <w:rPr>
          <w:rFonts w:eastAsia="Times New Roman"/>
          <w:bCs/>
          <w:szCs w:val="24"/>
        </w:rPr>
        <w:t xml:space="preserve"> Εμμανουήλ </w:t>
      </w:r>
      <w:proofErr w:type="spellStart"/>
      <w:r>
        <w:rPr>
          <w:rFonts w:eastAsia="Times New Roman"/>
          <w:bCs/>
          <w:szCs w:val="24"/>
        </w:rPr>
        <w:t>Κόνσολα</w:t>
      </w:r>
      <w:proofErr w:type="spellEnd"/>
      <w:r>
        <w:rPr>
          <w:rFonts w:eastAsia="Times New Roman"/>
          <w:bCs/>
          <w:szCs w:val="24"/>
        </w:rPr>
        <w:t xml:space="preserve"> </w:t>
      </w:r>
      <w:r>
        <w:rPr>
          <w:rFonts w:eastAsia="Times New Roman"/>
          <w:szCs w:val="24"/>
        </w:rPr>
        <w:t>προς τον Υπουργό</w:t>
      </w:r>
      <w:r>
        <w:rPr>
          <w:rFonts w:eastAsia="Times New Roman"/>
          <w:bCs/>
          <w:szCs w:val="24"/>
        </w:rPr>
        <w:t xml:space="preserve"> Υγείας,</w:t>
      </w:r>
      <w:r>
        <w:rPr>
          <w:rFonts w:eastAsia="Times New Roman"/>
          <w:b/>
          <w:bCs/>
          <w:szCs w:val="24"/>
        </w:rPr>
        <w:t xml:space="preserve"> </w:t>
      </w:r>
      <w:r>
        <w:rPr>
          <w:rFonts w:eastAsia="Times New Roman"/>
          <w:szCs w:val="24"/>
        </w:rPr>
        <w:t xml:space="preserve">σχετικά με την ολοκλήρωση και αυτονόμηση του Ογκολογικού Τμήματος </w:t>
      </w:r>
      <w:r>
        <w:rPr>
          <w:rFonts w:eastAsia="Times New Roman"/>
          <w:szCs w:val="24"/>
        </w:rPr>
        <w:t>του Νοσοκομείου Ρόδου.</w:t>
      </w:r>
    </w:p>
    <w:p w14:paraId="63C65C67" w14:textId="77777777" w:rsidR="00BF1077" w:rsidRDefault="009A0A6F">
      <w:pPr>
        <w:spacing w:line="600" w:lineRule="auto"/>
        <w:ind w:firstLine="720"/>
        <w:contextualSpacing/>
        <w:jc w:val="both"/>
        <w:rPr>
          <w:rFonts w:eastAsia="Times New Roman"/>
          <w:szCs w:val="24"/>
        </w:rPr>
      </w:pPr>
      <w:r>
        <w:rPr>
          <w:rFonts w:eastAsia="Times New Roman"/>
          <w:szCs w:val="24"/>
        </w:rPr>
        <w:t xml:space="preserve">3. Η με αριθμό 89/5-10-2016 ερώτηση του Ε΄ Αντιπροέδρου της Βουλής και Βουλευτή Δωδεκανήσου της Δημοκρατικής </w:t>
      </w:r>
      <w:r>
        <w:rPr>
          <w:rFonts w:eastAsia="Times New Roman"/>
          <w:szCs w:val="24"/>
        </w:rPr>
        <w:lastRenderedPageBreak/>
        <w:t xml:space="preserve">Συμπαράταξης ΠΑΣΟΚ – ΔΗΜΑΡ κ. Δημητρίου </w:t>
      </w:r>
      <w:proofErr w:type="spellStart"/>
      <w:r>
        <w:rPr>
          <w:rFonts w:eastAsia="Times New Roman"/>
          <w:szCs w:val="24"/>
        </w:rPr>
        <w:t>Κρεμαστινού</w:t>
      </w:r>
      <w:proofErr w:type="spellEnd"/>
      <w:r>
        <w:rPr>
          <w:rFonts w:eastAsia="Times New Roman"/>
          <w:szCs w:val="24"/>
        </w:rPr>
        <w:t xml:space="preserve"> προς τον Υπουργό</w:t>
      </w:r>
      <w:r>
        <w:rPr>
          <w:rFonts w:eastAsia="Times New Roman"/>
          <w:bCs/>
          <w:szCs w:val="24"/>
        </w:rPr>
        <w:t xml:space="preserve"> Υγείας,</w:t>
      </w:r>
      <w:r>
        <w:rPr>
          <w:rFonts w:eastAsia="Times New Roman"/>
          <w:b/>
          <w:bCs/>
          <w:szCs w:val="24"/>
        </w:rPr>
        <w:t xml:space="preserve"> </w:t>
      </w:r>
      <w:r>
        <w:rPr>
          <w:rFonts w:eastAsia="Times New Roman"/>
          <w:szCs w:val="24"/>
        </w:rPr>
        <w:t>σχετικά με την ολοκλήρωση και αυτονόμηση του Ογ</w:t>
      </w:r>
      <w:r>
        <w:rPr>
          <w:rFonts w:eastAsia="Times New Roman"/>
          <w:szCs w:val="24"/>
        </w:rPr>
        <w:t>κολογικού Τμήματος του Νοσοκομείου Ρόδου.</w:t>
      </w:r>
    </w:p>
    <w:p w14:paraId="63C65C68" w14:textId="77777777" w:rsidR="00BF1077" w:rsidRDefault="009A0A6F">
      <w:pPr>
        <w:spacing w:line="600" w:lineRule="auto"/>
        <w:ind w:firstLine="720"/>
        <w:contextualSpacing/>
        <w:jc w:val="both"/>
        <w:rPr>
          <w:rFonts w:eastAsia="Times New Roman" w:cs="Times New Roman"/>
          <w:szCs w:val="24"/>
        </w:rPr>
      </w:pPr>
      <w:r>
        <w:rPr>
          <w:rFonts w:eastAsia="Times New Roman"/>
          <w:szCs w:val="24"/>
        </w:rPr>
        <w:t xml:space="preserve">4. Η με αριθμό 2371/4-1-2017 ερώτηση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w:t>
      </w:r>
      <w:r>
        <w:rPr>
          <w:rFonts w:eastAsia="Times New Roman"/>
          <w:bCs/>
          <w:szCs w:val="24"/>
        </w:rPr>
        <w:t xml:space="preserve">Εργασίας, Κοινωνικής Ασφάλισης και Κοινωνικής Αλληλεγγύης, </w:t>
      </w:r>
      <w:r>
        <w:rPr>
          <w:rFonts w:eastAsia="Times New Roman"/>
          <w:szCs w:val="24"/>
        </w:rPr>
        <w:t>σχετικά με την αν</w:t>
      </w:r>
      <w:r>
        <w:rPr>
          <w:rFonts w:eastAsia="Times New Roman"/>
          <w:szCs w:val="24"/>
        </w:rPr>
        <w:t xml:space="preserve">αδρομική ασφάλιση </w:t>
      </w:r>
      <w:proofErr w:type="spellStart"/>
      <w:r>
        <w:rPr>
          <w:rFonts w:eastAsia="Times New Roman"/>
          <w:szCs w:val="24"/>
        </w:rPr>
        <w:t>αγροεργατών</w:t>
      </w:r>
      <w:proofErr w:type="spellEnd"/>
      <w:r>
        <w:rPr>
          <w:rFonts w:eastAsia="Times New Roman"/>
          <w:szCs w:val="24"/>
        </w:rPr>
        <w:t xml:space="preserve"> με </w:t>
      </w:r>
      <w:proofErr w:type="spellStart"/>
      <w:r>
        <w:rPr>
          <w:rFonts w:eastAsia="Times New Roman"/>
          <w:szCs w:val="24"/>
        </w:rPr>
        <w:t>εργόσημα</w:t>
      </w:r>
      <w:proofErr w:type="spellEnd"/>
      <w:r>
        <w:rPr>
          <w:rFonts w:eastAsia="Times New Roman"/>
          <w:szCs w:val="24"/>
        </w:rPr>
        <w:t xml:space="preserve"> που δεν εκδόθηκαν.</w:t>
      </w:r>
    </w:p>
    <w:p w14:paraId="63C65C69" w14:textId="77777777" w:rsidR="00BF1077" w:rsidRDefault="009A0A6F">
      <w:pPr>
        <w:spacing w:line="600" w:lineRule="auto"/>
        <w:ind w:firstLine="720"/>
        <w:contextualSpacing/>
        <w:jc w:val="center"/>
        <w:rPr>
          <w:rFonts w:eastAsia="Times New Roman" w:cs="Times New Roman"/>
          <w:color w:val="FF0000"/>
          <w:szCs w:val="24"/>
        </w:rPr>
      </w:pPr>
      <w:r w:rsidRPr="0030206B">
        <w:rPr>
          <w:rFonts w:eastAsia="Times New Roman" w:cs="Times New Roman"/>
          <w:color w:val="FF0000"/>
          <w:szCs w:val="24"/>
        </w:rPr>
        <w:t>(ΑΛΛΑΓΗ ΣΕΛΙΔΑΣ ΛΟΓΩ ΑΛΛΑΓΗΣ ΘΕΜΑΤΟΣ)</w:t>
      </w:r>
    </w:p>
    <w:p w14:paraId="63C65C6A"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εισερχόμαστε στην </w:t>
      </w:r>
    </w:p>
    <w:p w14:paraId="63C65C6B" w14:textId="77777777" w:rsidR="00BF1077" w:rsidRDefault="009A0A6F">
      <w:pPr>
        <w:spacing w:line="600" w:lineRule="auto"/>
        <w:ind w:firstLine="720"/>
        <w:contextualSpacing/>
        <w:jc w:val="center"/>
        <w:rPr>
          <w:rFonts w:eastAsia="Times New Roman" w:cs="Times New Roman"/>
          <w:b/>
          <w:szCs w:val="24"/>
        </w:rPr>
      </w:pPr>
      <w:r>
        <w:rPr>
          <w:rFonts w:eastAsia="Times New Roman" w:cs="Times New Roman"/>
          <w:b/>
          <w:szCs w:val="24"/>
        </w:rPr>
        <w:t>ΕΙΔΙΚΗ ΗΜΕΡΗΣΙΑ ΔΙΑΤΑΞΗ</w:t>
      </w:r>
    </w:p>
    <w:p w14:paraId="63C65C6C"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Αιτήσεις άρσης ασυλίας Βουλευτών: σ</w:t>
      </w:r>
      <w:r>
        <w:rPr>
          <w:rFonts w:eastAsia="Times New Roman" w:cs="Times New Roman"/>
          <w:szCs w:val="24"/>
        </w:rPr>
        <w:t>υζήτηση και λήψη</w:t>
      </w:r>
      <w:r>
        <w:rPr>
          <w:rFonts w:eastAsia="Times New Roman" w:cs="Times New Roman"/>
          <w:szCs w:val="24"/>
        </w:rPr>
        <w:t xml:space="preserve"> απόφασης</w:t>
      </w:r>
      <w:r>
        <w:rPr>
          <w:rFonts w:eastAsia="Times New Roman" w:cs="Times New Roman"/>
          <w:szCs w:val="24"/>
        </w:rPr>
        <w:t>,</w:t>
      </w:r>
      <w:r>
        <w:rPr>
          <w:rFonts w:eastAsia="Times New Roman" w:cs="Times New Roman"/>
          <w:szCs w:val="24"/>
        </w:rPr>
        <w:t xml:space="preserve"> σύμφωνα με το άρθρο 62 του Συντάγματος και τ</w:t>
      </w:r>
      <w:r>
        <w:rPr>
          <w:rFonts w:eastAsia="Times New Roman" w:cs="Times New Roman"/>
          <w:szCs w:val="24"/>
        </w:rPr>
        <w:t xml:space="preserve">ο άρθρο </w:t>
      </w:r>
      <w:r>
        <w:rPr>
          <w:rFonts w:eastAsia="Times New Roman" w:cs="Times New Roman"/>
          <w:szCs w:val="24"/>
        </w:rPr>
        <w:t>83 του Κανονισμού της Βουλής</w:t>
      </w:r>
      <w:r>
        <w:rPr>
          <w:rFonts w:eastAsia="Times New Roman" w:cs="Times New Roman"/>
          <w:szCs w:val="24"/>
        </w:rPr>
        <w:t>,</w:t>
      </w:r>
      <w:r>
        <w:rPr>
          <w:rFonts w:eastAsia="Times New Roman" w:cs="Times New Roman"/>
          <w:szCs w:val="24"/>
        </w:rPr>
        <w:t xml:space="preserve"> για τις αιτήσεις άρσης ασυλίας των Βουλευτών κ.κ. Αθανασίου </w:t>
      </w:r>
      <w:proofErr w:type="spellStart"/>
      <w:r>
        <w:rPr>
          <w:rFonts w:eastAsia="Times New Roman" w:cs="Times New Roman"/>
          <w:szCs w:val="24"/>
        </w:rPr>
        <w:t>Καββαδά</w:t>
      </w:r>
      <w:proofErr w:type="spellEnd"/>
      <w:r>
        <w:rPr>
          <w:rFonts w:eastAsia="Times New Roman" w:cs="Times New Roman"/>
          <w:szCs w:val="24"/>
        </w:rPr>
        <w:t xml:space="preserve"> και Ελένης </w:t>
      </w:r>
      <w:proofErr w:type="spellStart"/>
      <w:r>
        <w:rPr>
          <w:rFonts w:eastAsia="Times New Roman" w:cs="Times New Roman"/>
          <w:szCs w:val="24"/>
        </w:rPr>
        <w:t>Αυλωνίτου</w:t>
      </w:r>
      <w:proofErr w:type="spellEnd"/>
      <w:r>
        <w:rPr>
          <w:rFonts w:eastAsia="Times New Roman" w:cs="Times New Roman"/>
          <w:szCs w:val="24"/>
        </w:rPr>
        <w:t>.</w:t>
      </w:r>
    </w:p>
    <w:p w14:paraId="63C65C6D"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Από την αρμόδια Ειδική Μόνιμη Επιτροπή Κοινοβουλευτικής Δεοντολογίας ανακ</w:t>
      </w:r>
      <w:r>
        <w:rPr>
          <w:rFonts w:eastAsia="Times New Roman" w:cs="Times New Roman"/>
          <w:szCs w:val="24"/>
        </w:rPr>
        <w:t xml:space="preserve">οινώθηκε η έκθεσή της στις 9-2-2017, σύμφωνα με την οποία τα μέλη της </w:t>
      </w:r>
      <w:r>
        <w:rPr>
          <w:rFonts w:eastAsia="Times New Roman" w:cs="Times New Roman"/>
          <w:szCs w:val="24"/>
        </w:rPr>
        <w:t>ε</w:t>
      </w:r>
      <w:r>
        <w:rPr>
          <w:rFonts w:eastAsia="Times New Roman" w:cs="Times New Roman"/>
          <w:szCs w:val="24"/>
        </w:rPr>
        <w:t xml:space="preserve">πιτροπής πρότειναν κατά πλειοψηφία τη μη άρση ασυλίας του κ. Αθανασίου </w:t>
      </w:r>
      <w:proofErr w:type="spellStart"/>
      <w:r>
        <w:rPr>
          <w:rFonts w:eastAsia="Times New Roman" w:cs="Times New Roman"/>
          <w:szCs w:val="24"/>
        </w:rPr>
        <w:t>Καββαδά</w:t>
      </w:r>
      <w:proofErr w:type="spellEnd"/>
      <w:r>
        <w:rPr>
          <w:rFonts w:eastAsia="Times New Roman" w:cs="Times New Roman"/>
          <w:szCs w:val="24"/>
        </w:rPr>
        <w:t xml:space="preserve">. </w:t>
      </w:r>
    </w:p>
    <w:p w14:paraId="63C65C6E"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αρμόδια Ειδική Μόνιμη Επιτροπή Κοινοβουλευτικής Δεοντολογίας ανακοινώθηκε η έκθεσή της στις 9-2-</w:t>
      </w:r>
      <w:r>
        <w:rPr>
          <w:rFonts w:eastAsia="Times New Roman" w:cs="Times New Roman"/>
          <w:szCs w:val="24"/>
        </w:rPr>
        <w:t xml:space="preserve">2017, σύμφωνα με την οποία τα μέλη της </w:t>
      </w:r>
      <w:r>
        <w:rPr>
          <w:rFonts w:eastAsia="Times New Roman" w:cs="Times New Roman"/>
          <w:szCs w:val="24"/>
        </w:rPr>
        <w:t>ε</w:t>
      </w:r>
      <w:r>
        <w:rPr>
          <w:rFonts w:eastAsia="Times New Roman" w:cs="Times New Roman"/>
          <w:szCs w:val="24"/>
        </w:rPr>
        <w:t xml:space="preserve">πιτροπής πρότειναν κατά πλειοψηφία τη μη άρση ασυλίας της κ. Ελένης </w:t>
      </w:r>
      <w:proofErr w:type="spellStart"/>
      <w:r>
        <w:rPr>
          <w:rFonts w:eastAsia="Times New Roman" w:cs="Times New Roman"/>
          <w:szCs w:val="24"/>
        </w:rPr>
        <w:t>Αυλωνίτου</w:t>
      </w:r>
      <w:proofErr w:type="spellEnd"/>
      <w:r>
        <w:rPr>
          <w:rFonts w:eastAsia="Times New Roman" w:cs="Times New Roman"/>
          <w:szCs w:val="24"/>
        </w:rPr>
        <w:t xml:space="preserve">. </w:t>
      </w:r>
    </w:p>
    <w:p w14:paraId="63C65C6F"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Σύμφωνα με το άρθρο 83 του Κανονισμού, η Βουλή δεν εισέρχεται στην ουσία των υποθέσεων αλλά ερευνάται μόνο αν η πράξη</w:t>
      </w:r>
      <w:r>
        <w:rPr>
          <w:rFonts w:eastAsia="Times New Roman" w:cs="Times New Roman"/>
          <w:szCs w:val="24"/>
        </w:rPr>
        <w:t>,</w:t>
      </w:r>
      <w:r>
        <w:rPr>
          <w:rFonts w:eastAsia="Times New Roman" w:cs="Times New Roman"/>
          <w:szCs w:val="24"/>
        </w:rPr>
        <w:t xml:space="preserve"> για την οποία ζητ</w:t>
      </w:r>
      <w:r>
        <w:rPr>
          <w:rFonts w:eastAsia="Times New Roman" w:cs="Times New Roman"/>
          <w:szCs w:val="24"/>
        </w:rPr>
        <w:t>είται η άρση της ασυλίας</w:t>
      </w:r>
      <w:r>
        <w:rPr>
          <w:rFonts w:eastAsia="Times New Roman" w:cs="Times New Roman"/>
          <w:szCs w:val="24"/>
        </w:rPr>
        <w:t>,</w:t>
      </w:r>
      <w:r>
        <w:rPr>
          <w:rFonts w:eastAsia="Times New Roman" w:cs="Times New Roman"/>
          <w:szCs w:val="24"/>
        </w:rPr>
        <w:t xml:space="preserve"> συνδέεται με την πολιτική ή κοινοβουλευτική δραστηριότητα των συναδέλφων ή η μήνυση ή η έγκληση υποκρύπτει πολιτική σκοπιμότητα.</w:t>
      </w:r>
    </w:p>
    <w:p w14:paraId="63C65C70"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σύμφωνα με το άρθρο 83 παράγραφος 7 του Κανονισμού της Βουλής, η Βουλή αποφασίζει με ανάταση </w:t>
      </w:r>
      <w:r>
        <w:rPr>
          <w:rFonts w:eastAsia="Times New Roman" w:cs="Times New Roman"/>
          <w:szCs w:val="24"/>
        </w:rPr>
        <w:t>του χεριού ή έγερση επί της αιτήσεως της εισαγγελικής αρχής κατά τη διαδικασία του άρθρου 108 παράγραφος 1 εδάφιο β΄.</w:t>
      </w:r>
    </w:p>
    <w:p w14:paraId="63C65C71"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Ο λόγος δίνεται πάντα, εφόσον ζητηθεί, στον Βουλευτή ή στη Βουλευτή στο</w:t>
      </w:r>
      <w:r>
        <w:rPr>
          <w:rFonts w:eastAsia="Times New Roman" w:cs="Times New Roman"/>
          <w:szCs w:val="24"/>
        </w:rPr>
        <w:t>υς</w:t>
      </w:r>
      <w:r>
        <w:rPr>
          <w:rFonts w:eastAsia="Times New Roman" w:cs="Times New Roman"/>
          <w:szCs w:val="24"/>
        </w:rPr>
        <w:t xml:space="preserve"> οποίο</w:t>
      </w:r>
      <w:r>
        <w:rPr>
          <w:rFonts w:eastAsia="Times New Roman" w:cs="Times New Roman"/>
          <w:szCs w:val="24"/>
        </w:rPr>
        <w:t>υς</w:t>
      </w:r>
      <w:r>
        <w:rPr>
          <w:rFonts w:eastAsia="Times New Roman" w:cs="Times New Roman"/>
          <w:szCs w:val="24"/>
        </w:rPr>
        <w:t xml:space="preserve"> αφορά η αίτηση και στους Προέδρους των Κοινοβουλευτικών </w:t>
      </w:r>
      <w:r>
        <w:rPr>
          <w:rFonts w:eastAsia="Times New Roman" w:cs="Times New Roman"/>
          <w:szCs w:val="24"/>
        </w:rPr>
        <w:t>Ομάδων ή τους αναπληρωτές τους.</w:t>
      </w:r>
    </w:p>
    <w:p w14:paraId="63C65C72"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Υπενθυμίζω ότι, σύμφωνα με απόφαση της Διάσκεψης των Προέδρων της 23</w:t>
      </w:r>
      <w:r>
        <w:rPr>
          <w:rFonts w:eastAsia="Times New Roman" w:cs="Times New Roman"/>
          <w:szCs w:val="24"/>
          <w:vertAlign w:val="superscript"/>
        </w:rPr>
        <w:t>ης</w:t>
      </w:r>
      <w:r>
        <w:rPr>
          <w:rFonts w:eastAsia="Times New Roman" w:cs="Times New Roman"/>
          <w:szCs w:val="24"/>
        </w:rPr>
        <w:t xml:space="preserve"> Μαρτίου 2005, έχουμε δεχθεί επί των αιτήσεων άρσης ασυλίας η Βουλή να αποφασίζει με ονομαστική ψηφοφορία και με ψηφοδέλτιο. Το ψηφοδέλτιο, στο οποίο κάθε </w:t>
      </w:r>
      <w:r>
        <w:rPr>
          <w:rFonts w:eastAsia="Times New Roman" w:cs="Times New Roman"/>
          <w:szCs w:val="24"/>
        </w:rPr>
        <w:lastRenderedPageBreak/>
        <w:t xml:space="preserve">συνάδελφος θα αναγράφει το όνομά του, την εκλογική του περιφέρεια και την Κοινοβουλευτική Ομάδα όπου </w:t>
      </w:r>
      <w:r>
        <w:rPr>
          <w:rFonts w:eastAsia="Times New Roman" w:cs="Times New Roman"/>
          <w:szCs w:val="24"/>
        </w:rPr>
        <w:t>ανήκει, θα καταχωρίζεται στα αντίστοιχα Πρακτικά. Ανταποκρινόμαστε έτσι στις διατάξεις του άρθρου 83 του Κανονισμού της Βουλής, που απαιτεί φανερή ψηφοφορία.</w:t>
      </w:r>
    </w:p>
    <w:p w14:paraId="63C65C73"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Αφού, λοιπόν, ολοκληρωθεί η συζήτηση επί των περιπτώσεων της σημερινής </w:t>
      </w:r>
      <w:r>
        <w:rPr>
          <w:rFonts w:eastAsia="Times New Roman" w:cs="Times New Roman"/>
          <w:szCs w:val="24"/>
        </w:rPr>
        <w:t>ειδικής ημερήσιας διάταξης</w:t>
      </w:r>
      <w:r>
        <w:rPr>
          <w:rFonts w:eastAsia="Times New Roman" w:cs="Times New Roman"/>
          <w:szCs w:val="24"/>
        </w:rPr>
        <w:t>,</w:t>
      </w:r>
      <w:r>
        <w:rPr>
          <w:rFonts w:eastAsia="Times New Roman" w:cs="Times New Roman"/>
          <w:szCs w:val="24"/>
        </w:rPr>
        <w:t xml:space="preserve"> θα προχωρήσουμε σε ονομαστική ψηφοφορία</w:t>
      </w:r>
      <w:r>
        <w:rPr>
          <w:rFonts w:eastAsia="Times New Roman" w:cs="Times New Roman"/>
          <w:szCs w:val="24"/>
        </w:rPr>
        <w:t>,</w:t>
      </w:r>
      <w:r>
        <w:rPr>
          <w:rFonts w:eastAsia="Times New Roman" w:cs="Times New Roman"/>
          <w:szCs w:val="24"/>
        </w:rPr>
        <w:t xml:space="preserve"> όπως σας περιέγραψα. </w:t>
      </w:r>
    </w:p>
    <w:p w14:paraId="63C65C74"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υπόθεση αφορά τον συνάδελφο κ. Αθανάσιο </w:t>
      </w:r>
      <w:proofErr w:type="spellStart"/>
      <w:r>
        <w:rPr>
          <w:rFonts w:eastAsia="Times New Roman" w:cs="Times New Roman"/>
          <w:szCs w:val="24"/>
        </w:rPr>
        <w:t>Καββαδά</w:t>
      </w:r>
      <w:proofErr w:type="spellEnd"/>
      <w:r>
        <w:rPr>
          <w:rFonts w:eastAsia="Times New Roman" w:cs="Times New Roman"/>
          <w:szCs w:val="24"/>
        </w:rPr>
        <w:t xml:space="preserve">. Η δεύτερη αφορά τη συνάδελφο κ. Ελένη </w:t>
      </w:r>
      <w:proofErr w:type="spellStart"/>
      <w:r>
        <w:rPr>
          <w:rFonts w:eastAsia="Times New Roman" w:cs="Times New Roman"/>
          <w:szCs w:val="24"/>
        </w:rPr>
        <w:t>Αυλωνίτου</w:t>
      </w:r>
      <w:proofErr w:type="spellEnd"/>
      <w:r>
        <w:rPr>
          <w:rFonts w:eastAsia="Times New Roman" w:cs="Times New Roman"/>
          <w:szCs w:val="24"/>
        </w:rPr>
        <w:t xml:space="preserve">. </w:t>
      </w:r>
    </w:p>
    <w:p w14:paraId="63C65C75"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Επί της πρώτης αιτήσεως υπάρχει συνάδελφος που ζητά τον λόγο, κατά το άρθρο 108 του Κ</w:t>
      </w:r>
      <w:r>
        <w:rPr>
          <w:rFonts w:eastAsia="Times New Roman" w:cs="Times New Roman"/>
          <w:szCs w:val="24"/>
        </w:rPr>
        <w:t>ανονισμού;</w:t>
      </w:r>
    </w:p>
    <w:p w14:paraId="63C65C76"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Εγώ, κύριε Πρόεδρε, θα ήθελα τον λόγο.</w:t>
      </w:r>
    </w:p>
    <w:p w14:paraId="63C65C77"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w:t>
      </w:r>
      <w:proofErr w:type="spellStart"/>
      <w:r>
        <w:rPr>
          <w:rFonts w:eastAsia="Times New Roman" w:cs="Times New Roman"/>
          <w:szCs w:val="24"/>
        </w:rPr>
        <w:t>Καββαδάς</w:t>
      </w:r>
      <w:proofErr w:type="spellEnd"/>
      <w:r>
        <w:rPr>
          <w:rFonts w:eastAsia="Times New Roman" w:cs="Times New Roman"/>
          <w:szCs w:val="24"/>
        </w:rPr>
        <w:t xml:space="preserve"> καλείται στο Βήμα για πέντε λεπτά.</w:t>
      </w:r>
    </w:p>
    <w:p w14:paraId="63C65C78"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63C65C79"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Ευχαριστώ, κύριε Πρόεδρε.</w:t>
      </w:r>
    </w:p>
    <w:p w14:paraId="63C65C7A"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w:t>
      </w:r>
      <w:r>
        <w:rPr>
          <w:rFonts w:eastAsia="Times New Roman" w:cs="Times New Roman"/>
          <w:szCs w:val="24"/>
        </w:rPr>
        <w:t xml:space="preserve">κυρίες και κύριοι συνάδελφοι, θα ήθελα και εγώ με τη σειρά μου να εκφράσω τη βαθύτατη θλίψη μου για την απώλεια του συναδέλφου Βαγγέλη Μπασιάκου. Ήταν ένας </w:t>
      </w:r>
      <w:r>
        <w:rPr>
          <w:rFonts w:eastAsia="Times New Roman" w:cs="Times New Roman"/>
          <w:szCs w:val="24"/>
        </w:rPr>
        <w:lastRenderedPageBreak/>
        <w:t>πολιτικός με ήθος, συνέπεια και αξιοπρέπεια. Ήταν ένας πολιτικός ο οποίος κοσμούσε με την παρουσία τ</w:t>
      </w:r>
      <w:r>
        <w:rPr>
          <w:rFonts w:eastAsia="Times New Roman" w:cs="Times New Roman"/>
          <w:szCs w:val="24"/>
        </w:rPr>
        <w:t>ου την Κοινοβουλευτική Ομάδα της Νέας Δημοκρατίας και τη Βουλή και τιμούσε το αξίωμα που του εμπιστεύτηκε ο λαός της Βοιωτίας. Τα θερμά μου συλλυπητήρια στην οικογένειά του. Να είναι αιωνία η μνήμη του!</w:t>
      </w:r>
    </w:p>
    <w:p w14:paraId="63C65C7B"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Παρά τη δυσκολία των στιγμών, στη ζωή υπάρχει συνέχει</w:t>
      </w:r>
      <w:r>
        <w:rPr>
          <w:rFonts w:eastAsia="Times New Roman" w:cs="Times New Roman"/>
          <w:szCs w:val="24"/>
        </w:rPr>
        <w:t xml:space="preserve">α. Να καλωσορίσω, λοιπόν, τον Βουλευτή Βοιωτίας Ανδρέα </w:t>
      </w:r>
      <w:proofErr w:type="spellStart"/>
      <w:r>
        <w:rPr>
          <w:rFonts w:eastAsia="Times New Roman" w:cs="Times New Roman"/>
          <w:szCs w:val="24"/>
        </w:rPr>
        <w:t>Κουτσούμπα</w:t>
      </w:r>
      <w:proofErr w:type="spellEnd"/>
      <w:r>
        <w:rPr>
          <w:rFonts w:eastAsia="Times New Roman" w:cs="Times New Roman"/>
          <w:szCs w:val="24"/>
        </w:rPr>
        <w:t xml:space="preserve"> και να του ευχηθώ καλή δύναμη, την οποία χρειάζεται η παράταξή μας και η χώρα.</w:t>
      </w:r>
    </w:p>
    <w:p w14:paraId="63C65C7C"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Να περάσω, όμως στο θέμα της άρσης ασυλίας μου. Αρχικά, θα ήθελα να δηλώσω τον σεβασμό μου και να ευχαριστήσω τ</w:t>
      </w:r>
      <w:r>
        <w:rPr>
          <w:rFonts w:eastAsia="Times New Roman" w:cs="Times New Roman"/>
          <w:szCs w:val="24"/>
        </w:rPr>
        <w:t>α μέλη της Επιτροπής Κοινοβουλευτικής Δεοντολογίας, που θέλησαν να με απαλλάξουν από τη διαδικασία για μια υπόθεση που εκ των πραγμάτων δεν αντέχει οποιαδήποτε κριτική.</w:t>
      </w:r>
    </w:p>
    <w:p w14:paraId="63C65C7D"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Εν συντομία θα σας αναφέρω ότι το 2012 ήμουν δημοτικός σύμβουλος του Δήμου Λευκάδας και</w:t>
      </w:r>
      <w:r>
        <w:rPr>
          <w:rFonts w:eastAsia="Times New Roman" w:cs="Times New Roman"/>
          <w:szCs w:val="24"/>
        </w:rPr>
        <w:t xml:space="preserve"> το Δημοτικό Συμβούλιο</w:t>
      </w:r>
      <w:r>
        <w:rPr>
          <w:rFonts w:eastAsia="Times New Roman" w:cs="Times New Roman"/>
          <w:szCs w:val="24"/>
        </w:rPr>
        <w:t>,</w:t>
      </w:r>
      <w:r>
        <w:rPr>
          <w:rFonts w:eastAsia="Times New Roman" w:cs="Times New Roman"/>
          <w:szCs w:val="24"/>
        </w:rPr>
        <w:t xml:space="preserve"> μεταξύ άλλων</w:t>
      </w:r>
      <w:r>
        <w:rPr>
          <w:rFonts w:eastAsia="Times New Roman" w:cs="Times New Roman"/>
          <w:szCs w:val="24"/>
        </w:rPr>
        <w:t>,</w:t>
      </w:r>
      <w:r>
        <w:rPr>
          <w:rFonts w:eastAsia="Times New Roman" w:cs="Times New Roman"/>
          <w:szCs w:val="24"/>
        </w:rPr>
        <w:t xml:space="preserve"> με ομόφωνη απόφασή του καθόρισε τρεις θέσεις λειτουργίας καντίνας στην παραλία Γιαλός στη Δημοτική Ενότητα </w:t>
      </w:r>
      <w:proofErr w:type="spellStart"/>
      <w:r>
        <w:rPr>
          <w:rFonts w:eastAsia="Times New Roman" w:cs="Times New Roman"/>
          <w:szCs w:val="24"/>
        </w:rPr>
        <w:t>Απολλωνίου</w:t>
      </w:r>
      <w:proofErr w:type="spellEnd"/>
      <w:r>
        <w:rPr>
          <w:rFonts w:eastAsia="Times New Roman" w:cs="Times New Roman"/>
          <w:szCs w:val="24"/>
        </w:rPr>
        <w:t xml:space="preserve"> του Δήμου Λευκάδας. Οι θέσεις αυτές αφορούσαν σε δημοτικό χώρο και όχι σε δημόσια περιουσία και</w:t>
      </w:r>
      <w:r>
        <w:rPr>
          <w:rFonts w:eastAsia="Times New Roman" w:cs="Times New Roman"/>
          <w:szCs w:val="24"/>
        </w:rPr>
        <w:t>,</w:t>
      </w:r>
      <w:r>
        <w:rPr>
          <w:rFonts w:eastAsia="Times New Roman" w:cs="Times New Roman"/>
          <w:szCs w:val="24"/>
        </w:rPr>
        <w:t xml:space="preserve"> ως </w:t>
      </w:r>
      <w:r>
        <w:rPr>
          <w:rFonts w:eastAsia="Times New Roman" w:cs="Times New Roman"/>
          <w:szCs w:val="24"/>
        </w:rPr>
        <w:t xml:space="preserve">εκ τούτου, τηρήθηκε η διαδικασία που προβλέπεται από τον </w:t>
      </w:r>
      <w:r>
        <w:rPr>
          <w:rFonts w:eastAsia="Times New Roman" w:cs="Times New Roman"/>
          <w:szCs w:val="24"/>
        </w:rPr>
        <w:lastRenderedPageBreak/>
        <w:t xml:space="preserve">ν.2323/1995, βάσει του οποίου δεν χρειάζεται η προκήρυξη διαγωνισμού, γεγονός για το οποίο είχαμε λάβει και τη θετική εισήγηση της </w:t>
      </w:r>
      <w:r>
        <w:rPr>
          <w:rFonts w:eastAsia="Times New Roman" w:cs="Times New Roman"/>
          <w:szCs w:val="24"/>
        </w:rPr>
        <w:t>Ν</w:t>
      </w:r>
      <w:r>
        <w:rPr>
          <w:rFonts w:eastAsia="Times New Roman" w:cs="Times New Roman"/>
          <w:szCs w:val="24"/>
        </w:rPr>
        <w:t xml:space="preserve">ομικής </w:t>
      </w:r>
      <w:r>
        <w:rPr>
          <w:rFonts w:eastAsia="Times New Roman" w:cs="Times New Roman"/>
          <w:szCs w:val="24"/>
        </w:rPr>
        <w:t>Υ</w:t>
      </w:r>
      <w:r>
        <w:rPr>
          <w:rFonts w:eastAsia="Times New Roman" w:cs="Times New Roman"/>
          <w:szCs w:val="24"/>
        </w:rPr>
        <w:t xml:space="preserve">πηρεσίας του </w:t>
      </w:r>
      <w:r>
        <w:rPr>
          <w:rFonts w:eastAsia="Times New Roman" w:cs="Times New Roman"/>
          <w:szCs w:val="24"/>
        </w:rPr>
        <w:t>δ</w:t>
      </w:r>
      <w:r>
        <w:rPr>
          <w:rFonts w:eastAsia="Times New Roman" w:cs="Times New Roman"/>
          <w:szCs w:val="24"/>
        </w:rPr>
        <w:t>ήμου. Μάλιστα, ορίστηκε οικονομικό αντάλλαγμα</w:t>
      </w:r>
      <w:r>
        <w:rPr>
          <w:rFonts w:eastAsia="Times New Roman" w:cs="Times New Roman"/>
          <w:szCs w:val="24"/>
        </w:rPr>
        <w:t xml:space="preserve"> για τις θέσεις, οι οποίες θα δίνονταν σε συμπολίτες μας που ανήκαν σε ευπαθείς ομάδες, όπως πολύτεκνοι, άτομα με αναπηρία κ.λπ., εφόσον, βέβαια, τηρούσαν τα τυπικά προσόντα.</w:t>
      </w:r>
    </w:p>
    <w:p w14:paraId="63C65C7E"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Τη συγκεκριμένη απόφαση δεν τη δέχθηκε ένας πολίτης και προσέφυγε στα δικαστήρια </w:t>
      </w:r>
      <w:r>
        <w:rPr>
          <w:rFonts w:eastAsia="Times New Roman" w:cs="Times New Roman"/>
          <w:szCs w:val="24"/>
        </w:rPr>
        <w:t xml:space="preserve">εναντίον όλου του </w:t>
      </w:r>
      <w:r>
        <w:rPr>
          <w:rFonts w:eastAsia="Times New Roman" w:cs="Times New Roman"/>
          <w:szCs w:val="24"/>
        </w:rPr>
        <w:t>δημοτικού σ</w:t>
      </w:r>
      <w:r>
        <w:rPr>
          <w:rFonts w:eastAsia="Times New Roman" w:cs="Times New Roman"/>
          <w:szCs w:val="24"/>
        </w:rPr>
        <w:t xml:space="preserve">υμβουλίου. Ο μηνυτής ισχυρίζεται ότι δεν έγινε δημοπρασία για να δοθούν θέσεις τοποθέτησης καντίνας στη συγκεκριμένη παραλία, με αποτέλεσμα ο </w:t>
      </w:r>
      <w:r>
        <w:rPr>
          <w:rFonts w:eastAsia="Times New Roman" w:cs="Times New Roman"/>
          <w:szCs w:val="24"/>
        </w:rPr>
        <w:t>δ</w:t>
      </w:r>
      <w:r>
        <w:rPr>
          <w:rFonts w:eastAsia="Times New Roman" w:cs="Times New Roman"/>
          <w:szCs w:val="24"/>
        </w:rPr>
        <w:t>ήμος να χάσει τυχόν έσοδα από το τίμημα της δημοπρασίας.</w:t>
      </w:r>
    </w:p>
    <w:p w14:paraId="63C65C7F"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Τον παραπάνω ισχυρισμό τον </w:t>
      </w:r>
      <w:r>
        <w:rPr>
          <w:rFonts w:eastAsia="Times New Roman" w:cs="Times New Roman"/>
          <w:szCs w:val="24"/>
        </w:rPr>
        <w:t>στηρίζει σε μία υπουργική απόφαση που έχει ακυρωθεί από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Το ζήτημα είναι ότι δεν κατηγορούμαι μόνον εγώ, αλλά ολόκληρο το </w:t>
      </w:r>
      <w:r>
        <w:rPr>
          <w:rFonts w:eastAsia="Times New Roman" w:cs="Times New Roman"/>
          <w:szCs w:val="24"/>
        </w:rPr>
        <w:t>δημοτικό συμβούλιο</w:t>
      </w:r>
      <w:r>
        <w:rPr>
          <w:rFonts w:eastAsia="Times New Roman" w:cs="Times New Roman"/>
          <w:szCs w:val="24"/>
        </w:rPr>
        <w:t xml:space="preserve">, όλοι οι πρώην συνάδελφοί μου στον </w:t>
      </w:r>
      <w:r>
        <w:rPr>
          <w:rFonts w:eastAsia="Times New Roman" w:cs="Times New Roman"/>
          <w:szCs w:val="24"/>
        </w:rPr>
        <w:t>δ</w:t>
      </w:r>
      <w:r>
        <w:rPr>
          <w:rFonts w:eastAsia="Times New Roman" w:cs="Times New Roman"/>
          <w:szCs w:val="24"/>
        </w:rPr>
        <w:t>ήμο.</w:t>
      </w:r>
    </w:p>
    <w:p w14:paraId="63C65C80"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Τώρα, επειδή εκλέχθηκα Βουλευτής, έχω τη δυνατότητα να απαλλαγώ </w:t>
      </w:r>
      <w:r>
        <w:rPr>
          <w:rFonts w:eastAsia="Times New Roman" w:cs="Times New Roman"/>
          <w:szCs w:val="24"/>
        </w:rPr>
        <w:t xml:space="preserve">από τη δικαστική διαδικασία. Στο πλαίσιο, όμως, της ισονομίας με τους πρώην συναδέλφους μου στο </w:t>
      </w:r>
      <w:r>
        <w:rPr>
          <w:rFonts w:eastAsia="Times New Roman" w:cs="Times New Roman"/>
          <w:szCs w:val="24"/>
        </w:rPr>
        <w:t xml:space="preserve">δημοτικό συμβούλιο </w:t>
      </w:r>
      <w:r>
        <w:rPr>
          <w:rFonts w:eastAsia="Times New Roman" w:cs="Times New Roman"/>
          <w:szCs w:val="24"/>
        </w:rPr>
        <w:t xml:space="preserve">και με δεδομένο ότι η υπόθεση δεν σχετίζεται με την </w:t>
      </w:r>
      <w:r>
        <w:rPr>
          <w:rFonts w:eastAsia="Times New Roman" w:cs="Times New Roman"/>
          <w:szCs w:val="24"/>
        </w:rPr>
        <w:lastRenderedPageBreak/>
        <w:t>άρση των βουλευτικών μου καθηκόντων, ζητώ την άρση της ασυλίας μου, προκειμένου να παραστ</w:t>
      </w:r>
      <w:r>
        <w:rPr>
          <w:rFonts w:eastAsia="Times New Roman" w:cs="Times New Roman"/>
          <w:szCs w:val="24"/>
        </w:rPr>
        <w:t>ώ στο δικαστήριο. Εξάλλου πρόκειται για μία προσφυγή που δεν έχει νομική βάση.</w:t>
      </w:r>
    </w:p>
    <w:p w14:paraId="63C65C81" w14:textId="77777777" w:rsidR="00BF1077" w:rsidRDefault="009A0A6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C65C82"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Παρακαλώ πολύ να κάνετε δεκτό το αίτημά μου, ώστε και οι πολίτες της Λευκάδας να δουν να απονέμεται δικαιοσύνη.</w:t>
      </w:r>
    </w:p>
    <w:p w14:paraId="63C65C83"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Σας ευχαρισ</w:t>
      </w:r>
      <w:r>
        <w:rPr>
          <w:rFonts w:eastAsia="Times New Roman" w:cs="Times New Roman"/>
          <w:szCs w:val="24"/>
        </w:rPr>
        <w:t>τώ πολύ.</w:t>
      </w:r>
    </w:p>
    <w:p w14:paraId="63C65C84" w14:textId="77777777" w:rsidR="00BF1077" w:rsidRDefault="009A0A6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C65C85"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Επί της δεύτερης αιτήσεως υπάρχει συνάδελφος που ζητά τον λόγο, κατά το άρθρο 108 του Κανονισμού της Βουλής; Όχι.</w:t>
      </w:r>
    </w:p>
    <w:p w14:paraId="63C65C86"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Η συνάδελφος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Αυλωνίτου</w:t>
      </w:r>
      <w:proofErr w:type="spellEnd"/>
      <w:r>
        <w:rPr>
          <w:rFonts w:eastAsia="Times New Roman" w:cs="Times New Roman"/>
          <w:szCs w:val="24"/>
        </w:rPr>
        <w:t xml:space="preserve"> βρίσκεται αυτή τη στ</w:t>
      </w:r>
      <w:r>
        <w:rPr>
          <w:rFonts w:eastAsia="Times New Roman" w:cs="Times New Roman"/>
          <w:szCs w:val="24"/>
        </w:rPr>
        <w:t xml:space="preserve">ιγμή στο αεροδρόμιο, </w:t>
      </w:r>
      <w:r>
        <w:rPr>
          <w:rFonts w:eastAsia="Times New Roman" w:cs="Times New Roman"/>
          <w:szCs w:val="24"/>
        </w:rPr>
        <w:t xml:space="preserve">επειδή πρέπει να ταξιδεύσει λόγω </w:t>
      </w:r>
      <w:r>
        <w:rPr>
          <w:rFonts w:eastAsia="Times New Roman" w:cs="Times New Roman"/>
          <w:szCs w:val="24"/>
        </w:rPr>
        <w:t>ανειλημμένη</w:t>
      </w:r>
      <w:r>
        <w:rPr>
          <w:rFonts w:eastAsia="Times New Roman" w:cs="Times New Roman"/>
          <w:szCs w:val="24"/>
        </w:rPr>
        <w:t>ς</w:t>
      </w:r>
      <w:r>
        <w:rPr>
          <w:rFonts w:eastAsia="Times New Roman" w:cs="Times New Roman"/>
          <w:szCs w:val="24"/>
        </w:rPr>
        <w:t xml:space="preserve"> υποχρέωση</w:t>
      </w:r>
      <w:r>
        <w:rPr>
          <w:rFonts w:eastAsia="Times New Roman" w:cs="Times New Roman"/>
          <w:szCs w:val="24"/>
        </w:rPr>
        <w:t>ς</w:t>
      </w:r>
      <w:r>
        <w:rPr>
          <w:rFonts w:eastAsia="Times New Roman" w:cs="Times New Roman"/>
          <w:szCs w:val="24"/>
        </w:rPr>
        <w:t>. Γι’ αυτό δεν είναι παρούσα. Είμαι υποχρεωμένος να το αναφέρω.</w:t>
      </w:r>
    </w:p>
    <w:p w14:paraId="63C65C87"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στο σημείο αυτό θα διεξαχθεί ονομαστική ψηφοφορία. </w:t>
      </w:r>
    </w:p>
    <w:p w14:paraId="63C65C88"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lastRenderedPageBreak/>
        <w:t>Έχει καταρτιστεί ψηφοδέλτιο με τα</w:t>
      </w:r>
      <w:r>
        <w:rPr>
          <w:rFonts w:eastAsia="Times New Roman" w:cs="Times New Roman"/>
          <w:szCs w:val="24"/>
        </w:rPr>
        <w:t xml:space="preserve"> ονόματα των συναδέλφων για τους οποίους ζητείται η άρση της ασυλίας. Κάθε συνάδελφος θα σημειώσει την ψήφο του δίπλα στα ονόματα των συναδέλφων, για τους οποίους ζητείται η άρση της ασυλίας.</w:t>
      </w:r>
    </w:p>
    <w:p w14:paraId="63C65C89"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Εκείνος που ψηφίζει υπέρ της άρσης της ασυλίας σημειώνει την προτίμησή του δίπλα στο όνομα του Βουλευτή και στη στήλη «ΝΑΙ», δηλαδή λέει «ΝΑΙ» στην αίτηση του εισαγγελέως που ζητεί την άρση της ασυλίας. </w:t>
      </w:r>
    </w:p>
    <w:p w14:paraId="63C65C8A"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Εκείνος που ψηφίζει κατά της άρσης της ασυλίας σημει</w:t>
      </w:r>
      <w:r>
        <w:rPr>
          <w:rFonts w:eastAsia="Times New Roman" w:cs="Times New Roman"/>
          <w:szCs w:val="24"/>
        </w:rPr>
        <w:t>ώνει δίπλα στο όνομα του Βουλευτή και στη στήλη «ΟΧΙ» αντιστοίχως «ΟΧΙ».</w:t>
      </w:r>
    </w:p>
    <w:p w14:paraId="63C65C8B" w14:textId="77777777" w:rsidR="00BF1077" w:rsidRDefault="009A0A6F">
      <w:pPr>
        <w:widowControl w:val="0"/>
        <w:autoSpaceDE w:val="0"/>
        <w:autoSpaceDN w:val="0"/>
        <w:adjustRightInd w:val="0"/>
        <w:spacing w:line="600" w:lineRule="auto"/>
        <w:ind w:firstLine="720"/>
        <w:contextualSpacing/>
        <w:jc w:val="both"/>
        <w:rPr>
          <w:rFonts w:eastAsia="Times New Roman"/>
          <w:szCs w:val="24"/>
        </w:rPr>
      </w:pPr>
      <w:r>
        <w:rPr>
          <w:rFonts w:eastAsia="Times New Roman" w:cs="Times New Roman"/>
          <w:szCs w:val="24"/>
        </w:rPr>
        <w:t xml:space="preserve">Εκείνος που </w:t>
      </w:r>
      <w:r>
        <w:rPr>
          <w:rFonts w:eastAsia="Times New Roman"/>
          <w:szCs w:val="24"/>
        </w:rPr>
        <w:t>ψηφίζει «ΠΑΡΩΝ» θα το σημειώσει στην αντίστοιχη στήλη του ψηφοδελτίου.</w:t>
      </w:r>
    </w:p>
    <w:p w14:paraId="63C65C8C" w14:textId="77777777" w:rsidR="00BF1077" w:rsidRDefault="009A0A6F">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Στο ψηφοδέλτιο θα αναγράφει κάθε συνάδελφος το όνομά του, την εκλογική του περιφέρεια και την </w:t>
      </w:r>
      <w:r>
        <w:rPr>
          <w:rFonts w:eastAsia="Times New Roman"/>
          <w:szCs w:val="24"/>
        </w:rPr>
        <w:t>Κοινοβουλευτική Ομάδα στην οποία ανήκει και θα το υπογράφει, διότι η ψηφοφορία είναι ονομαστική, σύμφωνα με το άρθρο 72 του Κανονισμού της Βουλής.</w:t>
      </w:r>
    </w:p>
    <w:p w14:paraId="63C65C8D" w14:textId="77777777" w:rsidR="00BF1077" w:rsidRDefault="009A0A6F">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Στη συνέχεια και με την εκφώνηση του ονόματός του από τους επί του καταλόγου συναδέλφους, θα παραδίδει το ψηφ</w:t>
      </w:r>
      <w:r>
        <w:rPr>
          <w:rFonts w:eastAsia="Times New Roman"/>
          <w:szCs w:val="24"/>
        </w:rPr>
        <w:t>οδέλτιο στους συναδέλφους κ</w:t>
      </w:r>
      <w:r>
        <w:rPr>
          <w:rFonts w:eastAsia="Times New Roman"/>
          <w:szCs w:val="24"/>
        </w:rPr>
        <w:t>υρίους</w:t>
      </w:r>
      <w:r>
        <w:rPr>
          <w:rFonts w:eastAsia="Times New Roman"/>
          <w:szCs w:val="24"/>
        </w:rPr>
        <w:t xml:space="preserve"> Αλέξανδρο </w:t>
      </w:r>
      <w:proofErr w:type="spellStart"/>
      <w:r>
        <w:rPr>
          <w:rFonts w:eastAsia="Times New Roman"/>
          <w:szCs w:val="24"/>
        </w:rPr>
        <w:t>Μεϊκόπουλο</w:t>
      </w:r>
      <w:proofErr w:type="spellEnd"/>
      <w:r>
        <w:rPr>
          <w:rFonts w:eastAsia="Times New Roman"/>
          <w:szCs w:val="24"/>
        </w:rPr>
        <w:t xml:space="preserve"> από τον </w:t>
      </w:r>
      <w:r>
        <w:rPr>
          <w:rFonts w:eastAsia="Times New Roman"/>
          <w:szCs w:val="24"/>
        </w:rPr>
        <w:lastRenderedPageBreak/>
        <w:t xml:space="preserve">ΣΥΡΙΖΑ και Απόστολο </w:t>
      </w:r>
      <w:proofErr w:type="spellStart"/>
      <w:r>
        <w:rPr>
          <w:rFonts w:eastAsia="Times New Roman"/>
          <w:szCs w:val="24"/>
        </w:rPr>
        <w:t>Βεσυρόπουλο</w:t>
      </w:r>
      <w:proofErr w:type="spellEnd"/>
      <w:r>
        <w:rPr>
          <w:rFonts w:eastAsia="Times New Roman"/>
          <w:szCs w:val="24"/>
        </w:rPr>
        <w:t xml:space="preserve"> από τη Νέα Δημοκρατία, οι οποίοι θα το μονογράφουν και θα ανακοινώνουν ότι ο Βουλευτής εψήφισε.</w:t>
      </w:r>
    </w:p>
    <w:p w14:paraId="63C65C8E" w14:textId="77777777" w:rsidR="00BF1077" w:rsidRDefault="009A0A6F">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Μετά το τέλος της ψηφοφορίας θα γίνει καταμέτρηση των ψήφων από τ</w:t>
      </w:r>
      <w:r>
        <w:rPr>
          <w:rFonts w:eastAsia="Times New Roman"/>
          <w:szCs w:val="24"/>
        </w:rPr>
        <w:t xml:space="preserve">ους συναδέλφους που προανέφερα, όπως θα προκύψουν από τα ψηφοδέλτια, τα οποία θα καταχωριστούν μαζί με το πρωτόκολλο της ψηφοφορίας στα Πρακτικά της σημερινής συνεδρίασης. </w:t>
      </w:r>
    </w:p>
    <w:p w14:paraId="63C65C8F" w14:textId="77777777" w:rsidR="00BF1077" w:rsidRDefault="009A0A6F">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Συμφωνεί το Σώμα; </w:t>
      </w:r>
    </w:p>
    <w:p w14:paraId="63C65C90" w14:textId="77777777" w:rsidR="00BF1077" w:rsidRDefault="009A0A6F">
      <w:pPr>
        <w:widowControl w:val="0"/>
        <w:autoSpaceDE w:val="0"/>
        <w:autoSpaceDN w:val="0"/>
        <w:adjustRightInd w:val="0"/>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14:paraId="63C65C91" w14:textId="77777777" w:rsidR="00BF1077" w:rsidRDefault="009A0A6F">
      <w:pPr>
        <w:widowControl w:val="0"/>
        <w:autoSpaceDE w:val="0"/>
        <w:autoSpaceDN w:val="0"/>
        <w:adjustRightInd w:val="0"/>
        <w:spacing w:line="600" w:lineRule="auto"/>
        <w:ind w:firstLine="720"/>
        <w:contextualSpacing/>
        <w:jc w:val="both"/>
        <w:rPr>
          <w:rFonts w:eastAsia="Times New Roman"/>
          <w:szCs w:val="24"/>
        </w:rPr>
      </w:pPr>
      <w:r>
        <w:rPr>
          <w:rFonts w:eastAsia="Times New Roman"/>
          <w:b/>
          <w:szCs w:val="24"/>
        </w:rPr>
        <w:t>ΠΡΟΕΔΡΕΥΩΝ (Νικήτας Κακλα</w:t>
      </w:r>
      <w:r>
        <w:rPr>
          <w:rFonts w:eastAsia="Times New Roman"/>
          <w:b/>
          <w:szCs w:val="24"/>
        </w:rPr>
        <w:t xml:space="preserve">μάνης): </w:t>
      </w:r>
      <w:r>
        <w:rPr>
          <w:rFonts w:eastAsia="Times New Roman"/>
          <w:szCs w:val="24"/>
        </w:rPr>
        <w:t xml:space="preserve">Το Σώμα συμφώνησε ομοφώνως. </w:t>
      </w:r>
    </w:p>
    <w:p w14:paraId="63C65C92" w14:textId="77777777" w:rsidR="00BF1077" w:rsidRDefault="009A0A6F">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Σας ενημερώνω ότι έχουν έρθει στο Προεδρείο επιστολές ή τηλεομοι</w:t>
      </w:r>
      <w:r>
        <w:rPr>
          <w:rFonts w:eastAsia="Times New Roman"/>
          <w:szCs w:val="24"/>
        </w:rPr>
        <w:t>οτυπίες</w:t>
      </w:r>
      <w:r>
        <w:rPr>
          <w:rFonts w:eastAsia="Times New Roman"/>
          <w:szCs w:val="24"/>
        </w:rPr>
        <w:t xml:space="preserve"> (φαξ) συναδέλφων, σύμφωνα με το άρθρο 70Α του Κανονισμού της Βουλής, με τις οποίες γνωστοποιούν την ψήφο τους. Οι ψήφοι αυτές θα ανακοινωθούν και θ</w:t>
      </w:r>
      <w:r>
        <w:rPr>
          <w:rFonts w:eastAsia="Times New Roman"/>
          <w:szCs w:val="24"/>
        </w:rPr>
        <w:t>α συνυπολογιστούν στην καταμέτρηση</w:t>
      </w:r>
      <w:r>
        <w:rPr>
          <w:rFonts w:eastAsia="Times New Roman"/>
          <w:szCs w:val="24"/>
        </w:rPr>
        <w:t>,</w:t>
      </w:r>
      <w:r>
        <w:rPr>
          <w:rFonts w:eastAsia="Times New Roman"/>
          <w:szCs w:val="24"/>
        </w:rPr>
        <w:t xml:space="preserve"> η οποία θα ακολουθήσει.</w:t>
      </w:r>
    </w:p>
    <w:p w14:paraId="63C65C93" w14:textId="77777777" w:rsidR="00BF1077" w:rsidRDefault="009A0A6F">
      <w:pPr>
        <w:spacing w:line="600" w:lineRule="auto"/>
        <w:ind w:firstLine="720"/>
        <w:contextualSpacing/>
        <w:jc w:val="both"/>
        <w:rPr>
          <w:rFonts w:eastAsia="Times New Roman"/>
          <w:szCs w:val="24"/>
        </w:rPr>
      </w:pPr>
      <w:r>
        <w:rPr>
          <w:rFonts w:eastAsia="Times New Roman"/>
          <w:szCs w:val="24"/>
        </w:rPr>
        <w:t>Καλούνται επί του καταλόγου οι Βουλευτές κ</w:t>
      </w:r>
      <w:r>
        <w:rPr>
          <w:rFonts w:eastAsia="Times New Roman"/>
          <w:szCs w:val="24"/>
        </w:rPr>
        <w:t>ύριοι</w:t>
      </w:r>
      <w:r>
        <w:rPr>
          <w:rFonts w:eastAsia="Times New Roman"/>
          <w:szCs w:val="24"/>
        </w:rPr>
        <w:t xml:space="preserve"> Πέτρος </w:t>
      </w:r>
      <w:proofErr w:type="spellStart"/>
      <w:r>
        <w:rPr>
          <w:rFonts w:eastAsia="Times New Roman"/>
          <w:szCs w:val="24"/>
        </w:rPr>
        <w:t>Κωνσταντινέας</w:t>
      </w:r>
      <w:proofErr w:type="spellEnd"/>
      <w:r>
        <w:rPr>
          <w:rFonts w:eastAsia="Times New Roman"/>
          <w:szCs w:val="24"/>
        </w:rPr>
        <w:t xml:space="preserve"> από τον ΣΥΡΙΖΑ και Βασίλειος </w:t>
      </w:r>
      <w:proofErr w:type="spellStart"/>
      <w:r>
        <w:rPr>
          <w:rFonts w:eastAsia="Times New Roman"/>
          <w:szCs w:val="24"/>
        </w:rPr>
        <w:t>Γιόγιακας</w:t>
      </w:r>
      <w:proofErr w:type="spellEnd"/>
      <w:r>
        <w:rPr>
          <w:rFonts w:eastAsia="Times New Roman"/>
          <w:szCs w:val="24"/>
        </w:rPr>
        <w:t xml:space="preserve"> από τη Νέα Δημοκρατία. </w:t>
      </w:r>
    </w:p>
    <w:p w14:paraId="63C65C94" w14:textId="77777777" w:rsidR="00BF1077" w:rsidRDefault="009A0A6F">
      <w:pPr>
        <w:spacing w:line="600" w:lineRule="auto"/>
        <w:ind w:firstLine="720"/>
        <w:contextualSpacing/>
        <w:jc w:val="both"/>
        <w:rPr>
          <w:rFonts w:eastAsia="Times New Roman"/>
          <w:szCs w:val="24"/>
        </w:rPr>
      </w:pPr>
      <w:r>
        <w:rPr>
          <w:rFonts w:eastAsia="Times New Roman"/>
          <w:szCs w:val="24"/>
        </w:rPr>
        <w:t>Παρακαλώ να αρχίσει η ανάγνωση του καταλόγου.</w:t>
      </w:r>
    </w:p>
    <w:p w14:paraId="63C65C95" w14:textId="77777777" w:rsidR="00BF1077" w:rsidRDefault="009A0A6F">
      <w:pPr>
        <w:spacing w:line="600" w:lineRule="auto"/>
        <w:ind w:firstLine="720"/>
        <w:contextualSpacing/>
        <w:jc w:val="center"/>
        <w:rPr>
          <w:rFonts w:eastAsia="Times New Roman"/>
          <w:szCs w:val="24"/>
        </w:rPr>
      </w:pPr>
      <w:r>
        <w:rPr>
          <w:rFonts w:eastAsia="Times New Roman"/>
          <w:szCs w:val="24"/>
        </w:rPr>
        <w:lastRenderedPageBreak/>
        <w:t>(ΨΗΦΟΦΟΡΙΑ)</w:t>
      </w:r>
    </w:p>
    <w:p w14:paraId="63C65C96" w14:textId="77777777" w:rsidR="00BF1077" w:rsidRDefault="009A0A6F">
      <w:pPr>
        <w:spacing w:line="600" w:lineRule="auto"/>
        <w:ind w:firstLine="720"/>
        <w:contextualSpacing/>
        <w:jc w:val="center"/>
        <w:rPr>
          <w:rFonts w:eastAsia="Times New Roman"/>
          <w:szCs w:val="24"/>
        </w:rPr>
      </w:pPr>
      <w:r>
        <w:rPr>
          <w:rFonts w:eastAsia="Times New Roman"/>
          <w:szCs w:val="24"/>
        </w:rPr>
        <w:t xml:space="preserve">(ΜΕΤΑ </w:t>
      </w:r>
      <w:r>
        <w:rPr>
          <w:rFonts w:eastAsia="Times New Roman"/>
          <w:szCs w:val="24"/>
        </w:rPr>
        <w:t>ΚΑΙ ΤΗ ΔΕΥΤΕΡΗ ΑΝΑΓΝΩΣΗ ΤΟΥ ΚΑΤΑΛΟΓΟΥ)</w:t>
      </w:r>
    </w:p>
    <w:p w14:paraId="63C65C97" w14:textId="77777777" w:rsidR="00BF1077" w:rsidRDefault="009A0A6F">
      <w:pPr>
        <w:spacing w:line="600" w:lineRule="auto"/>
        <w:ind w:firstLine="720"/>
        <w:contextualSpacing/>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w:t>
      </w:r>
      <w:r>
        <w:rPr>
          <w:rFonts w:eastAsia="Times New Roman" w:cs="Times New Roman"/>
        </w:rPr>
        <w:t>α «Καποδίστριας» που οργανώνει το Ίδρυμα της Βουλής, δεκαεννέα μαθήτριες και μαθητές και δύο εκπαιδευτικοί συνοδοί τους από το 52</w:t>
      </w:r>
      <w:r>
        <w:rPr>
          <w:rFonts w:eastAsia="Times New Roman" w:cs="Times New Roman"/>
          <w:vertAlign w:val="superscript"/>
        </w:rPr>
        <w:t>ο</w:t>
      </w:r>
      <w:r>
        <w:rPr>
          <w:rFonts w:eastAsia="Times New Roman" w:cs="Times New Roman"/>
        </w:rPr>
        <w:t xml:space="preserve"> Γενικό Λύκειο Αθηνών. </w:t>
      </w:r>
    </w:p>
    <w:p w14:paraId="63C65C98" w14:textId="77777777" w:rsidR="00BF1077" w:rsidRDefault="009A0A6F">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63C65C99" w14:textId="77777777" w:rsidR="00BF1077" w:rsidRDefault="009A0A6F">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63C65C9A"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Υπάρχει συνάδελφος, ο οπο</w:t>
      </w:r>
      <w:r>
        <w:rPr>
          <w:rFonts w:eastAsia="Times New Roman" w:cs="Times New Roman"/>
          <w:szCs w:val="24"/>
        </w:rPr>
        <w:t xml:space="preserve">ίος δεν άκουσε το όνομά του; Κανείς. </w:t>
      </w:r>
    </w:p>
    <w:p w14:paraId="63C65C9B"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Οι επιστολές, οι οποίες απεστάλησαν στο Προεδρείο από τους συναδέλφους, σύμφωνα με το άρθρο 70Α του Κανονισμού της Βουλής, </w:t>
      </w:r>
      <w:r>
        <w:rPr>
          <w:rFonts w:eastAsia="Times New Roman" w:cs="Times New Roman"/>
          <w:szCs w:val="24"/>
        </w:rPr>
        <w:t xml:space="preserve">θα καταχωριστούν </w:t>
      </w:r>
      <w:r>
        <w:rPr>
          <w:rFonts w:eastAsia="Times New Roman" w:cs="Times New Roman"/>
          <w:szCs w:val="24"/>
        </w:rPr>
        <w:t>στα Πρακτικά.</w:t>
      </w:r>
    </w:p>
    <w:p w14:paraId="63C65C9C"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szCs w:val="24"/>
        </w:rPr>
        <w:t xml:space="preserve">(Οι προαναφερθείσες επιστολές </w:t>
      </w:r>
      <w:r>
        <w:rPr>
          <w:rFonts w:eastAsia="Times New Roman" w:cs="Times New Roman"/>
          <w:szCs w:val="24"/>
        </w:rPr>
        <w:t xml:space="preserve">καταχωρίζονται στα Πρακτικά και </w:t>
      </w:r>
      <w:r>
        <w:rPr>
          <w:rFonts w:eastAsia="Times New Roman" w:cs="Times New Roman"/>
          <w:szCs w:val="24"/>
        </w:rPr>
        <w:t>έχ</w:t>
      </w:r>
      <w:r>
        <w:rPr>
          <w:rFonts w:eastAsia="Times New Roman" w:cs="Times New Roman"/>
          <w:szCs w:val="24"/>
        </w:rPr>
        <w:t>ουν ως εξής:</w:t>
      </w:r>
    </w:p>
    <w:p w14:paraId="63C65C9D" w14:textId="77777777" w:rsidR="00BF1077" w:rsidRDefault="009A0A6F">
      <w:pPr>
        <w:tabs>
          <w:tab w:val="left" w:pos="6000"/>
        </w:tabs>
        <w:spacing w:line="600" w:lineRule="auto"/>
        <w:jc w:val="center"/>
        <w:rPr>
          <w:rFonts w:eastAsia="Times New Roman" w:cs="Times New Roman"/>
          <w:color w:val="FF0000"/>
          <w:szCs w:val="24"/>
        </w:rPr>
      </w:pPr>
      <w:r w:rsidRPr="00837191">
        <w:rPr>
          <w:rFonts w:eastAsia="Times New Roman" w:cs="Times New Roman"/>
          <w:color w:val="FF0000"/>
          <w:szCs w:val="24"/>
        </w:rPr>
        <w:t>(ΑΛΛΑΓΗ ΣΕΛΙΔΑΣ)</w:t>
      </w:r>
    </w:p>
    <w:p w14:paraId="63C65C9E" w14:textId="77777777" w:rsidR="00BF1077" w:rsidRDefault="009A0A6F">
      <w:pPr>
        <w:spacing w:line="600" w:lineRule="auto"/>
        <w:contextualSpacing/>
        <w:jc w:val="center"/>
        <w:rPr>
          <w:rFonts w:eastAsia="Times New Roman" w:cs="Times New Roman"/>
          <w:color w:val="FF0000"/>
          <w:szCs w:val="24"/>
        </w:rPr>
      </w:pPr>
      <w:r w:rsidRPr="00B97207">
        <w:rPr>
          <w:rFonts w:eastAsia="Times New Roman" w:cs="Times New Roman"/>
          <w:color w:val="000000" w:themeColor="text1"/>
          <w:szCs w:val="24"/>
        </w:rPr>
        <w:t xml:space="preserve">(Να μπουν οι σελίδες 35 έως </w:t>
      </w:r>
      <w:r w:rsidRPr="00B97207">
        <w:rPr>
          <w:rFonts w:eastAsia="Times New Roman" w:cs="Times New Roman"/>
          <w:color w:val="000000" w:themeColor="text1"/>
          <w:szCs w:val="24"/>
        </w:rPr>
        <w:t xml:space="preserve">και </w:t>
      </w:r>
      <w:r w:rsidRPr="00B97207">
        <w:rPr>
          <w:rFonts w:eastAsia="Times New Roman" w:cs="Times New Roman"/>
          <w:color w:val="000000" w:themeColor="text1"/>
          <w:szCs w:val="24"/>
        </w:rPr>
        <w:t>47)</w:t>
      </w:r>
    </w:p>
    <w:p w14:paraId="63C65C9F" w14:textId="77777777" w:rsidR="00BF1077" w:rsidRDefault="009A0A6F">
      <w:pPr>
        <w:spacing w:line="600" w:lineRule="auto"/>
        <w:contextualSpacing/>
        <w:jc w:val="center"/>
        <w:rPr>
          <w:rFonts w:eastAsia="Times New Roman" w:cs="Times New Roman"/>
          <w:color w:val="FF0000"/>
          <w:szCs w:val="24"/>
        </w:rPr>
      </w:pPr>
      <w:r w:rsidRPr="00837191">
        <w:rPr>
          <w:rFonts w:eastAsia="Times New Roman" w:cs="Times New Roman"/>
          <w:color w:val="FF0000"/>
          <w:szCs w:val="24"/>
        </w:rPr>
        <w:lastRenderedPageBreak/>
        <w:t>(ΑΛΛΑΓΗ ΣΕΛΙΔΑΣ)</w:t>
      </w:r>
    </w:p>
    <w:p w14:paraId="63C65CA0"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63C65CA1" w14:textId="77777777" w:rsidR="00BF1077" w:rsidRDefault="009A0A6F">
      <w:pPr>
        <w:spacing w:line="600" w:lineRule="auto"/>
        <w:ind w:firstLine="720"/>
        <w:contextualSpacing/>
        <w:jc w:val="center"/>
        <w:rPr>
          <w:rFonts w:eastAsia="Times New Roman" w:cs="Times New Roman"/>
          <w:szCs w:val="24"/>
        </w:rPr>
      </w:pPr>
      <w:r>
        <w:rPr>
          <w:rFonts w:eastAsia="Times New Roman" w:cs="Times New Roman"/>
          <w:szCs w:val="24"/>
        </w:rPr>
        <w:t>(ΚΑΤΑΜΕΤΡΗΣΗ)</w:t>
      </w:r>
    </w:p>
    <w:p w14:paraId="63C65CA2" w14:textId="77777777" w:rsidR="00BF1077" w:rsidRDefault="009A0A6F">
      <w:pPr>
        <w:spacing w:line="600" w:lineRule="auto"/>
        <w:ind w:firstLine="720"/>
        <w:contextualSpacing/>
        <w:jc w:val="center"/>
        <w:rPr>
          <w:rFonts w:eastAsia="Times New Roman"/>
          <w:szCs w:val="24"/>
        </w:rPr>
      </w:pPr>
      <w:r>
        <w:rPr>
          <w:rFonts w:eastAsia="Times New Roman"/>
          <w:szCs w:val="24"/>
        </w:rPr>
        <w:t>(ΜΕΤΑ ΤΗΝ ΚΑΤΑΜΕΤΡΗΣΗ)</w:t>
      </w:r>
    </w:p>
    <w:p w14:paraId="63C65CA3" w14:textId="77777777" w:rsidR="00BF1077" w:rsidRDefault="009A0A6F">
      <w:pPr>
        <w:widowControl w:val="0"/>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Κυρίες και κύριοι συνάδελφοι, πριν από την ανακοίνωση του αποτελέσματος, έχω την τιμή να ανακοινώσω στο Σώμα ότι οι Διαρκείς Επιτροπές Δημόσιας Διοίκησης, Δημόσιας Τάξης και Δικαιοσύνης και Παραγωγής και Εμπορία καταθέτουν την </w:t>
      </w:r>
      <w:r>
        <w:rPr>
          <w:rFonts w:eastAsia="Times New Roman" w:cs="Times New Roman"/>
          <w:szCs w:val="24"/>
        </w:rPr>
        <w:t>έ</w:t>
      </w:r>
      <w:r>
        <w:rPr>
          <w:rFonts w:eastAsia="Times New Roman" w:cs="Times New Roman"/>
          <w:szCs w:val="24"/>
        </w:rPr>
        <w:t xml:space="preserve">κθεσή τους στο σχέδιο νόμου </w:t>
      </w:r>
      <w:r>
        <w:rPr>
          <w:rFonts w:eastAsia="Times New Roman" w:cs="Times New Roman"/>
          <w:szCs w:val="24"/>
        </w:rPr>
        <w:t>του Υπουργείου Εσωτερικών «Συμπληρωματικά μέτρα εφαρμογής του Κανονισμού (</w:t>
      </w:r>
      <w:r>
        <w:rPr>
          <w:rFonts w:eastAsia="Times New Roman" w:cs="Times New Roman"/>
          <w:szCs w:val="24"/>
        </w:rPr>
        <w:t>ΕΕ</w:t>
      </w:r>
      <w:r>
        <w:rPr>
          <w:rFonts w:eastAsia="Times New Roman" w:cs="Times New Roman"/>
          <w:szCs w:val="24"/>
        </w:rPr>
        <w:t xml:space="preserve">, ΕΥΡΑΤΟΜ) 1141/2014 περί ευρωπαϊκών πολιτικών κομμάτων και ιδρυμάτων, μέτρα επιτάχυνσης του κυβερνητικού έργου αρμοδιότητας Υπουργείου Εσωτερικών και άλλες διατάξεις». </w:t>
      </w:r>
    </w:p>
    <w:p w14:paraId="63C65CA4" w14:textId="77777777" w:rsidR="00BF1077" w:rsidRDefault="009A0A6F">
      <w:pPr>
        <w:widowControl w:val="0"/>
        <w:autoSpaceDE w:val="0"/>
        <w:autoSpaceDN w:val="0"/>
        <w:adjustRightInd w:val="0"/>
        <w:spacing w:line="600" w:lineRule="auto"/>
        <w:ind w:firstLine="720"/>
        <w:contextualSpacing/>
        <w:jc w:val="both"/>
        <w:rPr>
          <w:rFonts w:eastAsia="Times New Roman"/>
          <w:szCs w:val="24"/>
        </w:rPr>
      </w:pPr>
      <w:r>
        <w:rPr>
          <w:rFonts w:eastAsia="Times New Roman" w:cs="Times New Roman"/>
          <w:szCs w:val="24"/>
        </w:rPr>
        <w:t>Στο σημείο</w:t>
      </w:r>
      <w:r>
        <w:rPr>
          <w:rFonts w:eastAsia="Times New Roman" w:cs="Times New Roman"/>
          <w:szCs w:val="24"/>
        </w:rPr>
        <w:t xml:space="preserve"> αυτό έχω την τιμή να ανακοινώσω στο Σώμα το αποτέλεσμα της διεξαχθείσης ονομαστικής ψηφοφορίας επί των αιτήσεων άρσης ασυλίας των συναδέλφων Βουλευτών. </w:t>
      </w:r>
    </w:p>
    <w:p w14:paraId="63C65CA5" w14:textId="77777777" w:rsidR="00BF1077" w:rsidRDefault="009A0A6F">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Ψήφισαν συνολικά 190 Βουλευτές.</w:t>
      </w:r>
    </w:p>
    <w:p w14:paraId="63C65CA6" w14:textId="77777777" w:rsidR="00BF1077" w:rsidRDefault="009A0A6F">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Για την υπόθεση του Βουλευτή κ. Αθανασίου </w:t>
      </w:r>
      <w:proofErr w:type="spellStart"/>
      <w:r>
        <w:rPr>
          <w:rFonts w:eastAsia="Times New Roman"/>
          <w:szCs w:val="24"/>
        </w:rPr>
        <w:t>Καββαδά</w:t>
      </w:r>
      <w:proofErr w:type="spellEnd"/>
      <w:r>
        <w:rPr>
          <w:rFonts w:eastAsia="Times New Roman"/>
          <w:szCs w:val="24"/>
        </w:rPr>
        <w:t>:</w:t>
      </w:r>
    </w:p>
    <w:p w14:paraId="63C65CA7" w14:textId="77777777" w:rsidR="00BF1077" w:rsidRDefault="009A0A6F">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Υπέρ της άρσεως ασυ</w:t>
      </w:r>
      <w:r>
        <w:rPr>
          <w:rFonts w:eastAsia="Times New Roman"/>
          <w:szCs w:val="24"/>
        </w:rPr>
        <w:t>λίας, δηλαδή «ΝΑΙ»</w:t>
      </w:r>
      <w:r>
        <w:rPr>
          <w:rFonts w:eastAsia="Times New Roman"/>
          <w:szCs w:val="24"/>
        </w:rPr>
        <w:t>,</w:t>
      </w:r>
      <w:r>
        <w:rPr>
          <w:rFonts w:eastAsia="Times New Roman"/>
          <w:szCs w:val="24"/>
        </w:rPr>
        <w:t xml:space="preserve"> ψήφισαν </w:t>
      </w:r>
      <w:r>
        <w:rPr>
          <w:rFonts w:eastAsia="Times New Roman"/>
          <w:szCs w:val="24"/>
        </w:rPr>
        <w:t xml:space="preserve">48 </w:t>
      </w:r>
      <w:r>
        <w:rPr>
          <w:rFonts w:eastAsia="Times New Roman"/>
          <w:szCs w:val="24"/>
        </w:rPr>
        <w:t>Βουλευτές.</w:t>
      </w:r>
    </w:p>
    <w:p w14:paraId="63C65CA8" w14:textId="77777777" w:rsidR="00BF1077" w:rsidRDefault="009A0A6F">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Κατά της άρσεως ασυλίας, δηλαδή «ΟΧΙ»</w:t>
      </w:r>
      <w:r>
        <w:rPr>
          <w:rFonts w:eastAsia="Times New Roman"/>
          <w:szCs w:val="24"/>
        </w:rPr>
        <w:t>,</w:t>
      </w:r>
      <w:r>
        <w:rPr>
          <w:rFonts w:eastAsia="Times New Roman"/>
          <w:szCs w:val="24"/>
        </w:rPr>
        <w:t xml:space="preserve"> ψήφισαν 1</w:t>
      </w:r>
      <w:r>
        <w:rPr>
          <w:rFonts w:eastAsia="Times New Roman"/>
          <w:szCs w:val="24"/>
        </w:rPr>
        <w:t>38</w:t>
      </w:r>
      <w:r>
        <w:rPr>
          <w:rFonts w:eastAsia="Times New Roman"/>
          <w:szCs w:val="24"/>
        </w:rPr>
        <w:t xml:space="preserve"> Βουλευτές.</w:t>
      </w:r>
    </w:p>
    <w:p w14:paraId="63C65CA9" w14:textId="77777777" w:rsidR="00BF1077" w:rsidRDefault="009A0A6F">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Ψήφισαν «ΠΑΡΩΝ» </w:t>
      </w:r>
      <w:r>
        <w:rPr>
          <w:rFonts w:eastAsia="Times New Roman"/>
          <w:szCs w:val="24"/>
        </w:rPr>
        <w:t>4</w:t>
      </w:r>
      <w:r>
        <w:rPr>
          <w:rFonts w:eastAsia="Times New Roman"/>
          <w:szCs w:val="24"/>
        </w:rPr>
        <w:t xml:space="preserve"> Βουλευτές. </w:t>
      </w:r>
    </w:p>
    <w:p w14:paraId="63C65CAA" w14:textId="77777777" w:rsidR="00BF1077" w:rsidRDefault="009A0A6F">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Συνεπώς η αίτηση της </w:t>
      </w:r>
      <w:r>
        <w:rPr>
          <w:rFonts w:eastAsia="Times New Roman"/>
          <w:szCs w:val="24"/>
        </w:rPr>
        <w:t>ε</w:t>
      </w:r>
      <w:r>
        <w:rPr>
          <w:rFonts w:eastAsia="Times New Roman"/>
          <w:szCs w:val="24"/>
        </w:rPr>
        <w:t xml:space="preserve">ισαγγελικής </w:t>
      </w:r>
      <w:r>
        <w:rPr>
          <w:rFonts w:eastAsia="Times New Roman"/>
          <w:szCs w:val="24"/>
        </w:rPr>
        <w:t>α</w:t>
      </w:r>
      <w:r>
        <w:rPr>
          <w:rFonts w:eastAsia="Times New Roman"/>
          <w:szCs w:val="24"/>
        </w:rPr>
        <w:t>ρχής απορρίπτεται.</w:t>
      </w:r>
    </w:p>
    <w:p w14:paraId="63C65CAB" w14:textId="77777777" w:rsidR="00BF1077" w:rsidRDefault="009A0A6F">
      <w:pPr>
        <w:spacing w:line="600" w:lineRule="auto"/>
        <w:ind w:firstLine="720"/>
        <w:contextualSpacing/>
        <w:jc w:val="both"/>
        <w:rPr>
          <w:rFonts w:eastAsia="Times New Roman"/>
          <w:szCs w:val="24"/>
        </w:rPr>
      </w:pPr>
      <w:r>
        <w:rPr>
          <w:rFonts w:eastAsia="Times New Roman"/>
          <w:szCs w:val="24"/>
        </w:rPr>
        <w:t xml:space="preserve">Για την υπόθεση της συναδέλφου κ. Ελένης </w:t>
      </w:r>
      <w:proofErr w:type="spellStart"/>
      <w:r>
        <w:rPr>
          <w:rFonts w:eastAsia="Times New Roman"/>
          <w:szCs w:val="24"/>
        </w:rPr>
        <w:t>Αυλωνίτου</w:t>
      </w:r>
      <w:proofErr w:type="spellEnd"/>
      <w:r>
        <w:rPr>
          <w:rFonts w:eastAsia="Times New Roman"/>
          <w:szCs w:val="24"/>
        </w:rPr>
        <w:t>:</w:t>
      </w:r>
    </w:p>
    <w:p w14:paraId="63C65CAC" w14:textId="77777777" w:rsidR="00BF1077" w:rsidRDefault="009A0A6F">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Υπέρ της άρσεως </w:t>
      </w:r>
      <w:r>
        <w:rPr>
          <w:rFonts w:eastAsia="Times New Roman"/>
          <w:szCs w:val="24"/>
        </w:rPr>
        <w:t>ασυλίας, δηλαδή «ΝΑΙ»</w:t>
      </w:r>
      <w:r>
        <w:rPr>
          <w:rFonts w:eastAsia="Times New Roman"/>
          <w:szCs w:val="24"/>
        </w:rPr>
        <w:t>,</w:t>
      </w:r>
      <w:r>
        <w:rPr>
          <w:rFonts w:eastAsia="Times New Roman"/>
          <w:szCs w:val="24"/>
        </w:rPr>
        <w:t xml:space="preserve"> ψήφισαν </w:t>
      </w:r>
      <w:r>
        <w:rPr>
          <w:rFonts w:eastAsia="Times New Roman"/>
          <w:szCs w:val="24"/>
        </w:rPr>
        <w:t>49</w:t>
      </w:r>
      <w:r>
        <w:rPr>
          <w:rFonts w:eastAsia="Times New Roman"/>
          <w:szCs w:val="24"/>
        </w:rPr>
        <w:t xml:space="preserve"> Βουλευτές.</w:t>
      </w:r>
    </w:p>
    <w:p w14:paraId="63C65CAD" w14:textId="77777777" w:rsidR="00BF1077" w:rsidRDefault="009A0A6F">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Κατά της άρσεως ασυλίας, δηλαδή «ΟΧΙ»</w:t>
      </w:r>
      <w:r>
        <w:rPr>
          <w:rFonts w:eastAsia="Times New Roman"/>
          <w:szCs w:val="24"/>
        </w:rPr>
        <w:t>,</w:t>
      </w:r>
      <w:r>
        <w:rPr>
          <w:rFonts w:eastAsia="Times New Roman"/>
          <w:szCs w:val="24"/>
        </w:rPr>
        <w:t xml:space="preserve"> ψήφισαν </w:t>
      </w:r>
      <w:r>
        <w:rPr>
          <w:rFonts w:eastAsia="Times New Roman"/>
          <w:szCs w:val="24"/>
        </w:rPr>
        <w:t>138</w:t>
      </w:r>
      <w:r>
        <w:rPr>
          <w:rFonts w:eastAsia="Times New Roman"/>
          <w:szCs w:val="24"/>
        </w:rPr>
        <w:t xml:space="preserve"> Βουλευτές.</w:t>
      </w:r>
    </w:p>
    <w:p w14:paraId="63C65CAE" w14:textId="77777777" w:rsidR="00BF1077" w:rsidRDefault="009A0A6F">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Ψήφισαν «ΠΑΡΩΝ» </w:t>
      </w:r>
      <w:r>
        <w:rPr>
          <w:rFonts w:eastAsia="Times New Roman"/>
          <w:szCs w:val="24"/>
        </w:rPr>
        <w:t>3</w:t>
      </w:r>
      <w:r>
        <w:rPr>
          <w:rFonts w:eastAsia="Times New Roman"/>
          <w:szCs w:val="24"/>
        </w:rPr>
        <w:t xml:space="preserve"> Βουλευτές.</w:t>
      </w:r>
      <w:r w:rsidRPr="00B36A9D">
        <w:rPr>
          <w:rFonts w:eastAsia="Times New Roman"/>
          <w:szCs w:val="24"/>
        </w:rPr>
        <w:t xml:space="preserve"> </w:t>
      </w:r>
    </w:p>
    <w:p w14:paraId="63C65CAF" w14:textId="77777777" w:rsidR="00BF1077" w:rsidRDefault="009A0A6F">
      <w:pPr>
        <w:widowControl w:val="0"/>
        <w:tabs>
          <w:tab w:val="left" w:pos="3692"/>
        </w:tabs>
        <w:autoSpaceDE w:val="0"/>
        <w:autoSpaceDN w:val="0"/>
        <w:adjustRightInd w:val="0"/>
        <w:spacing w:line="600" w:lineRule="auto"/>
        <w:ind w:firstLine="720"/>
        <w:contextualSpacing/>
        <w:jc w:val="both"/>
        <w:rPr>
          <w:rFonts w:eastAsia="Times New Roman"/>
          <w:szCs w:val="24"/>
        </w:rPr>
      </w:pPr>
      <w:r>
        <w:rPr>
          <w:rFonts w:eastAsia="Times New Roman"/>
          <w:szCs w:val="24"/>
        </w:rPr>
        <w:t>Συνεπώς η αίτηση της εισαγγελικής αρχής απορρίπτεται.</w:t>
      </w:r>
    </w:p>
    <w:p w14:paraId="63C65CB0" w14:textId="77777777" w:rsidR="00BF1077" w:rsidRDefault="009A0A6F">
      <w:pPr>
        <w:spacing w:line="480" w:lineRule="auto"/>
        <w:ind w:firstLine="720"/>
        <w:jc w:val="both"/>
        <w:rPr>
          <w:rFonts w:eastAsia="Times New Roman" w:cs="Times New Roman"/>
          <w:szCs w:val="24"/>
        </w:rPr>
      </w:pPr>
      <w:r w:rsidRPr="00A924F9">
        <w:rPr>
          <w:rFonts w:eastAsia="Times New Roman" w:cs="Times New Roman"/>
          <w:szCs w:val="24"/>
        </w:rPr>
        <w:t>(Το πρωτόκολλο και τα ψηφοδέλτια της διεξαχθείσης ονομαστικής ψηφ</w:t>
      </w:r>
      <w:r w:rsidRPr="00A924F9">
        <w:rPr>
          <w:rFonts w:eastAsia="Times New Roman" w:cs="Times New Roman"/>
          <w:szCs w:val="24"/>
        </w:rPr>
        <w:t>οφορίας καταχωρίζονται στα Πρακτικά και έχουν ως εξής:</w:t>
      </w:r>
    </w:p>
    <w:p w14:paraId="63C65CB1" w14:textId="77777777" w:rsidR="00BF1077" w:rsidRDefault="009A0A6F">
      <w:pPr>
        <w:spacing w:line="480" w:lineRule="auto"/>
        <w:ind w:firstLine="720"/>
        <w:jc w:val="center"/>
        <w:rPr>
          <w:rFonts w:eastAsia="Times New Roman" w:cs="Times New Roman"/>
          <w:color w:val="FF0000"/>
          <w:szCs w:val="24"/>
        </w:rPr>
      </w:pPr>
      <w:r w:rsidRPr="00075E8D">
        <w:rPr>
          <w:rFonts w:eastAsia="Times New Roman" w:cs="Times New Roman"/>
          <w:color w:val="FF0000"/>
          <w:szCs w:val="24"/>
        </w:rPr>
        <w:t>(ΑΛΛΑΓΗ ΣΕΛΙΔΑΣ)</w:t>
      </w:r>
    </w:p>
    <w:p w14:paraId="63C65CB2" w14:textId="77777777" w:rsidR="00BF1077" w:rsidRDefault="009A0A6F">
      <w:pPr>
        <w:spacing w:line="480" w:lineRule="auto"/>
        <w:ind w:firstLine="720"/>
        <w:jc w:val="center"/>
        <w:rPr>
          <w:rFonts w:eastAsia="Times New Roman" w:cs="Times New Roman"/>
          <w:color w:val="000000" w:themeColor="text1"/>
          <w:szCs w:val="24"/>
        </w:rPr>
      </w:pPr>
      <w:r w:rsidRPr="00B97207">
        <w:rPr>
          <w:rFonts w:eastAsia="Times New Roman" w:cs="Times New Roman"/>
          <w:color w:val="000000" w:themeColor="text1"/>
          <w:szCs w:val="24"/>
        </w:rPr>
        <w:t xml:space="preserve">(Να μπουν οι σελίδες </w:t>
      </w:r>
      <w:r w:rsidRPr="00B97207">
        <w:rPr>
          <w:rFonts w:eastAsia="Times New Roman" w:cs="Times New Roman"/>
          <w:color w:val="000000" w:themeColor="text1"/>
          <w:szCs w:val="24"/>
        </w:rPr>
        <w:t>50</w:t>
      </w:r>
      <w:r w:rsidRPr="00B97207">
        <w:rPr>
          <w:rFonts w:eastAsia="Times New Roman" w:cs="Times New Roman"/>
          <w:color w:val="000000" w:themeColor="text1"/>
          <w:szCs w:val="24"/>
        </w:rPr>
        <w:t xml:space="preserve">α και </w:t>
      </w:r>
      <w:r w:rsidRPr="00B97207">
        <w:rPr>
          <w:rFonts w:eastAsia="Times New Roman" w:cs="Times New Roman"/>
          <w:color w:val="000000" w:themeColor="text1"/>
          <w:szCs w:val="24"/>
        </w:rPr>
        <w:t>50</w:t>
      </w:r>
      <w:r w:rsidRPr="00B97207">
        <w:rPr>
          <w:rFonts w:eastAsia="Times New Roman" w:cs="Times New Roman"/>
          <w:color w:val="000000" w:themeColor="text1"/>
          <w:szCs w:val="24"/>
        </w:rPr>
        <w:t>β)</w:t>
      </w:r>
    </w:p>
    <w:p w14:paraId="63C65CB3" w14:textId="77777777" w:rsidR="00BF1077" w:rsidRDefault="009A0A6F">
      <w:pPr>
        <w:spacing w:line="480" w:lineRule="auto"/>
        <w:ind w:firstLine="720"/>
        <w:jc w:val="center"/>
        <w:rPr>
          <w:rFonts w:eastAsia="Times New Roman" w:cs="Times New Roman"/>
          <w:color w:val="FF0000"/>
          <w:szCs w:val="24"/>
        </w:rPr>
      </w:pPr>
      <w:r w:rsidRPr="00075E8D">
        <w:rPr>
          <w:rFonts w:eastAsia="Times New Roman" w:cs="Times New Roman"/>
          <w:color w:val="FF0000"/>
          <w:szCs w:val="24"/>
        </w:rPr>
        <w:t>(ΑΛΛΑΓΗ ΣΕΛΙΔΑΣ)</w:t>
      </w:r>
    </w:p>
    <w:p w14:paraId="63C65CB4" w14:textId="77777777" w:rsidR="00BF1077" w:rsidRDefault="009A0A6F">
      <w:pPr>
        <w:widowControl w:val="0"/>
        <w:tabs>
          <w:tab w:val="left" w:pos="3692"/>
        </w:tabs>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lastRenderedPageBreak/>
        <w:t>ΠΡΟΕΔΡΕΥΩΝ (Νικήτας Κακλαμάνης):</w:t>
      </w:r>
      <w:r>
        <w:rPr>
          <w:rFonts w:eastAsia="Times New Roman"/>
          <w:szCs w:val="24"/>
        </w:rPr>
        <w:t xml:space="preserve"> </w:t>
      </w: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3C65CB5"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63C65CB6" w14:textId="77777777" w:rsidR="00BF1077" w:rsidRDefault="009A0A6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τη συναίνεση του Σώματος και ώρα 13.50΄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23 Φεβρουαρίου 2017 και ώρα 9.30΄, με αντικείμενο εργασιών του Σώματος α) κοινοβουλευτικό έλεγχο</w:t>
      </w:r>
      <w:r>
        <w:rPr>
          <w:rFonts w:eastAsia="Times New Roman" w:cs="Times New Roman"/>
          <w:szCs w:val="24"/>
        </w:rPr>
        <w:t xml:space="preserve">: </w:t>
      </w:r>
      <w:r>
        <w:rPr>
          <w:rFonts w:eastAsia="Times New Roman" w:cs="Times New Roman"/>
          <w:szCs w:val="24"/>
        </w:rPr>
        <w:t>συζήτηση επίκαιρων ε</w:t>
      </w:r>
      <w:r>
        <w:rPr>
          <w:rFonts w:eastAsia="Times New Roman" w:cs="Times New Roman"/>
          <w:szCs w:val="24"/>
        </w:rPr>
        <w:t xml:space="preserve">ρωτήσεων και β) νομοθετική εργασία: </w:t>
      </w:r>
      <w:r>
        <w:rPr>
          <w:rFonts w:eastAsia="Times New Roman" w:cs="Times New Roman"/>
          <w:szCs w:val="24"/>
        </w:rPr>
        <w:t>μ</w:t>
      </w:r>
      <w:r>
        <w:rPr>
          <w:rFonts w:eastAsia="Times New Roman" w:cs="Times New Roman"/>
          <w:szCs w:val="24"/>
        </w:rPr>
        <w:t>όνη συζήτηση και ψήφιση επί της αρχής, των άρθρων και του συνόλου του σχεδίου νόμου του Υπουργείου Εσωτερικών</w:t>
      </w:r>
      <w:r>
        <w:rPr>
          <w:rFonts w:eastAsia="Times New Roman" w:cs="Times New Roman"/>
          <w:szCs w:val="24"/>
        </w:rPr>
        <w:t>:</w:t>
      </w:r>
      <w:r>
        <w:rPr>
          <w:rFonts w:eastAsia="Times New Roman" w:cs="Times New Roman"/>
          <w:szCs w:val="24"/>
        </w:rPr>
        <w:t xml:space="preserve"> «Συμπληρωματικά Μέτρα εφαρμογής του Κανονισμού (Ε</w:t>
      </w:r>
      <w:r>
        <w:rPr>
          <w:rFonts w:eastAsia="Times New Roman" w:cs="Times New Roman"/>
          <w:szCs w:val="24"/>
        </w:rPr>
        <w:t>Ε</w:t>
      </w:r>
      <w:r>
        <w:rPr>
          <w:rFonts w:eastAsia="Times New Roman" w:cs="Times New Roman"/>
          <w:szCs w:val="24"/>
        </w:rPr>
        <w:t>, ΕΥΡΑΤΟΜ) 1141/2014 περί ευρωπαϊκών πολιτικών κομμάτων κα</w:t>
      </w:r>
      <w:r>
        <w:rPr>
          <w:rFonts w:eastAsia="Times New Roman" w:cs="Times New Roman"/>
          <w:szCs w:val="24"/>
        </w:rPr>
        <w:t xml:space="preserve">ι ιδρυμάτων, μέτρα επιτάχυνσης του κυβερνητικού έργου αρμοδιότητας Υπουργείου Εσωτερικών και άλλες διατάξεις», σύμφωνα με τη συμπληρωματική ημερήσια διάταξη που έχει διανεμηθεί. </w:t>
      </w:r>
    </w:p>
    <w:p w14:paraId="63C65CB7" w14:textId="77777777" w:rsidR="00BF1077" w:rsidRDefault="009A0A6F">
      <w:pPr>
        <w:spacing w:line="600" w:lineRule="auto"/>
        <w:contextualSpacing/>
        <w:jc w:val="both"/>
        <w:rPr>
          <w:rFonts w:eastAsia="Times New Roman"/>
          <w:bCs/>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sectPr w:rsidR="00BF107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pLAh3uQq8tWAOOvojYNm+AzONGw=" w:salt="Sc0RdIeYNnSGt1YiyXep9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77"/>
    <w:rsid w:val="004471A1"/>
    <w:rsid w:val="00BF1077"/>
    <w:rsid w:val="00ED6C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5BE0"/>
  <w15:docId w15:val="{1DCDED54-38E1-4219-AF09-071D510C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2351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235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404</MetadataID>
    <Session xmlns="641f345b-441b-4b81-9152-adc2e73ba5e1">Β´</Session>
    <Date xmlns="641f345b-441b-4b81-9152-adc2e73ba5e1">2017-02-21T22:00:00+00:00</Date>
    <Status xmlns="641f345b-441b-4b81-9152-adc2e73ba5e1">
      <Url>http://srv-sp1/praktika/Lists/Incoming_Metadata/EditForm.aspx?ID=404&amp;Source=/praktika/Recordings_Library/Forms/AllItems.aspx</Url>
      <Description>Δημοσιεύτηκε</Description>
    </Status>
    <Meeting xmlns="641f345b-441b-4b81-9152-adc2e73ba5e1">ΟΗ´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0E3F24-21D4-4CDC-B23B-CE1579B65067}">
  <ds:schemaRefs>
    <ds:schemaRef ds:uri="http://purl.org/dc/dcmitype/"/>
    <ds:schemaRef ds:uri="641f345b-441b-4b81-9152-adc2e73ba5e1"/>
    <ds:schemaRef ds:uri="http://schemas.microsoft.com/office/2006/metadata/properties"/>
    <ds:schemaRef ds:uri="http://www.w3.org/XML/1998/namespace"/>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06E6E43C-35B1-48E7-9E4E-2447FA0CC2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B11CDA-8C6A-4F2A-94F6-6998DBF28B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6104</Words>
  <Characters>32965</Characters>
  <Application>Microsoft Office Word</Application>
  <DocSecurity>0</DocSecurity>
  <Lines>274</Lines>
  <Paragraphs>77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2017-02-28T09:39:00Z</dcterms:created>
  <dcterms:modified xsi:type="dcterms:W3CDTF">2017-02-28T09:39:00Z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