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46C5E" w14:textId="77777777" w:rsidR="007F17BE" w:rsidRPr="007F17BE" w:rsidRDefault="007F17BE" w:rsidP="007F17BE">
      <w:pPr>
        <w:spacing w:after="0" w:line="360" w:lineRule="auto"/>
        <w:rPr>
          <w:ins w:id="0" w:author="Φλούδα Χριστίνα" w:date="2016-06-21T12:36:00Z"/>
          <w:rFonts w:eastAsia="Times New Roman"/>
          <w:szCs w:val="24"/>
          <w:lang w:eastAsia="en-US"/>
        </w:rPr>
      </w:pPr>
      <w:ins w:id="1" w:author="Φλούδα Χριστίνα" w:date="2016-06-21T12:36:00Z">
        <w:r w:rsidRPr="007F17B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2DE2FF6" w14:textId="77777777" w:rsidR="007F17BE" w:rsidRPr="007F17BE" w:rsidRDefault="007F17BE" w:rsidP="007F17BE">
      <w:pPr>
        <w:spacing w:after="0" w:line="360" w:lineRule="auto"/>
        <w:rPr>
          <w:ins w:id="2" w:author="Φλούδα Χριστίνα" w:date="2016-06-21T12:36:00Z"/>
          <w:rFonts w:eastAsia="Times New Roman"/>
          <w:szCs w:val="24"/>
          <w:lang w:eastAsia="en-US"/>
        </w:rPr>
      </w:pPr>
    </w:p>
    <w:p w14:paraId="40E2B3BA" w14:textId="77777777" w:rsidR="007F17BE" w:rsidRPr="007F17BE" w:rsidRDefault="007F17BE" w:rsidP="007F17BE">
      <w:pPr>
        <w:spacing w:after="0" w:line="360" w:lineRule="auto"/>
        <w:rPr>
          <w:ins w:id="3" w:author="Φλούδα Χριστίνα" w:date="2016-06-21T12:36:00Z"/>
          <w:rFonts w:eastAsia="Times New Roman"/>
          <w:szCs w:val="24"/>
          <w:lang w:eastAsia="en-US"/>
        </w:rPr>
      </w:pPr>
      <w:ins w:id="4" w:author="Φλούδα Χριστίνα" w:date="2016-06-21T12:36:00Z">
        <w:r w:rsidRPr="007F17BE">
          <w:rPr>
            <w:rFonts w:eastAsia="Times New Roman"/>
            <w:szCs w:val="24"/>
            <w:lang w:eastAsia="en-US"/>
          </w:rPr>
          <w:t>ΠΙΝΑΚΑΣ ΠΕΡΙΕΧΟΜΕΝΩΝ</w:t>
        </w:r>
      </w:ins>
    </w:p>
    <w:p w14:paraId="5415CBB9" w14:textId="77777777" w:rsidR="007F17BE" w:rsidRPr="007F17BE" w:rsidRDefault="007F17BE" w:rsidP="007F17BE">
      <w:pPr>
        <w:spacing w:after="0" w:line="360" w:lineRule="auto"/>
        <w:rPr>
          <w:ins w:id="5" w:author="Φλούδα Χριστίνα" w:date="2016-06-21T12:36:00Z"/>
          <w:rFonts w:eastAsia="Times New Roman"/>
          <w:szCs w:val="24"/>
          <w:lang w:eastAsia="en-US"/>
        </w:rPr>
      </w:pPr>
      <w:ins w:id="6" w:author="Φλούδα Χριστίνα" w:date="2016-06-21T12:36:00Z">
        <w:r w:rsidRPr="007F17BE">
          <w:rPr>
            <w:rFonts w:eastAsia="Times New Roman"/>
            <w:szCs w:val="24"/>
            <w:lang w:eastAsia="en-US"/>
          </w:rPr>
          <w:t xml:space="preserve">ΙΖ΄ ΠΕΡΙΟΔΟΣ </w:t>
        </w:r>
      </w:ins>
    </w:p>
    <w:p w14:paraId="63355A49" w14:textId="77777777" w:rsidR="007F17BE" w:rsidRPr="007F17BE" w:rsidRDefault="007F17BE" w:rsidP="007F17BE">
      <w:pPr>
        <w:spacing w:after="0" w:line="360" w:lineRule="auto"/>
        <w:rPr>
          <w:ins w:id="7" w:author="Φλούδα Χριστίνα" w:date="2016-06-21T12:36:00Z"/>
          <w:rFonts w:eastAsia="Times New Roman"/>
          <w:szCs w:val="24"/>
          <w:lang w:eastAsia="en-US"/>
        </w:rPr>
      </w:pPr>
      <w:ins w:id="8" w:author="Φλούδα Χριστίνα" w:date="2016-06-21T12:36:00Z">
        <w:r w:rsidRPr="007F17BE">
          <w:rPr>
            <w:rFonts w:eastAsia="Times New Roman"/>
            <w:szCs w:val="24"/>
            <w:lang w:eastAsia="en-US"/>
          </w:rPr>
          <w:t>ΠΡΟΕΔΡΕΥΟΜΕΝΗΣ ΚΟΙΝΟΒΟΥΛΕΥΤΙΚΗΣ ΔΗΜΟΚΡΑΤΙΑΣ</w:t>
        </w:r>
      </w:ins>
    </w:p>
    <w:p w14:paraId="10D599CF" w14:textId="77777777" w:rsidR="007F17BE" w:rsidRPr="007F17BE" w:rsidRDefault="007F17BE" w:rsidP="007F17BE">
      <w:pPr>
        <w:spacing w:after="0" w:line="360" w:lineRule="auto"/>
        <w:rPr>
          <w:ins w:id="9" w:author="Φλούδα Χριστίνα" w:date="2016-06-21T12:36:00Z"/>
          <w:rFonts w:eastAsia="Times New Roman"/>
          <w:szCs w:val="24"/>
          <w:lang w:eastAsia="en-US"/>
        </w:rPr>
      </w:pPr>
      <w:ins w:id="10" w:author="Φλούδα Χριστίνα" w:date="2016-06-21T12:36:00Z">
        <w:r w:rsidRPr="007F17BE">
          <w:rPr>
            <w:rFonts w:eastAsia="Times New Roman"/>
            <w:szCs w:val="24"/>
            <w:lang w:eastAsia="en-US"/>
          </w:rPr>
          <w:t>ΣΥΝΟΔΟΣ Α΄</w:t>
        </w:r>
      </w:ins>
    </w:p>
    <w:p w14:paraId="6D7A5444" w14:textId="77777777" w:rsidR="007F17BE" w:rsidRPr="007F17BE" w:rsidRDefault="007F17BE" w:rsidP="007F17BE">
      <w:pPr>
        <w:spacing w:after="0" w:line="360" w:lineRule="auto"/>
        <w:rPr>
          <w:ins w:id="11" w:author="Φλούδα Χριστίνα" w:date="2016-06-21T12:36:00Z"/>
          <w:rFonts w:eastAsia="Times New Roman"/>
          <w:szCs w:val="24"/>
          <w:lang w:eastAsia="en-US"/>
        </w:rPr>
      </w:pPr>
    </w:p>
    <w:p w14:paraId="08FFAC24" w14:textId="77777777" w:rsidR="007F17BE" w:rsidRPr="007F17BE" w:rsidRDefault="007F17BE" w:rsidP="007F17BE">
      <w:pPr>
        <w:spacing w:after="0" w:line="360" w:lineRule="auto"/>
        <w:rPr>
          <w:ins w:id="12" w:author="Φλούδα Χριστίνα" w:date="2016-06-21T12:36:00Z"/>
          <w:rFonts w:eastAsia="Times New Roman"/>
          <w:szCs w:val="24"/>
          <w:lang w:eastAsia="en-US"/>
        </w:rPr>
      </w:pPr>
      <w:ins w:id="13" w:author="Φλούδα Χριστίνα" w:date="2016-06-21T12:36:00Z">
        <w:r w:rsidRPr="007F17BE">
          <w:rPr>
            <w:rFonts w:eastAsia="Times New Roman"/>
            <w:szCs w:val="24"/>
            <w:lang w:eastAsia="en-US"/>
          </w:rPr>
          <w:t>ΣΥΝΕΔΡΙΑΣΗ ΡΛΓ΄</w:t>
        </w:r>
      </w:ins>
    </w:p>
    <w:p w14:paraId="537BA93C" w14:textId="77777777" w:rsidR="007F17BE" w:rsidRPr="007F17BE" w:rsidRDefault="007F17BE" w:rsidP="007F17BE">
      <w:pPr>
        <w:spacing w:after="0" w:line="360" w:lineRule="auto"/>
        <w:rPr>
          <w:ins w:id="14" w:author="Φλούδα Χριστίνα" w:date="2016-06-21T12:36:00Z"/>
          <w:rFonts w:eastAsia="Times New Roman"/>
          <w:szCs w:val="24"/>
          <w:lang w:eastAsia="en-US"/>
        </w:rPr>
      </w:pPr>
      <w:ins w:id="15" w:author="Φλούδα Χριστίνα" w:date="2016-06-21T12:36:00Z">
        <w:r w:rsidRPr="007F17BE">
          <w:rPr>
            <w:rFonts w:eastAsia="Times New Roman"/>
            <w:szCs w:val="24"/>
            <w:lang w:eastAsia="en-US"/>
          </w:rPr>
          <w:t>Πέμπτη  26 Μαΐου 2016</w:t>
        </w:r>
      </w:ins>
    </w:p>
    <w:p w14:paraId="4A183990" w14:textId="77777777" w:rsidR="007F17BE" w:rsidRPr="007F17BE" w:rsidRDefault="007F17BE" w:rsidP="007F17BE">
      <w:pPr>
        <w:spacing w:after="0" w:line="360" w:lineRule="auto"/>
        <w:rPr>
          <w:ins w:id="16" w:author="Φλούδα Χριστίνα" w:date="2016-06-21T12:36:00Z"/>
          <w:rFonts w:eastAsia="Times New Roman"/>
          <w:szCs w:val="24"/>
          <w:lang w:eastAsia="en-US"/>
        </w:rPr>
      </w:pPr>
    </w:p>
    <w:p w14:paraId="1E653031" w14:textId="77777777" w:rsidR="007F17BE" w:rsidRPr="007F17BE" w:rsidRDefault="007F17BE" w:rsidP="007F17BE">
      <w:pPr>
        <w:spacing w:after="0" w:line="360" w:lineRule="auto"/>
        <w:rPr>
          <w:ins w:id="17" w:author="Φλούδα Χριστίνα" w:date="2016-06-21T12:36:00Z"/>
          <w:rFonts w:eastAsia="Times New Roman"/>
          <w:szCs w:val="24"/>
          <w:lang w:eastAsia="en-US"/>
        </w:rPr>
      </w:pPr>
      <w:ins w:id="18" w:author="Φλούδα Χριστίνα" w:date="2016-06-21T12:36:00Z">
        <w:r w:rsidRPr="007F17BE">
          <w:rPr>
            <w:rFonts w:eastAsia="Times New Roman"/>
            <w:szCs w:val="24"/>
            <w:lang w:eastAsia="en-US"/>
          </w:rPr>
          <w:t>ΘΕΜΑΤΑ</w:t>
        </w:r>
      </w:ins>
    </w:p>
    <w:p w14:paraId="2AF68A57" w14:textId="77777777" w:rsidR="007F17BE" w:rsidRPr="007F17BE" w:rsidRDefault="007F17BE" w:rsidP="007F17BE">
      <w:pPr>
        <w:spacing w:after="0" w:line="360" w:lineRule="auto"/>
        <w:rPr>
          <w:ins w:id="19" w:author="Φλούδα Χριστίνα" w:date="2016-06-21T12:36:00Z"/>
          <w:rFonts w:eastAsia="Times New Roman"/>
          <w:szCs w:val="24"/>
          <w:lang w:eastAsia="en-US"/>
        </w:rPr>
      </w:pPr>
      <w:ins w:id="20" w:author="Φλούδα Χριστίνα" w:date="2016-06-21T12:36:00Z">
        <w:r w:rsidRPr="007F17BE">
          <w:rPr>
            <w:rFonts w:eastAsia="Times New Roman"/>
            <w:szCs w:val="24"/>
            <w:lang w:eastAsia="en-US"/>
          </w:rPr>
          <w:t xml:space="preserve"> </w:t>
        </w:r>
        <w:r w:rsidRPr="007F17BE">
          <w:rPr>
            <w:rFonts w:eastAsia="Times New Roman"/>
            <w:szCs w:val="24"/>
            <w:lang w:eastAsia="en-US"/>
          </w:rPr>
          <w:br/>
          <w:t xml:space="preserve">Α. ΕΙΔΙΚΑ ΘΕΜΑΤΑ </w:t>
        </w:r>
        <w:r w:rsidRPr="007F17BE">
          <w:rPr>
            <w:rFonts w:eastAsia="Times New Roman"/>
            <w:szCs w:val="24"/>
            <w:lang w:eastAsia="en-US"/>
          </w:rPr>
          <w:br/>
          <w:t xml:space="preserve">1. Επικύρωση Πρακτικών, σελ. </w:t>
        </w:r>
        <w:r w:rsidRPr="007F17BE">
          <w:rPr>
            <w:rFonts w:eastAsia="Times New Roman"/>
            <w:szCs w:val="24"/>
            <w:lang w:eastAsia="en-US"/>
          </w:rPr>
          <w:br/>
          <w:t xml:space="preserve">2. Ανακοινώνεται ότι τη συνεδρίαση παρακολουθούν μαθητές από το 17ο Δημοτικό Σχολείο Νίκαιας, το 2ο Δημοτικό Σχολείο Χαϊδαρίου, το Δημοτικό Σχολείο Εκάλης και το Δημοτικό Σχολείο Νάουσας της Πάρου, σελ. </w:t>
        </w:r>
        <w:r w:rsidRPr="007F17BE">
          <w:rPr>
            <w:rFonts w:eastAsia="Times New Roman"/>
            <w:szCs w:val="24"/>
            <w:lang w:eastAsia="en-US"/>
          </w:rPr>
          <w:br/>
          <w:t xml:space="preserve">3. Επί διαδικαστικού θέματος, σελ. </w:t>
        </w:r>
        <w:r w:rsidRPr="007F17BE">
          <w:rPr>
            <w:rFonts w:eastAsia="Times New Roman"/>
            <w:szCs w:val="24"/>
            <w:lang w:eastAsia="en-US"/>
          </w:rPr>
          <w:br/>
          <w:t xml:space="preserve"> </w:t>
        </w:r>
        <w:r w:rsidRPr="007F17BE">
          <w:rPr>
            <w:rFonts w:eastAsia="Times New Roman"/>
            <w:szCs w:val="24"/>
            <w:lang w:eastAsia="en-US"/>
          </w:rPr>
          <w:br/>
          <w:t xml:space="preserve">Β. ΚΟΙΝΟΒΟΥΛΕΥΤΙΚΟΣ ΕΛΕΓΧΟΣ </w:t>
        </w:r>
        <w:r w:rsidRPr="007F17BE">
          <w:rPr>
            <w:rFonts w:eastAsia="Times New Roman"/>
            <w:szCs w:val="24"/>
            <w:lang w:eastAsia="en-US"/>
          </w:rPr>
          <w:br/>
          <w:t xml:space="preserve">1. Ανακοίνωση του δελτίου επικαίρων ερωτήσεων και αναφορών - ερωτήσεων της Παρασκευής 27 Μαΐου 2016, σελ. </w:t>
        </w:r>
        <w:r w:rsidRPr="007F17BE">
          <w:rPr>
            <w:rFonts w:eastAsia="Times New Roman"/>
            <w:szCs w:val="24"/>
            <w:lang w:eastAsia="en-US"/>
          </w:rPr>
          <w:br/>
          <w:t xml:space="preserve">2. Κατάθεση αναφορών, σελ. </w:t>
        </w:r>
        <w:r w:rsidRPr="007F17BE">
          <w:rPr>
            <w:rFonts w:eastAsia="Times New Roman"/>
            <w:szCs w:val="24"/>
            <w:lang w:eastAsia="en-US"/>
          </w:rPr>
          <w:br/>
          <w:t>3. Συζήτηση επικαίρων ερωτήσεων:</w:t>
        </w:r>
        <w:r w:rsidRPr="007F17BE">
          <w:rPr>
            <w:rFonts w:eastAsia="Times New Roman"/>
            <w:szCs w:val="24"/>
            <w:lang w:eastAsia="en-US"/>
          </w:rPr>
          <w:br/>
          <w:t xml:space="preserve">    α) Προς τον υπουργό Οικονομικών:</w:t>
        </w:r>
        <w:r w:rsidRPr="007F17BE">
          <w:rPr>
            <w:rFonts w:eastAsia="Times New Roman"/>
            <w:szCs w:val="24"/>
            <w:lang w:eastAsia="en-US"/>
          </w:rPr>
          <w:br/>
          <w:t xml:space="preserve">        i. σχετικά με την αύξηση των τιμών εκκίνησης για τις δημοπρασίες  παραχώρησης παραλιών στην Κω, σελ. </w:t>
        </w:r>
        <w:r w:rsidRPr="007F17BE">
          <w:rPr>
            <w:rFonts w:eastAsia="Times New Roman"/>
            <w:szCs w:val="24"/>
            <w:lang w:eastAsia="en-US"/>
          </w:rPr>
          <w:br/>
          <w:t xml:space="preserve">        </w:t>
        </w:r>
        <w:proofErr w:type="spellStart"/>
        <w:r w:rsidRPr="007F17BE">
          <w:rPr>
            <w:rFonts w:eastAsia="Times New Roman"/>
            <w:szCs w:val="24"/>
            <w:lang w:eastAsia="en-US"/>
          </w:rPr>
          <w:t>ii</w:t>
        </w:r>
        <w:proofErr w:type="spellEnd"/>
        <w:r w:rsidRPr="007F17BE">
          <w:rPr>
            <w:rFonts w:eastAsia="Times New Roman"/>
            <w:szCs w:val="24"/>
            <w:lang w:eastAsia="en-US"/>
          </w:rPr>
          <w:t xml:space="preserve">. σχετικά με την κατάρρευση της οικονομίας της Δωδεκανήσου, σελ. </w:t>
        </w:r>
        <w:r w:rsidRPr="007F17BE">
          <w:rPr>
            <w:rFonts w:eastAsia="Times New Roman"/>
            <w:szCs w:val="24"/>
            <w:lang w:eastAsia="en-US"/>
          </w:rPr>
          <w:br/>
          <w:t xml:space="preserve">    β) Προς τον Υπουργό Εσωτερικών και Διοικητικής Ανασυγκρότησης, σχετικά με τις συνθήκες διαβίωσης των προσφύγων-μεταναστών στο Ελληνικό, σελ. </w:t>
        </w:r>
        <w:r w:rsidRPr="007F17BE">
          <w:rPr>
            <w:rFonts w:eastAsia="Times New Roman"/>
            <w:szCs w:val="24"/>
            <w:lang w:eastAsia="en-US"/>
          </w:rPr>
          <w:br/>
          <w:t xml:space="preserve">    γ) Προς τον Υπουργό Αγροτικής Ανάπτυξης και Τροφίμων:</w:t>
        </w:r>
        <w:r w:rsidRPr="007F17BE">
          <w:rPr>
            <w:rFonts w:eastAsia="Times New Roman"/>
            <w:szCs w:val="24"/>
            <w:lang w:eastAsia="en-US"/>
          </w:rPr>
          <w:br/>
          <w:t xml:space="preserve">        i. σχετικά με το χρονοδιάγραμμα πληρωμών άμεσων ενισχύσεων σε αγρότες που υπέβαλλαν ενστάσεις ή βρίσκονται σε διαδικασίες ελέγχων, σελ. </w:t>
        </w:r>
        <w:r w:rsidRPr="007F17BE">
          <w:rPr>
            <w:rFonts w:eastAsia="Times New Roman"/>
            <w:szCs w:val="24"/>
            <w:lang w:eastAsia="en-US"/>
          </w:rPr>
          <w:br/>
          <w:t xml:space="preserve">        </w:t>
        </w:r>
        <w:proofErr w:type="spellStart"/>
        <w:r w:rsidRPr="007F17BE">
          <w:rPr>
            <w:rFonts w:eastAsia="Times New Roman"/>
            <w:szCs w:val="24"/>
            <w:lang w:eastAsia="en-US"/>
          </w:rPr>
          <w:t>ii</w:t>
        </w:r>
        <w:proofErr w:type="spellEnd"/>
        <w:r w:rsidRPr="007F17BE">
          <w:rPr>
            <w:rFonts w:eastAsia="Times New Roman"/>
            <w:szCs w:val="24"/>
            <w:lang w:eastAsia="en-US"/>
          </w:rPr>
          <w:t xml:space="preserve">. σχετικά με την καταβολή αποζημιώσεων στους δενδροκαλλιεργητές του Νομού Λάρισας για την παραγωγή τους που καταστράφηκε από πρόσφατο παγετό, σελ. </w:t>
        </w:r>
        <w:r w:rsidRPr="007F17BE">
          <w:rPr>
            <w:rFonts w:eastAsia="Times New Roman"/>
            <w:szCs w:val="24"/>
            <w:lang w:eastAsia="en-US"/>
          </w:rPr>
          <w:br/>
          <w:t xml:space="preserve">        </w:t>
        </w:r>
        <w:proofErr w:type="spellStart"/>
        <w:r w:rsidRPr="007F17BE">
          <w:rPr>
            <w:rFonts w:eastAsia="Times New Roman"/>
            <w:szCs w:val="24"/>
            <w:lang w:eastAsia="en-US"/>
          </w:rPr>
          <w:t>iii</w:t>
        </w:r>
        <w:proofErr w:type="spellEnd"/>
        <w:r w:rsidRPr="007F17BE">
          <w:rPr>
            <w:rFonts w:eastAsia="Times New Roman"/>
            <w:szCs w:val="24"/>
            <w:lang w:eastAsia="en-US"/>
          </w:rPr>
          <w:t xml:space="preserve">. σχετικά με την έγκαιρη διενέργεια ψεκασμών για την καταπολέμηση των κουνουπιών, σελ. </w:t>
        </w:r>
        <w:r w:rsidRPr="007F17BE">
          <w:rPr>
            <w:rFonts w:eastAsia="Times New Roman"/>
            <w:szCs w:val="24"/>
            <w:lang w:eastAsia="en-US"/>
          </w:rPr>
          <w:br/>
          <w:t xml:space="preserve">        </w:t>
        </w:r>
        <w:proofErr w:type="spellStart"/>
        <w:r w:rsidRPr="007F17BE">
          <w:rPr>
            <w:rFonts w:eastAsia="Times New Roman"/>
            <w:szCs w:val="24"/>
            <w:lang w:eastAsia="en-US"/>
          </w:rPr>
          <w:t>iv</w:t>
        </w:r>
        <w:proofErr w:type="spellEnd"/>
        <w:r w:rsidRPr="007F17BE">
          <w:rPr>
            <w:rFonts w:eastAsia="Times New Roman"/>
            <w:szCs w:val="24"/>
            <w:lang w:eastAsia="en-US"/>
          </w:rPr>
          <w:t xml:space="preserve">. σχετικά με την καταβολή των αποζημιώσεων των αγροτών του Δήμου </w:t>
        </w:r>
        <w:proofErr w:type="spellStart"/>
        <w:r w:rsidRPr="007F17BE">
          <w:rPr>
            <w:rFonts w:eastAsia="Times New Roman"/>
            <w:szCs w:val="24"/>
            <w:lang w:eastAsia="en-US"/>
          </w:rPr>
          <w:t>Σουφλίου</w:t>
        </w:r>
        <w:proofErr w:type="spellEnd"/>
        <w:r w:rsidRPr="007F17BE">
          <w:rPr>
            <w:rFonts w:eastAsia="Times New Roman"/>
            <w:szCs w:val="24"/>
            <w:lang w:eastAsia="en-US"/>
          </w:rPr>
          <w:t xml:space="preserve"> της Περιφερειακής Ενότητας  Έβρου, λόγω των καταστροφών στο φυσικό και ζωικό κεφάλαιο από τις πλημμύρες του 2015, σελ. </w:t>
        </w:r>
        <w:r w:rsidRPr="007F17BE">
          <w:rPr>
            <w:rFonts w:eastAsia="Times New Roman"/>
            <w:szCs w:val="24"/>
            <w:lang w:eastAsia="en-US"/>
          </w:rPr>
          <w:br/>
          <w:t xml:space="preserve">    δ) Προς τον Υπουργό Περιβάλλοντος και Ενέργειας, σχετικά με την καθυστέρηση της έκδοσης κοινής υπουργικής απόφασης, σύμφωνα με τις διατάξεις της παραγράφου 11 του άρθρου 42 του Ν. 4280/2014 (ΦΕΚ 159Α), με συνέπεια την πρόκληση σοβαρών προβλημάτων στους αγρότες που έχουν τη χρήση των </w:t>
        </w:r>
        <w:proofErr w:type="spellStart"/>
        <w:r w:rsidRPr="007F17BE">
          <w:rPr>
            <w:rFonts w:eastAsia="Times New Roman"/>
            <w:szCs w:val="24"/>
            <w:lang w:eastAsia="en-US"/>
          </w:rPr>
          <w:t>καστανοτεμαχίων</w:t>
        </w:r>
        <w:proofErr w:type="spellEnd"/>
        <w:r w:rsidRPr="007F17BE">
          <w:rPr>
            <w:rFonts w:eastAsia="Times New Roman"/>
            <w:szCs w:val="24"/>
            <w:lang w:eastAsia="en-US"/>
          </w:rPr>
          <w:t xml:space="preserve"> ή σε όσους επιθυμούν να ασκήσουν το σχετικό δικαίωμα, σελ. </w:t>
        </w:r>
        <w:r w:rsidRPr="007F17BE">
          <w:rPr>
            <w:rFonts w:eastAsia="Times New Roman"/>
            <w:szCs w:val="24"/>
            <w:lang w:eastAsia="en-US"/>
          </w:rPr>
          <w:br/>
          <w:t xml:space="preserve">    ε) Προς τον Υπουργό Παιδείας,  Έρευνας και Θρησκευμάτων, σχετικά με την αδικαιολόγητη καθυστέρηση της επαγγελματικής αναγνώρισης ειδικοτήτων Μηχανικών ΤΕΙ εξαιτίας της παράλειψης έκδοσης των προβλεπόμενων κανονιστικών Προεδρικών Διαταγμάτων, σελ. </w:t>
        </w:r>
        <w:r w:rsidRPr="007F17BE">
          <w:rPr>
            <w:rFonts w:eastAsia="Times New Roman"/>
            <w:szCs w:val="24"/>
            <w:lang w:eastAsia="en-US"/>
          </w:rPr>
          <w:br/>
          <w:t xml:space="preserve">    </w:t>
        </w:r>
        <w:proofErr w:type="spellStart"/>
        <w:r w:rsidRPr="007F17BE">
          <w:rPr>
            <w:rFonts w:eastAsia="Times New Roman"/>
            <w:szCs w:val="24"/>
            <w:lang w:eastAsia="en-US"/>
          </w:rPr>
          <w:t>στ</w:t>
        </w:r>
        <w:proofErr w:type="spellEnd"/>
        <w:r w:rsidRPr="007F17BE">
          <w:rPr>
            <w:rFonts w:eastAsia="Times New Roman"/>
            <w:szCs w:val="24"/>
            <w:lang w:eastAsia="en-US"/>
          </w:rPr>
          <w:t xml:space="preserve">) Προς τον Υπουργό Εξωτερικών, σχετικά με τους «άταφους πεσόντες του έπους του ‘40 και τη σημερινή ανήθικη» -όπως την χαρακτηρίζει ο Βουλευτής- «απαίτηση του Αλβανικού Υπουργείου Εξωτερικών», σελ. </w:t>
        </w:r>
        <w:r w:rsidRPr="007F17BE">
          <w:rPr>
            <w:rFonts w:eastAsia="Times New Roman"/>
            <w:szCs w:val="24"/>
            <w:lang w:eastAsia="en-US"/>
          </w:rPr>
          <w:br/>
          <w:t xml:space="preserve">    ζ) Προς τον Υπουργό Εργασίας, Κοινωνικής Ασφάλισης και Κοινωνικής Αλληλεγγύης, σχετικά με τον αποκλεισμό των ανέργων όλων των νησιωτικών δήμων από το «Πρόγραμμα Κοινωφελούς Εργασίας», σελ. </w:t>
        </w:r>
        <w:r w:rsidRPr="007F17BE">
          <w:rPr>
            <w:rFonts w:eastAsia="Times New Roman"/>
            <w:szCs w:val="24"/>
            <w:lang w:eastAsia="en-US"/>
          </w:rPr>
          <w:br/>
        </w:r>
      </w:ins>
    </w:p>
    <w:p w14:paraId="4F25EA78" w14:textId="77777777" w:rsidR="007F17BE" w:rsidRPr="007F17BE" w:rsidRDefault="007F17BE" w:rsidP="007F17BE">
      <w:pPr>
        <w:spacing w:after="0" w:line="360" w:lineRule="auto"/>
        <w:rPr>
          <w:ins w:id="21" w:author="Φλούδα Χριστίνα" w:date="2016-06-21T12:36:00Z"/>
          <w:rFonts w:eastAsia="Times New Roman"/>
          <w:szCs w:val="24"/>
          <w:lang w:eastAsia="en-US"/>
        </w:rPr>
      </w:pPr>
    </w:p>
    <w:p w14:paraId="7CA0E6A4" w14:textId="77777777" w:rsidR="007F17BE" w:rsidRPr="007F17BE" w:rsidRDefault="007F17BE" w:rsidP="007F17BE">
      <w:pPr>
        <w:spacing w:after="0" w:line="360" w:lineRule="auto"/>
        <w:rPr>
          <w:ins w:id="22" w:author="Φλούδα Χριστίνα" w:date="2016-06-21T12:36:00Z"/>
          <w:rFonts w:eastAsia="Times New Roman"/>
          <w:szCs w:val="24"/>
          <w:lang w:eastAsia="en-US"/>
        </w:rPr>
      </w:pPr>
      <w:ins w:id="23" w:author="Φλούδα Χριστίνα" w:date="2016-06-21T12:36:00Z">
        <w:r w:rsidRPr="007F17BE">
          <w:rPr>
            <w:rFonts w:eastAsia="Times New Roman"/>
            <w:szCs w:val="24"/>
            <w:lang w:eastAsia="en-US"/>
          </w:rPr>
          <w:t>ΠΡΟΕΔΡΕΥΟΝΤΕΣ</w:t>
        </w:r>
      </w:ins>
    </w:p>
    <w:p w14:paraId="43BD14BE" w14:textId="77777777" w:rsidR="007F17BE" w:rsidRPr="007F17BE" w:rsidRDefault="007F17BE" w:rsidP="007F17BE">
      <w:pPr>
        <w:spacing w:after="0" w:line="360" w:lineRule="auto"/>
        <w:rPr>
          <w:ins w:id="24" w:author="Φλούδα Χριστίνα" w:date="2016-06-21T12:36:00Z"/>
          <w:rFonts w:eastAsia="Times New Roman"/>
          <w:szCs w:val="24"/>
          <w:lang w:eastAsia="en-US"/>
        </w:rPr>
      </w:pPr>
    </w:p>
    <w:p w14:paraId="47D19DE8" w14:textId="77777777" w:rsidR="007F17BE" w:rsidRPr="007F17BE" w:rsidRDefault="007F17BE" w:rsidP="007F17BE">
      <w:pPr>
        <w:spacing w:after="0" w:line="360" w:lineRule="auto"/>
        <w:rPr>
          <w:ins w:id="25" w:author="Φλούδα Χριστίνα" w:date="2016-06-21T12:36:00Z"/>
          <w:rFonts w:eastAsia="Times New Roman"/>
          <w:szCs w:val="24"/>
          <w:lang w:eastAsia="en-US"/>
        </w:rPr>
      </w:pPr>
      <w:ins w:id="26" w:author="Φλούδα Χριστίνα" w:date="2016-06-21T12:36:00Z">
        <w:r w:rsidRPr="007F17BE">
          <w:rPr>
            <w:rFonts w:eastAsia="Times New Roman"/>
            <w:szCs w:val="24"/>
            <w:lang w:eastAsia="en-US"/>
          </w:rPr>
          <w:t>ΒΑΡΕΜΕΝΟΣ Γ. , σελ.</w:t>
        </w:r>
        <w:r w:rsidRPr="007F17BE">
          <w:rPr>
            <w:rFonts w:eastAsia="Times New Roman"/>
            <w:szCs w:val="24"/>
            <w:lang w:eastAsia="en-US"/>
          </w:rPr>
          <w:br/>
          <w:t>ΚΟΥΡΑΚΗΣ Α. , σελ.</w:t>
        </w:r>
        <w:r w:rsidRPr="007F17BE">
          <w:rPr>
            <w:rFonts w:eastAsia="Times New Roman"/>
            <w:szCs w:val="24"/>
            <w:lang w:eastAsia="en-US"/>
          </w:rPr>
          <w:br/>
        </w:r>
      </w:ins>
    </w:p>
    <w:p w14:paraId="4FA3A1CD" w14:textId="77777777" w:rsidR="007F17BE" w:rsidRPr="007F17BE" w:rsidRDefault="007F17BE" w:rsidP="007F17BE">
      <w:pPr>
        <w:spacing w:after="0" w:line="360" w:lineRule="auto"/>
        <w:rPr>
          <w:ins w:id="27" w:author="Φλούδα Χριστίνα" w:date="2016-06-21T12:36:00Z"/>
          <w:rFonts w:eastAsia="Times New Roman"/>
          <w:szCs w:val="24"/>
          <w:lang w:eastAsia="en-US"/>
        </w:rPr>
      </w:pPr>
    </w:p>
    <w:p w14:paraId="53830B1D" w14:textId="77777777" w:rsidR="007F17BE" w:rsidRPr="007F17BE" w:rsidRDefault="007F17BE" w:rsidP="007F17BE">
      <w:pPr>
        <w:spacing w:after="0" w:line="360" w:lineRule="auto"/>
        <w:rPr>
          <w:ins w:id="28" w:author="Φλούδα Χριστίνα" w:date="2016-06-21T12:36:00Z"/>
          <w:rFonts w:eastAsia="Times New Roman"/>
          <w:szCs w:val="24"/>
          <w:lang w:eastAsia="en-US"/>
        </w:rPr>
      </w:pPr>
    </w:p>
    <w:p w14:paraId="654E48FA" w14:textId="77777777" w:rsidR="007F17BE" w:rsidRPr="007F17BE" w:rsidRDefault="007F17BE" w:rsidP="007F17BE">
      <w:pPr>
        <w:spacing w:after="0" w:line="360" w:lineRule="auto"/>
        <w:rPr>
          <w:ins w:id="29" w:author="Φλούδα Χριστίνα" w:date="2016-06-21T12:36:00Z"/>
          <w:rFonts w:eastAsia="Times New Roman"/>
          <w:szCs w:val="24"/>
          <w:lang w:eastAsia="en-US"/>
        </w:rPr>
      </w:pPr>
      <w:ins w:id="30" w:author="Φλούδα Χριστίνα" w:date="2016-06-21T12:36:00Z">
        <w:r w:rsidRPr="007F17BE">
          <w:rPr>
            <w:rFonts w:eastAsia="Times New Roman"/>
            <w:szCs w:val="24"/>
            <w:lang w:eastAsia="en-US"/>
          </w:rPr>
          <w:t>ΟΜΙΛΗΤΕΣ</w:t>
        </w:r>
      </w:ins>
    </w:p>
    <w:p w14:paraId="25BF3D6E" w14:textId="075278D0" w:rsidR="007F17BE" w:rsidRDefault="007F17BE" w:rsidP="007F17BE">
      <w:pPr>
        <w:spacing w:line="600" w:lineRule="auto"/>
        <w:ind w:firstLine="720"/>
        <w:jc w:val="both"/>
        <w:rPr>
          <w:ins w:id="31" w:author="Φλούδα Χριστίνα" w:date="2016-06-21T12:36:00Z"/>
          <w:rFonts w:eastAsia="Times New Roman"/>
          <w:szCs w:val="24"/>
        </w:rPr>
        <w:pPrChange w:id="32" w:author="Φλούδα Χριστίνα" w:date="2016-06-21T12:36:00Z">
          <w:pPr>
            <w:spacing w:line="600" w:lineRule="auto"/>
            <w:ind w:firstLine="720"/>
            <w:jc w:val="center"/>
          </w:pPr>
        </w:pPrChange>
      </w:pPr>
      <w:ins w:id="33" w:author="Φλούδα Χριστίνα" w:date="2016-06-21T12:36:00Z">
        <w:r w:rsidRPr="007F17BE">
          <w:rPr>
            <w:rFonts w:eastAsia="Times New Roman"/>
            <w:szCs w:val="24"/>
            <w:lang w:eastAsia="en-US"/>
          </w:rPr>
          <w:br/>
          <w:t>Α. Επί διαδικαστικού θέματος:</w:t>
        </w:r>
        <w:r w:rsidRPr="007F17BE">
          <w:rPr>
            <w:rFonts w:eastAsia="Times New Roman"/>
            <w:szCs w:val="24"/>
            <w:lang w:eastAsia="en-US"/>
          </w:rPr>
          <w:br/>
          <w:t>ΒΑΡΕΜΕΝΟΣ Γ. , σελ.</w:t>
        </w:r>
        <w:r w:rsidRPr="007F17BE">
          <w:rPr>
            <w:rFonts w:eastAsia="Times New Roman"/>
            <w:szCs w:val="24"/>
            <w:lang w:eastAsia="en-US"/>
          </w:rPr>
          <w:br/>
          <w:t>ΚΑΜΑΤΕΡΟΣ Η. , σελ.</w:t>
        </w:r>
        <w:r w:rsidRPr="007F17BE">
          <w:rPr>
            <w:rFonts w:eastAsia="Times New Roman"/>
            <w:szCs w:val="24"/>
            <w:lang w:eastAsia="en-US"/>
          </w:rPr>
          <w:br/>
          <w:t>ΚΑΡΡΑΣ Γ. , σελ.</w:t>
        </w:r>
        <w:r w:rsidRPr="007F17BE">
          <w:rPr>
            <w:rFonts w:eastAsia="Times New Roman"/>
            <w:szCs w:val="24"/>
            <w:lang w:eastAsia="en-US"/>
          </w:rPr>
          <w:br/>
          <w:t>ΚΕΓΚΕΡΟΓΛΟΥ Β. , σελ.</w:t>
        </w:r>
        <w:r w:rsidRPr="007F17BE">
          <w:rPr>
            <w:rFonts w:eastAsia="Times New Roman"/>
            <w:szCs w:val="24"/>
            <w:lang w:eastAsia="en-US"/>
          </w:rPr>
          <w:br/>
          <w:t>ΚΟΥΡΑΚΗΣ Α. , σελ.</w:t>
        </w:r>
        <w:r w:rsidRPr="007F17BE">
          <w:rPr>
            <w:rFonts w:eastAsia="Times New Roman"/>
            <w:szCs w:val="24"/>
            <w:lang w:eastAsia="en-US"/>
          </w:rPr>
          <w:br/>
        </w:r>
        <w:r w:rsidRPr="007F17BE">
          <w:rPr>
            <w:rFonts w:eastAsia="Times New Roman"/>
            <w:szCs w:val="24"/>
            <w:lang w:eastAsia="en-US"/>
          </w:rPr>
          <w:br/>
          <w:t>Β. Επί των επικαίρων ερωτήσεων:</w:t>
        </w:r>
        <w:r w:rsidRPr="007F17BE">
          <w:rPr>
            <w:rFonts w:eastAsia="Times New Roman"/>
            <w:szCs w:val="24"/>
            <w:lang w:eastAsia="en-US"/>
          </w:rPr>
          <w:br/>
          <w:t>ΑΛΕΞΙΑΔΗΣ Τ. , σελ.</w:t>
        </w:r>
        <w:r w:rsidRPr="007F17BE">
          <w:rPr>
            <w:rFonts w:eastAsia="Times New Roman"/>
            <w:szCs w:val="24"/>
            <w:lang w:eastAsia="en-US"/>
          </w:rPr>
          <w:br/>
          <w:t>ΑΜΑΝΑΤΙΔΗΣ Ι. , σελ.</w:t>
        </w:r>
        <w:r w:rsidRPr="007F17BE">
          <w:rPr>
            <w:rFonts w:eastAsia="Times New Roman"/>
            <w:szCs w:val="24"/>
            <w:lang w:eastAsia="en-US"/>
          </w:rPr>
          <w:br/>
          <w:t>ΑΝΑΓΝΩΣΤΟΠΟΥΛΟΥ Α. , σελ.</w:t>
        </w:r>
        <w:r w:rsidRPr="007F17BE">
          <w:rPr>
            <w:rFonts w:eastAsia="Times New Roman"/>
            <w:szCs w:val="24"/>
            <w:lang w:eastAsia="en-US"/>
          </w:rPr>
          <w:br/>
          <w:t>ΑΝΤΩΝΟΠΟΥΛΟΥ Ο. , σελ.</w:t>
        </w:r>
        <w:r w:rsidRPr="007F17BE">
          <w:rPr>
            <w:rFonts w:eastAsia="Times New Roman"/>
            <w:szCs w:val="24"/>
            <w:lang w:eastAsia="en-US"/>
          </w:rPr>
          <w:br/>
          <w:t>ΑΠΟΣΤΟΛΟΥ Ε. , σελ.</w:t>
        </w:r>
        <w:r w:rsidRPr="007F17BE">
          <w:rPr>
            <w:rFonts w:eastAsia="Times New Roman"/>
            <w:szCs w:val="24"/>
            <w:lang w:eastAsia="en-US"/>
          </w:rPr>
          <w:br/>
          <w:t>ΒΑΓΙΩΝΑΣ Γ. , σελ.</w:t>
        </w:r>
        <w:r w:rsidRPr="007F17BE">
          <w:rPr>
            <w:rFonts w:eastAsia="Times New Roman"/>
            <w:szCs w:val="24"/>
            <w:lang w:eastAsia="en-US"/>
          </w:rPr>
          <w:br/>
          <w:t>ΒΑΡΕΜΕΝΟΣ Γ. , σελ.</w:t>
        </w:r>
        <w:r w:rsidRPr="007F17BE">
          <w:rPr>
            <w:rFonts w:eastAsia="Times New Roman"/>
            <w:szCs w:val="24"/>
            <w:lang w:eastAsia="en-US"/>
          </w:rPr>
          <w:br/>
          <w:t>ΔΕΛΗΣ Ι. , σελ.</w:t>
        </w:r>
        <w:r w:rsidRPr="007F17BE">
          <w:rPr>
            <w:rFonts w:eastAsia="Times New Roman"/>
            <w:szCs w:val="24"/>
            <w:lang w:eastAsia="en-US"/>
          </w:rPr>
          <w:br/>
          <w:t>ΔΗΜΟΣΧΑΚΗΣ Α. , σελ.</w:t>
        </w:r>
        <w:r w:rsidRPr="007F17BE">
          <w:rPr>
            <w:rFonts w:eastAsia="Times New Roman"/>
            <w:szCs w:val="24"/>
            <w:lang w:eastAsia="en-US"/>
          </w:rPr>
          <w:br/>
          <w:t>ΚΑΜΑΤΕΡΟΣ Η. , σελ.</w:t>
        </w:r>
        <w:r w:rsidRPr="007F17BE">
          <w:rPr>
            <w:rFonts w:eastAsia="Times New Roman"/>
            <w:szCs w:val="24"/>
            <w:lang w:eastAsia="en-US"/>
          </w:rPr>
          <w:br/>
          <w:t>ΚΑΡΡΑΣ Γ. , σελ.</w:t>
        </w:r>
        <w:r w:rsidRPr="007F17BE">
          <w:rPr>
            <w:rFonts w:eastAsia="Times New Roman"/>
            <w:szCs w:val="24"/>
            <w:lang w:eastAsia="en-US"/>
          </w:rPr>
          <w:br/>
          <w:t>ΚΕΓΚΕΡΟΓΛΟΥ Β. , σελ.</w:t>
        </w:r>
        <w:r w:rsidRPr="007F17BE">
          <w:rPr>
            <w:rFonts w:eastAsia="Times New Roman"/>
            <w:szCs w:val="24"/>
            <w:lang w:eastAsia="en-US"/>
          </w:rPr>
          <w:br/>
          <w:t>ΚΟΚΚΑΛΗΣ Β. , σελ.</w:t>
        </w:r>
        <w:r w:rsidRPr="007F17BE">
          <w:rPr>
            <w:rFonts w:eastAsia="Times New Roman"/>
            <w:szCs w:val="24"/>
            <w:lang w:eastAsia="en-US"/>
          </w:rPr>
          <w:br/>
          <w:t>ΚΡΕΜΑΣΤΙΝΟΣ Δ. , σελ.</w:t>
        </w:r>
        <w:r w:rsidRPr="007F17BE">
          <w:rPr>
            <w:rFonts w:eastAsia="Times New Roman"/>
            <w:szCs w:val="24"/>
            <w:lang w:eastAsia="en-US"/>
          </w:rPr>
          <w:br/>
          <w:t>ΛΑΜΠΡΟΥΛΗΣ Γ. , σελ.</w:t>
        </w:r>
        <w:r w:rsidRPr="007F17BE">
          <w:rPr>
            <w:rFonts w:eastAsia="Times New Roman"/>
            <w:szCs w:val="24"/>
            <w:lang w:eastAsia="en-US"/>
          </w:rPr>
          <w:br/>
          <w:t>ΜΟΥΖΑΛΑΣ Γ. , σελ.</w:t>
        </w:r>
        <w:r w:rsidRPr="007F17BE">
          <w:rPr>
            <w:rFonts w:eastAsia="Times New Roman"/>
            <w:szCs w:val="24"/>
            <w:lang w:eastAsia="en-US"/>
          </w:rPr>
          <w:br/>
          <w:t>ΤΣΙΡΩΝΗΣ Ι. , σελ.</w:t>
        </w:r>
        <w:r w:rsidRPr="007F17BE">
          <w:rPr>
            <w:rFonts w:eastAsia="Times New Roman"/>
            <w:szCs w:val="24"/>
            <w:lang w:eastAsia="en-US"/>
          </w:rPr>
          <w:br/>
          <w:t>ΧΑΤΖΗΔΑΚΗΣ Κ. , σελ.</w:t>
        </w:r>
        <w:r w:rsidRPr="007F17BE">
          <w:rPr>
            <w:rFonts w:eastAsia="Times New Roman"/>
            <w:szCs w:val="24"/>
            <w:lang w:eastAsia="en-US"/>
          </w:rPr>
          <w:br/>
        </w:r>
        <w:bookmarkStart w:id="34" w:name="_GoBack"/>
        <w:bookmarkEnd w:id="34"/>
      </w:ins>
    </w:p>
    <w:p w14:paraId="47436CE8" w14:textId="77777777" w:rsidR="00B5598B" w:rsidRDefault="007F17BE">
      <w:pPr>
        <w:spacing w:line="600" w:lineRule="auto"/>
        <w:ind w:firstLine="720"/>
        <w:jc w:val="center"/>
        <w:rPr>
          <w:rFonts w:eastAsia="Times New Roman"/>
          <w:szCs w:val="24"/>
        </w:rPr>
      </w:pPr>
      <w:r>
        <w:rPr>
          <w:rFonts w:eastAsia="Times New Roman"/>
          <w:szCs w:val="24"/>
        </w:rPr>
        <w:t>ΠΡΑΚΤΙΚΑ ΒΟΥΛΗΣ</w:t>
      </w:r>
    </w:p>
    <w:p w14:paraId="47436CE9" w14:textId="77777777" w:rsidR="00B5598B" w:rsidRDefault="007F17BE">
      <w:pPr>
        <w:spacing w:line="600" w:lineRule="auto"/>
        <w:ind w:firstLine="720"/>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ΠΕΡΙΟΔΟΣ</w:t>
      </w:r>
    </w:p>
    <w:p w14:paraId="47436CEA" w14:textId="77777777" w:rsidR="00B5598B" w:rsidRDefault="007F17B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7436CEB" w14:textId="77777777" w:rsidR="00B5598B" w:rsidRDefault="007F17BE">
      <w:pPr>
        <w:spacing w:line="600" w:lineRule="auto"/>
        <w:ind w:firstLine="720"/>
        <w:jc w:val="center"/>
        <w:rPr>
          <w:rFonts w:eastAsia="Times New Roman"/>
          <w:szCs w:val="24"/>
        </w:rPr>
      </w:pPr>
      <w:r>
        <w:rPr>
          <w:rFonts w:eastAsia="Times New Roman"/>
          <w:szCs w:val="24"/>
        </w:rPr>
        <w:t>ΣΥΝΟΔΟΣ Α΄</w:t>
      </w:r>
    </w:p>
    <w:p w14:paraId="47436CEC" w14:textId="77777777" w:rsidR="00B5598B" w:rsidRDefault="007F17BE">
      <w:pPr>
        <w:spacing w:line="600" w:lineRule="auto"/>
        <w:ind w:firstLine="720"/>
        <w:jc w:val="center"/>
        <w:rPr>
          <w:rFonts w:eastAsia="Times New Roman"/>
          <w:szCs w:val="24"/>
        </w:rPr>
      </w:pPr>
      <w:r>
        <w:rPr>
          <w:rFonts w:eastAsia="Times New Roman"/>
          <w:szCs w:val="24"/>
        </w:rPr>
        <w:t>ΣΥΝΕΔΡΙΑΣΗ ΡΛΓ΄</w:t>
      </w:r>
    </w:p>
    <w:p w14:paraId="47436CED" w14:textId="77777777" w:rsidR="00B5598B" w:rsidRDefault="007F17BE">
      <w:pPr>
        <w:spacing w:line="600" w:lineRule="auto"/>
        <w:ind w:firstLine="720"/>
        <w:jc w:val="center"/>
        <w:rPr>
          <w:rFonts w:eastAsia="Times New Roman"/>
          <w:szCs w:val="24"/>
        </w:rPr>
      </w:pPr>
      <w:r>
        <w:rPr>
          <w:rFonts w:eastAsia="Times New Roman"/>
          <w:szCs w:val="24"/>
        </w:rPr>
        <w:t>Πέμπτη 26 Μαΐου 2016</w:t>
      </w:r>
    </w:p>
    <w:p w14:paraId="47436CEE" w14:textId="77777777" w:rsidR="00B5598B" w:rsidRDefault="00B5598B">
      <w:pPr>
        <w:spacing w:after="0" w:line="600" w:lineRule="auto"/>
        <w:ind w:firstLine="720"/>
        <w:jc w:val="center"/>
        <w:rPr>
          <w:rFonts w:eastAsia="Times New Roman"/>
          <w:szCs w:val="24"/>
        </w:rPr>
      </w:pPr>
    </w:p>
    <w:p w14:paraId="47436CEF" w14:textId="77777777" w:rsidR="00B5598B" w:rsidRDefault="007F17BE">
      <w:pPr>
        <w:spacing w:after="0" w:line="600" w:lineRule="auto"/>
        <w:ind w:firstLine="720"/>
        <w:jc w:val="both"/>
        <w:rPr>
          <w:rFonts w:eastAsia="Times New Roman"/>
          <w:szCs w:val="24"/>
          <w:u w:val="single"/>
        </w:rPr>
      </w:pPr>
      <w:r>
        <w:rPr>
          <w:rFonts w:eastAsia="Times New Roman"/>
          <w:szCs w:val="24"/>
        </w:rPr>
        <w:t xml:space="preserve">Αθήνα, σήμερα στις 26 Μαΐου 2016, ημέρα Πέμπτη και ώρα 9.37΄ συνήλθε στην Αίθουσα των συνεδριάσεων </w:t>
      </w:r>
      <w:r>
        <w:rPr>
          <w:rFonts w:eastAsia="Times New Roman" w:cs="Times New Roman"/>
          <w:b/>
          <w:szCs w:val="24"/>
        </w:rPr>
        <w:t xml:space="preserve"> </w:t>
      </w:r>
      <w:r>
        <w:rPr>
          <w:rFonts w:eastAsia="Times New Roman"/>
          <w:szCs w:val="24"/>
        </w:rPr>
        <w:t xml:space="preserve">του Βουλευτηρίου η Βουλή σε ολομέλεια για να συνεδριάσει υπό την προεδρία του Γ΄ Αντιπροέδρου αυτής κ. </w:t>
      </w:r>
      <w:r w:rsidRPr="004E2BDD">
        <w:rPr>
          <w:rFonts w:eastAsia="Times New Roman"/>
          <w:b/>
          <w:szCs w:val="24"/>
        </w:rPr>
        <w:t>ΓΕΩΡΓΙΟΥ ΒΑΡΕΜΕΝΟΥ</w:t>
      </w:r>
      <w:r>
        <w:rPr>
          <w:rFonts w:eastAsia="Times New Roman"/>
          <w:b/>
          <w:szCs w:val="24"/>
        </w:rPr>
        <w:t>.</w:t>
      </w:r>
    </w:p>
    <w:p w14:paraId="47436CF0" w14:textId="77777777" w:rsidR="00B5598B" w:rsidRDefault="007F17B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αρχίζει η συνεδρίαση. </w:t>
      </w:r>
    </w:p>
    <w:p w14:paraId="47436CF1" w14:textId="77777777" w:rsidR="00B5598B" w:rsidRDefault="007F17BE">
      <w:pPr>
        <w:spacing w:after="0" w:line="600" w:lineRule="auto"/>
        <w:ind w:firstLine="720"/>
        <w:jc w:val="both"/>
        <w:rPr>
          <w:rFonts w:eastAsia="Times New Roman"/>
          <w:szCs w:val="24"/>
        </w:rPr>
      </w:pPr>
      <w:r>
        <w:rPr>
          <w:rFonts w:eastAsia="Times New Roman"/>
          <w:szCs w:val="24"/>
        </w:rPr>
        <w:lastRenderedPageBreak/>
        <w:t>(ΕΠΙΚΥΡΩΣΗ ΠΡΑΚΤΙΚΩΝ: Σύμφωνα με την από 25</w:t>
      </w:r>
      <w:r w:rsidRPr="00384E0E">
        <w:rPr>
          <w:rFonts w:eastAsia="Times New Roman"/>
          <w:szCs w:val="24"/>
        </w:rPr>
        <w:t>-</w:t>
      </w:r>
      <w:r>
        <w:rPr>
          <w:rFonts w:eastAsia="Times New Roman"/>
          <w:szCs w:val="24"/>
        </w:rPr>
        <w:t>5</w:t>
      </w:r>
      <w:r w:rsidRPr="00384E0E">
        <w:rPr>
          <w:rFonts w:eastAsia="Times New Roman"/>
          <w:szCs w:val="24"/>
        </w:rPr>
        <w:t>-</w:t>
      </w:r>
      <w:r>
        <w:rPr>
          <w:rFonts w:eastAsia="Times New Roman"/>
          <w:szCs w:val="24"/>
        </w:rPr>
        <w:t>2</w:t>
      </w:r>
      <w:r>
        <w:rPr>
          <w:rFonts w:eastAsia="Times New Roman"/>
          <w:szCs w:val="24"/>
        </w:rPr>
        <w:t>016 εξουσιοδότηση του Σώματος επικυρώθηκαν με ευθύνη του Προεδρείου τα Πρακτικά της ΡΛΒ΄ συνεδριάσεώς του, της Τετάρτης 25 Μαΐου 2016 σε ό,τι αφορά την ψήφιση στο σύνολο του σχεδίου νόμου</w:t>
      </w:r>
      <w:r>
        <w:rPr>
          <w:rFonts w:eastAsia="Times New Roman"/>
          <w:szCs w:val="24"/>
        </w:rPr>
        <w:t>:</w:t>
      </w:r>
      <w:r>
        <w:rPr>
          <w:rFonts w:eastAsia="Times New Roman"/>
          <w:szCs w:val="24"/>
        </w:rPr>
        <w:t xml:space="preserve"> «Κύρωση της Συμφωνίας μεταξύ της Κυβέρνησης της Ελληνικής Δημοκρατί</w:t>
      </w:r>
      <w:r>
        <w:rPr>
          <w:rFonts w:eastAsia="Times New Roman"/>
          <w:szCs w:val="24"/>
        </w:rPr>
        <w:t>ας και της Κυβέρνησης της Λαϊκής Δημοκρατίας της Κίνας για την αμοιβαία ίδρυση Πολιτιστικών Κέντρων και άλλες διατάξεις».</w:t>
      </w:r>
      <w:r>
        <w:rPr>
          <w:rFonts w:eastAsia="Times New Roman"/>
          <w:szCs w:val="24"/>
        </w:rPr>
        <w:t>)</w:t>
      </w:r>
    </w:p>
    <w:p w14:paraId="47436CF2" w14:textId="77777777" w:rsidR="00B5598B" w:rsidRDefault="007F17BE">
      <w:pPr>
        <w:spacing w:after="0"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47436CF3" w14:textId="77777777" w:rsidR="00B5598B" w:rsidRDefault="007F17BE">
      <w:pPr>
        <w:spacing w:after="0" w:line="600" w:lineRule="auto"/>
        <w:ind w:firstLine="720"/>
        <w:jc w:val="both"/>
        <w:rPr>
          <w:rFonts w:eastAsia="Times New Roman"/>
          <w:szCs w:val="24"/>
        </w:rPr>
      </w:pPr>
      <w:r>
        <w:rPr>
          <w:rFonts w:eastAsia="Times New Roman"/>
          <w:szCs w:val="24"/>
        </w:rPr>
        <w:t xml:space="preserve">(Ανακοινώνονται προς το Σώμα από τον Γραμματέα της Βουλής </w:t>
      </w:r>
      <w:r>
        <w:rPr>
          <w:rFonts w:eastAsia="Times New Roman"/>
          <w:szCs w:val="24"/>
        </w:rPr>
        <w:t xml:space="preserve">κ. Ιωάννη </w:t>
      </w:r>
      <w:proofErr w:type="spellStart"/>
      <w:r>
        <w:rPr>
          <w:rFonts w:eastAsia="Times New Roman"/>
          <w:szCs w:val="24"/>
        </w:rPr>
        <w:t>Σαρακιώτη</w:t>
      </w:r>
      <w:proofErr w:type="spellEnd"/>
      <w:r>
        <w:rPr>
          <w:rFonts w:eastAsia="Times New Roman"/>
          <w:szCs w:val="24"/>
        </w:rPr>
        <w:t>, Βουλευτή Φθιώτιδας, τα ακόλουθα:</w:t>
      </w:r>
    </w:p>
    <w:p w14:paraId="47436CF4" w14:textId="77777777" w:rsidR="00B5598B" w:rsidRDefault="007F17BE">
      <w:pPr>
        <w:spacing w:after="0" w:line="600" w:lineRule="auto"/>
        <w:ind w:firstLine="720"/>
        <w:jc w:val="both"/>
        <w:rPr>
          <w:rFonts w:eastAsia="Times New Roman"/>
          <w:szCs w:val="24"/>
        </w:rPr>
      </w:pPr>
      <w:r>
        <w:rPr>
          <w:rFonts w:eastAsia="Times New Roman"/>
          <w:szCs w:val="24"/>
        </w:rPr>
        <w:t>Α. ΚΑΤΑΘΕΣΗ ΑΝΑΦΟΡΩΝ</w:t>
      </w:r>
    </w:p>
    <w:p w14:paraId="47436CF5" w14:textId="77777777" w:rsidR="00B5598B" w:rsidRDefault="007F17BE">
      <w:pPr>
        <w:spacing w:after="0" w:line="600" w:lineRule="auto"/>
        <w:ind w:firstLine="720"/>
        <w:jc w:val="center"/>
        <w:rPr>
          <w:rFonts w:eastAsia="Times New Roman"/>
          <w:szCs w:val="24"/>
        </w:rPr>
      </w:pPr>
      <w:r>
        <w:rPr>
          <w:rFonts w:eastAsia="Times New Roman"/>
          <w:szCs w:val="24"/>
        </w:rPr>
        <w:t xml:space="preserve">(Να μπει η σελ. </w:t>
      </w:r>
      <w:r>
        <w:rPr>
          <w:rFonts w:eastAsia="Times New Roman"/>
          <w:szCs w:val="24"/>
        </w:rPr>
        <w:t>2</w:t>
      </w:r>
      <w:r>
        <w:rPr>
          <w:rFonts w:eastAsia="Times New Roman"/>
          <w:szCs w:val="24"/>
        </w:rPr>
        <w:t>α)</w:t>
      </w:r>
    </w:p>
    <w:p w14:paraId="47436CF6" w14:textId="77777777" w:rsidR="00B5598B" w:rsidRDefault="007F17BE">
      <w:pPr>
        <w:spacing w:after="0"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47436CF7" w14:textId="77777777" w:rsidR="00B5598B" w:rsidRDefault="007F17BE">
      <w:pPr>
        <w:spacing w:after="0" w:line="600" w:lineRule="auto"/>
        <w:ind w:firstLine="720"/>
        <w:jc w:val="center"/>
        <w:rPr>
          <w:rFonts w:eastAsia="Times New Roman"/>
          <w:szCs w:val="24"/>
        </w:rPr>
      </w:pPr>
      <w:r>
        <w:rPr>
          <w:rFonts w:eastAsia="Times New Roman"/>
          <w:szCs w:val="24"/>
        </w:rPr>
        <w:t xml:space="preserve">(Να μπει η σελ. </w:t>
      </w:r>
      <w:r>
        <w:rPr>
          <w:rFonts w:eastAsia="Times New Roman"/>
          <w:szCs w:val="24"/>
        </w:rPr>
        <w:t>2</w:t>
      </w:r>
      <w:r>
        <w:rPr>
          <w:rFonts w:eastAsia="Times New Roman"/>
          <w:szCs w:val="24"/>
        </w:rPr>
        <w:t>β)</w:t>
      </w:r>
    </w:p>
    <w:p w14:paraId="47436CF8"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Κυρίες και κύριοι</w:t>
      </w:r>
      <w:r>
        <w:rPr>
          <w:rFonts w:eastAsia="Times New Roman" w:cs="Times New Roman"/>
          <w:szCs w:val="24"/>
        </w:rPr>
        <w:t xml:space="preserve"> συνάδελφοι,</w:t>
      </w:r>
      <w:r>
        <w:rPr>
          <w:rFonts w:eastAsia="Times New Roman" w:cs="Times New Roman"/>
          <w:szCs w:val="24"/>
        </w:rPr>
        <w:t xml:space="preserve"> έχω την τιμή να σας ανακοινώσω το δελτίο επίκαιρων ερωτήσεων της Παρασκευής 27 Μαΐου 2016.</w:t>
      </w:r>
    </w:p>
    <w:p w14:paraId="47436CF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47436CF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1. Η με αριθμό 896/23-5-2016 επίκαιρη ερώτηση του Βουλευτή Α΄ Πειραιά </w:t>
      </w:r>
      <w:r>
        <w:rPr>
          <w:rFonts w:eastAsia="Times New Roman" w:cs="Times New Roman"/>
          <w:szCs w:val="24"/>
        </w:rPr>
        <w:t>της Νέας Δημοκρατίας κ. Κωνσταντίνου Κατσαφάδου προς τον Υπουργό Εσωτερικών και Διοικητικής Ανασυγκρότησης, σχετικά με την πορεία του ελέγχου των δικαιολογητικών των συμμετεχόντων στο διαγωνισμό για την πρόσληψη Πυροσβεστών Πενταετούς Θητείας.</w:t>
      </w:r>
    </w:p>
    <w:p w14:paraId="47436CF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2. Η με αριθ</w:t>
      </w:r>
      <w:r>
        <w:rPr>
          <w:rFonts w:eastAsia="Times New Roman" w:cs="Times New Roman"/>
          <w:szCs w:val="24"/>
        </w:rPr>
        <w:t xml:space="preserve">μό 901/24-5-2016 επίκαιρη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Εξωτερικών, σχετικά με τα προβλήματα στην έκδοση βίζας για Ρώσους τουρίστες.</w:t>
      </w:r>
    </w:p>
    <w:p w14:paraId="47436CF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3. Η με αριθμό 902/24-5-2016 επίκαιρ</w:t>
      </w:r>
      <w:r>
        <w:rPr>
          <w:rFonts w:eastAsia="Times New Roman" w:cs="Times New Roman"/>
          <w:szCs w:val="24"/>
        </w:rPr>
        <w:t>η ερώτηση του Ζ΄ Αντιπροέδρου της Βουλής και Βουλευτή Λάρισας του Κομμουνιστικού Κόμματος Ελλάδ</w:t>
      </w:r>
      <w:r>
        <w:rPr>
          <w:rFonts w:eastAsia="Times New Roman" w:cs="Times New Roman"/>
          <w:szCs w:val="24"/>
        </w:rPr>
        <w:t>α</w:t>
      </w:r>
      <w:r>
        <w:rPr>
          <w:rFonts w:eastAsia="Times New Roman" w:cs="Times New Roman"/>
          <w:szCs w:val="24"/>
        </w:rPr>
        <w:t xml:space="preserve">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Αγροτικής Ανάπτυξης και Τροφίμων, σχετικά με τα προβλήματα στις καλλιέργειες από τις βροχοπτώσεις στη Θεσσαλία.</w:t>
      </w:r>
    </w:p>
    <w:p w14:paraId="47436CF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Β. ΕΠΙΚ</w:t>
      </w:r>
      <w:r>
        <w:rPr>
          <w:rFonts w:eastAsia="Times New Roman" w:cs="Times New Roman"/>
          <w:szCs w:val="24"/>
        </w:rPr>
        <w:t>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47436CFE"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1. Η με αριθμό 897/23-5-2016 επίκαιρη ερώτηση του Βουλευτή Αχαΐας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Παιδείας, Έρευνας και Θρησκευμάτων, σχετικ</w:t>
      </w:r>
      <w:r>
        <w:rPr>
          <w:rFonts w:eastAsia="Times New Roman" w:cs="Times New Roman"/>
          <w:szCs w:val="24"/>
        </w:rPr>
        <w:t>ά με τις προθέσεις του Υπουργείου για την επαναφορά του Επιστημονικού Πάρκου Πατρών υπό την κηδεμονία του Ιδρύματος Τεχνολογίας και Έρευνας.</w:t>
      </w:r>
    </w:p>
    <w:p w14:paraId="47436CF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2. Η με αριθμό 891/23-5-2016 επίκαιρη ερώτηση του Ανεξάρτητου Βουλευτή Β΄ Αθηνών κ. Ευσταθίου (Στάθη) Παναγούλη </w:t>
      </w:r>
      <w:r>
        <w:rPr>
          <w:rFonts w:eastAsia="Times New Roman" w:cs="Times New Roman"/>
          <w:szCs w:val="24"/>
        </w:rPr>
        <w:t>προς τον Υπουργό Επικρατείας, σχετικά με την «προνομιακή προβολή συγκεκριμένων Βουλευτών και δημοσιογράφων από τα ιδιωτικά και κρατικά κανάλια».</w:t>
      </w:r>
    </w:p>
    <w:p w14:paraId="47436D0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ΑΝΑΦΟΡΕΣ-ΕΡΩΤΗΣΕΙΣ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 </w:t>
      </w:r>
    </w:p>
    <w:p w14:paraId="47436D01"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1. Η με αριθμό 3970/15-3-2016 ερώτηση τη</w:t>
      </w:r>
      <w:r>
        <w:rPr>
          <w:rFonts w:eastAsia="Times New Roman" w:cs="Times New Roman"/>
          <w:szCs w:val="24"/>
        </w:rPr>
        <w:t xml:space="preserve">ς Βουλευτού Αττικής της Δημοκρατικής Συμπαράταξης ΠΑΣΟΚ–ΔΗΜΑΡ κ. Παρασκευής (Εύης)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Υγείας, σχετικά με τα προβλήματα στη λειτουργία των χειρουργικών αιθουσών του Γενικού Νοσοκομείου Ελευσίνας «</w:t>
      </w:r>
      <w:proofErr w:type="spellStart"/>
      <w:r>
        <w:rPr>
          <w:rFonts w:eastAsia="Times New Roman" w:cs="Times New Roman"/>
          <w:szCs w:val="24"/>
        </w:rPr>
        <w:t>Θριάσιο</w:t>
      </w:r>
      <w:proofErr w:type="spellEnd"/>
      <w:r>
        <w:rPr>
          <w:rFonts w:eastAsia="Times New Roman" w:cs="Times New Roman"/>
          <w:szCs w:val="24"/>
        </w:rPr>
        <w:t>».</w:t>
      </w:r>
    </w:p>
    <w:p w14:paraId="47436D02" w14:textId="77777777" w:rsidR="00B5598B" w:rsidRDefault="007F17BE">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47436D03"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(Γεώργιος Βαρεμένος): </w:t>
      </w:r>
      <w:r>
        <w:rPr>
          <w:rFonts w:eastAsia="Times New Roman" w:cs="Times New Roman"/>
          <w:szCs w:val="24"/>
        </w:rPr>
        <w:t>Κυρίες και κύριοι συνάδελφοι, ε</w:t>
      </w:r>
      <w:r>
        <w:rPr>
          <w:rFonts w:eastAsia="Times New Roman" w:cs="Times New Roman"/>
          <w:szCs w:val="24"/>
        </w:rPr>
        <w:t xml:space="preserve">ισερχόμαστε στη συζήτηση των </w:t>
      </w:r>
    </w:p>
    <w:p w14:paraId="47436D04" w14:textId="77777777" w:rsidR="00B5598B" w:rsidRDefault="007F17BE">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47436D0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Θα συζητηθεί η πρώτη με αριθμό 892/23-5-2016 επίκαιρη ερώτηση πρώτου κύκλου του Βουλευτή Δωδεκανήσου του Συνασπισμού Ριζοσπαστικής Αριστεράς κ.</w:t>
      </w:r>
      <w:r>
        <w:rPr>
          <w:rFonts w:eastAsia="Times New Roman" w:cs="Times New Roman"/>
          <w:szCs w:val="24"/>
        </w:rPr>
        <w:t xml:space="preserve"> </w:t>
      </w:r>
      <w:r>
        <w:rPr>
          <w:rFonts w:eastAsia="Times New Roman" w:cs="Times New Roman"/>
          <w:szCs w:val="24"/>
        </w:rPr>
        <w:t>Η</w:t>
      </w:r>
      <w:r>
        <w:rPr>
          <w:rFonts w:eastAsia="Times New Roman" w:cs="Times New Roman"/>
          <w:szCs w:val="24"/>
        </w:rPr>
        <w:t>λία Καματερού</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Οικονομικών,</w:t>
      </w:r>
      <w:r>
        <w:rPr>
          <w:rFonts w:eastAsia="Times New Roman" w:cs="Times New Roman"/>
          <w:szCs w:val="24"/>
        </w:rPr>
        <w:t xml:space="preserve"> </w:t>
      </w:r>
      <w:r>
        <w:rPr>
          <w:rFonts w:eastAsia="Times New Roman" w:cs="Times New Roman"/>
          <w:szCs w:val="24"/>
        </w:rPr>
        <w:t>σχετικά με την αύξηση των τιμών εκκίνησης για τις δημοπρασίες παραχώρησης παραλιών στην Κω.</w:t>
      </w:r>
    </w:p>
    <w:p w14:paraId="47436D0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Κύριε Καματερέ, έχετε τον λόγο για δύο λεπτά. </w:t>
      </w:r>
    </w:p>
    <w:p w14:paraId="47436D07"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Κύριε Υπουργέ, στεναχωριέμαι που σας βλέπω πάλι εδώ. Είν</w:t>
      </w:r>
      <w:r>
        <w:rPr>
          <w:rFonts w:eastAsia="Times New Roman" w:cs="Times New Roman"/>
          <w:szCs w:val="24"/>
        </w:rPr>
        <w:t xml:space="preserve">αι η πρώτη ερώτηση που κάνω σαν Βουλευτής μετά τις εκλογές του Σεπτέμβρη. Ξέρω και εκτιμώ το έργο σας. </w:t>
      </w:r>
    </w:p>
    <w:p w14:paraId="47436D08" w14:textId="77777777" w:rsidR="00B5598B" w:rsidRDefault="007F17BE">
      <w:pPr>
        <w:spacing w:after="0" w:line="600" w:lineRule="auto"/>
        <w:ind w:firstLine="720"/>
        <w:jc w:val="both"/>
        <w:rPr>
          <w:rFonts w:eastAsia="Times New Roman" w:cs="Times New Roman"/>
          <w:szCs w:val="24"/>
        </w:rPr>
      </w:pPr>
      <w:r>
        <w:rPr>
          <w:rFonts w:eastAsia="Times New Roman" w:cs="Times New Roman"/>
          <w:szCs w:val="24"/>
        </w:rPr>
        <w:t>Χαίρομαι, όμως, που βρισκόμαστε εδώ για να λύσουμε -πιστεύω με τον καλύτερο τρόπο- ένα πρόβλημα που έχει δημιουργηθεί, και αφορά τις τιμές εκκίνησης των</w:t>
      </w:r>
      <w:r>
        <w:rPr>
          <w:rFonts w:eastAsia="Times New Roman" w:cs="Times New Roman"/>
          <w:szCs w:val="24"/>
        </w:rPr>
        <w:t xml:space="preserve"> δημοπρασιών που θα γίνουν αυτές τις ημέρες. Η προθεσμία για να δώσουν οι δήμοι τις καταστάσεις λήγει στις 31 του μήνα. Δεν έχουμε, δηλαδή, </w:t>
      </w:r>
      <w:r>
        <w:rPr>
          <w:rFonts w:eastAsia="Times New Roman" w:cs="Times New Roman"/>
          <w:szCs w:val="24"/>
        </w:rPr>
        <w:lastRenderedPageBreak/>
        <w:t>πολλές μέρες. Στην Κω έχουν πολλαπλασιαστεί. Ήδη πέρυσι είχαν διπλασιαστεί. Φέτος σε κάποιες περιπτώσεις -έχει διάφο</w:t>
      </w:r>
      <w:r>
        <w:rPr>
          <w:rFonts w:eastAsia="Times New Roman" w:cs="Times New Roman"/>
          <w:szCs w:val="24"/>
        </w:rPr>
        <w:t xml:space="preserve">ρες κατηγορίες- έχουν πολλαπλασιαστεί. </w:t>
      </w:r>
    </w:p>
    <w:p w14:paraId="47436D0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Πρέπει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στο νησί της Κω το περασμένο καλοκαίρι -ξέρουμε όλοι τις εικόνες- οι παραλίες είχαν γεμίσει από τους πρόσφυγες και τους μετανάστες λόγω του ότι δεν υπήρχε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ποδοχής τότε. </w:t>
      </w:r>
      <w:r>
        <w:rPr>
          <w:rFonts w:eastAsia="Times New Roman" w:cs="Times New Roman"/>
          <w:szCs w:val="24"/>
        </w:rPr>
        <w:t>Υπάρχουν ευθύνες, αλλά ας μην ανοίγουμε αυτή την κουβέντα. Όμως η κατάσταση ήταν αυτή.</w:t>
      </w:r>
    </w:p>
    <w:p w14:paraId="47436D0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Οι παραλίες δεν λειτουργούσαν γιατί ήταν σε αυτές πρόσφυγες και μετανάστες. Παρ’ όλα αυτά, αυτοί που τις είχαν για να τις διαχειριστούν, είναι χρεωμένοι για να πληρώσουν</w:t>
      </w:r>
      <w:r>
        <w:rPr>
          <w:rFonts w:eastAsia="Times New Roman" w:cs="Times New Roman"/>
          <w:szCs w:val="24"/>
        </w:rPr>
        <w:t xml:space="preserve">. Και λέω ότι είναι χρεωμένοι, γιατί δεν τις έχουν πληρώσει ακόμα λόγω αυτής της κατάστασης. </w:t>
      </w:r>
    </w:p>
    <w:p w14:paraId="47436D0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Γενικότερα τα καταστήματα δεν δούλεψαν, γιατί είχαμε τον Αύγουστο -φανταστείτε- μέχρι οκτώ χιλιάδες, εννέα χιλιάδες πρόσφυγες και μετανάστες στην πόλη της Κω. Έχο</w:t>
      </w:r>
      <w:r>
        <w:rPr>
          <w:rFonts w:eastAsia="Times New Roman" w:cs="Times New Roman"/>
          <w:szCs w:val="24"/>
        </w:rPr>
        <w:t>υμε και πρόσθετα το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lang w:val="en-US"/>
        </w:rPr>
        <w:t>nclusive</w:t>
      </w:r>
      <w:r>
        <w:rPr>
          <w:rFonts w:eastAsia="Times New Roman" w:cs="Times New Roman"/>
          <w:szCs w:val="24"/>
        </w:rPr>
        <w:t>» το οποίο είναι ένα αρνητικό μοντέλο ανάπτυξης του τουρισμού που έχουμε στην Κω, το οποίο κρατούσε -και λόγω του προσφυγικού- τους τουρίστες μέσα στα ξενοδοχεία και δεν κυκλοφορούσαν. Η ζημιά είναι γενικότερη στα καταστήμ</w:t>
      </w:r>
      <w:r>
        <w:rPr>
          <w:rFonts w:eastAsia="Times New Roman" w:cs="Times New Roman"/>
          <w:szCs w:val="24"/>
        </w:rPr>
        <w:t xml:space="preserve">ατα. </w:t>
      </w:r>
    </w:p>
    <w:p w14:paraId="47436D0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Όμως αυτή</w:t>
      </w:r>
      <w:r>
        <w:rPr>
          <w:rFonts w:eastAsia="Times New Roman" w:cs="Times New Roman"/>
          <w:szCs w:val="24"/>
        </w:rPr>
        <w:t>ν</w:t>
      </w:r>
      <w:r>
        <w:rPr>
          <w:rFonts w:eastAsia="Times New Roman" w:cs="Times New Roman"/>
          <w:szCs w:val="24"/>
        </w:rPr>
        <w:t xml:space="preserve"> τη στιγμή μιλάμε για τις παραλίες. Θεωρώ απαράδεκτο να γίνουν αυτές εδώ οι αυξήσεις. Οι αυξήσεις αυτές έγιναν από την Περιφερειακή Διεύθυνση Αιγαίου Διαχείρισης Δημόσιας Περιουσίας. Δεν έγιναν σε άλλες περιοχές. Μάλιστα σε κάποιες έγιναν κ</w:t>
      </w:r>
      <w:r>
        <w:rPr>
          <w:rFonts w:eastAsia="Times New Roman" w:cs="Times New Roman"/>
          <w:szCs w:val="24"/>
        </w:rPr>
        <w:t xml:space="preserve">αι μειώσεις. Συνέταξα ένα υπόμνημα στη Γενική Γραμματεία. Η κίνηση που έκανε η Γενική Γραμματεία είναι ότι έστειλε αυτό το υπόμνημα στην Περιφερειακή Διεύθυνση για να το λάβει  υπόψη της. </w:t>
      </w:r>
    </w:p>
    <w:p w14:paraId="47436D0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Νομίζω ότι αυτό δεν είναι αρκετό. Δεν ξέρω αν έχουν αποτελέσματα.</w:t>
      </w:r>
    </w:p>
    <w:p w14:paraId="47436D0E"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w:t>
      </w:r>
      <w:r>
        <w:rPr>
          <w:rFonts w:eastAsia="Times New Roman" w:cs="Times New Roman"/>
          <w:szCs w:val="24"/>
        </w:rPr>
        <w:t>εω</w:t>
      </w:r>
      <w:r>
        <w:rPr>
          <w:rFonts w:eastAsia="Times New Roman" w:cs="Times New Roman"/>
          <w:szCs w:val="24"/>
        </w:rPr>
        <w:t>ς του χρόνου ομιλίας του κυρίου Βουλευτή)</w:t>
      </w:r>
    </w:p>
    <w:p w14:paraId="47436D0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Τελείωσα, κύριε Πρόεδρε.</w:t>
      </w:r>
    </w:p>
    <w:p w14:paraId="47436D1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Σας παρακαλώ, κύριε Υπουργέ, επιληφθείτε του ζητήματος. Αν δεν έχουν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το υπόμνημα, νομίζω ότι πρέπει να επιβληθείτε -έχετε το δικ</w:t>
      </w:r>
      <w:r>
        <w:rPr>
          <w:rFonts w:eastAsia="Times New Roman" w:cs="Times New Roman"/>
          <w:szCs w:val="24"/>
        </w:rPr>
        <w:t>αίωμα- ώστε να μην υφίστανται αυτή</w:t>
      </w:r>
      <w:r>
        <w:rPr>
          <w:rFonts w:eastAsia="Times New Roman" w:cs="Times New Roman"/>
          <w:szCs w:val="24"/>
        </w:rPr>
        <w:t>ν</w:t>
      </w:r>
      <w:r>
        <w:rPr>
          <w:rFonts w:eastAsia="Times New Roman" w:cs="Times New Roman"/>
          <w:szCs w:val="24"/>
        </w:rPr>
        <w:t xml:space="preserve"> τη μεγάλη αδικία γιατί είναι σε απόγνωση και δεν θα χρησιμοποιήσουν φέτος τις παραλίες.</w:t>
      </w:r>
    </w:p>
    <w:p w14:paraId="47436D11"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47436D12"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Κύριε Πρόεδρε, </w:t>
      </w:r>
      <w:r>
        <w:rPr>
          <w:rFonts w:eastAsia="Times New Roman" w:cs="Times New Roman"/>
          <w:szCs w:val="24"/>
        </w:rPr>
        <w:t xml:space="preserve">κύριε Βουλευτά, με την ερώτησή σας αυτή </w:t>
      </w:r>
      <w:r>
        <w:rPr>
          <w:rFonts w:eastAsia="Times New Roman" w:cs="Times New Roman"/>
          <w:szCs w:val="24"/>
        </w:rPr>
        <w:t xml:space="preserve">μου </w:t>
      </w:r>
      <w:r>
        <w:rPr>
          <w:rFonts w:eastAsia="Times New Roman" w:cs="Times New Roman"/>
          <w:szCs w:val="24"/>
        </w:rPr>
        <w:t>δίνετ</w:t>
      </w:r>
      <w:r>
        <w:rPr>
          <w:rFonts w:eastAsia="Times New Roman" w:cs="Times New Roman"/>
          <w:szCs w:val="24"/>
        </w:rPr>
        <w:t>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 δυνατότητα να πω δυο λόγια για το τι προσπαθούμε να κάνουμε μέσω της αξιοποίησης της δημόσιας περιουσίας σε όλη την Ελλάδα. </w:t>
      </w:r>
    </w:p>
    <w:p w14:paraId="47436D1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Σε όλη την Ελλάδα, λοιπόν, είτε αφορά ακίνητα του δημοσίου είτε αφορά παραλίε</w:t>
      </w:r>
      <w:r>
        <w:rPr>
          <w:rFonts w:eastAsia="Times New Roman" w:cs="Times New Roman"/>
          <w:szCs w:val="24"/>
        </w:rPr>
        <w:t xml:space="preserve">ς, είτε αφορά οποιαδήποτε άλλη περιουσία του δημοσίου, προσπαθούμε με τον καλύτερο τρόπο να αξιοποιήσουμε την </w:t>
      </w:r>
      <w:r>
        <w:rPr>
          <w:rFonts w:eastAsia="Times New Roman" w:cs="Times New Roman"/>
          <w:szCs w:val="24"/>
        </w:rPr>
        <w:lastRenderedPageBreak/>
        <w:t>περιουσία αυτή και να βάλουμε στην άκρη παθογένειες και άλλες καταστάσεις του παρελθόντος που αντί να οδηγήσουν στην αξιοποίηση αυτής της περιουσί</w:t>
      </w:r>
      <w:r>
        <w:rPr>
          <w:rFonts w:eastAsia="Times New Roman" w:cs="Times New Roman"/>
          <w:szCs w:val="24"/>
        </w:rPr>
        <w:t xml:space="preserve">ας, οδήγησαν κάποιους να γίνουν πιο πλούσιοι. Αυτά τα πράγματα θέλουμε να σταματήσουν να γίνονται. </w:t>
      </w:r>
    </w:p>
    <w:p w14:paraId="47436D1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Ως προς αυτό που ρωτήσατε και επειδή είπατε «στεναχωριέμαι», να σας πω να μην στενοχωριέστε, γιατί αυτά που έχετε κάνει για το χώρο της Δωδεκανήσου και με τ</w:t>
      </w:r>
      <w:r>
        <w:rPr>
          <w:rFonts w:eastAsia="Times New Roman" w:cs="Times New Roman"/>
          <w:szCs w:val="24"/>
        </w:rPr>
        <w:t>ις πιέσεις που έχετε ασκήσει προς το Υπουργείο και με τις συναντήσεις που έχουμε κάνει και με τις συσκέψεις, είναι πολύ περισσότερα. Βεβαίως, δεν μπορούν να απεικονιστούν πρακτικά ή σε οτιδήποτε άλλο. Όμως είναι υποχρέωσή μου να πω</w:t>
      </w:r>
      <w:r>
        <w:rPr>
          <w:rFonts w:eastAsia="Times New Roman" w:cs="Times New Roman"/>
          <w:szCs w:val="24"/>
        </w:rPr>
        <w:t>,</w:t>
      </w:r>
      <w:r>
        <w:rPr>
          <w:rFonts w:eastAsia="Times New Roman" w:cs="Times New Roman"/>
          <w:szCs w:val="24"/>
        </w:rPr>
        <w:t xml:space="preserve"> πως παρά το γεγονός ότι</w:t>
      </w:r>
      <w:r>
        <w:rPr>
          <w:rFonts w:eastAsia="Times New Roman" w:cs="Times New Roman"/>
          <w:szCs w:val="24"/>
        </w:rPr>
        <w:t xml:space="preserve"> ανήκουμε στον ίδιο πολιτικό χώρο, πολλές φορές έχετε πιέσει πάρα πολύ γι’ αυτά τα ζητήματα. Και καλά κάνετε, γιατί εκπροσωπείτε τους συγκεκριμένους πολίτες. </w:t>
      </w:r>
    </w:p>
    <w:p w14:paraId="47436D1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Η απάντηση που μας έχει δώσει η αντίστοιχη </w:t>
      </w:r>
      <w:r>
        <w:rPr>
          <w:rFonts w:eastAsia="Times New Roman" w:cs="Times New Roman"/>
          <w:szCs w:val="24"/>
        </w:rPr>
        <w:t>δ</w:t>
      </w:r>
      <w:r>
        <w:rPr>
          <w:rFonts w:eastAsia="Times New Roman" w:cs="Times New Roman"/>
          <w:szCs w:val="24"/>
        </w:rPr>
        <w:t>ιεύθυνση -θα την καταθέσω στα  Πρακτικά για να ενημερ</w:t>
      </w:r>
      <w:r>
        <w:rPr>
          <w:rFonts w:eastAsia="Times New Roman" w:cs="Times New Roman"/>
          <w:szCs w:val="24"/>
        </w:rPr>
        <w:t xml:space="preserve">ωθεί η Βουλή και να έχετε κι εσείς πλήρη στοιχεία- είναι ότι σε σχέση με τις άλλες περιοχές του </w:t>
      </w:r>
      <w:r>
        <w:rPr>
          <w:rFonts w:eastAsia="Times New Roman" w:cs="Times New Roman"/>
          <w:szCs w:val="24"/>
        </w:rPr>
        <w:lastRenderedPageBreak/>
        <w:t xml:space="preserve">Αιγαίου και της Δωδεκανήσου η περιοχή της Κω έχει -κατά την άποψη της </w:t>
      </w:r>
      <w:r>
        <w:rPr>
          <w:rFonts w:eastAsia="Times New Roman" w:cs="Times New Roman"/>
          <w:szCs w:val="24"/>
        </w:rPr>
        <w:t>υ</w:t>
      </w:r>
      <w:r>
        <w:rPr>
          <w:rFonts w:eastAsia="Times New Roman" w:cs="Times New Roman"/>
          <w:szCs w:val="24"/>
        </w:rPr>
        <w:t>πηρεσίας- σχετικά μικρή ή τέλος πάντων ρεαλιστική αποτίμηση της τιμής που έχει για τις συ</w:t>
      </w:r>
      <w:r>
        <w:rPr>
          <w:rFonts w:eastAsia="Times New Roman" w:cs="Times New Roman"/>
          <w:szCs w:val="24"/>
        </w:rPr>
        <w:t xml:space="preserve">γκεκριμένες παραλίες. </w:t>
      </w:r>
    </w:p>
    <w:p w14:paraId="47436D1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Ο πίνακας που έχω στα χέρια μου λέει ότι στο νησί της Κω η κατώτατη τιμή είναι 15 ευρώ και η ανώτατη 20 ευρώ. Είναι η τιμή ανά τετραγωνικό μέτρο εκεί που νοικιάζονται ομπρέλες και ξαπλώστρες. </w:t>
      </w:r>
    </w:p>
    <w:p w14:paraId="47436D1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Η μέση τιμή, λοιπόν, στην Κω είναι 17,5 </w:t>
      </w:r>
      <w:r>
        <w:rPr>
          <w:rFonts w:eastAsia="Times New Roman" w:cs="Times New Roman"/>
          <w:szCs w:val="24"/>
        </w:rPr>
        <w:t>ευρώ, στη Ρόδο 21,1 ευρώ, στην Κάρπαθο 13,4 ευρώ, στην Κάλυμνο 12,9 ευρώ. Και αναφέρουν το παράδειγμα της Χίου, το οποίο είναι ένα νησί που έχει πιθανά μεγαλύτερη προσφυγική ροή, αλλά μικρότερα έσοδα από τον χώρο του τουρισμού σε σχέση με την Κω, όπου η μέ</w:t>
      </w:r>
      <w:r>
        <w:rPr>
          <w:rFonts w:eastAsia="Times New Roman" w:cs="Times New Roman"/>
          <w:szCs w:val="24"/>
        </w:rPr>
        <w:t xml:space="preserve">ση τιμή είναι 15,8. Αναφέρουν, επίσης, και τα άλλα νησιά. Στη Νάξο είναι 29,6 ευρώ, στην Πάρο 35,8 ευρώ, στη Μύκονο 50 ευρώ. </w:t>
      </w:r>
    </w:p>
    <w:p w14:paraId="47436D1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Η άποψη της Υπηρεσίας είναι ότι η τιμή αυτή είναι ρεαλιστική και ανταποκρίνεται στην τουριστική αξία του νησιού, μειωμένη σύμφωνα με τις προσφυγικές ροές. </w:t>
      </w:r>
    </w:p>
    <w:p w14:paraId="47436D19" w14:textId="77777777" w:rsidR="00B5598B" w:rsidRDefault="007F17BE">
      <w:pPr>
        <w:spacing w:line="600" w:lineRule="auto"/>
        <w:ind w:firstLine="720"/>
        <w:jc w:val="both"/>
        <w:rPr>
          <w:rFonts w:eastAsia="Times New Roman"/>
          <w:szCs w:val="24"/>
        </w:rPr>
      </w:pPr>
      <w:r>
        <w:rPr>
          <w:rFonts w:eastAsia="Times New Roman"/>
          <w:szCs w:val="24"/>
        </w:rPr>
        <w:lastRenderedPageBreak/>
        <w:t>Αυτό για το οποίο μπορώ να σας διαβεβαιώσω εγώ είναι ότι εξετάζουμε ως πολιτική ηγεσία πώς μπορούμε να παρέμβουμε ώστε να δώσουμε μια λύση και να μην επιβαρυνθούν, φυσικά, επιχειρήσεις και περιοχές οι οποίες θέλουν αυτήν την εποχή ενίσχυση και όχι φορολογι</w:t>
      </w:r>
      <w:r>
        <w:rPr>
          <w:rFonts w:eastAsia="Times New Roman"/>
          <w:szCs w:val="24"/>
        </w:rPr>
        <w:t xml:space="preserve">κή επιβάρυνση. </w:t>
      </w:r>
    </w:p>
    <w:p w14:paraId="47436D1A" w14:textId="77777777" w:rsidR="00B5598B" w:rsidRDefault="007F17B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συνάδελφε, έχετε τον λόγο.</w:t>
      </w:r>
    </w:p>
    <w:p w14:paraId="47436D1B" w14:textId="77777777" w:rsidR="00B5598B" w:rsidRDefault="007F17BE">
      <w:pPr>
        <w:spacing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Κύριε Υπουργέ, μετά από αυτά που μου μεταφέρατε ότι σας είπαν οι Υπηρεσίες, ανησυχώ πάρα πολύ. Σας παρακαλώ, λοιπόν, να επιληφθείτε σοβαρά του ζητήματος, για</w:t>
      </w:r>
      <w:r>
        <w:rPr>
          <w:rFonts w:eastAsia="Times New Roman"/>
          <w:szCs w:val="24"/>
        </w:rPr>
        <w:t>τί τα συγκριτικά στοιχεία που έχουν είναι απαράδεκτα. Συγκρίνουν την Ψαρρού της Μυκόνου με την παραλία στην Κω που ήταν οι πρόσφυγες -αν είναι δυνατόν!- και στις περιοχές τις άλλες δεν έγιναν αυξήσεις. Όμως, ακόμα κι αν υποθέσουμε ότι η Κως ήταν πιο κάτω κ</w:t>
      </w:r>
      <w:r>
        <w:rPr>
          <w:rFonts w:eastAsia="Times New Roman"/>
          <w:szCs w:val="24"/>
        </w:rPr>
        <w:t xml:space="preserve">αι πρέπει να την αυξήσουμε, να μην το κάνουμε τώρα. Δεν είναι η εποχή για να γίνουν αυτές οι αυξήσεις στην Κω. Σας είπα ότι και πέρυσι διπλασιάστηκαν από </w:t>
      </w:r>
      <w:proofErr w:type="spellStart"/>
      <w:r>
        <w:rPr>
          <w:rFonts w:eastAsia="Times New Roman"/>
          <w:szCs w:val="24"/>
        </w:rPr>
        <w:t>πρόπερσι</w:t>
      </w:r>
      <w:proofErr w:type="spellEnd"/>
      <w:r>
        <w:rPr>
          <w:rFonts w:eastAsia="Times New Roman"/>
          <w:szCs w:val="24"/>
        </w:rPr>
        <w:t>. Σας παρακαλώ πρέπει να παρέμβετε αμέσως.</w:t>
      </w:r>
    </w:p>
    <w:p w14:paraId="47436D1C" w14:textId="77777777" w:rsidR="00B5598B" w:rsidRDefault="007F17BE">
      <w:pPr>
        <w:spacing w:line="600" w:lineRule="auto"/>
        <w:ind w:firstLine="720"/>
        <w:jc w:val="both"/>
        <w:rPr>
          <w:rFonts w:eastAsia="Times New Roman"/>
          <w:szCs w:val="24"/>
        </w:rPr>
      </w:pPr>
      <w:r>
        <w:rPr>
          <w:rFonts w:eastAsia="Times New Roman"/>
          <w:szCs w:val="24"/>
        </w:rPr>
        <w:lastRenderedPageBreak/>
        <w:t>Και με την ευκαιρία αυτή, θα πρέπει να καταλάβουμε,</w:t>
      </w:r>
      <w:r>
        <w:rPr>
          <w:rFonts w:eastAsia="Times New Roman"/>
          <w:szCs w:val="24"/>
        </w:rPr>
        <w:t xml:space="preserve"> επιτέλους, τη </w:t>
      </w:r>
      <w:proofErr w:type="spellStart"/>
      <w:r>
        <w:rPr>
          <w:rFonts w:eastAsia="Times New Roman"/>
          <w:szCs w:val="24"/>
        </w:rPr>
        <w:t>νησιωτικότητα</w:t>
      </w:r>
      <w:proofErr w:type="spellEnd"/>
      <w:r>
        <w:rPr>
          <w:rFonts w:eastAsia="Times New Roman"/>
          <w:szCs w:val="24"/>
        </w:rPr>
        <w:t xml:space="preserve">. Σας ευχαριστώ που είπατε ότι «παλεύουμε» κ.λπ.. Είστε από τους λίγους που έχουν καταλάβει τη </w:t>
      </w:r>
      <w:proofErr w:type="spellStart"/>
      <w:r>
        <w:rPr>
          <w:rFonts w:eastAsia="Times New Roman"/>
          <w:szCs w:val="24"/>
        </w:rPr>
        <w:t>νησιωτικότητα</w:t>
      </w:r>
      <w:proofErr w:type="spellEnd"/>
      <w:r>
        <w:rPr>
          <w:rFonts w:eastAsia="Times New Roman"/>
          <w:szCs w:val="24"/>
        </w:rPr>
        <w:t xml:space="preserve"> και είμαστε σε μια κατεύθυνση να προσπαθήσουμε σε κάποια νομοσχέδια να περάσουμε κάποια πράγματα. Όμως, δεν το καταλαβα</w:t>
      </w:r>
      <w:r>
        <w:rPr>
          <w:rFonts w:eastAsia="Times New Roman"/>
          <w:szCs w:val="24"/>
        </w:rPr>
        <w:t xml:space="preserve">ίνουν όλοι αυτό. </w:t>
      </w:r>
    </w:p>
    <w:p w14:paraId="47436D1D" w14:textId="77777777" w:rsidR="00B5598B" w:rsidRDefault="007F17BE">
      <w:pPr>
        <w:spacing w:line="600" w:lineRule="auto"/>
        <w:ind w:firstLine="720"/>
        <w:jc w:val="both"/>
        <w:rPr>
          <w:rFonts w:eastAsia="Times New Roman"/>
          <w:szCs w:val="24"/>
        </w:rPr>
      </w:pPr>
      <w:r>
        <w:rPr>
          <w:rFonts w:eastAsia="Times New Roman"/>
          <w:szCs w:val="24"/>
        </w:rPr>
        <w:t>Εγώ θα κάνω αναφορά στη δήλωση που έκανε ντόρο χθες, του κ. Καμμένου, που είπε ότι είναι μέχρι και αντισυνταγματικές κάποιες ρυθμίσεις -συγκεκριμένα για το ΦΠΑ- για τα νησιά. Εγώ, παρόλο που διαφωνώ με τον κ. Καμμένο τις περισσότερες φορέ</w:t>
      </w:r>
      <w:r>
        <w:rPr>
          <w:rFonts w:eastAsia="Times New Roman"/>
          <w:szCs w:val="24"/>
        </w:rPr>
        <w:t xml:space="preserve">ς και πολύ περισσότερο τότε με την περίπτωση του κ. </w:t>
      </w:r>
      <w:proofErr w:type="spellStart"/>
      <w:r>
        <w:rPr>
          <w:rFonts w:eastAsia="Times New Roman"/>
          <w:szCs w:val="24"/>
        </w:rPr>
        <w:t>Μουζάλα</w:t>
      </w:r>
      <w:proofErr w:type="spellEnd"/>
      <w:r>
        <w:rPr>
          <w:rFonts w:eastAsia="Times New Roman"/>
          <w:szCs w:val="24"/>
        </w:rPr>
        <w:t>, σε αυτήν την περίπτωση συμφωνώ απόλυτα μαζί του. Μπορεί να μην χρησιμοποιούσα τον χαρακτηρισμό «εγκληματικό» για το ότι ψηφίσαμε την κατάργηση του ΦΠΑ στα νησιά, αλλά είναι απαράδεκτο. Ήταν από τ</w:t>
      </w:r>
      <w:r>
        <w:rPr>
          <w:rFonts w:eastAsia="Times New Roman"/>
          <w:szCs w:val="24"/>
        </w:rPr>
        <w:t xml:space="preserve">α ένα, δύο στοιχεία που υπήρχαν για την αναγνώριση της </w:t>
      </w:r>
      <w:proofErr w:type="spellStart"/>
      <w:r>
        <w:rPr>
          <w:rFonts w:eastAsia="Times New Roman"/>
          <w:szCs w:val="24"/>
        </w:rPr>
        <w:t>νησιωτικότητας</w:t>
      </w:r>
      <w:proofErr w:type="spellEnd"/>
      <w:r>
        <w:rPr>
          <w:rFonts w:eastAsia="Times New Roman"/>
          <w:szCs w:val="24"/>
        </w:rPr>
        <w:t xml:space="preserve"> και αυτό το καταργήσαμε. Ξέρουμε πώς έγινε, ξέρουμε κάτω από ποια πίεση έγινε, ξέρουμε την πίεση των δανειστών </w:t>
      </w:r>
      <w:r>
        <w:rPr>
          <w:rFonts w:eastAsia="Times New Roman"/>
          <w:szCs w:val="24"/>
        </w:rPr>
        <w:lastRenderedPageBreak/>
        <w:t xml:space="preserve">και ξέρουμε ότι όποια κυβέρνηση και να ήταν -και οι προηγούμενες κ.λπ.- θα </w:t>
      </w:r>
      <w:r>
        <w:rPr>
          <w:rFonts w:eastAsia="Times New Roman"/>
          <w:szCs w:val="24"/>
        </w:rPr>
        <w:t xml:space="preserve">αναγκαζόταν να το καταργήσει. Μάλιστα, εμείς καταφέραμε να γίνει σταδιακά και μέχρι τότε προσπαθούμε να δούμε τι θα γίνει. </w:t>
      </w:r>
    </w:p>
    <w:p w14:paraId="47436D1E" w14:textId="77777777" w:rsidR="00B5598B" w:rsidRDefault="007F17BE">
      <w:pPr>
        <w:spacing w:line="600" w:lineRule="auto"/>
        <w:ind w:firstLine="720"/>
        <w:jc w:val="both"/>
        <w:rPr>
          <w:rFonts w:eastAsia="Times New Roman"/>
          <w:szCs w:val="24"/>
        </w:rPr>
      </w:pPr>
      <w:r>
        <w:rPr>
          <w:rFonts w:eastAsia="Times New Roman"/>
          <w:szCs w:val="24"/>
        </w:rPr>
        <w:t xml:space="preserve">Να τελειώσω, όμως, με την αντισυνταγματικότητα: Το άρθρο 101 του Συντάγματος αναφέρει σαφώς ότι πρέπει κάθε νομοθέτημα να λαμβάνει </w:t>
      </w:r>
      <w:proofErr w:type="spellStart"/>
      <w:r>
        <w:rPr>
          <w:rFonts w:eastAsia="Times New Roman"/>
          <w:szCs w:val="24"/>
        </w:rPr>
        <w:t>υ</w:t>
      </w:r>
      <w:r>
        <w:rPr>
          <w:rFonts w:eastAsia="Times New Roman"/>
          <w:szCs w:val="24"/>
        </w:rPr>
        <w:t>π</w:t>
      </w:r>
      <w:proofErr w:type="spellEnd"/>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 τι επιπτώσεις θα έχει στα νησιά. </w:t>
      </w:r>
    </w:p>
    <w:p w14:paraId="47436D1F" w14:textId="77777777" w:rsidR="00B5598B" w:rsidRDefault="007F17BE">
      <w:pPr>
        <w:spacing w:line="600" w:lineRule="auto"/>
        <w:ind w:firstLine="720"/>
        <w:jc w:val="both"/>
        <w:rPr>
          <w:rFonts w:eastAsia="Times New Roman"/>
          <w:szCs w:val="24"/>
        </w:rPr>
      </w:pPr>
      <w:r>
        <w:rPr>
          <w:rFonts w:eastAsia="Times New Roman"/>
          <w:szCs w:val="24"/>
        </w:rPr>
        <w:t xml:space="preserve">Δεν το ξέρουν, κύριε Υπουργέ, ούτε οι Υπουργοί μου φαίνεται αυτό εδώ το άρθρο. </w:t>
      </w:r>
    </w:p>
    <w:p w14:paraId="47436D20" w14:textId="77777777" w:rsidR="00B5598B" w:rsidRDefault="007F17BE">
      <w:pPr>
        <w:spacing w:line="600" w:lineRule="auto"/>
        <w:ind w:firstLine="720"/>
        <w:jc w:val="both"/>
        <w:rPr>
          <w:rFonts w:eastAsia="Times New Roman"/>
          <w:szCs w:val="24"/>
        </w:rPr>
      </w:pPr>
      <w:r>
        <w:rPr>
          <w:rFonts w:eastAsia="Times New Roman"/>
          <w:szCs w:val="24"/>
        </w:rPr>
        <w:t>Υπάρχει, εν τω μεταξύ, και ο μετέπειτα νόμος που καθορίζει πώς θα περνάνε από τη Βουλή τα νομοσχέδια και πώς θα παίρνουν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Pr>
          <w:rFonts w:eastAsia="Times New Roman"/>
          <w:szCs w:val="24"/>
        </w:rPr>
        <w:t xml:space="preserve">τους τη </w:t>
      </w:r>
      <w:proofErr w:type="spellStart"/>
      <w:r>
        <w:rPr>
          <w:rFonts w:eastAsia="Times New Roman"/>
          <w:szCs w:val="24"/>
        </w:rPr>
        <w:t>νησιωτικότητα</w:t>
      </w:r>
      <w:proofErr w:type="spellEnd"/>
      <w:r>
        <w:rPr>
          <w:rFonts w:eastAsia="Times New Roman"/>
          <w:szCs w:val="24"/>
        </w:rPr>
        <w:t>. Δυστυχώς, έχω διαπιστώσει και μέσα στις επιτροπές κι εδώ στην Ολομέλεια, ότι όταν σηκώνονται νησιώτες Βουλευτές για να προβάλουν αυτά εδώ τα προβλήματα, οι υπόλοιποι συνάδελφοι ειρωνεύονται κιόλας, πολλές φορές, θεωρώντας ότι προσπαθ</w:t>
      </w:r>
      <w:r>
        <w:rPr>
          <w:rFonts w:eastAsia="Times New Roman"/>
          <w:szCs w:val="24"/>
        </w:rPr>
        <w:t xml:space="preserve">ούμε σαν Βουλευτές της περιοχής μας, απευθυνόμενοι στους ψηφοφόρους μας, να κερδίσουμε </w:t>
      </w:r>
      <w:r>
        <w:rPr>
          <w:rFonts w:eastAsia="Times New Roman"/>
          <w:szCs w:val="24"/>
        </w:rPr>
        <w:lastRenderedPageBreak/>
        <w:t xml:space="preserve">ψήφους και να έχουμε προνόμια για την περιοχή μας. Κάποια στιγμή πρέπει να καταλάβουμε τι εστί </w:t>
      </w:r>
      <w:proofErr w:type="spellStart"/>
      <w:r>
        <w:rPr>
          <w:rFonts w:eastAsia="Times New Roman"/>
          <w:szCs w:val="24"/>
        </w:rPr>
        <w:t>νησιωτικότητα</w:t>
      </w:r>
      <w:proofErr w:type="spellEnd"/>
      <w:r>
        <w:rPr>
          <w:rFonts w:eastAsia="Times New Roman"/>
          <w:szCs w:val="24"/>
        </w:rPr>
        <w:t xml:space="preserve">. </w:t>
      </w:r>
    </w:p>
    <w:p w14:paraId="47436D21" w14:textId="77777777" w:rsidR="00B5598B" w:rsidRDefault="007F17BE">
      <w:pPr>
        <w:spacing w:line="600" w:lineRule="auto"/>
        <w:ind w:firstLine="720"/>
        <w:jc w:val="both"/>
        <w:rPr>
          <w:rFonts w:eastAsia="Times New Roman" w:cs="Times New Roman"/>
          <w:szCs w:val="24"/>
        </w:rPr>
      </w:pPr>
      <w:r>
        <w:rPr>
          <w:rFonts w:eastAsia="Times New Roman"/>
          <w:szCs w:val="24"/>
        </w:rPr>
        <w:t>Εγώ θα ζητήσω από τον Πρόεδρο της Βουλής να κάνουμε και ει</w:t>
      </w:r>
      <w:r>
        <w:rPr>
          <w:rFonts w:eastAsia="Times New Roman"/>
          <w:szCs w:val="24"/>
        </w:rPr>
        <w:t xml:space="preserve">δική συνεδρίαση. Δεν είναι τυχαίο ότι θεσπίστηκε αυτό το άρθρο στο Σύνταγμα. Δεν είναι τυχαίο ότι η </w:t>
      </w:r>
      <w:r>
        <w:rPr>
          <w:rFonts w:eastAsia="Times New Roman" w:cs="Times New Roman"/>
          <w:szCs w:val="24"/>
        </w:rPr>
        <w:t xml:space="preserve">Ευρωπαϊκή Ένωση έχει οδηγίες, άσχετα αν στην προκειμένη περίπτωση υπήρχε η επιμονή της για την κατάργηση των μειωμένων συντελεστών ΦΠΑ στα νησιά. </w:t>
      </w:r>
    </w:p>
    <w:p w14:paraId="47436D22" w14:textId="77777777" w:rsidR="00B5598B" w:rsidRDefault="007F17BE">
      <w:pPr>
        <w:spacing w:line="600" w:lineRule="auto"/>
        <w:ind w:firstLine="709"/>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κτυπάει το κουδούνι λήξεως του χρόνου ομιλίας του κυρίου Βουλευτή)</w:t>
      </w:r>
    </w:p>
    <w:p w14:paraId="47436D2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Τελειώνω με το εξής: Είναι συνταγματικό το να μην έχει παιδεία ο μαθητής από το μικρό νησί, γιατί είναι δύο τρία παιδιά που τελειώνουν το δημοτικό κακήν</w:t>
      </w:r>
      <w:r>
        <w:rPr>
          <w:rFonts w:eastAsia="Times New Roman" w:cs="Times New Roman"/>
          <w:szCs w:val="24"/>
        </w:rPr>
        <w:t xml:space="preserve"> </w:t>
      </w:r>
      <w:r>
        <w:rPr>
          <w:rFonts w:eastAsia="Times New Roman" w:cs="Times New Roman"/>
          <w:szCs w:val="24"/>
        </w:rPr>
        <w:t>- κακώς και δεν έχουν πού να</w:t>
      </w:r>
      <w:r>
        <w:rPr>
          <w:rFonts w:eastAsia="Times New Roman" w:cs="Times New Roman"/>
          <w:szCs w:val="24"/>
        </w:rPr>
        <w:t xml:space="preserve"> πάνε στο γυμνάσιο; Είναι συνταγματικό να πεθαίνει ο άλλος στο μικρό νησί γιατί δεν έχει ούτε γιατρό; Προσέξτε, όχι κέντρο </w:t>
      </w:r>
      <w:r>
        <w:rPr>
          <w:rFonts w:eastAsia="Times New Roman" w:cs="Times New Roman"/>
          <w:szCs w:val="24"/>
        </w:rPr>
        <w:lastRenderedPageBreak/>
        <w:t>Υγείας δεν έχει, ούτε γιατρό δεν έχει! Είναι συνταγματικό να μην μπορεί να ταξιδέψει, παρά να πρέπει να κάνει μια βδομάδα για να μπορ</w:t>
      </w:r>
      <w:r>
        <w:rPr>
          <w:rFonts w:eastAsia="Times New Roman" w:cs="Times New Roman"/>
          <w:szCs w:val="24"/>
        </w:rPr>
        <w:t>έσει να πάει σε ένα γειτονικό νησί;</w:t>
      </w:r>
    </w:p>
    <w:p w14:paraId="47436D24" w14:textId="77777777" w:rsidR="00B5598B" w:rsidRDefault="007F17BE">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Κύριε συνάδελφε…</w:t>
      </w:r>
    </w:p>
    <w:p w14:paraId="47436D25" w14:textId="77777777" w:rsidR="00B5598B" w:rsidRDefault="007F17BE">
      <w:pPr>
        <w:spacing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Τελείωσα, κύριε Πρόεδρε. Σας παρακαλώ.</w:t>
      </w:r>
    </w:p>
    <w:p w14:paraId="47436D26" w14:textId="77777777" w:rsidR="00B5598B" w:rsidRDefault="007F17B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Όχι, εννοώ ότι επεκταθήκατε πέρα από το αντικείμενο της ερώτησής σας.</w:t>
      </w:r>
    </w:p>
    <w:p w14:paraId="47436D27" w14:textId="77777777" w:rsidR="00B5598B" w:rsidRDefault="007F17BE">
      <w:pPr>
        <w:spacing w:line="600" w:lineRule="auto"/>
        <w:ind w:firstLine="720"/>
        <w:jc w:val="both"/>
        <w:rPr>
          <w:rFonts w:eastAsia="Times New Roman"/>
          <w:szCs w:val="24"/>
        </w:rPr>
      </w:pPr>
      <w:r>
        <w:rPr>
          <w:rFonts w:eastAsia="Times New Roman"/>
          <w:b/>
          <w:szCs w:val="24"/>
        </w:rPr>
        <w:t>ΗΛΙΑΣ ΚΑΜΑΤ</w:t>
      </w:r>
      <w:r>
        <w:rPr>
          <w:rFonts w:eastAsia="Times New Roman"/>
          <w:b/>
          <w:szCs w:val="24"/>
        </w:rPr>
        <w:t>ΕΡΟΣ:</w:t>
      </w:r>
      <w:r>
        <w:rPr>
          <w:rFonts w:eastAsia="Times New Roman"/>
          <w:szCs w:val="24"/>
        </w:rPr>
        <w:t xml:space="preserve"> Όχι, έχει σχέση. Αυτό εδώ για το οποίο μιλάμε, για τις παραλίες, έχει σχέση με τη </w:t>
      </w:r>
      <w:proofErr w:type="spellStart"/>
      <w:r>
        <w:rPr>
          <w:rFonts w:eastAsia="Times New Roman"/>
          <w:szCs w:val="24"/>
        </w:rPr>
        <w:t>νησιωτικότητα</w:t>
      </w:r>
      <w:proofErr w:type="spellEnd"/>
      <w:r>
        <w:rPr>
          <w:rFonts w:eastAsia="Times New Roman"/>
          <w:szCs w:val="24"/>
        </w:rPr>
        <w:t xml:space="preserve"> και πρέπει να καταλάβετε ότι δεν είναι όλα τα νησιά ίδια. Δεν είναι η Ψαρρού της Μυκόνου ίδια με την παραλία στην Κέφαλο της Κω όπου κάθεται εκεί ο γεράκο</w:t>
      </w:r>
      <w:r>
        <w:rPr>
          <w:rFonts w:eastAsia="Times New Roman"/>
          <w:szCs w:val="24"/>
        </w:rPr>
        <w:t>ς ή η γριούλα προσπαθώντας να βγάλει κανένα μεροκάματο από τουρίστες οι οποίοι δεν βγαίνουν από το «</w:t>
      </w:r>
      <w:r>
        <w:rPr>
          <w:rFonts w:eastAsia="Times New Roman"/>
          <w:szCs w:val="24"/>
          <w:lang w:val="en-US"/>
        </w:rPr>
        <w:t>all</w:t>
      </w:r>
      <w:r>
        <w:rPr>
          <w:rFonts w:eastAsia="Times New Roman"/>
          <w:szCs w:val="24"/>
        </w:rPr>
        <w:t xml:space="preserve"> </w:t>
      </w:r>
      <w:r>
        <w:rPr>
          <w:rFonts w:eastAsia="Times New Roman"/>
          <w:szCs w:val="24"/>
          <w:lang w:val="en-US"/>
        </w:rPr>
        <w:t>inclusive</w:t>
      </w:r>
      <w:r>
        <w:rPr>
          <w:rFonts w:eastAsia="Times New Roman"/>
          <w:szCs w:val="24"/>
        </w:rPr>
        <w:t xml:space="preserve">». </w:t>
      </w:r>
    </w:p>
    <w:p w14:paraId="47436D28" w14:textId="77777777" w:rsidR="00B5598B" w:rsidRDefault="007F17BE">
      <w:pPr>
        <w:spacing w:line="600" w:lineRule="auto"/>
        <w:ind w:firstLine="720"/>
        <w:jc w:val="both"/>
        <w:rPr>
          <w:rFonts w:eastAsia="Times New Roman"/>
          <w:szCs w:val="24"/>
        </w:rPr>
      </w:pPr>
      <w:r>
        <w:rPr>
          <w:rFonts w:eastAsia="Times New Roman"/>
          <w:szCs w:val="24"/>
        </w:rPr>
        <w:lastRenderedPageBreak/>
        <w:t>Σας παρακαλώ, κύριε Υπουργέ, κάντε άμεση παρέμβαση, γιατί ήδη οι αντιδράσεις είναι μεγάλες και θα είναι πιο μεγάλες -και δικαιολογημένα- κι</w:t>
      </w:r>
      <w:r>
        <w:rPr>
          <w:rFonts w:eastAsia="Times New Roman"/>
          <w:szCs w:val="24"/>
        </w:rPr>
        <w:t xml:space="preserve"> εγώ θα τις στηρίξω.</w:t>
      </w:r>
    </w:p>
    <w:p w14:paraId="47436D29" w14:textId="77777777" w:rsidR="00B5598B" w:rsidRDefault="007F17BE">
      <w:pPr>
        <w:spacing w:line="600" w:lineRule="auto"/>
        <w:ind w:firstLine="720"/>
        <w:jc w:val="both"/>
        <w:rPr>
          <w:rFonts w:eastAsia="Times New Roman"/>
          <w:szCs w:val="24"/>
        </w:rPr>
      </w:pPr>
      <w:r>
        <w:rPr>
          <w:rFonts w:eastAsia="Times New Roman"/>
          <w:szCs w:val="24"/>
        </w:rPr>
        <w:t>Σας ευχαριστώ.</w:t>
      </w:r>
    </w:p>
    <w:p w14:paraId="47436D2A" w14:textId="77777777" w:rsidR="00B5598B" w:rsidRDefault="007F17B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έχετε τον λόγο.</w:t>
      </w:r>
    </w:p>
    <w:p w14:paraId="47436D2B" w14:textId="77777777" w:rsidR="00B5598B" w:rsidRDefault="007F17BE">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Κύριε Βουλευτά, έχετε απόλυτο δίκιο σε όσα λέτε για τα θέματα της </w:t>
      </w:r>
      <w:proofErr w:type="spellStart"/>
      <w:r>
        <w:rPr>
          <w:rFonts w:eastAsia="Times New Roman"/>
          <w:szCs w:val="24"/>
        </w:rPr>
        <w:t>νησιωτικότητας</w:t>
      </w:r>
      <w:proofErr w:type="spellEnd"/>
      <w:r>
        <w:rPr>
          <w:rFonts w:eastAsia="Times New Roman"/>
          <w:szCs w:val="24"/>
        </w:rPr>
        <w:t xml:space="preserve"> και δεν μπορώ να προσθ</w:t>
      </w:r>
      <w:r>
        <w:rPr>
          <w:rFonts w:eastAsia="Times New Roman"/>
          <w:szCs w:val="24"/>
        </w:rPr>
        <w:t xml:space="preserve">έσω </w:t>
      </w:r>
      <w:r>
        <w:rPr>
          <w:rFonts w:eastAsia="Times New Roman"/>
          <w:szCs w:val="24"/>
        </w:rPr>
        <w:t xml:space="preserve">τίποτε </w:t>
      </w:r>
      <w:r>
        <w:rPr>
          <w:rFonts w:eastAsia="Times New Roman"/>
          <w:szCs w:val="24"/>
        </w:rPr>
        <w:t xml:space="preserve">άλλο. </w:t>
      </w:r>
    </w:p>
    <w:p w14:paraId="47436D2C" w14:textId="77777777" w:rsidR="00B5598B" w:rsidRDefault="007F17BE">
      <w:pPr>
        <w:spacing w:line="600" w:lineRule="auto"/>
        <w:ind w:firstLine="720"/>
        <w:jc w:val="both"/>
        <w:rPr>
          <w:rFonts w:eastAsia="Times New Roman"/>
          <w:szCs w:val="24"/>
        </w:rPr>
      </w:pPr>
      <w:r>
        <w:rPr>
          <w:rFonts w:eastAsia="Times New Roman"/>
          <w:szCs w:val="24"/>
        </w:rPr>
        <w:t>Τις προηγούμενες μέρες -δύο ημέρες στην Επιτροπή Οικονομικών Υποθέσεων, αλλά και στην Ολομέλεια- νομίζω ότι κατατέθηκαν όλα τα επιχειρήματα, το πολιτικό αφήγημα που μας οδήγησε στην ψήφιση αυτών των διατάξεων. Και καλό είναι να μην στεκόμ</w:t>
      </w:r>
      <w:r>
        <w:rPr>
          <w:rFonts w:eastAsia="Times New Roman"/>
          <w:szCs w:val="24"/>
        </w:rPr>
        <w:t xml:space="preserve">αστε μόνο στο περιεχόμενο των διατάξεων, αλλά και στο τι ακολούθησε, διότι όλα αυτά που ακολούθησαν δεν θα είχαν γίνει αν δεν είχαν ψηφιστεί αυτές οι διατάξεις. Και καταλαβαίνουν -νομίζω- όλοι τώρα ότι οι πιέσεις που δέχτηκε η ελληνική Κυβέρνηση ήταν </w:t>
      </w:r>
      <w:r>
        <w:rPr>
          <w:rFonts w:eastAsia="Times New Roman"/>
          <w:szCs w:val="24"/>
        </w:rPr>
        <w:lastRenderedPageBreak/>
        <w:t>για ν</w:t>
      </w:r>
      <w:r>
        <w:rPr>
          <w:rFonts w:eastAsia="Times New Roman"/>
          <w:szCs w:val="24"/>
        </w:rPr>
        <w:t>α ψηφιστούν πολύ χειρότερα μέτρα. Και αυτό το λέω για κάποιους οι οποίοι μας κατηγορούν ακόμα και γι’ αυτά που ψηφίστηκαν. Όμως, νομίζω ότι αυτό είναι κάτι που θα μας απασχολήσει στον πολιτικό διάλογο το επόμενο χρονικό διάστημα. Δεν θα λυθεί τώρα.</w:t>
      </w:r>
    </w:p>
    <w:p w14:paraId="47436D2D" w14:textId="77777777" w:rsidR="00B5598B" w:rsidRDefault="007F17BE">
      <w:pPr>
        <w:spacing w:line="600" w:lineRule="auto"/>
        <w:ind w:firstLine="720"/>
        <w:jc w:val="both"/>
        <w:rPr>
          <w:rFonts w:eastAsia="Times New Roman"/>
          <w:szCs w:val="24"/>
        </w:rPr>
      </w:pPr>
      <w:r>
        <w:rPr>
          <w:rFonts w:eastAsia="Times New Roman"/>
          <w:szCs w:val="24"/>
        </w:rPr>
        <w:t>Το περι</w:t>
      </w:r>
      <w:r>
        <w:rPr>
          <w:rFonts w:eastAsia="Times New Roman"/>
          <w:szCs w:val="24"/>
        </w:rPr>
        <w:t xml:space="preserve">εχόμενο της ερώτησής σας είναι σαφέστατο. Εγώ είπα τα συνδετικά στοιχεία που μας έδωσε η Υπηρεσία και είπα ότι θα υπάρχει παρέμβαση από την πολιτική ηγεσία του Υπουργείου Οικονομικών για να δούμε με ποιόν τρόπο αυτό το πράγμα θα </w:t>
      </w:r>
      <w:proofErr w:type="spellStart"/>
      <w:r>
        <w:rPr>
          <w:rFonts w:eastAsia="Times New Roman"/>
          <w:szCs w:val="24"/>
        </w:rPr>
        <w:t>ορθολογικοποιηθεί</w:t>
      </w:r>
      <w:proofErr w:type="spellEnd"/>
      <w:r>
        <w:rPr>
          <w:rFonts w:eastAsia="Times New Roman"/>
          <w:szCs w:val="24"/>
        </w:rPr>
        <w:t>. Διότι κα</w:t>
      </w:r>
      <w:r>
        <w:rPr>
          <w:rFonts w:eastAsia="Times New Roman"/>
          <w:szCs w:val="24"/>
        </w:rPr>
        <w:t xml:space="preserve">ταλαβαίνουμε ότι δεν μπορεί στα νησιά, τα οποία μαζί με την Θράκη είναι οι Θερμοπύλες της χώρας σε πολλούς τομείς, να προσθέτουμε προβλήματα αντί να λύνουμε προβλήματα. Δεν έχω να προσθέσω οτιδήποτε άλλο σε θέματα </w:t>
      </w:r>
      <w:proofErr w:type="spellStart"/>
      <w:r>
        <w:rPr>
          <w:rFonts w:eastAsia="Times New Roman"/>
          <w:szCs w:val="24"/>
        </w:rPr>
        <w:t>νησιωτικότητας</w:t>
      </w:r>
      <w:proofErr w:type="spellEnd"/>
      <w:r>
        <w:rPr>
          <w:rFonts w:eastAsia="Times New Roman"/>
          <w:szCs w:val="24"/>
        </w:rPr>
        <w:t xml:space="preserve">. </w:t>
      </w:r>
    </w:p>
    <w:p w14:paraId="47436D2E" w14:textId="77777777" w:rsidR="00B5598B" w:rsidRDefault="007F17BE">
      <w:pPr>
        <w:spacing w:line="600" w:lineRule="auto"/>
        <w:ind w:firstLine="720"/>
        <w:jc w:val="both"/>
        <w:rPr>
          <w:rFonts w:eastAsia="Times New Roman"/>
          <w:szCs w:val="24"/>
        </w:rPr>
      </w:pPr>
      <w:r>
        <w:rPr>
          <w:rFonts w:eastAsia="Times New Roman"/>
          <w:szCs w:val="24"/>
        </w:rPr>
        <w:t>Αυτό που πρέπει να ξέρετε</w:t>
      </w:r>
      <w:r>
        <w:rPr>
          <w:rFonts w:eastAsia="Times New Roman"/>
          <w:szCs w:val="24"/>
        </w:rPr>
        <w:t xml:space="preserve"> είναι ότι επεξεργαζόμαστε πάρα πολλές λύσεις για να ενισχύσουμε φορολογικά τα νησιά στα θέματα της φορολογίας όχι με μια λογική προεκλογικών εξαγγελιών, αλλά με μια </w:t>
      </w:r>
      <w:r>
        <w:rPr>
          <w:rFonts w:eastAsia="Times New Roman"/>
          <w:szCs w:val="24"/>
        </w:rPr>
        <w:lastRenderedPageBreak/>
        <w:t xml:space="preserve">λογική υλοποίησης των όσων έχουμε πει στη </w:t>
      </w:r>
      <w:r>
        <w:rPr>
          <w:rFonts w:eastAsia="Times New Roman"/>
          <w:szCs w:val="24"/>
        </w:rPr>
        <w:t xml:space="preserve">συμφωνία </w:t>
      </w:r>
      <w:r>
        <w:rPr>
          <w:rFonts w:eastAsia="Times New Roman"/>
          <w:szCs w:val="24"/>
        </w:rPr>
        <w:t>του Ιουλίου, όπου είναι σαφέστατο το τι</w:t>
      </w:r>
      <w:r>
        <w:rPr>
          <w:rFonts w:eastAsia="Times New Roman"/>
          <w:szCs w:val="24"/>
        </w:rPr>
        <w:t xml:space="preserve"> πρέπει να γίνει για τα θέματα των νησιών. Είναι καταγεγραμμένο και αυτός είναι ο οδηγός που ακολουθεί η Κυβέρνηση.</w:t>
      </w:r>
    </w:p>
    <w:p w14:paraId="47436D2F" w14:textId="77777777" w:rsidR="00B5598B" w:rsidRDefault="007F17BE">
      <w:pPr>
        <w:spacing w:line="600" w:lineRule="auto"/>
        <w:ind w:firstLine="720"/>
        <w:jc w:val="both"/>
        <w:rPr>
          <w:rFonts w:eastAsia="Times New Roman"/>
          <w:szCs w:val="24"/>
        </w:rPr>
      </w:pPr>
      <w:r>
        <w:rPr>
          <w:rFonts w:eastAsia="Times New Roman"/>
          <w:szCs w:val="24"/>
        </w:rPr>
        <w:t xml:space="preserve">Σε σχέση με το θέμα του ΦΠΑ, νομίζω ότι κανένας σε αυτήν την Αίθουσα δεν υποστήριζε αυτήν την αύξηση. Να θυμίσω, όμως, ότι ήμασταν </w:t>
      </w:r>
      <w:r>
        <w:rPr>
          <w:rFonts w:eastAsia="Times New Roman"/>
          <w:szCs w:val="24"/>
        </w:rPr>
        <w:t>υποχρεωμένοι σαν Κυβέρνηση να το κάνουμε, διότι είχαμε μπροστά μας τον ν.4336 και τον ν.4334, οι οποίοι ψηφίστηκαν από διακόσιους είκοσι έναν και διακόσιους είκοσι εννέα Βουλευτές αντίστοιχα, νόμοι οι οποίοι μας δέσμευαν για το θέμα του ΦΠΑ στα νησιά. Κάνα</w:t>
      </w:r>
      <w:r>
        <w:rPr>
          <w:rFonts w:eastAsia="Times New Roman"/>
          <w:szCs w:val="24"/>
        </w:rPr>
        <w:t>με επιλογή να μην επιβαρύνουμε τα νησιά που είναι στα ανατολικά μας σύνορα και τα νησιά τα οποία δέχονται προσφυγικές ροές. Αναγκαστικά επιλέχθηκε η άλλη κατηγορία των νησιών και νομίζω ότι έχει κατατεθεί η σχετική επιχειρηματολογία.</w:t>
      </w:r>
    </w:p>
    <w:p w14:paraId="47436D30" w14:textId="77777777" w:rsidR="00B5598B" w:rsidRDefault="007F17BE">
      <w:pPr>
        <w:spacing w:line="600" w:lineRule="auto"/>
        <w:ind w:firstLine="720"/>
        <w:jc w:val="both"/>
        <w:rPr>
          <w:rFonts w:eastAsia="Times New Roman"/>
          <w:szCs w:val="24"/>
        </w:rPr>
      </w:pPr>
      <w:r>
        <w:rPr>
          <w:rFonts w:eastAsia="Times New Roman"/>
          <w:szCs w:val="24"/>
        </w:rPr>
        <w:t>Σας ευχαριστώ πολύ.</w:t>
      </w:r>
    </w:p>
    <w:p w14:paraId="47436D31" w14:textId="77777777" w:rsidR="00B5598B" w:rsidRDefault="007F17BE">
      <w:pPr>
        <w:spacing w:line="600" w:lineRule="auto"/>
        <w:ind w:firstLine="720"/>
        <w:jc w:val="both"/>
        <w:rPr>
          <w:rFonts w:eastAsia="Times New Roman"/>
          <w:szCs w:val="24"/>
        </w:rPr>
      </w:pPr>
      <w:r>
        <w:rPr>
          <w:rFonts w:eastAsia="Times New Roman" w:cs="Times New Roman"/>
          <w:szCs w:val="24"/>
        </w:rPr>
        <w:lastRenderedPageBreak/>
        <w:t>(Σ</w:t>
      </w:r>
      <w:r>
        <w:rPr>
          <w:rFonts w:eastAsia="Times New Roman" w:cs="Times New Roman"/>
          <w:szCs w:val="24"/>
        </w:rPr>
        <w:t xml:space="preserve">το σημείο αυτό ο Αναπληρωτής Υπουργός Οικονομικών, κ. Τρύφωνας Αλεξιάδης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7436D32" w14:textId="77777777" w:rsidR="00B5598B" w:rsidRDefault="007F17BE">
      <w:pPr>
        <w:spacing w:line="600" w:lineRule="auto"/>
        <w:ind w:firstLine="720"/>
        <w:jc w:val="both"/>
        <w:rPr>
          <w:rFonts w:eastAsia="Times New Roman" w:cs="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cs="Times New Roman"/>
          <w:szCs w:val="24"/>
        </w:rPr>
        <w:t xml:space="preserve"> Ευχαριστούμε και εμείς.</w:t>
      </w:r>
    </w:p>
    <w:p w14:paraId="47436D3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δωδέκατη με αριθμό 858/12-5-2016 επίκαιρη ερώτηση δεύτερου κύκλου του ΣΤ΄ Αντιπροέδρου της Βουλής και Βουλευτή Δωδεκανήσου της Δημοκρατικής Συμπαράταξης ΠΑΣΟΚ - 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w:t>
      </w:r>
      <w:r>
        <w:rPr>
          <w:rFonts w:eastAsia="Times New Roman" w:cs="Times New Roman"/>
          <w:szCs w:val="24"/>
        </w:rPr>
        <w:t>Υπουργό </w:t>
      </w:r>
      <w:r>
        <w:rPr>
          <w:rFonts w:eastAsia="Times New Roman" w:cs="Times New Roman"/>
          <w:bCs/>
          <w:szCs w:val="24"/>
        </w:rPr>
        <w:t>Οικονομικών,</w:t>
      </w:r>
      <w:r>
        <w:rPr>
          <w:rFonts w:eastAsia="Times New Roman" w:cs="Times New Roman"/>
          <w:szCs w:val="24"/>
        </w:rPr>
        <w:t xml:space="preserve"> σχετικά με την κατάρρευση της οικονομίας της Δωδεκανήσου.</w:t>
      </w:r>
    </w:p>
    <w:p w14:paraId="47436D3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Τώρα αν πω εγώ σχετικά με την κατάρρευση σε σχέση άλλες περιοχές, θα πει ο κ. Καματερός ότι ειρωνεύομαι τη </w:t>
      </w:r>
      <w:proofErr w:type="spellStart"/>
      <w:r>
        <w:rPr>
          <w:rFonts w:eastAsia="Times New Roman" w:cs="Times New Roman"/>
          <w:szCs w:val="24"/>
        </w:rPr>
        <w:t>νησιωτικότητα</w:t>
      </w:r>
      <w:proofErr w:type="spellEnd"/>
      <w:r>
        <w:rPr>
          <w:rFonts w:eastAsia="Times New Roman" w:cs="Times New Roman"/>
          <w:szCs w:val="24"/>
        </w:rPr>
        <w:t>.</w:t>
      </w:r>
    </w:p>
    <w:p w14:paraId="47436D3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47436D36" w14:textId="77777777" w:rsidR="00B5598B" w:rsidRDefault="007F17BE">
      <w:pPr>
        <w:spacing w:line="600" w:lineRule="auto"/>
        <w:ind w:firstLine="720"/>
        <w:jc w:val="both"/>
        <w:rPr>
          <w:rFonts w:eastAsia="Times New Roman" w:cs="Times New Roman"/>
          <w:szCs w:val="24"/>
        </w:rPr>
      </w:pPr>
      <w:r>
        <w:rPr>
          <w:rFonts w:eastAsia="Times New Roman" w:cs="Times New Roman"/>
          <w:b/>
          <w:bCs/>
          <w:szCs w:val="24"/>
        </w:rPr>
        <w:lastRenderedPageBreak/>
        <w:t>ΔΗΜΗΤΡΙΟΣ ΚΡΕΜΑΣΤΙΝΟΣ</w:t>
      </w:r>
      <w:r>
        <w:rPr>
          <w:rFonts w:eastAsia="Times New Roman" w:cs="Times New Roman"/>
          <w:szCs w:val="24"/>
        </w:rPr>
        <w:t xml:space="preserve"> </w:t>
      </w:r>
      <w:r>
        <w:rPr>
          <w:rFonts w:eastAsia="Times New Roman" w:cs="Times New Roman"/>
          <w:b/>
          <w:szCs w:val="24"/>
        </w:rPr>
        <w:t xml:space="preserve">(ΣΤ΄ Αντιπρόεδρος της Βουλής): </w:t>
      </w:r>
      <w:r>
        <w:rPr>
          <w:rFonts w:eastAsia="Times New Roman" w:cs="Times New Roman"/>
          <w:szCs w:val="24"/>
        </w:rPr>
        <w:t>Κύριε Πρόεδρε και κύριε Υπουργέ, θα διαφωνήσω με ό,τι είπατε προηγουμένως σχετικά με τον ΦΠΑ και την ψήφισή του, γιατί απλούστατα και στο πρώτο και στο δεύτερο μνημόνιο εμπεριέχεται ρητά η υποχρέωση να δεχθούμε εξίσωση του Φ</w:t>
      </w:r>
      <w:r>
        <w:rPr>
          <w:rFonts w:eastAsia="Times New Roman" w:cs="Times New Roman"/>
          <w:szCs w:val="24"/>
        </w:rPr>
        <w:t xml:space="preserve">ΠΑ στα νησιά, δηλαδή αύξηση του ΦΠΑ στην ουσία. Και τότε δεν ήρθε ποτέ ο </w:t>
      </w:r>
      <w:proofErr w:type="spellStart"/>
      <w:r>
        <w:rPr>
          <w:rFonts w:eastAsia="Times New Roman" w:cs="Times New Roman"/>
          <w:szCs w:val="24"/>
        </w:rPr>
        <w:t>εφαρμοστικός</w:t>
      </w:r>
      <w:proofErr w:type="spellEnd"/>
      <w:r>
        <w:rPr>
          <w:rFonts w:eastAsia="Times New Roman" w:cs="Times New Roman"/>
          <w:szCs w:val="24"/>
        </w:rPr>
        <w:t xml:space="preserve"> νόμος στη Βουλή. Μάλιστα, εγώ προσωπικά, για εθνικούς λόγους καθαρά, με παρεμβάσεις μου και στον τότε Πρόεδρο της Δημοκρατίας ζητούσα να μην έρθει ο </w:t>
      </w:r>
      <w:proofErr w:type="spellStart"/>
      <w:r>
        <w:rPr>
          <w:rFonts w:eastAsia="Times New Roman" w:cs="Times New Roman"/>
          <w:szCs w:val="24"/>
        </w:rPr>
        <w:t>εφαρμοστικός</w:t>
      </w:r>
      <w:proofErr w:type="spellEnd"/>
      <w:r>
        <w:rPr>
          <w:rFonts w:eastAsia="Times New Roman" w:cs="Times New Roman"/>
          <w:szCs w:val="24"/>
        </w:rPr>
        <w:t xml:space="preserve"> νόμος στ</w:t>
      </w:r>
      <w:r>
        <w:rPr>
          <w:rFonts w:eastAsia="Times New Roman" w:cs="Times New Roman"/>
          <w:szCs w:val="24"/>
        </w:rPr>
        <w:t>η Βουλή.</w:t>
      </w:r>
    </w:p>
    <w:p w14:paraId="47436D3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Κατά συνέπεια, αφού ήταν και στο πρώτο και στο δεύτερο μνημόνιο, πώς είναι δυνατόν να το βάλουμε στο τρίτο και να το εφαρμόσουμε κιόλας; Αυτή είναι η πραγματικότητα σχετικά με τον ΦΠΑ.</w:t>
      </w:r>
    </w:p>
    <w:p w14:paraId="47436D3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Το θέμα, όμως, δεν είναι μόνο ο ΦΠΑ, είναι και η επιβολή του τ</w:t>
      </w:r>
      <w:r>
        <w:rPr>
          <w:rFonts w:eastAsia="Times New Roman" w:cs="Times New Roman"/>
          <w:szCs w:val="24"/>
        </w:rPr>
        <w:t xml:space="preserve">έλους διανυκτέρευσης, είναι και η έκπτωση στις τιμές των αλκοολούχων ποτών που κάνουν γενικά τη νησιωτική περιοχή μη ανταγωνιστική σε σχέση με την απέναντι ακτή, την τουρκική ακτή, όπου υπάρχουν και συμφέροντα -αν θέλετε- των </w:t>
      </w:r>
      <w:r>
        <w:rPr>
          <w:rFonts w:eastAsia="Times New Roman" w:cs="Times New Roman"/>
          <w:szCs w:val="24"/>
        </w:rPr>
        <w:lastRenderedPageBreak/>
        <w:t>κρατών-μελών της Ευρωπαϊκής Έν</w:t>
      </w:r>
      <w:r>
        <w:rPr>
          <w:rFonts w:eastAsia="Times New Roman" w:cs="Times New Roman"/>
          <w:szCs w:val="24"/>
        </w:rPr>
        <w:t xml:space="preserve">ωσης, διότι υπάρχουν εταιρείες οι οποίες έχουν αυτά τα συγκροτήματα και οι οποίες έχουν κάθε λόγο να συρρικνωθεί ο τουρισμός των νησιών. </w:t>
      </w:r>
    </w:p>
    <w:p w14:paraId="47436D3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Και ο συνταγματικός νομοθέτης όταν λέει ότι πρέπει ο κοινός νομοθέτης να λαμβάνει πρόνοια για την ανάπτυξη των νησιών </w:t>
      </w:r>
      <w:r>
        <w:rPr>
          <w:rFonts w:eastAsia="Times New Roman" w:cs="Times New Roman"/>
          <w:szCs w:val="24"/>
        </w:rPr>
        <w:t>σε κάθε νόμο -και ειδικότερα σε αυτούς τους νόμους- δεν το λέει για να ευνοήσει τους νησιώτες, αλλά για να ευνοήσει την παραμεθόριο. Οι πληθυσμοί αυτοί εάν δεν έχουν βιοποριστικές δυνατότητες ώστε να επιβιώσουν, θα φύγουν από τα νησιά, θα μεταναστεύσουν κα</w:t>
      </w:r>
      <w:r>
        <w:rPr>
          <w:rFonts w:eastAsia="Times New Roman" w:cs="Times New Roman"/>
          <w:szCs w:val="24"/>
        </w:rPr>
        <w:t xml:space="preserve">ι θα έχουμε τεράστιο πρόβλημα ακόμα και εθνικό. Δεν μπορεί ο άλλος να κάθεται σε ένα βραχονήσι απάνω και να μην μπορεί να ζήσει. </w:t>
      </w:r>
    </w:p>
    <w:p w14:paraId="47436D3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7436D3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Ο κίνδυνος, λοιπόν, της μη εφαρμογής του σ</w:t>
      </w:r>
      <w:r>
        <w:rPr>
          <w:rFonts w:eastAsia="Times New Roman" w:cs="Times New Roman"/>
          <w:szCs w:val="24"/>
        </w:rPr>
        <w:t xml:space="preserve">υνταγματικού νόμου είναι τεράστιος. Και κατά τη γνώμη μου, όπως στο πρώτο και δεύτερο μνημόνιο δεν ήρθε ποτέ </w:t>
      </w:r>
      <w:proofErr w:type="spellStart"/>
      <w:r>
        <w:rPr>
          <w:rFonts w:eastAsia="Times New Roman" w:cs="Times New Roman"/>
          <w:szCs w:val="24"/>
        </w:rPr>
        <w:t>εφαρμοστικός</w:t>
      </w:r>
      <w:proofErr w:type="spellEnd"/>
      <w:r>
        <w:rPr>
          <w:rFonts w:eastAsia="Times New Roman" w:cs="Times New Roman"/>
          <w:szCs w:val="24"/>
        </w:rPr>
        <w:t xml:space="preserve"> νόμος, δεν θα έπρεπε να έρθει </w:t>
      </w:r>
      <w:r>
        <w:rPr>
          <w:rFonts w:eastAsia="Times New Roman" w:cs="Times New Roman"/>
          <w:szCs w:val="24"/>
        </w:rPr>
        <w:lastRenderedPageBreak/>
        <w:t xml:space="preserve">και τώρα </w:t>
      </w:r>
      <w:proofErr w:type="spellStart"/>
      <w:r>
        <w:rPr>
          <w:rFonts w:eastAsia="Times New Roman" w:cs="Times New Roman"/>
          <w:szCs w:val="24"/>
        </w:rPr>
        <w:t>εφαρμοστικός</w:t>
      </w:r>
      <w:proofErr w:type="spellEnd"/>
      <w:r>
        <w:rPr>
          <w:rFonts w:eastAsia="Times New Roman" w:cs="Times New Roman"/>
          <w:szCs w:val="24"/>
        </w:rPr>
        <w:t xml:space="preserve"> νόμος, έστω και αν η τρόικα το απαιτούσε. Ήδη το απαιτούσε από το πρώτο μνημόνιο. </w:t>
      </w:r>
    </w:p>
    <w:p w14:paraId="47436D3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Κατά συνέπεια, θα πρέπει να τεθεί το εξής θέμα κατά την γνώμη μου, κύριε Υπουργέ: Μπορεί γενικότερα να παραβιάζεται το Σύνταγμα και ουσιαστικά να καταργείται το ελληνικό κράτος, γιατί -αν θέλετε- οι Βρυξέλλες ζητούν να παραβιάζεται, διότι περί αυτού πρόκε</w:t>
      </w:r>
      <w:r>
        <w:rPr>
          <w:rFonts w:eastAsia="Times New Roman" w:cs="Times New Roman"/>
          <w:szCs w:val="24"/>
        </w:rPr>
        <w:t>ιται…</w:t>
      </w:r>
    </w:p>
    <w:p w14:paraId="47436D3D" w14:textId="77777777" w:rsidR="00B5598B" w:rsidRDefault="007F17BE">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Έχετε και δευτερολογία, κύριε </w:t>
      </w:r>
      <w:proofErr w:type="spellStart"/>
      <w:r>
        <w:rPr>
          <w:rFonts w:eastAsia="Times New Roman" w:cs="Times New Roman"/>
          <w:szCs w:val="24"/>
        </w:rPr>
        <w:t>Κρεμαστινέ</w:t>
      </w:r>
      <w:proofErr w:type="spellEnd"/>
      <w:r>
        <w:rPr>
          <w:rFonts w:eastAsia="Times New Roman" w:cs="Times New Roman"/>
          <w:szCs w:val="24"/>
        </w:rPr>
        <w:t>.</w:t>
      </w:r>
    </w:p>
    <w:p w14:paraId="47436D3E" w14:textId="77777777" w:rsidR="00B5598B" w:rsidRDefault="007F17BE">
      <w:pPr>
        <w:spacing w:line="600" w:lineRule="auto"/>
        <w:ind w:firstLine="720"/>
        <w:jc w:val="both"/>
        <w:rPr>
          <w:rFonts w:eastAsia="Times New Roman" w:cs="Times New Roman"/>
          <w:szCs w:val="24"/>
        </w:rPr>
      </w:pPr>
      <w:r>
        <w:rPr>
          <w:rFonts w:eastAsia="Times New Roman" w:cs="Times New Roman"/>
          <w:b/>
          <w:bCs/>
          <w:szCs w:val="24"/>
        </w:rPr>
        <w:t>ΔΗΜΗΤΡΙΟΣ ΚΡΕΜΑΣΤΙΝΟΣ</w:t>
      </w:r>
      <w:r>
        <w:rPr>
          <w:rFonts w:eastAsia="Times New Roman" w:cs="Times New Roman"/>
          <w:szCs w:val="24"/>
        </w:rPr>
        <w:t xml:space="preserve"> </w:t>
      </w:r>
      <w:r>
        <w:rPr>
          <w:rFonts w:eastAsia="Times New Roman" w:cs="Times New Roman"/>
          <w:b/>
          <w:szCs w:val="24"/>
        </w:rPr>
        <w:t xml:space="preserve">(ΣΤ΄ Αντιπρόεδρος της Βουλής): </w:t>
      </w:r>
      <w:r>
        <w:rPr>
          <w:rFonts w:eastAsia="Times New Roman" w:cs="Times New Roman"/>
          <w:szCs w:val="24"/>
        </w:rPr>
        <w:t xml:space="preserve">Ευχαριστώ, κύριε Πρόεδρε. </w:t>
      </w:r>
    </w:p>
    <w:p w14:paraId="47436D3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Έχουμε παραβίαση του Συντάγματος εις βάρος της εθνικής οικονομίας της χώρας. </w:t>
      </w:r>
    </w:p>
    <w:p w14:paraId="47436D4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Δεν είναι δηλαδή </w:t>
      </w:r>
      <w:r>
        <w:rPr>
          <w:rFonts w:eastAsia="Times New Roman" w:cs="Times New Roman"/>
          <w:szCs w:val="24"/>
        </w:rPr>
        <w:t xml:space="preserve">θέμα τοπικό των Βουλευτών -όπως είπε ο φίλος μου, ο κ. Καματερός- που πάνε για να πάρουν μερικές ψήφους. Δεν είναι αυτό το θέμα. Είναι θέμα </w:t>
      </w:r>
      <w:proofErr w:type="spellStart"/>
      <w:r>
        <w:rPr>
          <w:rFonts w:eastAsia="Times New Roman" w:cs="Times New Roman"/>
          <w:szCs w:val="24"/>
        </w:rPr>
        <w:t>ουσιαστικότατο</w:t>
      </w:r>
      <w:proofErr w:type="spellEnd"/>
      <w:r>
        <w:rPr>
          <w:rFonts w:eastAsia="Times New Roman" w:cs="Times New Roman"/>
          <w:szCs w:val="24"/>
        </w:rPr>
        <w:t xml:space="preserve">. </w:t>
      </w:r>
    </w:p>
    <w:p w14:paraId="47436D41"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Βεβαίως, πρέπει να πω ότι ο τελευταίος που έχει την ευθύνη είστε εσείς προσωπικά, που ξέρετε πόσο σ</w:t>
      </w:r>
      <w:r>
        <w:rPr>
          <w:rFonts w:eastAsia="Times New Roman" w:cs="Times New Roman"/>
          <w:szCs w:val="24"/>
        </w:rPr>
        <w:t xml:space="preserve">ας εκτιμώ και σας αγαπώ. Η Κυβέρνηση, όμως, έχει ευθύνη και πρέπει να το δει αυτό το θέμα, όπως το είδαν και οι άλλες κυβερνήσεις στο πρώτο και το δεύτερο μνημόνιο. </w:t>
      </w:r>
    </w:p>
    <w:p w14:paraId="47436D42"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Αναπληρωτής Υπουργός Οικονομικών κ. Τρύφω</w:t>
      </w:r>
      <w:r>
        <w:rPr>
          <w:rFonts w:eastAsia="Times New Roman" w:cs="Times New Roman"/>
          <w:szCs w:val="24"/>
        </w:rPr>
        <w:t xml:space="preserve">ν Αλεξιάδης. </w:t>
      </w:r>
    </w:p>
    <w:p w14:paraId="47436D43"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Πρόεδρε, κύριε </w:t>
      </w:r>
      <w:proofErr w:type="spellStart"/>
      <w:r>
        <w:rPr>
          <w:rFonts w:eastAsia="Times New Roman" w:cs="Times New Roman"/>
          <w:szCs w:val="24"/>
        </w:rPr>
        <w:t>Κρεμαστινέ</w:t>
      </w:r>
      <w:proofErr w:type="spellEnd"/>
      <w:r>
        <w:rPr>
          <w:rFonts w:eastAsia="Times New Roman" w:cs="Times New Roman"/>
          <w:szCs w:val="24"/>
        </w:rPr>
        <w:t>, οι ευθύνες της διακυβέρνησης είναι συλλογικές κι έχω το ποσοστό της ευθύνης μου κι εγώ σαν μέλος της Κυβέρνησης. Όμως, σαφέστατα στο θέμα των επιβαρύνσεων π</w:t>
      </w:r>
      <w:r>
        <w:rPr>
          <w:rFonts w:eastAsia="Times New Roman" w:cs="Times New Roman"/>
          <w:szCs w:val="24"/>
        </w:rPr>
        <w:t xml:space="preserve">ου αναγκαστήκαμε να επιβάλουμε και στην περιοχή της Δωδεκανήσου και στην υπόλοιπη χώρα έχουμε εξηγήσει τον οδικό χάρτη που μας οδήγησε εκεί. </w:t>
      </w:r>
    </w:p>
    <w:p w14:paraId="47436D4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Υπάρχουν διαφορετικές πολιτικές εκτιμήσεις. Κάποιοι λένε ότι δεν έπρεπε να έχουμε το α΄ ή το β΄ μέτρο, έπρεπε να έ</w:t>
      </w:r>
      <w:r>
        <w:rPr>
          <w:rFonts w:eastAsia="Times New Roman" w:cs="Times New Roman"/>
          <w:szCs w:val="24"/>
        </w:rPr>
        <w:t xml:space="preserve">χουμε το γ΄, το δ΄. Κάποιοι άλλοι λένε ότι δεν έπρεπε να έχουμε αυτά τα μέτρα ή κάποιοι άλλοι λένε </w:t>
      </w:r>
      <w:r>
        <w:rPr>
          <w:rFonts w:eastAsia="Times New Roman" w:cs="Times New Roman"/>
          <w:szCs w:val="24"/>
        </w:rPr>
        <w:t xml:space="preserve">ότι </w:t>
      </w:r>
      <w:r>
        <w:rPr>
          <w:rFonts w:eastAsia="Times New Roman" w:cs="Times New Roman"/>
          <w:szCs w:val="24"/>
        </w:rPr>
        <w:t>δεν έπρεπε να έχουμε καθόλου συμφωνία και ο καθένας καταθέτει το πολιτικό του αφήγημα. Επ’ αυτού, όμως, νομίζω πως δεν μπορούμε στη διάρκεια μιας επίκαιρ</w:t>
      </w:r>
      <w:r>
        <w:rPr>
          <w:rFonts w:eastAsia="Times New Roman" w:cs="Times New Roman"/>
          <w:szCs w:val="24"/>
        </w:rPr>
        <w:t>ης ερώτησης να έχο</w:t>
      </w:r>
      <w:r>
        <w:rPr>
          <w:rFonts w:eastAsia="Times New Roman" w:cs="Times New Roman"/>
          <w:szCs w:val="24"/>
        </w:rPr>
        <w:t>υ</w:t>
      </w:r>
      <w:r>
        <w:rPr>
          <w:rFonts w:eastAsia="Times New Roman" w:cs="Times New Roman"/>
          <w:szCs w:val="24"/>
        </w:rPr>
        <w:t xml:space="preserve">με μια αναλυτική συζήτηση. </w:t>
      </w:r>
    </w:p>
    <w:p w14:paraId="47436D4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Σε ό,τι αφορά τα συγκεκριμένα που ρωτάτε στην ερώτησή σας, η οποία είχε κατατεθεί πριν το νομοσχέδιο που ψηφίστηκε την Κυριακή στη Βουλή, πραγματικά με τις διατάξεις του νομοσχεδίου καταργείται η έκπτωση 50% σ</w:t>
      </w:r>
      <w:r>
        <w:rPr>
          <w:rFonts w:eastAsia="Times New Roman" w:cs="Times New Roman"/>
          <w:szCs w:val="24"/>
        </w:rPr>
        <w:t>τον φόρο κατανάλωσης αλκοόλ στα Δωδεκάνησα, εξαιρείται η αιθυλική αλκοόλη που προορίζεται για την παρασκευή ούζου, τσίπουρου και τσικουδιάς και επιβάλλεται τέλος διανυκτέρευσης στα ξενοδοχεία, όχι μόνο στη Δωδεκάνησο, αλλά παντού,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w:t>
      </w:r>
    </w:p>
    <w:p w14:paraId="47436D4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είναι οι συγκεκριμένες ρυθμίσεις που έχουν μπει στο νομοσχέδιο μέσα από το πολιτικό σκηνικό, μέσα από το πολιτικό πλαίσιο, το οποίο αναλύθηκε πάρα πολλές φορές τις προηγούμενες ημέρες εδώ. </w:t>
      </w:r>
    </w:p>
    <w:p w14:paraId="47436D4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Θα σας καταθέσω έγγραφα και της Διεύθυνσης Εφαρμογής Έμμεσης</w:t>
      </w:r>
      <w:r>
        <w:rPr>
          <w:rFonts w:eastAsia="Times New Roman" w:cs="Times New Roman"/>
          <w:szCs w:val="24"/>
        </w:rPr>
        <w:t xml:space="preserve"> Φορολογίας και της Διεύθυνσης Ειδικών Φόρων Κατανάλωσης και ΦΠΑ και της Διεύθυνσης Φορολογικής Πολιτικής που σχετίζονται με την ερώτησή σας, για να μην χάσουμε χρόνο και να ενημερωθείτε αναλυτικά. </w:t>
      </w:r>
    </w:p>
    <w:p w14:paraId="47436D4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Σε ό,τι αφορά, όμως, τα της εφαρμογής του </w:t>
      </w:r>
      <w:proofErr w:type="spellStart"/>
      <w:r>
        <w:rPr>
          <w:rFonts w:eastAsia="Times New Roman" w:cs="Times New Roman"/>
          <w:szCs w:val="24"/>
        </w:rPr>
        <w:t>εφαρμοστικού</w:t>
      </w:r>
      <w:proofErr w:type="spellEnd"/>
      <w:r>
        <w:rPr>
          <w:rFonts w:eastAsia="Times New Roman" w:cs="Times New Roman"/>
          <w:szCs w:val="24"/>
        </w:rPr>
        <w:t xml:space="preserve"> νό</w:t>
      </w:r>
      <w:r>
        <w:rPr>
          <w:rFonts w:eastAsia="Times New Roman" w:cs="Times New Roman"/>
          <w:szCs w:val="24"/>
        </w:rPr>
        <w:t>μου για τον ΦΠΑ ή όχι, εμείς θεωρούμε ότι πρέπει η χώρα να είναι συνεπής στη συμφωνία</w:t>
      </w:r>
      <w:r>
        <w:rPr>
          <w:rFonts w:eastAsia="Times New Roman" w:cs="Times New Roman"/>
          <w:szCs w:val="24"/>
        </w:rPr>
        <w:t>,</w:t>
      </w:r>
      <w:r>
        <w:rPr>
          <w:rFonts w:eastAsia="Times New Roman" w:cs="Times New Roman"/>
          <w:szCs w:val="24"/>
        </w:rPr>
        <w:t xml:space="preserve"> που έκανε με το ν.4334 και το ν.4336, ακριβώς για να οδηγηθούμε στα επόμενα βήματα, όπως έχουμε οδηγηθεί στα βήματα αυτά. Επ’ αυτού, βεβαίως, μπορεί να υπάρχουν διαφορετ</w:t>
      </w:r>
      <w:r>
        <w:rPr>
          <w:rFonts w:eastAsia="Times New Roman" w:cs="Times New Roman"/>
          <w:szCs w:val="24"/>
        </w:rPr>
        <w:t>ικές πολιτικές εκτιμήσεις. Εκείνο που θέλω να διαβεβαιώσω κι εσάς, όπως και τον προηγούμενο Βουλευτή, είναι ότι η Κυβέρνηση κάνει ό,τι είναι δυνατόν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μέσα 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οποί</w:t>
      </w:r>
      <w:r>
        <w:rPr>
          <w:rFonts w:eastAsia="Times New Roman" w:cs="Times New Roman"/>
          <w:szCs w:val="24"/>
        </w:rPr>
        <w:t>ο</w:t>
      </w:r>
      <w:r>
        <w:rPr>
          <w:rFonts w:eastAsia="Times New Roman" w:cs="Times New Roman"/>
          <w:szCs w:val="24"/>
        </w:rPr>
        <w:t xml:space="preserve"> κινείται και το επόμενο χρονικό διάστημα ειδικά για τα θέματα των νησιών θα έρθο</w:t>
      </w:r>
      <w:r>
        <w:rPr>
          <w:rFonts w:eastAsia="Times New Roman" w:cs="Times New Roman"/>
          <w:szCs w:val="24"/>
        </w:rPr>
        <w:t xml:space="preserve">υν συγκεκριμένες ρυθμίσεις, όπως είμαστε υποχρεωμένοι από το ν.4334, όπως είμαστε υποχρεωμένοι από το Σύνταγμα κι όπως είμαστε και υποχρεωμένοι απέναντι στους πολίτες των νησιών. </w:t>
      </w:r>
    </w:p>
    <w:p w14:paraId="47436D4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Δεν είναι πολιτική επιλογή μας αυτά που είμαστε αναγκασμένοι να κάνουμε είτε</w:t>
      </w:r>
      <w:r>
        <w:rPr>
          <w:rFonts w:eastAsia="Times New Roman" w:cs="Times New Roman"/>
          <w:szCs w:val="24"/>
        </w:rPr>
        <w:t xml:space="preserve"> για τα νησιά είτε για την υπόλοιπή Ελλάδα και ειδικά για τα νησιά, ιδιαίτερα τα μικρά, διότι Θερμοπύλες φυλάσσουν εκεί οι άνθρωποι. Είμαστε, όμως, αναγκασμένοι μέσα απ’ όλη αυτήν την κατάσταση. Δεν είναι μια πολιτική μας επιλογή, είναι μια πολιτική μας αν</w:t>
      </w:r>
      <w:r>
        <w:rPr>
          <w:rFonts w:eastAsia="Times New Roman" w:cs="Times New Roman"/>
          <w:szCs w:val="24"/>
        </w:rPr>
        <w:t xml:space="preserve">αγκαιότητα. </w:t>
      </w:r>
    </w:p>
    <w:p w14:paraId="47436D4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Βουλής) </w:t>
      </w:r>
    </w:p>
    <w:p w14:paraId="47436D4B"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 xml:space="preserve">ΥΩΝ (Γεώργιος Βαρεμένος): </w:t>
      </w:r>
      <w:r>
        <w:rPr>
          <w:rFonts w:eastAsia="Times New Roman" w:cs="Times New Roman"/>
          <w:szCs w:val="24"/>
        </w:rPr>
        <w:t>Τον λόγο έχει ο ΣΤ</w:t>
      </w:r>
      <w:r>
        <w:rPr>
          <w:rFonts w:eastAsia="Times New Roman" w:cs="Times New Roman"/>
          <w:szCs w:val="24"/>
        </w:rPr>
        <w:t>΄</w:t>
      </w:r>
      <w:r>
        <w:rPr>
          <w:rFonts w:eastAsia="Times New Roman" w:cs="Times New Roman"/>
          <w:szCs w:val="24"/>
        </w:rPr>
        <w:t xml:space="preserve"> Αντιπρόεδρος της Βουλής κ. Δημήτριος Κρεμαστινός. </w:t>
      </w:r>
    </w:p>
    <w:p w14:paraId="47436D4C"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Το ερώτημα είναι τι ακριβώς θα πράξει η Κυβέρνηση γι’ αυτά τα θέματα. Δηλαδή, θα τα αφήσει όπως είναι σήμε</w:t>
      </w:r>
      <w:r>
        <w:rPr>
          <w:rFonts w:eastAsia="Times New Roman" w:cs="Times New Roman"/>
          <w:szCs w:val="24"/>
        </w:rPr>
        <w:t xml:space="preserve">ρα; Θα πει στις Βρυξέλλες ότι το Σύνταγμά μας παραβιάζεται σ’ αυτά τα θέματα και κατά συνέπεια πρέπει να επανεξεταστούν; Αυτά είναι τα ερωτήματα. Ειδικότερα, μάλιστα, όταν από τηλεοράσεως είδαμε τον Υπουργό Εθνικής Άμυνας, ο οποίος στηρίζει και συμμετέχει </w:t>
      </w:r>
      <w:r>
        <w:rPr>
          <w:rFonts w:eastAsia="Times New Roman" w:cs="Times New Roman"/>
          <w:szCs w:val="24"/>
        </w:rPr>
        <w:t xml:space="preserve">στην Κυβέρνηση, να λέει ότι δεν είναι μόνο αντισυνταγματικό αυτό το πράγμα που έγινε, αλλά και εγκληματικό για τα νησιά. Η λέξη «εγκληματικό» δεν είναι απλή λέξη. </w:t>
      </w:r>
    </w:p>
    <w:p w14:paraId="47436D4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Κι εγώ πιστεύω ότι εφόσον σ’ αυτήν τη χώρα λειτουργεί ακόμα η δικαιοσύνη, γρήγορα θα ανατραπ</w:t>
      </w:r>
      <w:r>
        <w:rPr>
          <w:rFonts w:eastAsia="Times New Roman" w:cs="Times New Roman"/>
          <w:szCs w:val="24"/>
        </w:rPr>
        <w:t xml:space="preserve">εί ως αντισυνταγματική αυτή η διάταξη, οπότε θα έρθετε στη δύσκολη θέση να την ξαναδιατυπώσετε. Διότι δεν είναι δυνατόν να υπάρχει το Συμβούλιο Επικρατείας και να μην δει το αυτονόητο. Αυτές οι περιοχές, </w:t>
      </w:r>
      <w:r>
        <w:rPr>
          <w:rFonts w:eastAsia="Times New Roman" w:cs="Times New Roman"/>
          <w:szCs w:val="24"/>
        </w:rPr>
        <w:lastRenderedPageBreak/>
        <w:t xml:space="preserve">οι νησιωτικές περιοχές, συνεισφέρουν από τις πρώτες </w:t>
      </w:r>
      <w:r>
        <w:rPr>
          <w:rFonts w:eastAsia="Times New Roman" w:cs="Times New Roman"/>
          <w:szCs w:val="24"/>
        </w:rPr>
        <w:t>στην αύξηση, αν θέλετε, του εισοδήματος της χώρας, εννοώ αυτά που εισπράττουν τα δικά σας ταμεία. Αν, λοιπόν, δεν είναι ανταγωνιστικές, θα πέσει -αν θέλετε- και το επίπεδο των εισπράξεων που έχετε. Άρα, δεν είναι τόσο απλό το θέμα. Και δεν πρέπει να το βλέ</w:t>
      </w:r>
      <w:r>
        <w:rPr>
          <w:rFonts w:eastAsia="Times New Roman" w:cs="Times New Roman"/>
          <w:szCs w:val="24"/>
        </w:rPr>
        <w:t xml:space="preserve">πετε -όχι εσείς προσωπικά, η Κυβέρνηση εννοώ- σαν θέμα επαρχιακό, τοπικό, νησιωτικό, βουλευτικό, όπως θέλετε πείτε το. Είναι θέμα εθνικό. </w:t>
      </w:r>
    </w:p>
    <w:p w14:paraId="47436D4E" w14:textId="77777777" w:rsidR="00B5598B" w:rsidRDefault="007F17BE">
      <w:pPr>
        <w:spacing w:line="600" w:lineRule="auto"/>
        <w:ind w:firstLine="720"/>
        <w:jc w:val="both"/>
        <w:rPr>
          <w:rFonts w:eastAsia="Times New Roman"/>
          <w:szCs w:val="24"/>
        </w:rPr>
      </w:pPr>
      <w:r>
        <w:rPr>
          <w:rFonts w:eastAsia="Times New Roman"/>
          <w:szCs w:val="24"/>
        </w:rPr>
        <w:t>Β</w:t>
      </w:r>
      <w:r>
        <w:rPr>
          <w:rFonts w:eastAsia="Times New Roman"/>
          <w:szCs w:val="24"/>
        </w:rPr>
        <w:t>εβαίως, εγώ θα περίμενα –επαναλαμβάνω εκπροσωπείτε την Κυβέρνηση, αλλά ο κύριος πολιτικός μοχλός είναι άλλος- να σχολιάσετε αυτό το πράγμα. Είναι, πράγματι, εγκληματική αυτή η απόφαση; Έτσι είπε ο Υπουργός Εθνικής Άμυνας, ο οποίος εψήφισε όχι μόνο τον νόμο</w:t>
      </w:r>
      <w:r>
        <w:rPr>
          <w:rFonts w:eastAsia="Times New Roman"/>
          <w:szCs w:val="24"/>
        </w:rPr>
        <w:t xml:space="preserve">, αλλά και τη συνταγματικότητά του. Διότι εδώ ετέθη στη Βουλή θέμα </w:t>
      </w:r>
      <w:proofErr w:type="spellStart"/>
      <w:r>
        <w:rPr>
          <w:rFonts w:eastAsia="Times New Roman"/>
          <w:szCs w:val="24"/>
        </w:rPr>
        <w:t>αντισυνταγματικότητος</w:t>
      </w:r>
      <w:proofErr w:type="spellEnd"/>
      <w:r>
        <w:rPr>
          <w:rFonts w:eastAsia="Times New Roman"/>
          <w:szCs w:val="24"/>
        </w:rPr>
        <w:t xml:space="preserve">, ηγέρθηκαν οι Βουλευτές. </w:t>
      </w:r>
    </w:p>
    <w:p w14:paraId="47436D4F" w14:textId="77777777" w:rsidR="00B5598B" w:rsidRDefault="007F17BE">
      <w:pPr>
        <w:spacing w:line="600" w:lineRule="auto"/>
        <w:ind w:firstLine="720"/>
        <w:jc w:val="both"/>
        <w:rPr>
          <w:rFonts w:eastAsia="Times New Roman"/>
          <w:szCs w:val="24"/>
        </w:rPr>
      </w:pPr>
      <w:r>
        <w:rPr>
          <w:rFonts w:eastAsia="Times New Roman"/>
          <w:szCs w:val="24"/>
        </w:rPr>
        <w:t>Αφού ήταν, λοιπόν, εγκληματικό και αφού ήταν και αντισυνταγματικό μέρος του νομοσχεδίου –διότι περί αυτού μιλάμε, μιλάμε για το νομοσχέδιο, δ</w:t>
      </w:r>
      <w:r>
        <w:rPr>
          <w:rFonts w:eastAsia="Times New Roman"/>
          <w:szCs w:val="24"/>
        </w:rPr>
        <w:t xml:space="preserve">εν μιλάμε για την τάδε διάταξη- πώς είναι δυνατόν να λέμε </w:t>
      </w:r>
      <w:r>
        <w:rPr>
          <w:rFonts w:eastAsia="Times New Roman"/>
          <w:szCs w:val="24"/>
        </w:rPr>
        <w:lastRenderedPageBreak/>
        <w:t xml:space="preserve">στην τηλεόραση αυτά τα πράγματα και το βράδυ να κάνουμε άλλα πράγματα στη Βουλή; </w:t>
      </w:r>
      <w:r>
        <w:rPr>
          <w:rFonts w:eastAsia="Times New Roman"/>
          <w:szCs w:val="24"/>
          <w:lang w:val="en-US"/>
        </w:rPr>
        <w:t>N</w:t>
      </w:r>
      <w:proofErr w:type="spellStart"/>
      <w:r>
        <w:rPr>
          <w:rFonts w:eastAsia="Times New Roman"/>
          <w:szCs w:val="24"/>
        </w:rPr>
        <w:t>ομίζω</w:t>
      </w:r>
      <w:proofErr w:type="spellEnd"/>
      <w:r>
        <w:rPr>
          <w:rFonts w:eastAsia="Times New Roman"/>
          <w:szCs w:val="24"/>
        </w:rPr>
        <w:t xml:space="preserve"> πως πρέπει να δώσει μια απάντηση η Κυβέρνηση σε αυτό. </w:t>
      </w:r>
    </w:p>
    <w:p w14:paraId="47436D50" w14:textId="77777777" w:rsidR="00B5598B" w:rsidRDefault="007F17BE">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w:t>
      </w:r>
      <w:r>
        <w:rPr>
          <w:rFonts w:eastAsia="Times New Roman"/>
          <w:szCs w:val="24"/>
        </w:rPr>
        <w:t xml:space="preserve">ον λόγο. </w:t>
      </w:r>
    </w:p>
    <w:p w14:paraId="47436D51" w14:textId="77777777" w:rsidR="00B5598B" w:rsidRDefault="007F17BE">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w:t>
      </w:r>
      <w:r>
        <w:rPr>
          <w:rFonts w:eastAsia="Times New Roman"/>
          <w:b/>
          <w:szCs w:val="24"/>
        </w:rPr>
        <w:t>Οικονομικών</w:t>
      </w:r>
      <w:r>
        <w:rPr>
          <w:rFonts w:eastAsia="Times New Roman"/>
          <w:b/>
          <w:szCs w:val="24"/>
        </w:rPr>
        <w:t>):</w:t>
      </w:r>
      <w:r>
        <w:rPr>
          <w:rFonts w:eastAsia="Times New Roman"/>
          <w:szCs w:val="24"/>
        </w:rPr>
        <w:t xml:space="preserve"> Θα συμφωνήσω μαζί σας στο θέμα του αυτονόητου που είπατε για το εθνικό θέμα. Σε αυτά δεν έχω να προσθέσω τίποτε άλλο, παρά τη σύμφωνη γνώμη μου. </w:t>
      </w:r>
    </w:p>
    <w:p w14:paraId="47436D52" w14:textId="77777777" w:rsidR="00B5598B" w:rsidRDefault="007F17BE">
      <w:pPr>
        <w:spacing w:line="600" w:lineRule="auto"/>
        <w:ind w:firstLine="720"/>
        <w:jc w:val="both"/>
        <w:rPr>
          <w:rFonts w:eastAsia="Times New Roman"/>
          <w:szCs w:val="24"/>
        </w:rPr>
      </w:pPr>
      <w:r>
        <w:rPr>
          <w:rFonts w:eastAsia="Times New Roman"/>
          <w:szCs w:val="24"/>
        </w:rPr>
        <w:t>Σίγουρα είναι και στη δική μας πρώτη προτεραιότ</w:t>
      </w:r>
      <w:r>
        <w:rPr>
          <w:rFonts w:eastAsia="Times New Roman"/>
          <w:szCs w:val="24"/>
        </w:rPr>
        <w:t xml:space="preserve">ητα και γενικότερα στη Βουλή το πώς πρέπει να αντιμετωπίσουμε τα θέματα της </w:t>
      </w:r>
      <w:proofErr w:type="spellStart"/>
      <w:r>
        <w:rPr>
          <w:rFonts w:eastAsia="Times New Roman"/>
          <w:szCs w:val="24"/>
        </w:rPr>
        <w:t>νησιωτικότητας</w:t>
      </w:r>
      <w:proofErr w:type="spellEnd"/>
      <w:r>
        <w:rPr>
          <w:rFonts w:eastAsia="Times New Roman"/>
          <w:szCs w:val="24"/>
        </w:rPr>
        <w:t xml:space="preserve">, ειδικά τα προβλήματα που αντιμετωπίζουν τα μικρά νησιά. </w:t>
      </w:r>
    </w:p>
    <w:p w14:paraId="47436D53" w14:textId="77777777" w:rsidR="00B5598B" w:rsidRDefault="007F17BE">
      <w:pPr>
        <w:spacing w:line="600" w:lineRule="auto"/>
        <w:ind w:firstLine="720"/>
        <w:jc w:val="both"/>
        <w:rPr>
          <w:rFonts w:eastAsia="Times New Roman"/>
          <w:szCs w:val="24"/>
        </w:rPr>
      </w:pPr>
      <w:r>
        <w:rPr>
          <w:rFonts w:eastAsia="Times New Roman"/>
          <w:szCs w:val="24"/>
        </w:rPr>
        <w:t>Σαφέστατα δεν μπορώ να σχολιάσω δηλώσεις άλλων Υπουργών και μάλιστα μέσα στη Βουλή. Αυτά είναι θέματα σε επ</w:t>
      </w:r>
      <w:r>
        <w:rPr>
          <w:rFonts w:eastAsia="Times New Roman"/>
          <w:szCs w:val="24"/>
        </w:rPr>
        <w:t xml:space="preserve">ίπεδο Κυβέρνησης και ο καθένας έχει την ευθύνη γι’ αυτό που λέει. Η Κυβέρνηση, μέσα </w:t>
      </w:r>
      <w:r>
        <w:rPr>
          <w:rFonts w:eastAsia="Times New Roman"/>
          <w:szCs w:val="24"/>
        </w:rPr>
        <w:lastRenderedPageBreak/>
        <w:t>από μια συγκεκριμένη επιχειρηματολογία και μέσα από ένα συγκεκριμένο πολιτικό σκεπτικό, κατέθεσε αυτό το νομοσχέδιο και ψηφιστήκαν αυτά τα μέτρα. Έχουμε εξηγήσει -και ο ίδι</w:t>
      </w:r>
      <w:r>
        <w:rPr>
          <w:rFonts w:eastAsia="Times New Roman"/>
          <w:szCs w:val="24"/>
        </w:rPr>
        <w:t>ος ο Πρωθυπουργός και οι Υπουργοί και εγώ- το πώς οδηγηθήκαμε εδώ και το αν είχαμε άλλη επιλογή.</w:t>
      </w:r>
    </w:p>
    <w:p w14:paraId="47436D54" w14:textId="77777777" w:rsidR="00B5598B" w:rsidRDefault="007F17BE">
      <w:pPr>
        <w:spacing w:line="600" w:lineRule="auto"/>
        <w:ind w:firstLine="720"/>
        <w:jc w:val="both"/>
        <w:rPr>
          <w:rFonts w:eastAsia="Times New Roman"/>
          <w:szCs w:val="24"/>
        </w:rPr>
      </w:pPr>
      <w:r>
        <w:rPr>
          <w:rFonts w:eastAsia="Times New Roman"/>
          <w:szCs w:val="24"/>
        </w:rPr>
        <w:t>Σε ό,τι αφορά, όμως, τα μέτρα αποκατάστασης των νησιών, είπα και πριν ότι εξετάζουμε στο Υπουργείο Οικονομικών συγκεκριμένα μέτρα αποκατάστασης των προβλημάτων</w:t>
      </w:r>
      <w:r>
        <w:rPr>
          <w:rFonts w:eastAsia="Times New Roman"/>
          <w:szCs w:val="24"/>
        </w:rPr>
        <w:t xml:space="preserve"> που έχουν τα νησιά από τις φορολογικές αυτές ρυθμίσεις. Δεν είμαστε αυτή τη στιγμή σε θέση, για ευνόητους λόγους, να τα εμφανίσουμε αυτά. Το επόμενο χρονικό διάστημα, όμως, αυτά θα εμφανιστούν, για να δούμε πώς μπορούμε να ελαφρύνουμε τα νησιά, ειδικά τα </w:t>
      </w:r>
      <w:r>
        <w:rPr>
          <w:rFonts w:eastAsia="Times New Roman"/>
          <w:szCs w:val="24"/>
        </w:rPr>
        <w:t xml:space="preserve">νησιά της Δωδεκανήσου και τα νησιά που είναι στα ανατολικά μας σύνορα, με αυτά τα θέματα. </w:t>
      </w:r>
    </w:p>
    <w:p w14:paraId="47436D55" w14:textId="77777777" w:rsidR="00B5598B" w:rsidRDefault="007F17BE">
      <w:pPr>
        <w:spacing w:line="600" w:lineRule="auto"/>
        <w:ind w:firstLine="720"/>
        <w:jc w:val="both"/>
        <w:rPr>
          <w:rFonts w:eastAsia="Times New Roman"/>
          <w:szCs w:val="24"/>
        </w:rPr>
      </w:pPr>
      <w:r>
        <w:rPr>
          <w:rFonts w:eastAsia="Times New Roman"/>
          <w:szCs w:val="24"/>
        </w:rPr>
        <w:lastRenderedPageBreak/>
        <w:t>Τώρα, όσον αφορά τα ζητήματα συνταγματικότητας, κύριε Βουλευτά, δεν μπορώ εγώ να πάρω θέση. Είναι θέμα πλέον των αρμόδιων δικαστηρίων. Σέβομαι όλες τις απόψεις, αλλά</w:t>
      </w:r>
      <w:r>
        <w:rPr>
          <w:rFonts w:eastAsia="Times New Roman"/>
          <w:szCs w:val="24"/>
        </w:rPr>
        <w:t xml:space="preserve"> εκεί θα κριθούν όλα αυτά τα θέματα.   </w:t>
      </w:r>
    </w:p>
    <w:p w14:paraId="47436D56" w14:textId="77777777" w:rsidR="00B5598B" w:rsidRDefault="007F17B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τον κύριο Υπουργό. </w:t>
      </w:r>
    </w:p>
    <w:p w14:paraId="47436D57" w14:textId="77777777" w:rsidR="00B5598B" w:rsidRDefault="007F17BE">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θεωρία της Βουλής, αφού </w:t>
      </w:r>
      <w:r>
        <w:rPr>
          <w:rFonts w:eastAsia="Times New Roman"/>
          <w:szCs w:val="24"/>
        </w:rPr>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μαθήτριες και μαθητές και δύο εκπαιδευτικοί συνοδοί τους από το 17</w:t>
      </w:r>
      <w:r w:rsidRPr="00B57951">
        <w:rPr>
          <w:rFonts w:eastAsia="Times New Roman"/>
          <w:szCs w:val="24"/>
          <w:vertAlign w:val="superscript"/>
        </w:rPr>
        <w:t>ο</w:t>
      </w:r>
      <w:r>
        <w:rPr>
          <w:rFonts w:eastAsia="Times New Roman"/>
          <w:szCs w:val="24"/>
        </w:rPr>
        <w:t xml:space="preserve"> Δημο</w:t>
      </w:r>
      <w:r>
        <w:rPr>
          <w:rFonts w:eastAsia="Times New Roman"/>
          <w:szCs w:val="24"/>
        </w:rPr>
        <w:t>τικό Σχολείο Νίκαιας.</w:t>
      </w:r>
    </w:p>
    <w:p w14:paraId="47436D58" w14:textId="77777777" w:rsidR="00B5598B" w:rsidRDefault="007F17BE">
      <w:pPr>
        <w:spacing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47436D59" w14:textId="77777777" w:rsidR="00B5598B" w:rsidRDefault="007F17BE">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47436D5A" w14:textId="77777777" w:rsidR="00B5598B" w:rsidRDefault="007F17BE">
      <w:pPr>
        <w:spacing w:line="600" w:lineRule="auto"/>
        <w:ind w:firstLine="720"/>
        <w:jc w:val="both"/>
        <w:rPr>
          <w:rFonts w:eastAsia="Times New Roman"/>
          <w:szCs w:val="24"/>
        </w:rPr>
      </w:pPr>
      <w:r>
        <w:rPr>
          <w:rFonts w:eastAsia="Times New Roman"/>
          <w:szCs w:val="24"/>
        </w:rPr>
        <w:lastRenderedPageBreak/>
        <w:t xml:space="preserve">Περνάμε στη δεύτερη με αριθμό 888/21-5-2016 επίκαιρη ερώτηση του πρώτου κύκλου του Βουλευτή Β΄ Αθηνών της Νέας Δημοκρατίας κ. Κωνσταντίνου Χατζηδάκη προς τον </w:t>
      </w:r>
      <w:r>
        <w:rPr>
          <w:rFonts w:eastAsia="Times New Roman"/>
          <w:szCs w:val="24"/>
        </w:rPr>
        <w:t>Υπουργό Εσωτερικών και Διοικητικής Ανασυγκρότησης, σχετικά με τις συνθήκες διαβίωσης των προσφύγων-μεταναστών στο Ελληνικό.</w:t>
      </w:r>
    </w:p>
    <w:p w14:paraId="47436D5B" w14:textId="77777777" w:rsidR="00B5598B" w:rsidRDefault="007F17BE">
      <w:pPr>
        <w:spacing w:line="600" w:lineRule="auto"/>
        <w:ind w:firstLine="720"/>
        <w:jc w:val="both"/>
        <w:rPr>
          <w:rFonts w:eastAsia="Times New Roman"/>
          <w:szCs w:val="24"/>
        </w:rPr>
      </w:pPr>
      <w:r>
        <w:rPr>
          <w:rFonts w:eastAsia="Times New Roman"/>
          <w:szCs w:val="24"/>
        </w:rPr>
        <w:t xml:space="preserve">Κύριε Χατζηδάκη, έχετε τον λόγο για δύο λεπτά. </w:t>
      </w:r>
    </w:p>
    <w:p w14:paraId="47436D5C" w14:textId="77777777" w:rsidR="00B5598B" w:rsidRDefault="007F17BE">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Ευχαριστώ, κύριε Πρόεδρε.</w:t>
      </w:r>
    </w:p>
    <w:p w14:paraId="47436D5D" w14:textId="77777777" w:rsidR="00B5598B" w:rsidRDefault="007F17BE">
      <w:pPr>
        <w:spacing w:line="600" w:lineRule="auto"/>
        <w:ind w:firstLine="720"/>
        <w:jc w:val="both"/>
        <w:rPr>
          <w:rFonts w:eastAsia="Times New Roman"/>
          <w:szCs w:val="24"/>
        </w:rPr>
      </w:pPr>
      <w:r>
        <w:rPr>
          <w:rFonts w:eastAsia="Times New Roman"/>
          <w:szCs w:val="24"/>
        </w:rPr>
        <w:t>Κύριε Υπουργέ, η ερώτηση αυτή παρ</w:t>
      </w:r>
      <w:r>
        <w:rPr>
          <w:rFonts w:eastAsia="Times New Roman"/>
          <w:szCs w:val="24"/>
        </w:rPr>
        <w:t>αμένει πάντα επίκαιρη, παρ</w:t>
      </w:r>
      <w:r>
        <w:rPr>
          <w:rFonts w:eastAsia="Times New Roman"/>
          <w:szCs w:val="24"/>
        </w:rPr>
        <w:t xml:space="preserve">’ </w:t>
      </w:r>
      <w:r>
        <w:rPr>
          <w:rFonts w:eastAsia="Times New Roman"/>
          <w:szCs w:val="24"/>
        </w:rPr>
        <w:t xml:space="preserve">ότι έχει αναβληθεί δυο φορές η συζήτησή της, επειδή είχατε άλλες υποχρεώσεις. </w:t>
      </w:r>
    </w:p>
    <w:p w14:paraId="47436D5E" w14:textId="77777777" w:rsidR="00B5598B" w:rsidRDefault="007F17BE">
      <w:pPr>
        <w:spacing w:line="600" w:lineRule="auto"/>
        <w:ind w:firstLine="720"/>
        <w:jc w:val="both"/>
        <w:rPr>
          <w:rFonts w:eastAsia="Times New Roman"/>
          <w:szCs w:val="24"/>
        </w:rPr>
      </w:pPr>
      <w:r>
        <w:rPr>
          <w:rFonts w:eastAsia="Times New Roman"/>
          <w:szCs w:val="24"/>
        </w:rPr>
        <w:t>Δεκαπέντε μέρες μετά είναι το ίδιο και περισσότερο επίκαιρη, διότι το πρόβλημα παραμένει το ίδιο και ακόμα περισσότερο πιεστικό, τόσο για τους πρόσφυ</w:t>
      </w:r>
      <w:r>
        <w:rPr>
          <w:rFonts w:eastAsia="Times New Roman"/>
          <w:szCs w:val="24"/>
        </w:rPr>
        <w:t xml:space="preserve">γες και μετανάστες που έχουν σωρευθεί στις </w:t>
      </w:r>
      <w:r>
        <w:rPr>
          <w:rFonts w:eastAsia="Times New Roman"/>
          <w:szCs w:val="24"/>
        </w:rPr>
        <w:lastRenderedPageBreak/>
        <w:t xml:space="preserve">εγκαταστάσεις του Ελληνικού, όσο και για τους περιοίκους. Είναι ένας καταυλισμός σε έναν αστικό χώρο, χωρίς στοιχειώδεις συνθήκες υγιεινής.   </w:t>
      </w:r>
    </w:p>
    <w:p w14:paraId="47436D5F" w14:textId="77777777" w:rsidR="00B5598B" w:rsidRDefault="007F17BE">
      <w:pPr>
        <w:spacing w:line="600" w:lineRule="auto"/>
        <w:ind w:firstLine="720"/>
        <w:jc w:val="both"/>
        <w:rPr>
          <w:rFonts w:eastAsia="Times New Roman"/>
          <w:szCs w:val="24"/>
        </w:rPr>
      </w:pPr>
      <w:r>
        <w:rPr>
          <w:rFonts w:eastAsia="Times New Roman"/>
          <w:szCs w:val="24"/>
        </w:rPr>
        <w:t>Το λέει ένας Βουλευτής της Αντιπολίτευσης; Όχι. Το σημειώνει ο ίδιος ο</w:t>
      </w:r>
      <w:r>
        <w:rPr>
          <w:rFonts w:eastAsia="Times New Roman"/>
          <w:szCs w:val="24"/>
        </w:rPr>
        <w:t xml:space="preserve"> Ιατρικός Σύλλογος Αθηνών, με ανακοίνωση που εξέδωσε πριν από μερικές μέρες, με αφορμή τον θάνατο δεκαεπτάχρονης. Το σημειώνουν όλοι οι δήμαρχοι της περιοχής, επισημαίνοντας τους κινδύνους που υπάρχουν για τους κατοίκους των γύρω δήμων. Και νομίζω το έχετε</w:t>
      </w:r>
      <w:r>
        <w:rPr>
          <w:rFonts w:eastAsia="Times New Roman"/>
          <w:szCs w:val="24"/>
        </w:rPr>
        <w:t xml:space="preserve"> παραδεχθεί και είμαι βέβαιος ότι θα το παραδεχθείτε και εσείς.</w:t>
      </w:r>
    </w:p>
    <w:p w14:paraId="47436D60" w14:textId="77777777" w:rsidR="00B5598B" w:rsidRDefault="007F17BE">
      <w:pPr>
        <w:spacing w:line="600" w:lineRule="auto"/>
        <w:ind w:firstLine="720"/>
        <w:jc w:val="both"/>
        <w:rPr>
          <w:rFonts w:eastAsia="Times New Roman"/>
          <w:szCs w:val="24"/>
        </w:rPr>
      </w:pPr>
      <w:r>
        <w:rPr>
          <w:rFonts w:eastAsia="Times New Roman"/>
          <w:szCs w:val="24"/>
        </w:rPr>
        <w:t>Το ερώτημα είναι τι γίνεται, κύριε Υπουργέ. Διότι</w:t>
      </w:r>
      <w:r>
        <w:rPr>
          <w:rFonts w:eastAsia="Times New Roman"/>
          <w:szCs w:val="24"/>
        </w:rPr>
        <w:t>,</w:t>
      </w:r>
      <w:r>
        <w:rPr>
          <w:rFonts w:eastAsia="Times New Roman"/>
          <w:szCs w:val="24"/>
        </w:rPr>
        <w:t xml:space="preserve"> σύμφωνα με διάφορα δημοσιεύματα που έχω εδώ, συμπεριλαμβανομένου δημοσιεύματος της </w:t>
      </w:r>
      <w:r>
        <w:rPr>
          <w:rFonts w:eastAsia="Times New Roman"/>
          <w:szCs w:val="24"/>
        </w:rPr>
        <w:t xml:space="preserve">εφημερίδας </w:t>
      </w:r>
      <w:r>
        <w:rPr>
          <w:rFonts w:eastAsia="Times New Roman"/>
          <w:szCs w:val="24"/>
        </w:rPr>
        <w:t>«ΑΥΓΗ» της 16</w:t>
      </w:r>
      <w:r w:rsidRPr="0086716A">
        <w:rPr>
          <w:rFonts w:eastAsia="Times New Roman"/>
          <w:szCs w:val="24"/>
          <w:vertAlign w:val="superscript"/>
        </w:rPr>
        <w:t>ης</w:t>
      </w:r>
      <w:r>
        <w:rPr>
          <w:rFonts w:eastAsia="Times New Roman"/>
          <w:szCs w:val="24"/>
        </w:rPr>
        <w:t xml:space="preserve"> Δεκεμβρίου, είχε γίνει τότε σύσ</w:t>
      </w:r>
      <w:r>
        <w:rPr>
          <w:rFonts w:eastAsia="Times New Roman"/>
          <w:szCs w:val="24"/>
        </w:rPr>
        <w:t>κεψη και είχε υπάρξει διαβεβαίωση από την Κυβέρνηση ότι το όλο θέμα θα λήξει μέσα σε τρεις μήνες, δηλαδή</w:t>
      </w:r>
      <w:r>
        <w:rPr>
          <w:rFonts w:eastAsia="Times New Roman"/>
          <w:szCs w:val="24"/>
        </w:rPr>
        <w:t>,</w:t>
      </w:r>
      <w:r>
        <w:rPr>
          <w:rFonts w:eastAsia="Times New Roman"/>
          <w:szCs w:val="24"/>
        </w:rPr>
        <w:t xml:space="preserve"> μέχρι τα μέσα-τέλη Μαρτίου. </w:t>
      </w:r>
    </w:p>
    <w:p w14:paraId="47436D61" w14:textId="77777777" w:rsidR="00B5598B" w:rsidRDefault="007F17BE">
      <w:pPr>
        <w:tabs>
          <w:tab w:val="left" w:pos="3695"/>
        </w:tabs>
        <w:spacing w:line="600" w:lineRule="auto"/>
        <w:ind w:firstLine="720"/>
        <w:jc w:val="both"/>
        <w:rPr>
          <w:rFonts w:eastAsia="Times New Roman"/>
          <w:szCs w:val="24"/>
        </w:rPr>
      </w:pPr>
      <w:r>
        <w:rPr>
          <w:rFonts w:eastAsia="Times New Roman"/>
          <w:szCs w:val="24"/>
        </w:rPr>
        <w:lastRenderedPageBreak/>
        <w:t>Είμαστε στα τέλη Μαΐου και το πρόβλημα επιμένει και οξύνεται. Υπάρχουν διακηρύξεις της Κυβέρνησης περί ανθρωπισμού. Δεν θ</w:t>
      </w:r>
      <w:r>
        <w:rPr>
          <w:rFonts w:eastAsia="Times New Roman"/>
          <w:szCs w:val="24"/>
        </w:rPr>
        <w:t>έλω να αμφισβητήσω τον ανθρωπισμό σας. Αλλά νομίζω ότι ο ανθρωπισμός αυτός αρχίζει και εξαφανίζεται στα πράγματα λόγω της κατάστασης</w:t>
      </w:r>
      <w:r>
        <w:rPr>
          <w:rFonts w:eastAsia="Times New Roman"/>
          <w:szCs w:val="24"/>
        </w:rPr>
        <w:t>,</w:t>
      </w:r>
      <w:r>
        <w:rPr>
          <w:rFonts w:eastAsia="Times New Roman"/>
          <w:szCs w:val="24"/>
        </w:rPr>
        <w:t xml:space="preserve"> που έχει διαμορφωθεί και η οποία ξεπερνάει κάθε φαντασία.</w:t>
      </w:r>
    </w:p>
    <w:p w14:paraId="47436D62" w14:textId="77777777" w:rsidR="00B5598B" w:rsidRDefault="007F17BE">
      <w:pPr>
        <w:tabs>
          <w:tab w:val="left" w:pos="3695"/>
        </w:tabs>
        <w:spacing w:line="600" w:lineRule="auto"/>
        <w:ind w:firstLine="720"/>
        <w:jc w:val="both"/>
        <w:rPr>
          <w:rFonts w:eastAsia="Times New Roman"/>
          <w:szCs w:val="24"/>
        </w:rPr>
      </w:pPr>
      <w:r>
        <w:rPr>
          <w:rFonts w:eastAsia="Times New Roman"/>
          <w:szCs w:val="24"/>
        </w:rPr>
        <w:t>Τα ερωτήματα, λοιπόν, είναι πολύ σαφή. Το ένα είναι: Πώς αποτυπώ</w:t>
      </w:r>
      <w:r>
        <w:rPr>
          <w:rFonts w:eastAsia="Times New Roman"/>
          <w:szCs w:val="24"/>
        </w:rPr>
        <w:t xml:space="preserve">νετε σήμερα την κατάσταση; Την θεωρείτε ελεγχόμενη; Πόσοι άνθρωποι στοιβάζονται μέσα σε αυτές τις εγκαταστάσεις; </w:t>
      </w:r>
    </w:p>
    <w:p w14:paraId="47436D63" w14:textId="77777777" w:rsidR="00B5598B" w:rsidRDefault="007F17BE">
      <w:pPr>
        <w:tabs>
          <w:tab w:val="left" w:pos="3695"/>
        </w:tabs>
        <w:spacing w:line="600" w:lineRule="auto"/>
        <w:ind w:firstLine="720"/>
        <w:jc w:val="both"/>
        <w:rPr>
          <w:rFonts w:eastAsia="Times New Roman"/>
          <w:szCs w:val="24"/>
        </w:rPr>
      </w:pPr>
      <w:r>
        <w:rPr>
          <w:rFonts w:eastAsia="Times New Roman"/>
          <w:szCs w:val="24"/>
        </w:rPr>
        <w:t>Τ</w:t>
      </w:r>
      <w:r>
        <w:rPr>
          <w:rFonts w:eastAsia="Times New Roman"/>
          <w:szCs w:val="24"/>
        </w:rPr>
        <w:t>ο δεύτερο ερώτημα είναι: Έχετε κάποιο συγκεκριμένο σχέδιο; Υπάρχουν συγκεκριμένα χρονοδιαγράμματα, κύριε Υπουργέ; Πώς θα αντιμετωπίσετε το με</w:t>
      </w:r>
      <w:r>
        <w:rPr>
          <w:rFonts w:eastAsia="Times New Roman"/>
          <w:szCs w:val="24"/>
        </w:rPr>
        <w:t>ίζον αυτό θέμα, το οποίο –νομίζω- δεν αφορά στενά μόνο τους κατοίκους των γύρω περιοχών, αλλά κάθε Έλληνα και κάθε άνθρωπο; Γιατί πράγματι είναι ζήτημα ανθρωπιάς αλλά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η διαχείρισή του είναι και ζήτημα αποτελεσματικότητας.</w:t>
      </w:r>
    </w:p>
    <w:p w14:paraId="47436D64" w14:textId="77777777" w:rsidR="00B5598B" w:rsidRDefault="007F17BE">
      <w:pPr>
        <w:tabs>
          <w:tab w:val="left" w:pos="3695"/>
        </w:tabs>
        <w:spacing w:line="600" w:lineRule="auto"/>
        <w:ind w:firstLine="720"/>
        <w:jc w:val="both"/>
        <w:rPr>
          <w:rFonts w:eastAsia="Times New Roman"/>
          <w:szCs w:val="24"/>
        </w:rPr>
      </w:pPr>
      <w:r>
        <w:rPr>
          <w:rFonts w:eastAsia="Times New Roman"/>
          <w:b/>
          <w:bCs/>
          <w:szCs w:val="24"/>
        </w:rPr>
        <w:t>ΠΡΟΕΔΡΕΥΩΝ (Γεώργιος Βαρ</w:t>
      </w:r>
      <w:r>
        <w:rPr>
          <w:rFonts w:eastAsia="Times New Roman"/>
          <w:b/>
          <w:bCs/>
          <w:szCs w:val="24"/>
        </w:rPr>
        <w:t>εμένος):</w:t>
      </w:r>
      <w:r>
        <w:rPr>
          <w:rFonts w:eastAsia="Times New Roman"/>
          <w:b/>
          <w:szCs w:val="24"/>
        </w:rPr>
        <w:t xml:space="preserve"> </w:t>
      </w:r>
      <w:r>
        <w:rPr>
          <w:rFonts w:eastAsia="Times New Roman"/>
          <w:szCs w:val="24"/>
        </w:rPr>
        <w:t>Τον λόγο έχει ο κύριος Υπουργός για τρία λεπτά το πολύ.</w:t>
      </w:r>
    </w:p>
    <w:p w14:paraId="47436D65" w14:textId="77777777" w:rsidR="00B5598B" w:rsidRDefault="007F17BE">
      <w:pPr>
        <w:tabs>
          <w:tab w:val="left" w:pos="3695"/>
        </w:tabs>
        <w:spacing w:line="600" w:lineRule="auto"/>
        <w:ind w:firstLine="720"/>
        <w:jc w:val="both"/>
        <w:rPr>
          <w:rFonts w:eastAsia="Times New Roman"/>
          <w:szCs w:val="24"/>
        </w:rPr>
      </w:pPr>
      <w:r>
        <w:rPr>
          <w:rFonts w:eastAsia="Times New Roman"/>
          <w:b/>
          <w:szCs w:val="24"/>
        </w:rPr>
        <w:lastRenderedPageBreak/>
        <w:t>ΙΩΑΝΝΗΣ ΜΟΥΖΑΛΑΣ (Αναπληρωτής Υπουργός Εσωτερικών και Διοικητικής Ανασυγκρότησης):</w:t>
      </w:r>
      <w:r>
        <w:rPr>
          <w:rFonts w:eastAsia="Times New Roman"/>
          <w:szCs w:val="24"/>
        </w:rPr>
        <w:t xml:space="preserve"> Κύριε Χατζηδάκη, να σας ευχαριστήσω για την ανοχή σας που έλειψα δύο φορές. Ήμουν στην Ευρώπη, όπως σας είχα</w:t>
      </w:r>
      <w:r>
        <w:rPr>
          <w:rFonts w:eastAsia="Times New Roman"/>
          <w:szCs w:val="24"/>
        </w:rPr>
        <w:t xml:space="preserve"> ενημερώσει, σε ανειλημμένες υποχρεώσεις. Σέβομαι πάρα πολύ τη Βουλή, ώστε να λείπω χωρίς σοβαρό λόγο. Κατανοώ πλήρως την ερώτησή σας, παρ</w:t>
      </w:r>
      <w:r>
        <w:rPr>
          <w:rFonts w:eastAsia="Times New Roman"/>
          <w:szCs w:val="24"/>
        </w:rPr>
        <w:t xml:space="preserve">’ </w:t>
      </w:r>
      <w:r>
        <w:rPr>
          <w:rFonts w:eastAsia="Times New Roman"/>
          <w:szCs w:val="24"/>
        </w:rPr>
        <w:t>ότι είναι γνωστό ότι θα διακρίνω μέσα της και κάποιες «υπερβολές» για αντιπολιτευτικούς λόγους.</w:t>
      </w:r>
    </w:p>
    <w:p w14:paraId="47436D66" w14:textId="77777777" w:rsidR="00B5598B" w:rsidRDefault="007F17BE">
      <w:pPr>
        <w:tabs>
          <w:tab w:val="left" w:pos="3695"/>
        </w:tabs>
        <w:spacing w:line="600" w:lineRule="auto"/>
        <w:ind w:firstLine="720"/>
        <w:jc w:val="both"/>
        <w:rPr>
          <w:rFonts w:eastAsia="Times New Roman"/>
          <w:szCs w:val="24"/>
        </w:rPr>
      </w:pPr>
      <w:r>
        <w:rPr>
          <w:rFonts w:eastAsia="Times New Roman"/>
          <w:szCs w:val="24"/>
        </w:rPr>
        <w:t>Θα σας πω ευθύς εξαρ</w:t>
      </w:r>
      <w:r>
        <w:rPr>
          <w:rFonts w:eastAsia="Times New Roman"/>
          <w:szCs w:val="24"/>
        </w:rPr>
        <w:t>χής ότι οι συνθήκες στο Ελληνικό δεν είναι καλές. Δεν είναι ακατάλληλες, αλλά δεν είναι καλές. Δεν είναι αυτές που θα έπρεπε να έχουμε για τους πρόσφυγες και τους μετανάστες και που θα έπρεπε και αυτοί να έχουν. Θα δεχτώ, επίσης, ότι παραβίασα δύο φορές τη</w:t>
      </w:r>
      <w:r>
        <w:rPr>
          <w:rFonts w:eastAsia="Times New Roman"/>
          <w:szCs w:val="24"/>
        </w:rPr>
        <w:t>ν συμφωνία που είχα κάνει με την «ΕΛΛΗΝΙΚΟ Α</w:t>
      </w:r>
      <w:r>
        <w:rPr>
          <w:rFonts w:eastAsia="Times New Roman"/>
          <w:szCs w:val="24"/>
        </w:rPr>
        <w:t>.</w:t>
      </w:r>
      <w:r>
        <w:rPr>
          <w:rFonts w:eastAsia="Times New Roman"/>
          <w:szCs w:val="24"/>
        </w:rPr>
        <w:t>Ε</w:t>
      </w:r>
      <w:r>
        <w:rPr>
          <w:rFonts w:eastAsia="Times New Roman"/>
          <w:szCs w:val="24"/>
        </w:rPr>
        <w:t>.</w:t>
      </w:r>
      <w:r>
        <w:rPr>
          <w:rFonts w:eastAsia="Times New Roman"/>
          <w:szCs w:val="24"/>
        </w:rPr>
        <w:t>» σε σχέση με τον χρόνο</w:t>
      </w:r>
      <w:r>
        <w:rPr>
          <w:rFonts w:eastAsia="Times New Roman"/>
          <w:szCs w:val="24"/>
        </w:rPr>
        <w:t>,</w:t>
      </w:r>
      <w:r>
        <w:rPr>
          <w:rFonts w:eastAsia="Times New Roman"/>
          <w:szCs w:val="24"/>
        </w:rPr>
        <w:t xml:space="preserve"> που θα παραμείνουν εκεί. Αυτά είναι αντικειμενικά γεγονότα που σωστά επισημαίνετε.</w:t>
      </w:r>
    </w:p>
    <w:p w14:paraId="47436D67" w14:textId="77777777" w:rsidR="00B5598B" w:rsidRDefault="007F17BE">
      <w:pPr>
        <w:tabs>
          <w:tab w:val="left" w:pos="3695"/>
        </w:tabs>
        <w:spacing w:line="600" w:lineRule="auto"/>
        <w:ind w:firstLine="720"/>
        <w:jc w:val="both"/>
        <w:rPr>
          <w:rFonts w:eastAsia="Times New Roman"/>
          <w:szCs w:val="24"/>
        </w:rPr>
      </w:pPr>
      <w:r>
        <w:rPr>
          <w:rFonts w:eastAsia="Times New Roman"/>
          <w:szCs w:val="24"/>
        </w:rPr>
        <w:lastRenderedPageBreak/>
        <w:t xml:space="preserve">Ξεχνάτε να επισημάνετε δύο πράγματα. Το ένα είναι ότι εάν η συμφωνία παραβιάστηκε, είναι γιατί μετά το παράνομο κλείσιμο των συνόρων από τις χώρες του </w:t>
      </w:r>
      <w:proofErr w:type="spellStart"/>
      <w:r>
        <w:rPr>
          <w:rFonts w:eastAsia="Times New Roman"/>
          <w:szCs w:val="24"/>
        </w:rPr>
        <w:t>Βίζενγκραντ</w:t>
      </w:r>
      <w:proofErr w:type="spellEnd"/>
      <w:r>
        <w:rPr>
          <w:rFonts w:eastAsia="Times New Roman"/>
          <w:szCs w:val="24"/>
        </w:rPr>
        <w:t xml:space="preserve">, ξαφνικά μέσα σε είκοσι μέρες παγιδεύτηκαν </w:t>
      </w:r>
      <w:r>
        <w:rPr>
          <w:rFonts w:eastAsia="Times New Roman"/>
          <w:szCs w:val="24"/>
        </w:rPr>
        <w:t>πενήντα πέντε χιλιάδες</w:t>
      </w:r>
      <w:r>
        <w:rPr>
          <w:rFonts w:eastAsia="Times New Roman"/>
          <w:szCs w:val="24"/>
        </w:rPr>
        <w:t xml:space="preserve"> άνθρωποι στη χώρα μας, οι οποίοι έπρεπε κάπου να βρουν καταφύγιο ακριβώς για να μην γυρνάνε στις πλατείες, για να μην έχουμε προβλήματα, που τα ξέρετε και που ασφαλώς συμφωνείτε μαζί μου.</w:t>
      </w:r>
    </w:p>
    <w:p w14:paraId="47436D68" w14:textId="77777777" w:rsidR="00B5598B" w:rsidRDefault="007F17BE">
      <w:pPr>
        <w:tabs>
          <w:tab w:val="left" w:pos="3695"/>
        </w:tabs>
        <w:spacing w:line="600" w:lineRule="auto"/>
        <w:ind w:firstLine="720"/>
        <w:jc w:val="both"/>
        <w:rPr>
          <w:rFonts w:eastAsia="Times New Roman"/>
          <w:szCs w:val="24"/>
        </w:rPr>
      </w:pPr>
      <w:r>
        <w:rPr>
          <w:rFonts w:eastAsia="Times New Roman"/>
          <w:szCs w:val="24"/>
        </w:rPr>
        <w:t>Το δεύτερο γεγονός που ξεχνάτε είναι ότι στην Γερμανία, μια χώρα με</w:t>
      </w:r>
      <w:r>
        <w:rPr>
          <w:rFonts w:eastAsia="Times New Roman"/>
          <w:szCs w:val="24"/>
        </w:rPr>
        <w:t xml:space="preserve"> τέτοιο ισχυρό κρατικό μηχανισμό, με τέτοια εμπειρία σε αυτά τα πράγματα, υπάρχουν ακόμα πρόσφυγες και μετανάστες οι οποίοι διαμένουν σε γήπεδα.</w:t>
      </w:r>
    </w:p>
    <w:p w14:paraId="47436D69" w14:textId="77777777" w:rsidR="00B5598B" w:rsidRDefault="007F17BE">
      <w:pPr>
        <w:tabs>
          <w:tab w:val="left" w:pos="3695"/>
        </w:tabs>
        <w:spacing w:line="600" w:lineRule="auto"/>
        <w:ind w:firstLine="720"/>
        <w:jc w:val="both"/>
        <w:rPr>
          <w:rFonts w:eastAsia="Times New Roman"/>
          <w:szCs w:val="24"/>
        </w:rPr>
      </w:pPr>
      <w:r>
        <w:rPr>
          <w:rFonts w:eastAsia="Times New Roman"/>
          <w:szCs w:val="24"/>
        </w:rPr>
        <w:t xml:space="preserve">Το τρίτο που θέλω να σας θυμίσω είναι ότι η Κυβέρνηση του ΣΥΡΙΖΑ δεν βρήκε ούτε μία θέση φιλοξενίας. Βρήκαμε </w:t>
      </w:r>
      <w:r>
        <w:rPr>
          <w:rFonts w:eastAsia="Times New Roman"/>
          <w:szCs w:val="24"/>
        </w:rPr>
        <w:t>δυ</w:t>
      </w:r>
      <w:r>
        <w:rPr>
          <w:rFonts w:eastAsia="Times New Roman"/>
          <w:szCs w:val="24"/>
        </w:rPr>
        <w:t>όμισι</w:t>
      </w:r>
      <w:r>
        <w:rPr>
          <w:rFonts w:eastAsia="Times New Roman"/>
          <w:szCs w:val="24"/>
        </w:rPr>
        <w:t xml:space="preserve"> </w:t>
      </w:r>
      <w:r>
        <w:rPr>
          <w:rFonts w:eastAsia="Times New Roman"/>
          <w:szCs w:val="24"/>
        </w:rPr>
        <w:t>χιλιάδες</w:t>
      </w:r>
      <w:r>
        <w:rPr>
          <w:rFonts w:eastAsia="Times New Roman"/>
          <w:szCs w:val="24"/>
        </w:rPr>
        <w:t xml:space="preserve"> θέσεις σε </w:t>
      </w:r>
      <w:proofErr w:type="spellStart"/>
      <w:r>
        <w:rPr>
          <w:rFonts w:eastAsia="Times New Roman"/>
          <w:szCs w:val="24"/>
        </w:rPr>
        <w:t>προαναχωρησιακά</w:t>
      </w:r>
      <w:proofErr w:type="spellEnd"/>
      <w:r>
        <w:rPr>
          <w:rFonts w:eastAsia="Times New Roman"/>
          <w:szCs w:val="24"/>
        </w:rPr>
        <w:t xml:space="preserve"> κέντρα –ήταν πολύ χρήσιμες- αλλά </w:t>
      </w:r>
      <w:r>
        <w:rPr>
          <w:rFonts w:eastAsia="Times New Roman"/>
          <w:szCs w:val="24"/>
        </w:rPr>
        <w:lastRenderedPageBreak/>
        <w:t xml:space="preserve">ούτε μία θέση φιλοξενίας. Καταφέραμε μέσα σε δυόμιση μήνες να δημιουργήσουμε </w:t>
      </w:r>
      <w:r>
        <w:rPr>
          <w:rFonts w:eastAsia="Times New Roman"/>
          <w:szCs w:val="24"/>
        </w:rPr>
        <w:t>σαράντα χιλιάδες</w:t>
      </w:r>
      <w:r>
        <w:rPr>
          <w:rFonts w:eastAsia="Times New Roman"/>
          <w:szCs w:val="24"/>
        </w:rPr>
        <w:t xml:space="preserve"> πρόχειρες, προσωρινές θέσεις φιλοξενίας.</w:t>
      </w:r>
    </w:p>
    <w:p w14:paraId="47436D6A" w14:textId="77777777" w:rsidR="00B5598B" w:rsidRDefault="007F17BE">
      <w:pPr>
        <w:tabs>
          <w:tab w:val="left" w:pos="3695"/>
        </w:tabs>
        <w:spacing w:line="600" w:lineRule="auto"/>
        <w:ind w:firstLine="720"/>
        <w:jc w:val="both"/>
        <w:rPr>
          <w:rFonts w:eastAsia="Times New Roman"/>
          <w:szCs w:val="24"/>
        </w:rPr>
      </w:pPr>
      <w:r>
        <w:rPr>
          <w:rFonts w:eastAsia="Times New Roman"/>
          <w:szCs w:val="24"/>
        </w:rPr>
        <w:t xml:space="preserve">Τελειώνουμε σήμερα με την </w:t>
      </w:r>
      <w:proofErr w:type="spellStart"/>
      <w:r>
        <w:rPr>
          <w:rFonts w:eastAsia="Times New Roman"/>
          <w:szCs w:val="24"/>
        </w:rPr>
        <w:t>Ειδομένη</w:t>
      </w:r>
      <w:proofErr w:type="spellEnd"/>
      <w:r>
        <w:rPr>
          <w:rFonts w:eastAsia="Times New Roman"/>
          <w:szCs w:val="24"/>
        </w:rPr>
        <w:t>, η οποία ήτα</w:t>
      </w:r>
      <w:r>
        <w:rPr>
          <w:rFonts w:eastAsia="Times New Roman"/>
          <w:szCs w:val="24"/>
        </w:rPr>
        <w:t xml:space="preserve">ν μια πληγή για τη χώρα μας και για τους πρόσφυγες. Η άμεση προτεραιότητά μας τώρα είναι το Ελληνικό. Έχετε δίκιο, λοιπόν, ότι το Ελληνικό πρέπει να κλείσει. Είναι η προτεραιότητά μας αυτή τη στιγμή. Δώσαμε προτεραιότητα στην </w:t>
      </w:r>
      <w:proofErr w:type="spellStart"/>
      <w:r>
        <w:rPr>
          <w:rFonts w:eastAsia="Times New Roman"/>
          <w:szCs w:val="24"/>
        </w:rPr>
        <w:t>Ειδομένη</w:t>
      </w:r>
      <w:proofErr w:type="spellEnd"/>
      <w:r>
        <w:rPr>
          <w:rFonts w:eastAsia="Times New Roman"/>
          <w:szCs w:val="24"/>
        </w:rPr>
        <w:t>. Αυτή τη στιγμή ετοιμ</w:t>
      </w:r>
      <w:r>
        <w:rPr>
          <w:rFonts w:eastAsia="Times New Roman"/>
          <w:szCs w:val="24"/>
        </w:rPr>
        <w:t xml:space="preserve">άζουμε εγκαταστάσεις στην Αθήνα, όπου έχουμε τις γνωστές προσπάθειες δημάρχων να τις στείλουν σε διπλανό δήμο. </w:t>
      </w:r>
    </w:p>
    <w:p w14:paraId="47436D6B" w14:textId="77777777" w:rsidR="00B5598B" w:rsidRDefault="007F17BE">
      <w:pPr>
        <w:tabs>
          <w:tab w:val="left" w:pos="3695"/>
        </w:tabs>
        <w:spacing w:line="600" w:lineRule="auto"/>
        <w:ind w:firstLine="720"/>
        <w:jc w:val="both"/>
        <w:rPr>
          <w:rFonts w:eastAsia="Times New Roman"/>
          <w:szCs w:val="24"/>
        </w:rPr>
      </w:pPr>
      <w:r>
        <w:rPr>
          <w:rFonts w:eastAsia="Times New Roman"/>
          <w:szCs w:val="24"/>
        </w:rPr>
        <w:t>Θέλω να σας βεβαιώσω, χωρίς να μπορώ να σας πω με σαφήνεια τις μέρες, ότι δεν θα γεμίσει το καλοκαίρι το Ελληνικό. Το Ελληνικό, από σήμερα που τ</w:t>
      </w:r>
      <w:r>
        <w:rPr>
          <w:rFonts w:eastAsia="Times New Roman"/>
          <w:szCs w:val="24"/>
        </w:rPr>
        <w:t xml:space="preserve">ελειώνει η </w:t>
      </w:r>
      <w:proofErr w:type="spellStart"/>
      <w:r>
        <w:rPr>
          <w:rFonts w:eastAsia="Times New Roman"/>
          <w:szCs w:val="24"/>
        </w:rPr>
        <w:t>Ειδομένη</w:t>
      </w:r>
      <w:proofErr w:type="spellEnd"/>
      <w:r>
        <w:rPr>
          <w:rFonts w:eastAsia="Times New Roman"/>
          <w:szCs w:val="24"/>
        </w:rPr>
        <w:t>, αποτελεί την πρώτη μας προτεραιότητα στην Αττική. Θα επιδοθεί στους πρόσφυγες και στους κατοίκους η ισορροπία των δικαιωμάτων που μπορεί να διατηρήσει την τάξη, την ασφάλεια και την ελευθερία και των δύο πλευρών.</w:t>
      </w:r>
    </w:p>
    <w:p w14:paraId="47436D6C" w14:textId="77777777" w:rsidR="00B5598B" w:rsidRDefault="007F17BE">
      <w:pPr>
        <w:tabs>
          <w:tab w:val="left" w:pos="3695"/>
        </w:tabs>
        <w:spacing w:line="600" w:lineRule="auto"/>
        <w:ind w:firstLine="720"/>
        <w:jc w:val="both"/>
        <w:rPr>
          <w:rFonts w:eastAsia="Times New Roman"/>
          <w:szCs w:val="24"/>
        </w:rPr>
      </w:pPr>
      <w:r>
        <w:rPr>
          <w:rFonts w:eastAsia="Times New Roman"/>
          <w:szCs w:val="24"/>
        </w:rPr>
        <w:lastRenderedPageBreak/>
        <w:t>Για την υγεία δεν έχετ</w:t>
      </w:r>
      <w:r>
        <w:rPr>
          <w:rFonts w:eastAsia="Times New Roman"/>
          <w:szCs w:val="24"/>
        </w:rPr>
        <w:t xml:space="preserve">ε δίκιο. Έχουμε πρόσφατη έκθεση από το </w:t>
      </w:r>
      <w:r>
        <w:rPr>
          <w:rFonts w:eastAsia="Times New Roman"/>
          <w:szCs w:val="24"/>
          <w:lang w:val="en-US"/>
        </w:rPr>
        <w:t>Center</w:t>
      </w:r>
      <w:r>
        <w:rPr>
          <w:rFonts w:eastAsia="Times New Roman"/>
          <w:szCs w:val="24"/>
        </w:rPr>
        <w:t xml:space="preserve"> </w:t>
      </w:r>
      <w:r>
        <w:rPr>
          <w:rFonts w:eastAsia="Times New Roman"/>
          <w:szCs w:val="24"/>
          <w:lang w:val="en-US"/>
        </w:rPr>
        <w:t>for</w:t>
      </w:r>
      <w:r>
        <w:rPr>
          <w:rFonts w:eastAsia="Times New Roman"/>
          <w:szCs w:val="24"/>
        </w:rPr>
        <w:t xml:space="preserve"> </w:t>
      </w:r>
      <w:r>
        <w:rPr>
          <w:rFonts w:eastAsia="Times New Roman"/>
          <w:szCs w:val="24"/>
          <w:lang w:val="en-US"/>
        </w:rPr>
        <w:t>Disease</w:t>
      </w:r>
      <w:r>
        <w:rPr>
          <w:rFonts w:eastAsia="Times New Roman"/>
          <w:szCs w:val="24"/>
        </w:rPr>
        <w:t xml:space="preserve"> </w:t>
      </w:r>
      <w:r>
        <w:rPr>
          <w:rFonts w:eastAsia="Times New Roman"/>
          <w:szCs w:val="24"/>
          <w:lang w:val="en-US"/>
        </w:rPr>
        <w:t>Control</w:t>
      </w:r>
      <w:r>
        <w:rPr>
          <w:rFonts w:eastAsia="Times New Roman"/>
          <w:szCs w:val="24"/>
        </w:rPr>
        <w:t xml:space="preserve"> </w:t>
      </w:r>
      <w:r>
        <w:rPr>
          <w:rFonts w:eastAsia="Times New Roman"/>
          <w:szCs w:val="24"/>
          <w:lang w:val="en-US"/>
        </w:rPr>
        <w:t>and</w:t>
      </w:r>
      <w:r>
        <w:rPr>
          <w:rFonts w:eastAsia="Times New Roman"/>
          <w:szCs w:val="24"/>
        </w:rPr>
        <w:t xml:space="preserve"> </w:t>
      </w:r>
      <w:r>
        <w:rPr>
          <w:rFonts w:eastAsia="Times New Roman"/>
          <w:szCs w:val="24"/>
          <w:lang w:val="en-US"/>
        </w:rPr>
        <w:t>Prevention</w:t>
      </w:r>
      <w:r>
        <w:rPr>
          <w:rFonts w:eastAsia="Times New Roman"/>
          <w:szCs w:val="24"/>
        </w:rPr>
        <w:t xml:space="preserve"> -το αμερικάνικο ΚΕΕΛΠΝΟ, που είναι από τα πιο αυστηρά- όπου μας κάνει αρκετές παρατηρήσεις, αλλά μας αποδίδει εύσημα για την διαχείριση </w:t>
      </w:r>
      <w:r>
        <w:rPr>
          <w:rFonts w:eastAsia="Times New Roman"/>
          <w:szCs w:val="24"/>
        </w:rPr>
        <w:t>πενήντα πέντε χιλιάδων</w:t>
      </w:r>
      <w:r>
        <w:rPr>
          <w:rFonts w:eastAsia="Times New Roman"/>
          <w:szCs w:val="24"/>
        </w:rPr>
        <w:t xml:space="preserve"> ανθρώπων χωρίς υ</w:t>
      </w:r>
      <w:r>
        <w:rPr>
          <w:rFonts w:eastAsia="Times New Roman"/>
          <w:szCs w:val="24"/>
        </w:rPr>
        <w:t>γειονομικά προβλήματα. Ο θάνατος της δεκαεπτάχρονης προεκλήθη από χρόνια καρδιακή νόσο -ήταν εδώ πριν ο κ. καθηγητής- που ούτε η ίδια γνώριζε.</w:t>
      </w:r>
    </w:p>
    <w:p w14:paraId="47436D6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Υπάρχουν προβλήματα στην καθαριότητα, αλλά τα λύνουμε. Υπάρχουν προβλήματα στη σίτιση, τα λύνουμε. </w:t>
      </w:r>
    </w:p>
    <w:p w14:paraId="47436D6E"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Όμως, πολλές </w:t>
      </w:r>
      <w:r>
        <w:rPr>
          <w:rFonts w:eastAsia="Times New Roman" w:cs="Times New Roman"/>
          <w:szCs w:val="24"/>
        </w:rPr>
        <w:t>φορές πέφτετε, και εμείς οι ίδιοι πέφτουμε, θύματα παραπληροφόρησης. Θέλω να σας πω ότι υπήρξε ένα δημοσίευμα ότι κάνουν απεργία πείνας στο Ελληνικό και ότι έχουμε επιδημία γαστρεντερίτιδας. Δεν υπήρχε τίποτα τέτοιο. Φωνάξαμε τους δημοσιογράφους, ετοιμαζότ</w:t>
      </w:r>
      <w:r>
        <w:rPr>
          <w:rFonts w:eastAsia="Times New Roman" w:cs="Times New Roman"/>
          <w:szCs w:val="24"/>
        </w:rPr>
        <w:t xml:space="preserve">αν διαδήλωση </w:t>
      </w:r>
      <w:r>
        <w:rPr>
          <w:rFonts w:eastAsia="Times New Roman" w:cs="Times New Roman"/>
          <w:szCs w:val="24"/>
        </w:rPr>
        <w:lastRenderedPageBreak/>
        <w:t>γι’ αυτό το πράγμα –όχι από τη δική σας την πλευρά, αλλά από το ΚΕΕΡΦΑ- και ήταν μια ψεύτικη ανάρτηση. Νομίζω ότι πρέπει κανείς να ελέγχει καλύτερα τα πράγματα. Όπως, επίσης, η πορνεία της ανήλικης είναι ψευδής. Υπήρξε μια σεξουαλική παρενόχλη</w:t>
      </w:r>
      <w:r>
        <w:rPr>
          <w:rFonts w:eastAsia="Times New Roman" w:cs="Times New Roman"/>
          <w:szCs w:val="24"/>
        </w:rPr>
        <w:t>ση</w:t>
      </w:r>
      <w:r>
        <w:rPr>
          <w:rFonts w:eastAsia="Times New Roman" w:cs="Times New Roman"/>
          <w:szCs w:val="24"/>
        </w:rPr>
        <w:t>,</w:t>
      </w:r>
      <w:r>
        <w:rPr>
          <w:rFonts w:eastAsia="Times New Roman" w:cs="Times New Roman"/>
          <w:szCs w:val="24"/>
        </w:rPr>
        <w:t xml:space="preserve"> που την ερευνά η αστυνομία. </w:t>
      </w:r>
    </w:p>
    <w:p w14:paraId="47436D6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Δεν αποκλείω ποτέ τη </w:t>
      </w:r>
      <w:proofErr w:type="spellStart"/>
      <w:r>
        <w:rPr>
          <w:rFonts w:eastAsia="Times New Roman" w:cs="Times New Roman"/>
          <w:szCs w:val="24"/>
        </w:rPr>
        <w:t>μικροεγκληματικότητα</w:t>
      </w:r>
      <w:proofErr w:type="spellEnd"/>
      <w:r>
        <w:rPr>
          <w:rFonts w:eastAsia="Times New Roman" w:cs="Times New Roman"/>
          <w:szCs w:val="24"/>
        </w:rPr>
        <w:t xml:space="preserve"> σε αυτές τις δομές, αλλά αυτό γίνεται παγκοσμίως. Σημασία έχει αν η αστυνομία φυλάει. Η αστυνομία φυλάει σε εικοσιτετράωρη βάση, είναι πολύ κουρασμένοι οι άνθρωποι, προσπαθούν να κά</w:t>
      </w:r>
      <w:r>
        <w:rPr>
          <w:rFonts w:eastAsia="Times New Roman" w:cs="Times New Roman"/>
          <w:szCs w:val="24"/>
        </w:rPr>
        <w:t>νουν καλά τη δουλειά τους. Θα μπορούσα να διατυπώσω αυτό ή το άλλο παράπονο, μέσα όμως από ένα μεγάλο ευχαριστώ για τη βοήθεια που παρέχει και τη στήριξη.</w:t>
      </w:r>
    </w:p>
    <w:p w14:paraId="47436D7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Η προοπτική είναι αυτή, κύριε Χατζηδάκη, δηλαδή</w:t>
      </w:r>
      <w:r>
        <w:rPr>
          <w:rFonts w:eastAsia="Times New Roman" w:cs="Times New Roman"/>
          <w:szCs w:val="24"/>
        </w:rPr>
        <w:t>,</w:t>
      </w:r>
      <w:r>
        <w:rPr>
          <w:rFonts w:eastAsia="Times New Roman" w:cs="Times New Roman"/>
          <w:szCs w:val="24"/>
        </w:rPr>
        <w:t xml:space="preserve"> να τελειώσουμε με το Ελληνικό τώρα που τελειώσαμε με</w:t>
      </w:r>
      <w:r>
        <w:rPr>
          <w:rFonts w:eastAsia="Times New Roman" w:cs="Times New Roman"/>
          <w:szCs w:val="24"/>
        </w:rPr>
        <w:t xml:space="preserve"> την </w:t>
      </w:r>
      <w:proofErr w:type="spellStart"/>
      <w:r>
        <w:rPr>
          <w:rFonts w:eastAsia="Times New Roman" w:cs="Times New Roman"/>
          <w:szCs w:val="24"/>
        </w:rPr>
        <w:t>Ειδομένη</w:t>
      </w:r>
      <w:proofErr w:type="spellEnd"/>
      <w:r>
        <w:rPr>
          <w:rFonts w:eastAsia="Times New Roman" w:cs="Times New Roman"/>
          <w:szCs w:val="24"/>
        </w:rPr>
        <w:t>.</w:t>
      </w:r>
    </w:p>
    <w:p w14:paraId="47436D71"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Σας ευχαριστώ.</w:t>
      </w:r>
    </w:p>
    <w:p w14:paraId="47436D72"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Χατζηδάκης.</w:t>
      </w:r>
    </w:p>
    <w:p w14:paraId="47436D73"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ΧΑΤΖΗΔΑΚΗΣ:</w:t>
      </w:r>
      <w:r>
        <w:rPr>
          <w:rFonts w:eastAsia="Times New Roman" w:cs="Times New Roman"/>
          <w:szCs w:val="24"/>
        </w:rPr>
        <w:t xml:space="preserve"> Κύριε Υπουργέ, προσπαθώ πάντα να μην είμαι πολιτικός των υπερβολών. Όσα είπα δεν τα είπα διότι έχω την ψευδαίσθηση ότι με την ερώτηση αυτ</w:t>
      </w:r>
      <w:r>
        <w:rPr>
          <w:rFonts w:eastAsia="Times New Roman" w:cs="Times New Roman"/>
          <w:szCs w:val="24"/>
        </w:rPr>
        <w:t>ή θα πέσει η Κυβέρνηση. Αυτά, γιατί πραγματικά ανησυχώ και ως Βουλευτής, αν θέλετε, της περιοχής μεταφέροντας πράγματα</w:t>
      </w:r>
      <w:r>
        <w:rPr>
          <w:rFonts w:eastAsia="Times New Roman" w:cs="Times New Roman"/>
          <w:szCs w:val="24"/>
        </w:rPr>
        <w:t>,</w:t>
      </w:r>
      <w:r>
        <w:rPr>
          <w:rFonts w:eastAsia="Times New Roman" w:cs="Times New Roman"/>
          <w:szCs w:val="24"/>
        </w:rPr>
        <w:t xml:space="preserve"> που λέγονται σε εμένα τον ίδιο από δημάρχους και κατοίκους της περιοχής. </w:t>
      </w:r>
    </w:p>
    <w:p w14:paraId="47436D7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Έχω εδώ μαζί μου συγκεκριμένα στοιχεία. Έχω επιστολή του ΚΕΕΛΠ</w:t>
      </w:r>
      <w:r>
        <w:rPr>
          <w:rFonts w:eastAsia="Times New Roman" w:cs="Times New Roman"/>
          <w:szCs w:val="24"/>
        </w:rPr>
        <w:t xml:space="preserve">ΝΟ σε όλους τους εμπλεκομένους σχετικά με κινδύνους για την υγεία των προσφύγων και του τοπικού πληθυσμού από 11 Μαρτίου 2016. Έχω μαζί μου επιστολή των δημάρχων της γύρω περιοχής από τις 18 Απριλίου 2016, που εκφράζουν μια πολύ μεγάλη ανησυχία για το πώς </w:t>
      </w:r>
      <w:r>
        <w:rPr>
          <w:rFonts w:eastAsia="Times New Roman" w:cs="Times New Roman"/>
          <w:szCs w:val="24"/>
        </w:rPr>
        <w:t>εξελίσσεται το πρόβλημα. Έχω ανακοίνωση του Ιατρικού Συλλόγου Αθηνών, των συναδέλφων σας, από τις 20 Απριλίου 2016 με τίτλο</w:t>
      </w:r>
      <w:r>
        <w:rPr>
          <w:rFonts w:eastAsia="Times New Roman" w:cs="Times New Roman"/>
          <w:szCs w:val="24"/>
        </w:rPr>
        <w:t>:</w:t>
      </w:r>
      <w:r>
        <w:rPr>
          <w:rFonts w:eastAsia="Times New Roman" w:cs="Times New Roman"/>
          <w:szCs w:val="24"/>
        </w:rPr>
        <w:t xml:space="preserve"> «Κρίσιμα ζητήματα δημόσιας υγείας λόγω ανεπαρκέστατης διαχείρισης των υγειονομικών ζητημάτων». </w:t>
      </w:r>
    </w:p>
    <w:p w14:paraId="47436D7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Κυρίως έχω μ</w:t>
      </w:r>
      <w:r>
        <w:rPr>
          <w:rFonts w:eastAsia="Times New Roman" w:cs="Times New Roman"/>
          <w:szCs w:val="24"/>
        </w:rPr>
        <w:t>ί</w:t>
      </w:r>
      <w:r>
        <w:rPr>
          <w:rFonts w:eastAsia="Times New Roman" w:cs="Times New Roman"/>
          <w:szCs w:val="24"/>
        </w:rPr>
        <w:t>α επιστολή από τις 7 Α</w:t>
      </w:r>
      <w:r>
        <w:rPr>
          <w:rFonts w:eastAsia="Times New Roman" w:cs="Times New Roman"/>
          <w:szCs w:val="24"/>
        </w:rPr>
        <w:t xml:space="preserve">πριλίου 2016, της </w:t>
      </w:r>
      <w:r>
        <w:rPr>
          <w:rFonts w:eastAsia="Times New Roman" w:cs="Times New Roman"/>
          <w:szCs w:val="24"/>
        </w:rPr>
        <w:t>«Ελληνικό</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που υπογράφεται από την κ. Σουλτάνα Σπυροπούλου, Πρόεδρο και διευθύνουσα σύμβουλο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Ε</w:t>
      </w:r>
      <w:r>
        <w:rPr>
          <w:rFonts w:eastAsia="Times New Roman" w:cs="Times New Roman"/>
          <w:szCs w:val="24"/>
        </w:rPr>
        <w:t>λληνικό</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Η κ. Σουλτάνα Σπυροπούλου δεν έχει τοποθετηθεί από την προηγούμενη Κυβέρνηση, αλλά από τη δική σας Κυβέρνηση. Στην επιστολή της προς τον κ. </w:t>
      </w:r>
      <w:proofErr w:type="spellStart"/>
      <w:r>
        <w:rPr>
          <w:rFonts w:eastAsia="Times New Roman" w:cs="Times New Roman"/>
          <w:szCs w:val="24"/>
        </w:rPr>
        <w:t>Κουρουμπλή</w:t>
      </w:r>
      <w:proofErr w:type="spellEnd"/>
      <w:r>
        <w:rPr>
          <w:rFonts w:eastAsia="Times New Roman" w:cs="Times New Roman"/>
          <w:szCs w:val="24"/>
        </w:rPr>
        <w:t xml:space="preserve"> και σε άλλους Υπουργούς σημειώνει ότι «το τελευταίο διάστημα η κατάσταση στις ανωτέρω παραχωρούμενες εγκ</w:t>
      </w:r>
      <w:r>
        <w:rPr>
          <w:rFonts w:eastAsia="Times New Roman" w:cs="Times New Roman"/>
          <w:szCs w:val="24"/>
        </w:rPr>
        <w:t xml:space="preserve">αταστάσεις, δηλαδή του Ελληνικού, αλλά και πέριξ αυτών έχει πλέον καταστεί ανεξέλεγκτη και εγκυμονεί σοβαρούς κινδύνους για όλους τους εμπλεκόμενους, δεδομένου ότι στους </w:t>
      </w:r>
      <w:proofErr w:type="spellStart"/>
      <w:r>
        <w:rPr>
          <w:rFonts w:eastAsia="Times New Roman" w:cs="Times New Roman"/>
          <w:szCs w:val="24"/>
        </w:rPr>
        <w:t>παραχωρηθέντες</w:t>
      </w:r>
      <w:proofErr w:type="spellEnd"/>
      <w:r>
        <w:rPr>
          <w:rFonts w:eastAsia="Times New Roman" w:cs="Times New Roman"/>
          <w:szCs w:val="24"/>
        </w:rPr>
        <w:t xml:space="preserve"> χώρους έχουν μεταφερθεί περίπου έξι χιλιάδες πρόσφυγες αριθμός που ξεπε</w:t>
      </w:r>
      <w:r>
        <w:rPr>
          <w:rFonts w:eastAsia="Times New Roman" w:cs="Times New Roman"/>
          <w:szCs w:val="24"/>
        </w:rPr>
        <w:t>ρνά κατά πολύ τον αριθμό που είχε δεσμευτεί το Υπουργείο να μεταφέρει, αλλά, κυρίως, ξεπερνά τις αντικειμενικές δυνατότητες φιλοξενίας της εγκατάστασης με αποτέλεσμα να παρατηρούνται ακραίες και ιδιαίτερα επικίνδυνες καταστάσεις». Αυτά τα λέει όχι ο Χατζηδ</w:t>
      </w:r>
      <w:r>
        <w:rPr>
          <w:rFonts w:eastAsia="Times New Roman" w:cs="Times New Roman"/>
          <w:szCs w:val="24"/>
        </w:rPr>
        <w:t>άκης, αλλά η κ. Σπυροπούλου.</w:t>
      </w:r>
    </w:p>
    <w:p w14:paraId="47436D7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ας μην προσπαθούμε να </w:t>
      </w:r>
      <w:proofErr w:type="spellStart"/>
      <w:r>
        <w:rPr>
          <w:rFonts w:eastAsia="Times New Roman" w:cs="Times New Roman"/>
          <w:szCs w:val="24"/>
        </w:rPr>
        <w:t>αποδραματοποιήσουμε</w:t>
      </w:r>
      <w:proofErr w:type="spellEnd"/>
      <w:r>
        <w:rPr>
          <w:rFonts w:eastAsia="Times New Roman" w:cs="Times New Roman"/>
          <w:szCs w:val="24"/>
        </w:rPr>
        <w:t xml:space="preserve"> την κατάσταση κανένας μας. Η κατάσταση, όπως φαίνεται απ’ όλες τις περιγραφές, είναι δραματική. </w:t>
      </w:r>
    </w:p>
    <w:p w14:paraId="47436D7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Το ερώτημα, κύριε Υπουργέ, και εδώ θα ήθελα μ</w:t>
      </w:r>
      <w:r>
        <w:rPr>
          <w:rFonts w:eastAsia="Times New Roman" w:cs="Times New Roman"/>
          <w:szCs w:val="24"/>
        </w:rPr>
        <w:t>ί</w:t>
      </w:r>
      <w:r>
        <w:rPr>
          <w:rFonts w:eastAsia="Times New Roman" w:cs="Times New Roman"/>
          <w:szCs w:val="24"/>
        </w:rPr>
        <w:t xml:space="preserve">α σαφή απάντηση, είναι ποιες θα </w:t>
      </w:r>
      <w:r>
        <w:rPr>
          <w:rFonts w:eastAsia="Times New Roman" w:cs="Times New Roman"/>
          <w:szCs w:val="24"/>
        </w:rPr>
        <w:t>είναι οι επόμενες κινήσεις; Διότι, εάν το θέμα παραμείνει, καθώς έρχεται καλοκαίρι, τόσοι άνθρωποι στοιβαγμένοι μέσα σε κλειστούς χώρους είναι ολοφάνερο –το ξέρετε καλύτερα από εμένα, λόγω του ότι είστε γιατρός- ότι μπορεί να έχουμε κυριολεκτικά καταστάσει</w:t>
      </w:r>
      <w:r>
        <w:rPr>
          <w:rFonts w:eastAsia="Times New Roman" w:cs="Times New Roman"/>
          <w:szCs w:val="24"/>
        </w:rPr>
        <w:t>ς πέραν πάσης φαντασίας.</w:t>
      </w:r>
    </w:p>
    <w:p w14:paraId="47436D7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Ποιο είναι το σχέδιο σας; Διότι στην </w:t>
      </w:r>
      <w:proofErr w:type="spellStart"/>
      <w:r>
        <w:rPr>
          <w:rFonts w:eastAsia="Times New Roman" w:cs="Times New Roman"/>
          <w:szCs w:val="24"/>
        </w:rPr>
        <w:t>Ειδομένη</w:t>
      </w:r>
      <w:proofErr w:type="spellEnd"/>
      <w:r>
        <w:rPr>
          <w:rFonts w:eastAsia="Times New Roman" w:cs="Times New Roman"/>
          <w:szCs w:val="24"/>
        </w:rPr>
        <w:t xml:space="preserve"> το ότι καθυστερήσαμε τόσον καιρό είχε, προφανώς, επιπτώσεις πολλών και διαφορετικών ειδών και στην τοπική οικονομία και στην εικόνα της χώρας και φυσικά και στα θέματα των σιδηροδρόμων.</w:t>
      </w:r>
      <w:r>
        <w:rPr>
          <w:rFonts w:eastAsia="Times New Roman" w:cs="Times New Roman"/>
          <w:szCs w:val="24"/>
        </w:rPr>
        <w:t xml:space="preserve"> </w:t>
      </w:r>
    </w:p>
    <w:p w14:paraId="47436D7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Όλα τα κέρδη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χάθηκαν -2,5 εκατομμύρια τον χρόνο είναι τα κέρδη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λόγω του ότι η γραμμή αυτή είχε κλείσει για εβδομήντα περίπου μέρες, ενώ, όπως φάνηκε από </w:t>
      </w:r>
      <w:r>
        <w:rPr>
          <w:rFonts w:eastAsia="Times New Roman" w:cs="Times New Roman"/>
          <w:szCs w:val="24"/>
        </w:rPr>
        <w:lastRenderedPageBreak/>
        <w:t>παρεμβάσεις της ίδιας της Κυβέρνησης, μπορούσε να ανοίξει. Διότι την α</w:t>
      </w:r>
      <w:r>
        <w:rPr>
          <w:rFonts w:eastAsia="Times New Roman" w:cs="Times New Roman"/>
          <w:szCs w:val="24"/>
        </w:rPr>
        <w:t>νοίξατε μόνοι σας και μετά αφήσατε και ξαναέκλεισε.</w:t>
      </w:r>
    </w:p>
    <w:p w14:paraId="47436D7A"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 xml:space="preserve">Δεν στέκομαι, όμως, στο θέμα της </w:t>
      </w:r>
      <w:proofErr w:type="spellStart"/>
      <w:r>
        <w:rPr>
          <w:rFonts w:eastAsia="Times New Roman" w:cs="Times New Roman"/>
          <w:szCs w:val="24"/>
        </w:rPr>
        <w:t>Ειδομένης</w:t>
      </w:r>
      <w:proofErr w:type="spellEnd"/>
      <w:r>
        <w:rPr>
          <w:rFonts w:eastAsia="Times New Roman" w:cs="Times New Roman"/>
          <w:szCs w:val="24"/>
        </w:rPr>
        <w:t>, διότι θεωρώ ότι το θέμα του Ελληνικού, έτσι όπως εξελίσσεται, είναι ένα πολύ σοβαρότερο θέμα και θέλω να μου περιγράψετε ποιες θα είναι οι επόμενες κινήσεις της</w:t>
      </w:r>
      <w:r>
        <w:rPr>
          <w:rFonts w:eastAsia="Times New Roman" w:cs="Times New Roman"/>
          <w:szCs w:val="24"/>
        </w:rPr>
        <w:t xml:space="preserve"> Κυβέρνησης, ποιο είναι το σχέδιο της Κυβέρνησης. </w:t>
      </w:r>
    </w:p>
    <w:p w14:paraId="47436D7B"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Γιατί δεν άνοιξε νωρίτερα, κύριε Υπουργέ, λέει ο κ. Χατζηδάκης.</w:t>
      </w:r>
    </w:p>
    <w:p w14:paraId="47436D7C"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Όχι, για το Ελληνικό, λέω.</w:t>
      </w:r>
    </w:p>
    <w:p w14:paraId="47436D7D"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έχει </w:t>
      </w:r>
      <w:r>
        <w:rPr>
          <w:rFonts w:eastAsia="Times New Roman" w:cs="Times New Roman"/>
          <w:szCs w:val="24"/>
        </w:rPr>
        <w:t>τον λόγο.</w:t>
      </w:r>
    </w:p>
    <w:p w14:paraId="47436D7E"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ΜΟΥΖΑΛΑΣ (Αναπληρωτής Υπουργός Εσωτερικών και Διοικητικής Ανασυγκρότησης): </w:t>
      </w:r>
      <w:r>
        <w:rPr>
          <w:rFonts w:eastAsia="Times New Roman" w:cs="Times New Roman"/>
          <w:szCs w:val="24"/>
        </w:rPr>
        <w:t xml:space="preserve">Κύριε Χατζηδάκη, νομίζω ότι σε επόμενες συνεδριάσεις δεν θα χρειαστεί να μιλήσουμε για το Ελληνικό, όπως τώρα δεν μιλάμε για την </w:t>
      </w:r>
      <w:proofErr w:type="spellStart"/>
      <w:r>
        <w:rPr>
          <w:rFonts w:eastAsia="Times New Roman" w:cs="Times New Roman"/>
          <w:szCs w:val="24"/>
        </w:rPr>
        <w:t>Ειδομένη</w:t>
      </w:r>
      <w:proofErr w:type="spellEnd"/>
      <w:r>
        <w:rPr>
          <w:rFonts w:eastAsia="Times New Roman" w:cs="Times New Roman"/>
          <w:szCs w:val="24"/>
        </w:rPr>
        <w:t xml:space="preserve">. Η </w:t>
      </w:r>
      <w:proofErr w:type="spellStart"/>
      <w:r>
        <w:rPr>
          <w:rFonts w:eastAsia="Times New Roman" w:cs="Times New Roman"/>
          <w:szCs w:val="24"/>
        </w:rPr>
        <w:t>Ειδομένη</w:t>
      </w:r>
      <w:proofErr w:type="spellEnd"/>
      <w:r>
        <w:rPr>
          <w:rFonts w:eastAsia="Times New Roman" w:cs="Times New Roman"/>
          <w:szCs w:val="24"/>
        </w:rPr>
        <w:t xml:space="preserve"> έκλεισε. </w:t>
      </w:r>
      <w:r>
        <w:rPr>
          <w:rFonts w:eastAsia="Times New Roman" w:cs="Times New Roman"/>
          <w:szCs w:val="24"/>
        </w:rPr>
        <w:t>Τ</w:t>
      </w:r>
      <w:r>
        <w:rPr>
          <w:rFonts w:eastAsia="Times New Roman" w:cs="Times New Roman"/>
          <w:szCs w:val="24"/>
        </w:rPr>
        <w:t>ο Ε</w:t>
      </w:r>
      <w:r>
        <w:rPr>
          <w:rFonts w:eastAsia="Times New Roman" w:cs="Times New Roman"/>
          <w:szCs w:val="24"/>
        </w:rPr>
        <w:t xml:space="preserve">λληνικό θα κλείσει. Κατά την άποψή σας, με καθυστέρηση, κατά την άποψή μου –και αυτό είναι ιστορικά αποδείξιμο για την </w:t>
      </w:r>
      <w:proofErr w:type="spellStart"/>
      <w:r>
        <w:rPr>
          <w:rFonts w:eastAsia="Times New Roman" w:cs="Times New Roman"/>
          <w:szCs w:val="24"/>
        </w:rPr>
        <w:t>Ειδομένη</w:t>
      </w:r>
      <w:proofErr w:type="spellEnd"/>
      <w:r>
        <w:rPr>
          <w:rFonts w:eastAsia="Times New Roman" w:cs="Times New Roman"/>
          <w:szCs w:val="24"/>
        </w:rPr>
        <w:t>- ποτέ άλλοτε μ</w:t>
      </w:r>
      <w:r>
        <w:rPr>
          <w:rFonts w:eastAsia="Times New Roman" w:cs="Times New Roman"/>
          <w:szCs w:val="24"/>
        </w:rPr>
        <w:t>ί</w:t>
      </w:r>
      <w:r>
        <w:rPr>
          <w:rFonts w:eastAsia="Times New Roman" w:cs="Times New Roman"/>
          <w:szCs w:val="24"/>
        </w:rPr>
        <w:t xml:space="preserve">α κατάσταση σαν την </w:t>
      </w:r>
      <w:proofErr w:type="spellStart"/>
      <w:r>
        <w:rPr>
          <w:rFonts w:eastAsia="Times New Roman" w:cs="Times New Roman"/>
          <w:szCs w:val="24"/>
        </w:rPr>
        <w:t>Ειδομένη</w:t>
      </w:r>
      <w:proofErr w:type="spellEnd"/>
      <w:r>
        <w:rPr>
          <w:rFonts w:eastAsia="Times New Roman" w:cs="Times New Roman"/>
          <w:szCs w:val="24"/>
        </w:rPr>
        <w:t xml:space="preserve"> παγκοσμίως δεν έχει αντιμετωπιστεί τόσο έγκαιρα. Είναι μ</w:t>
      </w:r>
      <w:r>
        <w:rPr>
          <w:rFonts w:eastAsia="Times New Roman" w:cs="Times New Roman"/>
          <w:szCs w:val="24"/>
        </w:rPr>
        <w:t>ί</w:t>
      </w:r>
      <w:r>
        <w:rPr>
          <w:rFonts w:eastAsia="Times New Roman" w:cs="Times New Roman"/>
          <w:szCs w:val="24"/>
        </w:rPr>
        <w:t>α επιστημονική ανάλυση αυτό</w:t>
      </w:r>
      <w:r>
        <w:rPr>
          <w:rFonts w:eastAsia="Times New Roman" w:cs="Times New Roman"/>
          <w:szCs w:val="24"/>
        </w:rPr>
        <w:t xml:space="preserve"> που κάνω, δεν έχει κανέναν πολιτικό ή κομματικό σκοπό. </w:t>
      </w:r>
    </w:p>
    <w:p w14:paraId="47436D7F"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 xml:space="preserve">Για τη διαχείριση της υγείας και για τις ενστάσεις της κ. Σπυροπούλου έχετε δίκιο, υπάρχουν. Εγώ δεν λέω ότι δίνετε ψευδή στοιχεία από κάποιο πάθος. Κάθε άλλο, σέβομαι απόλυτα τον τρόπο που </w:t>
      </w:r>
      <w:r>
        <w:rPr>
          <w:rFonts w:eastAsia="Times New Roman" w:cs="Times New Roman"/>
          <w:szCs w:val="24"/>
        </w:rPr>
        <w:t>διαχειρίζεστε και τις ερωτήσεις και τις απαντήσεις και την πολιτική σας σταδιοδρομία. Αυτό που λέω είναι ότι, παρ</w:t>
      </w:r>
      <w:r>
        <w:rPr>
          <w:rFonts w:eastAsia="Times New Roman" w:cs="Times New Roman"/>
          <w:szCs w:val="24"/>
        </w:rPr>
        <w:t xml:space="preserve">’ </w:t>
      </w:r>
      <w:r>
        <w:rPr>
          <w:rFonts w:eastAsia="Times New Roman" w:cs="Times New Roman"/>
          <w:szCs w:val="24"/>
        </w:rPr>
        <w:t xml:space="preserve">ότι γράφονται αυτά τα πράγματα, επί τόσους μήνες δεν είχαμε κανένα στοιχείο επιδημιολογίας, κρίσης υγείας ή οτιδήποτε άλλο, που σημαίνει ότι </w:t>
      </w:r>
      <w:r>
        <w:rPr>
          <w:rFonts w:eastAsia="Times New Roman" w:cs="Times New Roman"/>
          <w:szCs w:val="24"/>
        </w:rPr>
        <w:t xml:space="preserve">δεν είναι ανεξέλεγκτη η κατάσταση, είναι ελεγχόμενη. Για πολύ καιρό ακόμα; Ελπίζω μέχρι να τελειώσει και ελπίζω ότι θα τελειώσει γρήγορα. </w:t>
      </w:r>
    </w:p>
    <w:p w14:paraId="47436D80"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να σας πω ότι στο Ελληνικό αυτό που γράφει η κ. Σπυροπούλου είναι ότι αναγκαστήκαμε και ανοίξαμε και τις αφίξ</w:t>
      </w:r>
      <w:r>
        <w:rPr>
          <w:rFonts w:eastAsia="Times New Roman" w:cs="Times New Roman"/>
          <w:szCs w:val="24"/>
        </w:rPr>
        <w:t xml:space="preserve">εις και πραγματικά έφθασαν τις έξι χιλιάδες οι άνθρωποι, μόλις ήρθε αυτό το τεράστιο κύμα που παγιδεύτηκε. Από τότε μέχρι σήμερα είναι τρεις χιλιάδες εξακόσιοι. Τους χίλιους πεντακόσιους τους εγκαταστήσαμε αλλού. </w:t>
      </w:r>
    </w:p>
    <w:p w14:paraId="47436D81"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Κτίζουμε χώρους και μέσα στην Αττική. Είνα</w:t>
      </w:r>
      <w:r>
        <w:rPr>
          <w:rFonts w:eastAsia="Times New Roman" w:cs="Times New Roman"/>
          <w:szCs w:val="24"/>
        </w:rPr>
        <w:t xml:space="preserve">ι προτεραιότητα το Ελληνικό και θα κλείσει το Ελληνικό. Δεν μπορώ να σας πω χρονικά πότε. Θέλω να σας πω, πάντως, ότι είναι προτεραιότητα και έχετε την εμπειρία ότι όταν λέω κάτι, συνήθως γίνεται, εκτός αν συμβεί κάτι, κάποια καινούργια απόβαση ή κάτι που </w:t>
      </w:r>
      <w:r>
        <w:rPr>
          <w:rFonts w:eastAsia="Times New Roman" w:cs="Times New Roman"/>
          <w:szCs w:val="24"/>
        </w:rPr>
        <w:t>δεν μπορεί κανείς να το προβλέψει.</w:t>
      </w:r>
    </w:p>
    <w:p w14:paraId="47436D82"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επόμενες κινήσεις μας. Να αδειάσει το Ελληνικό. Να αδειάσει ήρεμα, ειρηνικά και να πάνε σε καλύτερους χώρους απ’ αυτούς που είναι. Επομένως, θέλω να πιστεύω ότι μετά από κάποιον καιρό –όχι λίγο καιρό, αλλά </w:t>
      </w:r>
      <w:r>
        <w:rPr>
          <w:rFonts w:eastAsia="Times New Roman" w:cs="Times New Roman"/>
          <w:szCs w:val="24"/>
        </w:rPr>
        <w:t>ούτε και πολύ καιρό- αυτή η ερώτησή σας δεν θα έχει λόγο να υποβληθεί από κανέναν άλλον και θα είμαστε και οι δύο χαρούμενοι γι’ αυτό το πράγμα.</w:t>
      </w:r>
    </w:p>
    <w:p w14:paraId="47436D83"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47436D84"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κύριε Υπουργέ.</w:t>
      </w:r>
    </w:p>
    <w:p w14:paraId="47436D85"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δεύτ</w:t>
      </w:r>
      <w:r>
        <w:rPr>
          <w:rFonts w:eastAsia="Times New Roman" w:cs="Times New Roman"/>
          <w:szCs w:val="24"/>
        </w:rPr>
        <w:t xml:space="preserve">ερη με αριθμό 893/23-5-2016 επίκαιρη ερώτηση δεύτερου κύκλου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το χρονοδιάγραμμα πληρωμών άμεσων ενισχύσεω</w:t>
      </w:r>
      <w:r>
        <w:rPr>
          <w:rFonts w:eastAsia="Times New Roman" w:cs="Times New Roman"/>
          <w:szCs w:val="24"/>
        </w:rPr>
        <w:t>ν σε αγρότες που υπέβαλλαν ενστάσεις ή βρίσκονται σε διαδικασίες ελέγχων.</w:t>
      </w:r>
    </w:p>
    <w:p w14:paraId="47436D86"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14:paraId="47436D87"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14:paraId="47436D88"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τα μέτωπα στον αγροτικό τομέα είναι πολλά και ανοικτά. Γι’ αυτό υπάρχουν και πολλές ερωτήσεις. Το λέω, επειδή απορήσατε την προηγούμενη φορά, λέγοντας ότι σας ρωτάμε πάρα πολλά πράγματα στο πλαίσιο του κοινοβουλευτικού ελέγχου. </w:t>
      </w:r>
    </w:p>
    <w:p w14:paraId="47436D89"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είμασ</w:t>
      </w:r>
      <w:r>
        <w:rPr>
          <w:rFonts w:eastAsia="Times New Roman" w:cs="Times New Roman"/>
          <w:szCs w:val="24"/>
        </w:rPr>
        <w:t xml:space="preserve">τε ξεκάθαροι, λοιπόν, έχει μείνει αναπάντητο από την προηγούμενη συζήτησή μας, η οποία μάλιστα έγινε περισσότερο θολή μετά από συζήτηση που είχε ο κ. </w:t>
      </w:r>
      <w:proofErr w:type="spellStart"/>
      <w:r>
        <w:rPr>
          <w:rFonts w:eastAsia="Times New Roman" w:cs="Times New Roman"/>
          <w:szCs w:val="24"/>
        </w:rPr>
        <w:t>Μπόλαρης</w:t>
      </w:r>
      <w:proofErr w:type="spellEnd"/>
      <w:r>
        <w:rPr>
          <w:rFonts w:eastAsia="Times New Roman" w:cs="Times New Roman"/>
          <w:szCs w:val="24"/>
        </w:rPr>
        <w:t xml:space="preserve"> με την κ. </w:t>
      </w:r>
      <w:proofErr w:type="spellStart"/>
      <w:r>
        <w:rPr>
          <w:rFonts w:eastAsia="Times New Roman" w:cs="Times New Roman"/>
          <w:szCs w:val="24"/>
        </w:rPr>
        <w:t>Μανωλάκου</w:t>
      </w:r>
      <w:proofErr w:type="spellEnd"/>
      <w:r>
        <w:rPr>
          <w:rFonts w:eastAsia="Times New Roman" w:cs="Times New Roman"/>
          <w:szCs w:val="24"/>
        </w:rPr>
        <w:t xml:space="preserve"> σε αντίστοιχη ερώτηση και αφορά το θέμα της δυνατότητας υποβολής ένστασης από</w:t>
      </w:r>
      <w:r>
        <w:rPr>
          <w:rFonts w:eastAsia="Times New Roman" w:cs="Times New Roman"/>
          <w:szCs w:val="24"/>
        </w:rPr>
        <w:t xml:space="preserve"> παραγωγούς, οι οποίοι έχουν αδικηθεί, για τα οριστικά δικαιώματα. </w:t>
      </w:r>
    </w:p>
    <w:p w14:paraId="47436D8A"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 xml:space="preserve">Κάποια στιγμή πρέπει να το ξεκαθαρίσετε. Δεν ξέρω αν είστε έτοιμος σήμερα. Εσείς είπατε ότι θα υπάρχει αυτή η δυνατότητα, χωρίς να ορίσετε χρόνο, ενώ ο κ. </w:t>
      </w:r>
      <w:proofErr w:type="spellStart"/>
      <w:r>
        <w:rPr>
          <w:rFonts w:eastAsia="Times New Roman" w:cs="Times New Roman"/>
          <w:szCs w:val="24"/>
        </w:rPr>
        <w:t>Μπόλαρης</w:t>
      </w:r>
      <w:proofErr w:type="spellEnd"/>
      <w:r>
        <w:rPr>
          <w:rFonts w:eastAsia="Times New Roman" w:cs="Times New Roman"/>
          <w:szCs w:val="24"/>
        </w:rPr>
        <w:t xml:space="preserve"> είπε -για να σας ενημερώ</w:t>
      </w:r>
      <w:r>
        <w:rPr>
          <w:rFonts w:eastAsia="Times New Roman" w:cs="Times New Roman"/>
          <w:szCs w:val="24"/>
        </w:rPr>
        <w:t xml:space="preserve">σω απολύτως- ότι δεν υπάρχει, αλλά εξετάζεται η δυνατότητα να υποβληθεί αίτημα στην Ευρωπαϊκή Ένωση. </w:t>
      </w:r>
      <w:r>
        <w:rPr>
          <w:rFonts w:eastAsia="Times New Roman" w:cs="Times New Roman"/>
          <w:szCs w:val="24"/>
        </w:rPr>
        <w:t>Β</w:t>
      </w:r>
      <w:r>
        <w:rPr>
          <w:rFonts w:eastAsia="Times New Roman" w:cs="Times New Roman"/>
          <w:szCs w:val="24"/>
        </w:rPr>
        <w:t xml:space="preserve">εβαίως, έχει προκληθεί θέμα και με την </w:t>
      </w:r>
      <w:proofErr w:type="spellStart"/>
      <w:r>
        <w:rPr>
          <w:rFonts w:eastAsia="Times New Roman" w:cs="Times New Roman"/>
          <w:szCs w:val="24"/>
        </w:rPr>
        <w:t>επιλεξιμότητα</w:t>
      </w:r>
      <w:proofErr w:type="spellEnd"/>
      <w:r>
        <w:rPr>
          <w:rFonts w:eastAsia="Times New Roman" w:cs="Times New Roman"/>
          <w:szCs w:val="24"/>
        </w:rPr>
        <w:t xml:space="preserve"> βοσκοτόπων. </w:t>
      </w:r>
    </w:p>
    <w:p w14:paraId="47436D8B"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Θα σας καταθέσω στα Πρακτικά σημερινό δημοσίευμα, σύμφωνα με το οποίο έχουμε από 20% έως</w:t>
      </w:r>
      <w:r>
        <w:rPr>
          <w:rFonts w:eastAsia="Times New Roman" w:cs="Times New Roman"/>
          <w:szCs w:val="24"/>
        </w:rPr>
        <w:t xml:space="preserve"> 80% μείωση της </w:t>
      </w:r>
      <w:proofErr w:type="spellStart"/>
      <w:r>
        <w:rPr>
          <w:rFonts w:eastAsia="Times New Roman" w:cs="Times New Roman"/>
          <w:szCs w:val="24"/>
        </w:rPr>
        <w:t>επιλεξιμότητας</w:t>
      </w:r>
      <w:proofErr w:type="spellEnd"/>
      <w:r>
        <w:rPr>
          <w:rFonts w:eastAsia="Times New Roman" w:cs="Times New Roman"/>
          <w:szCs w:val="24"/>
        </w:rPr>
        <w:t xml:space="preserve"> στις περιοχές του Νομού Ηρακλείου, για να δούμε πώς αντιμετωπίζει το Υπουργείο αυτό το θέμα. </w:t>
      </w:r>
    </w:p>
    <w:p w14:paraId="47436D8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w:t>
      </w:r>
      <w:r>
        <w:rPr>
          <w:rFonts w:eastAsia="Times New Roman" w:cs="Times New Roman"/>
          <w:szCs w:val="24"/>
        </w:rPr>
        <w:t>είο του Τμήματος Γραμματείας της Διεύθυνσης Στενογραφίας και Πρακτικών της Βουλής)</w:t>
      </w:r>
    </w:p>
    <w:p w14:paraId="47436D8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Η ερώτηση αφορά ένα συγκεκριμένο θέμα, δηλαδή για τις επιδοτήσεις της χρονιάς που πέρασε. Συγκεκριμένα, έχουν υποβάλει ενστάσεις αγρότες που λόγω λαθών δεν έλαβαν καθόλου επ</w:t>
      </w:r>
      <w:r>
        <w:rPr>
          <w:rFonts w:eastAsia="Times New Roman" w:cs="Times New Roman"/>
          <w:szCs w:val="24"/>
        </w:rPr>
        <w:t>ιδοτήσεις ή έλαβαν μειωμένες επιδοτήσεις -είναι ένας μεγάλος αριθμός- και βεβαίως είναι και οι εβδομήντα χιλιάδες περίπου αγρότες, οι οποίοι είναι μέσα στο δείγμα του ελέγχου. Η ερώτηση, λοιπόν, είναι: Πότε θα εξεταστούν οι ενστάσεις; Πότε θα πληρωθούν αυτ</w:t>
      </w:r>
      <w:r>
        <w:rPr>
          <w:rFonts w:eastAsia="Times New Roman" w:cs="Times New Roman"/>
          <w:szCs w:val="24"/>
        </w:rPr>
        <w:t>οί οι άνθρωποι και βεβαίως, πότε θα πληρωθούν αυτοί οι οποίοι είναι στον έλεγχο;</w:t>
      </w:r>
    </w:p>
    <w:p w14:paraId="47436D8E"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Ευχαριστώ.</w:t>
      </w:r>
    </w:p>
    <w:p w14:paraId="47436D8F"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47436D9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w:t>
      </w:r>
      <w:r>
        <w:rPr>
          <w:rFonts w:eastAsia="Times New Roman" w:cs="Times New Roman"/>
          <w:szCs w:val="24"/>
        </w:rPr>
        <w:t>ν</w:t>
      </w:r>
      <w:r>
        <w:rPr>
          <w:rFonts w:eastAsia="Times New Roman" w:cs="Times New Roman"/>
          <w:szCs w:val="24"/>
        </w:rPr>
        <w:t xml:space="preserve"> λόγο.</w:t>
      </w:r>
    </w:p>
    <w:p w14:paraId="47436D91"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Κύριοι συνά</w:t>
      </w:r>
      <w:r>
        <w:rPr>
          <w:rFonts w:eastAsia="Times New Roman" w:cs="Times New Roman"/>
          <w:szCs w:val="24"/>
        </w:rPr>
        <w:t>δελφοι,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οφείλω να σας απαντήσω ότι τα προβλήματα που επικαλείστε δεν ήταν αποτέλεσμα δικών μας αποφάσεων, για τον απλούστατο λόγο ότι εμείς δεν πήραμε αποφάσεις για το πώς θα κατανεμηθούν τα δικαιώματα. Για την κατανομή των οριστικών δικαιωμάτων</w:t>
      </w:r>
      <w:r>
        <w:rPr>
          <w:rFonts w:eastAsia="Times New Roman" w:cs="Times New Roman"/>
          <w:szCs w:val="24"/>
        </w:rPr>
        <w:t xml:space="preserve"> της βασικής ενίσχυσης ο ΟΠΕΚΕΠΕ κινήθηκε στα συγκεκριμένα κανονιστικά πλαίσια που προβλέπει η νέα ΚΑΠ, την οποία εσείς αποδεχθήκατε. Εμείς είμαστε υποχρεωμένοι, για να υλοποιήσουμε, να δουλέψουμε μέσα στα συγκεκριμένα κανονιστικά πλαίσια. </w:t>
      </w:r>
    </w:p>
    <w:p w14:paraId="47436D92"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Εξαιτίας, λοιπό</w:t>
      </w:r>
      <w:r>
        <w:rPr>
          <w:rFonts w:eastAsia="Times New Roman" w:cs="Times New Roman"/>
          <w:szCs w:val="24"/>
        </w:rPr>
        <w:t>ν, αυτής της εφαρμογής, υπήρξε ένας μεγάλος όγκος αιτημάτων αναθεώρησης των προσωρινών δικαιωμάτων της βασικής ενίσχυσης, που είχαν εκδοθεί τον Δεκέμβρη του 2015 και πάλι -το επαναλαμβάνω- με βάση τα δεδομένα που προέβλεπε ο σχετικός Κανονισμός.</w:t>
      </w:r>
    </w:p>
    <w:p w14:paraId="47436D9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Υποβλήθηκα</w:t>
      </w:r>
      <w:r>
        <w:rPr>
          <w:rFonts w:eastAsia="Times New Roman" w:cs="Times New Roman"/>
          <w:szCs w:val="24"/>
        </w:rPr>
        <w:t xml:space="preserve">ν και πολλά αιτήματα διόρθωσης λαθών των αιτήσεων για την ενιαία ενίσχυση του 2015, ενστάσεις για την </w:t>
      </w:r>
      <w:proofErr w:type="spellStart"/>
      <w:r>
        <w:rPr>
          <w:rFonts w:eastAsia="Times New Roman" w:cs="Times New Roman"/>
          <w:szCs w:val="24"/>
        </w:rPr>
        <w:t>επιλεξιμότητα</w:t>
      </w:r>
      <w:proofErr w:type="spellEnd"/>
      <w:r>
        <w:rPr>
          <w:rFonts w:eastAsia="Times New Roman" w:cs="Times New Roman"/>
          <w:szCs w:val="24"/>
        </w:rPr>
        <w:t xml:space="preserve"> των αγροτεμαχίων, όσο και για τα αποτελέσματα των ελέγχων </w:t>
      </w:r>
      <w:proofErr w:type="spellStart"/>
      <w:r>
        <w:rPr>
          <w:rFonts w:eastAsia="Times New Roman" w:cs="Times New Roman"/>
          <w:szCs w:val="24"/>
        </w:rPr>
        <w:t>τηλεσκόπησης</w:t>
      </w:r>
      <w:proofErr w:type="spellEnd"/>
      <w:r>
        <w:rPr>
          <w:rFonts w:eastAsia="Times New Roman" w:cs="Times New Roman"/>
          <w:szCs w:val="24"/>
        </w:rPr>
        <w:t xml:space="preserve">, αλλά και </w:t>
      </w:r>
      <w:proofErr w:type="spellStart"/>
      <w:r>
        <w:rPr>
          <w:rFonts w:eastAsia="Times New Roman" w:cs="Times New Roman"/>
          <w:szCs w:val="24"/>
        </w:rPr>
        <w:t>περιφερειοποίησης</w:t>
      </w:r>
      <w:proofErr w:type="spellEnd"/>
      <w:r>
        <w:rPr>
          <w:rFonts w:eastAsia="Times New Roman" w:cs="Times New Roman"/>
          <w:szCs w:val="24"/>
        </w:rPr>
        <w:t xml:space="preserve">. </w:t>
      </w:r>
    </w:p>
    <w:p w14:paraId="47436D9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Αυτά τα αιτήματα είναι ακόμα υπό έλεγχο</w:t>
      </w:r>
      <w:r>
        <w:rPr>
          <w:rFonts w:eastAsia="Times New Roman" w:cs="Times New Roman"/>
          <w:szCs w:val="24"/>
        </w:rPr>
        <w:t>, όπως και οι αιτήσεις των αγροτών, ιδιαίτερα αυτές οι αιτήσεις που πληρούν τα κριτήρια του ενεργού αγρότη. Θα έχουν εξεταστεί και πληρωθεί, εφόσον δικαιωθούν, μέχρι τις 30-6-2016, που είναι η καταληκτική ημερομηνία για τις πληρωμές της ενίσχυσης του έτους</w:t>
      </w:r>
      <w:r>
        <w:rPr>
          <w:rFonts w:eastAsia="Times New Roman" w:cs="Times New Roman"/>
          <w:szCs w:val="24"/>
        </w:rPr>
        <w:t xml:space="preserve"> 2015, όπως ορίζεται –και πάλι το επαναλαμβάνω- από την εθνική και ευρωπαϊκή νομοθεσία.</w:t>
      </w:r>
    </w:p>
    <w:p w14:paraId="47436D9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Για το άλλο κομμάτι που βάλατε και αφορά τις ενστάσεις επί των αποτελεσμάτων, σας είπα προηγουμένως και πάλι το επαναλαμβάνω ότι μόνο για μείζονες λόγους μπορούν να υπο</w:t>
      </w:r>
      <w:r>
        <w:rPr>
          <w:rFonts w:eastAsia="Times New Roman" w:cs="Times New Roman"/>
          <w:szCs w:val="24"/>
        </w:rPr>
        <w:t xml:space="preserve">βάλουν και βεβαίως εμείς, εφόσον αποδεχθούμε αυτούς τους λόγους, θα προσφύγουμε στα αρμόδια όργανα της Ευρωπαϊκής </w:t>
      </w:r>
      <w:r>
        <w:rPr>
          <w:rFonts w:eastAsia="Times New Roman" w:cs="Times New Roman"/>
          <w:szCs w:val="24"/>
        </w:rPr>
        <w:lastRenderedPageBreak/>
        <w:t>Επιτροπής να ζητήσουμε να μας δώσουν την άδεια να προχωρήσουμε στην εξέταση. Δεν γίνεται διαφορετικά, αυτό είναι το κανονιστικό πλαίσιο.</w:t>
      </w:r>
    </w:p>
    <w:p w14:paraId="47436D96"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47436D97"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47436D9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Κύριε Υπουργέ, το κανονιστικό πλαίσιο ισχύει για όλη την Ευρωπαϊκή Ένωση, δεν ισχύει μόνο για την Ελλάδα. Έτσι, λοιπόν, πρέπει να δούμε τα προβλ</w:t>
      </w:r>
      <w:r>
        <w:rPr>
          <w:rFonts w:eastAsia="Times New Roman" w:cs="Times New Roman"/>
          <w:szCs w:val="24"/>
        </w:rPr>
        <w:t xml:space="preserve">ήματα που έχουν προκληθεί από τη στρεβλή εφαρμογή του κανονιστικού πλαισίου καταρχήν και βεβαίως από τα προβλήματα που προκαλούνται, γιατί ο Κανονισμός δεν έχει λάβει υπ’ </w:t>
      </w:r>
      <w:proofErr w:type="spellStart"/>
      <w:r>
        <w:rPr>
          <w:rFonts w:eastAsia="Times New Roman" w:cs="Times New Roman"/>
          <w:szCs w:val="24"/>
        </w:rPr>
        <w:t>όψιν</w:t>
      </w:r>
      <w:proofErr w:type="spellEnd"/>
      <w:r>
        <w:rPr>
          <w:rFonts w:eastAsia="Times New Roman" w:cs="Times New Roman"/>
          <w:szCs w:val="24"/>
        </w:rPr>
        <w:t xml:space="preserve"> του ιδιαιτερότητες της χώρας μας.</w:t>
      </w:r>
    </w:p>
    <w:p w14:paraId="47436D9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Είναι δύο κατηγοριών τα προβλήματα. Υπάρχουν, </w:t>
      </w:r>
      <w:r>
        <w:rPr>
          <w:rFonts w:eastAsia="Times New Roman" w:cs="Times New Roman"/>
          <w:szCs w:val="24"/>
        </w:rPr>
        <w:t xml:space="preserve">όμως, προβλήματα μη ορθής εφαρμογής του Κανονισμού και αυτό πρέπει να το δείτε. Πρέπει να μας πείτε συγκεκριμένο διάστημα μέσα στο οποίο θα μπορούν να υποβάλουν τις ενστάσεις και εφόσον βεβαίως στέκουν, θα υπάρχει ανάλογη αντιμετώπιση </w:t>
      </w:r>
      <w:r>
        <w:rPr>
          <w:rFonts w:eastAsia="Times New Roman" w:cs="Times New Roman"/>
          <w:szCs w:val="24"/>
        </w:rPr>
        <w:lastRenderedPageBreak/>
        <w:t>από το Υπουργείο. Πεί</w:t>
      </w:r>
      <w:r>
        <w:rPr>
          <w:rFonts w:eastAsia="Times New Roman" w:cs="Times New Roman"/>
          <w:szCs w:val="24"/>
        </w:rPr>
        <w:t>τε μας, όμως, για παράδειγμα, υποβάλλονται στην περιφερειακή διεύθυνση ή στην ομάδα παραγωγών ή στις ενώσεις; Πού υποβάλλονται και πότε για τα οριστικά δικαιώματα;</w:t>
      </w:r>
    </w:p>
    <w:p w14:paraId="47436D9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Βεβαίως, είναι και το θέμα των βοσκοτόπων. Δείτε το, γιατί είναι πάρα πολύ σοβαρό. Επειδή το</w:t>
      </w:r>
      <w:r>
        <w:rPr>
          <w:rFonts w:eastAsia="Times New Roman" w:cs="Times New Roman"/>
          <w:szCs w:val="24"/>
        </w:rPr>
        <w:t xml:space="preserve"> αναφέρω σήμερα, δεν ζητώ να μου απαντήσετε εάν δεν το έχετε εξετάσει. Σας έχω υποβάλει γραπτή ερώτηση. Είναι, όμως, πολύ σοβαρό και πρέπει να δοθεί η δέουσα προσοχή από το Υπουργείο. Καταστρέφονται οικογένειες, μειώνονται εισοδήματα χωρίς λόγο, αδίκως.</w:t>
      </w:r>
    </w:p>
    <w:p w14:paraId="47436D9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ομένως, περιμένω την απάντησή σας για το πού και πότε μπορούν να υποβάλουν αιτήσεις για τα οριστικά δικαιώματα. Βεβαίως, για το θέμα που είπατε, της πληρωμής όλων όσων έχουν υποβάλει ενστάσεις για την επιδότηση του 2014, που είπατε ότι θα πληρωθούν μέσα στ</w:t>
      </w:r>
      <w:r>
        <w:rPr>
          <w:rFonts w:eastAsia="Times New Roman" w:cs="Times New Roman"/>
          <w:szCs w:val="24"/>
        </w:rPr>
        <w:t>ον Ιούνιο, πείτε μας εάν αυτή η πληρωμή θα περιλαμβάνει και τους εβδομήντα χιλιάδες περίπου που είναι στο έλεγχο. Είναι μία διευκρίνιση την οποία ζητάμε.</w:t>
      </w:r>
    </w:p>
    <w:p w14:paraId="47436D9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47436D9D" w14:textId="77777777" w:rsidR="00B5598B" w:rsidRDefault="007F17BE">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Έχετε τον λόγο, κύριε Υπουργέ.</w:t>
      </w:r>
    </w:p>
    <w:p w14:paraId="47436D9E" w14:textId="77777777" w:rsidR="00B5598B" w:rsidRDefault="007F17BE">
      <w:pPr>
        <w:spacing w:line="600" w:lineRule="auto"/>
        <w:ind w:firstLine="567"/>
        <w:jc w:val="both"/>
        <w:rPr>
          <w:rFonts w:eastAsia="Times New Roman" w:cs="Times New Roman"/>
          <w:szCs w:val="24"/>
        </w:rPr>
      </w:pPr>
      <w:r>
        <w:rPr>
          <w:rFonts w:eastAsia="Times New Roman" w:cs="Times New Roman"/>
          <w:b/>
          <w:szCs w:val="24"/>
        </w:rPr>
        <w:t>ΕΥΑΓΓΕΛΟΣ Α</w:t>
      </w:r>
      <w:r>
        <w:rPr>
          <w:rFonts w:eastAsia="Times New Roman" w:cs="Times New Roman"/>
          <w:b/>
          <w:szCs w:val="24"/>
        </w:rPr>
        <w:t>ΠΟΣΤΟΛΟΥ (Υπουργός Αγροτικής Ανάπτυξης και Τροφίμων):</w:t>
      </w:r>
      <w:r>
        <w:rPr>
          <w:rFonts w:eastAsia="Times New Roman" w:cs="Times New Roman"/>
          <w:szCs w:val="24"/>
        </w:rPr>
        <w:t xml:space="preserve"> Κύριε συνάδελφε, εσείς είπατε ότι υπάρχουν προβλήματα από τη στρεβλή εφαρμογή και από το περιεχόμενο του Κανονισμού. Το λαμβάνω υπόψη μου. Το ζήτημα είναι –και πρέπει να το καταλάβετε- ότι αυτή η εφαρμο</w:t>
      </w:r>
      <w:r>
        <w:rPr>
          <w:rFonts w:eastAsia="Times New Roman" w:cs="Times New Roman"/>
          <w:szCs w:val="24"/>
        </w:rPr>
        <w:t xml:space="preserve">γή του Κανονισμού –εσείς λέτε τη δικιά σας άποψη, εγώ λέω τη δική μου, ξέρετε τι αποτέλεσμα έφερε; Για πρώτη φορά η χώρα μας δεν υπέστη δημοσιονομικές διορθώσεις. </w:t>
      </w:r>
      <w:r>
        <w:rPr>
          <w:rFonts w:eastAsia="Times New Roman" w:cs="Times New Roman"/>
          <w:szCs w:val="24"/>
        </w:rPr>
        <w:t>Π</w:t>
      </w:r>
      <w:r>
        <w:rPr>
          <w:rFonts w:eastAsia="Times New Roman" w:cs="Times New Roman"/>
          <w:szCs w:val="24"/>
        </w:rPr>
        <w:t>ραγματικά αυτό δεν μπορώ να καταλάβω γιατί δεν το λαμβάνετε υπόψη, όταν στη χώρα μας επικρέμ</w:t>
      </w:r>
      <w:r>
        <w:rPr>
          <w:rFonts w:eastAsia="Times New Roman" w:cs="Times New Roman"/>
          <w:szCs w:val="24"/>
        </w:rPr>
        <w:t>εται μ</w:t>
      </w:r>
      <w:r>
        <w:rPr>
          <w:rFonts w:eastAsia="Times New Roman" w:cs="Times New Roman"/>
          <w:szCs w:val="24"/>
        </w:rPr>
        <w:t>ί</w:t>
      </w:r>
      <w:r>
        <w:rPr>
          <w:rFonts w:eastAsia="Times New Roman" w:cs="Times New Roman"/>
          <w:szCs w:val="24"/>
        </w:rPr>
        <w:t xml:space="preserve">α διαδικασία 3 δισεκατομμυρίων που αφορά καταλογισμούς και δημοσιονομικές διορθώσεις. Ξεπεράσαμε αυτό το πρόβλημα για το 2015. Από εκεί και πέρα, θα τα δούμε όλα τα προβλήματα. </w:t>
      </w:r>
    </w:p>
    <w:p w14:paraId="47436D9F" w14:textId="77777777" w:rsidR="00B5598B" w:rsidRDefault="007F17BE">
      <w:pPr>
        <w:spacing w:line="600" w:lineRule="auto"/>
        <w:ind w:firstLine="567"/>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Τι είναι αυτά που λέτε; Τους σφάζετε!</w:t>
      </w:r>
    </w:p>
    <w:p w14:paraId="47436DA0" w14:textId="77777777" w:rsidR="00B5598B" w:rsidRDefault="007F17BE">
      <w:pPr>
        <w:spacing w:line="600" w:lineRule="auto"/>
        <w:ind w:firstLine="567"/>
        <w:jc w:val="both"/>
        <w:rPr>
          <w:rFonts w:eastAsia="Times New Roman" w:cs="Times New Roman"/>
          <w:szCs w:val="24"/>
        </w:rPr>
      </w:pPr>
      <w:r>
        <w:rPr>
          <w:rFonts w:eastAsia="Times New Roman" w:cs="Times New Roman"/>
          <w:b/>
          <w:szCs w:val="24"/>
        </w:rPr>
        <w:lastRenderedPageBreak/>
        <w:t xml:space="preserve">ΕΥΑΓΓΕΛΟΣ </w:t>
      </w:r>
      <w:r>
        <w:rPr>
          <w:rFonts w:eastAsia="Times New Roman" w:cs="Times New Roman"/>
          <w:b/>
          <w:szCs w:val="24"/>
        </w:rPr>
        <w:t>ΑΠΟΣΤΟΛΟΥ (Υπουργός Αγροτικής Ανάπτυξης και Τροφίμων):</w:t>
      </w:r>
      <w:r>
        <w:rPr>
          <w:rFonts w:eastAsia="Times New Roman" w:cs="Times New Roman"/>
          <w:szCs w:val="24"/>
        </w:rPr>
        <w:t xml:space="preserve"> Υπάρχει μ</w:t>
      </w:r>
      <w:r>
        <w:rPr>
          <w:rFonts w:eastAsia="Times New Roman" w:cs="Times New Roman"/>
          <w:szCs w:val="24"/>
        </w:rPr>
        <w:t>ί</w:t>
      </w:r>
      <w:r>
        <w:rPr>
          <w:rFonts w:eastAsia="Times New Roman" w:cs="Times New Roman"/>
          <w:szCs w:val="24"/>
        </w:rPr>
        <w:t>α καταληκτική ημερομηνία, που αφορά τις δηλώσεις ΟΣΔΕ που είναι 15 Ιουνίου. Καταλαβαίνετε ότι από κει και πέρα, το να έρχεται ο καθένας και να επικαλείται ότι εμένα μου απέρριψαν την αίτηση κ</w:t>
      </w:r>
      <w:r>
        <w:rPr>
          <w:rFonts w:eastAsia="Times New Roman" w:cs="Times New Roman"/>
          <w:szCs w:val="24"/>
        </w:rPr>
        <w:t>.</w:t>
      </w:r>
      <w:r>
        <w:rPr>
          <w:rFonts w:eastAsia="Times New Roman" w:cs="Times New Roman"/>
          <w:szCs w:val="24"/>
        </w:rPr>
        <w:t>λπ., δεν γίνεται. Κάποια στιγμή πρέπει να βάλουμε μια τάξη. Μέχρι, λοιπόν, εκείνη την ημερομηνία, όποιος έχει μείζονα λόγο να επικαλεστεί κάτι, ας το κάνει. Και βεβαίως, εμείς από τη δική μας πλευρά –το επαναλαμβάνω- όλα αυτά τα συγκεντρώσουμε τα πάντα κα</w:t>
      </w:r>
      <w:r>
        <w:rPr>
          <w:rFonts w:eastAsia="Times New Roman" w:cs="Times New Roman"/>
          <w:szCs w:val="24"/>
        </w:rPr>
        <w:t>ι τα πάμε προς άλλη κατεύθυνση για να πάρουμε την έγκρισή τους. Αυτή είναι η διαδικασία.</w:t>
      </w:r>
    </w:p>
    <w:p w14:paraId="47436DA1" w14:textId="77777777" w:rsidR="00B5598B" w:rsidRDefault="007F17BE">
      <w:pPr>
        <w:spacing w:line="600" w:lineRule="auto"/>
        <w:ind w:firstLine="567"/>
        <w:jc w:val="both"/>
        <w:rPr>
          <w:rFonts w:eastAsia="Times New Roman" w:cs="Times New Roman"/>
          <w:szCs w:val="24"/>
        </w:rPr>
      </w:pPr>
      <w:r>
        <w:rPr>
          <w:rFonts w:eastAsia="Times New Roman" w:cs="Times New Roman"/>
          <w:szCs w:val="24"/>
        </w:rPr>
        <w:t xml:space="preserve">Από κει και πέρα, τα θέματα βοσκοτόπων θα τα συζητήσουμε, γιατί είναι ζητήματα σημαντικά και ιδιαίτερα στην Κρήτη ξέρετε πώς έγινε η κατανομή την περασμένη χρονιά για </w:t>
      </w:r>
      <w:r>
        <w:rPr>
          <w:rFonts w:eastAsia="Times New Roman" w:cs="Times New Roman"/>
          <w:szCs w:val="24"/>
        </w:rPr>
        <w:t xml:space="preserve">να δώσουμε τη δυνατότητα για περισσότερες </w:t>
      </w:r>
      <w:proofErr w:type="spellStart"/>
      <w:r>
        <w:rPr>
          <w:rFonts w:eastAsia="Times New Roman" w:cs="Times New Roman"/>
          <w:szCs w:val="24"/>
        </w:rPr>
        <w:t>επιλεξιμότητες</w:t>
      </w:r>
      <w:proofErr w:type="spellEnd"/>
      <w:r>
        <w:rPr>
          <w:rFonts w:eastAsia="Times New Roman" w:cs="Times New Roman"/>
          <w:szCs w:val="24"/>
        </w:rPr>
        <w:t xml:space="preserve">. Είναι ένα μεγάλο πρόβλημα και δεν λύνεται απλά το πρόβλημα των </w:t>
      </w:r>
      <w:r>
        <w:rPr>
          <w:rFonts w:eastAsia="Times New Roman" w:cs="Times New Roman"/>
          <w:szCs w:val="24"/>
        </w:rPr>
        <w:lastRenderedPageBreak/>
        <w:t>βοσκοτόπων για τον απλούστατο λόγο, όπως σας είπα και το επαναλαμβάνω, χρειάζονται 315 εκατομμύρια. Δεν γίνεται. Πρέπει αυτά τα πράγματ</w:t>
      </w:r>
      <w:r>
        <w:rPr>
          <w:rFonts w:eastAsia="Times New Roman" w:cs="Times New Roman"/>
          <w:szCs w:val="24"/>
        </w:rPr>
        <w:t xml:space="preserve">α να τα βάλουμε σε μια τάξη και αυτό επιχειρούμε να κάνουμε. Από κει και πέρα, θα κριθεί ο καθένας εκ του αποτελέσματος κάποια ώρα. </w:t>
      </w:r>
    </w:p>
    <w:p w14:paraId="47436DA2" w14:textId="77777777" w:rsidR="00B5598B" w:rsidRDefault="007F17BE">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Σας ευχαριστούμε για την τήρηση του χρόνου και τους δύο. </w:t>
      </w:r>
    </w:p>
    <w:p w14:paraId="47436DA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Περνάμε στην δέκατη τέταρτη με α</w:t>
      </w:r>
      <w:r>
        <w:rPr>
          <w:rFonts w:eastAsia="Times New Roman" w:cs="Times New Roman"/>
          <w:szCs w:val="24"/>
        </w:rPr>
        <w:t>ριθμό 881/17-5-2016 επίκαιρη ερώτηση δεύτερου κύκλου του Ζ΄ Αντιπροέδρου της Βουλής και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Γεωργίου </w:t>
      </w:r>
      <w:proofErr w:type="spellStart"/>
      <w:r>
        <w:rPr>
          <w:rFonts w:eastAsia="Times New Roman" w:cs="Times New Roman"/>
          <w:bCs/>
          <w:szCs w:val="24"/>
        </w:rPr>
        <w:t>Λαμπρούλη</w:t>
      </w:r>
      <w:proofErr w:type="spellEnd"/>
      <w:r>
        <w:rPr>
          <w:rFonts w:eastAsia="Times New Roman" w:cs="Times New Roman"/>
          <w:szCs w:val="24"/>
        </w:rPr>
        <w:t xml:space="preserve"> προς το</w:t>
      </w:r>
      <w:r>
        <w:rPr>
          <w:rFonts w:eastAsia="Times New Roman" w:cs="Times New Roman"/>
          <w:szCs w:val="24"/>
        </w:rPr>
        <w:t>ν</w:t>
      </w:r>
      <w:r>
        <w:rPr>
          <w:rFonts w:eastAsia="Times New Roman" w:cs="Times New Roman"/>
          <w:szCs w:val="24"/>
        </w:rPr>
        <w:t xml:space="preserve">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καταβολή αποζημιώσεων στους δενδροκαλλιεργητές του Νομού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για την παραγωγή τους που καταστράφηκε από πρόσφατο παγετό. </w:t>
      </w:r>
    </w:p>
    <w:p w14:paraId="47436DA4" w14:textId="77777777" w:rsidR="00B5598B" w:rsidRDefault="007F17BE">
      <w:pPr>
        <w:spacing w:line="600" w:lineRule="auto"/>
        <w:ind w:firstLine="567"/>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για δύο λεπτά. </w:t>
      </w:r>
    </w:p>
    <w:p w14:paraId="47436DA5" w14:textId="77777777" w:rsidR="00B5598B" w:rsidRDefault="007F17BE">
      <w:pPr>
        <w:spacing w:line="600" w:lineRule="auto"/>
        <w:ind w:firstLine="567"/>
        <w:jc w:val="both"/>
        <w:rPr>
          <w:rFonts w:eastAsia="Times New Roman" w:cs="Times New Roman"/>
          <w:szCs w:val="24"/>
        </w:rPr>
      </w:pPr>
      <w:r>
        <w:rPr>
          <w:rFonts w:eastAsia="Times New Roman"/>
          <w:b/>
          <w:bCs/>
        </w:rPr>
        <w:t>ΓΕΩΡΓΙΟΣ ΛΑΜΠΡΟΥΛΗΣ (Ζ΄ Αντιπρόεδρος της Βουλής):</w:t>
      </w:r>
      <w:r>
        <w:rPr>
          <w:rFonts w:eastAsia="Times New Roman" w:cs="Times New Roman"/>
          <w:szCs w:val="24"/>
        </w:rPr>
        <w:t xml:space="preserve"> Ευχαριστώ, κύριε</w:t>
      </w:r>
      <w:r>
        <w:rPr>
          <w:rFonts w:eastAsia="Times New Roman" w:cs="Times New Roman"/>
          <w:szCs w:val="24"/>
        </w:rPr>
        <w:t xml:space="preserve"> Πρόεδρε. </w:t>
      </w:r>
    </w:p>
    <w:p w14:paraId="47436DA6" w14:textId="77777777" w:rsidR="00B5598B" w:rsidRDefault="007F17BE">
      <w:pPr>
        <w:spacing w:line="600" w:lineRule="auto"/>
        <w:ind w:firstLine="567"/>
        <w:jc w:val="both"/>
        <w:rPr>
          <w:rFonts w:eastAsia="Times New Roman" w:cs="Times New Roman"/>
          <w:szCs w:val="24"/>
        </w:rPr>
      </w:pPr>
      <w:r>
        <w:rPr>
          <w:rFonts w:eastAsia="Times New Roman" w:cs="Times New Roman"/>
          <w:szCs w:val="24"/>
        </w:rPr>
        <w:lastRenderedPageBreak/>
        <w:t xml:space="preserve">Η συγκεκριμένη ερώτηση αφορά το τεράστιο πρόβλημα, που προέκυψε για τους </w:t>
      </w:r>
      <w:proofErr w:type="spellStart"/>
      <w:r>
        <w:rPr>
          <w:rFonts w:eastAsia="Times New Roman" w:cs="Times New Roman"/>
          <w:szCs w:val="24"/>
        </w:rPr>
        <w:t>δεντροκαλλιεργητές</w:t>
      </w:r>
      <w:proofErr w:type="spellEnd"/>
      <w:r>
        <w:rPr>
          <w:rFonts w:eastAsia="Times New Roman" w:cs="Times New Roman"/>
          <w:szCs w:val="24"/>
        </w:rPr>
        <w:t xml:space="preserve"> του Νομού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και συγκεκριμένα, των περιοχών του Δήμου Τυρνάβου και της ευρύτερης περιοχής στον Τύρναβο αλλά και του Δήμου </w:t>
      </w:r>
      <w:proofErr w:type="spellStart"/>
      <w:r>
        <w:rPr>
          <w:rFonts w:eastAsia="Times New Roman" w:cs="Times New Roman"/>
          <w:szCs w:val="24"/>
        </w:rPr>
        <w:t>Αγιάς</w:t>
      </w:r>
      <w:proofErr w:type="spellEnd"/>
      <w:r>
        <w:rPr>
          <w:rFonts w:eastAsia="Times New Roman" w:cs="Times New Roman"/>
          <w:szCs w:val="24"/>
        </w:rPr>
        <w:t>, καθώς ο παγετός, πο</w:t>
      </w:r>
      <w:r>
        <w:rPr>
          <w:rFonts w:eastAsia="Times New Roman" w:cs="Times New Roman"/>
          <w:szCs w:val="24"/>
        </w:rPr>
        <w:t>υ σημειώθηκε το</w:t>
      </w:r>
      <w:r>
        <w:rPr>
          <w:rFonts w:eastAsia="Times New Roman" w:cs="Times New Roman"/>
          <w:szCs w:val="24"/>
        </w:rPr>
        <w:t>ν</w:t>
      </w:r>
      <w:r>
        <w:rPr>
          <w:rFonts w:eastAsia="Times New Roman" w:cs="Times New Roman"/>
          <w:szCs w:val="24"/>
        </w:rPr>
        <w:t xml:space="preserve"> Μάρτιο, προκάλεσε μεγάλες ζημιές με αποτέλεσμα την απώλεια παραγωγής. Μάλιστα, σε ορισμένες περιπτώσεις η ζημιά αγγίζει το 100% της παραγωγής και αφορά σε ροδάκινα, αχλάδια, βερίκοκα και σταφύλια στον Δήμο Τυρνάβου και τα κεράσια στον Δήμο</w:t>
      </w:r>
      <w:r>
        <w:rPr>
          <w:rFonts w:eastAsia="Times New Roman" w:cs="Times New Roman"/>
          <w:szCs w:val="24"/>
        </w:rPr>
        <w:t xml:space="preserve"> </w:t>
      </w:r>
      <w:proofErr w:type="spellStart"/>
      <w:r>
        <w:rPr>
          <w:rFonts w:eastAsia="Times New Roman" w:cs="Times New Roman"/>
          <w:szCs w:val="24"/>
        </w:rPr>
        <w:t>Αγιάς</w:t>
      </w:r>
      <w:proofErr w:type="spellEnd"/>
      <w:r>
        <w:rPr>
          <w:rFonts w:eastAsia="Times New Roman" w:cs="Times New Roman"/>
          <w:szCs w:val="24"/>
        </w:rPr>
        <w:t xml:space="preserve">. </w:t>
      </w:r>
    </w:p>
    <w:p w14:paraId="47436DA7" w14:textId="77777777" w:rsidR="00B5598B" w:rsidRDefault="007F17BE">
      <w:pPr>
        <w:spacing w:line="600" w:lineRule="auto"/>
        <w:ind w:firstLine="567"/>
        <w:jc w:val="both"/>
        <w:rPr>
          <w:rFonts w:eastAsia="Times New Roman" w:cs="Times New Roman"/>
          <w:szCs w:val="24"/>
        </w:rPr>
      </w:pPr>
      <w:r>
        <w:rPr>
          <w:rFonts w:eastAsia="Times New Roman" w:cs="Times New Roman"/>
          <w:szCs w:val="24"/>
        </w:rPr>
        <w:t>Αντίστοιχα προβλήματα είναι γνωστό ότι υπήρξαν και σε άλλες περιοχές της χώρας, στη Μακεδονία, στη Θράκη. Έτσι οι καταστροφές που υπέστησαν οι καλλι</w:t>
      </w:r>
      <w:r>
        <w:rPr>
          <w:rFonts w:eastAsia="Times New Roman" w:cs="Times New Roman"/>
          <w:szCs w:val="24"/>
        </w:rPr>
        <w:t>έ</w:t>
      </w:r>
      <w:r>
        <w:rPr>
          <w:rFonts w:eastAsia="Times New Roman" w:cs="Times New Roman"/>
          <w:szCs w:val="24"/>
        </w:rPr>
        <w:t>ργειες, θα προκαλέσουν μεγάλη απώλεια στο φετινό εισόδημα των αγροτών της περιοχής, τη στιγμή μάλι</w:t>
      </w:r>
      <w:r>
        <w:rPr>
          <w:rFonts w:eastAsia="Times New Roman" w:cs="Times New Roman"/>
          <w:szCs w:val="24"/>
        </w:rPr>
        <w:t xml:space="preserve">στα που το εισόδημά τους συνεχώς μειώνεται εξαιτίας των εφαρμοζόμενων </w:t>
      </w:r>
      <w:proofErr w:type="spellStart"/>
      <w:r>
        <w:rPr>
          <w:rFonts w:eastAsia="Times New Roman" w:cs="Times New Roman"/>
          <w:szCs w:val="24"/>
        </w:rPr>
        <w:t>αντιαγροτικών</w:t>
      </w:r>
      <w:proofErr w:type="spellEnd"/>
      <w:r>
        <w:rPr>
          <w:rFonts w:eastAsia="Times New Roman" w:cs="Times New Roman"/>
          <w:szCs w:val="24"/>
        </w:rPr>
        <w:t xml:space="preserve"> πολιτικών της Ευρωπαϊκής Ένωσης και στα πλαίσια, βεβαίως, της Κοινής Αγροτικής Πολιτικής αλλά και διαχρονικά των πολιτικών όλων των κυβερνήσεων με την άγρια φορολογία, τα χ</w:t>
      </w:r>
      <w:r>
        <w:rPr>
          <w:rFonts w:eastAsia="Times New Roman" w:cs="Times New Roman"/>
          <w:szCs w:val="24"/>
        </w:rPr>
        <w:t>αράτσια σε ΕΛΓΑ, ΟΣΔΕ κ</w:t>
      </w:r>
      <w:r>
        <w:rPr>
          <w:rFonts w:eastAsia="Times New Roman" w:cs="Times New Roman"/>
          <w:szCs w:val="24"/>
        </w:rPr>
        <w:t>.</w:t>
      </w:r>
      <w:r>
        <w:rPr>
          <w:rFonts w:eastAsia="Times New Roman" w:cs="Times New Roman"/>
          <w:szCs w:val="24"/>
        </w:rPr>
        <w:t>λπ..</w:t>
      </w:r>
    </w:p>
    <w:p w14:paraId="47436DA8" w14:textId="77777777" w:rsidR="00B5598B" w:rsidRDefault="007F17BE">
      <w:pPr>
        <w:spacing w:line="600" w:lineRule="auto"/>
        <w:ind w:firstLine="567"/>
        <w:jc w:val="both"/>
        <w:rPr>
          <w:rFonts w:eastAsia="Times New Roman" w:cs="Times New Roman"/>
          <w:szCs w:val="24"/>
        </w:rPr>
      </w:pPr>
      <w:r>
        <w:rPr>
          <w:rFonts w:eastAsia="Times New Roman" w:cs="Times New Roman"/>
          <w:szCs w:val="24"/>
        </w:rPr>
        <w:lastRenderedPageBreak/>
        <w:t>Δίκαια, λοιπόν, οι αγρότες της περιοχής μπροστά στη δραματική αυτή κατάσταση, διεκδικούν την άμεση αποτίμηση των ζημιών, που υπέστησαν όλες οι καλλιέργειες από τον πρόσφατο παγετό, και τη δίκαιη αποζημίωση στο 100% της ζημιάς τ</w:t>
      </w:r>
      <w:r>
        <w:rPr>
          <w:rFonts w:eastAsia="Times New Roman" w:cs="Times New Roman"/>
          <w:szCs w:val="24"/>
        </w:rPr>
        <w:t xml:space="preserve">ους, ενώ παράλληλα απαιτούν άμεσα να δοθούν και οι αποζημιώσεις που οφείλονται από τον ΕΛΓΑ, από τη χαλαζόπτωση του Μάρτη του 2015 πάλι στον Τύρναβο. Η τότε χαλαζόπτωση αφορούσε τον Τύρναβο. </w:t>
      </w:r>
    </w:p>
    <w:p w14:paraId="47436DA9" w14:textId="77777777" w:rsidR="00B5598B" w:rsidRDefault="007F17BE">
      <w:pPr>
        <w:spacing w:line="600" w:lineRule="auto"/>
        <w:ind w:firstLine="567"/>
        <w:jc w:val="both"/>
        <w:rPr>
          <w:rFonts w:eastAsia="Times New Roman" w:cs="Times New Roman"/>
          <w:szCs w:val="24"/>
        </w:rPr>
      </w:pPr>
      <w:r>
        <w:rPr>
          <w:rFonts w:eastAsia="Times New Roman" w:cs="Times New Roman"/>
          <w:szCs w:val="24"/>
        </w:rPr>
        <w:t xml:space="preserve">Παράλληλα, διατυπώνουν και διεκδικούν, όπως και όλοι οι αγρότες </w:t>
      </w:r>
      <w:r>
        <w:rPr>
          <w:rFonts w:eastAsia="Times New Roman" w:cs="Times New Roman"/>
          <w:szCs w:val="24"/>
        </w:rPr>
        <w:t>σε όλη την επικράτεια, την αλλαγή του Κανονισμού του ΕΛΓΑ ώστε να αποζημιώνονται οι αγρότες και οι κτηνοτρόφοι για όλα τα ζημιογόνα αίτια στην παραγωγή αλλά και στο κεφάλαιο, αφού ο ΕΛΓΑ δεν εξασφαλίζει την αγροτική ασφάλιση αλλά επί της ουσίας θέτει και ε</w:t>
      </w:r>
      <w:r>
        <w:rPr>
          <w:rFonts w:eastAsia="Times New Roman" w:cs="Times New Roman"/>
          <w:szCs w:val="24"/>
        </w:rPr>
        <w:t xml:space="preserve">μπόδια στο δικαίωμα αποζημίωσης των πληγέντων παραγωγών. </w:t>
      </w:r>
    </w:p>
    <w:p w14:paraId="47436DAA" w14:textId="77777777" w:rsidR="00B5598B" w:rsidRDefault="007F17BE">
      <w:pPr>
        <w:spacing w:line="600" w:lineRule="auto"/>
        <w:ind w:firstLine="567"/>
        <w:jc w:val="both"/>
        <w:rPr>
          <w:rFonts w:eastAsia="Times New Roman" w:cs="Times New Roman"/>
          <w:szCs w:val="24"/>
        </w:rPr>
      </w:pPr>
      <w:r>
        <w:rPr>
          <w:rFonts w:eastAsia="Times New Roman" w:cs="Times New Roman"/>
          <w:szCs w:val="24"/>
        </w:rPr>
        <w:t xml:space="preserve">Συνεπώς, το ερώτημα προς τον Υπουργό, κύριε Πρόεδρε, είναι με ποιον τρόπο άμεσα θα γίνουν οι εκτιμήσεις και, βεβαίως, θα δρομολογηθούν οι αποζημιώσεις στο 100% των πληγέντων καλλιεργητών για </w:t>
      </w:r>
      <w:r>
        <w:rPr>
          <w:rFonts w:eastAsia="Times New Roman" w:cs="Times New Roman"/>
          <w:szCs w:val="24"/>
        </w:rPr>
        <w:lastRenderedPageBreak/>
        <w:t>τις ζημ</w:t>
      </w:r>
      <w:r>
        <w:rPr>
          <w:rFonts w:eastAsia="Times New Roman" w:cs="Times New Roman"/>
          <w:szCs w:val="24"/>
        </w:rPr>
        <w:t xml:space="preserve">ιές που υπέστησαν, να καταβληθούν άμεσα οι αποζημιώσεις, που οφείλονται από τη χαλαζόπτωση του 2015 και, βεβαίως, σε ό,τι αφορά τον ΕΛΓΑ να γίνει η αλλαγή του </w:t>
      </w:r>
      <w:r>
        <w:rPr>
          <w:rFonts w:eastAsia="Times New Roman" w:cs="Times New Roman"/>
          <w:szCs w:val="24"/>
        </w:rPr>
        <w:t>κ</w:t>
      </w:r>
      <w:r>
        <w:rPr>
          <w:rFonts w:eastAsia="Times New Roman" w:cs="Times New Roman"/>
          <w:szCs w:val="24"/>
        </w:rPr>
        <w:t>ανονισμού, ώστε να καλύπτονται και να αποζημιώνονται οι καλλιέργειες, οι αγρότες, που καταστρέφε</w:t>
      </w:r>
      <w:r>
        <w:rPr>
          <w:rFonts w:eastAsia="Times New Roman" w:cs="Times New Roman"/>
          <w:szCs w:val="24"/>
        </w:rPr>
        <w:t xml:space="preserve">ται η παραγωγή τους είτε από καιρικές συνθήκες είτε από αρρώστιες. </w:t>
      </w:r>
    </w:p>
    <w:p w14:paraId="47436DAB"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 </w:t>
      </w:r>
    </w:p>
    <w:p w14:paraId="47436DAC"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για τις παλαιότερες ζημιές, που προκλήθηκ</w:t>
      </w:r>
      <w:r>
        <w:rPr>
          <w:rFonts w:eastAsia="Times New Roman" w:cs="Times New Roman"/>
          <w:szCs w:val="24"/>
        </w:rPr>
        <w:t>αν από διάφορα αίτια, καιρικά φαινόμενα –και αναφέρομαι στις ζημιές του 2015- έχουν καταβληθεί μέχρι στιγμής στην Περιφερειακή Ενότητα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αποζημιώσεις ύψους 8.000.000 ευρώ περίπου, ενώ στο Δήμο Τυρνάβου χωριστά καταβλήθηκαν γύρω στα 2,6 εκατομ</w:t>
      </w:r>
      <w:r>
        <w:rPr>
          <w:rFonts w:eastAsia="Times New Roman" w:cs="Times New Roman"/>
          <w:szCs w:val="24"/>
        </w:rPr>
        <w:lastRenderedPageBreak/>
        <w:t>μύρια ευ</w:t>
      </w:r>
      <w:r>
        <w:rPr>
          <w:rFonts w:eastAsia="Times New Roman" w:cs="Times New Roman"/>
          <w:szCs w:val="24"/>
        </w:rPr>
        <w:t>ρώ. Ειδικά για του</w:t>
      </w:r>
      <w:r>
        <w:rPr>
          <w:rFonts w:eastAsia="Times New Roman" w:cs="Times New Roman"/>
          <w:szCs w:val="24"/>
        </w:rPr>
        <w:t>ς</w:t>
      </w:r>
      <w:r>
        <w:rPr>
          <w:rFonts w:eastAsia="Times New Roman" w:cs="Times New Roman"/>
          <w:szCs w:val="24"/>
        </w:rPr>
        <w:t xml:space="preserve"> Δήμους Τυρνάβου και </w:t>
      </w:r>
      <w:proofErr w:type="spellStart"/>
      <w:r>
        <w:rPr>
          <w:rFonts w:eastAsia="Times New Roman" w:cs="Times New Roman"/>
          <w:szCs w:val="24"/>
        </w:rPr>
        <w:t>Αγιάς</w:t>
      </w:r>
      <w:proofErr w:type="spellEnd"/>
      <w:r>
        <w:rPr>
          <w:rFonts w:eastAsia="Times New Roman" w:cs="Times New Roman"/>
          <w:szCs w:val="24"/>
        </w:rPr>
        <w:t xml:space="preserve"> έχει καταβληθεί πάνω από το 70% των αποζημιώσεων. Το υπόλοιπο θα καταβληθεί σε σύντομο χρονικό διάστημα, ουσιαστικά μέχρι τέλος του Ιουνίου. Τώρα, το 2016 θα έχει ολοκληρωθεί η διαδικασία. Αναφέρομαι στις παλιέ</w:t>
      </w:r>
      <w:r>
        <w:rPr>
          <w:rFonts w:eastAsia="Times New Roman" w:cs="Times New Roman"/>
          <w:szCs w:val="24"/>
        </w:rPr>
        <w:t xml:space="preserve">ς ζημιές. </w:t>
      </w:r>
    </w:p>
    <w:p w14:paraId="47436DA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Έρχομαι τώρα στα πρόσφατα, όπου πραγματικά από τους γεωτεχνικούς του ΕΛΓΑ, με τους ελέγχους που έγιναν, διαπιστώθηκαν ζημιές σε διάφορες δενδρώδεις καλλιέργειες των περιοχών Δήμων Τυρνάβου και </w:t>
      </w:r>
      <w:proofErr w:type="spellStart"/>
      <w:r>
        <w:rPr>
          <w:rFonts w:eastAsia="Times New Roman" w:cs="Times New Roman"/>
          <w:szCs w:val="24"/>
        </w:rPr>
        <w:t>Αγιάς</w:t>
      </w:r>
      <w:proofErr w:type="spellEnd"/>
      <w:r>
        <w:rPr>
          <w:rFonts w:eastAsia="Times New Roman" w:cs="Times New Roman"/>
          <w:szCs w:val="24"/>
        </w:rPr>
        <w:t xml:space="preserve"> από τον παγετό που σημειώθηκε στα τέλη Μαρτίου</w:t>
      </w:r>
      <w:r>
        <w:rPr>
          <w:rFonts w:eastAsia="Times New Roman" w:cs="Times New Roman"/>
          <w:szCs w:val="24"/>
        </w:rPr>
        <w:t xml:space="preserve"> 2016. Για τις ζημιές αυτές έγιναν αναγγελίες, υποβλήθηκαν δηλώσεις. Το έργο των εκτιμήσεων θα αρχίσει αργότερα, όταν ολοκληρωθεί μια διαδικασία πρώτης εκτίμησης, ώστε να διαπιστωθεί με ακρίβεια το μέγεθος της ζημιάς και άρα το ποσοστό της ζημιάς, που σύμφ</w:t>
      </w:r>
      <w:r>
        <w:rPr>
          <w:rFonts w:eastAsia="Times New Roman" w:cs="Times New Roman"/>
          <w:szCs w:val="24"/>
        </w:rPr>
        <w:t xml:space="preserve">ωνα με τον Κανονισμό του ΕΛΓΑ, μπορεί να αποζημιωθεί. </w:t>
      </w:r>
    </w:p>
    <w:p w14:paraId="47436DAE"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Επιπρόσθετα, παρατηρήθηκε και μείωση της παραγωγής σε διάφορες δενδρώδεις καλλιέργειες –ροδάκινα- στις συγκεκριμένες περιοχές, ειδικά του Τυρνάβου και της </w:t>
      </w:r>
      <w:proofErr w:type="spellStart"/>
      <w:r>
        <w:rPr>
          <w:rFonts w:eastAsia="Times New Roman" w:cs="Times New Roman"/>
          <w:szCs w:val="24"/>
        </w:rPr>
        <w:t>Αγιάς</w:t>
      </w:r>
      <w:proofErr w:type="spellEnd"/>
      <w:r>
        <w:rPr>
          <w:rFonts w:eastAsia="Times New Roman" w:cs="Times New Roman"/>
          <w:szCs w:val="24"/>
        </w:rPr>
        <w:t xml:space="preserve"> και σύμφωνα με τις επισημάνσεις των ειδι</w:t>
      </w:r>
      <w:r>
        <w:rPr>
          <w:rFonts w:eastAsia="Times New Roman" w:cs="Times New Roman"/>
          <w:szCs w:val="24"/>
        </w:rPr>
        <w:t xml:space="preserve">κών –τεχνοκρατική είναι η προσέγγιση, να το ξεκαθαρίσουμε- οφείλονται σε αίτια που δεν μπορεί να καλύψει ο κανονισμός ασφάλισης της φυτικής παραγωγής του ΕΛΓΑ. Συγκεκριμένα, υπάρχει </w:t>
      </w:r>
      <w:proofErr w:type="spellStart"/>
      <w:r>
        <w:rPr>
          <w:rFonts w:eastAsia="Times New Roman" w:cs="Times New Roman"/>
          <w:szCs w:val="24"/>
        </w:rPr>
        <w:t>καρπόπτωση</w:t>
      </w:r>
      <w:proofErr w:type="spellEnd"/>
      <w:r>
        <w:rPr>
          <w:rFonts w:eastAsia="Times New Roman" w:cs="Times New Roman"/>
          <w:szCs w:val="24"/>
        </w:rPr>
        <w:t xml:space="preserve">. </w:t>
      </w:r>
    </w:p>
    <w:p w14:paraId="47436DAF" w14:textId="77777777" w:rsidR="00B5598B" w:rsidRDefault="007F17BE">
      <w:pPr>
        <w:spacing w:line="600" w:lineRule="auto"/>
        <w:ind w:firstLine="720"/>
        <w:jc w:val="both"/>
        <w:rPr>
          <w:rFonts w:eastAsia="Times New Roman"/>
          <w:bCs/>
          <w:szCs w:val="24"/>
        </w:rPr>
      </w:pPr>
      <w:r>
        <w:rPr>
          <w:rFonts w:eastAsia="Times New Roman" w:cs="Times New Roman"/>
          <w:szCs w:val="24"/>
        </w:rPr>
        <w:t xml:space="preserve">Στο πλαίσιο λοιπόν αυτό, εμείς ξεκινάμε τη διαδικασία –θέλει </w:t>
      </w:r>
      <w:r>
        <w:rPr>
          <w:rFonts w:eastAsia="Times New Roman" w:cs="Times New Roman"/>
          <w:szCs w:val="24"/>
        </w:rPr>
        <w:t xml:space="preserve">χρόνο αυτή η διαδικασία- να δούμε πώς θα αξιοποιήσουμε τα υπόλοιπα εργαλεία, είτε αφορούν το </w:t>
      </w:r>
      <w:r>
        <w:rPr>
          <w:rFonts w:eastAsia="Times New Roman" w:cs="Times New Roman"/>
          <w:szCs w:val="24"/>
        </w:rPr>
        <w:t>«</w:t>
      </w:r>
      <w:r>
        <w:rPr>
          <w:rFonts w:eastAsia="Times New Roman"/>
          <w:bCs/>
          <w:szCs w:val="24"/>
          <w:lang w:val="en-US"/>
        </w:rPr>
        <w:t>d</w:t>
      </w:r>
      <w:r>
        <w:rPr>
          <w:rFonts w:eastAsia="Times New Roman"/>
          <w:bCs/>
          <w:szCs w:val="24"/>
        </w:rPr>
        <w:t xml:space="preserve">e </w:t>
      </w:r>
      <w:r>
        <w:rPr>
          <w:rFonts w:eastAsia="Times New Roman"/>
          <w:bCs/>
          <w:szCs w:val="24"/>
          <w:lang w:val="en-US"/>
        </w:rPr>
        <w:t>m</w:t>
      </w:r>
      <w:proofErr w:type="spellStart"/>
      <w:r>
        <w:rPr>
          <w:rFonts w:eastAsia="Times New Roman"/>
          <w:bCs/>
          <w:szCs w:val="24"/>
        </w:rPr>
        <w:t>inimis</w:t>
      </w:r>
      <w:proofErr w:type="spellEnd"/>
      <w:r>
        <w:rPr>
          <w:rFonts w:eastAsia="Times New Roman"/>
          <w:bCs/>
          <w:szCs w:val="24"/>
        </w:rPr>
        <w:t>»</w:t>
      </w:r>
      <w:r>
        <w:rPr>
          <w:rFonts w:eastAsia="Times New Roman"/>
          <w:bCs/>
          <w:szCs w:val="24"/>
        </w:rPr>
        <w:t xml:space="preserve">, είτε τα ΠΣΕΑ, είτε μια συζήτηση που άρχισε να γίνεται αυτήν την ώρα στην </w:t>
      </w:r>
      <w:r>
        <w:rPr>
          <w:rFonts w:eastAsia="Times New Roman"/>
          <w:bCs/>
          <w:szCs w:val="24"/>
        </w:rPr>
        <w:t>ε</w:t>
      </w:r>
      <w:r>
        <w:rPr>
          <w:rFonts w:eastAsia="Times New Roman"/>
          <w:bCs/>
          <w:szCs w:val="24"/>
        </w:rPr>
        <w:t xml:space="preserve">υρωπαϊκή </w:t>
      </w:r>
      <w:r>
        <w:rPr>
          <w:rFonts w:eastAsia="Times New Roman"/>
          <w:bCs/>
          <w:szCs w:val="24"/>
        </w:rPr>
        <w:t>ε</w:t>
      </w:r>
      <w:r>
        <w:rPr>
          <w:rFonts w:eastAsia="Times New Roman"/>
          <w:bCs/>
          <w:szCs w:val="24"/>
        </w:rPr>
        <w:t xml:space="preserve">πιτροπή και αφορά τις επιπτώσεις που έχουν καιρικά φαινόμενα, </w:t>
      </w:r>
      <w:r>
        <w:rPr>
          <w:rFonts w:eastAsia="Times New Roman"/>
          <w:bCs/>
          <w:szCs w:val="24"/>
        </w:rPr>
        <w:t>ιδιαίτερα η κλιματική αλλαγή, πάνω στη γεωργία.</w:t>
      </w:r>
    </w:p>
    <w:p w14:paraId="47436DB0" w14:textId="77777777" w:rsidR="00B5598B" w:rsidRDefault="007F17BE">
      <w:pPr>
        <w:spacing w:line="600" w:lineRule="auto"/>
        <w:ind w:firstLine="720"/>
        <w:jc w:val="both"/>
        <w:rPr>
          <w:rFonts w:eastAsia="Times New Roman"/>
          <w:bCs/>
          <w:szCs w:val="24"/>
        </w:rPr>
      </w:pPr>
      <w:r>
        <w:rPr>
          <w:rFonts w:eastAsia="Times New Roman"/>
          <w:bCs/>
          <w:szCs w:val="24"/>
        </w:rPr>
        <w:t xml:space="preserve">Όσον αφορά τα ΠΣΕΑ, ξέρετε υπάρχει μια διαδικασία όπου, όχι μόνο θέλει να έχουμε ζημιές από θεομηνίες αλλά να υπάρχει και ένα συγκεκριμένο κατώφλι ζημιών. Κι εκεί, αντιλαμβάνεστε ότι θα έχουμε </w:t>
      </w:r>
      <w:r>
        <w:rPr>
          <w:rFonts w:eastAsia="Times New Roman"/>
          <w:bCs/>
          <w:szCs w:val="24"/>
        </w:rPr>
        <w:lastRenderedPageBreak/>
        <w:t>προβλήματα, διό</w:t>
      </w:r>
      <w:r>
        <w:rPr>
          <w:rFonts w:eastAsia="Times New Roman"/>
          <w:bCs/>
          <w:szCs w:val="24"/>
        </w:rPr>
        <w:t xml:space="preserve">τι θέλει οπωσδήποτε ένα 30% ζημιάς να υπάρχει σε ομοειδή είδη στην περιφερειακή ενότητα. Θα το δούμε και σε σχέση βεβαίως με το πόσο μεγάλη είναι η ζημιά και σε σχέση με τη μέση απόδοση που υπήρχε τα προηγούμενα χρόνια. </w:t>
      </w:r>
    </w:p>
    <w:p w14:paraId="47436DB1" w14:textId="77777777" w:rsidR="00B5598B" w:rsidRDefault="007F17BE">
      <w:pPr>
        <w:spacing w:line="600" w:lineRule="auto"/>
        <w:ind w:firstLine="720"/>
        <w:jc w:val="both"/>
        <w:rPr>
          <w:rFonts w:eastAsia="Times New Roman"/>
          <w:bCs/>
          <w:szCs w:val="24"/>
        </w:rPr>
      </w:pPr>
      <w:r>
        <w:rPr>
          <w:rFonts w:eastAsia="Times New Roman"/>
          <w:bCs/>
          <w:szCs w:val="24"/>
        </w:rPr>
        <w:t>Στη δευτερολογία μου θα σας απαντήσ</w:t>
      </w:r>
      <w:r>
        <w:rPr>
          <w:rFonts w:eastAsia="Times New Roman"/>
          <w:bCs/>
          <w:szCs w:val="24"/>
        </w:rPr>
        <w:t xml:space="preserve">ω και για τα υπόλοιπα που θέτετε. </w:t>
      </w:r>
    </w:p>
    <w:p w14:paraId="47436DB2" w14:textId="77777777" w:rsidR="00B5598B" w:rsidRDefault="007F17BE">
      <w:pPr>
        <w:spacing w:line="600" w:lineRule="auto"/>
        <w:ind w:firstLine="720"/>
        <w:jc w:val="both"/>
        <w:rPr>
          <w:rFonts w:eastAsia="Times New Roman" w:cs="Times New Roman"/>
          <w:szCs w:val="24"/>
        </w:rPr>
      </w:pPr>
      <w:r w:rsidRPr="00E41932">
        <w:rPr>
          <w:rFonts w:eastAsia="Times New Roman"/>
          <w:b/>
          <w:bCs/>
          <w:szCs w:val="24"/>
        </w:rPr>
        <w:t>ΠΡΟΕΔΡΕΥΩΝ</w:t>
      </w:r>
      <w:r>
        <w:rPr>
          <w:rFonts w:eastAsia="Times New Roman"/>
          <w:b/>
          <w:bCs/>
          <w:szCs w:val="24"/>
        </w:rPr>
        <w:t xml:space="preserve"> </w:t>
      </w:r>
      <w:r w:rsidRPr="00801D90">
        <w:rPr>
          <w:rFonts w:eastAsia="Times New Roman"/>
          <w:b/>
          <w:bCs/>
          <w:szCs w:val="24"/>
        </w:rPr>
        <w:t>(Γεώργιος Βαρεμένος)</w:t>
      </w:r>
      <w:r w:rsidRPr="00801D9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Παρακαλώ, 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w:t>
      </w:r>
    </w:p>
    <w:p w14:paraId="47436DB3"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Ευχαριστώ, κύριε Πρόεδρε. </w:t>
      </w:r>
    </w:p>
    <w:p w14:paraId="47436DB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Κύριε Υπουργέ, εγώ θα σας παραθέσω ένα στοιχείο: Σύμφωνα με τους αγροτικούς συλλόγους των χωριών του Δήμου </w:t>
      </w:r>
      <w:proofErr w:type="spellStart"/>
      <w:r>
        <w:rPr>
          <w:rFonts w:eastAsia="Times New Roman" w:cs="Times New Roman"/>
          <w:szCs w:val="24"/>
        </w:rPr>
        <w:t>Αγιάς</w:t>
      </w:r>
      <w:proofErr w:type="spellEnd"/>
      <w:r>
        <w:rPr>
          <w:rFonts w:eastAsia="Times New Roman" w:cs="Times New Roman"/>
          <w:szCs w:val="24"/>
        </w:rPr>
        <w:t xml:space="preserve"> -και μιλάω συγκεκριμένα για την παραγωγή κερασιού, που υπάρχουν κάποια στοιχεία πιο απτά- το ποσοστό ζημιάς ξεπερνάει το 95% στην πρώιμη ποικιλ</w:t>
      </w:r>
      <w:r>
        <w:rPr>
          <w:rFonts w:eastAsia="Times New Roman" w:cs="Times New Roman"/>
          <w:szCs w:val="24"/>
        </w:rPr>
        <w:t xml:space="preserve">ία και σοδειά, που υποτίθεται θα έπαιρναν οι αγρότες. Βέβαια, το αντίστοιχο, ανάλογο ποσοστό διαφαίνεται και στα όψιμα. </w:t>
      </w:r>
    </w:p>
    <w:p w14:paraId="47436DB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Χαρακτηριστικά, αν ένας μέσος όρος μιας μέσης παραγωγής ή και μεγάλης ήταν έξι τόνοι ετησίως σε καλές καιρικές συνθήκες, τώρα μάζεψαν </w:t>
      </w:r>
      <w:proofErr w:type="spellStart"/>
      <w:r>
        <w:rPr>
          <w:rFonts w:eastAsia="Times New Roman" w:cs="Times New Roman"/>
          <w:szCs w:val="24"/>
        </w:rPr>
        <w:t>ε</w:t>
      </w:r>
      <w:r>
        <w:rPr>
          <w:rFonts w:eastAsia="Times New Roman" w:cs="Times New Roman"/>
          <w:szCs w:val="24"/>
        </w:rPr>
        <w:t>κατόν</w:t>
      </w:r>
      <w:proofErr w:type="spellEnd"/>
      <w:r>
        <w:rPr>
          <w:rFonts w:eastAsia="Times New Roman" w:cs="Times New Roman"/>
          <w:szCs w:val="24"/>
        </w:rPr>
        <w:t xml:space="preserve"> πενήντα με διακόσια κιλά κεράσια. Μάλιστα, πολλοί από τους αγρότες τα άφησαν και στα δέντρα, γιατί το κόστος συγκομιδής ήταν πανάκριβο και ούτε καν θα κάλυπταν με την πώληση των κερασιών το κόστος συγκομιδής, όχι της παραγωγής. Συνεπώς, ο παγετός ήτα</w:t>
      </w:r>
      <w:r>
        <w:rPr>
          <w:rFonts w:eastAsia="Times New Roman" w:cs="Times New Roman"/>
          <w:szCs w:val="24"/>
        </w:rPr>
        <w:t xml:space="preserve">ν το βασικό αίτιο της μη </w:t>
      </w:r>
      <w:proofErr w:type="spellStart"/>
      <w:r>
        <w:rPr>
          <w:rFonts w:eastAsia="Times New Roman" w:cs="Times New Roman"/>
          <w:szCs w:val="24"/>
        </w:rPr>
        <w:t>καρπόδοσης</w:t>
      </w:r>
      <w:proofErr w:type="spellEnd"/>
      <w:r>
        <w:rPr>
          <w:rFonts w:eastAsia="Times New Roman" w:cs="Times New Roman"/>
          <w:szCs w:val="24"/>
        </w:rPr>
        <w:t xml:space="preserve">. </w:t>
      </w:r>
    </w:p>
    <w:p w14:paraId="47436DB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Ενδεχομένως, όπως λέτε, οι τεχνοκράτες να κατέθεσαν και μια διαφορετική άποψη του προβλήματος. Δείτε όμως, ο ΕΛΓΑ δεν συμφωνεί ότι η κύρια αιτία ήταν ο παγετός. </w:t>
      </w:r>
    </w:p>
    <w:p w14:paraId="47436DB7" w14:textId="77777777" w:rsidR="00B5598B" w:rsidRDefault="007F17BE">
      <w:pPr>
        <w:tabs>
          <w:tab w:val="left" w:pos="2820"/>
        </w:tabs>
        <w:spacing w:line="600" w:lineRule="auto"/>
        <w:ind w:firstLine="720"/>
        <w:jc w:val="both"/>
        <w:rPr>
          <w:rFonts w:eastAsia="Times New Roman"/>
          <w:szCs w:val="24"/>
        </w:rPr>
      </w:pPr>
      <w:r>
        <w:rPr>
          <w:rFonts w:eastAsia="Times New Roman"/>
          <w:szCs w:val="24"/>
        </w:rPr>
        <w:t>Δεύτερον, το αποτέλεσμα είναι βεβαίως, όπως ανακοινώθηκε</w:t>
      </w:r>
      <w:r>
        <w:rPr>
          <w:rFonts w:eastAsia="Times New Roman"/>
          <w:szCs w:val="24"/>
        </w:rPr>
        <w:t xml:space="preserve">, να μην αποζημιώνονται οι πληγέντες παραγωγοί, </w:t>
      </w:r>
      <w:proofErr w:type="spellStart"/>
      <w:r>
        <w:rPr>
          <w:rFonts w:eastAsia="Times New Roman"/>
          <w:szCs w:val="24"/>
        </w:rPr>
        <w:t>παρ</w:t>
      </w:r>
      <w:r>
        <w:rPr>
          <w:rFonts w:eastAsia="Times New Roman"/>
          <w:szCs w:val="24"/>
        </w:rPr>
        <w:t>’</w:t>
      </w:r>
      <w:r>
        <w:rPr>
          <w:rFonts w:eastAsia="Times New Roman"/>
          <w:szCs w:val="24"/>
        </w:rPr>
        <w:t>όλο</w:t>
      </w:r>
      <w:proofErr w:type="spellEnd"/>
      <w:r>
        <w:rPr>
          <w:rFonts w:eastAsia="Times New Roman"/>
          <w:szCs w:val="24"/>
        </w:rPr>
        <w:t xml:space="preserve"> που είναι καταγεγραμμένες οι χαμηλές θερμοκρασίες. Γιατί υπήρχαν κι αυτές οι αιτιάσεις, ότι δεν αποδεικνύονταν οι χαμηλές θερμοκρασίες, όμως είναι καταγεγραμμένες οι χαμηλές θερμοκρασίες και στον Τύρν</w:t>
      </w:r>
      <w:r>
        <w:rPr>
          <w:rFonts w:eastAsia="Times New Roman"/>
          <w:szCs w:val="24"/>
        </w:rPr>
        <w:t xml:space="preserve">αβο και στην Αγιά -πολύ κάτω του μηδενός, μείον ένα, μείον δύο, μείον τρεις </w:t>
      </w:r>
      <w:r>
        <w:rPr>
          <w:rFonts w:eastAsia="Times New Roman"/>
          <w:szCs w:val="24"/>
        </w:rPr>
        <w:lastRenderedPageBreak/>
        <w:t xml:space="preserve">συγκεκριμένα στην περιοχή της </w:t>
      </w:r>
      <w:proofErr w:type="spellStart"/>
      <w:r>
        <w:rPr>
          <w:rFonts w:eastAsia="Times New Roman"/>
          <w:szCs w:val="24"/>
        </w:rPr>
        <w:t>Αγιάς</w:t>
      </w:r>
      <w:proofErr w:type="spellEnd"/>
      <w:r>
        <w:rPr>
          <w:rFonts w:eastAsia="Times New Roman"/>
          <w:szCs w:val="24"/>
        </w:rPr>
        <w:t>- από τους μετεωρολογικούς κλωβούς, αλλά και από τα συστήματα ιδιωτικών ψυκτικών μονάδων. Και στις δύο περιοχές, και στην Αγιά και στον Τύρναβο.</w:t>
      </w:r>
    </w:p>
    <w:p w14:paraId="47436DB8" w14:textId="77777777" w:rsidR="00B5598B" w:rsidRDefault="007F17BE">
      <w:pPr>
        <w:tabs>
          <w:tab w:val="left" w:pos="2820"/>
        </w:tabs>
        <w:spacing w:line="600" w:lineRule="auto"/>
        <w:ind w:firstLine="720"/>
        <w:jc w:val="both"/>
        <w:rPr>
          <w:rFonts w:eastAsia="Times New Roman"/>
          <w:szCs w:val="24"/>
        </w:rPr>
      </w:pPr>
      <w:r>
        <w:rPr>
          <w:rFonts w:eastAsia="Times New Roman"/>
          <w:szCs w:val="24"/>
        </w:rPr>
        <w:t xml:space="preserve">Σε ό,τι αφορά τις αποζημιώσεις από τη χαλαζόπτωση που είπατε, καταβλήθηκαν και για το υπόλοιπο 30% δεσμεύεστε. Να θεωρήσουμε ότι ως το τέλος Ιουνίου, όπως είπατε, θα καταβληθεί και το υπόλοιπο των αποζημιώσεων για τη χαλαζόπτωση. </w:t>
      </w:r>
    </w:p>
    <w:p w14:paraId="47436DB9" w14:textId="77777777" w:rsidR="00B5598B" w:rsidRDefault="007F17BE">
      <w:pPr>
        <w:tabs>
          <w:tab w:val="left" w:pos="2820"/>
        </w:tabs>
        <w:spacing w:line="600" w:lineRule="auto"/>
        <w:ind w:firstLine="720"/>
        <w:jc w:val="both"/>
        <w:rPr>
          <w:rFonts w:eastAsia="Times New Roman"/>
          <w:szCs w:val="24"/>
        </w:rPr>
      </w:pPr>
      <w:r>
        <w:rPr>
          <w:rFonts w:eastAsia="Times New Roman"/>
          <w:szCs w:val="24"/>
        </w:rPr>
        <w:t xml:space="preserve">Και με αυτή την εξέλιξη, </w:t>
      </w:r>
      <w:r>
        <w:rPr>
          <w:rFonts w:eastAsia="Times New Roman"/>
          <w:szCs w:val="24"/>
        </w:rPr>
        <w:t xml:space="preserve">λόγω του παγετού και με αφορμή τις αντίξοες καιρικές συνθήκες, αποδεικνύεται για ακόμη μία φορά το πόσο απροστάτευτοι είναι οι αγρότες από το κράτος. Αναδεικνύεται πως ο ΕΛΓΑ, αν και εισπράττει τεράστια ποσά από τα ασφάλιστρα που πληρώνουν οι αγρότες, όχι </w:t>
      </w:r>
      <w:r>
        <w:rPr>
          <w:rFonts w:eastAsia="Times New Roman"/>
          <w:szCs w:val="24"/>
        </w:rPr>
        <w:t xml:space="preserve">μόνο δεν εξασφαλίζει την αγροτική ασφάλιση, αλλά επί της ουσίας θέτει εμπόδια στο δικαίωμα αποζημίωσης των πληγέντων παραγωγών. </w:t>
      </w:r>
    </w:p>
    <w:p w14:paraId="47436DBA" w14:textId="77777777" w:rsidR="00B5598B" w:rsidRDefault="007F17BE">
      <w:pPr>
        <w:tabs>
          <w:tab w:val="left" w:pos="2820"/>
        </w:tabs>
        <w:spacing w:line="600" w:lineRule="auto"/>
        <w:ind w:firstLine="720"/>
        <w:jc w:val="both"/>
        <w:rPr>
          <w:rFonts w:eastAsia="Times New Roman"/>
          <w:szCs w:val="24"/>
        </w:rPr>
      </w:pPr>
      <w:r>
        <w:rPr>
          <w:rFonts w:eastAsia="Times New Roman"/>
          <w:szCs w:val="24"/>
        </w:rPr>
        <w:lastRenderedPageBreak/>
        <w:t xml:space="preserve">Και βεβαίως, εδώ θα ήθελα μια απάντηση, γιατί αυτά ειπώθηκαν στη σύσκεψη στον Τύρναβο παρουσία του Προέδρου του ΕΛΓΑ. Χρωστάει </w:t>
      </w:r>
      <w:r>
        <w:rPr>
          <w:rFonts w:eastAsia="Times New Roman"/>
          <w:szCs w:val="24"/>
        </w:rPr>
        <w:t xml:space="preserve">ή δεν χρωστάει το κράτος τη συγκεκριμένη επιχορήγηση που είναι νομοθετημένη, θεσμοθετημένη στον ΕΛΓΑ εδώ και τρία χρόνια; Ναι ή όχι; Μια ξεκάθαρη απάντηση θα ήθελα από τον Υπουργό. </w:t>
      </w:r>
    </w:p>
    <w:p w14:paraId="47436DBB" w14:textId="77777777" w:rsidR="00B5598B" w:rsidRDefault="007F17BE">
      <w:pPr>
        <w:tabs>
          <w:tab w:val="left" w:pos="2820"/>
        </w:tabs>
        <w:spacing w:line="600" w:lineRule="auto"/>
        <w:ind w:firstLine="720"/>
        <w:jc w:val="both"/>
        <w:rPr>
          <w:rFonts w:eastAsia="Times New Roman"/>
          <w:szCs w:val="24"/>
        </w:rPr>
      </w:pPr>
      <w:r>
        <w:rPr>
          <w:rFonts w:eastAsia="Times New Roman"/>
          <w:szCs w:val="24"/>
        </w:rPr>
        <w:t xml:space="preserve">Τι θα γίνει, για παράδειγμα με το πρόβλημα που υπάρχει και με τις </w:t>
      </w:r>
      <w:r>
        <w:rPr>
          <w:rFonts w:eastAsia="Times New Roman"/>
          <w:szCs w:val="24"/>
        </w:rPr>
        <w:t>εκτιμήσεις των ζημιών από τη μεριά, βεβαίως, του ΕΛΓΑ που δεν μπορούν να γίνουν στην ώρα τους και όπως πρέπει, αφού λόγω της πολιτικής που ακολουθείτε -και σας παραπέμπω: μεσοπρόθεσμο, μνημόνιο, κ</w:t>
      </w:r>
      <w:r>
        <w:rPr>
          <w:rFonts w:eastAsia="Times New Roman"/>
          <w:szCs w:val="24"/>
        </w:rPr>
        <w:t>.</w:t>
      </w:r>
      <w:r>
        <w:rPr>
          <w:rFonts w:eastAsia="Times New Roman"/>
          <w:szCs w:val="24"/>
        </w:rPr>
        <w:t xml:space="preserve">λπ.- δεν γίνονται οι αναγκαίες προσλήψεις με αποτέλεσμα να </w:t>
      </w:r>
      <w:r>
        <w:rPr>
          <w:rFonts w:eastAsia="Times New Roman"/>
          <w:szCs w:val="24"/>
        </w:rPr>
        <w:t>υπάρχουν μεγάλες ελλείψεις προσωπικού, ενώ έχουν περιοριστεί κατά πολύ οι έξοδοι των εκτιμητών γεωπόνων στα χωράφια εξαιτίας των δραστικών περικοπών στα κονδύλια που προορίζονται γι’ αυτή τη δουλειά;</w:t>
      </w:r>
    </w:p>
    <w:p w14:paraId="47436DBC" w14:textId="77777777" w:rsidR="00B5598B" w:rsidRDefault="007F17BE">
      <w:pPr>
        <w:tabs>
          <w:tab w:val="left" w:pos="2820"/>
        </w:tabs>
        <w:spacing w:line="600" w:lineRule="auto"/>
        <w:ind w:firstLine="720"/>
        <w:jc w:val="both"/>
        <w:rPr>
          <w:rFonts w:eastAsia="Times New Roman"/>
          <w:szCs w:val="24"/>
        </w:rPr>
      </w:pPr>
      <w:r>
        <w:rPr>
          <w:rFonts w:eastAsia="Times New Roman"/>
          <w:szCs w:val="24"/>
        </w:rPr>
        <w:lastRenderedPageBreak/>
        <w:t>Και πέρα από την καταστροφή του μέρους της παραγωγής, σε</w:t>
      </w:r>
      <w:r>
        <w:rPr>
          <w:rFonts w:eastAsia="Times New Roman"/>
          <w:szCs w:val="24"/>
        </w:rPr>
        <w:t xml:space="preserve"> ό,τι αφορά τον Τύρναβο τώρα, που αφορά τα ροδάκινα, τα νεκταρίνια, τα αχλάδια, όπως είπαμε, τα σταφύλια κ</w:t>
      </w:r>
      <w:r>
        <w:rPr>
          <w:rFonts w:eastAsia="Times New Roman"/>
          <w:szCs w:val="24"/>
        </w:rPr>
        <w:t>.</w:t>
      </w:r>
      <w:r>
        <w:rPr>
          <w:rFonts w:eastAsia="Times New Roman"/>
          <w:szCs w:val="24"/>
        </w:rPr>
        <w:t>λπ., δείτε: Αποζημιώνουν το σταφύλι και στο διπλανό χωράφι που είναι τα αχλάδια, που έχουν παγώσει, δεν τα αποζημιώνουν. Δεύτερον, για τα ροδάκινα τα</w:t>
      </w:r>
      <w:r>
        <w:rPr>
          <w:rFonts w:eastAsia="Times New Roman"/>
          <w:szCs w:val="24"/>
        </w:rPr>
        <w:t xml:space="preserve"> πρώιμα τα οποία είναι προς διάθεση, δηλαδή συγκομίστηκαν και περιμένουν να πωληθούν, δεν υπάρχει αγορά. </w:t>
      </w:r>
    </w:p>
    <w:p w14:paraId="47436DBD" w14:textId="77777777" w:rsidR="00B5598B" w:rsidRDefault="007F17BE">
      <w:pPr>
        <w:tabs>
          <w:tab w:val="left" w:pos="2820"/>
        </w:tabs>
        <w:spacing w:line="600" w:lineRule="auto"/>
        <w:ind w:firstLine="720"/>
        <w:jc w:val="both"/>
        <w:rPr>
          <w:rFonts w:eastAsia="Times New Roman"/>
          <w:szCs w:val="24"/>
        </w:rPr>
      </w:pPr>
      <w:r>
        <w:rPr>
          <w:rFonts w:eastAsia="Times New Roman"/>
          <w:szCs w:val="24"/>
        </w:rPr>
        <w:t xml:space="preserve">Και δείτε τώρα, πέρυσι υπογράψατε κι εσείς φαρδιά-πλατιά, η νέα Κυβέρνηση, εννοώ τον Γενάρη, το εμπάργκο στη Ρωσία, που ήταν μια μεγάλη αγορά και για </w:t>
      </w:r>
      <w:r>
        <w:rPr>
          <w:rFonts w:eastAsia="Times New Roman"/>
          <w:szCs w:val="24"/>
        </w:rPr>
        <w:t xml:space="preserve">τους </w:t>
      </w:r>
      <w:proofErr w:type="spellStart"/>
      <w:r>
        <w:rPr>
          <w:rFonts w:eastAsia="Times New Roman"/>
          <w:szCs w:val="24"/>
        </w:rPr>
        <w:t>ροδακινοπαραγωγούς</w:t>
      </w:r>
      <w:proofErr w:type="spellEnd"/>
      <w:r>
        <w:rPr>
          <w:rFonts w:eastAsia="Times New Roman"/>
          <w:szCs w:val="24"/>
        </w:rPr>
        <w:t xml:space="preserve"> της χώρας μας, απορροφούσε μεγάλες ποσότητες αυτού του προϊόντος. </w:t>
      </w:r>
    </w:p>
    <w:p w14:paraId="47436DBE" w14:textId="77777777" w:rsidR="00B5598B" w:rsidRDefault="007F17BE">
      <w:pPr>
        <w:tabs>
          <w:tab w:val="left" w:pos="2820"/>
        </w:tabs>
        <w:spacing w:line="600" w:lineRule="auto"/>
        <w:ind w:firstLine="720"/>
        <w:jc w:val="both"/>
        <w:rPr>
          <w:rFonts w:eastAsia="Times New Roman"/>
          <w:szCs w:val="24"/>
        </w:rPr>
      </w:pPr>
      <w:r>
        <w:rPr>
          <w:rFonts w:eastAsia="Times New Roman"/>
          <w:szCs w:val="24"/>
        </w:rPr>
        <w:t xml:space="preserve">Αυτή τη στιγμή, κοιτάξτε, κύριε Πρόεδρε, την ειρωνεία, ανακηρύξαμε έτος φιλίας Ελλάδας-Ρωσίας το 2016 και την ίδια ώρα το εμπάργκο καλά κρατεί με τη Ρωσία. </w:t>
      </w:r>
    </w:p>
    <w:p w14:paraId="47436DBF" w14:textId="77777777" w:rsidR="00B5598B" w:rsidRDefault="007F17BE">
      <w:pPr>
        <w:tabs>
          <w:tab w:val="left" w:pos="2820"/>
        </w:tabs>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(Γεώργιος Βαρεμένος): </w:t>
      </w:r>
      <w:r>
        <w:rPr>
          <w:rFonts w:eastAsia="Times New Roman"/>
          <w:szCs w:val="24"/>
        </w:rPr>
        <w:t>Έρχεται και ο κ. Πούτιν.</w:t>
      </w:r>
    </w:p>
    <w:p w14:paraId="47436DC0" w14:textId="77777777" w:rsidR="00B5598B" w:rsidRDefault="007F17BE">
      <w:pPr>
        <w:tabs>
          <w:tab w:val="left" w:pos="2820"/>
        </w:tabs>
        <w:spacing w:line="600" w:lineRule="auto"/>
        <w:ind w:firstLine="720"/>
        <w:jc w:val="both"/>
        <w:rPr>
          <w:rFonts w:eastAsia="Times New Roman"/>
          <w:szCs w:val="24"/>
        </w:rPr>
      </w:pPr>
      <w:r>
        <w:rPr>
          <w:rFonts w:eastAsia="Times New Roman"/>
          <w:b/>
          <w:szCs w:val="24"/>
        </w:rPr>
        <w:lastRenderedPageBreak/>
        <w:t xml:space="preserve">ΓΕΩΡΓΙΟΣ ΛΑΜΠΡΟΥΛΗΣ (Ζ΄ Αντιπρόεδρος της Βουλής): </w:t>
      </w:r>
      <w:r>
        <w:rPr>
          <w:rFonts w:eastAsia="Times New Roman"/>
          <w:szCs w:val="24"/>
        </w:rPr>
        <w:t>Έτσι, λοιπόν, αναμφίβολα, κατά τη γνώμη μας, το ζήτημα είναι πολιτικό, απαιτεί πολιτικές αποφάσεις από την Κυβέρνηση προκειμένου να αποζημιωθούν οι αγρότες.</w:t>
      </w:r>
    </w:p>
    <w:p w14:paraId="47436DC1" w14:textId="77777777" w:rsidR="00B5598B" w:rsidRDefault="007F17BE">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Να απαντήσει ο Υπουργός.</w:t>
      </w:r>
    </w:p>
    <w:p w14:paraId="47436DC2" w14:textId="77777777" w:rsidR="00B5598B" w:rsidRDefault="007F17BE">
      <w:pPr>
        <w:tabs>
          <w:tab w:val="left" w:pos="2820"/>
        </w:tabs>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Τελειώνω, τελειώνω.</w:t>
      </w:r>
    </w:p>
    <w:p w14:paraId="47436DC3" w14:textId="77777777" w:rsidR="00B5598B" w:rsidRDefault="007F17BE">
      <w:pPr>
        <w:tabs>
          <w:tab w:val="left" w:pos="2820"/>
        </w:tabs>
        <w:spacing w:line="600" w:lineRule="auto"/>
        <w:ind w:firstLine="720"/>
        <w:jc w:val="both"/>
        <w:rPr>
          <w:rFonts w:eastAsia="Times New Roman"/>
          <w:szCs w:val="24"/>
        </w:rPr>
      </w:pPr>
      <w:r>
        <w:rPr>
          <w:rFonts w:eastAsia="Times New Roman"/>
          <w:szCs w:val="24"/>
        </w:rPr>
        <w:t>Και απέναντι σε αυτή την πολιτική εμείς λέμε ότι είναι μονόδρομος για τους αγρότες η αγωνιστική διεκδίκηση δίκαιων αποζημιώσεων</w:t>
      </w:r>
      <w:r>
        <w:rPr>
          <w:rFonts w:eastAsia="Times New Roman"/>
          <w:szCs w:val="24"/>
        </w:rPr>
        <w:t xml:space="preserve"> για τις καταστροφές και παράλληλα ο καθορισμός της στάσης τους στις νέες συνθήκες ενάντια στο πλαίσιο που οριοθετεί η νέα ΚΑΠ και συνολικά η αντιλαϊκή στρατηγική της Ευρωπαϊκής Ένωσης, της Κυβέρνησης και του κεφαλαίου, αφού διαθέτουν πλέον οι αγρότες πλού</w:t>
      </w:r>
      <w:r>
        <w:rPr>
          <w:rFonts w:eastAsia="Times New Roman"/>
          <w:szCs w:val="24"/>
        </w:rPr>
        <w:t xml:space="preserve">σια </w:t>
      </w:r>
      <w:r>
        <w:rPr>
          <w:rFonts w:eastAsia="Times New Roman"/>
          <w:szCs w:val="24"/>
        </w:rPr>
        <w:lastRenderedPageBreak/>
        <w:t>πείρα από τους αγώνες που έδωσαν τα προηγούμενα χρόνια, όπως και πρόσφατα ενάντια στον ασφαλιστικό και φορολογικό νόμο, κερδίζοντας την αλληλεγγύη των εργαζόμενων, αλλά και όλων των λαϊκών στρωμάτων.</w:t>
      </w:r>
    </w:p>
    <w:p w14:paraId="47436DC4" w14:textId="77777777" w:rsidR="00B5598B" w:rsidRDefault="007F17BE">
      <w:pPr>
        <w:tabs>
          <w:tab w:val="left" w:pos="2820"/>
        </w:tabs>
        <w:spacing w:line="600" w:lineRule="auto"/>
        <w:ind w:firstLine="720"/>
        <w:jc w:val="both"/>
        <w:rPr>
          <w:rFonts w:eastAsia="Times New Roman"/>
          <w:szCs w:val="24"/>
        </w:rPr>
      </w:pPr>
      <w:r>
        <w:rPr>
          <w:rFonts w:eastAsia="Times New Roman"/>
          <w:szCs w:val="24"/>
        </w:rPr>
        <w:t>(Στο σημείο αυτό ο Ζ’ Αντιπρόεδρος της Βουλής κ. Γεώ</w:t>
      </w:r>
      <w:r>
        <w:rPr>
          <w:rFonts w:eastAsia="Times New Roman"/>
          <w:szCs w:val="24"/>
        </w:rPr>
        <w:t xml:space="preserve">ργιος </w:t>
      </w:r>
      <w:proofErr w:type="spellStart"/>
      <w:r>
        <w:rPr>
          <w:rFonts w:eastAsia="Times New Roman"/>
          <w:szCs w:val="24"/>
        </w:rPr>
        <w:t>Λαμπρούλης</w:t>
      </w:r>
      <w:proofErr w:type="spellEnd"/>
      <w:r>
        <w:rPr>
          <w:rFonts w:eastAsia="Times New Roman"/>
          <w:szCs w:val="24"/>
        </w:rPr>
        <w:t xml:space="preserve"> </w:t>
      </w:r>
      <w:r>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7436DC5" w14:textId="77777777" w:rsidR="00B5598B" w:rsidRDefault="007F17BE">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έχετε τον λόγο.</w:t>
      </w:r>
    </w:p>
    <w:p w14:paraId="47436DC6" w14:textId="77777777" w:rsidR="00B5598B" w:rsidRDefault="007F17BE">
      <w:pPr>
        <w:tabs>
          <w:tab w:val="left" w:pos="2820"/>
        </w:tabs>
        <w:spacing w:line="600" w:lineRule="auto"/>
        <w:ind w:firstLine="720"/>
        <w:jc w:val="both"/>
        <w:rPr>
          <w:rFonts w:eastAsia="Times New Roman"/>
          <w:szCs w:val="24"/>
        </w:rPr>
      </w:pPr>
      <w:r>
        <w:rPr>
          <w:rFonts w:eastAsia="Times New Roman"/>
          <w:b/>
          <w:szCs w:val="24"/>
        </w:rPr>
        <w:t>ΕΥΑΓΓΕΛΟΣ ΑΠ</w:t>
      </w:r>
      <w:r>
        <w:rPr>
          <w:rFonts w:eastAsia="Times New Roman"/>
          <w:b/>
          <w:szCs w:val="24"/>
        </w:rPr>
        <w:t>ΟΣΤΟΛΟΥ (Υπουργός Αγροτικής Ανάπτυξης και Τροφίμων):</w:t>
      </w:r>
      <w:r>
        <w:rPr>
          <w:rFonts w:eastAsia="Times New Roman"/>
          <w:szCs w:val="24"/>
        </w:rPr>
        <w:t xml:space="preserve"> Κύριε συνάδελφε, μπορεί θεσμικά να δίνεται η δυνατότητα στην πολιτεία να συμμετάσχει στο ασφάλιστρο του ΕΛΓΑ, αλλά μέχρι σήμερα δεν έχει συμβεί αυτό το πράγμα, πόσο μάλλον τώρα, αντιλαμβάνεστε στις δημοσ</w:t>
      </w:r>
      <w:r>
        <w:rPr>
          <w:rFonts w:eastAsia="Times New Roman"/>
          <w:szCs w:val="24"/>
        </w:rPr>
        <w:t>ιονομικές συνθήκες που βιώνει η χώρα μας, τέτοια δυνατότητα στο άμεσο μέλλον δεν φαίνεται να υπάρχει.</w:t>
      </w:r>
    </w:p>
    <w:p w14:paraId="47436DC7" w14:textId="77777777" w:rsidR="00B5598B" w:rsidRDefault="007F17BE">
      <w:pPr>
        <w:tabs>
          <w:tab w:val="left" w:pos="2820"/>
        </w:tabs>
        <w:spacing w:line="600" w:lineRule="auto"/>
        <w:ind w:firstLine="720"/>
        <w:jc w:val="both"/>
        <w:rPr>
          <w:rFonts w:eastAsia="UB-Helvetica" w:cs="Times New Roman"/>
          <w:szCs w:val="24"/>
        </w:rPr>
      </w:pPr>
      <w:r>
        <w:rPr>
          <w:rFonts w:eastAsia="Times New Roman"/>
          <w:szCs w:val="24"/>
        </w:rPr>
        <w:lastRenderedPageBreak/>
        <w:t>Παρ</w:t>
      </w:r>
      <w:r>
        <w:rPr>
          <w:rFonts w:eastAsia="Times New Roman"/>
          <w:szCs w:val="24"/>
        </w:rPr>
        <w:t>’</w:t>
      </w:r>
      <w:r>
        <w:rPr>
          <w:rFonts w:eastAsia="Times New Roman"/>
          <w:szCs w:val="24"/>
        </w:rPr>
        <w:t xml:space="preserve"> </w:t>
      </w:r>
      <w:r>
        <w:rPr>
          <w:rFonts w:eastAsia="Times New Roman"/>
          <w:szCs w:val="24"/>
        </w:rPr>
        <w:t>όλα αυτά, ο ΕΛΓΑ ανταποκρίνεται, έστω και με μια ελάχιστη καθυστέρηση, στις υποχρεώσεις που απορρέουν από τον ισχύοντα κανονισμό όσον αφορά τις αποζη</w:t>
      </w:r>
      <w:r>
        <w:rPr>
          <w:rFonts w:eastAsia="Times New Roman"/>
          <w:szCs w:val="24"/>
        </w:rPr>
        <w:t xml:space="preserve">μιώσεις. Σας το λέω αυτό γιατί και οι εκτιμήσεις και η διαδικασία όλη δεν ξεπερνά, τουλάχιστον μέχρι σήμερα, τους δέκα μήνες, άντε ένα χρόνο από την ώρα που συμβαίνει η ζημιά μέχρι την πληρωμή. Είναι πολύ θετικό αυτό και ας το βλέπετε. </w:t>
      </w:r>
      <w:r>
        <w:rPr>
          <w:rFonts w:eastAsia="UB-Helvetica" w:cs="Times New Roman"/>
          <w:szCs w:val="24"/>
        </w:rPr>
        <w:t>Μιλάμε για την ώρα π</w:t>
      </w:r>
      <w:r>
        <w:rPr>
          <w:rFonts w:eastAsia="UB-Helvetica" w:cs="Times New Roman"/>
          <w:szCs w:val="24"/>
        </w:rPr>
        <w:t>ου συμβαίνει η ζημιά και όχι για την ώρα αποτίμησης της συγκομιδής. Είναι εντελώς διαφορετικά τα πράγματα.</w:t>
      </w:r>
    </w:p>
    <w:p w14:paraId="47436DC8" w14:textId="77777777" w:rsidR="00B5598B" w:rsidRDefault="007F17BE">
      <w:pPr>
        <w:spacing w:line="600" w:lineRule="auto"/>
        <w:ind w:firstLine="720"/>
        <w:jc w:val="both"/>
        <w:rPr>
          <w:rFonts w:eastAsia="UB-Helvetica" w:cs="Times New Roman"/>
          <w:szCs w:val="24"/>
        </w:rPr>
      </w:pPr>
      <w:r>
        <w:rPr>
          <w:rFonts w:eastAsia="UB-Helvetica" w:cs="Times New Roman"/>
          <w:szCs w:val="24"/>
        </w:rPr>
        <w:t xml:space="preserve">Όμως, θέλω να σταθώ ιδιαίτερα στη συζήτηση που έχω κάνει. Εγώ συναντήθηκα και με τους συλλόγους της περιοχής και με την </w:t>
      </w:r>
      <w:r>
        <w:rPr>
          <w:rFonts w:eastAsia="UB-Helvetica" w:cs="Times New Roman"/>
          <w:szCs w:val="24"/>
        </w:rPr>
        <w:t>τ</w:t>
      </w:r>
      <w:r>
        <w:rPr>
          <w:rFonts w:eastAsia="UB-Helvetica" w:cs="Times New Roman"/>
          <w:szCs w:val="24"/>
        </w:rPr>
        <w:t xml:space="preserve">οπική </w:t>
      </w:r>
      <w:r>
        <w:rPr>
          <w:rFonts w:eastAsia="UB-Helvetica" w:cs="Times New Roman"/>
          <w:szCs w:val="24"/>
        </w:rPr>
        <w:t>α</w:t>
      </w:r>
      <w:r>
        <w:rPr>
          <w:rFonts w:eastAsia="UB-Helvetica" w:cs="Times New Roman"/>
          <w:szCs w:val="24"/>
        </w:rPr>
        <w:t>υτοδιοίκηση και με αγ</w:t>
      </w:r>
      <w:r>
        <w:rPr>
          <w:rFonts w:eastAsia="UB-Helvetica" w:cs="Times New Roman"/>
          <w:szCs w:val="24"/>
        </w:rPr>
        <w:t xml:space="preserve">ρότες. Κάναμε μια προσέγγιση στο συγκεκριμένο ζήτημα, ιδιαίτερα αυτό που αφορά την </w:t>
      </w:r>
      <w:proofErr w:type="spellStart"/>
      <w:r>
        <w:rPr>
          <w:rFonts w:eastAsia="UB-Helvetica" w:cs="Times New Roman"/>
          <w:szCs w:val="24"/>
        </w:rPr>
        <w:t>καρπόπτωση</w:t>
      </w:r>
      <w:proofErr w:type="spellEnd"/>
      <w:r>
        <w:rPr>
          <w:rFonts w:eastAsia="UB-Helvetica" w:cs="Times New Roman"/>
          <w:szCs w:val="24"/>
        </w:rPr>
        <w:t>, μήπως βρούμε μια διαδικασία τέτοια για να μπορέσουμε να καλύψουμε το σύνολο της απώλειας του εισοδήματος που αύριο- μεθαύριο πρέπει να στοιχειοθετήσουμε.</w:t>
      </w:r>
    </w:p>
    <w:p w14:paraId="47436DC9" w14:textId="77777777" w:rsidR="00B5598B" w:rsidRDefault="007F17BE">
      <w:pPr>
        <w:spacing w:line="600" w:lineRule="auto"/>
        <w:ind w:firstLine="720"/>
        <w:jc w:val="both"/>
        <w:rPr>
          <w:rFonts w:eastAsia="UB-Helvetica" w:cs="Times New Roman"/>
          <w:szCs w:val="24"/>
        </w:rPr>
      </w:pPr>
      <w:r>
        <w:rPr>
          <w:rFonts w:eastAsia="UB-Helvetica" w:cs="Times New Roman"/>
          <w:szCs w:val="24"/>
        </w:rPr>
        <w:lastRenderedPageBreak/>
        <w:t>Όμως, μ</w:t>
      </w:r>
      <w:r>
        <w:rPr>
          <w:rFonts w:eastAsia="UB-Helvetica" w:cs="Times New Roman"/>
          <w:szCs w:val="24"/>
        </w:rPr>
        <w:t xml:space="preserve">ην ξεχνάτε ένα πράγμα, ότι ακόμα,  γιατί μιλάμε είτε για ΠΣΕΑ είτε για </w:t>
      </w:r>
      <w:r>
        <w:rPr>
          <w:rFonts w:eastAsia="UB-Helvetica" w:cs="Times New Roman"/>
          <w:szCs w:val="24"/>
        </w:rPr>
        <w:t>«</w:t>
      </w:r>
      <w:r>
        <w:rPr>
          <w:rFonts w:eastAsia="UB-Helvetica" w:cs="Times New Roman"/>
          <w:szCs w:val="24"/>
          <w:lang w:val="en-US"/>
        </w:rPr>
        <w:t>d</w:t>
      </w:r>
      <w:r>
        <w:rPr>
          <w:rFonts w:eastAsia="UB-Helvetica" w:cs="Times New Roman"/>
          <w:szCs w:val="24"/>
          <w:lang w:val="en-US"/>
        </w:rPr>
        <w:t>e</w:t>
      </w:r>
      <w:r>
        <w:rPr>
          <w:rFonts w:eastAsia="UB-Helvetica" w:cs="Times New Roman"/>
          <w:szCs w:val="24"/>
        </w:rPr>
        <w:t xml:space="preserve"> </w:t>
      </w:r>
      <w:proofErr w:type="spellStart"/>
      <w:r>
        <w:rPr>
          <w:rFonts w:eastAsia="UB-Helvetica" w:cs="Times New Roman"/>
          <w:szCs w:val="24"/>
          <w:lang w:val="en-US"/>
        </w:rPr>
        <w:t>minimis</w:t>
      </w:r>
      <w:proofErr w:type="spellEnd"/>
      <w:r>
        <w:rPr>
          <w:rFonts w:eastAsia="UB-Helvetica" w:cs="Times New Roman"/>
          <w:szCs w:val="24"/>
        </w:rPr>
        <w:t>»</w:t>
      </w:r>
      <w:r>
        <w:rPr>
          <w:rFonts w:eastAsia="UB-Helvetica" w:cs="Times New Roman"/>
          <w:szCs w:val="24"/>
        </w:rPr>
        <w:t xml:space="preserve">, και αυτά θα είναι από κρατικούς πόρους και υπό την προϋπόθεση ότι θα υποβληθεί σχετικός φάκελος στην </w:t>
      </w:r>
      <w:r>
        <w:rPr>
          <w:rFonts w:eastAsia="UB-Helvetica" w:cs="Times New Roman"/>
          <w:szCs w:val="24"/>
        </w:rPr>
        <w:t>ε</w:t>
      </w:r>
      <w:r>
        <w:rPr>
          <w:rFonts w:eastAsia="UB-Helvetica" w:cs="Times New Roman"/>
          <w:szCs w:val="24"/>
        </w:rPr>
        <w:t xml:space="preserve">υρωπαϊκή </w:t>
      </w:r>
      <w:r>
        <w:rPr>
          <w:rFonts w:eastAsia="UB-Helvetica" w:cs="Times New Roman"/>
          <w:szCs w:val="24"/>
        </w:rPr>
        <w:t>ε</w:t>
      </w:r>
      <w:r>
        <w:rPr>
          <w:rFonts w:eastAsia="UB-Helvetica" w:cs="Times New Roman"/>
          <w:szCs w:val="24"/>
        </w:rPr>
        <w:t xml:space="preserve">πιτροπή για να εγκριθεί. Πρέπει να τεκμηριώσουμε τις </w:t>
      </w:r>
      <w:r>
        <w:rPr>
          <w:rFonts w:eastAsia="UB-Helvetica" w:cs="Times New Roman"/>
          <w:szCs w:val="24"/>
        </w:rPr>
        <w:t>συγκεκριμένες δαπάνες.</w:t>
      </w:r>
    </w:p>
    <w:p w14:paraId="47436DCA" w14:textId="77777777" w:rsidR="00B5598B" w:rsidRDefault="007F17BE">
      <w:pPr>
        <w:spacing w:line="600" w:lineRule="auto"/>
        <w:ind w:firstLine="720"/>
        <w:jc w:val="both"/>
        <w:rPr>
          <w:rFonts w:eastAsia="UB-Helvetica" w:cs="Times New Roman"/>
          <w:szCs w:val="24"/>
        </w:rPr>
      </w:pPr>
      <w:r>
        <w:rPr>
          <w:rFonts w:eastAsia="UB-Helvetica" w:cs="Times New Roman"/>
          <w:szCs w:val="24"/>
        </w:rPr>
        <w:t>Τώρα εσείς έχετε μια άλλη προσέγγιση όσον αφορά τα ζητήματα λειτουργίας της Ευρωπαϊκής Επιτροπής, των υποχρεώσεων κ.λπ.. Αυτό είναι κατ’ εξοχήν πολιτικό θέμα, που δεν μπορεί τώρα στα όρια του κοινοβουλευτικού ελέγχου να απαντηθεί, αλ</w:t>
      </w:r>
      <w:r>
        <w:rPr>
          <w:rFonts w:eastAsia="UB-Helvetica" w:cs="Times New Roman"/>
          <w:szCs w:val="24"/>
        </w:rPr>
        <w:t>λά είναι βασική προϋπόθεση.</w:t>
      </w:r>
    </w:p>
    <w:p w14:paraId="47436DCB" w14:textId="77777777" w:rsidR="00B5598B" w:rsidRDefault="007F17BE">
      <w:pPr>
        <w:spacing w:line="600" w:lineRule="auto"/>
        <w:ind w:firstLine="720"/>
        <w:jc w:val="both"/>
        <w:rPr>
          <w:rFonts w:eastAsia="UB-Helvetica" w:cs="Times New Roman"/>
          <w:szCs w:val="24"/>
        </w:rPr>
      </w:pPr>
      <w:r>
        <w:rPr>
          <w:rFonts w:eastAsia="UB-Helvetica" w:cs="Times New Roman"/>
          <w:szCs w:val="24"/>
        </w:rPr>
        <w:t>Ξέρετε, επίσης, κύριοι συνάδελφοι, ότι αυτό δεν έγινε κάποια εποχή σ’ αυτήν τη χώρα και γι’ αυτό τώρα τρέχουμε να δούμε τι θα κάνουμε με τις ανακτήσεις, με τα πρόστιμα όλα.</w:t>
      </w:r>
    </w:p>
    <w:p w14:paraId="47436DCC" w14:textId="77777777" w:rsidR="00B5598B" w:rsidRDefault="007F17BE">
      <w:pPr>
        <w:spacing w:line="600" w:lineRule="auto"/>
        <w:ind w:firstLine="720"/>
        <w:jc w:val="both"/>
        <w:rPr>
          <w:rFonts w:eastAsia="UB-Helvetica" w:cs="Times New Roman"/>
          <w:szCs w:val="24"/>
        </w:rPr>
      </w:pPr>
      <w:r>
        <w:rPr>
          <w:rFonts w:eastAsia="UB-Helvetica" w:cs="Times New Roman"/>
          <w:szCs w:val="24"/>
        </w:rPr>
        <w:t>Άρα είναι μια διαδικασία, την οποία, τουλάχιστον στ</w:t>
      </w:r>
      <w:r>
        <w:rPr>
          <w:rFonts w:eastAsia="UB-Helvetica" w:cs="Times New Roman"/>
          <w:szCs w:val="24"/>
        </w:rPr>
        <w:t>ο</w:t>
      </w:r>
      <w:r>
        <w:rPr>
          <w:rFonts w:eastAsia="UB-Helvetica" w:cs="Times New Roman"/>
          <w:szCs w:val="24"/>
        </w:rPr>
        <w:t xml:space="preserve"> πλ</w:t>
      </w:r>
      <w:r>
        <w:rPr>
          <w:rFonts w:eastAsia="UB-Helvetica" w:cs="Times New Roman"/>
          <w:szCs w:val="24"/>
        </w:rPr>
        <w:t>αίσι</w:t>
      </w:r>
      <w:r>
        <w:rPr>
          <w:rFonts w:eastAsia="UB-Helvetica" w:cs="Times New Roman"/>
          <w:szCs w:val="24"/>
        </w:rPr>
        <w:t>ο</w:t>
      </w:r>
      <w:r>
        <w:rPr>
          <w:rFonts w:eastAsia="UB-Helvetica" w:cs="Times New Roman"/>
          <w:szCs w:val="24"/>
        </w:rPr>
        <w:t xml:space="preserve"> </w:t>
      </w:r>
      <w:r>
        <w:rPr>
          <w:rFonts w:eastAsia="UB-Helvetica" w:cs="Times New Roman"/>
          <w:szCs w:val="24"/>
        </w:rPr>
        <w:t>εντός του οποίου</w:t>
      </w:r>
      <w:r>
        <w:rPr>
          <w:rFonts w:eastAsia="UB-Helvetica" w:cs="Times New Roman"/>
          <w:szCs w:val="24"/>
        </w:rPr>
        <w:t xml:space="preserve"> λειτουργούμε σήμερα, δεν μπορούμε να την αποφύγουμε.</w:t>
      </w:r>
    </w:p>
    <w:p w14:paraId="47436DCD" w14:textId="77777777" w:rsidR="00B5598B" w:rsidRDefault="007F17BE">
      <w:pPr>
        <w:spacing w:line="600" w:lineRule="auto"/>
        <w:ind w:firstLine="720"/>
        <w:jc w:val="both"/>
        <w:rPr>
          <w:rFonts w:eastAsia="UB-Helvetica" w:cs="Times New Roman"/>
          <w:szCs w:val="24"/>
        </w:rPr>
      </w:pPr>
      <w:r>
        <w:rPr>
          <w:rFonts w:eastAsia="UB-Helvetica" w:cs="Times New Roman"/>
          <w:szCs w:val="24"/>
        </w:rPr>
        <w:lastRenderedPageBreak/>
        <w:t>Όντως, υπάρχει ένα πρόβλημα, μια ανάγκη</w:t>
      </w:r>
      <w:r w:rsidRPr="00C11E3A">
        <w:rPr>
          <w:rFonts w:eastAsia="UB-Helvetica" w:cs="Times New Roman"/>
          <w:szCs w:val="24"/>
        </w:rPr>
        <w:t>,</w:t>
      </w:r>
      <w:r>
        <w:rPr>
          <w:rFonts w:eastAsia="UB-Helvetica" w:cs="Times New Roman"/>
          <w:szCs w:val="24"/>
        </w:rPr>
        <w:t xml:space="preserve"> για να έχει ο ΕΛΓΑ μεγαλύτερες ασφαλιστικές καλύψεις. Καταλαβαίνετε, όμως, ότι αυτό δεν μπορεί να γίνει τόσο εύκολα. Χρειάζεται μελέτη. Χρειάζεται να το δούμε από την αρχή ειδικά και αναλογιστικά</w:t>
      </w:r>
      <w:r>
        <w:rPr>
          <w:rFonts w:eastAsia="UB-Helvetica" w:cs="Times New Roman"/>
          <w:szCs w:val="24"/>
        </w:rPr>
        <w:t>,</w:t>
      </w:r>
      <w:r>
        <w:rPr>
          <w:rFonts w:eastAsia="UB-Helvetica" w:cs="Times New Roman"/>
          <w:szCs w:val="24"/>
        </w:rPr>
        <w:t xml:space="preserve"> όσον αφορά το κόστος των επιπρόσθετων ασφαλίστρων. Θέλησή </w:t>
      </w:r>
      <w:r>
        <w:rPr>
          <w:rFonts w:eastAsia="UB-Helvetica" w:cs="Times New Roman"/>
          <w:szCs w:val="24"/>
        </w:rPr>
        <w:t xml:space="preserve">μας, αν πάμε καλά, να το κάνουμε, γιατί είναι από τα ζητούμενα αυτή την ώρα να γίνει η τροποποίηση του οργανογράμματος του </w:t>
      </w:r>
      <w:r>
        <w:rPr>
          <w:rFonts w:eastAsia="UB-Helvetica" w:cs="Times New Roman"/>
          <w:szCs w:val="24"/>
        </w:rPr>
        <w:t>κ</w:t>
      </w:r>
      <w:r>
        <w:rPr>
          <w:rFonts w:eastAsia="UB-Helvetica" w:cs="Times New Roman"/>
          <w:szCs w:val="24"/>
        </w:rPr>
        <w:t>ανονισμού του ΕΛΓΑ</w:t>
      </w:r>
      <w:r>
        <w:rPr>
          <w:rFonts w:eastAsia="UB-Helvetica" w:cs="Times New Roman"/>
          <w:szCs w:val="24"/>
        </w:rPr>
        <w:t>,</w:t>
      </w:r>
      <w:r>
        <w:rPr>
          <w:rFonts w:eastAsia="UB-Helvetica" w:cs="Times New Roman"/>
          <w:szCs w:val="24"/>
        </w:rPr>
        <w:t xml:space="preserve"> για να μπορέσουμε να αντιμετωπίσουμε τα προβλήματα, που όντως έχει ο αγροτικός χώρος πάνω στα ζητήματα αποζημιώσ</w:t>
      </w:r>
      <w:r>
        <w:rPr>
          <w:rFonts w:eastAsia="UB-Helvetica" w:cs="Times New Roman"/>
          <w:szCs w:val="24"/>
        </w:rPr>
        <w:t>εων και καταστροφών από καιρικές συνθήκες.</w:t>
      </w:r>
    </w:p>
    <w:p w14:paraId="47436DCE" w14:textId="77777777" w:rsidR="00B5598B" w:rsidRDefault="007F17BE">
      <w:pPr>
        <w:spacing w:after="0" w:line="600" w:lineRule="auto"/>
        <w:ind w:firstLine="720"/>
        <w:jc w:val="both"/>
        <w:rPr>
          <w:rFonts w:eastAsia="Times New Roman"/>
          <w:szCs w:val="24"/>
        </w:rPr>
      </w:pPr>
      <w:r>
        <w:rPr>
          <w:rFonts w:eastAsia="UB-Helvetica"/>
          <w:b/>
          <w:szCs w:val="24"/>
        </w:rPr>
        <w:t>ΠΡΟΕΔΡΕΥΩΝ (Γεώργιος Βαρεμένος):</w:t>
      </w:r>
      <w:r>
        <w:rPr>
          <w:rFonts w:eastAsia="UB-Helvetica"/>
          <w:szCs w:val="24"/>
        </w:rPr>
        <w:t xml:space="preserve"> </w:t>
      </w:r>
      <w:r>
        <w:rPr>
          <w:rFonts w:eastAsia="Times New Roman"/>
          <w:szCs w:val="24"/>
        </w:rPr>
        <w:t xml:space="preserve">Η </w:t>
      </w:r>
      <w:r>
        <w:rPr>
          <w:rFonts w:eastAsia="Times New Roman"/>
          <w:szCs w:val="24"/>
        </w:rPr>
        <w:t xml:space="preserve">τέταρτη </w:t>
      </w:r>
      <w:r>
        <w:rPr>
          <w:rFonts w:eastAsia="Times New Roman"/>
          <w:szCs w:val="24"/>
        </w:rPr>
        <w:t xml:space="preserve">με αριθμό 894/23-5-2016 επίκαιρη ερώτηση </w:t>
      </w:r>
      <w:r>
        <w:rPr>
          <w:rFonts w:eastAsia="Times New Roman"/>
          <w:szCs w:val="24"/>
        </w:rPr>
        <w:t>πρώτου κύκλου</w:t>
      </w:r>
      <w:r>
        <w:rPr>
          <w:rFonts w:eastAsia="Times New Roman"/>
          <w:szCs w:val="24"/>
        </w:rPr>
        <w:t xml:space="preserve"> του Ζ΄ Αντιπροέδρου της Βουλής και Βουλευτή Λ</w:t>
      </w:r>
      <w:r>
        <w:rPr>
          <w:rFonts w:eastAsia="Times New Roman"/>
          <w:szCs w:val="24"/>
        </w:rPr>
        <w:t>αρίση</w:t>
      </w:r>
      <w:r>
        <w:rPr>
          <w:rFonts w:eastAsia="Times New Roman"/>
          <w:szCs w:val="24"/>
        </w:rPr>
        <w:t xml:space="preserve">ς του Κομμουνιστικού Κόμματος </w:t>
      </w:r>
      <w:r>
        <w:rPr>
          <w:rFonts w:eastAsia="Times New Roman"/>
          <w:szCs w:val="24"/>
        </w:rPr>
        <w:lastRenderedPageBreak/>
        <w:t xml:space="preserve">Ελλάδας κ. </w:t>
      </w:r>
      <w:r>
        <w:rPr>
          <w:rFonts w:eastAsia="Times New Roman"/>
          <w:bCs/>
          <w:szCs w:val="24"/>
        </w:rPr>
        <w:t xml:space="preserve">Γεωργίου </w:t>
      </w:r>
      <w:proofErr w:type="spellStart"/>
      <w:r>
        <w:rPr>
          <w:rFonts w:eastAsia="Times New Roman"/>
          <w:bCs/>
          <w:szCs w:val="24"/>
        </w:rPr>
        <w:t>Λαμπρούλη</w:t>
      </w:r>
      <w:proofErr w:type="spellEnd"/>
      <w:r>
        <w:rPr>
          <w:rFonts w:eastAsia="Times New Roman"/>
          <w:szCs w:val="24"/>
        </w:rPr>
        <w:t xml:space="preserve"> προς </w:t>
      </w:r>
      <w:r>
        <w:rPr>
          <w:rFonts w:eastAsia="Times New Roman"/>
          <w:szCs w:val="24"/>
        </w:rPr>
        <w:t xml:space="preserve">τους Υπουργούς </w:t>
      </w:r>
      <w:r>
        <w:rPr>
          <w:rFonts w:eastAsia="Times New Roman"/>
          <w:bCs/>
          <w:szCs w:val="24"/>
        </w:rPr>
        <w:t xml:space="preserve">Παιδείας, Έρευνας και Θρησκευμάτων </w:t>
      </w:r>
      <w:r>
        <w:rPr>
          <w:rFonts w:eastAsia="Times New Roman"/>
          <w:szCs w:val="24"/>
        </w:rPr>
        <w:t xml:space="preserve">και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σχετικά με τα προβλήματα των σπουδαστών στα δημόσια και ιδιωτικά ΙΕΚ, δεν </w:t>
      </w:r>
      <w:r>
        <w:rPr>
          <w:rFonts w:eastAsia="Times New Roman"/>
          <w:szCs w:val="24"/>
        </w:rPr>
        <w:t>συζητείται</w:t>
      </w:r>
      <w:r>
        <w:rPr>
          <w:rFonts w:eastAsia="Times New Roman"/>
          <w:szCs w:val="24"/>
        </w:rPr>
        <w:t xml:space="preserve"> λόγω κωλύματος του κυρίου Υπουργού.</w:t>
      </w:r>
    </w:p>
    <w:p w14:paraId="47436DCF" w14:textId="77777777" w:rsidR="00B5598B" w:rsidRDefault="007F17BE">
      <w:pPr>
        <w:spacing w:line="600" w:lineRule="auto"/>
        <w:ind w:firstLine="720"/>
        <w:jc w:val="both"/>
        <w:rPr>
          <w:rFonts w:eastAsia="Times New Roman"/>
          <w:szCs w:val="24"/>
        </w:rPr>
      </w:pPr>
      <w:r>
        <w:rPr>
          <w:rFonts w:eastAsia="Times New Roman"/>
          <w:szCs w:val="24"/>
        </w:rPr>
        <w:t xml:space="preserve">Επίσης, η </w:t>
      </w:r>
      <w:r>
        <w:rPr>
          <w:rFonts w:eastAsia="Times New Roman"/>
          <w:szCs w:val="24"/>
        </w:rPr>
        <w:t xml:space="preserve">πρώτη </w:t>
      </w:r>
      <w:r>
        <w:rPr>
          <w:rFonts w:eastAsia="Times New Roman"/>
          <w:szCs w:val="24"/>
        </w:rPr>
        <w:t>με αρι</w:t>
      </w:r>
      <w:r>
        <w:rPr>
          <w:rFonts w:eastAsia="Times New Roman"/>
          <w:szCs w:val="24"/>
        </w:rPr>
        <w:t xml:space="preserve">θμό 889/21-5-2016 επίκαιρη ερώτηση </w:t>
      </w:r>
      <w:r>
        <w:rPr>
          <w:rFonts w:eastAsia="Times New Roman"/>
          <w:szCs w:val="24"/>
        </w:rPr>
        <w:t>δεύτερου κύκλου</w:t>
      </w:r>
      <w:r>
        <w:rPr>
          <w:rFonts w:eastAsia="Times New Roman"/>
          <w:szCs w:val="24"/>
        </w:rPr>
        <w:t xml:space="preserve"> του Βουλευτή Αττικής της Νέας Δημοκρατίας κ. </w:t>
      </w:r>
      <w:r>
        <w:rPr>
          <w:rFonts w:eastAsia="Times New Roman"/>
          <w:bCs/>
          <w:szCs w:val="24"/>
        </w:rPr>
        <w:t>Μαυρουδή Βορίδη</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 xml:space="preserve">σχετικά με τη χρηματοδότηση του Ιδρύματος για το Παιδί «Η Παμμακάριστος», δεν </w:t>
      </w:r>
      <w:r>
        <w:rPr>
          <w:rFonts w:eastAsia="Times New Roman"/>
          <w:szCs w:val="24"/>
        </w:rPr>
        <w:t>συζητείται</w:t>
      </w:r>
      <w:r>
        <w:rPr>
          <w:rFonts w:eastAsia="Times New Roman"/>
          <w:szCs w:val="24"/>
        </w:rPr>
        <w:t xml:space="preserve"> λόγω κωλύματος της Αναπληρώτριας Υπουργού κ. Φωτίου</w:t>
      </w:r>
      <w:r w:rsidRPr="00BF706F">
        <w:rPr>
          <w:rFonts w:eastAsia="Times New Roman"/>
          <w:szCs w:val="24"/>
        </w:rPr>
        <w:t>.</w:t>
      </w:r>
    </w:p>
    <w:p w14:paraId="47436DD0" w14:textId="77777777" w:rsidR="00B5598B" w:rsidRDefault="007F17BE">
      <w:pPr>
        <w:spacing w:line="600" w:lineRule="auto"/>
        <w:ind w:firstLine="720"/>
        <w:jc w:val="both"/>
        <w:rPr>
          <w:rFonts w:eastAsia="Times New Roman"/>
          <w:szCs w:val="24"/>
        </w:rPr>
      </w:pPr>
      <w:r>
        <w:rPr>
          <w:rFonts w:eastAsia="Times New Roman"/>
          <w:szCs w:val="24"/>
        </w:rPr>
        <w:t xml:space="preserve">Ακολουθεί η </w:t>
      </w:r>
      <w:r>
        <w:rPr>
          <w:rFonts w:eastAsia="Times New Roman"/>
          <w:szCs w:val="24"/>
        </w:rPr>
        <w:t>δέκατη πέμπτη</w:t>
      </w:r>
      <w:r>
        <w:rPr>
          <w:rFonts w:eastAsia="Times New Roman"/>
          <w:szCs w:val="24"/>
        </w:rPr>
        <w:t xml:space="preserve"> με αριθμό 873/16-5-2016 επίκαιρη ερώτηση </w:t>
      </w:r>
      <w:r>
        <w:rPr>
          <w:rFonts w:eastAsia="Times New Roman"/>
          <w:szCs w:val="24"/>
        </w:rPr>
        <w:t xml:space="preserve">δεύτερου κύκλου </w:t>
      </w:r>
      <w:r>
        <w:rPr>
          <w:rFonts w:eastAsia="Times New Roman"/>
          <w:szCs w:val="24"/>
        </w:rPr>
        <w:t>του Βουλευτή Έβρου της Νέας Δημ</w:t>
      </w:r>
      <w:r>
        <w:rPr>
          <w:rFonts w:eastAsia="Times New Roman"/>
          <w:szCs w:val="24"/>
        </w:rPr>
        <w:t xml:space="preserve">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προς τον Υπουργό</w:t>
      </w:r>
      <w:r>
        <w:rPr>
          <w:rFonts w:eastAsia="Times New Roman"/>
          <w:b/>
          <w:szCs w:val="24"/>
        </w:rPr>
        <w:t> </w:t>
      </w:r>
      <w:r>
        <w:rPr>
          <w:rFonts w:eastAsia="Times New Roman"/>
          <w:bCs/>
          <w:szCs w:val="24"/>
        </w:rPr>
        <w:t>Αγροτικής Ανάπτυξης και Τροφίμων</w:t>
      </w:r>
      <w:r>
        <w:rPr>
          <w:rFonts w:eastAsia="Times New Roman"/>
          <w:b/>
          <w:bCs/>
          <w:szCs w:val="24"/>
        </w:rPr>
        <w:t>,</w:t>
      </w:r>
      <w:r>
        <w:rPr>
          <w:rFonts w:eastAsia="Times New Roman"/>
          <w:szCs w:val="24"/>
        </w:rPr>
        <w:t xml:space="preserve"> σχετικά με την έγκαιρη διενέργεια ψεκασμών για την καταπολέμηση των κουνουπιών.</w:t>
      </w:r>
    </w:p>
    <w:p w14:paraId="47436DD1"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Δημοσχάκη</w:t>
      </w:r>
      <w:proofErr w:type="spellEnd"/>
      <w:r>
        <w:rPr>
          <w:rFonts w:eastAsia="Times New Roman" w:cs="Times New Roman"/>
          <w:szCs w:val="24"/>
        </w:rPr>
        <w:t>, έχετε τον λόγο για δύο λεπτά. Επειδή πάμε καλά με τον χρόνο, παρακαλώ να το</w:t>
      </w:r>
      <w:r>
        <w:rPr>
          <w:rFonts w:eastAsia="Times New Roman" w:cs="Times New Roman"/>
          <w:szCs w:val="24"/>
        </w:rPr>
        <w:t xml:space="preserve"> συνεχίσουμε αυτό.</w:t>
      </w:r>
    </w:p>
    <w:p w14:paraId="47436DD2"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ΔΗΜΟΣΧΑΚΗΣ:</w:t>
      </w:r>
      <w:r>
        <w:rPr>
          <w:rFonts w:eastAsia="Times New Roman" w:cs="Times New Roman"/>
          <w:szCs w:val="24"/>
        </w:rPr>
        <w:t xml:space="preserve"> Ευχαριστώ, κύριε Πρόεδρε.</w:t>
      </w:r>
    </w:p>
    <w:p w14:paraId="47436DD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Κύριε Υπουργέ, στο πλαίσιο της καταπολέμησης των κουνουπιών για την αντιμετώπιση προβλημάτων υγείας των ανθρώπων και προστασίας του ζωικού και φυτικού κεφαλαίου, οφείλει να πραγματ</w:t>
      </w:r>
      <w:r>
        <w:rPr>
          <w:rFonts w:eastAsia="Times New Roman" w:cs="Times New Roman"/>
          <w:szCs w:val="24"/>
        </w:rPr>
        <w:t xml:space="preserve">οποιείται κάθε έτος </w:t>
      </w:r>
      <w:proofErr w:type="spellStart"/>
      <w:r>
        <w:rPr>
          <w:rFonts w:eastAsia="Times New Roman" w:cs="Times New Roman"/>
          <w:szCs w:val="24"/>
        </w:rPr>
        <w:t>ακμαιοκτονία</w:t>
      </w:r>
      <w:proofErr w:type="spellEnd"/>
      <w:r>
        <w:rPr>
          <w:rFonts w:eastAsia="Times New Roman" w:cs="Times New Roman"/>
          <w:szCs w:val="24"/>
        </w:rPr>
        <w:t xml:space="preserve">, </w:t>
      </w:r>
      <w:proofErr w:type="spellStart"/>
      <w:r>
        <w:rPr>
          <w:rFonts w:eastAsia="Times New Roman" w:cs="Times New Roman"/>
          <w:szCs w:val="24"/>
        </w:rPr>
        <w:t>κωνωποκτονία</w:t>
      </w:r>
      <w:proofErr w:type="spellEnd"/>
      <w:r>
        <w:rPr>
          <w:rFonts w:eastAsia="Times New Roman" w:cs="Times New Roman"/>
          <w:szCs w:val="24"/>
        </w:rPr>
        <w:t>.</w:t>
      </w:r>
    </w:p>
    <w:p w14:paraId="47436DD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Οι ψεκασμοί έχουν ως φορέα υλοποίησης την περιφέρεια, τα προγράμματα της οποίας εξαρτώνται από τον προϋπολογισμό, από την κεντρική </w:t>
      </w:r>
      <w:r>
        <w:rPr>
          <w:rFonts w:eastAsia="Times New Roman" w:cs="Times New Roman"/>
          <w:szCs w:val="24"/>
        </w:rPr>
        <w:t>κ</w:t>
      </w:r>
      <w:r>
        <w:rPr>
          <w:rFonts w:eastAsia="Times New Roman" w:cs="Times New Roman"/>
          <w:szCs w:val="24"/>
        </w:rPr>
        <w:t>υβέρνηση αλλά και τις πολιτικές που εφαρμόζει.</w:t>
      </w:r>
    </w:p>
    <w:p w14:paraId="47436DD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Λόγω των περσινών μειωμένων π</w:t>
      </w:r>
      <w:r>
        <w:rPr>
          <w:rFonts w:eastAsia="Times New Roman" w:cs="Times New Roman"/>
          <w:szCs w:val="24"/>
        </w:rPr>
        <w:t xml:space="preserve">οσών και κυρίως της πρωτοφανούς καθυστέρησης έγκρισής τους, η </w:t>
      </w:r>
      <w:proofErr w:type="spellStart"/>
      <w:r>
        <w:rPr>
          <w:rFonts w:eastAsia="Times New Roman" w:cs="Times New Roman"/>
          <w:szCs w:val="24"/>
        </w:rPr>
        <w:t>κωνωποκτονία</w:t>
      </w:r>
      <w:proofErr w:type="spellEnd"/>
      <w:r>
        <w:rPr>
          <w:rFonts w:eastAsia="Times New Roman" w:cs="Times New Roman"/>
          <w:szCs w:val="24"/>
        </w:rPr>
        <w:t xml:space="preserve"> αποδείχθηκε αναποτελεσματική, όπως φάνηκε στην πράξη. Η οζώδης</w:t>
      </w:r>
      <w:r>
        <w:rPr>
          <w:rFonts w:eastAsia="Times New Roman" w:cs="Times New Roman"/>
          <w:szCs w:val="24"/>
        </w:rPr>
        <w:t>,</w:t>
      </w:r>
      <w:r>
        <w:rPr>
          <w:rFonts w:eastAsia="Times New Roman" w:cs="Times New Roman"/>
          <w:szCs w:val="24"/>
        </w:rPr>
        <w:t xml:space="preserve"> λιπώδης</w:t>
      </w:r>
      <w:r>
        <w:rPr>
          <w:rFonts w:eastAsia="Times New Roman" w:cs="Times New Roman"/>
          <w:szCs w:val="24"/>
        </w:rPr>
        <w:t>,</w:t>
      </w:r>
      <w:r>
        <w:rPr>
          <w:rFonts w:eastAsia="Times New Roman" w:cs="Times New Roman"/>
          <w:szCs w:val="24"/>
        </w:rPr>
        <w:t xml:space="preserve"> δερματίτιδα εξαπλώθηκε ραγδαία και είχαμε τις καταστροφές που όλοι γνωρίζουμε και βιώσαμε.</w:t>
      </w:r>
    </w:p>
    <w:p w14:paraId="47436DD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Υπενθυμίζεται πως</w:t>
      </w:r>
      <w:r>
        <w:rPr>
          <w:rFonts w:eastAsia="Times New Roman" w:cs="Times New Roman"/>
          <w:szCs w:val="24"/>
        </w:rPr>
        <w:t xml:space="preserve"> από την πλευρά της Τουρκίας υπάρχουν μεγάλες εκτάσεις ορυζώνων, όπου από τον Ιούνιο μέχρι τον Οκτώβριο έχουν στάσιμα ύδατα, κυριολεκτικά μέχρι το γόνατο. Είναι ιδανικές, λοιπόν, οι συνθήκες για την εμφάνιση κουνουπιών. </w:t>
      </w:r>
    </w:p>
    <w:p w14:paraId="47436DD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Κάνουν ψεκασμούς, κύριε Πρόεδρε, μό</w:t>
      </w:r>
      <w:r>
        <w:rPr>
          <w:rFonts w:eastAsia="Times New Roman" w:cs="Times New Roman"/>
          <w:szCs w:val="24"/>
        </w:rPr>
        <w:t xml:space="preserve">νο σε κατοικημένες περιοχές και δεν συνεργάζονται μαζί μας για την αντιμετώπιση κοινών προβλημάτων. Η ύπαιθρος δε έχει αφεθεί στο έλεος και, φυσικά, τα </w:t>
      </w:r>
      <w:proofErr w:type="spellStart"/>
      <w:r>
        <w:rPr>
          <w:rFonts w:eastAsia="Times New Roman" w:cs="Times New Roman"/>
          <w:szCs w:val="24"/>
        </w:rPr>
        <w:t>αιματοφάγα</w:t>
      </w:r>
      <w:proofErr w:type="spellEnd"/>
      <w:r>
        <w:rPr>
          <w:rFonts w:eastAsia="Times New Roman" w:cs="Times New Roman"/>
          <w:szCs w:val="24"/>
        </w:rPr>
        <w:t xml:space="preserve"> έντομα δεν γνωρίζουν πατρίδα. Αυτό έχει εν πολλοίς οδηγήσει στατιστικά ο Έβρος να είναι η συχ</w:t>
      </w:r>
      <w:r>
        <w:rPr>
          <w:rFonts w:eastAsia="Times New Roman" w:cs="Times New Roman"/>
          <w:szCs w:val="24"/>
        </w:rPr>
        <w:t xml:space="preserve">νότερη δίοδος στην Ελλάδα, αλλά και στην Ευρώπη, καταστρεπτικών </w:t>
      </w:r>
      <w:proofErr w:type="spellStart"/>
      <w:r>
        <w:rPr>
          <w:rFonts w:eastAsia="Times New Roman" w:cs="Times New Roman"/>
          <w:szCs w:val="24"/>
        </w:rPr>
        <w:t>ζωονόσων</w:t>
      </w:r>
      <w:proofErr w:type="spellEnd"/>
      <w:r>
        <w:rPr>
          <w:rFonts w:eastAsia="Times New Roman" w:cs="Times New Roman"/>
          <w:szCs w:val="24"/>
        </w:rPr>
        <w:t>,</w:t>
      </w:r>
      <w:r>
        <w:rPr>
          <w:rFonts w:eastAsia="Times New Roman" w:cs="Times New Roman"/>
          <w:szCs w:val="24"/>
        </w:rPr>
        <w:t xml:space="preserve"> μεταφερόμενων και μεταδιδόμενων από </w:t>
      </w:r>
      <w:proofErr w:type="spellStart"/>
      <w:r>
        <w:rPr>
          <w:rFonts w:eastAsia="Times New Roman" w:cs="Times New Roman"/>
          <w:szCs w:val="24"/>
        </w:rPr>
        <w:t>αιματοφάγα</w:t>
      </w:r>
      <w:proofErr w:type="spellEnd"/>
      <w:r>
        <w:rPr>
          <w:rFonts w:eastAsia="Times New Roman" w:cs="Times New Roman"/>
          <w:szCs w:val="24"/>
        </w:rPr>
        <w:t xml:space="preserve"> έντομα. </w:t>
      </w:r>
    </w:p>
    <w:p w14:paraId="47436DD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Ο Έβρος έχει κατοικημένες περιοχές, έχει τις περιοχές των κάμπων και έχει και τις ημιορεινές περιοχές</w:t>
      </w:r>
      <w:r>
        <w:rPr>
          <w:rFonts w:eastAsia="Times New Roman" w:cs="Times New Roman"/>
          <w:szCs w:val="24"/>
        </w:rPr>
        <w:t>,</w:t>
      </w:r>
      <w:r>
        <w:rPr>
          <w:rFonts w:eastAsia="Times New Roman" w:cs="Times New Roman"/>
          <w:szCs w:val="24"/>
        </w:rPr>
        <w:t xml:space="preserve"> όλες με τα δικά τους χα</w:t>
      </w:r>
      <w:r>
        <w:rPr>
          <w:rFonts w:eastAsia="Times New Roman" w:cs="Times New Roman"/>
          <w:szCs w:val="24"/>
        </w:rPr>
        <w:t>ρακτηριστικά, τις δικές τους ανάγκες πρόληψης και απαιτούνται και διαφορετικά προγράμματα και μέσα.</w:t>
      </w:r>
    </w:p>
    <w:p w14:paraId="47436DD9"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Στον </w:t>
      </w:r>
      <w:r>
        <w:rPr>
          <w:rFonts w:eastAsia="UB-Helvetica" w:cs="Times New Roman"/>
          <w:szCs w:val="24"/>
        </w:rPr>
        <w:t>β</w:t>
      </w:r>
      <w:r>
        <w:rPr>
          <w:rFonts w:eastAsia="UB-Helvetica" w:cs="Times New Roman"/>
          <w:szCs w:val="24"/>
        </w:rPr>
        <w:t xml:space="preserve">όρειο Έβρο οι παραπόταμοι </w:t>
      </w:r>
      <w:proofErr w:type="spellStart"/>
      <w:r>
        <w:rPr>
          <w:rFonts w:eastAsia="UB-Helvetica" w:cs="Times New Roman"/>
          <w:szCs w:val="24"/>
        </w:rPr>
        <w:t>Άρδας</w:t>
      </w:r>
      <w:proofErr w:type="spellEnd"/>
      <w:r>
        <w:rPr>
          <w:rFonts w:eastAsia="UB-Helvetica" w:cs="Times New Roman"/>
          <w:szCs w:val="24"/>
        </w:rPr>
        <w:t xml:space="preserve"> Ορεστιάδας και </w:t>
      </w:r>
      <w:proofErr w:type="spellStart"/>
      <w:r>
        <w:rPr>
          <w:rFonts w:eastAsia="UB-Helvetica" w:cs="Times New Roman"/>
          <w:szCs w:val="24"/>
        </w:rPr>
        <w:t>Ερυθροπόταμος</w:t>
      </w:r>
      <w:proofErr w:type="spellEnd"/>
      <w:r>
        <w:rPr>
          <w:rFonts w:eastAsia="UB-Helvetica" w:cs="Times New Roman"/>
          <w:szCs w:val="24"/>
        </w:rPr>
        <w:t xml:space="preserve"> Διδυμοτείχου, σε συνδυασμό με τους παραποτάμους </w:t>
      </w:r>
      <w:proofErr w:type="spellStart"/>
      <w:r>
        <w:rPr>
          <w:rFonts w:eastAsia="UB-Helvetica" w:cs="Times New Roman"/>
          <w:szCs w:val="24"/>
        </w:rPr>
        <w:t>Τούντζα</w:t>
      </w:r>
      <w:proofErr w:type="spellEnd"/>
      <w:r>
        <w:rPr>
          <w:rFonts w:eastAsia="UB-Helvetica" w:cs="Times New Roman"/>
          <w:szCs w:val="24"/>
        </w:rPr>
        <w:t xml:space="preserve"> και </w:t>
      </w:r>
      <w:proofErr w:type="spellStart"/>
      <w:r>
        <w:rPr>
          <w:rFonts w:eastAsia="UB-Helvetica" w:cs="Times New Roman"/>
          <w:szCs w:val="24"/>
        </w:rPr>
        <w:t>Εργίνη</w:t>
      </w:r>
      <w:proofErr w:type="spellEnd"/>
      <w:r>
        <w:rPr>
          <w:rFonts w:eastAsia="UB-Helvetica" w:cs="Times New Roman"/>
          <w:szCs w:val="24"/>
        </w:rPr>
        <w:t xml:space="preserve"> από πέρα, δημιουργούν </w:t>
      </w:r>
      <w:r>
        <w:rPr>
          <w:rFonts w:eastAsia="UB-Helvetica" w:cs="Times New Roman"/>
          <w:szCs w:val="24"/>
        </w:rPr>
        <w:t>ιδανικές συνθήκες δημιουργίας πληθυσμών εντόμων.</w:t>
      </w:r>
    </w:p>
    <w:p w14:paraId="47436DDA"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Οι επίγειοι ψεκασμοί πρέπει να επικουρούνται από εκτεταμένους αεροψεκασμούς και –γιατί όχι;- ακόμα και με αεροσκάφη της Πολεμικής Αεροπορίας τύπου </w:t>
      </w:r>
      <w:proofErr w:type="spellStart"/>
      <w:r>
        <w:rPr>
          <w:rFonts w:eastAsia="UB-Helvetica" w:cs="Times New Roman"/>
          <w:szCs w:val="24"/>
        </w:rPr>
        <w:t>Πετζετέλ</w:t>
      </w:r>
      <w:proofErr w:type="spellEnd"/>
      <w:r>
        <w:rPr>
          <w:rFonts w:eastAsia="UB-Helvetica" w:cs="Times New Roman"/>
          <w:szCs w:val="24"/>
        </w:rPr>
        <w:t>, ιδανικά να πλήξουν περιοχές με πυκνή βλάστηση, δασ</w:t>
      </w:r>
      <w:r>
        <w:rPr>
          <w:rFonts w:eastAsia="UB-Helvetica" w:cs="Times New Roman"/>
          <w:szCs w:val="24"/>
        </w:rPr>
        <w:t>ύλλια και βαλτότοπους. Όπου είναι αδύνατη η προσπέλαση επίγειων μέσων, εκεί</w:t>
      </w:r>
      <w:r>
        <w:rPr>
          <w:rFonts w:eastAsia="UB-Helvetica" w:cs="Times New Roman"/>
          <w:szCs w:val="24"/>
        </w:rPr>
        <w:t>,</w:t>
      </w:r>
      <w:r>
        <w:rPr>
          <w:rFonts w:eastAsia="UB-Helvetica" w:cs="Times New Roman"/>
          <w:szCs w:val="24"/>
        </w:rPr>
        <w:t xml:space="preserve"> ως γνωστόν</w:t>
      </w:r>
      <w:r>
        <w:rPr>
          <w:rFonts w:eastAsia="UB-Helvetica" w:cs="Times New Roman"/>
          <w:szCs w:val="24"/>
        </w:rPr>
        <w:t>,</w:t>
      </w:r>
      <w:r>
        <w:rPr>
          <w:rFonts w:eastAsia="UB-Helvetica" w:cs="Times New Roman"/>
          <w:szCs w:val="24"/>
        </w:rPr>
        <w:t xml:space="preserve"> αναπαράγονται τα επιβλαβή έντομα. </w:t>
      </w:r>
    </w:p>
    <w:p w14:paraId="47436DDB"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Η </w:t>
      </w:r>
      <w:r>
        <w:rPr>
          <w:rFonts w:eastAsia="UB-Helvetica" w:cs="Times New Roman"/>
          <w:szCs w:val="24"/>
        </w:rPr>
        <w:t>π</w:t>
      </w:r>
      <w:r>
        <w:rPr>
          <w:rFonts w:eastAsia="UB-Helvetica" w:cs="Times New Roman"/>
          <w:szCs w:val="24"/>
        </w:rPr>
        <w:t>εριφέρεια μ</w:t>
      </w:r>
      <w:r>
        <w:rPr>
          <w:rFonts w:eastAsia="UB-Helvetica" w:cs="Times New Roman"/>
          <w:szCs w:val="24"/>
        </w:rPr>
        <w:t>α</w:t>
      </w:r>
      <w:r>
        <w:rPr>
          <w:rFonts w:eastAsia="UB-Helvetica" w:cs="Times New Roman"/>
          <w:szCs w:val="24"/>
        </w:rPr>
        <w:t>ς ενημερώνει, κύριε Υπουργέ, για τα προγράμματα δράσης και καταπολέμησης του όλου προβλήματος, αλλά αυτά δεν είναι αρ</w:t>
      </w:r>
      <w:r>
        <w:rPr>
          <w:rFonts w:eastAsia="UB-Helvetica" w:cs="Times New Roman"/>
          <w:szCs w:val="24"/>
        </w:rPr>
        <w:t xml:space="preserve">κετά. Οι θεσμικοί τοπικοί παράγοντες της Τουρκίας δεν συνεργάζονται, αδιαφορούν να συνεργαστούν με τους Έλληνες ομολόγους τους. </w:t>
      </w:r>
    </w:p>
    <w:p w14:paraId="47436DDC"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Γι’ αυτό ερωτάστε: Σε τι ενέργειες έχετε προβεί και θα προβείτε στο ευρύτερο πλαίσιο της </w:t>
      </w:r>
      <w:proofErr w:type="spellStart"/>
      <w:r>
        <w:rPr>
          <w:rFonts w:eastAsia="UB-Helvetica" w:cs="Times New Roman"/>
          <w:szCs w:val="24"/>
        </w:rPr>
        <w:t>κωνοποκτονίας</w:t>
      </w:r>
      <w:proofErr w:type="spellEnd"/>
      <w:r>
        <w:rPr>
          <w:rFonts w:eastAsia="UB-Helvetica" w:cs="Times New Roman"/>
          <w:szCs w:val="24"/>
        </w:rPr>
        <w:t>; Τι έχει προβλεφθεί ειδι</w:t>
      </w:r>
      <w:r>
        <w:rPr>
          <w:rFonts w:eastAsia="UB-Helvetica" w:cs="Times New Roman"/>
          <w:szCs w:val="24"/>
        </w:rPr>
        <w:t xml:space="preserve">κά για την εισαγωγή </w:t>
      </w:r>
      <w:proofErr w:type="spellStart"/>
      <w:r>
        <w:rPr>
          <w:rFonts w:eastAsia="UB-Helvetica" w:cs="Times New Roman"/>
          <w:szCs w:val="24"/>
        </w:rPr>
        <w:t>ζωονόσων</w:t>
      </w:r>
      <w:proofErr w:type="spellEnd"/>
      <w:r>
        <w:rPr>
          <w:rFonts w:eastAsia="UB-Helvetica" w:cs="Times New Roman"/>
          <w:szCs w:val="24"/>
        </w:rPr>
        <w:t xml:space="preserve"> μέσω των </w:t>
      </w:r>
      <w:proofErr w:type="spellStart"/>
      <w:r>
        <w:rPr>
          <w:rFonts w:eastAsia="UB-Helvetica" w:cs="Times New Roman"/>
          <w:szCs w:val="24"/>
        </w:rPr>
        <w:t>αιματοφάγων</w:t>
      </w:r>
      <w:proofErr w:type="spellEnd"/>
      <w:r>
        <w:rPr>
          <w:rFonts w:eastAsia="UB-Helvetica" w:cs="Times New Roman"/>
          <w:szCs w:val="24"/>
        </w:rPr>
        <w:t xml:space="preserve"> εντόμων από </w:t>
      </w:r>
      <w:r>
        <w:rPr>
          <w:rFonts w:eastAsia="UB-Helvetica" w:cs="Times New Roman"/>
          <w:szCs w:val="24"/>
        </w:rPr>
        <w:lastRenderedPageBreak/>
        <w:t>όμορες χώρες; Τι συζητήσεις έχετε κάνει με Τουρκία, Βουλγαρία αλλά και κεντρικά με την Ευρωπαϊκή Ένωση; Μελετάτε την περίπτωση συνεργασίας με την Πολεμική Αεροπορία</w:t>
      </w:r>
      <w:r>
        <w:rPr>
          <w:rFonts w:eastAsia="UB-Helvetica" w:cs="Times New Roman"/>
          <w:szCs w:val="24"/>
        </w:rPr>
        <w:t>,</w:t>
      </w:r>
      <w:r>
        <w:rPr>
          <w:rFonts w:eastAsia="UB-Helvetica" w:cs="Times New Roman"/>
          <w:szCs w:val="24"/>
        </w:rPr>
        <w:t xml:space="preserve"> για να γίνει χρήση των υπαρχ</w:t>
      </w:r>
      <w:r>
        <w:rPr>
          <w:rFonts w:eastAsia="UB-Helvetica" w:cs="Times New Roman"/>
          <w:szCs w:val="24"/>
        </w:rPr>
        <w:t xml:space="preserve">όντων ιπτάμενων μέσων τύπου </w:t>
      </w:r>
      <w:proofErr w:type="spellStart"/>
      <w:r>
        <w:rPr>
          <w:rFonts w:eastAsia="UB-Helvetica" w:cs="Times New Roman"/>
          <w:szCs w:val="24"/>
        </w:rPr>
        <w:t>Πετζετέλ</w:t>
      </w:r>
      <w:proofErr w:type="spellEnd"/>
      <w:r>
        <w:rPr>
          <w:rFonts w:eastAsia="UB-Helvetica" w:cs="Times New Roman"/>
          <w:szCs w:val="24"/>
        </w:rPr>
        <w:t>;</w:t>
      </w:r>
    </w:p>
    <w:p w14:paraId="47436DDD"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Ευχαριστώ, κύριε Πρόεδρε. </w:t>
      </w:r>
    </w:p>
    <w:p w14:paraId="47436DDE"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Υπουργέ, έχετε τον λόγο. </w:t>
      </w:r>
    </w:p>
    <w:p w14:paraId="47436DDF"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ΕΥΑΓΓΕΛΟΣ ΑΠΟΣΤΟΛΟΥ (Υπουργός Αγροτικής Ανάπτυξης και Τροφίμων): </w:t>
      </w:r>
      <w:r>
        <w:rPr>
          <w:rFonts w:eastAsia="UB-Helvetica" w:cs="Times New Roman"/>
          <w:szCs w:val="24"/>
        </w:rPr>
        <w:t>Κύριε συνάδελφε, η αρμοδιότητα και η ευθύνη της οργάνωσης και</w:t>
      </w:r>
      <w:r>
        <w:rPr>
          <w:rFonts w:eastAsia="UB-Helvetica" w:cs="Times New Roman"/>
          <w:szCs w:val="24"/>
        </w:rPr>
        <w:t xml:space="preserve"> διεκπεραίωσης των προγραμμάτων καταπολέμησης των κουνουπιών ανήκει αποκλειστικά στις περιφερειακές ενότητες και στους δήμους της χώρας.</w:t>
      </w:r>
    </w:p>
    <w:p w14:paraId="47436DE0"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t>Βεβαίως, ακόμα και ο επιτελικός σχεδιασμός, οι δράσεις εν γένει για την προστασία της δημόσιας υγείας, είναι αρμοδιότητ</w:t>
      </w:r>
      <w:r>
        <w:rPr>
          <w:rFonts w:eastAsia="UB-Helvetica" w:cs="Times New Roman"/>
          <w:szCs w:val="24"/>
        </w:rPr>
        <w:t xml:space="preserve">α του Υπουργείου Υγείας και Κοινωνικής Αλληλεγγύης και των εποπτευόμενων φορέων. </w:t>
      </w:r>
    </w:p>
    <w:p w14:paraId="47436DE1"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Παρ</w:t>
      </w:r>
      <w:r>
        <w:rPr>
          <w:rFonts w:eastAsia="UB-Helvetica" w:cs="Times New Roman"/>
          <w:szCs w:val="24"/>
        </w:rPr>
        <w:t xml:space="preserve">’ </w:t>
      </w:r>
      <w:r>
        <w:rPr>
          <w:rFonts w:eastAsia="UB-Helvetica" w:cs="Times New Roman"/>
          <w:szCs w:val="24"/>
        </w:rPr>
        <w:t>όλα αυτά, επειδή είναι θέμα που έχει ιδιαίτερη σχέση με τον αγροτικό χώρο, ήδη από τον Οκτώβριο του 2015 υπενθυμίσαμε στις περιφερειακές και τις τοπικές αυτοδιοικήσεις τ</w:t>
      </w:r>
      <w:r>
        <w:rPr>
          <w:rFonts w:eastAsia="UB-Helvetica" w:cs="Times New Roman"/>
          <w:szCs w:val="24"/>
        </w:rPr>
        <w:t>ης χώρας να είναι έτοιμες και από τη δική μας πλευρά, εφόσον μας στείλουν τα σχετικά προγράμματα, θα προχωρήσουμε στην εξασφάλιση της χρηματοδότησης για την καταπολέμηση των κουνουπιών.</w:t>
      </w:r>
    </w:p>
    <w:p w14:paraId="47436DE2"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t>Τον Μάρτιο του 2016 το Υπουργείο εξέδωσε σχετική εγκύκλιο για τα μέτρα</w:t>
      </w:r>
      <w:r>
        <w:rPr>
          <w:rFonts w:eastAsia="UB-Helvetica" w:cs="Times New Roman"/>
          <w:szCs w:val="24"/>
        </w:rPr>
        <w:t xml:space="preserve"> και τις οδηγίες για τον ιό </w:t>
      </w:r>
      <w:proofErr w:type="spellStart"/>
      <w:r>
        <w:rPr>
          <w:rFonts w:eastAsia="UB-Helvetica" w:cs="Times New Roman"/>
          <w:szCs w:val="24"/>
        </w:rPr>
        <w:t>Ζίκα</w:t>
      </w:r>
      <w:proofErr w:type="spellEnd"/>
      <w:r>
        <w:rPr>
          <w:rFonts w:eastAsia="UB-Helvetica" w:cs="Times New Roman"/>
          <w:szCs w:val="24"/>
        </w:rPr>
        <w:t>, που μεταδίδεται μέσω κουνουπιών. Στη συνέχεια εκδόθηκε εγκύκλιος με τις οδηγίες για τον σχεδιασμό και την υλοποίηση του προγράμματος καταπολέμησης των κουνουπιών από τις περιφερειακές και τις τοπικές αυτοδιοικήσεις της χώρ</w:t>
      </w:r>
      <w:r>
        <w:rPr>
          <w:rFonts w:eastAsia="UB-Helvetica" w:cs="Times New Roman"/>
          <w:szCs w:val="24"/>
        </w:rPr>
        <w:t>ας.</w:t>
      </w:r>
    </w:p>
    <w:p w14:paraId="47436DE3"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Παράλληλα, </w:t>
      </w:r>
      <w:proofErr w:type="spellStart"/>
      <w:r>
        <w:rPr>
          <w:rFonts w:eastAsia="UB-Helvetica" w:cs="Times New Roman"/>
          <w:szCs w:val="24"/>
        </w:rPr>
        <w:t>επικαιροποιήθηκε</w:t>
      </w:r>
      <w:proofErr w:type="spellEnd"/>
      <w:r>
        <w:rPr>
          <w:rFonts w:eastAsia="UB-Helvetica" w:cs="Times New Roman"/>
          <w:szCs w:val="24"/>
        </w:rPr>
        <w:t xml:space="preserve"> το σχέδιο δράσης για την αντιμετώπιση της ελονοσίας «Μερόπη» και εγκρίθηκε από εμάς, ενώ βρίσκεται για επεξεργασία από ομάδα εργασίας το σχέδιο δράσης για τον δάγκειο πυρετό. </w:t>
      </w:r>
    </w:p>
    <w:p w14:paraId="47436DE4"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t>Βλέπετε, κύριε Πρόεδρε, ότι έχουμε πολλά που μας</w:t>
      </w:r>
      <w:r>
        <w:rPr>
          <w:rFonts w:eastAsia="UB-Helvetica" w:cs="Times New Roman"/>
          <w:szCs w:val="24"/>
        </w:rPr>
        <w:t xml:space="preserve"> απειλούν. </w:t>
      </w:r>
    </w:p>
    <w:p w14:paraId="47436DE5"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Έτσι, λοιπόν, όπως κάθε χρόνο και φέτος έχει αποσταλεί στις αρμόδιες </w:t>
      </w:r>
      <w:r>
        <w:rPr>
          <w:rFonts w:eastAsia="UB-Helvetica" w:cs="Times New Roman"/>
          <w:szCs w:val="24"/>
        </w:rPr>
        <w:t>Υ</w:t>
      </w:r>
      <w:r>
        <w:rPr>
          <w:rFonts w:eastAsia="UB-Helvetica" w:cs="Times New Roman"/>
          <w:szCs w:val="24"/>
        </w:rPr>
        <w:t xml:space="preserve">πηρεσίες έγγραφο να μας δώσουν τα απαραίτητα στοιχεία, δηλαδή τα εντομολογικά δεδομένα και τις δράσεις μέσα από τις οποίες μπορούμε να τα αντιμετωπίσουμε, για να μπορέσουμε να προχωρήσουμε στη χρηματοδότησή τους. </w:t>
      </w:r>
    </w:p>
    <w:p w14:paraId="47436DE6"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 Έχουμε πάρει από πολλές περιφέρειες τις σ</w:t>
      </w:r>
      <w:r>
        <w:rPr>
          <w:rFonts w:eastAsia="UB-Helvetica" w:cs="Times New Roman"/>
          <w:szCs w:val="24"/>
        </w:rPr>
        <w:t xml:space="preserve">χετικές απαντήσεις και ήδη αρχίσαμε τις εγκρίσεις, για να μπορέσουμε τουλάχιστον να αντιμετωπίσουμε όσο το δυνατόν πιο έγκαιρα το πρόβλημα. </w:t>
      </w:r>
    </w:p>
    <w:p w14:paraId="47436DE7"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t>Όσον αφορά στο ζήτημα που υπάρχει όντως με την Τουρκία, δηλαδή ουσιαστικά η έλλειψη συνεννόησης, αυτό προσπαθούμε ν</w:t>
      </w:r>
      <w:r>
        <w:rPr>
          <w:rFonts w:eastAsia="UB-Helvetica" w:cs="Times New Roman"/>
          <w:szCs w:val="24"/>
        </w:rPr>
        <w:t xml:space="preserve">α το λύσουμε. Ήδη έχει ανοίξει ένας δίαυλος, όμως δεν μπορώ να σας πω περισσότερα. Για τη φετινή χρονιά δεν βλέπω να υπάρχει κάποιο συγκεκριμένο αποτέλεσμα. </w:t>
      </w:r>
    </w:p>
    <w:p w14:paraId="47436DE8"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Για τα υπόλοιπα στα οποία αναφερθήκατε, θα σας πω περισσότερα στη δευτερολογία μου. </w:t>
      </w:r>
    </w:p>
    <w:p w14:paraId="47436DE9"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(Γ</w:t>
      </w:r>
      <w:r>
        <w:rPr>
          <w:rFonts w:eastAsia="UB-Helvetica" w:cs="Times New Roman"/>
          <w:b/>
          <w:szCs w:val="24"/>
        </w:rPr>
        <w:t>εώργιος Βαρεμένος):</w:t>
      </w:r>
      <w:r>
        <w:rPr>
          <w:rFonts w:eastAsia="UB-Helvetica" w:cs="Times New Roman"/>
          <w:szCs w:val="24"/>
        </w:rPr>
        <w:t xml:space="preserve"> Κύριε </w:t>
      </w:r>
      <w:proofErr w:type="spellStart"/>
      <w:r>
        <w:rPr>
          <w:rFonts w:eastAsia="UB-Helvetica" w:cs="Times New Roman"/>
          <w:szCs w:val="24"/>
        </w:rPr>
        <w:t>Δημοσχάκη</w:t>
      </w:r>
      <w:proofErr w:type="spellEnd"/>
      <w:r>
        <w:rPr>
          <w:rFonts w:eastAsia="UB-Helvetica" w:cs="Times New Roman"/>
          <w:szCs w:val="24"/>
        </w:rPr>
        <w:t xml:space="preserve">, έχετε τον λόγο. </w:t>
      </w:r>
    </w:p>
    <w:p w14:paraId="47436DEA"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b/>
          <w:szCs w:val="24"/>
        </w:rPr>
        <w:t>ΑΝΑΣΤΑΣΙΟΣ (ΤΑΣΟΣ) ΔΗΜΟΣΧΑΚΗΣ:</w:t>
      </w:r>
      <w:r>
        <w:rPr>
          <w:rFonts w:eastAsia="UB-Helvetica" w:cs="Times New Roman"/>
          <w:szCs w:val="24"/>
        </w:rPr>
        <w:t xml:space="preserve"> Σας ευχαριστώ για την ενημέρωση. </w:t>
      </w:r>
    </w:p>
    <w:p w14:paraId="47436DEB" w14:textId="77777777" w:rsidR="00B5598B" w:rsidRDefault="007F17BE">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Ευελπιστούμε φέτος για το καλό του Έβρου να υπάρξει σαφώς αποτελεσματικότερη στήριξη προς την περιφέρεια για τους σχετικούς ψεκασμούς. </w:t>
      </w:r>
    </w:p>
    <w:p w14:paraId="47436DEC"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έντονη κτηνοτροφική δραστηριότητα του </w:t>
      </w:r>
      <w:r>
        <w:rPr>
          <w:rFonts w:eastAsia="Times New Roman" w:cs="Times New Roman"/>
          <w:szCs w:val="24"/>
        </w:rPr>
        <w:t>ν</w:t>
      </w:r>
      <w:r>
        <w:rPr>
          <w:rFonts w:eastAsia="Times New Roman" w:cs="Times New Roman"/>
          <w:szCs w:val="24"/>
        </w:rPr>
        <w:t xml:space="preserve">ομού καθορίζει και τη διττή σημαντικότητα των </w:t>
      </w:r>
      <w:proofErr w:type="spellStart"/>
      <w:r>
        <w:rPr>
          <w:rFonts w:eastAsia="Times New Roman" w:cs="Times New Roman"/>
          <w:szCs w:val="24"/>
        </w:rPr>
        <w:t>κωνωποκτονιών</w:t>
      </w:r>
      <w:proofErr w:type="spellEnd"/>
      <w:r>
        <w:rPr>
          <w:rFonts w:eastAsia="Times New Roman" w:cs="Times New Roman"/>
          <w:szCs w:val="24"/>
        </w:rPr>
        <w:t>. Από τη μια μεριά, πρέπει να προστατεύσουμε τον ανθρώπινο πληθυσμό, τους ανθρώπους μας</w:t>
      </w:r>
      <w:r>
        <w:rPr>
          <w:rFonts w:eastAsia="Times New Roman" w:cs="Times New Roman"/>
          <w:szCs w:val="24"/>
        </w:rPr>
        <w:t>,</w:t>
      </w:r>
      <w:r>
        <w:rPr>
          <w:rFonts w:eastAsia="Times New Roman" w:cs="Times New Roman"/>
          <w:szCs w:val="24"/>
        </w:rPr>
        <w:t xml:space="preserve"> και από την άλλη να φροντίσουμε το ζωικό και φυτικό μας κεφάλαιο. Γι</w:t>
      </w:r>
      <w:r>
        <w:rPr>
          <w:rFonts w:eastAsia="Times New Roman" w:cs="Times New Roman"/>
          <w:szCs w:val="24"/>
        </w:rPr>
        <w:t xml:space="preserve">’ αυτό και θεωρούμε σημαντικό να περάσει η πρόληψη σε επόμενο επίπεδο. </w:t>
      </w:r>
    </w:p>
    <w:p w14:paraId="47436DED"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Πρωτίστως είναι αναγκαίες οι διμερείς συμφωνίες με την Τουρκία και τη Βουλγαρία. Η πρώτη, όπως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έχει ιδανικές συνθήκες για τη δημιουργία πληθυσμών εντόμων</w:t>
      </w:r>
      <w:r>
        <w:rPr>
          <w:rFonts w:eastAsia="Times New Roman" w:cs="Times New Roman"/>
          <w:szCs w:val="24"/>
        </w:rPr>
        <w:t>,</w:t>
      </w:r>
      <w:r>
        <w:rPr>
          <w:rFonts w:eastAsia="Times New Roman" w:cs="Times New Roman"/>
          <w:szCs w:val="24"/>
        </w:rPr>
        <w:t xml:space="preserve"> λόγω των στάσιμων νερών των ορυζώνων της. Όμως και με τη Βουλγαρία μοιραζόμαστε παραποτάμια σύνορα από τον </w:t>
      </w:r>
      <w:proofErr w:type="spellStart"/>
      <w:r>
        <w:rPr>
          <w:rFonts w:eastAsia="Times New Roman" w:cs="Times New Roman"/>
          <w:szCs w:val="24"/>
        </w:rPr>
        <w:t>Τρίλοφο</w:t>
      </w:r>
      <w:proofErr w:type="spellEnd"/>
      <w:r>
        <w:rPr>
          <w:rFonts w:eastAsia="Times New Roman" w:cs="Times New Roman"/>
          <w:szCs w:val="24"/>
        </w:rPr>
        <w:t xml:space="preserve"> έως το </w:t>
      </w:r>
      <w:proofErr w:type="spellStart"/>
      <w:r>
        <w:rPr>
          <w:rFonts w:eastAsia="Times New Roman" w:cs="Times New Roman"/>
          <w:szCs w:val="24"/>
        </w:rPr>
        <w:t>Ορμένιο</w:t>
      </w:r>
      <w:proofErr w:type="spellEnd"/>
      <w:r>
        <w:rPr>
          <w:rFonts w:eastAsia="Times New Roman" w:cs="Times New Roman"/>
          <w:szCs w:val="24"/>
        </w:rPr>
        <w:t>. Αμφότερες παρουσιάζουν ελλιπή πρόληψη στους ψεκασμούς, πράγμα το οποίο επηρεάζει και εμάς. Ειδικά από την πλευρά της Τουρκία</w:t>
      </w:r>
      <w:r>
        <w:rPr>
          <w:rFonts w:eastAsia="Times New Roman" w:cs="Times New Roman"/>
          <w:szCs w:val="24"/>
        </w:rPr>
        <w:t xml:space="preserve">ς -όπως </w:t>
      </w:r>
      <w:proofErr w:type="spellStart"/>
      <w:r>
        <w:rPr>
          <w:rFonts w:eastAsia="Times New Roman" w:cs="Times New Roman"/>
          <w:szCs w:val="24"/>
        </w:rPr>
        <w:t>προείπαμε</w:t>
      </w:r>
      <w:proofErr w:type="spellEnd"/>
      <w:r>
        <w:rPr>
          <w:rFonts w:eastAsia="Times New Roman" w:cs="Times New Roman"/>
          <w:szCs w:val="24"/>
        </w:rPr>
        <w:t xml:space="preserve"> και </w:t>
      </w:r>
      <w:proofErr w:type="spellStart"/>
      <w:r>
        <w:rPr>
          <w:rFonts w:eastAsia="Times New Roman" w:cs="Times New Roman"/>
          <w:szCs w:val="24"/>
        </w:rPr>
        <w:t>προείπατε</w:t>
      </w:r>
      <w:proofErr w:type="spellEnd"/>
      <w:r>
        <w:rPr>
          <w:rFonts w:eastAsia="Times New Roman" w:cs="Times New Roman"/>
          <w:szCs w:val="24"/>
        </w:rPr>
        <w:t xml:space="preserve"> και εσείς- είναι χαρακτηριστική η αδιαφορία. </w:t>
      </w:r>
    </w:p>
    <w:p w14:paraId="47436DEE"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Γι’ αυτό είναι απαραίτητες οι διμερείς συμφωνίες στον τομέα αυτό. Θα πρέπει το Υπουργείο σας να ενημερώσει επίσημα τον Υ</w:t>
      </w:r>
      <w:r>
        <w:rPr>
          <w:rFonts w:eastAsia="Times New Roman" w:cs="Times New Roman"/>
          <w:szCs w:val="24"/>
        </w:rPr>
        <w:t xml:space="preserve">πουργό </w:t>
      </w:r>
      <w:r>
        <w:rPr>
          <w:rFonts w:eastAsia="Times New Roman" w:cs="Times New Roman"/>
          <w:szCs w:val="24"/>
        </w:rPr>
        <w:t>Ε</w:t>
      </w:r>
      <w:r>
        <w:rPr>
          <w:rFonts w:eastAsia="Times New Roman" w:cs="Times New Roman"/>
          <w:szCs w:val="24"/>
        </w:rPr>
        <w:t>ξωτερικών</w:t>
      </w:r>
      <w:r>
        <w:rPr>
          <w:rFonts w:eastAsia="Times New Roman" w:cs="Times New Roman"/>
          <w:szCs w:val="24"/>
        </w:rPr>
        <w:t>, τον Πρωθυπουργό της χώρας, ότι στις συν</w:t>
      </w:r>
      <w:r>
        <w:rPr>
          <w:rFonts w:eastAsia="Times New Roman" w:cs="Times New Roman"/>
          <w:szCs w:val="24"/>
        </w:rPr>
        <w:t xml:space="preserve">αντήσεις τους με την τουρκική ηγεσία πρέπει επιτέλους να θέτουν το σύνολο των ζητημάτων του Έβρου. </w:t>
      </w:r>
    </w:p>
    <w:p w14:paraId="47436DEF"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Ψεκασμοί, πλημμύρες, </w:t>
      </w:r>
      <w:proofErr w:type="spellStart"/>
      <w:r>
        <w:rPr>
          <w:rFonts w:eastAsia="Times New Roman" w:cs="Times New Roman"/>
          <w:szCs w:val="24"/>
        </w:rPr>
        <w:t>ζωονόσοι</w:t>
      </w:r>
      <w:proofErr w:type="spellEnd"/>
      <w:r>
        <w:rPr>
          <w:rFonts w:eastAsia="Times New Roman" w:cs="Times New Roman"/>
          <w:szCs w:val="24"/>
        </w:rPr>
        <w:t xml:space="preserve"> και λοιπά άλλα προβλήματα δεν αντέχονται από τους κατοίκους του Έβρου, κύριε Υπουργέ. Αυτά θα πρέπει να είναι, σε ό,τι αφορά τ</w:t>
      </w:r>
      <w:r>
        <w:rPr>
          <w:rFonts w:eastAsia="Times New Roman" w:cs="Times New Roman"/>
          <w:szCs w:val="24"/>
        </w:rPr>
        <w:t>ον Πρωθυπουργό και τον Υπουργό Εξωτερικών</w:t>
      </w:r>
      <w:r>
        <w:rPr>
          <w:rFonts w:eastAsia="Times New Roman" w:cs="Times New Roman"/>
          <w:szCs w:val="24"/>
        </w:rPr>
        <w:t>,</w:t>
      </w:r>
      <w:r>
        <w:rPr>
          <w:rFonts w:eastAsia="Times New Roman" w:cs="Times New Roman"/>
          <w:szCs w:val="24"/>
        </w:rPr>
        <w:t xml:space="preserve"> που είναι τακτικές οι συναντήσεις τους, θέματα ατζέντας τους. Οφείλουμε να προβούμε σε διμερείς συμφωνίες ενάντια σε αυτό το κοινό κακό, γιατί είναι μεγάλο το πρόβλημα.</w:t>
      </w:r>
    </w:p>
    <w:p w14:paraId="47436DF0"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Επιπροσθέτως, η πρόληψη των συνεπειών των κο</w:t>
      </w:r>
      <w:r>
        <w:rPr>
          <w:rFonts w:eastAsia="Times New Roman" w:cs="Times New Roman"/>
          <w:szCs w:val="24"/>
        </w:rPr>
        <w:t>υνουπιών πρέπει να συνδεθεί με την έρευνα και την εκπαίδευση. Υφίσταται ήδη το Ινστιτούτο Εξωτικών Νοσημάτων, το οποίο</w:t>
      </w:r>
      <w:r>
        <w:rPr>
          <w:rFonts w:eastAsia="Times New Roman" w:cs="Times New Roman"/>
          <w:szCs w:val="24"/>
        </w:rPr>
        <w:t>,</w:t>
      </w:r>
      <w:r>
        <w:rPr>
          <w:rFonts w:eastAsia="Times New Roman" w:cs="Times New Roman"/>
          <w:szCs w:val="24"/>
        </w:rPr>
        <w:t xml:space="preserve"> λόγω της ρήτρας προσλήψεων</w:t>
      </w:r>
      <w:r>
        <w:rPr>
          <w:rFonts w:eastAsia="Times New Roman" w:cs="Times New Roman"/>
          <w:szCs w:val="24"/>
        </w:rPr>
        <w:t>,</w:t>
      </w:r>
      <w:r>
        <w:rPr>
          <w:rFonts w:eastAsia="Times New Roman" w:cs="Times New Roman"/>
          <w:szCs w:val="24"/>
        </w:rPr>
        <w:t xml:space="preserve"> δεν μπόρεσε ποτέ να λειτουργήσει. </w:t>
      </w:r>
    </w:p>
    <w:p w14:paraId="47436DF1"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Από τις 30-3-2016 σας κατέθεσα γραπτή ερώτηση και με άλλους συναδέλφους μ</w:t>
      </w:r>
      <w:r>
        <w:rPr>
          <w:rFonts w:eastAsia="Times New Roman" w:cs="Times New Roman"/>
          <w:szCs w:val="24"/>
        </w:rPr>
        <w:t xml:space="preserve">ου από τις εκλογικές περιφέρειες, στις οποίες έχουν δημιουργηθεί προβλήματα με τις </w:t>
      </w:r>
      <w:proofErr w:type="spellStart"/>
      <w:r>
        <w:rPr>
          <w:rFonts w:eastAsia="Times New Roman" w:cs="Times New Roman"/>
          <w:szCs w:val="24"/>
        </w:rPr>
        <w:t>ζωονόσους</w:t>
      </w:r>
      <w:proofErr w:type="spellEnd"/>
      <w:r>
        <w:rPr>
          <w:rFonts w:eastAsia="Times New Roman" w:cs="Times New Roman"/>
          <w:szCs w:val="24"/>
        </w:rPr>
        <w:t xml:space="preserve">. Δυστυχώς, όμως, δεν μας απαντήσατε. Την καταθέτω για τα Πρακτικά. </w:t>
      </w:r>
    </w:p>
    <w:p w14:paraId="47436DF2"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Αναστάσιος</w:t>
      </w:r>
      <w:r w:rsidRPr="00AA2AC4">
        <w:rPr>
          <w:rFonts w:eastAsia="Times New Roman" w:cs="Times New Roman"/>
          <w:szCs w:val="24"/>
        </w:rPr>
        <w:t xml:space="preserve"> (</w:t>
      </w:r>
      <w:r>
        <w:rPr>
          <w:rFonts w:eastAsia="Times New Roman" w:cs="Times New Roman"/>
          <w:szCs w:val="24"/>
        </w:rPr>
        <w:t>Τάσος)</w:t>
      </w:r>
      <w:r>
        <w:rPr>
          <w:rFonts w:eastAsia="Times New Roman" w:cs="Times New Roman"/>
          <w:szCs w:val="24"/>
        </w:rPr>
        <w:t xml:space="preserve"> </w:t>
      </w:r>
      <w:proofErr w:type="spellStart"/>
      <w:r>
        <w:rPr>
          <w:rFonts w:eastAsia="Times New Roman" w:cs="Times New Roman"/>
          <w:szCs w:val="24"/>
        </w:rPr>
        <w:t>Δημοσχάκης</w:t>
      </w:r>
      <w:proofErr w:type="spellEnd"/>
      <w:r>
        <w:rPr>
          <w:rFonts w:eastAsia="Times New Roman" w:cs="Times New Roman"/>
          <w:szCs w:val="24"/>
        </w:rPr>
        <w:t xml:space="preserve"> καταθέτει για τα Πρακτικά την προ</w:t>
      </w:r>
      <w:r>
        <w:rPr>
          <w:rFonts w:eastAsia="Times New Roman" w:cs="Times New Roman"/>
          <w:szCs w:val="24"/>
        </w:rPr>
        <w:t xml:space="preserve">αναφερθείσα ερώτηση,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7436DF3"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φυσικά, υπάρχει πάντα η πρότασή μου για τη δημιουργία μιας Κτηνιατρικής Σχολής, ώστε να καλυφθούν και οι ευρύτερες ανάγκες</w:t>
      </w:r>
      <w:r>
        <w:rPr>
          <w:rFonts w:eastAsia="Times New Roman" w:cs="Times New Roman"/>
          <w:szCs w:val="24"/>
        </w:rPr>
        <w:t xml:space="preserve"> σε εθνικό επίπεδο με κτηνιάτρους. Υπάρχουν λύσεις χρηματοδότησης της δημιουργίας και λειτουργίας ενός έργου, το οποίο σχετίζεται άμεσα με τους ψεκασμούς και την κτηνοτροφία. Οι δύο αυτές δομές μπορούν να δράσουν ως επίσημοι σύμβουλοι του κράτους, αλλά και</w:t>
      </w:r>
      <w:r>
        <w:rPr>
          <w:rFonts w:eastAsia="Times New Roman" w:cs="Times New Roman"/>
          <w:szCs w:val="24"/>
        </w:rPr>
        <w:t xml:space="preserve"> σε </w:t>
      </w:r>
      <w:r>
        <w:rPr>
          <w:rFonts w:eastAsia="Times New Roman" w:cs="Times New Roman"/>
          <w:szCs w:val="24"/>
        </w:rPr>
        <w:lastRenderedPageBreak/>
        <w:t>τοπικό επίπεδο</w:t>
      </w:r>
      <w:r>
        <w:rPr>
          <w:rFonts w:eastAsia="Times New Roman" w:cs="Times New Roman"/>
          <w:szCs w:val="24"/>
        </w:rPr>
        <w:t>,</w:t>
      </w:r>
      <w:r>
        <w:rPr>
          <w:rFonts w:eastAsia="Times New Roman" w:cs="Times New Roman"/>
          <w:szCs w:val="24"/>
        </w:rPr>
        <w:t xml:space="preserve"> για τα ζητήματα που συζητάμε –και όχι μόνο- και μπορούν να αποτελέσουν εχέγγυο εξασφάλισης και παράγοντα ενθάρρυνσης της κτηνοτροφικής δραστηριότητας. </w:t>
      </w:r>
    </w:p>
    <w:p w14:paraId="47436DF4"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Εάν ξέρατε εσείς, κύριε Υπουργέ, ως κτηνοτρόφος ότι τα ζωντανά σας κινδυνεύουν από τ</w:t>
      </w:r>
      <w:r>
        <w:rPr>
          <w:rFonts w:eastAsia="Times New Roman" w:cs="Times New Roman"/>
          <w:szCs w:val="24"/>
        </w:rPr>
        <w:t xml:space="preserve">ις </w:t>
      </w:r>
      <w:proofErr w:type="spellStart"/>
      <w:r>
        <w:rPr>
          <w:rFonts w:eastAsia="Times New Roman" w:cs="Times New Roman"/>
          <w:szCs w:val="24"/>
        </w:rPr>
        <w:t>ζωονόσους</w:t>
      </w:r>
      <w:proofErr w:type="spellEnd"/>
      <w:r>
        <w:rPr>
          <w:rFonts w:eastAsia="Times New Roman" w:cs="Times New Roman"/>
          <w:szCs w:val="24"/>
        </w:rPr>
        <w:t xml:space="preserve"> που προέρχονται από την Τουρκία, θα προβαίνατε στη δημιουργία ενός κοπαδιού; Δεν θα προβαίνατε. </w:t>
      </w:r>
    </w:p>
    <w:p w14:paraId="47436DF5"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7436DF6" w14:textId="77777777" w:rsidR="00B5598B" w:rsidRDefault="007F17B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Τελειώνετε, κύριε </w:t>
      </w:r>
      <w:proofErr w:type="spellStart"/>
      <w:r>
        <w:rPr>
          <w:rFonts w:eastAsia="Times New Roman"/>
          <w:szCs w:val="24"/>
        </w:rPr>
        <w:t>Δημοσχάκη</w:t>
      </w:r>
      <w:proofErr w:type="spellEnd"/>
      <w:r>
        <w:rPr>
          <w:rFonts w:eastAsia="Times New Roman"/>
          <w:szCs w:val="24"/>
        </w:rPr>
        <w:t xml:space="preserve">. </w:t>
      </w:r>
    </w:p>
    <w:p w14:paraId="47436DF7"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Τελειώνω, κύριε Πρόεδρε, σε είκοσι δευτερόλεπτα. </w:t>
      </w:r>
    </w:p>
    <w:p w14:paraId="47436DF8"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τις χρηματοδοτικές ανάγκες, ενημερώθηκα χθες –διαμένοντας στις Σέρρες- από τον συντοπίτη μου </w:t>
      </w:r>
      <w:proofErr w:type="spellStart"/>
      <w:r>
        <w:rPr>
          <w:rFonts w:eastAsia="Times New Roman" w:cs="Times New Roman"/>
          <w:szCs w:val="24"/>
        </w:rPr>
        <w:t>Εβρίτη</w:t>
      </w:r>
      <w:proofErr w:type="spellEnd"/>
      <w:r>
        <w:rPr>
          <w:rFonts w:eastAsia="Times New Roman" w:cs="Times New Roman"/>
          <w:szCs w:val="24"/>
        </w:rPr>
        <w:t xml:space="preserve"> πως οι τοπικές αρχές έχουν προβεί σε εμπεριστατωμένη και απο</w:t>
      </w:r>
      <w:r>
        <w:rPr>
          <w:rFonts w:eastAsia="Times New Roman" w:cs="Times New Roman"/>
          <w:szCs w:val="24"/>
        </w:rPr>
        <w:t>τελεσματική διαχείριση των κουνουπιών, κάνοντας χρήση ευρωπαϊκών προγραμμάτων. Γιατί να μη μελετηθεί αυτή η περίπτωση ως πιθανή βέλτιστη πρακτική προς υιοθέτηση στο σύνολο της χώρας;</w:t>
      </w:r>
    </w:p>
    <w:p w14:paraId="47436DF9" w14:textId="77777777" w:rsidR="00B5598B" w:rsidRDefault="007F17B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7436DFA" w14:textId="77777777" w:rsidR="00B5598B" w:rsidRDefault="007F17B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Σας ευχαριστούμε. </w:t>
      </w:r>
    </w:p>
    <w:p w14:paraId="47436DFB" w14:textId="77777777" w:rsidR="00B5598B" w:rsidRDefault="007F17BE">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47436DFC" w14:textId="77777777" w:rsidR="00B5598B" w:rsidRDefault="007F17BE">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Κύριε συνάδελφε, δεν μπορώ να διαφωνήσω με αυτά που είπατε, ιδιαίτερα με την ανάγκη μιας κοινής δράσης με τη γείτονα Τουρκία πάνω στα ζητήματα πλημμυρώ</w:t>
      </w:r>
      <w:r>
        <w:rPr>
          <w:rFonts w:eastAsia="Times New Roman"/>
          <w:szCs w:val="24"/>
        </w:rPr>
        <w:t>ν, πάνω στα ζητήματα των κουνουπιών</w:t>
      </w:r>
      <w:r>
        <w:rPr>
          <w:rFonts w:eastAsia="Times New Roman"/>
          <w:szCs w:val="24"/>
        </w:rPr>
        <w:t>,</w:t>
      </w:r>
      <w:r>
        <w:rPr>
          <w:rFonts w:eastAsia="Times New Roman"/>
          <w:szCs w:val="24"/>
        </w:rPr>
        <w:t xml:space="preserve"> που συζητάμε τώρα, </w:t>
      </w:r>
      <w:r>
        <w:rPr>
          <w:rFonts w:eastAsia="Times New Roman"/>
          <w:szCs w:val="24"/>
        </w:rPr>
        <w:lastRenderedPageBreak/>
        <w:t xml:space="preserve">ιδιαίτερα στο μεγάλο ζήτημα των </w:t>
      </w:r>
      <w:proofErr w:type="spellStart"/>
      <w:r>
        <w:rPr>
          <w:rFonts w:eastAsia="Times New Roman"/>
          <w:szCs w:val="24"/>
        </w:rPr>
        <w:t>ζωονόσων</w:t>
      </w:r>
      <w:proofErr w:type="spellEnd"/>
      <w:r>
        <w:rPr>
          <w:rFonts w:eastAsia="Times New Roman"/>
          <w:szCs w:val="24"/>
        </w:rPr>
        <w:t>,</w:t>
      </w:r>
      <w:r>
        <w:rPr>
          <w:rFonts w:eastAsia="Times New Roman"/>
          <w:szCs w:val="24"/>
        </w:rPr>
        <w:t xml:space="preserve"> που έχουν καταντήσει για τη χώρα μας, δυστυχώς, μεγάλη λαίλαπα. </w:t>
      </w:r>
    </w:p>
    <w:p w14:paraId="47436DFD" w14:textId="77777777" w:rsidR="00B5598B" w:rsidRDefault="007F17BE">
      <w:pPr>
        <w:spacing w:line="600" w:lineRule="auto"/>
        <w:ind w:firstLine="720"/>
        <w:jc w:val="both"/>
        <w:rPr>
          <w:rFonts w:eastAsia="Times New Roman"/>
          <w:szCs w:val="24"/>
        </w:rPr>
      </w:pPr>
      <w:r>
        <w:rPr>
          <w:rFonts w:eastAsia="Times New Roman"/>
          <w:szCs w:val="24"/>
        </w:rPr>
        <w:t xml:space="preserve">Αυτό που εγώ έχω να σας πω είναι ότι εισάγονται τα ζητήματα και μου δίνεται η ευκαιρία να αναφερθώ σε μια πρόσφατη συνάντηση που είχαμε με τον Επίτροπο Υγείας σε επίσκεψή του εδώ, </w:t>
      </w:r>
      <w:r>
        <w:rPr>
          <w:rFonts w:eastAsia="Times New Roman"/>
          <w:szCs w:val="24"/>
        </w:rPr>
        <w:t xml:space="preserve">κατά την οποία </w:t>
      </w:r>
      <w:r>
        <w:rPr>
          <w:rFonts w:eastAsia="Times New Roman"/>
          <w:szCs w:val="24"/>
        </w:rPr>
        <w:t>του ζητήσαμε μάλιστα –γιατί ειδικά τα θέματα οζώδους δερματίτ</w:t>
      </w:r>
      <w:r>
        <w:rPr>
          <w:rFonts w:eastAsia="Times New Roman"/>
          <w:szCs w:val="24"/>
        </w:rPr>
        <w:t xml:space="preserve">ιδας, όλα αυτά των </w:t>
      </w:r>
      <w:proofErr w:type="spellStart"/>
      <w:r>
        <w:rPr>
          <w:rFonts w:eastAsia="Times New Roman"/>
          <w:szCs w:val="24"/>
        </w:rPr>
        <w:t>ζωονόσων</w:t>
      </w:r>
      <w:proofErr w:type="spellEnd"/>
      <w:r>
        <w:rPr>
          <w:rFonts w:eastAsia="Times New Roman"/>
          <w:szCs w:val="24"/>
        </w:rPr>
        <w:t xml:space="preserve"> αφορούν και όλη την Ευρωπαϊκή Επιτροπή- να πάρει κάποια πρωτοβουλία για μια συνεννόηση, για μια κοινή δράση. Ελπίζουμε –μας το υποσχέθηκε- ότι κάτι θα βγει από αυτή την ιστορία, διότι υπάρχει μεγάλος κίνδυνος. </w:t>
      </w:r>
    </w:p>
    <w:p w14:paraId="47436DFE" w14:textId="77777777" w:rsidR="00B5598B" w:rsidRDefault="007F17BE">
      <w:pPr>
        <w:spacing w:line="600" w:lineRule="auto"/>
        <w:ind w:firstLine="720"/>
        <w:jc w:val="both"/>
        <w:rPr>
          <w:rFonts w:eastAsia="Times New Roman"/>
          <w:szCs w:val="24"/>
        </w:rPr>
      </w:pPr>
      <w:r>
        <w:rPr>
          <w:rFonts w:eastAsia="Times New Roman"/>
          <w:szCs w:val="24"/>
        </w:rPr>
        <w:t>Από εκεί και πέρα</w:t>
      </w:r>
      <w:r>
        <w:rPr>
          <w:rFonts w:eastAsia="Times New Roman"/>
          <w:szCs w:val="24"/>
        </w:rPr>
        <w:t>, οπωσδήποτε χρειάζεται και μια ιδιαίτερη προσοχή, όσον αφορά τα σκευάσματα τα οποία χρησιμοποιούμε</w:t>
      </w:r>
      <w:r>
        <w:rPr>
          <w:rFonts w:eastAsia="Times New Roman"/>
          <w:szCs w:val="24"/>
        </w:rPr>
        <w:t>,</w:t>
      </w:r>
      <w:r>
        <w:rPr>
          <w:rFonts w:eastAsia="Times New Roman"/>
          <w:szCs w:val="24"/>
        </w:rPr>
        <w:t xml:space="preserve"> για να αντιμετωπίσουμε θέματα κουνουπιών, θέματα τέτοιων επιπτώσεων. </w:t>
      </w:r>
    </w:p>
    <w:p w14:paraId="47436DFF" w14:textId="77777777" w:rsidR="00B5598B" w:rsidRDefault="007F17BE">
      <w:pPr>
        <w:spacing w:line="600" w:lineRule="auto"/>
        <w:ind w:firstLine="720"/>
        <w:jc w:val="both"/>
        <w:rPr>
          <w:rFonts w:eastAsia="Times New Roman"/>
          <w:szCs w:val="24"/>
        </w:rPr>
      </w:pPr>
      <w:r>
        <w:rPr>
          <w:rFonts w:eastAsia="Times New Roman"/>
          <w:szCs w:val="24"/>
        </w:rPr>
        <w:lastRenderedPageBreak/>
        <w:t>Όντως για την Περιφέρεια Ανατολικής Μακεδονίας, Κεντρικής Μακεδονίας και άλλες -Στερε</w:t>
      </w:r>
      <w:r>
        <w:rPr>
          <w:rFonts w:eastAsia="Times New Roman"/>
          <w:szCs w:val="24"/>
        </w:rPr>
        <w:t>ά Ελλάδα, Θεσσαλία-</w:t>
      </w:r>
      <w:r>
        <w:rPr>
          <w:rFonts w:eastAsia="Times New Roman"/>
          <w:szCs w:val="24"/>
        </w:rPr>
        <w:t>,</w:t>
      </w:r>
      <w:r>
        <w:rPr>
          <w:rFonts w:eastAsia="Times New Roman"/>
          <w:szCs w:val="24"/>
        </w:rPr>
        <w:t xml:space="preserve"> που έχουν πρόβλημα</w:t>
      </w:r>
      <w:r>
        <w:rPr>
          <w:rFonts w:eastAsia="Times New Roman"/>
          <w:szCs w:val="24"/>
        </w:rPr>
        <w:t>,</w:t>
      </w:r>
      <w:r>
        <w:rPr>
          <w:rFonts w:eastAsia="Times New Roman"/>
          <w:szCs w:val="24"/>
        </w:rPr>
        <w:t xml:space="preserve"> έχει δοθεί από την αρμόδια Υπηρεσία του Υπουργείου μας άδεια για </w:t>
      </w:r>
      <w:proofErr w:type="spellStart"/>
      <w:r>
        <w:rPr>
          <w:rFonts w:eastAsia="Times New Roman"/>
          <w:szCs w:val="24"/>
        </w:rPr>
        <w:t>προνυμφοκτονία</w:t>
      </w:r>
      <w:proofErr w:type="spellEnd"/>
      <w:r>
        <w:rPr>
          <w:rFonts w:eastAsia="Times New Roman"/>
          <w:szCs w:val="24"/>
        </w:rPr>
        <w:t xml:space="preserve"> από αέρος, επειδή αναφερθήκατε σε αυτό. Έχουν δοθεί τέτοιες άδειες και επιπλέον έχουν δοθεί και άδειες χρήσης </w:t>
      </w:r>
      <w:proofErr w:type="spellStart"/>
      <w:r>
        <w:rPr>
          <w:rFonts w:eastAsia="Times New Roman"/>
          <w:szCs w:val="24"/>
        </w:rPr>
        <w:t>βιοκτόνων</w:t>
      </w:r>
      <w:proofErr w:type="spellEnd"/>
      <w:r>
        <w:rPr>
          <w:rFonts w:eastAsia="Times New Roman"/>
          <w:szCs w:val="24"/>
        </w:rPr>
        <w:t xml:space="preserve"> σκευασμάτων για</w:t>
      </w:r>
      <w:r>
        <w:rPr>
          <w:rFonts w:eastAsia="Times New Roman"/>
          <w:szCs w:val="24"/>
        </w:rPr>
        <w:t xml:space="preserve"> εφαρμογή από το έδαφος, αλλά και από τον αέρα για την αντιμετώπιση των συγκεκριμένων επιπτώσεων. </w:t>
      </w:r>
    </w:p>
    <w:p w14:paraId="47436E0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Στη χώρα μας, για την καταπολέμηση των προνυμφών των κουνουπιών, που ιδιαιτέρως μεταδίδουν την ελονοσία, όπως και άλλα γένη κουνουπιών, που μεταδίδουν άλλες </w:t>
      </w:r>
      <w:r>
        <w:rPr>
          <w:rFonts w:eastAsia="Times New Roman" w:cs="Times New Roman"/>
          <w:szCs w:val="24"/>
        </w:rPr>
        <w:t>νόσους, υπάρχουν συγκεκριμένα σκευάσματα με δραστική ουσία, τα οποία πρέπει να χρησιμοποιούνται σύμφωνα με την έγκρισή τους και την ετικέτα τους, για να μην έχουμε άλλου είδους προβλήματα. Χρειάζεται μεγάλη προσοχή, γιατί πρέπει να εξασφαλίσουμε το ακίνδυν</w:t>
      </w:r>
      <w:r>
        <w:rPr>
          <w:rFonts w:eastAsia="Times New Roman" w:cs="Times New Roman"/>
          <w:szCs w:val="24"/>
        </w:rPr>
        <w:t>ο από τη χρησιμοποίησή τους.</w:t>
      </w:r>
    </w:p>
    <w:p w14:paraId="47436E01"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Όλα, λοιπόν, αυτά τα σκευάσματα έχουν </w:t>
      </w:r>
      <w:r>
        <w:rPr>
          <w:rFonts w:eastAsia="Times New Roman" w:cs="Times New Roman"/>
          <w:szCs w:val="24"/>
        </w:rPr>
        <w:t>-</w:t>
      </w:r>
      <w:r>
        <w:rPr>
          <w:rFonts w:eastAsia="Times New Roman" w:cs="Times New Roman"/>
          <w:szCs w:val="24"/>
        </w:rPr>
        <w:t>όπως σας είπα</w:t>
      </w:r>
      <w:r>
        <w:rPr>
          <w:rFonts w:eastAsia="Times New Roman" w:cs="Times New Roman"/>
          <w:szCs w:val="24"/>
        </w:rPr>
        <w:t>-</w:t>
      </w:r>
      <w:r>
        <w:rPr>
          <w:rFonts w:eastAsia="Times New Roman" w:cs="Times New Roman"/>
          <w:szCs w:val="24"/>
        </w:rPr>
        <w:t xml:space="preserve"> την έγκριση και του Υπουργείου Υγείας, γιατί πρέπει να συμμετέχει σε αυτή τη διαδικασία και θέλουμε να πιστεύουμε ότι ιδιαίτερα τη φετινή χρονιά θα έχουμε αντιμετωπίσει, για</w:t>
      </w:r>
      <w:r>
        <w:rPr>
          <w:rFonts w:eastAsia="Times New Roman" w:cs="Times New Roman"/>
          <w:szCs w:val="24"/>
        </w:rPr>
        <w:t>τί έγκαιρα ξεκινήσαμε τη διαδικασία, πιο αποτελεσματικά όλα τουλάχιστον τα προβλήματα, που προκύπτουν από τις επιδημίες κουνουπιών και λοιπών εντόμων.</w:t>
      </w:r>
      <w:r>
        <w:rPr>
          <w:rFonts w:ascii="Verdana" w:eastAsia="Times New Roman" w:hAnsi="Verdana" w:cs="Times New Roman"/>
          <w:color w:val="000000"/>
          <w:sz w:val="17"/>
          <w:szCs w:val="17"/>
        </w:rPr>
        <w:t xml:space="preserve"> </w:t>
      </w:r>
    </w:p>
    <w:p w14:paraId="47436E02"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Ενημερώνω το Σώμα ότι δεν </w:t>
      </w:r>
      <w:r>
        <w:rPr>
          <w:rFonts w:eastAsia="Times New Roman" w:cs="Times New Roman"/>
          <w:szCs w:val="24"/>
        </w:rPr>
        <w:t>συζητείται</w:t>
      </w:r>
      <w:r>
        <w:rPr>
          <w:rFonts w:eastAsia="Times New Roman" w:cs="Times New Roman"/>
          <w:szCs w:val="24"/>
        </w:rPr>
        <w:t xml:space="preserve"> λόγω κωλύματος του Υπουργού Υγείας</w:t>
      </w:r>
      <w:r>
        <w:rPr>
          <w:rFonts w:eastAsia="Times New Roman" w:cs="Times New Roman"/>
          <w:szCs w:val="24"/>
        </w:rPr>
        <w:t xml:space="preserve"> η πέμπτη με αριθμό 869/16-5-2016 επίκαιρη ερώτηση δεύτερου κύκλου 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στις δομές υγείας της Κεφα</w:t>
      </w:r>
      <w:r>
        <w:rPr>
          <w:rFonts w:eastAsia="Times New Roman" w:cs="Times New Roman"/>
          <w:szCs w:val="24"/>
        </w:rPr>
        <w:t>λ</w:t>
      </w:r>
      <w:r>
        <w:rPr>
          <w:rFonts w:eastAsia="Times New Roman" w:cs="Times New Roman"/>
          <w:szCs w:val="24"/>
        </w:rPr>
        <w:t>λονιάς και της Ιθάκης.</w:t>
      </w:r>
    </w:p>
    <w:p w14:paraId="47436E0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Επίσ</w:t>
      </w:r>
      <w:r>
        <w:rPr>
          <w:rFonts w:eastAsia="Times New Roman" w:cs="Times New Roman"/>
          <w:szCs w:val="24"/>
        </w:rPr>
        <w:t xml:space="preserve">ης, δεν </w:t>
      </w:r>
      <w:r>
        <w:rPr>
          <w:rFonts w:eastAsia="Times New Roman" w:cs="Times New Roman"/>
          <w:szCs w:val="24"/>
        </w:rPr>
        <w:t>συζητείται</w:t>
      </w:r>
      <w:r>
        <w:rPr>
          <w:rFonts w:eastAsia="Times New Roman" w:cs="Times New Roman"/>
          <w:szCs w:val="24"/>
        </w:rPr>
        <w:t xml:space="preserve"> η δεύτερη με αριθμό 2808/193/1-2-2016 ερώτηση και αίτηση κατάθεσης εγγράφων του Βουλευτή Ηρακλείου της Δημοκρατικής Συμπαράταξης ΠΑΣΟΚ – ΔΗΜΑΡ κ. </w:t>
      </w:r>
      <w:r>
        <w:rPr>
          <w:rFonts w:eastAsia="Times New Roman" w:cs="Times New Roman"/>
          <w:bCs/>
          <w:szCs w:val="24"/>
        </w:rPr>
        <w:t>Βασιλείου</w:t>
      </w:r>
      <w:r>
        <w:rPr>
          <w:rFonts w:eastAsia="Times New Roman" w:cs="Times New Roman"/>
          <w:b/>
          <w:bCs/>
          <w:szCs w:val="24"/>
        </w:rPr>
        <w:t xml:space="preserve">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υπόθεση της μικρής Μελίνας στο </w:t>
      </w:r>
      <w:r>
        <w:rPr>
          <w:rFonts w:eastAsia="Times New Roman" w:cs="Times New Roman"/>
          <w:szCs w:val="24"/>
        </w:rPr>
        <w:t>«</w:t>
      </w:r>
      <w:proofErr w:type="spellStart"/>
      <w:r>
        <w:rPr>
          <w:rFonts w:eastAsia="Times New Roman" w:cs="Times New Roman"/>
          <w:szCs w:val="24"/>
        </w:rPr>
        <w:t>Βενιζέλειο</w:t>
      </w:r>
      <w:proofErr w:type="spellEnd"/>
      <w:r>
        <w:rPr>
          <w:rFonts w:eastAsia="Times New Roman" w:cs="Times New Roman"/>
          <w:szCs w:val="24"/>
        </w:rPr>
        <w:t xml:space="preserve"> Νοσοκομείο</w:t>
      </w:r>
      <w:r>
        <w:rPr>
          <w:rFonts w:eastAsia="Times New Roman" w:cs="Times New Roman"/>
          <w:szCs w:val="24"/>
        </w:rPr>
        <w:t>»</w:t>
      </w:r>
      <w:r>
        <w:rPr>
          <w:rFonts w:eastAsia="Times New Roman" w:cs="Times New Roman"/>
          <w:szCs w:val="24"/>
        </w:rPr>
        <w:t xml:space="preserve"> Ηρακλείου.</w:t>
      </w:r>
    </w:p>
    <w:p w14:paraId="47436E04" w14:textId="77777777" w:rsidR="00B5598B" w:rsidRDefault="007F17BE">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w:t>
      </w:r>
      <w:r>
        <w:rPr>
          <w:rFonts w:eastAsia="Times New Roman" w:cs="Times New Roman"/>
        </w:rPr>
        <w:t>έκθεση της αίθουσας «</w:t>
      </w:r>
      <w:r>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είκοσι ένας μαθητές και μαθήτριες και δύο εκπαιδευτικοί συνοδοί τους από το 2</w:t>
      </w:r>
      <w:r>
        <w:rPr>
          <w:rFonts w:eastAsia="Times New Roman" w:cs="Times New Roman"/>
          <w:vertAlign w:val="superscript"/>
        </w:rPr>
        <w:t>ο</w:t>
      </w:r>
      <w:r>
        <w:rPr>
          <w:rFonts w:eastAsia="Times New Roman" w:cs="Times New Roman"/>
        </w:rPr>
        <w:t xml:space="preserve"> </w:t>
      </w:r>
      <w:r>
        <w:rPr>
          <w:rFonts w:eastAsia="Times New Roman" w:cs="Times New Roman"/>
          <w:szCs w:val="24"/>
        </w:rPr>
        <w:t>Δημοτικό Σχολείο Χαϊδαρίου.</w:t>
      </w:r>
    </w:p>
    <w:p w14:paraId="47436E05" w14:textId="77777777" w:rsidR="00B5598B" w:rsidRDefault="007F17BE">
      <w:pPr>
        <w:spacing w:line="600" w:lineRule="auto"/>
        <w:ind w:left="360" w:firstLine="360"/>
        <w:jc w:val="both"/>
        <w:rPr>
          <w:rFonts w:eastAsia="Times New Roman" w:cs="Times New Roman"/>
        </w:rPr>
      </w:pPr>
      <w:r>
        <w:rPr>
          <w:rFonts w:eastAsia="Times New Roman" w:cs="Times New Roman"/>
        </w:rPr>
        <w:t>Η Βουλή τ</w:t>
      </w:r>
      <w:r>
        <w:rPr>
          <w:rFonts w:eastAsia="Times New Roman" w:cs="Times New Roman"/>
        </w:rPr>
        <w:t xml:space="preserve">ούς καλωσορίζει. </w:t>
      </w:r>
    </w:p>
    <w:p w14:paraId="47436E06" w14:textId="77777777" w:rsidR="00B5598B" w:rsidRDefault="007F17BE">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7436E0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w:t>
      </w:r>
      <w:r>
        <w:rPr>
          <w:rFonts w:eastAsia="Times New Roman" w:cs="Times New Roman"/>
          <w:szCs w:val="24"/>
        </w:rPr>
        <w:t>δέκατη έκτη με αριθμό 882/17-5-2016 επίκαιρη ερώτηση δεύτερου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τους Υπουργούς </w:t>
      </w:r>
      <w:r>
        <w:rPr>
          <w:rFonts w:eastAsia="Times New Roman" w:cs="Times New Roman"/>
          <w:bCs/>
          <w:szCs w:val="24"/>
        </w:rPr>
        <w:t>Αγρο</w:t>
      </w:r>
      <w:r>
        <w:rPr>
          <w:rFonts w:eastAsia="Times New Roman" w:cs="Times New Roman"/>
          <w:bCs/>
          <w:szCs w:val="24"/>
        </w:rPr>
        <w:t>τικής Ανάπτυξης και Τροφίμων</w:t>
      </w:r>
      <w:r>
        <w:rPr>
          <w:rFonts w:eastAsia="Times New Roman" w:cs="Times New Roman"/>
          <w:szCs w:val="24"/>
        </w:rPr>
        <w:t xml:space="preserve"> και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καταβολή των αποζημιώσεων των αγροτών του Δήμου </w:t>
      </w:r>
      <w:proofErr w:type="spellStart"/>
      <w:r>
        <w:rPr>
          <w:rFonts w:eastAsia="Times New Roman" w:cs="Times New Roman"/>
          <w:szCs w:val="24"/>
        </w:rPr>
        <w:t>Σουφλίου</w:t>
      </w:r>
      <w:proofErr w:type="spellEnd"/>
      <w:r>
        <w:rPr>
          <w:rFonts w:eastAsia="Times New Roman" w:cs="Times New Roman"/>
          <w:szCs w:val="24"/>
        </w:rPr>
        <w:t xml:space="preserve"> της Περιφερειακής Ενότητας Έβρου, λόγω των καταστροφών στο φυσικό και ζωικό κεφάλαιο από τις πλημμύρες του 2</w:t>
      </w:r>
      <w:r>
        <w:rPr>
          <w:rFonts w:eastAsia="Times New Roman" w:cs="Times New Roman"/>
          <w:szCs w:val="24"/>
        </w:rPr>
        <w:t>015.</w:t>
      </w:r>
    </w:p>
    <w:p w14:paraId="47436E0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Είμαστε στον αστερισμό των καταστροφών σήμερα, απ’ ό,τι βλέπω!</w:t>
      </w:r>
    </w:p>
    <w:p w14:paraId="47436E09"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Και έρχονται κι άλλες!</w:t>
      </w:r>
    </w:p>
    <w:p w14:paraId="47436E0A"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Δελή, έχετε τον λόγο, για δύο λεπτά.</w:t>
      </w:r>
    </w:p>
    <w:p w14:paraId="47436E0B"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κύριε Πρόεδρε</w:t>
      </w:r>
      <w:r>
        <w:rPr>
          <w:rFonts w:eastAsia="Times New Roman" w:cs="Times New Roman"/>
          <w:szCs w:val="24"/>
        </w:rPr>
        <w:t>.</w:t>
      </w:r>
    </w:p>
    <w:p w14:paraId="47436E0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Κύριε Υπουργέ, δεν είναι η πρώτη φορά που το ΚΚΕ φέρνει το ζήτημα των πλημμυρών και τις επιπτώσεις</w:t>
      </w:r>
      <w:r>
        <w:rPr>
          <w:rFonts w:eastAsia="Times New Roman" w:cs="Times New Roman"/>
          <w:szCs w:val="24"/>
        </w:rPr>
        <w:t>,</w:t>
      </w:r>
      <w:r>
        <w:rPr>
          <w:rFonts w:eastAsia="Times New Roman" w:cs="Times New Roman"/>
          <w:szCs w:val="24"/>
        </w:rPr>
        <w:t xml:space="preserve"> που αυτές έχουν ιδιαίτερα στους αγρότες στον Νομό Έβρου.</w:t>
      </w:r>
    </w:p>
    <w:p w14:paraId="47436E0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Οι πλημμύρες αυτές στη συγκεκριμένη περιοχή είναι πια ένα ετήσια επαναλαμβανόμενο φαινόμενο και ο</w:t>
      </w:r>
      <w:r>
        <w:rPr>
          <w:rFonts w:eastAsia="Times New Roman" w:cs="Times New Roman"/>
          <w:szCs w:val="24"/>
        </w:rPr>
        <w:t xml:space="preserve">ι επιπτώσεις τους κάθε φορά μπορεί να διαφέρουν, αλλά είναι σημαντικές. </w:t>
      </w:r>
    </w:p>
    <w:p w14:paraId="47436E0E"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Ιδιαίτερα έντονες ήταν οι πλημμύρες τον Ιανουάριο και τον Φεβρουάριο του 2015, οπότε και προκλήθηκαν σοβαρότατες ζημιές σε καλλιεργήσιμες εκτάσεις, πλημμύρισαν σπίτια, ακόμα και χωριά</w:t>
      </w:r>
      <w:r>
        <w:rPr>
          <w:rFonts w:eastAsia="Times New Roman" w:cs="Times New Roman"/>
          <w:szCs w:val="24"/>
        </w:rPr>
        <w:t xml:space="preserve"> εκκενώθηκαν τότε, σχολεία δεν λειτούργησαν και είχαμε τεράστιες καταστροφές και ζημιές σε υποδομές και σε ζωικό κεφάλαιο.</w:t>
      </w:r>
    </w:p>
    <w:p w14:paraId="47436E0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Από τις πλημμύρες αυτές ιδιαίτερα καταστρεπτικά πλήγματα δέχτηκαν οι αγρότες στο</w:t>
      </w:r>
      <w:r>
        <w:rPr>
          <w:rFonts w:eastAsia="Times New Roman" w:cs="Times New Roman"/>
          <w:szCs w:val="24"/>
        </w:rPr>
        <w:t>ν</w:t>
      </w:r>
      <w:r>
        <w:rPr>
          <w:rFonts w:eastAsia="Times New Roman" w:cs="Times New Roman"/>
          <w:szCs w:val="24"/>
        </w:rPr>
        <w:t xml:space="preserve"> Δήμο </w:t>
      </w:r>
      <w:proofErr w:type="spellStart"/>
      <w:r>
        <w:rPr>
          <w:rFonts w:eastAsia="Times New Roman" w:cs="Times New Roman"/>
          <w:szCs w:val="24"/>
        </w:rPr>
        <w:t>Σουφλίου</w:t>
      </w:r>
      <w:proofErr w:type="spellEnd"/>
      <w:r>
        <w:rPr>
          <w:rFonts w:eastAsia="Times New Roman" w:cs="Times New Roman"/>
          <w:szCs w:val="24"/>
        </w:rPr>
        <w:t>, που κυριολεκτικά απέμειναν χωρίς χωράφια και χωρίς εισόδημα. Καταστράφηκαν περίπου πέντε χιλιάδες στρέμματα από μεγάλα ρήγματα και λακκούβες. Έμεινε, δηλαδή, ό,τι μένει στον πυθμένα μίας λίμνης, όταν αυτή στεγνώσει και απανωτές στρώσεις άγο</w:t>
      </w:r>
      <w:r>
        <w:rPr>
          <w:rFonts w:eastAsia="Times New Roman" w:cs="Times New Roman"/>
          <w:szCs w:val="24"/>
        </w:rPr>
        <w:t xml:space="preserve">νης άμμου. Επιπλέον, καταστράφηκε και ένα σημαντικό μέρος από το αρδευτικό και το αποστραγγιστικό δίκτυο. </w:t>
      </w:r>
    </w:p>
    <w:p w14:paraId="47436E1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το γεγονός, κύριε Υπουργέ, ότι έχουν περάσει δεκαέξι μήνες, οι συγκεκριμένοι αγρότες της συγκεκριμένης περιοχής ακόμα δεν έχουν αποζημιωθεί για </w:t>
      </w:r>
      <w:r>
        <w:rPr>
          <w:rFonts w:eastAsia="Times New Roman" w:cs="Times New Roman"/>
          <w:szCs w:val="24"/>
        </w:rPr>
        <w:t>τις ζημιές που έπαθαν από τις πλημμύρες του 2015. Τα χωράφια τους σε μεγάλο βαθμό παραμένουν ακόμα και σήμερα ακαλλιέργητα, καθώς, όπως είπαμε, έχουν υποστεί τα ίδια τα χωράφια τεράστιες ζημιές. Έμειναν, λοιπόν, χωρίς εισόδημα.</w:t>
      </w:r>
    </w:p>
    <w:p w14:paraId="47436E11"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w:t>
      </w:r>
      <w:r>
        <w:rPr>
          <w:rFonts w:eastAsia="Times New Roman" w:cs="Times New Roman"/>
          <w:szCs w:val="24"/>
        </w:rPr>
        <w:t>κουδούνι λήξεως του χρόνου ομιλίας του κυρίου Βουλευτή)</w:t>
      </w:r>
    </w:p>
    <w:p w14:paraId="47436E12"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47436E1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Σας ρωτάμε, κύριε Υπουργέ, αν έχετε να δώσετε μία απάντηση για το πώς μπορούν να ζήσουν αυτοί οι άνθρωποι.</w:t>
      </w:r>
    </w:p>
    <w:p w14:paraId="47436E1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Τέλος πάντων, κλείνοντας ρωτάμε τι θα κάνετε για να αποζημιωθούν πλήρω</w:t>
      </w:r>
      <w:r>
        <w:rPr>
          <w:rFonts w:eastAsia="Times New Roman" w:cs="Times New Roman"/>
          <w:szCs w:val="24"/>
        </w:rPr>
        <w:t xml:space="preserve">ς οι συγκεκριμένοι αγρότες. Τι θα κάνετε για να αποκατασταθούν όλες οι καταστροφές που υπέστησαν το αρδευτικό και το </w:t>
      </w:r>
      <w:r>
        <w:rPr>
          <w:rFonts w:eastAsia="Times New Roman" w:cs="Times New Roman"/>
          <w:szCs w:val="24"/>
        </w:rPr>
        <w:lastRenderedPageBreak/>
        <w:t>αποστραγγιστικό δίκτυο; Τι θα κάνετε επιτέλους, κύριε Υπουργέ, ως Κυβέρνηση και ως Υπουργείο για να γίνουν τα απαραίτητα αντιπλημμυρικά έργ</w:t>
      </w:r>
      <w:r>
        <w:rPr>
          <w:rFonts w:eastAsia="Times New Roman" w:cs="Times New Roman"/>
          <w:szCs w:val="24"/>
        </w:rPr>
        <w:t>α σ</w:t>
      </w:r>
      <w:r>
        <w:rPr>
          <w:rFonts w:eastAsia="Times New Roman" w:cs="Times New Roman"/>
          <w:szCs w:val="24"/>
        </w:rPr>
        <w:t>ε</w:t>
      </w:r>
      <w:r>
        <w:rPr>
          <w:rFonts w:eastAsia="Times New Roman" w:cs="Times New Roman"/>
          <w:szCs w:val="24"/>
        </w:rPr>
        <w:t xml:space="preserve"> αυτό τον πολύπαθο νομό;</w:t>
      </w:r>
    </w:p>
    <w:p w14:paraId="47436E1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Σας ευχαριστώ.</w:t>
      </w:r>
    </w:p>
    <w:p w14:paraId="47436E16"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47436E17"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συνάδελφε, όντως η περιοχή του Έβρου είναι μία περιοχή που σχεδόν κάθε χρόνο έχει ζημιές από τις πλημμύρες. </w:t>
      </w:r>
    </w:p>
    <w:p w14:paraId="47436E1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Είναι ένα τεράστιο πρόβλημα</w:t>
      </w:r>
      <w:r>
        <w:rPr>
          <w:rFonts w:eastAsia="Times New Roman" w:cs="Times New Roman"/>
          <w:szCs w:val="24"/>
        </w:rPr>
        <w:t>,</w:t>
      </w:r>
      <w:r>
        <w:rPr>
          <w:rFonts w:eastAsia="Times New Roman" w:cs="Times New Roman"/>
          <w:szCs w:val="24"/>
        </w:rPr>
        <w:t xml:space="preserve"> το οποίο πρέπει να αντιμετωπιστεί από κοινού από Βουλγαρία, Τουρκία και Ελλάδα. Διαφορετικά, όλες τις επεμβάσεις</w:t>
      </w:r>
      <w:r>
        <w:rPr>
          <w:rFonts w:eastAsia="Times New Roman" w:cs="Times New Roman"/>
          <w:szCs w:val="24"/>
        </w:rPr>
        <w:t>,</w:t>
      </w:r>
      <w:r>
        <w:rPr>
          <w:rFonts w:eastAsia="Times New Roman" w:cs="Times New Roman"/>
          <w:szCs w:val="24"/>
        </w:rPr>
        <w:t xml:space="preserve"> που κάνουμε και γιατρεύουν το πρόβλημα για έναν χρόνο, τις βρίσκουμε ξανά μπροστά μας. Άρα είναι ένα γενικότερο θέμα. </w:t>
      </w:r>
    </w:p>
    <w:p w14:paraId="47436E1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Γι’ αυτό είπα και προηγουμένως πως, ιδιαίτερα επειδή εμπλέκονται δύο χώρες εντός της Ευρωπαϊκής Ένωσης –Βουλγαρία, Ελλάδα- πρέπει οπωσδ</w:t>
      </w:r>
      <w:r>
        <w:rPr>
          <w:rFonts w:eastAsia="Times New Roman" w:cs="Times New Roman"/>
          <w:szCs w:val="24"/>
        </w:rPr>
        <w:t>ήποτε να πιέσει και η Ευρωπαϊκή Επιτροπή, πράγμα που έχουμε ζητήσει, για να αντιμετωπίσουμε από κοινού το συγκεκριμένο πρόβλημα.</w:t>
      </w:r>
    </w:p>
    <w:p w14:paraId="47436E1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για το 2015 έχουν γίνει σημαντικές πληρωμές στην περιοχή του </w:t>
      </w:r>
      <w:proofErr w:type="spellStart"/>
      <w:r>
        <w:rPr>
          <w:rFonts w:eastAsia="Times New Roman" w:cs="Times New Roman"/>
          <w:szCs w:val="24"/>
        </w:rPr>
        <w:t>Σουφλίου</w:t>
      </w:r>
      <w:proofErr w:type="spellEnd"/>
      <w:r>
        <w:rPr>
          <w:rFonts w:eastAsia="Times New Roman" w:cs="Times New Roman"/>
          <w:szCs w:val="24"/>
        </w:rPr>
        <w:t>. Τουλάχιστον από τα στοιχεία που έχω ε</w:t>
      </w:r>
      <w:r>
        <w:rPr>
          <w:rFonts w:eastAsia="Times New Roman" w:cs="Times New Roman"/>
          <w:szCs w:val="24"/>
        </w:rPr>
        <w:t xml:space="preserve">γώ μπροστά μου, βλέπω ότι έχουν καταβληθεί στο Δήμο </w:t>
      </w:r>
      <w:proofErr w:type="spellStart"/>
      <w:r>
        <w:rPr>
          <w:rFonts w:eastAsia="Times New Roman" w:cs="Times New Roman"/>
          <w:szCs w:val="24"/>
        </w:rPr>
        <w:t>Σουφλίου</w:t>
      </w:r>
      <w:proofErr w:type="spellEnd"/>
      <w:r>
        <w:rPr>
          <w:rFonts w:eastAsia="Times New Roman" w:cs="Times New Roman"/>
          <w:szCs w:val="24"/>
        </w:rPr>
        <w:t xml:space="preserve"> για ζημιές των αρχών του 2015 περίπου 5 εκατομμύρια ευρώ αποζημιώσεις. </w:t>
      </w:r>
    </w:p>
    <w:p w14:paraId="47436E1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Θα μου πείτε, αυτό λύνει το πρόβλημα; Αυτές οι πληρωμές </w:t>
      </w:r>
      <w:r>
        <w:rPr>
          <w:rFonts w:eastAsia="Times New Roman" w:cs="Times New Roman"/>
          <w:szCs w:val="24"/>
        </w:rPr>
        <w:t xml:space="preserve">έγιναν </w:t>
      </w:r>
      <w:r>
        <w:rPr>
          <w:rFonts w:eastAsia="Times New Roman" w:cs="Times New Roman"/>
          <w:szCs w:val="24"/>
        </w:rPr>
        <w:t>σύμφωνα με τις εκτιμήσεις και τη δυνατότητα που υπάρχει, από</w:t>
      </w:r>
      <w:r>
        <w:rPr>
          <w:rFonts w:eastAsia="Times New Roman" w:cs="Times New Roman"/>
          <w:szCs w:val="24"/>
        </w:rPr>
        <w:t xml:space="preserve"> πλευράς </w:t>
      </w:r>
      <w:r>
        <w:rPr>
          <w:rFonts w:eastAsia="Times New Roman" w:cs="Times New Roman"/>
          <w:szCs w:val="24"/>
        </w:rPr>
        <w:t>κ</w:t>
      </w:r>
      <w:r>
        <w:rPr>
          <w:rFonts w:eastAsia="Times New Roman" w:cs="Times New Roman"/>
          <w:szCs w:val="24"/>
        </w:rPr>
        <w:t xml:space="preserve">ανονισμού. Όμως, επαναλαμβάνω ότι είναι πολύ μεγάλο το πρόβλημα. </w:t>
      </w:r>
    </w:p>
    <w:p w14:paraId="47436E1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κ</w:t>
      </w:r>
      <w:r>
        <w:rPr>
          <w:rFonts w:eastAsia="Times New Roman" w:cs="Times New Roman"/>
          <w:szCs w:val="24"/>
        </w:rPr>
        <w:t>ανονισμός έχει ορισμένες παραμέτρους, τις οποίες δεν μπορούμε να ξεπεράσουμε και εννοώ τις πληρωμές του ΕΛΓΑ. Καλύπτονται; Γίνονται οι διαδικασίες και μέσα σε ένα διάστημα περίπ</w:t>
      </w:r>
      <w:r>
        <w:rPr>
          <w:rFonts w:eastAsia="Times New Roman" w:cs="Times New Roman"/>
          <w:szCs w:val="24"/>
        </w:rPr>
        <w:t xml:space="preserve">ου ενός χρόνου, κατά μέσο όρο, καταβάλλονται οι πληρωμές. </w:t>
      </w:r>
    </w:p>
    <w:p w14:paraId="47436E1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Όμως, στην περίπτωση του Έβρου –όπως έχουμε πει και το έχουμε συζητήσει μαζί τους- πρέπει να δούμε πώς θα στοιχειοθετήσουμε ΠΣΕΑ, δηλαδή κρατικές ενισχύσεις. Εκεί δεν μπορούμε να ξεπεράσουμε το κατ</w:t>
      </w:r>
      <w:r>
        <w:rPr>
          <w:rFonts w:eastAsia="Times New Roman" w:cs="Times New Roman"/>
          <w:szCs w:val="24"/>
        </w:rPr>
        <w:t xml:space="preserve">ώφλι, αυτό που λέμε πως είναι απαραίτητο να έχει η περιφερειακή ενότητα ζημιά 30% για να μπορέσουμε να το στοιχειοθετήσουμε. </w:t>
      </w:r>
    </w:p>
    <w:p w14:paraId="47436E1E"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Αυτό που μας μένει στην προκειμένη περίπτωση είναι να δούμε τη διαδικασία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που έχει σχέση με απώλεια εισοδήματος για να</w:t>
      </w:r>
      <w:r>
        <w:rPr>
          <w:rFonts w:eastAsia="Times New Roman" w:cs="Times New Roman"/>
          <w:szCs w:val="24"/>
        </w:rPr>
        <w:t xml:space="preserve"> μπορέσουμε να ικανοποιήσουμε μερικώς, θα έλεγα, την ανάγκη. </w:t>
      </w:r>
      <w:r>
        <w:rPr>
          <w:rFonts w:eastAsia="Times New Roman" w:cs="Times New Roman"/>
          <w:szCs w:val="24"/>
        </w:rPr>
        <w:lastRenderedPageBreak/>
        <w:t>Όμως αυτή η διαδικασία είναι μία διαδικασία που περνάει πάλι από την έγκριση της Ευρωπαϊκής Επιτροπής. Πιστεύω ότι εκεί δεν θα έχουμε πρόβλημα. Ίσως έχουμε πρόβλημα στη δημοσιονομική δυνατότητα α</w:t>
      </w:r>
      <w:r>
        <w:rPr>
          <w:rFonts w:eastAsia="Times New Roman" w:cs="Times New Roman"/>
          <w:szCs w:val="24"/>
        </w:rPr>
        <w:t>πό πλευράς κρατικού προϋπολογισμού για να καλύψει συγκεκριμένες ανάγκες.</w:t>
      </w:r>
    </w:p>
    <w:p w14:paraId="47436E1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Θα επιχειρήσουμε, θα επιδιώξουμε ειδικά εμείς, από πλευράς του Υπουργείου Αγροτικής Ανάπτυξης, να αναδείξουμε όσο γίνεται περισσότερο τη συγκεκριμένη ανάγκη.</w:t>
      </w:r>
    </w:p>
    <w:p w14:paraId="47436E20"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w:t>
      </w:r>
      <w:r>
        <w:rPr>
          <w:rFonts w:eastAsia="Times New Roman" w:cs="Times New Roman"/>
          <w:b/>
          <w:szCs w:val="24"/>
        </w:rPr>
        <w:t xml:space="preserve">μένος): </w:t>
      </w:r>
      <w:r>
        <w:rPr>
          <w:rFonts w:eastAsia="Times New Roman" w:cs="Times New Roman"/>
          <w:szCs w:val="24"/>
        </w:rPr>
        <w:t>Τον λόγο έχει ο κ. Δελής.</w:t>
      </w:r>
    </w:p>
    <w:p w14:paraId="47436E21"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Κύριε Υπουργέ, από την απάντησή σας, σε σχέση με τα δύο ζητήματα που έβαλα, προκύπτει ότι δώσατε περίπου 5 εκατομμύρια ευρώ στους αγρότες του Δήμου </w:t>
      </w:r>
      <w:proofErr w:type="spellStart"/>
      <w:r>
        <w:rPr>
          <w:rFonts w:eastAsia="Times New Roman" w:cs="Times New Roman"/>
          <w:szCs w:val="24"/>
        </w:rPr>
        <w:t>Σουφλίου</w:t>
      </w:r>
      <w:proofErr w:type="spellEnd"/>
      <w:r>
        <w:rPr>
          <w:rFonts w:eastAsia="Times New Roman" w:cs="Times New Roman"/>
          <w:szCs w:val="24"/>
        </w:rPr>
        <w:t xml:space="preserve">. </w:t>
      </w:r>
    </w:p>
    <w:p w14:paraId="47436E22"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Πρέπει, βέβαια, να πούμε εδώ ότι αυτοί που πλήττ</w:t>
      </w:r>
      <w:r>
        <w:rPr>
          <w:rFonts w:eastAsia="Times New Roman" w:cs="Times New Roman"/>
          <w:szCs w:val="24"/>
        </w:rPr>
        <w:t xml:space="preserve">ονται περισσότερο από αυτά τα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είναι οι φτωχοί και μεσαίοι αγρότες, οι οποίοι δυσκολεύονται ιδιαίτερα και να ζήσουν την περίοδο που γίνονται οι ζημιές και να μπορέσουν να καλλιεργήσουν την επόμενη χρονιά, κάτι που δεν συμβαίνει </w:t>
      </w:r>
      <w:r>
        <w:rPr>
          <w:rFonts w:eastAsia="Times New Roman" w:cs="Times New Roman"/>
          <w:szCs w:val="24"/>
        </w:rPr>
        <w:lastRenderedPageBreak/>
        <w:t>στους με</w:t>
      </w:r>
      <w:r>
        <w:rPr>
          <w:rFonts w:eastAsia="Times New Roman" w:cs="Times New Roman"/>
          <w:szCs w:val="24"/>
        </w:rPr>
        <w:t>γάλους αγρότες, οι οποίοι έχουν τις οικονομικές δυνατότητες να ξεπεράσουν τέτοια προβλήματα, παρά τις ζημιές που και αυτοί έχουν.</w:t>
      </w:r>
    </w:p>
    <w:p w14:paraId="47436E2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Είπατε ότι δώσατε 5 εκατομμύρια ευρώ στην περιοχή του </w:t>
      </w:r>
      <w:proofErr w:type="spellStart"/>
      <w:r>
        <w:rPr>
          <w:rFonts w:eastAsia="Times New Roman" w:cs="Times New Roman"/>
          <w:szCs w:val="24"/>
        </w:rPr>
        <w:t>Σουφλίου</w:t>
      </w:r>
      <w:proofErr w:type="spellEnd"/>
      <w:r>
        <w:rPr>
          <w:rFonts w:eastAsia="Times New Roman" w:cs="Times New Roman"/>
          <w:szCs w:val="24"/>
        </w:rPr>
        <w:t>. Δεν ξέρω αν εννοείτε ένα κομμάτι των συνδεδεμένων ενισχύσεων π</w:t>
      </w:r>
      <w:r>
        <w:rPr>
          <w:rFonts w:eastAsia="Times New Roman" w:cs="Times New Roman"/>
          <w:szCs w:val="24"/>
        </w:rPr>
        <w:t>ου πήραν κάποιοι, οι οποίοι πρόλαβαν στα μέσα καλοκαιριού να σπείρουν βαμβάκι. Δεν ξέρω αν εννοείτε αυτό. Αυτό που γνωρίζουμε εμείς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είναι ότι οι κάτοικοι της περιοχής για τις ζημιές του 2015 δεν έχουν πάρει ούτε ένα ευρώ. Σας καλούμε και από αυτό εδ</w:t>
      </w:r>
      <w:r>
        <w:rPr>
          <w:rFonts w:eastAsia="Times New Roman" w:cs="Times New Roman"/>
          <w:szCs w:val="24"/>
        </w:rPr>
        <w:t>ώ το Βήμα να δώσετε τις αποζημιώσεις.</w:t>
      </w:r>
    </w:p>
    <w:p w14:paraId="47436E2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Σε σχέση με τα έργα</w:t>
      </w:r>
      <w:r>
        <w:rPr>
          <w:rFonts w:eastAsia="Times New Roman" w:cs="Times New Roman"/>
          <w:szCs w:val="24"/>
        </w:rPr>
        <w:t>,</w:t>
      </w:r>
      <w:r>
        <w:rPr>
          <w:rFonts w:eastAsia="Times New Roman" w:cs="Times New Roman"/>
          <w:szCs w:val="24"/>
        </w:rPr>
        <w:t xml:space="preserve"> τα οποία πρέπει να γίνουν, ακούσαμε και πάλι εδώ από εσάς ένα ευχολόγιο για το ότι πρέπει να γίνουν αυτά τα αντιπλημμυρικά έργα. Ξέρετε, στον Έβρο αυτές τις ευχές τις ακούν δεκαετίες τώρα. Τίποτα δεν έχει γίνει. Έχει συνειδητοποιήσει πια ο καθένας ότι τέτ</w:t>
      </w:r>
      <w:r>
        <w:rPr>
          <w:rFonts w:eastAsia="Times New Roman" w:cs="Times New Roman"/>
          <w:szCs w:val="24"/>
        </w:rPr>
        <w:t xml:space="preserve">οιου είδους έργα δεν </w:t>
      </w:r>
      <w:r>
        <w:rPr>
          <w:rFonts w:eastAsia="Times New Roman" w:cs="Times New Roman"/>
          <w:szCs w:val="24"/>
        </w:rPr>
        <w:lastRenderedPageBreak/>
        <w:t>είναι επιλέξιμα για την Ευρωπαϊκή Ένωση, γι’ αυτό και καρκινοβατούν, γι’ αυτό και οι ζημιές κάθε χρόνο είναι ακόμη μεγαλύτερες από τις περσινές.</w:t>
      </w:r>
    </w:p>
    <w:p w14:paraId="47436E2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Θέλω να θυμίσω εδώ ότι, εκτός από τις πλημμύρες του 2015, στις 18 Ιανουαρίου του 2016 συμβ</w:t>
      </w:r>
      <w:r>
        <w:rPr>
          <w:rFonts w:eastAsia="Times New Roman" w:cs="Times New Roman"/>
          <w:szCs w:val="24"/>
        </w:rPr>
        <w:t xml:space="preserve">αίνει ακόμη μια πλημμύρα, η οποία πλήττει ιδιαίτερα την περιοχή από το Σουφλί, την </w:t>
      </w:r>
      <w:proofErr w:type="spellStart"/>
      <w:r>
        <w:rPr>
          <w:rFonts w:eastAsia="Times New Roman" w:cs="Times New Roman"/>
          <w:szCs w:val="24"/>
        </w:rPr>
        <w:t>Κορνοφωλιά</w:t>
      </w:r>
      <w:proofErr w:type="spellEnd"/>
      <w:r>
        <w:rPr>
          <w:rFonts w:eastAsia="Times New Roman" w:cs="Times New Roman"/>
          <w:szCs w:val="24"/>
        </w:rPr>
        <w:t xml:space="preserve"> συγκεκριμένα, μέχρι το Διδυμότειχο, όπου έχουμε υποτροπή της ζημιάς, με ακόμα μεγαλύτερη καταστροφή των αποστραγγιστικών δικτύων. </w:t>
      </w:r>
    </w:p>
    <w:p w14:paraId="47436E2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Σε σχετική ερώτηση που καταθέσα</w:t>
      </w:r>
      <w:r>
        <w:rPr>
          <w:rFonts w:eastAsia="Times New Roman" w:cs="Times New Roman"/>
          <w:szCs w:val="24"/>
        </w:rPr>
        <w:t>με ως ΚΚΕ στις 13 Φεβρουαρίου, το Υπουργείο μάς απάντησε ότι ο ΕΛΓΑ θα προβεί σε όλες τις απαραίτητες ενέργειες</w:t>
      </w:r>
      <w:r>
        <w:rPr>
          <w:rFonts w:eastAsia="Times New Roman" w:cs="Times New Roman"/>
          <w:szCs w:val="24"/>
        </w:rPr>
        <w:t>,</w:t>
      </w:r>
      <w:r>
        <w:rPr>
          <w:rFonts w:eastAsia="Times New Roman" w:cs="Times New Roman"/>
          <w:szCs w:val="24"/>
        </w:rPr>
        <w:t xml:space="preserve"> έτσι ώστε να αποζημιωθούν πλήρως οι αγρότες και να αποκατασταθούν οι ζημιές. </w:t>
      </w:r>
    </w:p>
    <w:p w14:paraId="47436E2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Πρέπει να σας πω ότι ελάχιστα πράγματα από αυτά έχουν προχωρήσει.</w:t>
      </w:r>
      <w:r>
        <w:rPr>
          <w:rFonts w:eastAsia="Times New Roman" w:cs="Times New Roman"/>
          <w:szCs w:val="24"/>
        </w:rPr>
        <w:t xml:space="preserve"> Ακόμη και οι αγρότες που τώρα καλλιεργούν ορισμένα χωράφια, έχουν δυσκολία στην άρδευση αυτών των χωραφιών, επειδή –</w:t>
      </w:r>
      <w:r>
        <w:rPr>
          <w:rFonts w:eastAsia="Times New Roman" w:cs="Times New Roman"/>
          <w:szCs w:val="24"/>
        </w:rPr>
        <w:lastRenderedPageBreak/>
        <w:t>όπως καταλαβαίνετε- αυτό που έμεινε πια ως χωράφι μετά τη φυγή των υδάτων δεν είναι και τόσο εύκολο να καλλιεργηθεί.</w:t>
      </w:r>
    </w:p>
    <w:p w14:paraId="47436E28" w14:textId="77777777" w:rsidR="00B5598B" w:rsidRDefault="007F17BE">
      <w:pPr>
        <w:spacing w:line="600" w:lineRule="auto"/>
        <w:ind w:firstLine="720"/>
        <w:jc w:val="both"/>
        <w:rPr>
          <w:rFonts w:eastAsia="Times New Roman"/>
          <w:bCs/>
        </w:rPr>
      </w:pPr>
      <w:r>
        <w:rPr>
          <w:rFonts w:eastAsia="Times New Roman"/>
          <w:bCs/>
        </w:rPr>
        <w:t>(Στο σημείο αυτό κτυπά</w:t>
      </w:r>
      <w:r>
        <w:rPr>
          <w:rFonts w:eastAsia="Times New Roman"/>
          <w:bCs/>
        </w:rPr>
        <w:t>ει το κουδούνι λήξεως του χρόνου ομιλίας του κυρίου Βουλευτή)</w:t>
      </w:r>
    </w:p>
    <w:p w14:paraId="47436E2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Κλείνοντας, να πούμε, κύριε Υπουργέ, ότι είναι που είναι «στραβό το κλήμα», δηλαδή η </w:t>
      </w:r>
      <w:proofErr w:type="spellStart"/>
      <w:r>
        <w:rPr>
          <w:rFonts w:eastAsia="Times New Roman" w:cs="Times New Roman"/>
          <w:szCs w:val="24"/>
        </w:rPr>
        <w:t>αντιαγροτική</w:t>
      </w:r>
      <w:proofErr w:type="spellEnd"/>
      <w:r>
        <w:rPr>
          <w:rFonts w:eastAsia="Times New Roman" w:cs="Times New Roman"/>
          <w:szCs w:val="24"/>
        </w:rPr>
        <w:t xml:space="preserve"> πολιτική –η δική σας και η Κοινή Αγροτική Πολιτική της Ευρωπαϊκής Ένωσης- στη συγκεκριμένη περιο</w:t>
      </w:r>
      <w:r>
        <w:rPr>
          <w:rFonts w:eastAsia="Times New Roman" w:cs="Times New Roman"/>
          <w:szCs w:val="24"/>
        </w:rPr>
        <w:t xml:space="preserve">χή κάθε χρόνο «το τρώει και ο γάιδαρος», είτε είναι οι πλημμύρες του Έβρου είτε είναι το χαλάζι που έπεσε πριν από έναν μήνα. Έχουμε καταθέσει σχετική ερώτηση. </w:t>
      </w:r>
    </w:p>
    <w:p w14:paraId="47436E2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Και απ’ ό,τι φαίνεται και απ’ ό,τι καταλαβαίνουν όλο και περισσότερο οι αγρότες, η μόνη λύση γι</w:t>
      </w:r>
      <w:r>
        <w:rPr>
          <w:rFonts w:eastAsia="Times New Roman" w:cs="Times New Roman"/>
          <w:szCs w:val="24"/>
        </w:rPr>
        <w:t>’ αυτούς είναι να ενωθούν, να οργανωθούν και να διεκδικήσουν το δίκιο τους.</w:t>
      </w:r>
    </w:p>
    <w:p w14:paraId="47436E2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Σας ευχαριστώ.</w:t>
      </w:r>
    </w:p>
    <w:p w14:paraId="47436E2C" w14:textId="77777777" w:rsidR="00B5598B" w:rsidRDefault="007F17BE">
      <w:pPr>
        <w:spacing w:line="600" w:lineRule="auto"/>
        <w:ind w:firstLine="720"/>
        <w:jc w:val="both"/>
        <w:rPr>
          <w:rFonts w:eastAsia="Times New Roman" w:cs="Times New Roman"/>
          <w:szCs w:val="24"/>
        </w:rPr>
      </w:pPr>
      <w:r>
        <w:rPr>
          <w:rFonts w:eastAsia="Times New Roman"/>
          <w:b/>
          <w:bCs/>
        </w:rPr>
        <w:t xml:space="preserve">ΠΡΟΕΔΡΕΥΩΝ (Γεώργιος Βαρεμένος): </w:t>
      </w:r>
      <w:r>
        <w:rPr>
          <w:rFonts w:eastAsia="Times New Roman" w:cs="Times New Roman"/>
          <w:szCs w:val="24"/>
        </w:rPr>
        <w:t>Τον λόγο έχει ο κύριος Υπουργός.</w:t>
      </w:r>
    </w:p>
    <w:p w14:paraId="47436E2D"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Δεν θα αμφισβητήσω εγώ αυτή τη δυν</w:t>
      </w:r>
      <w:r>
        <w:rPr>
          <w:rFonts w:eastAsia="Times New Roman" w:cs="Times New Roman"/>
          <w:szCs w:val="24"/>
        </w:rPr>
        <w:t>ατότητα των αγροτών. Καλά κάνουν οι αγρότες που κινητοποιούνται και διεκδικούν. Εκ του αποτελέσματος, ίσως οι κινητοποιήσεις τους είναι αυτές που τους βοηθούν περισσότερο.</w:t>
      </w:r>
    </w:p>
    <w:p w14:paraId="47436E2E" w14:textId="77777777" w:rsidR="00B5598B" w:rsidRDefault="007F17BE">
      <w:pPr>
        <w:spacing w:line="600" w:lineRule="auto"/>
        <w:ind w:firstLine="720"/>
        <w:jc w:val="both"/>
        <w:rPr>
          <w:rFonts w:eastAsia="Times New Roman" w:cs="Times New Roman"/>
          <w:szCs w:val="24"/>
        </w:rPr>
      </w:pPr>
      <w:r w:rsidRPr="00847370">
        <w:rPr>
          <w:rFonts w:eastAsia="Times New Roman" w:cs="Times New Roman"/>
          <w:color w:val="000000" w:themeColor="text1"/>
          <w:szCs w:val="24"/>
        </w:rPr>
        <w:t xml:space="preserve">Όμως, εκείνο που θέλω να πω είναι ότι μέσα στις δημοσιονομικές </w:t>
      </w:r>
      <w:r>
        <w:rPr>
          <w:rFonts w:eastAsia="Times New Roman" w:cs="Times New Roman"/>
          <w:szCs w:val="24"/>
        </w:rPr>
        <w:t>συνθήκες που βιώνουμε</w:t>
      </w:r>
      <w:r>
        <w:rPr>
          <w:rFonts w:eastAsia="Times New Roman" w:cs="Times New Roman"/>
          <w:szCs w:val="24"/>
        </w:rPr>
        <w:t>, προσπαθούμε όσο το δυνατόν να αντιμετωπίσουμε τα προβλήματα, όπως έγινε, για παράδειγμα, πέρυσι με τις επιπτώσεις που είχαμε όταν έσπασαν τα φράγματα, μετά από τις πολλές πλημμύρες που έπληξαν την περιοχή, κι έτσι διαθέσαμε μια πίστωση, σύμφωνα με τη δυν</w:t>
      </w:r>
      <w:r>
        <w:rPr>
          <w:rFonts w:eastAsia="Times New Roman" w:cs="Times New Roman"/>
          <w:szCs w:val="24"/>
        </w:rPr>
        <w:t xml:space="preserve">ατότητα που είχαμε. </w:t>
      </w:r>
    </w:p>
    <w:p w14:paraId="47436E2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Τώρα θα με ρωτήσετε αν λύνεται το πρόβλημα με 200.000 ευρώ, τα οποία δόθηκαν για την αποκατάσταση των ζημιών από τις πλημμύρες που έγιναν. Μέσα στις δυνατότητες που έχουμε, κάτι έγινε που ουσιαστικά βοήθησε</w:t>
      </w:r>
      <w:r>
        <w:rPr>
          <w:rFonts w:eastAsia="Times New Roman" w:cs="Times New Roman"/>
          <w:szCs w:val="24"/>
        </w:rPr>
        <w:t>,</w:t>
      </w:r>
      <w:r>
        <w:rPr>
          <w:rFonts w:eastAsia="Times New Roman" w:cs="Times New Roman"/>
          <w:szCs w:val="24"/>
        </w:rPr>
        <w:t xml:space="preserve"> ώστε να δώσουμε κατά τη φετ</w:t>
      </w:r>
      <w:r>
        <w:rPr>
          <w:rFonts w:eastAsia="Times New Roman" w:cs="Times New Roman"/>
          <w:szCs w:val="24"/>
        </w:rPr>
        <w:t xml:space="preserve">ινή χρονιά μια επιπλέον δυνατότητα, θα έλεγα, στους αγρότες να καλλιεργήσουν. </w:t>
      </w:r>
    </w:p>
    <w:p w14:paraId="47436E3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αγνοείτε ότι είχαμε κάνει μια μεγάλη προσπάθεια για να λειτουργήσει στην Ορεστιάδα η Βιομηχανία Ζάχαρης και να μπορέσουμε να έχουμε τέτοια </w:t>
      </w:r>
      <w:proofErr w:type="spellStart"/>
      <w:r>
        <w:rPr>
          <w:rFonts w:eastAsia="Times New Roman" w:cs="Times New Roman"/>
          <w:szCs w:val="24"/>
        </w:rPr>
        <w:t>τευτλοκαλλιέργεια</w:t>
      </w:r>
      <w:proofErr w:type="spellEnd"/>
      <w:r>
        <w:rPr>
          <w:rFonts w:eastAsia="Times New Roman" w:cs="Times New Roman"/>
          <w:szCs w:val="24"/>
        </w:rPr>
        <w:t>,</w:t>
      </w:r>
      <w:r>
        <w:rPr>
          <w:rFonts w:eastAsia="Times New Roman" w:cs="Times New Roman"/>
          <w:szCs w:val="24"/>
        </w:rPr>
        <w:t xml:space="preserve"> ώστ</w:t>
      </w:r>
      <w:r>
        <w:rPr>
          <w:rFonts w:eastAsia="Times New Roman" w:cs="Times New Roman"/>
          <w:szCs w:val="24"/>
        </w:rPr>
        <w:t>ε να είναι αποδοτική η λειτουργία. Το πολεμάμε. Και φέτος έχουμε και τη συμφωνία που κάναμε με την Τράπεζα Πειραιώς, ώστε να λειτουργήσει ξανά και το εργοστάσιο στην Ορεστιάδα. Αντιλαμβάνεστε ότι όλα αυτά είναι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να βοηθήσουμε τον χώρο.</w:t>
      </w:r>
    </w:p>
    <w:p w14:paraId="47436E31"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Μέσα, λοιπόν, στις δυνατότητες που έχει ο ΕΛΓΑ και στις δημοσιονομικές δυνατότητες που έχει η χώρα μας, θα προσπαθήσουμε κατά το δυνατόν να αντιμετωπίσουμε τα προβλήματα.</w:t>
      </w:r>
    </w:p>
    <w:p w14:paraId="47436E32" w14:textId="77777777" w:rsidR="00B5598B" w:rsidRDefault="007F17BE">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Ευχαριστούμε και για την παρουσία και για τον σεβασμό στο</w:t>
      </w:r>
      <w:r>
        <w:rPr>
          <w:rFonts w:eastAsia="Times New Roman" w:cs="Times New Roman"/>
          <w:szCs w:val="24"/>
        </w:rPr>
        <w:t>ν</w:t>
      </w:r>
      <w:r>
        <w:rPr>
          <w:rFonts w:eastAsia="Times New Roman" w:cs="Times New Roman"/>
          <w:szCs w:val="24"/>
        </w:rPr>
        <w:t xml:space="preserve"> χρόνο.</w:t>
      </w:r>
    </w:p>
    <w:p w14:paraId="47436E3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Περνάμε στην πέμπτη με αριθμό 887/20-5-2016 επίκαιρη ερώτηση πρώτου κύκλου του Βουλευτή Λ</w:t>
      </w:r>
      <w:r>
        <w:rPr>
          <w:rFonts w:eastAsia="Times New Roman" w:cs="Times New Roman"/>
          <w:szCs w:val="24"/>
        </w:rPr>
        <w:t>αρίση</w:t>
      </w:r>
      <w:r>
        <w:rPr>
          <w:rFonts w:eastAsia="Times New Roman" w:cs="Times New Roman"/>
          <w:szCs w:val="24"/>
        </w:rPr>
        <w:t xml:space="preserve">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καθυστέρηση της έκδοσης κοινής υπουργικής απόφασης, σύμφωνα με τις διατάξεις της παραγράφου 11 του άρθρου 42 του </w:t>
      </w:r>
      <w:r>
        <w:rPr>
          <w:rFonts w:eastAsia="Times New Roman" w:cs="Times New Roman"/>
          <w:szCs w:val="24"/>
        </w:rPr>
        <w:t>ν</w:t>
      </w:r>
      <w:r>
        <w:rPr>
          <w:rFonts w:eastAsia="Times New Roman" w:cs="Times New Roman"/>
          <w:szCs w:val="24"/>
        </w:rPr>
        <w:t xml:space="preserve">.4280/2014 (ΦΕΚ 159Α), με συνέπεια την πρόκληση σοβαρών προβλημάτων στους αγρότες που έχουν τη χρήση των </w:t>
      </w:r>
      <w:proofErr w:type="spellStart"/>
      <w:r>
        <w:rPr>
          <w:rFonts w:eastAsia="Times New Roman" w:cs="Times New Roman"/>
          <w:szCs w:val="24"/>
        </w:rPr>
        <w:t>καστανοτεμαχίων</w:t>
      </w:r>
      <w:proofErr w:type="spellEnd"/>
      <w:r>
        <w:rPr>
          <w:rFonts w:eastAsia="Times New Roman" w:cs="Times New Roman"/>
          <w:szCs w:val="24"/>
        </w:rPr>
        <w:t xml:space="preserve"> ή σε </w:t>
      </w:r>
      <w:r>
        <w:rPr>
          <w:rFonts w:eastAsia="Times New Roman" w:cs="Times New Roman"/>
          <w:szCs w:val="24"/>
        </w:rPr>
        <w:t>όσους επιθυμούν να ασκήσουν το σχετικό δικαίωμα.</w:t>
      </w:r>
    </w:p>
    <w:p w14:paraId="47436E3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Τον λόγο έχει ο κ. Κόκκαλης για δύο λεπτά.</w:t>
      </w:r>
    </w:p>
    <w:p w14:paraId="47436E35"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47436E3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Κύριε Υπουργέ, όπως πολύ καλά γνωρίζετε, στο άρθρο 38 του ν.4280/2014 προβλέπεται το εξής: «</w:t>
      </w:r>
      <w:r>
        <w:rPr>
          <w:rFonts w:eastAsia="Times New Roman"/>
          <w:szCs w:val="24"/>
        </w:rPr>
        <w:t xml:space="preserve">Σε </w:t>
      </w:r>
      <w:proofErr w:type="spellStart"/>
      <w:r>
        <w:rPr>
          <w:rFonts w:eastAsia="Times New Roman"/>
          <w:szCs w:val="24"/>
        </w:rPr>
        <w:t>καστανοτεμάχια</w:t>
      </w:r>
      <w:proofErr w:type="spellEnd"/>
      <w:r>
        <w:rPr>
          <w:rFonts w:eastAsia="Times New Roman"/>
          <w:szCs w:val="24"/>
        </w:rPr>
        <w:t xml:space="preserve"> που βρίσ</w:t>
      </w:r>
      <w:r>
        <w:rPr>
          <w:rFonts w:eastAsia="Times New Roman"/>
          <w:szCs w:val="24"/>
        </w:rPr>
        <w:t xml:space="preserve">κονται μέσα σε δημόσια δάση και δασικές εκτάσεις ή σε δημοτικές ή διακατεχόμενες δασικού χαρακτήρα εκτάσεις και στα οποία φύονται περισσότερα από πέντε κατά στρέμμα </w:t>
      </w:r>
      <w:r>
        <w:rPr>
          <w:rFonts w:eastAsia="Times New Roman"/>
          <w:szCs w:val="24"/>
        </w:rPr>
        <w:lastRenderedPageBreak/>
        <w:t xml:space="preserve">εξημερωμένα ή μη </w:t>
      </w:r>
      <w:proofErr w:type="spellStart"/>
      <w:r>
        <w:rPr>
          <w:rFonts w:eastAsia="Times New Roman"/>
          <w:szCs w:val="24"/>
        </w:rPr>
        <w:t>καστανοδένδρα</w:t>
      </w:r>
      <w:proofErr w:type="spellEnd"/>
      <w:r>
        <w:rPr>
          <w:rFonts w:eastAsia="Times New Roman"/>
          <w:szCs w:val="24"/>
        </w:rPr>
        <w:t>, μπορεί να παραχωρηθεί αντί τιμήματος χρήσης το δικαίωμα μόν</w:t>
      </w:r>
      <w:r>
        <w:rPr>
          <w:rFonts w:eastAsia="Times New Roman"/>
          <w:szCs w:val="24"/>
        </w:rPr>
        <w:t>ο της δενδροκομικής εκμετάλλευσης αυτών σε μόνιμους κατοίκους των οικείων ΟΤΑ και κατά προτεραιότητα σε κατ’ επάγγελμα αγρότες ή κτηνοτρόφους».</w:t>
      </w:r>
    </w:p>
    <w:p w14:paraId="47436E3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Ο δικαιούχος προβαίνει σε περιποίηση των </w:t>
      </w:r>
      <w:proofErr w:type="spellStart"/>
      <w:r>
        <w:rPr>
          <w:rFonts w:eastAsia="Times New Roman" w:cs="Times New Roman"/>
          <w:szCs w:val="24"/>
        </w:rPr>
        <w:t>καστανοδένδρων</w:t>
      </w:r>
      <w:proofErr w:type="spellEnd"/>
      <w:r>
        <w:rPr>
          <w:rFonts w:eastAsia="Times New Roman" w:cs="Times New Roman"/>
          <w:szCs w:val="24"/>
        </w:rPr>
        <w:t xml:space="preserve">, σε εμβολιασμούς, σε καθαρισμό της άγριας βλάστησης και </w:t>
      </w:r>
      <w:r>
        <w:rPr>
          <w:rFonts w:eastAsia="Times New Roman" w:cs="Times New Roman"/>
          <w:szCs w:val="24"/>
        </w:rPr>
        <w:t>σε οτιδήποτε έχει να κάνει με πράξη νομής.</w:t>
      </w:r>
    </w:p>
    <w:p w14:paraId="47436E3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Περαιτέρω, σύμφωνα με το άρθρο 42 του ως άνω νόμου, προβλέπεται ότι με κοινή απόφαση των Υπουργών Περιβάλλοντος, Ενέργειας και Κλιματικής Αλλαγής και Οικονομικών καθορίζονται το ανώτατο εμβαδόν της παραχωρούμενης </w:t>
      </w:r>
      <w:r>
        <w:rPr>
          <w:rFonts w:eastAsia="Times New Roman" w:cs="Times New Roman"/>
          <w:szCs w:val="24"/>
        </w:rPr>
        <w:t xml:space="preserve">έκτασης, ο τύπος του παραχωρητηρίου, τα </w:t>
      </w:r>
      <w:proofErr w:type="spellStart"/>
      <w:r>
        <w:rPr>
          <w:rFonts w:eastAsia="Times New Roman" w:cs="Times New Roman"/>
          <w:szCs w:val="24"/>
        </w:rPr>
        <w:t>δικαιούχα</w:t>
      </w:r>
      <w:proofErr w:type="spellEnd"/>
      <w:r>
        <w:rPr>
          <w:rFonts w:eastAsia="Times New Roman" w:cs="Times New Roman"/>
          <w:szCs w:val="24"/>
        </w:rPr>
        <w:t xml:space="preserve"> πρόσωπα κ.λπ.</w:t>
      </w:r>
      <w:r>
        <w:rPr>
          <w:rFonts w:eastAsia="Times New Roman" w:cs="Times New Roman"/>
          <w:szCs w:val="24"/>
        </w:rPr>
        <w:t>.</w:t>
      </w:r>
    </w:p>
    <w:p w14:paraId="47436E3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Εν συνεχεία, η Γενική Διεύθυνση Ανάπτυξης και Προστασίας Δασών ενημέρωσε όλες τις αποκεντρωμένες διοικήσεις ότι πρόκειται να συνταχθεί σχέδιο κοινής υπουργικής απόφασης.</w:t>
      </w:r>
    </w:p>
    <w:p w14:paraId="47436E3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Με το παρόν ερωτάστε</w:t>
      </w:r>
      <w:r>
        <w:rPr>
          <w:rFonts w:eastAsia="Times New Roman" w:cs="Times New Roman"/>
          <w:szCs w:val="24"/>
        </w:rPr>
        <w:t>,</w:t>
      </w:r>
      <w:r>
        <w:rPr>
          <w:rFonts w:eastAsia="Times New Roman" w:cs="Times New Roman"/>
          <w:szCs w:val="24"/>
        </w:rPr>
        <w:t xml:space="preserve"> αν είναι στα σχέδιά σας η άμεση έκδοση της κοινής υπουργικής απόφασης, δεδομένου ότι απασχολεί πάρα-πάρα πολλούς αγρότες και κτηνοτρόφους, οι οποίοι θα έχουν το δικαίωμα να χρησιμοποιούν μόνο τις εν λόγω δημόσιες εκτάσεις.</w:t>
      </w:r>
    </w:p>
    <w:p w14:paraId="47436E3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Ευχαριστώ.</w:t>
      </w:r>
    </w:p>
    <w:p w14:paraId="47436E3C"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Παρακαλούμε.</w:t>
      </w:r>
    </w:p>
    <w:p w14:paraId="47436E3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47436E3E" w14:textId="77777777" w:rsidR="00B5598B" w:rsidRDefault="007F17BE">
      <w:pPr>
        <w:spacing w:line="600" w:lineRule="auto"/>
        <w:ind w:firstLine="720"/>
        <w:jc w:val="both"/>
        <w:rPr>
          <w:rFonts w:eastAsia="Times New Roman" w:cs="Times New Roman"/>
        </w:rPr>
      </w:pPr>
      <w:r>
        <w:rPr>
          <w:rFonts w:eastAsia="Times New Roman" w:cs="Times New Roman"/>
          <w:b/>
        </w:rPr>
        <w:t>ΙΩΑΝΝΗΣ ΤΣΙΡΩΝΗΣ (Αναπληρωτής Υπουργός Περιβάλλοντος και Ενέργειας):</w:t>
      </w:r>
      <w:r>
        <w:rPr>
          <w:rFonts w:eastAsia="Times New Roman" w:cs="Times New Roman"/>
        </w:rPr>
        <w:t xml:space="preserve"> Ευχαριστώ, κύριε Πρόεδρε.</w:t>
      </w:r>
    </w:p>
    <w:p w14:paraId="47436E3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Κύριε Βουλευτά, γνωρίζετε ότι συμμερίζομαι τη δίκαιη ανησυχία σας και το ενδιαφέρον για έν</w:t>
      </w:r>
      <w:r>
        <w:rPr>
          <w:rFonts w:eastAsia="Times New Roman" w:cs="Times New Roman"/>
          <w:szCs w:val="24"/>
        </w:rPr>
        <w:t>α προϊόν</w:t>
      </w:r>
      <w:r>
        <w:rPr>
          <w:rFonts w:eastAsia="Times New Roman" w:cs="Times New Roman"/>
          <w:szCs w:val="24"/>
        </w:rPr>
        <w:t>,</w:t>
      </w:r>
      <w:r>
        <w:rPr>
          <w:rFonts w:eastAsia="Times New Roman" w:cs="Times New Roman"/>
          <w:szCs w:val="24"/>
        </w:rPr>
        <w:t xml:space="preserve"> το οποίο αυτή τη στιγμή έχει πολύ μεγάλη σημασία για τη χώρα μας, τα κάστανα.</w:t>
      </w:r>
    </w:p>
    <w:p w14:paraId="47436E4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Ήδη από τον Δεκέμβριο, με την με αριθμό 6588 απόφασή μας, που έχει δημοσιευθεί στο ΦΕΚ στις 28 Δεκεμβρίου του 2015, τα περισσότερα από τα ζητήματα που θίγετε στην ερώτη</w:t>
      </w:r>
      <w:r>
        <w:rPr>
          <w:rFonts w:eastAsia="Times New Roman" w:cs="Times New Roman"/>
          <w:szCs w:val="24"/>
        </w:rPr>
        <w:t>σή σας έχουν ήδη απαντηθεί, γιατί έχουμε αυτή τη γενική απόφαση</w:t>
      </w:r>
      <w:r>
        <w:rPr>
          <w:rFonts w:eastAsia="Times New Roman" w:cs="Times New Roman"/>
          <w:szCs w:val="24"/>
        </w:rPr>
        <w:t>,</w:t>
      </w:r>
      <w:r>
        <w:rPr>
          <w:rFonts w:eastAsia="Times New Roman" w:cs="Times New Roman"/>
          <w:szCs w:val="24"/>
        </w:rPr>
        <w:t xml:space="preserve"> που παραχωρούμε όλα αυτά τα πολύτιμα στοιχεία. Δεν είναι, βέβαια, μόνο για τα κάστανα αυτή. Αναφέρονται όλα, η σειρά προτίμησης, οι προϋποθέσεις, τα απαιτούμενα δικαιολογητικά και όλες οι γνω</w:t>
      </w:r>
      <w:r>
        <w:rPr>
          <w:rFonts w:eastAsia="Times New Roman" w:cs="Times New Roman"/>
          <w:szCs w:val="24"/>
        </w:rPr>
        <w:t>μοδοτήσεις, ώστε κάποιος κάτοικος να μπορέσει να αξιοποιήσει αυτόν τον πολύτιμο πόρο.</w:t>
      </w:r>
    </w:p>
    <w:p w14:paraId="47436E41"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Φυσικά, είμαστε σε φάση και είχαμε σχεδόν ολοκληρώσει πέρυσι τον Οκτώβριο ένα σχέδιο ειδικά για τα κάστανα, γιατί τα κάστανα είναι ένα άγριο δένδρο και ίσως χρειάζεται με</w:t>
      </w:r>
      <w:r>
        <w:rPr>
          <w:rFonts w:eastAsia="Times New Roman" w:cs="Times New Roman"/>
          <w:szCs w:val="24"/>
        </w:rPr>
        <w:t>γαλύτερη εξειδίκευση, χωρίς αυτό να σημαίνει ότι εμποδίζονται αυτή</w:t>
      </w:r>
      <w:r>
        <w:rPr>
          <w:rFonts w:eastAsia="Times New Roman" w:cs="Times New Roman"/>
          <w:szCs w:val="24"/>
        </w:rPr>
        <w:t xml:space="preserve"> </w:t>
      </w:r>
      <w:r>
        <w:rPr>
          <w:rFonts w:eastAsia="Times New Roman" w:cs="Times New Roman"/>
          <w:szCs w:val="24"/>
        </w:rPr>
        <w:t xml:space="preserve">τη στιγμή οι </w:t>
      </w:r>
      <w:proofErr w:type="spellStart"/>
      <w:r>
        <w:rPr>
          <w:rFonts w:eastAsia="Times New Roman" w:cs="Times New Roman"/>
          <w:szCs w:val="24"/>
        </w:rPr>
        <w:t>παραχωρησιούχοι</w:t>
      </w:r>
      <w:proofErr w:type="spellEnd"/>
      <w:r>
        <w:rPr>
          <w:rFonts w:eastAsia="Times New Roman" w:cs="Times New Roman"/>
          <w:szCs w:val="24"/>
        </w:rPr>
        <w:t xml:space="preserve"> να συλλέγουν τα κάστανα.</w:t>
      </w:r>
    </w:p>
    <w:p w14:paraId="47436E42"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Όμως, υπάρχουν δύο σημαντικές παράμετροι που δεν είχαν περιληφθεί και που προσπαθούμε να περιλάβουμε. Η μία είναι το πάρα πολύ σημαντικ</w:t>
      </w:r>
      <w:r>
        <w:rPr>
          <w:rFonts w:eastAsia="Times New Roman" w:cs="Times New Roman"/>
          <w:szCs w:val="24"/>
        </w:rPr>
        <w:t xml:space="preserve">ό ζήτημα του παράσιτου </w:t>
      </w:r>
      <w:proofErr w:type="spellStart"/>
      <w:r>
        <w:rPr>
          <w:rFonts w:eastAsia="Times New Roman" w:cs="Times New Roman"/>
          <w:szCs w:val="24"/>
          <w:lang w:val="en-US"/>
        </w:rPr>
        <w:t>Dryocosmuskuriphilus</w:t>
      </w:r>
      <w:proofErr w:type="spellEnd"/>
      <w:r>
        <w:rPr>
          <w:rFonts w:eastAsia="Times New Roman" w:cs="Times New Roman"/>
          <w:szCs w:val="24"/>
        </w:rPr>
        <w:t xml:space="preserve">, η </w:t>
      </w:r>
      <w:r>
        <w:rPr>
          <w:rFonts w:eastAsia="Times New Roman" w:cs="Times New Roman"/>
          <w:szCs w:val="24"/>
        </w:rPr>
        <w:t xml:space="preserve">λεγόμενη </w:t>
      </w:r>
      <w:r>
        <w:rPr>
          <w:rFonts w:eastAsia="Times New Roman" w:cs="Times New Roman"/>
          <w:szCs w:val="24"/>
        </w:rPr>
        <w:t>σφήκα της καστανιάς, το οποίο ήρθε από την Κίνα. Αυτή τη στιγμή έχει καταστρεπτικές επιδράσεις όπου πήγε αυτό το έντομο, με αποτέλεσμα ήδη στην Ιταλία το 70% της παραγωγής να έχει καταστραφεί. Γι’ αυτ</w:t>
      </w:r>
      <w:r>
        <w:rPr>
          <w:rFonts w:eastAsia="Times New Roman" w:cs="Times New Roman"/>
          <w:szCs w:val="24"/>
        </w:rPr>
        <w:t>ό, οι Ιταλοί</w:t>
      </w:r>
      <w:r>
        <w:rPr>
          <w:rFonts w:eastAsia="Times New Roman" w:cs="Times New Roman"/>
          <w:szCs w:val="24"/>
        </w:rPr>
        <w:t>,</w:t>
      </w:r>
      <w:r>
        <w:rPr>
          <w:rFonts w:eastAsia="Times New Roman" w:cs="Times New Roman"/>
          <w:szCs w:val="24"/>
        </w:rPr>
        <w:t xml:space="preserve"> που είχαν πολύ μεγάλη δύναμη, αρχίζουν και αγοράζουν από την ελληνική αγορά κάστανα.</w:t>
      </w:r>
    </w:p>
    <w:p w14:paraId="47436E4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Έχει ήδη παρατηρηθεί, λοιπόν, πρόσφατα αυτό το έντομο στην Ελλάδα. Άρα</w:t>
      </w:r>
      <w:r>
        <w:rPr>
          <w:rFonts w:eastAsia="Times New Roman" w:cs="Times New Roman"/>
          <w:szCs w:val="24"/>
        </w:rPr>
        <w:t xml:space="preserve"> </w:t>
      </w:r>
      <w:r>
        <w:rPr>
          <w:rFonts w:eastAsia="Times New Roman" w:cs="Times New Roman"/>
          <w:szCs w:val="24"/>
        </w:rPr>
        <w:t xml:space="preserve">πρέπει να εντείνουμε τις προσπάθειές μας και αυτό πρέπει να περιληφθεί στην ΚΥΑ, ώστε </w:t>
      </w:r>
      <w:r>
        <w:rPr>
          <w:rFonts w:eastAsia="Times New Roman" w:cs="Times New Roman"/>
          <w:szCs w:val="24"/>
        </w:rPr>
        <w:t xml:space="preserve">αυτοί οι </w:t>
      </w:r>
      <w:proofErr w:type="spellStart"/>
      <w:r>
        <w:rPr>
          <w:rFonts w:eastAsia="Times New Roman" w:cs="Times New Roman"/>
          <w:szCs w:val="24"/>
        </w:rPr>
        <w:t>παραχωρησιούχοι</w:t>
      </w:r>
      <w:proofErr w:type="spellEnd"/>
      <w:r>
        <w:rPr>
          <w:rFonts w:eastAsia="Times New Roman" w:cs="Times New Roman"/>
          <w:szCs w:val="24"/>
        </w:rPr>
        <w:t xml:space="preserve"> να έχουν μια σχέση με αυτή τη διαδικασία προστασίας. Ήδη έχουμε προγραμματίσει να εκταμιεύσουμε 840.857,16 ευρώ ακριβώς για τη δράση παρασκευής του </w:t>
      </w:r>
      <w:proofErr w:type="spellStart"/>
      <w:r>
        <w:rPr>
          <w:rFonts w:eastAsia="Times New Roman" w:cs="Times New Roman"/>
          <w:szCs w:val="24"/>
        </w:rPr>
        <w:t>αντιπαράσιτου</w:t>
      </w:r>
      <w:proofErr w:type="spellEnd"/>
      <w:r>
        <w:rPr>
          <w:rFonts w:eastAsia="Times New Roman" w:cs="Times New Roman"/>
          <w:szCs w:val="24"/>
        </w:rPr>
        <w:t xml:space="preserve">, που είναι και αυτό ένα έντομο, και φυσικά άλλες 539.493 ευρώ για να </w:t>
      </w:r>
      <w:r>
        <w:rPr>
          <w:rFonts w:eastAsia="Times New Roman" w:cs="Times New Roman"/>
          <w:szCs w:val="24"/>
        </w:rPr>
        <w:t>τοποθετηθούν αυτά.</w:t>
      </w:r>
    </w:p>
    <w:p w14:paraId="47436E4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Το δεύτερο ζήτημα</w:t>
      </w:r>
      <w:r>
        <w:rPr>
          <w:rFonts w:eastAsia="Times New Roman" w:cs="Times New Roman"/>
          <w:szCs w:val="24"/>
        </w:rPr>
        <w:t>,</w:t>
      </w:r>
      <w:r>
        <w:rPr>
          <w:rFonts w:eastAsia="Times New Roman" w:cs="Times New Roman"/>
          <w:szCs w:val="24"/>
        </w:rPr>
        <w:t xml:space="preserve"> το οποίο έλειπε και πρέπει να ενσωματωθεί -και είμαστε σε φάση ενσωμάτωσης, ώστε πιστεύω σε λίγες εβδομάδες, πριν την καινούρ</w:t>
      </w:r>
      <w:r>
        <w:rPr>
          <w:rFonts w:eastAsia="Times New Roman" w:cs="Times New Roman"/>
          <w:szCs w:val="24"/>
        </w:rPr>
        <w:t>γ</w:t>
      </w:r>
      <w:r>
        <w:rPr>
          <w:rFonts w:eastAsia="Times New Roman" w:cs="Times New Roman"/>
          <w:szCs w:val="24"/>
        </w:rPr>
        <w:t>ια περίοδο, να έχουμε την ΚΥΑ</w:t>
      </w:r>
      <w:r>
        <w:rPr>
          <w:rFonts w:eastAsia="Times New Roman" w:cs="Times New Roman"/>
          <w:szCs w:val="24"/>
        </w:rPr>
        <w:t>,</w:t>
      </w:r>
      <w:r>
        <w:rPr>
          <w:rFonts w:eastAsia="Times New Roman" w:cs="Times New Roman"/>
          <w:szCs w:val="24"/>
        </w:rPr>
        <w:t xml:space="preserve"> στην οποία αναφέρεστε- είναι ότι πρέπει να προστατευτεί η βιο</w:t>
      </w:r>
      <w:r>
        <w:rPr>
          <w:rFonts w:eastAsia="Times New Roman" w:cs="Times New Roman"/>
          <w:szCs w:val="24"/>
        </w:rPr>
        <w:t>ποικιλότητα. Η Ελλάδα έχει μερικούς καθαρούς γεν</w:t>
      </w:r>
      <w:r>
        <w:rPr>
          <w:rFonts w:eastAsia="Times New Roman" w:cs="Times New Roman"/>
          <w:szCs w:val="24"/>
        </w:rPr>
        <w:t>οτύ</w:t>
      </w:r>
      <w:r>
        <w:rPr>
          <w:rFonts w:eastAsia="Times New Roman" w:cs="Times New Roman"/>
          <w:szCs w:val="24"/>
        </w:rPr>
        <w:t xml:space="preserve">πους καστανιάς που πρέπει να προστατευτούν σε ειδικά φυτώρια, ώστε να μην </w:t>
      </w:r>
      <w:proofErr w:type="spellStart"/>
      <w:r>
        <w:rPr>
          <w:rFonts w:eastAsia="Times New Roman" w:cs="Times New Roman"/>
          <w:szCs w:val="24"/>
        </w:rPr>
        <w:t>επιμειχθούν</w:t>
      </w:r>
      <w:proofErr w:type="spellEnd"/>
      <w:r>
        <w:rPr>
          <w:rFonts w:eastAsia="Times New Roman" w:cs="Times New Roman"/>
          <w:szCs w:val="24"/>
        </w:rPr>
        <w:t xml:space="preserve"> με άλλα είδη. Ήδη, με στοιχεία από την Ευρωπαϊκή Ένωση, που είναι δημοσιευμένα από το 2005, η ελληνική καστανιά είναι τ</w:t>
      </w:r>
      <w:r>
        <w:rPr>
          <w:rFonts w:eastAsia="Times New Roman" w:cs="Times New Roman"/>
          <w:szCs w:val="24"/>
        </w:rPr>
        <w:t>ο πλουσιότερο απόθεμα γενοτύπου που υπάρχει στην Ευρώπη.</w:t>
      </w:r>
    </w:p>
    <w:p w14:paraId="47436E45" w14:textId="77777777" w:rsidR="00B5598B" w:rsidRDefault="007F17BE">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Αναπληρωτή Υπουργού)</w:t>
      </w:r>
    </w:p>
    <w:p w14:paraId="47436E46" w14:textId="77777777" w:rsidR="00B5598B" w:rsidRDefault="007F17BE">
      <w:pPr>
        <w:spacing w:line="600" w:lineRule="auto"/>
        <w:ind w:firstLine="720"/>
        <w:jc w:val="both"/>
        <w:rPr>
          <w:rFonts w:eastAsia="Times New Roman"/>
          <w:bCs/>
        </w:rPr>
      </w:pPr>
      <w:r>
        <w:rPr>
          <w:rFonts w:eastAsia="Times New Roman"/>
          <w:bCs/>
        </w:rPr>
        <w:t>Τελειώνω σε μια φράση, κύριε Πρόεδρε.</w:t>
      </w:r>
    </w:p>
    <w:p w14:paraId="47436E4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Άρα, λοιπόν, αυτά τα στοιχεία πρέπει να περιληφθούν, ώστε οι </w:t>
      </w:r>
      <w:proofErr w:type="spellStart"/>
      <w:r>
        <w:rPr>
          <w:rFonts w:eastAsia="Times New Roman" w:cs="Times New Roman"/>
          <w:szCs w:val="24"/>
        </w:rPr>
        <w:t>παραχ</w:t>
      </w:r>
      <w:r>
        <w:rPr>
          <w:rFonts w:eastAsia="Times New Roman" w:cs="Times New Roman"/>
          <w:szCs w:val="24"/>
        </w:rPr>
        <w:t>ωρησιούχοι</w:t>
      </w:r>
      <w:proofErr w:type="spellEnd"/>
      <w:r>
        <w:rPr>
          <w:rFonts w:eastAsia="Times New Roman" w:cs="Times New Roman"/>
          <w:szCs w:val="24"/>
        </w:rPr>
        <w:t xml:space="preserve"> να έχουν και αυτοί τη </w:t>
      </w:r>
      <w:proofErr w:type="spellStart"/>
      <w:r>
        <w:rPr>
          <w:rFonts w:eastAsia="Times New Roman" w:cs="Times New Roman"/>
          <w:szCs w:val="24"/>
        </w:rPr>
        <w:t>συνευθύνη</w:t>
      </w:r>
      <w:proofErr w:type="spellEnd"/>
      <w:r>
        <w:rPr>
          <w:rFonts w:eastAsia="Times New Roman" w:cs="Times New Roman"/>
          <w:szCs w:val="24"/>
        </w:rPr>
        <w:t xml:space="preserve"> τους στην προστασία του είδους και από τα έντομα και από τη γενετική επιμιξία.</w:t>
      </w:r>
    </w:p>
    <w:p w14:paraId="47436E4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7436E49"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Κόκκαλη, έχετε τον λόγο.</w:t>
      </w:r>
    </w:p>
    <w:p w14:paraId="47436E4A"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47436E4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εξ όσων έχω καταλάβει</w:t>
      </w:r>
      <w:r>
        <w:rPr>
          <w:rFonts w:eastAsia="Times New Roman" w:cs="Times New Roman"/>
          <w:szCs w:val="24"/>
        </w:rPr>
        <w:t>,</w:t>
      </w:r>
      <w:r>
        <w:rPr>
          <w:rFonts w:eastAsia="Times New Roman" w:cs="Times New Roman"/>
          <w:szCs w:val="24"/>
        </w:rPr>
        <w:t xml:space="preserve"> η έκδοση της ΚΥΑ εξαρτάται από το </w:t>
      </w:r>
      <w:proofErr w:type="spellStart"/>
      <w:r>
        <w:rPr>
          <w:rFonts w:eastAsia="Times New Roman" w:cs="Times New Roman"/>
          <w:szCs w:val="24"/>
        </w:rPr>
        <w:t>αντιπαράσιτο</w:t>
      </w:r>
      <w:proofErr w:type="spellEnd"/>
      <w:r>
        <w:rPr>
          <w:rFonts w:eastAsia="Times New Roman" w:cs="Times New Roman"/>
          <w:szCs w:val="24"/>
        </w:rPr>
        <w:t xml:space="preserve">, από ό,τι είπατε, και από τη βιοποικιλότητα στην ανάληψη της ευθύνης και από τους </w:t>
      </w:r>
      <w:proofErr w:type="spellStart"/>
      <w:r>
        <w:rPr>
          <w:rFonts w:eastAsia="Times New Roman" w:cs="Times New Roman"/>
          <w:szCs w:val="24"/>
        </w:rPr>
        <w:t>παραχωρησιούχους</w:t>
      </w:r>
      <w:proofErr w:type="spellEnd"/>
      <w:r>
        <w:rPr>
          <w:rFonts w:eastAsia="Times New Roman" w:cs="Times New Roman"/>
          <w:szCs w:val="24"/>
        </w:rPr>
        <w:t>.</w:t>
      </w:r>
    </w:p>
    <w:p w14:paraId="47436E4C" w14:textId="77777777" w:rsidR="00B5598B" w:rsidRDefault="007F17BE">
      <w:pPr>
        <w:spacing w:line="600" w:lineRule="auto"/>
        <w:ind w:firstLine="720"/>
        <w:jc w:val="both"/>
        <w:rPr>
          <w:rFonts w:eastAsia="Times New Roman"/>
          <w:szCs w:val="24"/>
        </w:rPr>
      </w:pPr>
      <w:r>
        <w:rPr>
          <w:rFonts w:eastAsia="Times New Roman"/>
          <w:szCs w:val="24"/>
        </w:rPr>
        <w:t>Εάν μπορείτε, θα ήθελα χρονικά, και πάντα σε συνεργασία και με τις αποκεντρωμένες δι</w:t>
      </w:r>
      <w:r>
        <w:rPr>
          <w:rFonts w:eastAsia="Times New Roman"/>
          <w:szCs w:val="24"/>
        </w:rPr>
        <w:t>οικήσεις, να προβλέψετε την έκδοση της κοινής υπουργικής απόφασης εν</w:t>
      </w:r>
      <w:r>
        <w:rPr>
          <w:rFonts w:eastAsia="Times New Roman"/>
          <w:szCs w:val="24"/>
        </w:rPr>
        <w:t xml:space="preserve"> </w:t>
      </w:r>
      <w:r>
        <w:rPr>
          <w:rFonts w:eastAsia="Times New Roman"/>
          <w:szCs w:val="24"/>
        </w:rPr>
        <w:t>όψει του κάστανου, που όπως είπατε είναι πάρα πολύ σημαντικό προϊόν για την Ελλάδα.</w:t>
      </w:r>
    </w:p>
    <w:p w14:paraId="47436E4D" w14:textId="77777777" w:rsidR="00B5598B" w:rsidRDefault="007F17BE">
      <w:pPr>
        <w:spacing w:line="600" w:lineRule="auto"/>
        <w:ind w:firstLine="720"/>
        <w:jc w:val="both"/>
        <w:rPr>
          <w:rFonts w:eastAsia="Times New Roman"/>
          <w:szCs w:val="24"/>
        </w:rPr>
      </w:pPr>
      <w:r>
        <w:rPr>
          <w:rFonts w:eastAsia="Times New Roman"/>
          <w:szCs w:val="24"/>
        </w:rPr>
        <w:t>Ευχαριστώ.</w:t>
      </w:r>
    </w:p>
    <w:p w14:paraId="47436E4E" w14:textId="77777777" w:rsidR="00B5598B" w:rsidRDefault="007F17B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Εμείς ευχαριστούμε και για τον σεβασμό στον χρόνο, κύριε </w:t>
      </w:r>
      <w:r>
        <w:rPr>
          <w:rFonts w:eastAsia="Times New Roman"/>
          <w:szCs w:val="24"/>
        </w:rPr>
        <w:t>Κόκκαλη.</w:t>
      </w:r>
    </w:p>
    <w:p w14:paraId="47436E4F" w14:textId="77777777" w:rsidR="00B5598B" w:rsidRDefault="007F17BE">
      <w:pPr>
        <w:spacing w:line="600" w:lineRule="auto"/>
        <w:ind w:firstLine="720"/>
        <w:jc w:val="both"/>
        <w:rPr>
          <w:rFonts w:eastAsia="Times New Roman"/>
          <w:szCs w:val="24"/>
        </w:rPr>
      </w:pPr>
      <w:r>
        <w:rPr>
          <w:rFonts w:eastAsia="Times New Roman"/>
          <w:szCs w:val="24"/>
        </w:rPr>
        <w:lastRenderedPageBreak/>
        <w:t>Ο κ. Τσιρώνης έχει τον λόγο.</w:t>
      </w:r>
    </w:p>
    <w:p w14:paraId="47436E50" w14:textId="77777777" w:rsidR="00B5598B" w:rsidRDefault="007F17BE">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Εκτιμούμε ότι τις επόμενες εβδομάδες θα συμπληρωθεί η ΚΥΑ μ</w:t>
      </w:r>
      <w:r>
        <w:rPr>
          <w:rFonts w:eastAsia="Times New Roman"/>
          <w:szCs w:val="24"/>
        </w:rPr>
        <w:t>ε</w:t>
      </w:r>
      <w:r>
        <w:rPr>
          <w:rFonts w:eastAsia="Times New Roman"/>
          <w:szCs w:val="24"/>
        </w:rPr>
        <w:t xml:space="preserve"> αυτά τα δύο πολύ σημαντικά ζητήματα και θεωρώ ότι σίγουρα πριν το καλοκαίρι και βεβαιότα</w:t>
      </w:r>
      <w:r>
        <w:rPr>
          <w:rFonts w:eastAsia="Times New Roman"/>
          <w:szCs w:val="24"/>
        </w:rPr>
        <w:t>τα πολύ πριν την καινούρ</w:t>
      </w:r>
      <w:r>
        <w:rPr>
          <w:rFonts w:eastAsia="Times New Roman"/>
          <w:szCs w:val="24"/>
        </w:rPr>
        <w:t>γ</w:t>
      </w:r>
      <w:r>
        <w:rPr>
          <w:rFonts w:eastAsia="Times New Roman"/>
          <w:szCs w:val="24"/>
        </w:rPr>
        <w:t xml:space="preserve">ια περίοδο συλλογής των </w:t>
      </w:r>
      <w:proofErr w:type="spellStart"/>
      <w:r>
        <w:rPr>
          <w:rFonts w:eastAsia="Times New Roman"/>
          <w:szCs w:val="24"/>
        </w:rPr>
        <w:t>καστάνων</w:t>
      </w:r>
      <w:proofErr w:type="spellEnd"/>
      <w:r>
        <w:rPr>
          <w:rFonts w:eastAsia="Times New Roman"/>
          <w:szCs w:val="24"/>
        </w:rPr>
        <w:t>, θα είναι έτοιμη η ΚΥΑ. Απ’ ό,τι μου έχουν πει οι Υπηρεσίες, θεωρούν ότι είναι θέμα ολίγων εβδομάδων.</w:t>
      </w:r>
    </w:p>
    <w:p w14:paraId="47436E51" w14:textId="77777777" w:rsidR="00B5598B" w:rsidRDefault="007F17BE">
      <w:pPr>
        <w:spacing w:line="600" w:lineRule="auto"/>
        <w:ind w:firstLine="720"/>
        <w:jc w:val="both"/>
        <w:rPr>
          <w:rFonts w:eastAsia="Times New Roman"/>
          <w:szCs w:val="24"/>
        </w:rPr>
      </w:pPr>
      <w:r>
        <w:rPr>
          <w:rFonts w:eastAsia="Times New Roman"/>
          <w:szCs w:val="24"/>
        </w:rPr>
        <w:t>Ευχαριστώ.</w:t>
      </w:r>
    </w:p>
    <w:p w14:paraId="47436E52" w14:textId="77777777" w:rsidR="00B5598B" w:rsidRDefault="007F17B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Ωραία. Θα βγουν, λοιπόν, τα κάστανα από τη φωτιά σε </w:t>
      </w:r>
      <w:r>
        <w:rPr>
          <w:rFonts w:eastAsia="Times New Roman"/>
          <w:szCs w:val="24"/>
        </w:rPr>
        <w:t>λίγες εβδομάδες</w:t>
      </w:r>
      <w:r>
        <w:rPr>
          <w:rFonts w:eastAsia="Times New Roman"/>
          <w:szCs w:val="24"/>
        </w:rPr>
        <w:t>!</w:t>
      </w:r>
    </w:p>
    <w:p w14:paraId="47436E53"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szCs w:val="24"/>
        </w:rPr>
        <w:t xml:space="preserve">Επόμενη είναι η έκτη με αριθμό </w:t>
      </w:r>
      <w:r>
        <w:rPr>
          <w:rFonts w:eastAsia="Times New Roman"/>
          <w:color w:val="000000"/>
          <w:szCs w:val="24"/>
          <w:shd w:val="clear" w:color="auto" w:fill="FFFFFF"/>
        </w:rPr>
        <w:t xml:space="preserve">862/13-5-2016 επίκαιρη ερώτηση </w:t>
      </w:r>
      <w:r>
        <w:rPr>
          <w:rFonts w:eastAsia="Times New Roman"/>
          <w:szCs w:val="24"/>
        </w:rPr>
        <w:t>δεύτερου κύκλου</w:t>
      </w:r>
      <w:r>
        <w:rPr>
          <w:rFonts w:eastAsia="Times New Roman"/>
          <w:color w:val="000000"/>
          <w:szCs w:val="24"/>
          <w:shd w:val="clear" w:color="auto" w:fill="FFFFFF"/>
        </w:rPr>
        <w:t xml:space="preserve"> του Βουλευτή Β΄ Αθηνών της Ένωσης Κεντρώων κ. </w:t>
      </w:r>
      <w:r>
        <w:rPr>
          <w:rFonts w:eastAsia="Times New Roman"/>
          <w:bCs/>
          <w:color w:val="000000"/>
          <w:szCs w:val="24"/>
          <w:shd w:val="clear" w:color="auto" w:fill="FFFFFF"/>
        </w:rPr>
        <w:t>Γεωργίου – Δημητρίου Καρρά</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Παιδείας, Έρευνας </w:t>
      </w:r>
      <w:r>
        <w:rPr>
          <w:rFonts w:eastAsia="Times New Roman"/>
          <w:bCs/>
          <w:color w:val="000000"/>
          <w:szCs w:val="24"/>
          <w:shd w:val="clear" w:color="auto" w:fill="FFFFFF"/>
        </w:rPr>
        <w:lastRenderedPageBreak/>
        <w:t>και Θρησκευμάτων,</w:t>
      </w:r>
      <w:r>
        <w:rPr>
          <w:rFonts w:eastAsia="Times New Roman"/>
          <w:color w:val="000000"/>
          <w:szCs w:val="24"/>
          <w:shd w:val="clear" w:color="auto" w:fill="FFFFFF"/>
        </w:rPr>
        <w:t xml:space="preserve"> σχετικά με την αδικαιολόγητη καθυστέρηση της επαγγελματικής αναγνώρισης ειδικοτήτων Μηχανικών ΤΕΙ εξαιτίας της παράλειψης έκδοσης των προβλεπόμενων κανονιστικών </w:t>
      </w:r>
      <w:r>
        <w:rPr>
          <w:rFonts w:eastAsia="Times New Roman"/>
          <w:color w:val="000000"/>
          <w:szCs w:val="24"/>
          <w:shd w:val="clear" w:color="auto" w:fill="FFFFFF"/>
        </w:rPr>
        <w:t>π</w:t>
      </w:r>
      <w:r>
        <w:rPr>
          <w:rFonts w:eastAsia="Times New Roman"/>
          <w:color w:val="000000"/>
          <w:szCs w:val="24"/>
          <w:shd w:val="clear" w:color="auto" w:fill="FFFFFF"/>
        </w:rPr>
        <w:t xml:space="preserve">ροεδρικών </w:t>
      </w:r>
      <w:r>
        <w:rPr>
          <w:rFonts w:eastAsia="Times New Roman"/>
          <w:color w:val="000000"/>
          <w:szCs w:val="24"/>
          <w:shd w:val="clear" w:color="auto" w:fill="FFFFFF"/>
        </w:rPr>
        <w:t>δ</w:t>
      </w:r>
      <w:r>
        <w:rPr>
          <w:rFonts w:eastAsia="Times New Roman"/>
          <w:color w:val="000000"/>
          <w:szCs w:val="24"/>
          <w:shd w:val="clear" w:color="auto" w:fill="FFFFFF"/>
        </w:rPr>
        <w:t>ιαταγμάτων.</w:t>
      </w:r>
    </w:p>
    <w:p w14:paraId="47436E54"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Καρρά, ορίστε, έχετε τον λόγο για δύο λεπτά.</w:t>
      </w:r>
    </w:p>
    <w:p w14:paraId="47436E55"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w:t>
      </w:r>
      <w:r>
        <w:rPr>
          <w:rFonts w:eastAsia="Times New Roman"/>
          <w:b/>
          <w:color w:val="000000"/>
          <w:szCs w:val="24"/>
          <w:shd w:val="clear" w:color="auto" w:fill="FFFFFF"/>
        </w:rPr>
        <w:t xml:space="preserve"> </w:t>
      </w:r>
      <w:r>
        <w:rPr>
          <w:rFonts w:eastAsia="Times New Roman"/>
          <w:b/>
          <w:color w:val="000000"/>
          <w:szCs w:val="24"/>
          <w:shd w:val="clear" w:color="auto" w:fill="FFFFFF"/>
        </w:rPr>
        <w:t>-</w:t>
      </w:r>
      <w:r>
        <w:rPr>
          <w:rFonts w:eastAsia="Times New Roman"/>
          <w:b/>
          <w:color w:val="000000"/>
          <w:szCs w:val="24"/>
          <w:shd w:val="clear" w:color="auto" w:fill="FFFFFF"/>
        </w:rPr>
        <w:t xml:space="preserve"> </w:t>
      </w:r>
      <w:r>
        <w:rPr>
          <w:rFonts w:eastAsia="Times New Roman"/>
          <w:b/>
          <w:color w:val="000000"/>
          <w:szCs w:val="24"/>
          <w:shd w:val="clear" w:color="auto" w:fill="FFFFFF"/>
        </w:rPr>
        <w:t>ΔΗΜΗΤΡΙΟ</w:t>
      </w:r>
      <w:r>
        <w:rPr>
          <w:rFonts w:eastAsia="Times New Roman"/>
          <w:b/>
          <w:color w:val="000000"/>
          <w:szCs w:val="24"/>
          <w:shd w:val="clear" w:color="auto" w:fill="FFFFFF"/>
        </w:rPr>
        <w:t xml:space="preserve">Σ ΚΑΡΡΑΣ: </w:t>
      </w:r>
      <w:r>
        <w:rPr>
          <w:rFonts w:eastAsia="Times New Roman"/>
          <w:color w:val="000000"/>
          <w:szCs w:val="24"/>
          <w:shd w:val="clear" w:color="auto" w:fill="FFFFFF"/>
        </w:rPr>
        <w:t>Ευχαριστώ, κύριε Πρόεδρε.</w:t>
      </w:r>
    </w:p>
    <w:p w14:paraId="47436E56"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8"/>
          <w:shd w:val="clear" w:color="auto" w:fill="FFFFFF"/>
        </w:rPr>
        <w:t xml:space="preserve">Κύριε Υπουργέ, </w:t>
      </w:r>
      <w:r>
        <w:rPr>
          <w:rFonts w:eastAsia="Times New Roman"/>
          <w:color w:val="000000"/>
          <w:szCs w:val="24"/>
          <w:shd w:val="clear" w:color="auto" w:fill="FFFFFF"/>
        </w:rPr>
        <w:t xml:space="preserve">ευχαριστώ για την παρουσία σας. </w:t>
      </w:r>
    </w:p>
    <w:p w14:paraId="47436E57"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Τίθεται το ζήτημα ότι με την ίδρυση των ΤΕΙ το έτος 1984 προβλέφθηκαν δύο πρωτοβουλίες. Η μία ήταν ότι με προεδρικό διάταγμα θα καθορίζονται τα ΤΕΙ και τα </w:t>
      </w:r>
      <w:r>
        <w:rPr>
          <w:rFonts w:eastAsia="Times New Roman"/>
          <w:color w:val="000000"/>
          <w:szCs w:val="24"/>
          <w:shd w:val="clear" w:color="auto" w:fill="FFFFFF"/>
        </w:rPr>
        <w:t>τ</w:t>
      </w:r>
      <w:r>
        <w:rPr>
          <w:rFonts w:eastAsia="Times New Roman"/>
          <w:color w:val="000000"/>
          <w:szCs w:val="24"/>
          <w:shd w:val="clear" w:color="auto" w:fill="FFFFFF"/>
        </w:rPr>
        <w:t xml:space="preserve">μήματά τους, το </w:t>
      </w:r>
      <w:r>
        <w:rPr>
          <w:rFonts w:eastAsia="Times New Roman"/>
          <w:color w:val="000000"/>
          <w:szCs w:val="24"/>
          <w:shd w:val="clear" w:color="auto" w:fill="FFFFFF"/>
        </w:rPr>
        <w:t>πλαίσιο των σπουδών και η διάρκεια των σπουδών και με την αποφοίτηση των πρώτων σπουδαστών θα έχουν εκδοθεί προεδρικά διατάγματα, τα οποία θα καθορίζουν τα επαγγελματικά τους δικαιώματα.</w:t>
      </w:r>
    </w:p>
    <w:p w14:paraId="47436E58"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Από το 1984, λοιπόν, έχουν ιδρυθεί δεκάδες </w:t>
      </w:r>
      <w:r>
        <w:rPr>
          <w:rFonts w:eastAsia="Times New Roman"/>
          <w:color w:val="000000"/>
          <w:szCs w:val="24"/>
          <w:shd w:val="clear" w:color="auto" w:fill="FFFFFF"/>
        </w:rPr>
        <w:t>τ</w:t>
      </w:r>
      <w:r>
        <w:rPr>
          <w:rFonts w:eastAsia="Times New Roman"/>
          <w:color w:val="000000"/>
          <w:szCs w:val="24"/>
          <w:shd w:val="clear" w:color="auto" w:fill="FFFFFF"/>
        </w:rPr>
        <w:t>μήματα στα ΤΕΙ με επιμέρο</w:t>
      </w:r>
      <w:r>
        <w:rPr>
          <w:rFonts w:eastAsia="Times New Roman"/>
          <w:color w:val="000000"/>
          <w:szCs w:val="24"/>
          <w:shd w:val="clear" w:color="auto" w:fill="FFFFFF"/>
        </w:rPr>
        <w:t>υς ειδικότητες μηχανικών –σ’ αυτούς αναφέρομαι αυτή τη στιγμή- οι οποίοι έχουν αποφοιτήσει. Αναφερόμαστε σε έναν αριθμό τουλάχιστον σαράντα χιλιάδων αποφοίτων σε όλο αυτό το χρονικό διάστημα. Δυστυχώς, όμως, δεν εκδόθηκαν τα προεδρικά διατάγματα εκείνα</w:t>
      </w:r>
      <w:r>
        <w:rPr>
          <w:rFonts w:eastAsia="Times New Roman"/>
          <w:color w:val="000000"/>
          <w:szCs w:val="24"/>
          <w:shd w:val="clear" w:color="auto" w:fill="FFFFFF"/>
        </w:rPr>
        <w:t>,</w:t>
      </w:r>
      <w:r>
        <w:rPr>
          <w:rFonts w:eastAsia="Times New Roman"/>
          <w:color w:val="000000"/>
          <w:szCs w:val="24"/>
          <w:shd w:val="clear" w:color="auto" w:fill="FFFFFF"/>
        </w:rPr>
        <w:t xml:space="preserve"> τα</w:t>
      </w:r>
      <w:r>
        <w:rPr>
          <w:rFonts w:eastAsia="Times New Roman"/>
          <w:color w:val="000000"/>
          <w:szCs w:val="24"/>
          <w:shd w:val="clear" w:color="auto" w:fill="FFFFFF"/>
        </w:rPr>
        <w:t xml:space="preserve"> οποία θα καθορίζουν τα επαγγελματικά τους δικαιώματα.</w:t>
      </w:r>
    </w:p>
    <w:p w14:paraId="47436E59"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Έγιναν κάποιες προσπάθειες τη δεκαετία του 1990, οι οποίες, δυστυχώς, ήταν ατελέσφορες. </w:t>
      </w:r>
      <w:proofErr w:type="spellStart"/>
      <w:r>
        <w:rPr>
          <w:rFonts w:eastAsia="Times New Roman"/>
          <w:color w:val="000000"/>
          <w:szCs w:val="24"/>
          <w:shd w:val="clear" w:color="auto" w:fill="FFFFFF"/>
        </w:rPr>
        <w:t>Παρενέβη</w:t>
      </w:r>
      <w:proofErr w:type="spellEnd"/>
      <w:r>
        <w:rPr>
          <w:rFonts w:eastAsia="Times New Roman"/>
          <w:color w:val="000000"/>
          <w:szCs w:val="24"/>
          <w:shd w:val="clear" w:color="auto" w:fill="FFFFFF"/>
        </w:rPr>
        <w:t xml:space="preserve"> το Συμβούλιο της Επικρατείας και ακύρωσε ένα μέρος.</w:t>
      </w:r>
    </w:p>
    <w:p w14:paraId="47436E5A"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Όμως, στη συνέχεια, με αιτήσεις ενδιαφερομένων, κύριε Πρόεδρε, κυρία Υπουργέ, έχει καταδικαστεί το ελληνικό </w:t>
      </w:r>
      <w:r>
        <w:rPr>
          <w:rFonts w:eastAsia="Times New Roman"/>
          <w:color w:val="000000"/>
          <w:szCs w:val="24"/>
          <w:shd w:val="clear" w:color="auto" w:fill="FFFFFF"/>
        </w:rPr>
        <w:t>δ</w:t>
      </w:r>
      <w:r>
        <w:rPr>
          <w:rFonts w:eastAsia="Times New Roman"/>
          <w:color w:val="000000"/>
          <w:szCs w:val="24"/>
          <w:shd w:val="clear" w:color="auto" w:fill="FFFFFF"/>
        </w:rPr>
        <w:t xml:space="preserve">ημόσιο. Έχει διαπιστωθεί και με απόφαση της </w:t>
      </w:r>
      <w:proofErr w:type="spellStart"/>
      <w:r>
        <w:rPr>
          <w:rFonts w:eastAsia="Times New Roman"/>
          <w:color w:val="000000"/>
          <w:szCs w:val="24"/>
          <w:shd w:val="clear" w:color="auto" w:fill="FFFFFF"/>
        </w:rPr>
        <w:t>ο</w:t>
      </w:r>
      <w:r>
        <w:rPr>
          <w:rFonts w:eastAsia="Times New Roman"/>
          <w:color w:val="000000"/>
          <w:szCs w:val="24"/>
          <w:shd w:val="clear" w:color="auto" w:fill="FFFFFF"/>
        </w:rPr>
        <w:t>λομελείας</w:t>
      </w:r>
      <w:proofErr w:type="spellEnd"/>
      <w:r>
        <w:rPr>
          <w:rFonts w:eastAsia="Times New Roman"/>
          <w:color w:val="000000"/>
          <w:szCs w:val="24"/>
          <w:shd w:val="clear" w:color="auto" w:fill="FFFFFF"/>
        </w:rPr>
        <w:t xml:space="preserve"> του Συμβουλίου της Επικρατείας το 2005 ότι η μη έκδοση των προεδρικών διαταγμάτων για την κα</w:t>
      </w:r>
      <w:r>
        <w:rPr>
          <w:rFonts w:eastAsia="Times New Roman"/>
          <w:color w:val="000000"/>
          <w:szCs w:val="24"/>
          <w:shd w:val="clear" w:color="auto" w:fill="FFFFFF"/>
        </w:rPr>
        <w:t xml:space="preserve">τοχύρωση των επαγγελματικών δικαιωμάτων συνιστά παράλειψη </w:t>
      </w:r>
      <w:proofErr w:type="spellStart"/>
      <w:r>
        <w:rPr>
          <w:rFonts w:eastAsia="Times New Roman"/>
          <w:color w:val="000000"/>
          <w:szCs w:val="24"/>
          <w:shd w:val="clear" w:color="auto" w:fill="FFFFFF"/>
        </w:rPr>
        <w:t>οφειλομένης</w:t>
      </w:r>
      <w:proofErr w:type="spellEnd"/>
      <w:r>
        <w:rPr>
          <w:rFonts w:eastAsia="Times New Roman"/>
          <w:color w:val="000000"/>
          <w:szCs w:val="24"/>
          <w:shd w:val="clear" w:color="auto" w:fill="FFFFFF"/>
        </w:rPr>
        <w:t xml:space="preserve"> ενεργείας. </w:t>
      </w:r>
    </w:p>
    <w:p w14:paraId="47436E5B"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Αυτή η παράλειψη </w:t>
      </w:r>
      <w:proofErr w:type="spellStart"/>
      <w:r>
        <w:rPr>
          <w:rFonts w:eastAsia="Times New Roman"/>
          <w:color w:val="000000"/>
          <w:szCs w:val="24"/>
          <w:shd w:val="clear" w:color="auto" w:fill="FFFFFF"/>
        </w:rPr>
        <w:t>οφειλομένης</w:t>
      </w:r>
      <w:proofErr w:type="spellEnd"/>
      <w:r>
        <w:rPr>
          <w:rFonts w:eastAsia="Times New Roman"/>
          <w:color w:val="000000"/>
          <w:szCs w:val="24"/>
          <w:shd w:val="clear" w:color="auto" w:fill="FFFFFF"/>
        </w:rPr>
        <w:t xml:space="preserve"> ενεργείας είναι με </w:t>
      </w:r>
      <w:proofErr w:type="spellStart"/>
      <w:r>
        <w:rPr>
          <w:rFonts w:eastAsia="Times New Roman"/>
          <w:color w:val="000000"/>
          <w:szCs w:val="24"/>
          <w:shd w:val="clear" w:color="auto" w:fill="FFFFFF"/>
        </w:rPr>
        <w:t>δεδικασμένο</w:t>
      </w:r>
      <w:proofErr w:type="spellEnd"/>
      <w:r>
        <w:rPr>
          <w:rFonts w:eastAsia="Times New Roman"/>
          <w:color w:val="000000"/>
          <w:szCs w:val="24"/>
          <w:shd w:val="clear" w:color="auto" w:fill="FFFFFF"/>
        </w:rPr>
        <w:t xml:space="preserve"> έναντι του Υπουργού Παιδείας –αναφέρομαι ότι είναι ο επισπεύδων Υπουργός κατά τον νόμο, διότι τα διατάγματα εκδίδο</w:t>
      </w:r>
      <w:r>
        <w:rPr>
          <w:rFonts w:eastAsia="Times New Roman"/>
          <w:color w:val="000000"/>
          <w:szCs w:val="24"/>
          <w:shd w:val="clear" w:color="auto" w:fill="FFFFFF"/>
        </w:rPr>
        <w:t>νται με πρόταση του Υπουργού Παιδείας και του κατά περίπτωση αρμοδίου, αν πρόκειται για μηχανικούς, προφανώς του Υπουργού ΠΕΧΩΔΕ- αλλά από το 2005 μέχρι σήμερα δεν υπάρχει συμμόρφωση προς την έκδοση αυτών των κανονιστικών διαταγμάτων.</w:t>
      </w:r>
    </w:p>
    <w:p w14:paraId="47436E5C" w14:textId="77777777" w:rsidR="00B5598B" w:rsidRDefault="007F17BE">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w:t>
      </w:r>
      <w:r>
        <w:rPr>
          <w:rFonts w:eastAsia="Times New Roman" w:cs="Times New Roman"/>
          <w:szCs w:val="28"/>
        </w:rPr>
        <w:t>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47436E5D"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Τελειώνω αμέσως, κύριε Πρόεδρε.</w:t>
      </w:r>
    </w:p>
    <w:p w14:paraId="47436E5E"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σημειώσω ότι έχουμε επανειλημμένες αποφάσεις του Συμβουλίου της Επικρατείας –μέχρι και το 2016 έχουν εκδοθεί- που κρίνουν παράνομη τη σιωπή του κράτους.</w:t>
      </w:r>
    </w:p>
    <w:p w14:paraId="47436E5F"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Με τη</w:t>
      </w:r>
      <w:r>
        <w:rPr>
          <w:rFonts w:eastAsia="Times New Roman"/>
          <w:color w:val="000000"/>
          <w:szCs w:val="24"/>
          <w:shd w:val="clear" w:color="auto" w:fill="FFFFFF"/>
        </w:rPr>
        <w:t>ν έννοια αυτή, λοιπόν, παρακαλώ την κυρία Υπουργό να απαντήσει –στις δυνατότητες του Υπουργείου και στις προθέσεις- πότε και πώς θα καθορίσει τα επαγγελματικά δικαιώματα αυτά των αποφοίτων, οι οποίοι</w:t>
      </w:r>
      <w:r>
        <w:rPr>
          <w:rFonts w:eastAsia="Times New Roman"/>
          <w:color w:val="000000"/>
          <w:szCs w:val="24"/>
          <w:shd w:val="clear" w:color="auto" w:fill="FFFFFF"/>
        </w:rPr>
        <w:t>,</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σημειωτέον</w:t>
      </w:r>
      <w:proofErr w:type="spellEnd"/>
      <w:r>
        <w:rPr>
          <w:rFonts w:eastAsia="Times New Roman"/>
          <w:color w:val="000000"/>
          <w:szCs w:val="24"/>
          <w:shd w:val="clear" w:color="auto" w:fill="FFFFFF"/>
        </w:rPr>
        <w:t>,</w:t>
      </w:r>
      <w:r>
        <w:rPr>
          <w:rFonts w:eastAsia="Times New Roman"/>
          <w:color w:val="000000"/>
          <w:szCs w:val="24"/>
          <w:shd w:val="clear" w:color="auto" w:fill="FFFFFF"/>
        </w:rPr>
        <w:t xml:space="preserve"> εισέρχονται με </w:t>
      </w:r>
      <w:proofErr w:type="spellStart"/>
      <w:r>
        <w:rPr>
          <w:rFonts w:eastAsia="Times New Roman"/>
          <w:color w:val="000000"/>
          <w:szCs w:val="24"/>
          <w:shd w:val="clear" w:color="auto" w:fill="FFFFFF"/>
        </w:rPr>
        <w:t>εισιτηρίους</w:t>
      </w:r>
      <w:proofErr w:type="spellEnd"/>
      <w:r>
        <w:rPr>
          <w:rFonts w:eastAsia="Times New Roman"/>
          <w:color w:val="000000"/>
          <w:szCs w:val="24"/>
          <w:shd w:val="clear" w:color="auto" w:fill="FFFFFF"/>
        </w:rPr>
        <w:t xml:space="preserve"> εξετάσεις στις α</w:t>
      </w:r>
      <w:r>
        <w:rPr>
          <w:rFonts w:eastAsia="Times New Roman"/>
          <w:color w:val="000000"/>
          <w:szCs w:val="24"/>
          <w:shd w:val="clear" w:color="auto" w:fill="FFFFFF"/>
        </w:rPr>
        <w:t>νώτατες σχολές και έχουν την προσδοκία ότι στη διαδρομή</w:t>
      </w:r>
      <w:r>
        <w:rPr>
          <w:rFonts w:eastAsia="Times New Roman"/>
          <w:color w:val="000000"/>
          <w:szCs w:val="24"/>
          <w:shd w:val="clear" w:color="auto" w:fill="FFFFFF"/>
        </w:rPr>
        <w:t>,</w:t>
      </w:r>
      <w:r>
        <w:rPr>
          <w:rFonts w:eastAsia="Times New Roman"/>
          <w:color w:val="000000"/>
          <w:szCs w:val="24"/>
          <w:shd w:val="clear" w:color="auto" w:fill="FFFFFF"/>
        </w:rPr>
        <w:t xml:space="preserve"> μετά την αποφοίτησή </w:t>
      </w:r>
      <w:r>
        <w:rPr>
          <w:rFonts w:eastAsia="Times New Roman"/>
          <w:color w:val="000000"/>
          <w:szCs w:val="24"/>
          <w:shd w:val="clear" w:color="auto" w:fill="FFFFFF"/>
        </w:rPr>
        <w:t>τους,</w:t>
      </w:r>
      <w:r>
        <w:rPr>
          <w:rFonts w:eastAsia="Times New Roman"/>
          <w:color w:val="000000"/>
          <w:szCs w:val="24"/>
          <w:shd w:val="clear" w:color="auto" w:fill="FFFFFF"/>
        </w:rPr>
        <w:t xml:space="preserve"> θα έχουν τη δυνατότητα </w:t>
      </w:r>
      <w:proofErr w:type="spellStart"/>
      <w:r>
        <w:rPr>
          <w:rFonts w:eastAsia="Times New Roman"/>
          <w:color w:val="000000"/>
          <w:szCs w:val="24"/>
          <w:shd w:val="clear" w:color="auto" w:fill="FFFFFF"/>
        </w:rPr>
        <w:t>ασχολήσεως</w:t>
      </w:r>
      <w:proofErr w:type="spellEnd"/>
      <w:r>
        <w:rPr>
          <w:rFonts w:eastAsia="Times New Roman"/>
          <w:color w:val="000000"/>
          <w:szCs w:val="24"/>
          <w:shd w:val="clear" w:color="auto" w:fill="FFFFFF"/>
        </w:rPr>
        <w:t xml:space="preserve">. </w:t>
      </w:r>
    </w:p>
    <w:p w14:paraId="47436E60"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Θέλω δε να διευκρινίσω –τελειώνω, κύριε Πρόεδρε- ότι η ερώτησή μου δεν επιδιώκει να αποκτήσουν δικαιώματα αποφοίτου </w:t>
      </w:r>
      <w:r>
        <w:rPr>
          <w:rFonts w:eastAsia="Times New Roman"/>
          <w:color w:val="000000"/>
          <w:szCs w:val="24"/>
          <w:shd w:val="clear" w:color="auto" w:fill="FFFFFF"/>
        </w:rPr>
        <w:t>π</w:t>
      </w:r>
      <w:r>
        <w:rPr>
          <w:rFonts w:eastAsia="Times New Roman"/>
          <w:color w:val="000000"/>
          <w:szCs w:val="24"/>
          <w:shd w:val="clear" w:color="auto" w:fill="FFFFFF"/>
        </w:rPr>
        <w:t xml:space="preserve">ολυτεχνείου, </w:t>
      </w:r>
      <w:r>
        <w:rPr>
          <w:rFonts w:eastAsia="Times New Roman"/>
          <w:color w:val="000000"/>
          <w:szCs w:val="24"/>
          <w:shd w:val="clear" w:color="auto" w:fill="FFFFFF"/>
        </w:rPr>
        <w:t>ό</w:t>
      </w:r>
      <w:r>
        <w:rPr>
          <w:rFonts w:eastAsia="Times New Roman"/>
          <w:color w:val="000000"/>
          <w:szCs w:val="24"/>
          <w:shd w:val="clear" w:color="auto" w:fill="FFFFFF"/>
        </w:rPr>
        <w:t>που έχ</w:t>
      </w:r>
      <w:r>
        <w:rPr>
          <w:rFonts w:eastAsia="Times New Roman"/>
          <w:color w:val="000000"/>
          <w:szCs w:val="24"/>
          <w:shd w:val="clear" w:color="auto" w:fill="FFFFFF"/>
        </w:rPr>
        <w:t>ουμε πενταετείς ή εξαετείς σπουδές, αλλά να προσδιοριστούν τα επαγγελματικά τους δικαιώματα βάσει του επιπέδου σπουδών</w:t>
      </w:r>
      <w:r>
        <w:rPr>
          <w:rFonts w:eastAsia="Times New Roman"/>
          <w:color w:val="000000"/>
          <w:szCs w:val="24"/>
          <w:shd w:val="clear" w:color="auto" w:fill="FFFFFF"/>
        </w:rPr>
        <w:t>,</w:t>
      </w:r>
      <w:r>
        <w:rPr>
          <w:rFonts w:eastAsia="Times New Roman"/>
          <w:color w:val="000000"/>
          <w:szCs w:val="24"/>
          <w:shd w:val="clear" w:color="auto" w:fill="FFFFFF"/>
        </w:rPr>
        <w:t xml:space="preserve"> το οποίο έχουν υποστεί και του χρόνου φοιτήσεως.</w:t>
      </w:r>
    </w:p>
    <w:p w14:paraId="47436E61" w14:textId="77777777" w:rsidR="00B5598B" w:rsidRDefault="007F17B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47436E62" w14:textId="77777777" w:rsidR="00B5598B" w:rsidRDefault="007F17BE">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Κυρία Υπουργέ, ορίστε, έχετε τον λόγο.</w:t>
      </w:r>
    </w:p>
    <w:p w14:paraId="47436E63" w14:textId="77777777" w:rsidR="00B5598B" w:rsidRDefault="007F17BE">
      <w:pPr>
        <w:spacing w:line="600" w:lineRule="auto"/>
        <w:ind w:firstLine="720"/>
        <w:jc w:val="both"/>
        <w:rPr>
          <w:rFonts w:eastAsia="Times New Roman"/>
          <w:szCs w:val="24"/>
        </w:rPr>
      </w:pPr>
      <w:r>
        <w:rPr>
          <w:rFonts w:eastAsia="Times New Roman"/>
          <w:b/>
          <w:szCs w:val="24"/>
        </w:rPr>
        <w:lastRenderedPageBreak/>
        <w:t>ΑΘΑΝ</w:t>
      </w:r>
      <w:r>
        <w:rPr>
          <w:rFonts w:eastAsia="Times New Roman"/>
          <w:b/>
          <w:szCs w:val="24"/>
        </w:rPr>
        <w:t xml:space="preserve">ΑΣΙΑ ΑΝΑΓΝΩΣΤΟΠΟΥΛΟΥ (Αναπληρώτρια Υπουργός Παιδείας, Έρευνας και Θρησκευμάτων): </w:t>
      </w:r>
      <w:r>
        <w:rPr>
          <w:rFonts w:eastAsia="Times New Roman"/>
          <w:szCs w:val="24"/>
        </w:rPr>
        <w:t xml:space="preserve">Ευχαριστώ, κύριε Καρρά, για την ερώτηση. Είναι μια ερώτηση η οποία έχει πολύ μεγάλη σημασία, για να δούμε ότι επί σαράντα χρόνια έχουμε ένα από τα πολλά προβλήματα που </w:t>
      </w:r>
      <w:r>
        <w:rPr>
          <w:rFonts w:eastAsia="Times New Roman"/>
          <w:szCs w:val="24"/>
        </w:rPr>
        <w:t>ταλανίζουν αυτή την κοινωνία και τα οποία δεν βρίσκουν λύση.</w:t>
      </w:r>
    </w:p>
    <w:p w14:paraId="47436E64" w14:textId="77777777" w:rsidR="00B5598B" w:rsidRDefault="007F17BE">
      <w:pPr>
        <w:spacing w:line="600" w:lineRule="auto"/>
        <w:ind w:firstLine="720"/>
        <w:jc w:val="both"/>
        <w:rPr>
          <w:rFonts w:eastAsia="Times New Roman"/>
          <w:szCs w:val="24"/>
        </w:rPr>
      </w:pPr>
      <w:r>
        <w:rPr>
          <w:rFonts w:eastAsia="Times New Roman"/>
          <w:szCs w:val="24"/>
        </w:rPr>
        <w:t>Θέλω, βέβαια, να μου επιτρέψετε εδώ να σας πω ότι δεν μπορεί ένας Υπουργός</w:t>
      </w:r>
      <w:r>
        <w:rPr>
          <w:rFonts w:eastAsia="Times New Roman"/>
          <w:szCs w:val="24"/>
        </w:rPr>
        <w:t>,</w:t>
      </w:r>
      <w:r>
        <w:rPr>
          <w:rFonts w:eastAsia="Times New Roman"/>
          <w:szCs w:val="24"/>
        </w:rPr>
        <w:t xml:space="preserve"> που αναλαμβάνει πριν από μερικούς μήνες και έχει τέτοια πολύ σοβαρά προβλήματα να επιλύσει, να πει «θα το λύσω εχθές». </w:t>
      </w:r>
      <w:r>
        <w:rPr>
          <w:rFonts w:eastAsia="Times New Roman"/>
          <w:szCs w:val="24"/>
        </w:rPr>
        <w:t xml:space="preserve">Χρειάζεται ένα διάστημα, ένας εύλογος χρόνος, για να κατανοήσει το πρόβλημα και να </w:t>
      </w:r>
      <w:r w:rsidRPr="00847370">
        <w:rPr>
          <w:rFonts w:eastAsia="Times New Roman"/>
          <w:color w:val="000000" w:themeColor="text1"/>
          <w:szCs w:val="24"/>
        </w:rPr>
        <w:t>μπορέσει να φθάσει σε μια οριστική νομοθετική ρύθμιση.</w:t>
      </w:r>
    </w:p>
    <w:p w14:paraId="47436E65" w14:textId="77777777" w:rsidR="00B5598B" w:rsidRDefault="007F17BE">
      <w:pPr>
        <w:spacing w:line="600" w:lineRule="auto"/>
        <w:ind w:firstLine="720"/>
        <w:jc w:val="both"/>
        <w:rPr>
          <w:rFonts w:eastAsia="Times New Roman" w:cs="Times New Roman"/>
          <w:szCs w:val="24"/>
        </w:rPr>
      </w:pPr>
      <w:r w:rsidRPr="00330AAA">
        <w:rPr>
          <w:rFonts w:eastAsia="Times New Roman" w:cs="Times New Roman"/>
          <w:szCs w:val="24"/>
        </w:rPr>
        <w:t xml:space="preserve">Να πω εδώ ένα πράγμα </w:t>
      </w:r>
      <w:r>
        <w:rPr>
          <w:rFonts w:eastAsia="Times New Roman" w:cs="Times New Roman"/>
          <w:szCs w:val="24"/>
        </w:rPr>
        <w:t>γενικά, επειδή άκουγα και χθες την κ. Γεννηματά, που έλεγε ότι για τις καρέκλες τους θα υποστεί π</w:t>
      </w:r>
      <w:r>
        <w:rPr>
          <w:rFonts w:eastAsia="Times New Roman" w:cs="Times New Roman"/>
          <w:szCs w:val="24"/>
        </w:rPr>
        <w:t>ολλά η κοινωνία.</w:t>
      </w:r>
    </w:p>
    <w:p w14:paraId="47436E66"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Μην απαντάτε σε εμένα γι’ αυτά.</w:t>
      </w:r>
    </w:p>
    <w:p w14:paraId="47436E67"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ΑΝΑΓΝΩΣΤΟΠΟΥΛΟΥ (Αναπληρώτρια Υπουργός Παιδείας, Έρευνας και Θρησκευμάτων): </w:t>
      </w:r>
      <w:r>
        <w:rPr>
          <w:rFonts w:eastAsia="Times New Roman" w:cs="Times New Roman"/>
          <w:szCs w:val="24"/>
        </w:rPr>
        <w:t>Να πω με το παράδειγμα αυτό, ότι με τις επί σαράντα χρόνια καρέκλες των διαφόρων έχουμε διάφο</w:t>
      </w:r>
      <w:r>
        <w:rPr>
          <w:rFonts w:eastAsia="Times New Roman" w:cs="Times New Roman"/>
          <w:szCs w:val="24"/>
        </w:rPr>
        <w:t xml:space="preserve">ρα τέτοια προβλήματα, με τα οποία αδικούνται μεγάλες κοινωνικές ομάδες. </w:t>
      </w:r>
    </w:p>
    <w:p w14:paraId="47436E6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Ας έρθουμε, λοιπόν, στο συγκεκριμένο. Ξέρουμε το χρονικό, το είπατε και εσείς. Είναι ακριβώς έτσι όπως το λέτε, πρέπει να οριστούν επαγγελματικά δικαιώματα επιτέλους. </w:t>
      </w:r>
    </w:p>
    <w:p w14:paraId="47436E6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Εμείς έχουμε κά</w:t>
      </w:r>
      <w:r>
        <w:rPr>
          <w:rFonts w:eastAsia="Times New Roman" w:cs="Times New Roman"/>
          <w:szCs w:val="24"/>
        </w:rPr>
        <w:t xml:space="preserve">νει τρεις συναντήσεις ήδη με τους εκπροσώπους της ΕΕΤΕΜ, για να μας πουν, να συζητήσουμε, να δούμε τα δικαιώματα, τις διεκδικήσεις που έχουν και να τις βάλουμε προς συζήτηση. </w:t>
      </w:r>
    </w:p>
    <w:p w14:paraId="47436E6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Βούληση του Υπουργείου είναι –τους το είπα άλλωστε πάρα πολλές φορές- να </w:t>
      </w:r>
      <w:r>
        <w:rPr>
          <w:rFonts w:eastAsia="Times New Roman" w:cs="Times New Roman"/>
          <w:szCs w:val="24"/>
        </w:rPr>
        <w:t xml:space="preserve">επιλυθεί αυτό το ζήτημα όσο το δυνατόν γρηγορότερα </w:t>
      </w:r>
      <w:r>
        <w:rPr>
          <w:rFonts w:eastAsia="Times New Roman" w:cs="Times New Roman"/>
          <w:szCs w:val="24"/>
        </w:rPr>
        <w:t>κ</w:t>
      </w:r>
      <w:r>
        <w:rPr>
          <w:rFonts w:eastAsia="Times New Roman" w:cs="Times New Roman"/>
          <w:szCs w:val="24"/>
        </w:rPr>
        <w:t>αι λέω όσο το δυνατόν γρηγορότερα, γιατί ξέρετε, κύριε Καρρά, ότι για τα δικαιώματα το Υπουργείο Παιδείας δεν λέει τι επάγγελμα θα κάνει κανείς</w:t>
      </w:r>
      <w:r>
        <w:rPr>
          <w:rFonts w:eastAsia="Times New Roman" w:cs="Times New Roman"/>
          <w:szCs w:val="24"/>
        </w:rPr>
        <w:t>,</w:t>
      </w:r>
      <w:r>
        <w:rPr>
          <w:rFonts w:eastAsia="Times New Roman" w:cs="Times New Roman"/>
          <w:szCs w:val="24"/>
        </w:rPr>
        <w:t xml:space="preserve"> αλλά σύμφωνα με το </w:t>
      </w:r>
      <w:r>
        <w:rPr>
          <w:rFonts w:eastAsia="Times New Roman" w:cs="Times New Roman"/>
          <w:szCs w:val="24"/>
        </w:rPr>
        <w:lastRenderedPageBreak/>
        <w:t>ακαδημαϊκό πρόγραμμα ορίζει τι δύναται ν</w:t>
      </w:r>
      <w:r>
        <w:rPr>
          <w:rFonts w:eastAsia="Times New Roman" w:cs="Times New Roman"/>
          <w:szCs w:val="24"/>
        </w:rPr>
        <w:t xml:space="preserve">α κάνει κανείς. Μετά είναι διάφορα συναρμόδια Υπουργεία που αποφασίζουν τους όρους και όλα αυτά. </w:t>
      </w:r>
    </w:p>
    <w:p w14:paraId="47436E6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της κυρίας Υπουργού)</w:t>
      </w:r>
    </w:p>
    <w:p w14:paraId="47436E6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Η βούληση, λοιπόν, της τωρινής ηγεσίας του Υπουργείου Παιδ</w:t>
      </w:r>
      <w:r>
        <w:rPr>
          <w:rFonts w:eastAsia="Times New Roman" w:cs="Times New Roman"/>
          <w:szCs w:val="24"/>
        </w:rPr>
        <w:t>είας είναι να επιλύσει το πρόβλημα, με μια μικρή διαφορά –και το λέω για να το ακούσουν και οι άνθρωποι της ΕΕΤΕΜ, που είμαι σίγουρη ότι μας ακούν τώρα-, ότι αυτό δεν είναι κάτι που γίνεται σε μια πελατειακή σχέση Υπουργού και μιας εκπροσώπησης ενός φορέα,</w:t>
      </w:r>
      <w:r>
        <w:rPr>
          <w:rFonts w:eastAsia="Times New Roman" w:cs="Times New Roman"/>
          <w:szCs w:val="24"/>
        </w:rPr>
        <w:t xml:space="preserve"> όπως είναι η ΕΕΤΕΜ, αλλά δημιουργεί ένα άλλο πνεύμα σε αυτήν την κοινωνία. Δηλαδή αυτά τα στεγανά που έχουμε ότι οι άνθρωποι που κάνουν πέντε χρόνια σπουδές στο Πολυτεχνείο</w:t>
      </w:r>
      <w:r>
        <w:rPr>
          <w:rFonts w:eastAsia="Times New Roman" w:cs="Times New Roman"/>
          <w:szCs w:val="24"/>
        </w:rPr>
        <w:t>,</w:t>
      </w:r>
      <w:r>
        <w:rPr>
          <w:rFonts w:eastAsia="Times New Roman" w:cs="Times New Roman"/>
          <w:szCs w:val="24"/>
        </w:rPr>
        <w:t xml:space="preserve"> έχουν όλα τα δικαιώματα και οι άνθρωποι που κάνουν τέσσερα χρόνια σπουδές δεν έχο</w:t>
      </w:r>
      <w:r>
        <w:rPr>
          <w:rFonts w:eastAsia="Times New Roman" w:cs="Times New Roman"/>
          <w:szCs w:val="24"/>
        </w:rPr>
        <w:t xml:space="preserve">υν κανένα δικαίωμα, εδώ είναι και ζήτημα αλλαγής νοοτροπίας. </w:t>
      </w:r>
    </w:p>
    <w:p w14:paraId="47436E6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Υπουργού)</w:t>
      </w:r>
    </w:p>
    <w:p w14:paraId="47436E6E"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Εμείς θα τα δώσουμε τα επαγγελματικά δικαιώματα, το θέμα είναι να μην εκπέσουν πάλι από το Συμβούλιο της Επικρ</w:t>
      </w:r>
      <w:r>
        <w:rPr>
          <w:rFonts w:eastAsia="Times New Roman" w:cs="Times New Roman"/>
          <w:szCs w:val="24"/>
        </w:rPr>
        <w:t>ατείας. Γιατί, κύριε Καρρά, συμβαίνει το εξής παράδοξο</w:t>
      </w:r>
      <w:r>
        <w:rPr>
          <w:rFonts w:eastAsia="Times New Roman" w:cs="Times New Roman"/>
          <w:szCs w:val="24"/>
        </w:rPr>
        <w:t>.</w:t>
      </w:r>
      <w:r>
        <w:rPr>
          <w:rFonts w:eastAsia="Times New Roman" w:cs="Times New Roman"/>
          <w:szCs w:val="24"/>
        </w:rPr>
        <w:t xml:space="preserve"> Λέει το Συμβούλιο της Επικρατείας «ορίστε δικαιώματα». Μόλις πάει κάποιος να τα ορίσει, προσφεύγει το αντίπαλο «στρατόπεδο» και εκπίπτουν από το Συμβούλιο της Επικρατείας. </w:t>
      </w:r>
    </w:p>
    <w:p w14:paraId="47436E6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Εμείς θέλουμε να φτάσουμε σ</w:t>
      </w:r>
      <w:r>
        <w:rPr>
          <w:rFonts w:eastAsia="Times New Roman" w:cs="Times New Roman"/>
          <w:szCs w:val="24"/>
        </w:rPr>
        <w:t>ε μια οριστική διευθέτηση. Γι’ αυτό λέω ότι δεν είναι η σχέση του τύπου «ήρθαν αυτοί και διεκδικήσαν και ο Υπουργός είπε «πάρτε τα»». Είναι το θέμα να αλλάξει λίγο αυτή η νοοτροπία και να σπάσει αυτός ο ανταγωνισμός ανάμεσα σε μηχανικούς του Πολυτεχνείου κ</w:t>
      </w:r>
      <w:r>
        <w:rPr>
          <w:rFonts w:eastAsia="Times New Roman" w:cs="Times New Roman"/>
          <w:szCs w:val="24"/>
        </w:rPr>
        <w:t xml:space="preserve">αι μηχανικούς των ΤΕΙ. </w:t>
      </w:r>
    </w:p>
    <w:p w14:paraId="47436E7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Στη δευτερολογία μου θα πω μερικά πράγματα ακόμη.</w:t>
      </w:r>
    </w:p>
    <w:p w14:paraId="47436E71"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Παππά, έχετε τον λόγο. Συγγνώμη</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ύριε Καρρά.</w:t>
      </w:r>
    </w:p>
    <w:p w14:paraId="47436E72"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 ΔΗΜΗΤΡΙΟΣ ΚΑΡΡΑΣ: </w:t>
      </w:r>
      <w:r>
        <w:rPr>
          <w:rFonts w:eastAsia="Times New Roman" w:cs="Times New Roman"/>
          <w:szCs w:val="24"/>
        </w:rPr>
        <w:t>Κύριε Πρόεδρε, μου αλλάζετε συχνά το όνομα.</w:t>
      </w:r>
    </w:p>
    <w:p w14:paraId="47436E73"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ΠΡΟΕΔΡΕΥΩΝ (Γεώργιος Βαρ</w:t>
      </w:r>
      <w:r>
        <w:rPr>
          <w:rFonts w:eastAsia="Times New Roman" w:cs="Times New Roman"/>
          <w:b/>
          <w:szCs w:val="24"/>
        </w:rPr>
        <w:t>εμένος):</w:t>
      </w:r>
      <w:r>
        <w:rPr>
          <w:rFonts w:eastAsia="Times New Roman" w:cs="Times New Roman"/>
          <w:szCs w:val="24"/>
        </w:rPr>
        <w:t xml:space="preserve"> Όχι, είναι πολύ μακροσκελές το όνομά σας και δεν ξεχνιέται εύκολα. Έχετε δύο ονόματα εσείς. Έχετε τον λόγο, κύριε Καρρά.</w:t>
      </w:r>
    </w:p>
    <w:p w14:paraId="47436E74"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Εγώ θα συμφωνήσω με την Υπουργό για τις δυσκολίες του προβλήματος </w:t>
      </w:r>
      <w:r>
        <w:rPr>
          <w:rFonts w:eastAsia="Times New Roman"/>
          <w:szCs w:val="24"/>
        </w:rPr>
        <w:t>οι οποίες</w:t>
      </w:r>
      <w:r>
        <w:rPr>
          <w:rFonts w:eastAsia="Times New Roman" w:cs="Times New Roman"/>
          <w:szCs w:val="24"/>
        </w:rPr>
        <w:t xml:space="preserve"> υπάρχουν.</w:t>
      </w:r>
    </w:p>
    <w:p w14:paraId="47436E7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θα συστήσω κάτι και θα μου το επιτρέψετε. Έχουμε ένα πακέτο πλέον αποφάσεων του Συμβουλίου </w:t>
      </w:r>
      <w:r>
        <w:rPr>
          <w:rFonts w:eastAsia="Times New Roman" w:cs="Times New Roman"/>
          <w:szCs w:val="24"/>
        </w:rPr>
        <w:t xml:space="preserve">της </w:t>
      </w:r>
      <w:r>
        <w:rPr>
          <w:rFonts w:eastAsia="Times New Roman" w:cs="Times New Roman"/>
          <w:szCs w:val="24"/>
        </w:rPr>
        <w:t>Επικρατείας, γιατί, όπως γνωρίζετε, κάποιοι απόφοιτοι κάποιου τμήματος έχουν προσφύγει. Αν, λοιπόν, κωδικοποιήσουμε τη νομολογία η οποία έχει διαμορφωθεί, νομίζ</w:t>
      </w:r>
      <w:r>
        <w:rPr>
          <w:rFonts w:eastAsia="Times New Roman" w:cs="Times New Roman"/>
          <w:szCs w:val="24"/>
        </w:rPr>
        <w:t>ω ότι θα βοηθήσει να δούμε</w:t>
      </w:r>
      <w:r>
        <w:rPr>
          <w:rFonts w:eastAsia="Times New Roman" w:cs="Times New Roman"/>
          <w:szCs w:val="24"/>
        </w:rPr>
        <w:t>,</w:t>
      </w:r>
      <w:r>
        <w:rPr>
          <w:rFonts w:eastAsia="Times New Roman" w:cs="Times New Roman"/>
          <w:szCs w:val="24"/>
        </w:rPr>
        <w:t xml:space="preserve"> εάν μπορούμε να προχωρήσουμε, να βγουν και τα διατάγματα αυτά, κυρία Υπουργέ. Εγώ απηύθυνα σε εσάς την ερώτηση,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τον λόγο ότι είστε το επισπεύδον Υπουργείο. </w:t>
      </w:r>
    </w:p>
    <w:p w14:paraId="47436E7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Επιπλέον δε</w:t>
      </w:r>
      <w:r>
        <w:rPr>
          <w:rFonts w:eastAsia="Times New Roman" w:cs="Times New Roman"/>
          <w:szCs w:val="24"/>
        </w:rPr>
        <w:t>,</w:t>
      </w:r>
      <w:r>
        <w:rPr>
          <w:rFonts w:eastAsia="Times New Roman" w:cs="Times New Roman"/>
          <w:szCs w:val="24"/>
        </w:rPr>
        <w:t xml:space="preserve"> θέλω να παρατηρήσω </w:t>
      </w:r>
      <w:r>
        <w:rPr>
          <w:rFonts w:eastAsia="Times New Roman" w:cs="Times New Roman"/>
          <w:szCs w:val="24"/>
        </w:rPr>
        <w:t xml:space="preserve">και θα μου το συγχωρέσετε αυτό, ότι το τι είπε η κ. Γεννηματά, τουλάχιστον εμένα δεν με αφορά για οποιοδήποτε θέμα. </w:t>
      </w:r>
    </w:p>
    <w:p w14:paraId="47436E7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Επιπλέον θέλω να πω και κάτι άλλο. Διευκρίνισα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δεν έρχομαι εδώ να απαιτήσω για να </w:t>
      </w:r>
      <w:proofErr w:type="spellStart"/>
      <w:r>
        <w:rPr>
          <w:rFonts w:eastAsia="Times New Roman" w:cs="Times New Roman"/>
          <w:szCs w:val="24"/>
        </w:rPr>
        <w:t>ισοχρονιστούν</w:t>
      </w:r>
      <w:proofErr w:type="spellEnd"/>
      <w:r>
        <w:rPr>
          <w:rFonts w:eastAsia="Times New Roman" w:cs="Times New Roman"/>
          <w:szCs w:val="24"/>
        </w:rPr>
        <w:t xml:space="preserve"> και να γίνουν </w:t>
      </w:r>
      <w:proofErr w:type="spellStart"/>
      <w:r>
        <w:rPr>
          <w:rFonts w:eastAsia="Times New Roman" w:cs="Times New Roman"/>
          <w:szCs w:val="24"/>
        </w:rPr>
        <w:t>ισόκυ</w:t>
      </w:r>
      <w:r>
        <w:rPr>
          <w:rFonts w:eastAsia="Times New Roman" w:cs="Times New Roman"/>
          <w:szCs w:val="24"/>
        </w:rPr>
        <w:t>ρα</w:t>
      </w:r>
      <w:proofErr w:type="spellEnd"/>
      <w:r>
        <w:rPr>
          <w:rFonts w:eastAsia="Times New Roman" w:cs="Times New Roman"/>
          <w:szCs w:val="24"/>
        </w:rPr>
        <w:t xml:space="preserve"> όλα, διότι αντιλαμβάνομαι τη διαφοροποίηση των σπουδών, όχι μόνο τη χρονική αλλά και ενδεχόμενα το αντικείμενο των σπουδών των ΤΕΙ, σε σχέση με τους αποφοίτους των ΑΕΙ, </w:t>
      </w:r>
      <w:r>
        <w:rPr>
          <w:rFonts w:eastAsia="Times New Roman" w:cs="Times New Roman"/>
          <w:szCs w:val="24"/>
        </w:rPr>
        <w:t>π</w:t>
      </w:r>
      <w:r>
        <w:rPr>
          <w:rFonts w:eastAsia="Times New Roman" w:cs="Times New Roman"/>
          <w:szCs w:val="24"/>
        </w:rPr>
        <w:t xml:space="preserve">ολυτεχνείου, ή πολυτεχνειακών σχολών. </w:t>
      </w:r>
    </w:p>
    <w:p w14:paraId="47436E7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Με την έννοια αυτή, λοιπόν, κυρία Υπουργέ, π</w:t>
      </w:r>
      <w:r>
        <w:rPr>
          <w:rFonts w:eastAsia="Times New Roman" w:cs="Times New Roman"/>
          <w:szCs w:val="24"/>
        </w:rPr>
        <w:t>ροτείνω, αν έχετε την καλοσύνη, πρώτα από όλα να ξεκινήσει η διαδικασία, διότι οι άνθρωποι αυτοί, όπως και εσείς παραδεχθήκατε, έχουν χρόνια και δεν ξέρουν τι έχουν και τι δεν έχουν, αν έχουν δικαιώματα ή δεν έχουν. Εύλογα παρατηρήσατε ότι θα πάνε στο Συμβ</w:t>
      </w:r>
      <w:r>
        <w:rPr>
          <w:rFonts w:eastAsia="Times New Roman" w:cs="Times New Roman"/>
          <w:szCs w:val="24"/>
        </w:rPr>
        <w:t xml:space="preserve">ούλιο της Επικρατείας. Αυτό να το αφήσουμε κατά μέρος. </w:t>
      </w:r>
    </w:p>
    <w:p w14:paraId="47436E7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Αν μελετήσουμε τη νομολογία που έχει διαμορφωθεί εδώ και δεκαπέντε χρόνια, θα βγάλουμε ασφαλή συμπεράσματα και θα μπορέσετε να προχωρήσετε σε περιορισμό. Δεν λέω σε εντελώς εξάλειψη κινδύνου ακυρώσεως</w:t>
      </w:r>
      <w:r>
        <w:rPr>
          <w:rFonts w:eastAsia="Times New Roman" w:cs="Times New Roman"/>
          <w:szCs w:val="24"/>
        </w:rPr>
        <w:t xml:space="preserve"> αλλά σε περιορισμό κινδύνου ακυρώσεως.</w:t>
      </w:r>
    </w:p>
    <w:p w14:paraId="47436E7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Προτείνω, λοιπόν, ότι θα πρέπει να κινηθείτε προς αυτήν την κατεύθυνση, αφού διαπιστώνω την καλή διάθεση του Υπουργείου. Ωστόσο, θέλω να παρακαλέσω για δύο ζητήματα μόνο, ώστε να μου απαντήσετε στη δευτερολογία σας, </w:t>
      </w:r>
      <w:r>
        <w:rPr>
          <w:rFonts w:eastAsia="Times New Roman" w:cs="Times New Roman"/>
          <w:szCs w:val="24"/>
        </w:rPr>
        <w:t xml:space="preserve">αν έχετε την καλοσύνη. </w:t>
      </w:r>
    </w:p>
    <w:p w14:paraId="47436E7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Έχετε </w:t>
      </w:r>
      <w:r>
        <w:rPr>
          <w:rFonts w:eastAsia="Times New Roman"/>
          <w:szCs w:val="24"/>
        </w:rPr>
        <w:t xml:space="preserve">δυνατότητα </w:t>
      </w:r>
      <w:r>
        <w:rPr>
          <w:rFonts w:eastAsia="Times New Roman" w:cs="Times New Roman"/>
          <w:szCs w:val="24"/>
        </w:rPr>
        <w:t>εκτίμησης χρόνου; Αυτό είναι το κρισιμότερο, όπως κατανοείτε, κυρία Υπουργέ, διότι το να μπούμε σε ατέρμονες διαβουλεύσεις, σημαίνει ότι μένουμε στα παρελθόντα, τα οποία και εσείς η ίδια στηλιτεύσατε</w:t>
      </w:r>
      <w:r>
        <w:rPr>
          <w:rFonts w:eastAsia="Times New Roman" w:cs="Times New Roman"/>
          <w:szCs w:val="24"/>
        </w:rPr>
        <w:t>,</w:t>
      </w:r>
      <w:r>
        <w:rPr>
          <w:rFonts w:eastAsia="Times New Roman" w:cs="Times New Roman"/>
          <w:szCs w:val="24"/>
        </w:rPr>
        <w:t xml:space="preserve"> λέγοντας για τ</w:t>
      </w:r>
      <w:r>
        <w:rPr>
          <w:rFonts w:eastAsia="Times New Roman" w:cs="Times New Roman"/>
          <w:szCs w:val="24"/>
        </w:rPr>
        <w:t>η μακρόχρονη πορεία που υπήρξε σ’ αυτήν την υπόθεση.</w:t>
      </w:r>
    </w:p>
    <w:p w14:paraId="47436E7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Επίσης θα παρακαλούσα, ει δυνατόν, να σταθείτε στο θέμα των επιμέρους δικαιωμάτων, γιατί αυτός θα είναι ένας κίνδυνος ακυρώσεως. Εάν πάτε συνολικά να καθορίσετε επαγγελματικά δικαιώματα, γνωρίζετε καλύτε</w:t>
      </w:r>
      <w:r>
        <w:rPr>
          <w:rFonts w:eastAsia="Times New Roman" w:cs="Times New Roman"/>
          <w:szCs w:val="24"/>
        </w:rPr>
        <w:t xml:space="preserve">ρα από εμένα ότι αυτή η απόφαση που θα εκδοθεί, θα ακυρωθεί. Ενώ αντίθετα αν κάνετε μια αντιστοιχία ΤΕΙ και τμημάτων, ώστε να δείτε τι σπουδές δίνουν και να δείτε με τα συναρμόδια Υπουργεία τα αντίστοιχα δικαιώματα, τότε το θέμα θα έχει λυθεί. </w:t>
      </w:r>
    </w:p>
    <w:p w14:paraId="47436E7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Σημειώνω δε</w:t>
      </w:r>
      <w:r>
        <w:rPr>
          <w:rFonts w:eastAsia="Times New Roman" w:cs="Times New Roman"/>
          <w:szCs w:val="24"/>
        </w:rPr>
        <w:t xml:space="preserve"> ότι είχα προθυμία να υποβάλω αυτήν την ερώτηση, διότι </w:t>
      </w:r>
      <w:proofErr w:type="spellStart"/>
      <w:r>
        <w:rPr>
          <w:rFonts w:eastAsia="Times New Roman" w:cs="Times New Roman"/>
          <w:szCs w:val="24"/>
        </w:rPr>
        <w:t>συνήντησα</w:t>
      </w:r>
      <w:proofErr w:type="spellEnd"/>
      <w:r>
        <w:rPr>
          <w:rFonts w:eastAsia="Times New Roman" w:cs="Times New Roman"/>
          <w:szCs w:val="24"/>
        </w:rPr>
        <w:t xml:space="preserve"> τους ενδιαφερομένους και διαπίστωσα όχι εκ των λεγομένων τους, αλλά εκ του υλικού που μου έφεραν, τη δυστοκία του προβλήματος, κύριε Πρόεδρε. </w:t>
      </w:r>
    </w:p>
    <w:p w14:paraId="47436E7E"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w:t>
      </w:r>
      <w:r>
        <w:rPr>
          <w:rFonts w:eastAsia="Times New Roman" w:cs="Times New Roman"/>
          <w:szCs w:val="24"/>
        </w:rPr>
        <w:t>χρόνου ομιλίας του κυρίου Βουλευτή)</w:t>
      </w:r>
    </w:p>
    <w:p w14:paraId="47436E7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να ολοκληρώσω σε τριάντα δευτερόλεπτα. </w:t>
      </w:r>
    </w:p>
    <w:p w14:paraId="47436E8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Πριν τελειώσω, λοιπόν, θα ήθελα να συμπληρώσω ότι δυστυχώς έχω και αποφάσεις –δεν φταίει η δική σας </w:t>
      </w:r>
      <w:r>
        <w:rPr>
          <w:rFonts w:eastAsia="Times New Roman"/>
          <w:szCs w:val="24"/>
        </w:rPr>
        <w:t>Κυβέρνηση</w:t>
      </w:r>
      <w:r>
        <w:rPr>
          <w:rFonts w:eastAsia="Times New Roman" w:cs="Times New Roman"/>
          <w:szCs w:val="24"/>
        </w:rPr>
        <w:t xml:space="preserve">, αλλά σε λίγο καιρό θα το αντιμετωπίσετε </w:t>
      </w:r>
      <w:r>
        <w:rPr>
          <w:rFonts w:eastAsia="Times New Roman" w:cs="Times New Roman"/>
          <w:szCs w:val="24"/>
        </w:rPr>
        <w:t>και εσείς- ανωτάτων δικαστηρίων</w:t>
      </w:r>
      <w:r>
        <w:rPr>
          <w:rFonts w:eastAsia="Times New Roman" w:cs="Times New Roman"/>
          <w:szCs w:val="24"/>
        </w:rPr>
        <w:t>,</w:t>
      </w:r>
      <w:r>
        <w:rPr>
          <w:rFonts w:eastAsia="Times New Roman" w:cs="Times New Roman"/>
          <w:szCs w:val="24"/>
        </w:rPr>
        <w:t xml:space="preserve"> που καταδικάζουν το κράτος σε αποζημιώσεις με το γνωστό άρθρο 105 του εισαγωγικού νόμου του Αστικού Κώδικα για παράλειψη </w:t>
      </w:r>
      <w:proofErr w:type="spellStart"/>
      <w:r>
        <w:rPr>
          <w:rFonts w:eastAsia="Times New Roman" w:cs="Times New Roman"/>
          <w:szCs w:val="24"/>
        </w:rPr>
        <w:t>οφειλομένης</w:t>
      </w:r>
      <w:proofErr w:type="spellEnd"/>
      <w:r>
        <w:rPr>
          <w:rFonts w:eastAsia="Times New Roman" w:cs="Times New Roman"/>
          <w:szCs w:val="24"/>
        </w:rPr>
        <w:t xml:space="preserve"> ενεργείας. </w:t>
      </w:r>
      <w:r>
        <w:rPr>
          <w:rFonts w:eastAsia="Times New Roman" w:cs="Times New Roman"/>
          <w:szCs w:val="24"/>
        </w:rPr>
        <w:t>Α</w:t>
      </w:r>
      <w:r>
        <w:rPr>
          <w:rFonts w:eastAsia="Times New Roman" w:cs="Times New Roman"/>
          <w:szCs w:val="24"/>
        </w:rPr>
        <w:t>υτοί οι άνθρωποι αποζημιώνονται για τον λόγο ότι δεν καθόρισε η πολιτεία τα δι</w:t>
      </w:r>
      <w:r>
        <w:rPr>
          <w:rFonts w:eastAsia="Times New Roman" w:cs="Times New Roman"/>
          <w:szCs w:val="24"/>
        </w:rPr>
        <w:t xml:space="preserve">καιώματά τους και τους ζημίωσε όχι μόνο υλικά αλλά και ηθικά. </w:t>
      </w:r>
    </w:p>
    <w:p w14:paraId="47436E81"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Με την έννοια αυτή νομίζω ότι είναι πλέον μεγαλύτερη η ανάγκη να επισπεύσετε, κυρία Υπουργέ. </w:t>
      </w:r>
    </w:p>
    <w:p w14:paraId="47436E82"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Κύριε Πρόεδρε, στο σημείο αυτό θα ήθελα να καταθέσω τις σχετικές αποφάσεις.</w:t>
      </w:r>
    </w:p>
    <w:p w14:paraId="47436E8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(Στο σημείο αυτό ο Βουλ</w:t>
      </w:r>
      <w:r>
        <w:rPr>
          <w:rFonts w:eastAsia="Times New Roman" w:cs="Times New Roman"/>
          <w:szCs w:val="24"/>
        </w:rPr>
        <w:t xml:space="preserve">ευτής κ. Γεώργιος-Δημήτριος Καρράς καταθέτει για τα Πρακτικά τις προαναφερθείσες αποφάσεις, οι οποίες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7436E84" w14:textId="77777777" w:rsidR="00B5598B" w:rsidRDefault="007F17BE">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Ωραία, κύριε Καρρά, </w:t>
      </w:r>
      <w:r>
        <w:rPr>
          <w:rFonts w:eastAsia="Times New Roman" w:cs="Times New Roman"/>
          <w:szCs w:val="24"/>
        </w:rPr>
        <w:t xml:space="preserve">σας ευχαριστούμε. </w:t>
      </w:r>
    </w:p>
    <w:p w14:paraId="47436E8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Υπουργέ, έχετε τον λόγο για να απαντήσετε. </w:t>
      </w:r>
    </w:p>
    <w:p w14:paraId="47436E86" w14:textId="77777777" w:rsidR="00B5598B" w:rsidRDefault="007F17BE">
      <w:pPr>
        <w:spacing w:line="600" w:lineRule="auto"/>
        <w:ind w:firstLine="720"/>
        <w:jc w:val="both"/>
        <w:rPr>
          <w:rFonts w:eastAsia="Times New Roman" w:cs="Times New Roman"/>
          <w:szCs w:val="24"/>
        </w:rPr>
      </w:pPr>
      <w:r>
        <w:rPr>
          <w:rFonts w:eastAsia="Times New Roman"/>
          <w:b/>
          <w:szCs w:val="24"/>
        </w:rPr>
        <w:t xml:space="preserve">ΑΘΑΝΑΣΙΑ ΑΝΑΓΝΩΣΤΟΠΟΥΛΟΥ (Αναπληρώτρια Υπουργός Παιδείας, Έρευνας και Θρησκευμάτων): </w:t>
      </w:r>
      <w:r>
        <w:rPr>
          <w:rFonts w:eastAsia="Times New Roman"/>
          <w:szCs w:val="24"/>
        </w:rPr>
        <w:t>Κύριε συνάδελφε,</w:t>
      </w:r>
      <w:r>
        <w:rPr>
          <w:rFonts w:eastAsia="Times New Roman" w:cs="Times New Roman"/>
          <w:szCs w:val="24"/>
        </w:rPr>
        <w:t xml:space="preserve"> τα είπατε καλύτερα απ’ ό,τι θα τα έλεγα εγώ και χαίρομαι που στη Βουλή γίνεται αυτή η συζήτηση. </w:t>
      </w:r>
    </w:p>
    <w:p w14:paraId="47436E8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Εγώ αυτό που έχω να πω –και το είπα στους ίδιους τους ανθρώπους της ΕΕΤΕΜ- είναι ότι έχουν υποστεί μια μεγάλη αδικία, την οποία έχω δεσμευτεί ότι θα εξαλείψω,</w:t>
      </w:r>
      <w:r>
        <w:rPr>
          <w:rFonts w:eastAsia="Times New Roman" w:cs="Times New Roman"/>
          <w:szCs w:val="24"/>
        </w:rPr>
        <w:t xml:space="preserve"> όσο περνάει από το χέρι μου και όσο είμαι σ’ αυτή τη θέση. </w:t>
      </w:r>
    </w:p>
    <w:p w14:paraId="47436E8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Ξεκινήσαμε –και το είπαμε και προχθές που είχαμε συνάντηση στο Υπουργείο και έχετε δίκιο και γι’ αυτό είπα ότι τα είπατε καλύτερα από εμένα- να πάρουμε τη νομολογία και να κάνουμε βήματα. Αυτό δη</w:t>
      </w:r>
      <w:r>
        <w:rPr>
          <w:rFonts w:eastAsia="Times New Roman" w:cs="Times New Roman"/>
          <w:szCs w:val="24"/>
        </w:rPr>
        <w:t>λαδή που τους παρακάλεσα και αυτό τους είπα</w:t>
      </w:r>
      <w:r>
        <w:rPr>
          <w:rFonts w:eastAsia="Times New Roman" w:cs="Times New Roman"/>
          <w:szCs w:val="24"/>
        </w:rPr>
        <w:t>.</w:t>
      </w:r>
      <w:r>
        <w:rPr>
          <w:rFonts w:eastAsia="Times New Roman" w:cs="Times New Roman"/>
          <w:szCs w:val="24"/>
        </w:rPr>
        <w:t xml:space="preserve"> Μη μου λέτε ότι σε έναν μήνα θα πρέπει να έχεις δώσει </w:t>
      </w:r>
      <w:r>
        <w:rPr>
          <w:rFonts w:eastAsia="Times New Roman" w:cs="Times New Roman"/>
          <w:szCs w:val="24"/>
        </w:rPr>
        <w:lastRenderedPageBreak/>
        <w:t xml:space="preserve">τα δικαιώματα. Πρέπει να φτιαχτεί ένα ισχυρό επιχείρημα, που να μην είναι ανταγωνιστικό. Δεν είναι ανταγωνιστές οι άνθρωποι του </w:t>
      </w:r>
      <w:r>
        <w:rPr>
          <w:rFonts w:eastAsia="Times New Roman" w:cs="Times New Roman"/>
          <w:szCs w:val="24"/>
        </w:rPr>
        <w:t>π</w:t>
      </w:r>
      <w:r>
        <w:rPr>
          <w:rFonts w:eastAsia="Times New Roman" w:cs="Times New Roman"/>
          <w:szCs w:val="24"/>
        </w:rPr>
        <w:t>ολυτεχνείου με τους ανθρώπου</w:t>
      </w:r>
      <w:r>
        <w:rPr>
          <w:rFonts w:eastAsia="Times New Roman" w:cs="Times New Roman"/>
          <w:szCs w:val="24"/>
        </w:rPr>
        <w:t xml:space="preserve">ς των ΤΕΙ. </w:t>
      </w:r>
    </w:p>
    <w:p w14:paraId="47436E8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Θα πρέπει να δούμε την κατάσταση –και κάνατε πάρα πολύ καλά που το επισημαίνετε και εγώ τώρα τελευταία το διαπίστωσα- τμήμα προς τμήμα, για να δούμε και τις σπουδές. Το Υπουργείο Παιδείας</w:t>
      </w:r>
      <w:r>
        <w:rPr>
          <w:rFonts w:eastAsia="Times New Roman" w:cs="Times New Roman"/>
          <w:szCs w:val="24"/>
        </w:rPr>
        <w:t>,</w:t>
      </w:r>
      <w:r>
        <w:rPr>
          <w:rFonts w:eastAsia="Times New Roman" w:cs="Times New Roman"/>
          <w:szCs w:val="24"/>
        </w:rPr>
        <w:t xml:space="preserve"> είναι υποχρεωμένο να κρίνει τα ακαδημαϊκά προγράμματα κ</w:t>
      </w:r>
      <w:r>
        <w:rPr>
          <w:rFonts w:eastAsia="Times New Roman" w:cs="Times New Roman"/>
          <w:szCs w:val="24"/>
        </w:rPr>
        <w:t xml:space="preserve">αι βάσει αυτών να προτείνει δικαιώματα, να πει δηλαδή ότι αυτά είναι τα δικαιώματα. Σ’ αυτήν την κατεύθυνση είμαστε και αυτό προσπαθούμε να κάνουμε. </w:t>
      </w:r>
    </w:p>
    <w:p w14:paraId="47436E8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Θα ήθελα να σημειώσω εδώ κάτι. Είναι επιτακτικό να γίνει αυτό για τους μηχανικούς, γιατί είπα και πριν ότι</w:t>
      </w:r>
      <w:r>
        <w:rPr>
          <w:rFonts w:eastAsia="Times New Roman" w:cs="Times New Roman"/>
          <w:szCs w:val="24"/>
        </w:rPr>
        <w:t xml:space="preserve"> στο </w:t>
      </w:r>
      <w:r>
        <w:rPr>
          <w:rFonts w:eastAsia="Times New Roman" w:cs="Times New Roman"/>
          <w:szCs w:val="24"/>
        </w:rPr>
        <w:t>π</w:t>
      </w:r>
      <w:r>
        <w:rPr>
          <w:rFonts w:eastAsia="Times New Roman" w:cs="Times New Roman"/>
          <w:szCs w:val="24"/>
        </w:rPr>
        <w:t xml:space="preserve">ολυτεχνείο έχουμε όλα τα δικαιώματα στα πέντε χρόνια φοίτησης, ενώ σε τμήματα των ΤΕΙ έχουμε τέσσερα χρόνια αλλά μηδέν δικαιώματα. Εδώ, λοιπόν, έχουμε μια μεγάλη αδικία. Εγώ δεν είπα </w:t>
      </w:r>
      <w:r>
        <w:rPr>
          <w:rFonts w:eastAsia="Times New Roman" w:cs="Times New Roman"/>
          <w:szCs w:val="24"/>
        </w:rPr>
        <w:lastRenderedPageBreak/>
        <w:t>να έχουν τα δικαιώματα των πέντε χρόνων –και χαίρομαι πάρα πολύ που</w:t>
      </w:r>
      <w:r>
        <w:rPr>
          <w:rFonts w:eastAsia="Times New Roman" w:cs="Times New Roman"/>
          <w:szCs w:val="24"/>
        </w:rPr>
        <w:t xml:space="preserve"> το υπογραμμίσατε- αλλά αυτό δεν σημαίνει ότι δεν θα πρέπει να έχουν καθόλου δικαιώματα. </w:t>
      </w:r>
    </w:p>
    <w:p w14:paraId="47436E8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Εκεί, λοιπόν, πρέπει να βρούμε δικαιώματα και όχι με ατέρμονες διαβουλεύσεις, γιατί αυτά τα πράγματα έχουν γίνει. Θα πρέπει να γίνει δηλαδή αυτό που τους είπα. Θέλω τ</w:t>
      </w:r>
      <w:r>
        <w:rPr>
          <w:rFonts w:eastAsia="Times New Roman" w:cs="Times New Roman"/>
          <w:szCs w:val="24"/>
        </w:rPr>
        <w:t>ο σκεπτικό των επιχειρημάτων, για να στήσουμε ένα πράγμα που δεν θα δημιουργεί πόλεμ</w:t>
      </w:r>
      <w:r>
        <w:rPr>
          <w:rFonts w:eastAsia="Times New Roman" w:cs="Times New Roman"/>
          <w:szCs w:val="24"/>
        </w:rPr>
        <w:t>ο</w:t>
      </w:r>
      <w:r>
        <w:rPr>
          <w:rFonts w:eastAsia="Times New Roman" w:cs="Times New Roman"/>
          <w:szCs w:val="24"/>
        </w:rPr>
        <w:t xml:space="preserve"> αλλά ειρήνη και να διαχωρίσουμε μέσα στην κοινωνία τι είναι </w:t>
      </w:r>
      <w:r>
        <w:rPr>
          <w:rFonts w:eastAsia="Times New Roman" w:cs="Times New Roman"/>
          <w:szCs w:val="24"/>
        </w:rPr>
        <w:t>μ</w:t>
      </w:r>
      <w:r>
        <w:rPr>
          <w:rFonts w:eastAsia="Times New Roman" w:cs="Times New Roman"/>
          <w:szCs w:val="24"/>
        </w:rPr>
        <w:t xml:space="preserve">ηχανικοί ΤΕΙ και τι είναι </w:t>
      </w:r>
      <w:r>
        <w:rPr>
          <w:rFonts w:eastAsia="Times New Roman" w:cs="Times New Roman"/>
          <w:szCs w:val="24"/>
        </w:rPr>
        <w:t>μ</w:t>
      </w:r>
      <w:r>
        <w:rPr>
          <w:rFonts w:eastAsia="Times New Roman" w:cs="Times New Roman"/>
          <w:szCs w:val="24"/>
        </w:rPr>
        <w:t xml:space="preserve">ηχανικοί Πολυτεχνείου. Δεν θα πρέπει να δημιουργηθεί ανταγωνισμός μεταξύ τους. </w:t>
      </w:r>
    </w:p>
    <w:p w14:paraId="47436E8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Όσ</w:t>
      </w:r>
      <w:r>
        <w:rPr>
          <w:rFonts w:eastAsia="Times New Roman" w:cs="Times New Roman"/>
          <w:szCs w:val="24"/>
        </w:rPr>
        <w:t xml:space="preserve">ον αφορά το χρονοδιάγραμμα για το οποίο με ρωτήσατε, θα σας πω κάτι, αγαπητέ κύριε συνάδελφε. Όσο περίεργο κι αν σας φαίνεται, έχουμε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τμήματα πανεπιστημίων και ΤΕΙ –κυρίως ΤΕΙ αλλά και πανεπιστημίων- χωρίς επαγγελματικά δικαιώματα. </w:t>
      </w:r>
    </w:p>
    <w:p w14:paraId="47436E8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έρθουμε τώρα και σε κάτι που γίνεται, εγώ πρότεινα στους </w:t>
      </w:r>
      <w:r>
        <w:rPr>
          <w:rFonts w:eastAsia="Times New Roman" w:cs="Times New Roman"/>
          <w:szCs w:val="24"/>
        </w:rPr>
        <w:t>μ</w:t>
      </w:r>
      <w:r>
        <w:rPr>
          <w:rFonts w:eastAsia="Times New Roman" w:cs="Times New Roman"/>
          <w:szCs w:val="24"/>
        </w:rPr>
        <w:t>ηχανικούς των ΤΕΙ</w:t>
      </w:r>
      <w:r>
        <w:rPr>
          <w:rFonts w:eastAsia="Times New Roman" w:cs="Times New Roman"/>
          <w:szCs w:val="24"/>
        </w:rPr>
        <w:t>,</w:t>
      </w:r>
      <w:r>
        <w:rPr>
          <w:rFonts w:eastAsia="Times New Roman" w:cs="Times New Roman"/>
          <w:szCs w:val="24"/>
        </w:rPr>
        <w:t xml:space="preserve"> να δούμε συνολικά το θέμα και να πάρουν όλοι δικαιώματα. Θα πρέπει δηλαδή να έρθει ένα νομοσχέδιο</w:t>
      </w:r>
      <w:r>
        <w:rPr>
          <w:rFonts w:eastAsia="Times New Roman" w:cs="Times New Roman"/>
          <w:szCs w:val="24"/>
        </w:rPr>
        <w:t>,</w:t>
      </w:r>
      <w:r>
        <w:rPr>
          <w:rFonts w:eastAsia="Times New Roman" w:cs="Times New Roman"/>
          <w:szCs w:val="24"/>
        </w:rPr>
        <w:t xml:space="preserve"> που να προβλέπει σε όλους τα δικαιώματα που πρέπει να έχουν. Καταλαβαίνω </w:t>
      </w:r>
      <w:r>
        <w:rPr>
          <w:rFonts w:eastAsia="Times New Roman" w:cs="Times New Roman"/>
          <w:szCs w:val="24"/>
        </w:rPr>
        <w:t xml:space="preserve">βέβαια ότι οι άνθρωποι βιάζονται, γιατί σ’ αυτήν την εκκρεμότητα είναι επί σαράντα χρόνια. </w:t>
      </w:r>
    </w:p>
    <w:p w14:paraId="47436E8E"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w:t>
      </w:r>
      <w:r>
        <w:rPr>
          <w:rFonts w:eastAsia="Times New Roman" w:cs="Times New Roman"/>
          <w:szCs w:val="24"/>
        </w:rPr>
        <w:t xml:space="preserve">της </w:t>
      </w:r>
      <w:r>
        <w:rPr>
          <w:rFonts w:eastAsia="Times New Roman" w:cs="Times New Roman"/>
          <w:szCs w:val="24"/>
        </w:rPr>
        <w:t>κυρίας Αναπληρώτριας Υπουργού)</w:t>
      </w:r>
    </w:p>
    <w:p w14:paraId="47436E8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Θα το δούμε. Πάντως δεν πρόκειται να χρονίσει. Αλλά, μη με βάζετε </w:t>
      </w:r>
      <w:r>
        <w:rPr>
          <w:rFonts w:eastAsia="Times New Roman" w:cs="Times New Roman"/>
          <w:szCs w:val="24"/>
        </w:rPr>
        <w:t>να πω –δεν μου αρέσει, δηλαδή, από νοοτροπία κιόλας- ότι μέσα σε δεκαπέντε ημέρες θα έχει γίνει ή τέλη Ιουνίου θα έχει γίνει. Μακάρι να έχει γίνει. Μακάρι! Αλλά εγώ θέλω να πω ότι σε έναν άμεσο χρόνο αυτό το θέμα, εμείς θα φροντίσουμε να επιλυθεί.</w:t>
      </w:r>
    </w:p>
    <w:p w14:paraId="47436E9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Σας ευχα</w:t>
      </w:r>
      <w:r>
        <w:rPr>
          <w:rFonts w:eastAsia="Times New Roman" w:cs="Times New Roman"/>
          <w:szCs w:val="24"/>
        </w:rPr>
        <w:t>ριστώ.</w:t>
      </w:r>
    </w:p>
    <w:p w14:paraId="47436E91"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Κι εμείς ευχαριστούμε.</w:t>
      </w:r>
    </w:p>
    <w:p w14:paraId="47436E92"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αφού συμμετείχαν στο εκπαιδευτικό πρόγραμμα «Εργαστήρ</w:t>
      </w:r>
      <w:r>
        <w:rPr>
          <w:rFonts w:eastAsia="Times New Roman" w:cs="Times New Roman"/>
          <w:szCs w:val="24"/>
        </w:rPr>
        <w:t>ι Δημοκρατίας», που οργανώνει το Ίδρυμα της Βουλής, είκοσι πέντε μαθήτριες και δύο συνοδοί εκπαιδευτικοί από το Δημοτικό Σχολείο Εκάλης.</w:t>
      </w:r>
    </w:p>
    <w:p w14:paraId="47436E9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7436E94" w14:textId="77777777" w:rsidR="00B5598B" w:rsidRDefault="007F17BE">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7436E9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ενδέκατη </w:t>
      </w:r>
      <w:r>
        <w:rPr>
          <w:rFonts w:eastAsia="Times New Roman" w:cs="Times New Roman"/>
          <w:szCs w:val="24"/>
        </w:rPr>
        <w:t>με αριθμό 880/17-5-2016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προστασία των πολιτών από τις υπερβολικές χρεώσεις των </w:t>
      </w:r>
      <w:r>
        <w:rPr>
          <w:rFonts w:eastAsia="Times New Roman" w:cs="Times New Roman"/>
          <w:szCs w:val="24"/>
        </w:rPr>
        <w:t>τ</w:t>
      </w:r>
      <w:r>
        <w:rPr>
          <w:rFonts w:eastAsia="Times New Roman" w:cs="Times New Roman"/>
          <w:szCs w:val="24"/>
        </w:rPr>
        <w:t>ραπεζών,</w:t>
      </w:r>
      <w:r>
        <w:rPr>
          <w:rFonts w:eastAsia="Times New Roman" w:cs="Times New Roman"/>
          <w:szCs w:val="24"/>
        </w:rPr>
        <w:t xml:space="preserve"> δεν </w:t>
      </w:r>
      <w:r>
        <w:rPr>
          <w:rFonts w:eastAsia="Times New Roman" w:cs="Times New Roman"/>
          <w:szCs w:val="24"/>
        </w:rPr>
        <w:t>συζητείται</w:t>
      </w:r>
      <w:r>
        <w:rPr>
          <w:rFonts w:eastAsia="Times New Roman" w:cs="Times New Roman"/>
          <w:szCs w:val="24"/>
        </w:rPr>
        <w:t xml:space="preserve"> λόγω κωλύματος του Υπουργού Οικονομικών</w:t>
      </w:r>
      <w:r>
        <w:rPr>
          <w:rFonts w:eastAsia="Times New Roman" w:cs="Times New Roman"/>
          <w:szCs w:val="24"/>
        </w:rPr>
        <w:t xml:space="preserve"> κ.</w:t>
      </w:r>
      <w:r>
        <w:rPr>
          <w:rFonts w:eastAsia="Times New Roman" w:cs="Times New Roman"/>
          <w:szCs w:val="24"/>
        </w:rPr>
        <w:t xml:space="preserve">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47436E9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w:t>
      </w:r>
      <w:r>
        <w:rPr>
          <w:rFonts w:eastAsia="Times New Roman" w:cs="Times New Roman"/>
          <w:szCs w:val="24"/>
        </w:rPr>
        <w:t xml:space="preserve"> </w:t>
      </w:r>
      <w:r>
        <w:rPr>
          <w:rFonts w:eastAsia="Times New Roman" w:cs="Times New Roman"/>
          <w:szCs w:val="24"/>
        </w:rPr>
        <w:t xml:space="preserve">η τέταρτη με αριθμό 861/13-5-2016 επίκαιρη ερώτηση δεύτερου κύκλου του Βουλευτή Β΄ Αθηνών της Δημοκρατικής Συμπαράταξης ΠΑΣΟΚ–ΔΗΜΑΡ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Π</w:t>
      </w:r>
      <w:r>
        <w:rPr>
          <w:rFonts w:eastAsia="Times New Roman" w:cs="Times New Roman"/>
          <w:bCs/>
          <w:szCs w:val="24"/>
        </w:rPr>
        <w:t>ολιτισμού και Αθλητισμού,</w:t>
      </w:r>
      <w:r>
        <w:rPr>
          <w:rFonts w:eastAsia="Times New Roman" w:cs="Times New Roman"/>
          <w:szCs w:val="24"/>
        </w:rPr>
        <w:t xml:space="preserve"> σχετικά με την κατάσταση στον Οργανισμό Μεγάρου Μουσικής, δεν </w:t>
      </w:r>
      <w:r>
        <w:rPr>
          <w:rFonts w:eastAsia="Times New Roman" w:cs="Times New Roman"/>
          <w:szCs w:val="24"/>
        </w:rPr>
        <w:t xml:space="preserve">συζητείται </w:t>
      </w:r>
      <w:r>
        <w:rPr>
          <w:rFonts w:eastAsia="Times New Roman" w:cs="Times New Roman"/>
          <w:szCs w:val="24"/>
        </w:rPr>
        <w:t xml:space="preserve">λόγω κωλύματος του Υπουργού Πολιτισμού και Αθλητισμού κ. Μπαλτά. Αιτία της απουσίας του κ. Μπαλτά είναι η επίσκεψη του κ. Πούτιν. </w:t>
      </w:r>
    </w:p>
    <w:p w14:paraId="47436E97"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Επίσης η όγδοη με αριθμό 7</w:t>
      </w:r>
      <w:r>
        <w:rPr>
          <w:rFonts w:eastAsia="Times New Roman" w:cs="Times New Roman"/>
          <w:szCs w:val="24"/>
        </w:rPr>
        <w:t xml:space="preserve">94/18-4-2016 επίκαιρη ερώτηση δεύτερου κύκλου του Βουλευτή Μαγνησίας του Κομμουνιστικού Κόμματος Ελλάδας κ. </w:t>
      </w:r>
      <w:r>
        <w:rPr>
          <w:rFonts w:eastAsia="Times New Roman" w:cs="Times New Roman"/>
          <w:bCs/>
          <w:szCs w:val="24"/>
        </w:rPr>
        <w:t xml:space="preserve">Κωνσταντίνου Στεργίου </w:t>
      </w:r>
      <w:r>
        <w:rPr>
          <w:rFonts w:eastAsia="Times New Roman" w:cs="Times New Roman"/>
          <w:szCs w:val="24"/>
        </w:rPr>
        <w:t>προς τον Υπουργό</w:t>
      </w:r>
      <w:r>
        <w:rPr>
          <w:rFonts w:eastAsia="Times New Roman" w:cs="Times New Roman"/>
          <w:bCs/>
          <w:szCs w:val="24"/>
        </w:rPr>
        <w:t xml:space="preserve"> Υγείας, </w:t>
      </w:r>
      <w:r>
        <w:rPr>
          <w:rFonts w:eastAsia="Times New Roman" w:cs="Times New Roman"/>
          <w:szCs w:val="24"/>
        </w:rPr>
        <w:t xml:space="preserve">σχετικά με την ανάγκη πρόληψης, θεραπείας και στήριξης των καρκινοπαθών Βόλου, δεν </w:t>
      </w:r>
      <w:r>
        <w:rPr>
          <w:rFonts w:eastAsia="Times New Roman" w:cs="Times New Roman"/>
          <w:szCs w:val="24"/>
        </w:rPr>
        <w:t>συζητείται</w:t>
      </w:r>
      <w:r>
        <w:rPr>
          <w:rFonts w:eastAsia="Times New Roman" w:cs="Times New Roman"/>
          <w:szCs w:val="24"/>
        </w:rPr>
        <w:t xml:space="preserve"> λόγω κω</w:t>
      </w:r>
      <w:r>
        <w:rPr>
          <w:rFonts w:eastAsia="Times New Roman" w:cs="Times New Roman"/>
          <w:szCs w:val="24"/>
        </w:rPr>
        <w:t xml:space="preserve">λύματος του κ. </w:t>
      </w:r>
      <w:proofErr w:type="spellStart"/>
      <w:r>
        <w:rPr>
          <w:rFonts w:eastAsia="Times New Roman" w:cs="Times New Roman"/>
          <w:szCs w:val="24"/>
        </w:rPr>
        <w:t>Πολάκη</w:t>
      </w:r>
      <w:proofErr w:type="spellEnd"/>
      <w:r>
        <w:rPr>
          <w:rFonts w:eastAsia="Times New Roman" w:cs="Times New Roman"/>
          <w:szCs w:val="24"/>
        </w:rPr>
        <w:t>.</w:t>
      </w:r>
    </w:p>
    <w:p w14:paraId="47436E9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Αμέσως τώρα θα συζητηθεί η δέκατη τρίτη με αριθμό 852/10-5-2016 επίκαιρη ερώτηση δεύτερου κύκλου του Βουλευτή Χαλκιδικής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Βαγιωνά</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Εξωτερικών,</w:t>
      </w:r>
      <w:r>
        <w:rPr>
          <w:rFonts w:eastAsia="Times New Roman" w:cs="Times New Roman"/>
          <w:szCs w:val="24"/>
        </w:rPr>
        <w:t xml:space="preserve"> σχετικά με τους «άταφους πεσόντες του έπου</w:t>
      </w:r>
      <w:r>
        <w:rPr>
          <w:rFonts w:eastAsia="Times New Roman" w:cs="Times New Roman"/>
          <w:szCs w:val="24"/>
        </w:rPr>
        <w:t xml:space="preserve">ς του </w:t>
      </w:r>
      <w:r>
        <w:rPr>
          <w:rFonts w:eastAsia="Times New Roman" w:cs="Times New Roman"/>
          <w:szCs w:val="24"/>
        </w:rPr>
        <w:t>’</w:t>
      </w:r>
      <w:r>
        <w:rPr>
          <w:rFonts w:eastAsia="Times New Roman" w:cs="Times New Roman"/>
          <w:szCs w:val="24"/>
        </w:rPr>
        <w:t xml:space="preserve">40 και τη σημερινή ανήθικη» -όπως την χαρακτηρίζει ο Βουλευτής- «απαίτηση του </w:t>
      </w:r>
      <w:r>
        <w:rPr>
          <w:rFonts w:eastAsia="Times New Roman" w:cs="Times New Roman"/>
          <w:szCs w:val="24"/>
        </w:rPr>
        <w:t>α</w:t>
      </w:r>
      <w:r>
        <w:rPr>
          <w:rFonts w:eastAsia="Times New Roman" w:cs="Times New Roman"/>
          <w:szCs w:val="24"/>
        </w:rPr>
        <w:t>λβανικού Υπουργείου Εξωτερικών».</w:t>
      </w:r>
    </w:p>
    <w:p w14:paraId="47436E9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Βαγιωνά</w:t>
      </w:r>
      <w:proofErr w:type="spellEnd"/>
      <w:r>
        <w:rPr>
          <w:rFonts w:eastAsia="Times New Roman" w:cs="Times New Roman"/>
          <w:szCs w:val="24"/>
        </w:rPr>
        <w:t>, έχετε τον λόγο για δύο λεπτά.</w:t>
      </w:r>
    </w:p>
    <w:p w14:paraId="47436E9A"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ΓΕΩΡΓΙΟΣ ΒΑΓΙΩΝΑΣ: </w:t>
      </w:r>
      <w:r>
        <w:rPr>
          <w:rFonts w:eastAsia="Times New Roman" w:cs="Times New Roman"/>
          <w:szCs w:val="24"/>
        </w:rPr>
        <w:t>Κύριε Πρόεδρε, κύριε Υπουργέ, η ερώτηση που έγινε προ μηνός περίπ</w:t>
      </w:r>
      <w:r>
        <w:rPr>
          <w:rFonts w:eastAsia="Times New Roman" w:cs="Times New Roman"/>
          <w:szCs w:val="24"/>
        </w:rPr>
        <w:t xml:space="preserve">ου είναι για τους άταφους νεκρούς στρατιώτες του ελληνικού </w:t>
      </w:r>
      <w:r>
        <w:rPr>
          <w:rFonts w:eastAsia="Times New Roman" w:cs="Times New Roman"/>
          <w:szCs w:val="24"/>
        </w:rPr>
        <w:t>έ</w:t>
      </w:r>
      <w:r>
        <w:rPr>
          <w:rFonts w:eastAsia="Times New Roman" w:cs="Times New Roman"/>
          <w:szCs w:val="24"/>
        </w:rPr>
        <w:t xml:space="preserve">πους του 1940. </w:t>
      </w:r>
    </w:p>
    <w:p w14:paraId="47436E9B"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Θα είμαι πολύ σύντομος να περιγράψω το γεγονός ότι αυτή η ιστορία αρχίζει πριν από δεκαπέντε περίπου χρόνια με πρωτοστάτη τον Γιώργο </w:t>
      </w:r>
      <w:proofErr w:type="spellStart"/>
      <w:r>
        <w:rPr>
          <w:rFonts w:eastAsia="Times New Roman" w:cs="Times New Roman"/>
          <w:szCs w:val="24"/>
        </w:rPr>
        <w:t>Σούρλα</w:t>
      </w:r>
      <w:proofErr w:type="spellEnd"/>
      <w:r>
        <w:rPr>
          <w:rFonts w:eastAsia="Times New Roman" w:cs="Times New Roman"/>
          <w:szCs w:val="24"/>
        </w:rPr>
        <w:t>, Αντιπρόεδρο, πρώην Υπουργό και πρώην Βο</w:t>
      </w:r>
      <w:r>
        <w:rPr>
          <w:rFonts w:eastAsia="Times New Roman" w:cs="Times New Roman"/>
          <w:szCs w:val="24"/>
        </w:rPr>
        <w:t>υλευτή. Δαπανήθηκε πολύς χρόνος, πολύς κόπος και αρκετά χρήματα και κάποια στιγμή έγινε μια συμφωνία. Τι λέει η συμφωνία που υπέγραψε και η ηγεσία της Αλβανίας; Είναι συμφωνία η οποία αναγνωρίζει την ανθρωπιστική διάσταση του προβλήματος και την ηθική υπόσ</w:t>
      </w:r>
      <w:r>
        <w:rPr>
          <w:rFonts w:eastAsia="Times New Roman" w:cs="Times New Roman"/>
          <w:szCs w:val="24"/>
        </w:rPr>
        <w:t xml:space="preserve">ταση που υπάρχει και ότι χρειάζεται ένας ευπρεπής ενταφιασμός των πεσόντων στρατιωτών στο ελληνικό </w:t>
      </w:r>
      <w:r>
        <w:rPr>
          <w:rFonts w:eastAsia="Times New Roman" w:cs="Times New Roman"/>
          <w:szCs w:val="24"/>
        </w:rPr>
        <w:t>έ</w:t>
      </w:r>
      <w:r>
        <w:rPr>
          <w:rFonts w:eastAsia="Times New Roman" w:cs="Times New Roman"/>
          <w:szCs w:val="24"/>
        </w:rPr>
        <w:t xml:space="preserve">πος του 1940. </w:t>
      </w:r>
    </w:p>
    <w:p w14:paraId="47436E9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Από την εποχή εκείνη, λοιπόν, που υπεγράφη η συμφωνία αυτή το 2009 έγιναν κάποιες ομάδες εμπειρογνωμόνων και από τις δυο πλευρές, έγινε ο καν</w:t>
      </w:r>
      <w:r>
        <w:rPr>
          <w:rFonts w:eastAsia="Times New Roman" w:cs="Times New Roman"/>
          <w:szCs w:val="24"/>
        </w:rPr>
        <w:t xml:space="preserve">ονισμός της λειτουργίας αυτών και συνήλθαν οι δύο επιτροπές, εάν δεν κάνω λάθος, στις 25 Απριλίου του 2012. Μέχρι τότε τα πράγματα πήγαιναν καλά. </w:t>
      </w:r>
    </w:p>
    <w:p w14:paraId="47436E9D"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κάτι φαίνεται ότι δεν πηγαίνει καλά. Και συγκεκριμένα, η Αλβανία βρισκόμενη σε </w:t>
      </w:r>
      <w:proofErr w:type="spellStart"/>
      <w:r>
        <w:rPr>
          <w:rFonts w:eastAsia="Times New Roman" w:cs="Times New Roman"/>
          <w:szCs w:val="24"/>
        </w:rPr>
        <w:t>προεντ</w:t>
      </w:r>
      <w:r>
        <w:rPr>
          <w:rFonts w:eastAsia="Times New Roman" w:cs="Times New Roman"/>
          <w:szCs w:val="24"/>
        </w:rPr>
        <w:t>αξιακή</w:t>
      </w:r>
      <w:proofErr w:type="spellEnd"/>
      <w:r>
        <w:rPr>
          <w:rFonts w:eastAsia="Times New Roman" w:cs="Times New Roman"/>
          <w:szCs w:val="24"/>
        </w:rPr>
        <w:t xml:space="preserve"> διαδικασία ήρθε και στην Ελλάδα το 2014. Υπάρχει η ένωση των συγγενών των πεσόντων στην Αλβανία, την οποία εκπροσωπούν δυο πρώην Βουλευτές, ο κ. </w:t>
      </w:r>
      <w:proofErr w:type="spellStart"/>
      <w:r>
        <w:rPr>
          <w:rFonts w:eastAsia="Times New Roman" w:cs="Times New Roman"/>
          <w:szCs w:val="24"/>
        </w:rPr>
        <w:t>Σούρλας</w:t>
      </w:r>
      <w:proofErr w:type="spellEnd"/>
      <w:r>
        <w:rPr>
          <w:rFonts w:eastAsia="Times New Roman" w:cs="Times New Roman"/>
          <w:szCs w:val="24"/>
        </w:rPr>
        <w:t xml:space="preserve"> ως επίτιμος και ο κ. Άρης Μπουλούκος, οι οποίοι προς την </w:t>
      </w:r>
      <w:r>
        <w:rPr>
          <w:rFonts w:eastAsia="Times New Roman" w:cs="Times New Roman"/>
          <w:szCs w:val="24"/>
        </w:rPr>
        <w:t xml:space="preserve">ελληνική </w:t>
      </w:r>
      <w:r>
        <w:rPr>
          <w:rFonts w:eastAsia="Times New Roman" w:cs="Times New Roman"/>
          <w:szCs w:val="24"/>
        </w:rPr>
        <w:t xml:space="preserve">Κυβέρνηση απευθυνόμενοι είπαν </w:t>
      </w:r>
      <w:r>
        <w:rPr>
          <w:rFonts w:eastAsia="Times New Roman" w:cs="Times New Roman"/>
          <w:szCs w:val="24"/>
        </w:rPr>
        <w:t xml:space="preserve">ότι πρέπει να γίνει </w:t>
      </w:r>
      <w:proofErr w:type="spellStart"/>
      <w:r>
        <w:rPr>
          <w:rFonts w:eastAsia="Times New Roman" w:cs="Times New Roman"/>
          <w:szCs w:val="24"/>
        </w:rPr>
        <w:t>προαπαιτούμενο</w:t>
      </w:r>
      <w:proofErr w:type="spellEnd"/>
      <w:r>
        <w:rPr>
          <w:rFonts w:eastAsia="Times New Roman" w:cs="Times New Roman"/>
          <w:szCs w:val="24"/>
        </w:rPr>
        <w:t xml:space="preserve"> το γεγονός αυτό, για να υπογραφεί η </w:t>
      </w:r>
      <w:proofErr w:type="spellStart"/>
      <w:r>
        <w:rPr>
          <w:rFonts w:eastAsia="Times New Roman" w:cs="Times New Roman"/>
          <w:szCs w:val="24"/>
        </w:rPr>
        <w:t>προενταξιακή</w:t>
      </w:r>
      <w:proofErr w:type="spellEnd"/>
      <w:r>
        <w:rPr>
          <w:rFonts w:eastAsia="Times New Roman" w:cs="Times New Roman"/>
          <w:szCs w:val="24"/>
        </w:rPr>
        <w:t xml:space="preserve"> διαδικασία.</w:t>
      </w:r>
    </w:p>
    <w:p w14:paraId="47436E9E"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Βουλευτή)</w:t>
      </w:r>
    </w:p>
    <w:p w14:paraId="47436E9F"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Η Κυβέρνηση θεώρησε τότε σκόπιμο ότι αφού υπάρχει συμφωνία, η γείτονα χώρα θα σεβαστ</w:t>
      </w:r>
      <w:r>
        <w:rPr>
          <w:rFonts w:eastAsia="Times New Roman" w:cs="Times New Roman"/>
          <w:szCs w:val="24"/>
        </w:rPr>
        <w:t xml:space="preserve">εί τη συμφωνία της και δεν θα δημιουργήσει προβλήματα. Όμως, τα πράγματα δεν φαίνονται </w:t>
      </w:r>
      <w:r>
        <w:rPr>
          <w:rFonts w:eastAsia="Times New Roman" w:cs="Times New Roman"/>
          <w:szCs w:val="24"/>
        </w:rPr>
        <w:t xml:space="preserve">να είναι </w:t>
      </w:r>
      <w:r>
        <w:rPr>
          <w:rFonts w:eastAsia="Times New Roman" w:cs="Times New Roman"/>
          <w:szCs w:val="24"/>
        </w:rPr>
        <w:t>έτσι. Και αυτά θα τα πούμε στη δευτερολογία, αφού ακούσω την απάντησή σας, κύριε Υπουργέ.</w:t>
      </w:r>
    </w:p>
    <w:p w14:paraId="47436EA0"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Παρακαλούμε, κύριε Αμανατίδη, έχετε </w:t>
      </w:r>
      <w:r>
        <w:rPr>
          <w:rFonts w:eastAsia="Times New Roman" w:cs="Times New Roman"/>
          <w:szCs w:val="24"/>
        </w:rPr>
        <w:t>τον λόγο.</w:t>
      </w:r>
    </w:p>
    <w:p w14:paraId="47436EA1"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 xml:space="preserve">Ευχαριστώ, κύριε συνάδελφε, για την ερώτηση. </w:t>
      </w:r>
    </w:p>
    <w:p w14:paraId="47436EA2"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Πριν από δεκαπέντε, είκοσι μέρες περίπου είχα απαντήσει σε ανάλογη ερώτηση. Ωστόσο, ευχαριστώ για τη δυνατότητα που μου δίνετε ακόμα μια φορά να επαναλάβω σ</w:t>
      </w:r>
      <w:r>
        <w:rPr>
          <w:rFonts w:eastAsia="Times New Roman" w:cs="Times New Roman"/>
          <w:szCs w:val="24"/>
        </w:rPr>
        <w:t>υγκεκριμένα επί του ζητήματος τις απόψεις του Υπουργείου Εξωτερικών.</w:t>
      </w:r>
    </w:p>
    <w:p w14:paraId="47436EA3" w14:textId="77777777" w:rsidR="00B5598B" w:rsidRDefault="007F17BE">
      <w:pPr>
        <w:spacing w:line="600" w:lineRule="auto"/>
        <w:ind w:firstLine="720"/>
        <w:jc w:val="both"/>
        <w:rPr>
          <w:rFonts w:eastAsia="Times New Roman"/>
          <w:szCs w:val="24"/>
        </w:rPr>
      </w:pPr>
      <w:r>
        <w:rPr>
          <w:rFonts w:eastAsia="Times New Roman" w:cs="Times New Roman"/>
          <w:szCs w:val="24"/>
        </w:rPr>
        <w:t xml:space="preserve">Θεωρούμε ότι όντως, αυτό το οποίο αναφέρετε στην ερώτησή σας είναι ένα από τα κύρια ζητήματα που πρέπει να επιλυθούν και παραμένουν εκκρεμή. </w:t>
      </w:r>
    </w:p>
    <w:p w14:paraId="47436EA4" w14:textId="77777777" w:rsidR="00B5598B" w:rsidRDefault="007F17BE">
      <w:pPr>
        <w:spacing w:line="600" w:lineRule="auto"/>
        <w:contextualSpacing/>
        <w:jc w:val="both"/>
        <w:rPr>
          <w:rFonts w:eastAsia="Times New Roman" w:cs="Times New Roman"/>
          <w:szCs w:val="24"/>
        </w:rPr>
      </w:pPr>
      <w:r>
        <w:rPr>
          <w:rFonts w:eastAsia="Times New Roman" w:cs="Times New Roman"/>
          <w:szCs w:val="24"/>
        </w:rPr>
        <w:t xml:space="preserve">Δηλαδή, ποιο ζήτημα; Το ζήτημα του ευπρεπούς </w:t>
      </w:r>
      <w:r>
        <w:rPr>
          <w:rFonts w:eastAsia="Times New Roman" w:cs="Times New Roman"/>
          <w:szCs w:val="24"/>
        </w:rPr>
        <w:t xml:space="preserve">και τιμητικού ενταφιασμού των Ελλήνων πεσόντων στρατιωτών, οι οποίοι σκοτώθηκαν τα έτη 1940-1941, κατά τη διάρκεια του </w:t>
      </w:r>
      <w:proofErr w:type="spellStart"/>
      <w:r>
        <w:rPr>
          <w:rFonts w:eastAsia="Times New Roman" w:cs="Times New Roman"/>
          <w:szCs w:val="24"/>
        </w:rPr>
        <w:t>ελληνοϊταλικού</w:t>
      </w:r>
      <w:proofErr w:type="spellEnd"/>
      <w:r>
        <w:rPr>
          <w:rFonts w:eastAsia="Times New Roman" w:cs="Times New Roman"/>
          <w:szCs w:val="24"/>
        </w:rPr>
        <w:t xml:space="preserve"> πολέμου. </w:t>
      </w:r>
    </w:p>
    <w:p w14:paraId="47436EA5"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Η συμφωνία για τα στρατιωτικά κοιμητήρια έχει τεθεί σε ισχύ από τις 6 Μαΐου του 2010 και έχει ήδη συγκροτηθεί, ό</w:t>
      </w:r>
      <w:r>
        <w:rPr>
          <w:rFonts w:eastAsia="Times New Roman" w:cs="Times New Roman"/>
          <w:szCs w:val="24"/>
        </w:rPr>
        <w:t>πως αναφέρατε, η αρμόδια μεικτή επιτροπή εμπειρογνωμόνων. Η πολιτική ηγεσία της χώρας μας, κατά την πρόσφατη επίσκεψη του Αλβανού Υπουργού Εξωτερικών στην Αθήνα, σε όλα τα επίπεδα προέβη και συνεχίζει να προβαίνει σε διμερείς επαφές στις δέουσες επισημάνσε</w:t>
      </w:r>
      <w:r>
        <w:rPr>
          <w:rFonts w:eastAsia="Times New Roman" w:cs="Times New Roman"/>
          <w:szCs w:val="24"/>
        </w:rPr>
        <w:t xml:space="preserve">ις προς την αλβανική πλευρά, με στόχο την ανάγκη της επιτάχυνσης της υλοποίησης της ανωτέρω συμφωνίας, επισημαίνοντας ταυτόχρονα την υψηλή ηθική και ανθρωπιστική σημασία που αποδίδει η χώρα μας στο ζήτημα αυτό. </w:t>
      </w:r>
    </w:p>
    <w:p w14:paraId="47436EA6"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Επιπλέον, ως Ελλάδα, κινούμαστε συντονισμένα</w:t>
      </w:r>
      <w:r>
        <w:rPr>
          <w:rFonts w:eastAsia="Times New Roman" w:cs="Times New Roman"/>
          <w:szCs w:val="24"/>
        </w:rPr>
        <w:t xml:space="preserve"> για την άμεση σύγκληση στην Αθήνα της δεύτερης συνόδου της ως άνω μεικτής επιτροπής, επί τη βάσει των δικών της συγκεκριμένων προτάσεων. Έχουμε προτείνει την έναρξη εργασιών επί ενός, κατ’ αρχάς, σημείου -στην προκειμένη περίπτωση το Κοιμητήριο της Κλεισο</w:t>
      </w:r>
      <w:r>
        <w:rPr>
          <w:rFonts w:eastAsia="Times New Roman" w:cs="Times New Roman"/>
          <w:szCs w:val="24"/>
        </w:rPr>
        <w:t xml:space="preserve">ύρας- και μετά την ολοκλήρωση του έργου αυτού τη συνέχιση των εργασιών σε άλλο σημείο που θα επιλέξουν από κοινού οι δύο πλευρές. </w:t>
      </w:r>
    </w:p>
    <w:p w14:paraId="47436EA7"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 xml:space="preserve">Για το δεύτερο σκέλος της ερώτησής σας που αφορά τον αριθμό των Ελλήνων πεσόντων δεν είμαι αρμόδιος να σας απαντήσω εγώ. Σας </w:t>
      </w:r>
      <w:r>
        <w:rPr>
          <w:rFonts w:eastAsia="Times New Roman" w:cs="Times New Roman"/>
          <w:szCs w:val="24"/>
        </w:rPr>
        <w:t xml:space="preserve">ενημερώνω ότι αρμόδιο να απαντήσει επίσημα είναι το Υπουργείο Εθνικής Αμύνης. Στη δευτερολογία μου θα σας πω και γι’ αυτά που αναφέρατε για την </w:t>
      </w:r>
      <w:proofErr w:type="spellStart"/>
      <w:r>
        <w:rPr>
          <w:rFonts w:eastAsia="Times New Roman" w:cs="Times New Roman"/>
          <w:szCs w:val="24"/>
        </w:rPr>
        <w:t>προενταξιακή</w:t>
      </w:r>
      <w:proofErr w:type="spellEnd"/>
      <w:r>
        <w:rPr>
          <w:rFonts w:eastAsia="Times New Roman" w:cs="Times New Roman"/>
          <w:szCs w:val="24"/>
        </w:rPr>
        <w:t xml:space="preserve"> πορεία της Αλβανίας στην Ευρωπαϊκή Ένωση. </w:t>
      </w:r>
    </w:p>
    <w:p w14:paraId="47436EA8"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7436EA9"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Β</w:t>
      </w:r>
      <w:r>
        <w:rPr>
          <w:rFonts w:eastAsia="Times New Roman" w:cs="Times New Roman"/>
          <w:szCs w:val="24"/>
        </w:rPr>
        <w:t>αγιωνά</w:t>
      </w:r>
      <w:proofErr w:type="spellEnd"/>
      <w:r>
        <w:rPr>
          <w:rFonts w:eastAsia="Times New Roman" w:cs="Times New Roman"/>
          <w:szCs w:val="24"/>
        </w:rPr>
        <w:t>, έχετε τον λόγο.</w:t>
      </w:r>
    </w:p>
    <w:p w14:paraId="47436EAA"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ΒΑΓΙΩΝΑΣ: </w:t>
      </w:r>
      <w:r>
        <w:rPr>
          <w:rFonts w:eastAsia="Times New Roman" w:cs="Times New Roman"/>
          <w:szCs w:val="24"/>
        </w:rPr>
        <w:t xml:space="preserve">Κύριε Υπουργέ, δεν γνωρίζω πότε έγινε αυτή η ερώτηση σχετικά με το </w:t>
      </w:r>
      <w:r>
        <w:rPr>
          <w:rFonts w:eastAsia="Times New Roman" w:cs="Times New Roman"/>
          <w:szCs w:val="24"/>
        </w:rPr>
        <w:t>Ε</w:t>
      </w:r>
      <w:r>
        <w:rPr>
          <w:rFonts w:eastAsia="Times New Roman" w:cs="Times New Roman"/>
          <w:szCs w:val="24"/>
        </w:rPr>
        <w:t>λλην</w:t>
      </w:r>
      <w:r>
        <w:rPr>
          <w:rFonts w:eastAsia="Times New Roman" w:cs="Times New Roman"/>
          <w:szCs w:val="24"/>
        </w:rPr>
        <w:t>ικό</w:t>
      </w:r>
      <w:r>
        <w:rPr>
          <w:rFonts w:eastAsia="Times New Roman" w:cs="Times New Roman"/>
          <w:szCs w:val="24"/>
        </w:rPr>
        <w:t xml:space="preserve"> έπος</w:t>
      </w:r>
      <w:r>
        <w:rPr>
          <w:rFonts w:eastAsia="Times New Roman" w:cs="Times New Roman"/>
          <w:szCs w:val="24"/>
        </w:rPr>
        <w:t xml:space="preserve"> του</w:t>
      </w:r>
      <w:r>
        <w:rPr>
          <w:rFonts w:eastAsia="Times New Roman" w:cs="Times New Roman"/>
          <w:szCs w:val="24"/>
        </w:rPr>
        <w:t>1940</w:t>
      </w:r>
      <w:r>
        <w:rPr>
          <w:rFonts w:eastAsia="Times New Roman" w:cs="Times New Roman"/>
          <w:szCs w:val="24"/>
        </w:rPr>
        <w:t>. Υπάρχει, όμως, μια ερώτηση –εκτός αν μιλάτε για αυτήν- του συναδέλφου του κ. Κώστα Τσιάρα, του Γενικού Γραμματέα της Κοινοβ</w:t>
      </w:r>
      <w:r>
        <w:rPr>
          <w:rFonts w:eastAsia="Times New Roman" w:cs="Times New Roman"/>
          <w:szCs w:val="24"/>
        </w:rPr>
        <w:t xml:space="preserve">ουλευτικής Ομάδας της Νέας Δημοκρατίας, τον Νοέμβριο του 2015, την οποία έχω στα χέρια μου. </w:t>
      </w:r>
    </w:p>
    <w:p w14:paraId="47436EAB"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Δεν έχω το</w:t>
      </w:r>
      <w:r>
        <w:rPr>
          <w:rFonts w:eastAsia="Times New Roman" w:cs="Times New Roman"/>
          <w:szCs w:val="24"/>
        </w:rPr>
        <w:t>ν</w:t>
      </w:r>
      <w:r>
        <w:rPr>
          <w:rFonts w:eastAsia="Times New Roman" w:cs="Times New Roman"/>
          <w:szCs w:val="24"/>
        </w:rPr>
        <w:t xml:space="preserve"> χρόνο να διαβάσω την απάντηση του κυρίου Υπουργού. Περιορίζομαι μόνο στην παράγραφο 5 και διαβάζω αυτολεξεί: «Ως γνωστόν, η Αλβανία απέκτησε πρόσφατα τ</w:t>
      </w:r>
      <w:r>
        <w:rPr>
          <w:rFonts w:eastAsia="Times New Roman" w:cs="Times New Roman"/>
          <w:szCs w:val="24"/>
        </w:rPr>
        <w:t xml:space="preserve">ο καθεστώς της υποψήφιας χώρας προς ένταξη στην Ευρωπαϊκή Ένωση. Κατά συνέπεια και όπως σταθερά και επίμονα τόνισα κατά την επίσκεψή μου στη χώρα τον περασμένο Ιούλιο, είναι σημαντική η προσήλωσή της στην τήρηση των δεσμεύσεών της που έχει αναλάβει και δη </w:t>
      </w:r>
      <w:r>
        <w:rPr>
          <w:rFonts w:eastAsia="Times New Roman" w:cs="Times New Roman"/>
          <w:szCs w:val="24"/>
        </w:rPr>
        <w:t xml:space="preserve">των συμβατικών. Όμως, η ελληνοαλβανική συμφωνία του </w:t>
      </w:r>
      <w:r>
        <w:rPr>
          <w:rFonts w:eastAsia="Times New Roman" w:cs="Times New Roman"/>
          <w:szCs w:val="24"/>
        </w:rPr>
        <w:t>2009</w:t>
      </w:r>
      <w:r>
        <w:rPr>
          <w:rFonts w:eastAsia="Times New Roman" w:cs="Times New Roman"/>
          <w:szCs w:val="24"/>
        </w:rPr>
        <w:t xml:space="preserve"> αποτελεί αναγκαίο και ασφαλή δείκτη στην ευρωπαϊκή της πορεία». </w:t>
      </w:r>
    </w:p>
    <w:p w14:paraId="47436EAC"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Επισημαίνω αυτό. Όμως, τον τελευταίο καιρό και ιδιαίτερα τον μήνα Μάιο γίνονται βανδαλισμοί στην Αλβανία. Συγκεκριμένα –θα τα καταθέσω</w:t>
      </w:r>
      <w:r>
        <w:rPr>
          <w:rFonts w:eastAsia="Times New Roman" w:cs="Times New Roman"/>
          <w:szCs w:val="24"/>
        </w:rPr>
        <w:t xml:space="preserve">, για να τα έχετε υπ’ </w:t>
      </w:r>
      <w:proofErr w:type="spellStart"/>
      <w:r>
        <w:rPr>
          <w:rFonts w:eastAsia="Times New Roman" w:cs="Times New Roman"/>
          <w:szCs w:val="24"/>
        </w:rPr>
        <w:t>όψιν</w:t>
      </w:r>
      <w:proofErr w:type="spellEnd"/>
      <w:r>
        <w:rPr>
          <w:rFonts w:eastAsia="Times New Roman" w:cs="Times New Roman"/>
          <w:szCs w:val="24"/>
        </w:rPr>
        <w:t xml:space="preserve"> σας- το αλβανικό Υπουργείο Εξωτερικών με τον κ. </w:t>
      </w:r>
      <w:proofErr w:type="spellStart"/>
      <w:r>
        <w:rPr>
          <w:rFonts w:eastAsia="Times New Roman" w:cs="Times New Roman"/>
          <w:szCs w:val="24"/>
        </w:rPr>
        <w:t>Γλεβίν</w:t>
      </w:r>
      <w:proofErr w:type="spellEnd"/>
      <w:r>
        <w:rPr>
          <w:rFonts w:eastAsia="Times New Roman" w:cs="Times New Roman"/>
          <w:szCs w:val="24"/>
        </w:rPr>
        <w:t xml:space="preserve"> Ντερβίση -αν δεν κάνω λάθος είναι στις 25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2015- δεν αναγνωρίζει κανέναν Έλληνα στρατιώτη του έπους του 1940, αν δεν υπάρχει η μεταλλική ταυτότητα. Αυτό είναι ένα τέχνασμα, </w:t>
      </w:r>
      <w:r>
        <w:rPr>
          <w:rFonts w:eastAsia="Times New Roman" w:cs="Times New Roman"/>
          <w:szCs w:val="24"/>
        </w:rPr>
        <w:t>είναι μια υποκρισία, για να μην γίνει τίποτα. Όμως, το χειρότερο από όλα είναι ότι στο ύψωμα 731, αυτό το οποίο έπεσε κατά πέντε</w:t>
      </w:r>
      <w:r>
        <w:rPr>
          <w:rFonts w:eastAsia="Times New Roman" w:cs="Times New Roman"/>
          <w:szCs w:val="24"/>
        </w:rPr>
        <w:t xml:space="preserve"> περίπου μέτρα</w:t>
      </w:r>
      <w:r>
        <w:rPr>
          <w:rFonts w:eastAsia="Times New Roman" w:cs="Times New Roman"/>
          <w:szCs w:val="24"/>
        </w:rPr>
        <w:t xml:space="preserve">, υπήρξαν βανδαλισμοί. Δεν θέλω να πιστεύω ότι ενοχοποιείται η </w:t>
      </w:r>
      <w:r>
        <w:rPr>
          <w:rFonts w:eastAsia="Times New Roman" w:cs="Times New Roman"/>
          <w:szCs w:val="24"/>
        </w:rPr>
        <w:t>Κυβέρνηση</w:t>
      </w:r>
      <w:r>
        <w:rPr>
          <w:rFonts w:eastAsia="Times New Roman" w:cs="Times New Roman"/>
          <w:szCs w:val="24"/>
        </w:rPr>
        <w:t xml:space="preserve"> αλλά κάποιοι βάνδαλοι που δρουν ως ελεύθεροι σκοπευτές. Θα το καταθέσω και αυτό στα Πρακτικά. Κατέστρεψαν, λοιπόν, πλήρως το νεκροταφείο στο ύψωμα 731.</w:t>
      </w:r>
    </w:p>
    <w:p w14:paraId="47436EAD"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Λυπάμαι που δεν υπάρχουν άλλοι συνάδελφοι στην Αίθουσα. Δεν πειράζει. Όλοι είναι πατριώτες. Εγώ έχω συζ</w:t>
      </w:r>
      <w:r>
        <w:rPr>
          <w:rFonts w:eastAsia="Times New Roman" w:cs="Times New Roman"/>
          <w:szCs w:val="24"/>
        </w:rPr>
        <w:t xml:space="preserve">ητήσει με πολλούς συναδέλφους όλων των πτερύγων και είμαστε αποφασισμένοι να σας βοηθήσουμε, εφόσον εσείς το θέλετε. Πρέπει να αναλάβετε πλήρως την ευθύνη ότι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θα θέσουμε θέμα ότι είναι απαραίτητη προϋπόθεση να ρυθμιστεί το ανθρωπιστικό και ηθικό α</w:t>
      </w:r>
      <w:r>
        <w:rPr>
          <w:rFonts w:eastAsia="Times New Roman" w:cs="Times New Roman"/>
          <w:szCs w:val="24"/>
        </w:rPr>
        <w:t>υτό θέμα. Αλλιώς, δεν μπορούμε να συνεχίσουμε και δεν θα δεχθούμε τη γείτονα στην Ευρωπαϊκή Ένωση, προβάλλοντας βέτο.</w:t>
      </w:r>
    </w:p>
    <w:p w14:paraId="47436EAE"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7436EAF" w14:textId="77777777" w:rsidR="00B5598B" w:rsidRDefault="007F17BE">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Βαγιωνάς</w:t>
      </w:r>
      <w:proofErr w:type="spellEnd"/>
      <w:r>
        <w:rPr>
          <w:rFonts w:eastAsia="Times New Roman" w:cs="Times New Roman"/>
          <w:szCs w:val="24"/>
        </w:rPr>
        <w:t xml:space="preserve"> καταθέτει για τα Πρακτικά τα προαναφερθέντα έγγραφα τα οποία βρίσκον</w:t>
      </w:r>
      <w:r>
        <w:rPr>
          <w:rFonts w:eastAsia="Times New Roman" w:cs="Times New Roman"/>
          <w:szCs w:val="24"/>
        </w:rPr>
        <w:t>ται στο αρχείο του Τμήματος Γραμματείας της Διεύθυνσης Γραμματείας και Πρακτικών της Βουλής)</w:t>
      </w:r>
    </w:p>
    <w:p w14:paraId="47436EB0" w14:textId="77777777" w:rsidR="00B5598B" w:rsidRDefault="007F17BE">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 για την τήρηση του χρόνου. </w:t>
      </w:r>
    </w:p>
    <w:p w14:paraId="47436EB1"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Κύριε Αμανατίδη, έχετε τον λόγο.</w:t>
      </w:r>
    </w:p>
    <w:p w14:paraId="47436EB2"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Πι</w:t>
      </w:r>
      <w:r>
        <w:rPr>
          <w:rFonts w:eastAsia="Times New Roman" w:cs="Times New Roman"/>
          <w:szCs w:val="24"/>
        </w:rPr>
        <w:t>στεύω, κύριε Βουλευτά, ότι με τη δευτερολογία μου θα σας ικανοποιήσω στο κομμάτι το οποίο ακριβώς ρωτάτε.</w:t>
      </w:r>
    </w:p>
    <w:p w14:paraId="47436EB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Θέλω να επαναλάβω και από τη θέση αυτή για το συγκεκριμένο ζήτημα ότι πρόκειται για θέμα μείζονος εθνικού και ηθικού ενδιαφέροντος. Η Αλβανία απέκτησε</w:t>
      </w:r>
      <w:r>
        <w:rPr>
          <w:rFonts w:eastAsia="Times New Roman" w:cs="Times New Roman"/>
          <w:szCs w:val="24"/>
        </w:rPr>
        <w:t xml:space="preserve"> το καθεστώς υποψήφιας προς ένταξη στην Ευρωπαϊκή Ένωση χώρας με τη σταθερή στήριξη της Ελλάδας. Ως εκ τούτου, η </w:t>
      </w:r>
      <w:r>
        <w:rPr>
          <w:rFonts w:eastAsia="Times New Roman" w:cs="Times New Roman"/>
          <w:szCs w:val="24"/>
        </w:rPr>
        <w:t xml:space="preserve">συνέπειά </w:t>
      </w:r>
      <w:r>
        <w:rPr>
          <w:rFonts w:eastAsia="Times New Roman" w:cs="Times New Roman"/>
          <w:szCs w:val="24"/>
        </w:rPr>
        <w:t>της στην τήρηση των δεσμεύσεών της και δη των συμβατικών αποτελεί σταθερό και ασφαλή δείκτη στην ευρωπαϊκή αυτή πορεία. Επιμένουμε, δη</w:t>
      </w:r>
      <w:r>
        <w:rPr>
          <w:rFonts w:eastAsia="Times New Roman" w:cs="Times New Roman"/>
          <w:szCs w:val="24"/>
        </w:rPr>
        <w:t>λαδή, ότι θα πρέπει να εκπληρωθούν οι υποχρεώσεις τις οποίες έχουν βάλει.</w:t>
      </w:r>
    </w:p>
    <w:p w14:paraId="47436EB4"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Η ελληνική πλευρά θεωρεί αναγκαίο να κλείσουν όλα τα διμερή θέματα άμεσα και προτού ξεκινήσουν οι εργασίες για την ένταξη της Αλβανίας στην Ευρωπαϊκή Ένωση, μέσω –θα έλεγα- καθαρών λ</w:t>
      </w:r>
      <w:r>
        <w:rPr>
          <w:rFonts w:eastAsia="Times New Roman" w:cs="Times New Roman"/>
          <w:szCs w:val="24"/>
        </w:rPr>
        <w:t>ύσεων, προκειμένου η είσοδος της Αλβανίας στην Ευρωπαϊκή Ένωση να μην συνοδεύεται με εκκρεμότητες εντός του ευρωπαϊκού πλαισίου. Νομίζω ότι πρέπει να σας ικανοποίει η απάντηση αυτή ως προς αυτό.</w:t>
      </w:r>
    </w:p>
    <w:p w14:paraId="47436EB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Βεβαίως, κάθε βοήθεια στην οποία έχετε προβεί είναι ευπρόσδεκ</w:t>
      </w:r>
      <w:r>
        <w:rPr>
          <w:rFonts w:eastAsia="Times New Roman" w:cs="Times New Roman"/>
          <w:szCs w:val="24"/>
        </w:rPr>
        <w:t>τη και με μεγάλη χαρά να τη δεχτούμε, έτσι ώστε να λυθούν τα θέματα αυτά, γιατί αποτελεί ντροπή η μη λύση αυτού του ζητήματος, ειδικά για την Ελλάδα.</w:t>
      </w:r>
    </w:p>
    <w:p w14:paraId="47436EB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Ευχαριστώ πολύ, κύριε Βουλευτά.</w:t>
      </w:r>
    </w:p>
    <w:p w14:paraId="47436EB7"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47436EB8" w14:textId="77777777" w:rsidR="00B5598B" w:rsidRDefault="007F17BE">
      <w:pPr>
        <w:spacing w:line="600" w:lineRule="auto"/>
        <w:ind w:left="-181" w:firstLine="720"/>
        <w:jc w:val="both"/>
        <w:rPr>
          <w:rFonts w:eastAsia="Times New Roman"/>
          <w:szCs w:val="24"/>
        </w:rPr>
      </w:pPr>
      <w:r>
        <w:rPr>
          <w:rFonts w:eastAsia="Times New Roman"/>
          <w:szCs w:val="24"/>
        </w:rPr>
        <w:t xml:space="preserve">Κυρίες και κύριοι </w:t>
      </w:r>
      <w:r>
        <w:rPr>
          <w:rFonts w:eastAsia="Times New Roman"/>
          <w:szCs w:val="24"/>
        </w:rPr>
        <w:t>συνάδελφοι,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τρό</w:t>
      </w:r>
      <w:r>
        <w:rPr>
          <w:rFonts w:eastAsia="Times New Roman"/>
          <w:szCs w:val="24"/>
        </w:rPr>
        <w:t>πο οργάνωσης και λειτουργίας της Βουλής, τριάντα μαθητές και μαθήτριες και τρεις συνοδοί καθηγητές από το Δημοτικό Σχολείο της όμορφης Νάουσας της Πάρου.</w:t>
      </w:r>
    </w:p>
    <w:p w14:paraId="47436EB9" w14:textId="77777777" w:rsidR="00B5598B" w:rsidRDefault="007F17BE">
      <w:pPr>
        <w:tabs>
          <w:tab w:val="left" w:pos="6787"/>
        </w:tabs>
        <w:spacing w:line="600" w:lineRule="auto"/>
        <w:ind w:left="-181" w:firstLine="720"/>
        <w:jc w:val="both"/>
        <w:rPr>
          <w:rFonts w:eastAsia="Times New Roman"/>
          <w:szCs w:val="24"/>
        </w:rPr>
      </w:pPr>
      <w:r>
        <w:rPr>
          <w:rFonts w:eastAsia="Times New Roman"/>
          <w:szCs w:val="24"/>
        </w:rPr>
        <w:t>Η Βουλή τούς καλωσορίζει.</w:t>
      </w:r>
    </w:p>
    <w:p w14:paraId="47436EBA" w14:textId="77777777" w:rsidR="00B5598B" w:rsidRDefault="007F17BE">
      <w:pPr>
        <w:tabs>
          <w:tab w:val="left" w:pos="6787"/>
        </w:tabs>
        <w:spacing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7436EBB"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szCs w:val="24"/>
        </w:rPr>
        <w:t>Ευχαριστούμε τα παιδιά για</w:t>
      </w:r>
      <w:r>
        <w:rPr>
          <w:rFonts w:eastAsia="Times New Roman" w:cs="Times New Roman"/>
          <w:szCs w:val="24"/>
        </w:rPr>
        <w:t xml:space="preserve"> τον αέρα του Αιγαίου που μας φέρνουν.</w:t>
      </w:r>
    </w:p>
    <w:p w14:paraId="47436EBC"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Περνάμε στην </w:t>
      </w:r>
      <w:r>
        <w:rPr>
          <w:rFonts w:eastAsia="Times New Roman" w:cs="Times New Roman"/>
          <w:szCs w:val="24"/>
        </w:rPr>
        <w:t>πρώτη</w:t>
      </w:r>
      <w:r>
        <w:rPr>
          <w:rFonts w:eastAsia="Times New Roman" w:cs="Times New Roman"/>
          <w:szCs w:val="24"/>
        </w:rPr>
        <w:t xml:space="preserve"> με αριθμό 4529/6-4-2016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σχετικά με τον αποκλεισμό των ανέργων όλων των νησιωτικών δήμων από το «Πρόγραμμα Κοινωφελούς Εργασίας».</w:t>
      </w:r>
    </w:p>
    <w:p w14:paraId="47436EBD"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δυο λεπτά.</w:t>
      </w:r>
    </w:p>
    <w:p w14:paraId="47436EBE"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47436EBF"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Η ερώτηση συζητείται με αφορμή γραπτή ερώτηση που </w:t>
      </w:r>
      <w:r>
        <w:rPr>
          <w:rFonts w:eastAsia="Times New Roman" w:cs="Times New Roman"/>
          <w:szCs w:val="24"/>
        </w:rPr>
        <w:t xml:space="preserve">υποβάλαμε μαζί με τον συνάδελφο Βουλευτή και Αντιπρόεδρο της Βουλής κ. </w:t>
      </w:r>
      <w:proofErr w:type="spellStart"/>
      <w:r>
        <w:rPr>
          <w:rFonts w:eastAsia="Times New Roman" w:cs="Times New Roman"/>
          <w:szCs w:val="24"/>
        </w:rPr>
        <w:t>Κρεμαστινό</w:t>
      </w:r>
      <w:proofErr w:type="spellEnd"/>
      <w:r>
        <w:rPr>
          <w:rFonts w:eastAsia="Times New Roman" w:cs="Times New Roman"/>
          <w:szCs w:val="24"/>
        </w:rPr>
        <w:t xml:space="preserve"> και τον συνάδελφο Βουλευτή κ. Γεώργιο </w:t>
      </w:r>
      <w:proofErr w:type="spellStart"/>
      <w:r>
        <w:rPr>
          <w:rFonts w:eastAsia="Times New Roman" w:cs="Times New Roman"/>
          <w:szCs w:val="24"/>
        </w:rPr>
        <w:t>Αρβανιτίδη</w:t>
      </w:r>
      <w:proofErr w:type="spellEnd"/>
      <w:r>
        <w:rPr>
          <w:rFonts w:eastAsia="Times New Roman" w:cs="Times New Roman"/>
          <w:szCs w:val="24"/>
        </w:rPr>
        <w:t>.</w:t>
      </w:r>
    </w:p>
    <w:p w14:paraId="47436EC0"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szCs w:val="24"/>
        </w:rPr>
        <w:t>Κυρία Υπουργέ, είναι γενικότερο το θέμα και θα μιλήσουμε βεβαίως και για το Πρόγραμμα Κοινωφελούς Εργασίας. Όμως, η Κυβέρνησ</w:t>
      </w:r>
      <w:r>
        <w:rPr>
          <w:rFonts w:eastAsia="Times New Roman" w:cs="Times New Roman"/>
          <w:szCs w:val="24"/>
        </w:rPr>
        <w:t xml:space="preserve">η εδώ και λίγους μήνες έχει βάλει στο στόχαστρο τη </w:t>
      </w:r>
      <w:proofErr w:type="spellStart"/>
      <w:r>
        <w:rPr>
          <w:rFonts w:eastAsia="Times New Roman" w:cs="Times New Roman"/>
          <w:szCs w:val="24"/>
        </w:rPr>
        <w:t>νησιωτικότητα</w:t>
      </w:r>
      <w:proofErr w:type="spellEnd"/>
      <w:r>
        <w:rPr>
          <w:rFonts w:eastAsia="Times New Roman" w:cs="Times New Roman"/>
          <w:szCs w:val="24"/>
        </w:rPr>
        <w:t xml:space="preserve">. Καταργεί μέτρα στήριξης, τα οποία έχουν ληφθεί στο παρελθόν, </w:t>
      </w:r>
      <w:r>
        <w:rPr>
          <w:rFonts w:eastAsia="Times New Roman" w:cs="Times New Roman"/>
          <w:szCs w:val="24"/>
        </w:rPr>
        <w:t>στο πλαίσιο</w:t>
      </w:r>
      <w:r>
        <w:rPr>
          <w:rFonts w:eastAsia="Times New Roman" w:cs="Times New Roman"/>
          <w:szCs w:val="24"/>
        </w:rPr>
        <w:t xml:space="preserve"> της εφαρμογής του Συντάγματος και συγκεκριμένα του άρθρου 101, προκειμένου να άρουμε τις αρνητικές μόνιμες συνέπειες </w:t>
      </w:r>
      <w:r>
        <w:rPr>
          <w:rFonts w:eastAsia="Times New Roman" w:cs="Times New Roman"/>
          <w:szCs w:val="24"/>
        </w:rPr>
        <w:t xml:space="preserve">της </w:t>
      </w:r>
      <w:proofErr w:type="spellStart"/>
      <w:r>
        <w:rPr>
          <w:rFonts w:eastAsia="Times New Roman" w:cs="Times New Roman"/>
          <w:szCs w:val="24"/>
        </w:rPr>
        <w:t>νησιωτικότητας</w:t>
      </w:r>
      <w:proofErr w:type="spellEnd"/>
      <w:r>
        <w:rPr>
          <w:rFonts w:eastAsia="Times New Roman" w:cs="Times New Roman"/>
          <w:szCs w:val="24"/>
        </w:rPr>
        <w:t>.</w:t>
      </w:r>
    </w:p>
    <w:p w14:paraId="47436EC1"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szCs w:val="24"/>
        </w:rPr>
        <w:t>Αυτά τα μέτρα που καταργήσαμε και στο τελευταίο νομοσχέδιο που ψηφίστηκε, αφορούν κυρίως φορολογικά κίνητρα. Υπάρχει ανάγκη να επανεξεταστούν, ιδιαίτερα μετά την τοποθέτηση του Υπουργού Εθνικής Άμυνας κ. Καμμένου, ο οποίος μετά την ψήφι</w:t>
      </w:r>
      <w:r>
        <w:rPr>
          <w:rFonts w:eastAsia="Times New Roman" w:cs="Times New Roman"/>
          <w:szCs w:val="24"/>
        </w:rPr>
        <w:t>ση αυτών των μέτρων είπε ότι ήταν εγκληματική πράξη η κατάργηση των μέτρων στήριξης και αντισυνταγματική.</w:t>
      </w:r>
    </w:p>
    <w:p w14:paraId="47436EC2"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szCs w:val="24"/>
        </w:rPr>
        <w:t>Εκτός, όμως, από τον κύριο Υπουργό, σήμερα το πρωί ο Πρόεδρος της Βουλής σε τηλεοπτικό κανάλι εξέφρασε την ίδια άποψη, λέγοντας ότι είναι στα όρια της</w:t>
      </w:r>
      <w:r>
        <w:rPr>
          <w:rFonts w:eastAsia="Times New Roman" w:cs="Times New Roman"/>
          <w:szCs w:val="24"/>
        </w:rPr>
        <w:t xml:space="preserve"> αντισυνταγματικότητας και όχι της συνταγματικότητας οι συγκεκριμένες διατάξεις. </w:t>
      </w:r>
    </w:p>
    <w:p w14:paraId="47436EC3"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szCs w:val="24"/>
        </w:rPr>
        <w:t>Τίθεται επομένως ένα ευρύτερο θέμα, γενικότερο, για την ισχύ αυτού του νόμου, ο οποίος θα φέρει και την υπογραφή του Προέδρου της Δημοκρατίας, ο οποίος είναι και συνταγματολό</w:t>
      </w:r>
      <w:r>
        <w:rPr>
          <w:rFonts w:eastAsia="Times New Roman" w:cs="Times New Roman"/>
          <w:szCs w:val="24"/>
        </w:rPr>
        <w:t>γος. Του το ομολογούν ότι είναι αντισυνταγματικός. Δεν ξέρω κατά πόσο ισχύει πλέον αυτός ο νόμος.</w:t>
      </w:r>
    </w:p>
    <w:p w14:paraId="47436EC4"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DE2C7E">
        <w:rPr>
          <w:rFonts w:eastAsia="Times New Roman" w:cs="Times New Roman"/>
          <w:b/>
          <w:szCs w:val="24"/>
        </w:rPr>
        <w:t>ΑΝΑΣΤΑΣΙΟΣ ΚΟΥΡΑΚΗΣ)</w:t>
      </w:r>
    </w:p>
    <w:p w14:paraId="47436EC5"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Έρχομαι τώρα στο συγκεκριμένο: Το Πρόγραμμα Κοινωφελούς </w:t>
      </w:r>
      <w:r>
        <w:rPr>
          <w:rFonts w:eastAsia="Times New Roman" w:cs="Times New Roman"/>
          <w:szCs w:val="24"/>
        </w:rPr>
        <w:t>Εργασίας. Θα πρέπει, κατ’ αρχάς, να πω ότι έχετε προβεί σε συγκεκριμένες βελτιώσεις και πρόνοιες, οι οποίες θα δώσουν μεγαλύτερες δυνατότητες στο θεωρητικό πλαίσιο. Μάλιστα, πολλές από τις διατάξεις αυτές ήρθαν και στη Βουλή για να ψηφιστούν και τις ψηφίσα</w:t>
      </w:r>
      <w:r>
        <w:rPr>
          <w:rFonts w:eastAsia="Times New Roman" w:cs="Times New Roman"/>
          <w:szCs w:val="24"/>
        </w:rPr>
        <w:t>με, γιατί θα βελτιώσουν το σύστημα.</w:t>
      </w:r>
    </w:p>
    <w:p w14:paraId="47436EC6" w14:textId="77777777" w:rsidR="00B5598B" w:rsidRDefault="007F17BE">
      <w:pPr>
        <w:tabs>
          <w:tab w:val="left" w:pos="6787"/>
        </w:tabs>
        <w:spacing w:line="600" w:lineRule="auto"/>
        <w:ind w:left="-181" w:firstLine="720"/>
        <w:jc w:val="both"/>
        <w:rPr>
          <w:rFonts w:eastAsia="Times New Roman" w:cs="Times New Roman"/>
          <w:szCs w:val="24"/>
        </w:rPr>
      </w:pPr>
      <w:r>
        <w:rPr>
          <w:rFonts w:eastAsia="Times New Roman" w:cs="Times New Roman"/>
          <w:szCs w:val="24"/>
        </w:rPr>
        <w:t>Ως προς την εφαρμογή, όμως, του στόχου, τον αριθμό των ανέργων, δηλαδή, και των αριθμό των δήμων, έχουμε πιλοτική ουσιαστικά εφαρμογή.</w:t>
      </w:r>
    </w:p>
    <w:p w14:paraId="47436EC7" w14:textId="77777777" w:rsidR="00B5598B" w:rsidRDefault="007F17BE">
      <w:pPr>
        <w:spacing w:line="600" w:lineRule="auto"/>
        <w:ind w:firstLine="720"/>
        <w:jc w:val="both"/>
        <w:rPr>
          <w:rFonts w:eastAsia="Times New Roman"/>
          <w:szCs w:val="24"/>
        </w:rPr>
      </w:pPr>
      <w:r>
        <w:rPr>
          <w:rFonts w:eastAsia="Times New Roman"/>
          <w:szCs w:val="24"/>
        </w:rPr>
        <w:t>Αυτό για το οποίο σας εγκαλούμε, δεν σας ρωτούμε απλώς και μόνο, είναι το γεγονός ότι</w:t>
      </w:r>
      <w:r>
        <w:rPr>
          <w:rFonts w:eastAsia="Times New Roman"/>
          <w:szCs w:val="24"/>
        </w:rPr>
        <w:t xml:space="preserve"> δεν λάβατε υπ’ </w:t>
      </w:r>
      <w:proofErr w:type="spellStart"/>
      <w:r>
        <w:rPr>
          <w:rFonts w:eastAsia="Times New Roman"/>
          <w:szCs w:val="24"/>
        </w:rPr>
        <w:t>όψιν</w:t>
      </w:r>
      <w:proofErr w:type="spellEnd"/>
      <w:r>
        <w:rPr>
          <w:rFonts w:eastAsia="Times New Roman"/>
          <w:szCs w:val="24"/>
        </w:rPr>
        <w:t xml:space="preserve"> σας την υποχρέωση να έχουμε ιδιαίτερη μέριμνα για τους νησιωτικούς δήμους. Και το λέω αυτό, γιατί έχει εφαρμοστεί μια, δυο, τρεις φορές το πιλοτικό των δεκαεπτά δήμων. Πρέπει, επιτέλους, να αρχίζουμε να το εφαρμόζουμε και ιδιαίτερα μετ</w:t>
      </w:r>
      <w:r>
        <w:rPr>
          <w:rFonts w:eastAsia="Times New Roman"/>
          <w:szCs w:val="24"/>
        </w:rPr>
        <w:t>ά την κατάργηση των άλλων μέτρων, των φορολογικών κινήτρων, τα οποία, όπως σας είπα, είναι το τελευταίο διάστημα.</w:t>
      </w:r>
    </w:p>
    <w:p w14:paraId="47436EC8" w14:textId="77777777" w:rsidR="00B5598B" w:rsidRDefault="007F17B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w:t>
      </w:r>
    </w:p>
    <w:p w14:paraId="47436EC9" w14:textId="77777777" w:rsidR="00B5598B" w:rsidRDefault="007F17BE">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Θα πάρω λίγο και από τη δευτερολογία μου, κύριε Πρόεδρε, γιατί πρέπει να δώσω </w:t>
      </w:r>
      <w:r>
        <w:rPr>
          <w:rFonts w:eastAsia="Times New Roman"/>
          <w:szCs w:val="24"/>
        </w:rPr>
        <w:t>στην κυρία Υπουργό…</w:t>
      </w:r>
    </w:p>
    <w:p w14:paraId="47436ECA" w14:textId="77777777" w:rsidR="00B5598B" w:rsidRDefault="007F17B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Μήπως έχετε να πείτε κάτι και στη δευτερολογία σας, γι’ αυτό το λέω.</w:t>
      </w:r>
    </w:p>
    <w:p w14:paraId="47436ECB" w14:textId="77777777" w:rsidR="00B5598B" w:rsidRDefault="007F17BE">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Όχι, λέω από τη δευτερολογία μου θα πάρω χρόνο. Μπορεί να μη χρειαστεί κιόλας.</w:t>
      </w:r>
    </w:p>
    <w:p w14:paraId="47436ECC" w14:textId="77777777" w:rsidR="00B5598B" w:rsidRDefault="007F17BE">
      <w:pPr>
        <w:spacing w:line="600" w:lineRule="auto"/>
        <w:ind w:firstLine="720"/>
        <w:jc w:val="both"/>
        <w:rPr>
          <w:rFonts w:eastAsia="Times New Roman"/>
          <w:szCs w:val="24"/>
        </w:rPr>
      </w:pPr>
      <w:r>
        <w:rPr>
          <w:rFonts w:eastAsia="Times New Roman"/>
          <w:szCs w:val="24"/>
        </w:rPr>
        <w:t>Άρα, τι λέμε; Ότι στο πρόγραμμα</w:t>
      </w:r>
      <w:r>
        <w:rPr>
          <w:rFonts w:eastAsia="Times New Roman"/>
          <w:szCs w:val="24"/>
        </w:rPr>
        <w:t xml:space="preserve"> αυτό -και στο πιλοτικό αλλά και στα υπόλοιπα- σε αυτήν καθ</w:t>
      </w:r>
      <w:r>
        <w:rPr>
          <w:rFonts w:eastAsia="Times New Roman"/>
          <w:szCs w:val="24"/>
        </w:rPr>
        <w:t xml:space="preserve">’ </w:t>
      </w:r>
      <w:r>
        <w:rPr>
          <w:rFonts w:eastAsia="Times New Roman"/>
          <w:szCs w:val="24"/>
        </w:rPr>
        <w:t xml:space="preserve">αυτήν την αξιολόγηση έπρεπε να υπάρχουν κριτήρια που να έχουν να κάνουν με τη </w:t>
      </w:r>
      <w:proofErr w:type="spellStart"/>
      <w:r>
        <w:rPr>
          <w:rFonts w:eastAsia="Times New Roman"/>
          <w:szCs w:val="24"/>
        </w:rPr>
        <w:t>νησιωτικότητα</w:t>
      </w:r>
      <w:proofErr w:type="spellEnd"/>
      <w:r>
        <w:rPr>
          <w:rFonts w:eastAsia="Times New Roman"/>
          <w:szCs w:val="24"/>
        </w:rPr>
        <w:t xml:space="preserve">. Εδώ δεν είδα πουθενά να αναφέρεται ότι λαμβάνετε υπ’ </w:t>
      </w:r>
      <w:proofErr w:type="spellStart"/>
      <w:r>
        <w:rPr>
          <w:rFonts w:eastAsia="Times New Roman"/>
          <w:szCs w:val="24"/>
        </w:rPr>
        <w:t>όψιν</w:t>
      </w:r>
      <w:proofErr w:type="spellEnd"/>
      <w:r>
        <w:rPr>
          <w:rFonts w:eastAsia="Times New Roman"/>
          <w:szCs w:val="24"/>
        </w:rPr>
        <w:t xml:space="preserve"> σας ότι είναι νησί, ότι έχει απασχόληση το κ</w:t>
      </w:r>
      <w:r>
        <w:rPr>
          <w:rFonts w:eastAsia="Times New Roman"/>
          <w:szCs w:val="24"/>
        </w:rPr>
        <w:t>αλοκαίρι, δεν έχει το χειμώνα, πιθανόν ότι δεν πρέπει να είναι οκτώ μήνες εκεί αλλά δεκαέξι ή δεν ξέρω πώς πρέπει να είναι, να είναι διακοπτόμενο. Λέω τώρα εγώ ορισμένες ιδέες.</w:t>
      </w:r>
    </w:p>
    <w:p w14:paraId="47436ECD" w14:textId="77777777" w:rsidR="00B5598B" w:rsidRDefault="007F17BE">
      <w:pPr>
        <w:spacing w:line="600" w:lineRule="auto"/>
        <w:ind w:firstLine="720"/>
        <w:jc w:val="both"/>
        <w:rPr>
          <w:rFonts w:eastAsia="Times New Roman"/>
          <w:szCs w:val="24"/>
        </w:rPr>
      </w:pPr>
      <w:r>
        <w:rPr>
          <w:rFonts w:eastAsia="Times New Roman"/>
          <w:szCs w:val="24"/>
        </w:rPr>
        <w:t xml:space="preserve">Επιπλέον, να σας πω ότι ρώτησα και το Υπουργείο Ναυτιλίας γιατί δεν εφαρμόστηκε η </w:t>
      </w:r>
      <w:proofErr w:type="spellStart"/>
      <w:r>
        <w:rPr>
          <w:rFonts w:eastAsia="Times New Roman"/>
          <w:szCs w:val="24"/>
        </w:rPr>
        <w:t>νησιωτικότητα</w:t>
      </w:r>
      <w:proofErr w:type="spellEnd"/>
      <w:r>
        <w:rPr>
          <w:rFonts w:eastAsia="Times New Roman"/>
          <w:szCs w:val="24"/>
        </w:rPr>
        <w:t>. Μου λέει το Υπουργείο Ναυτιλίας -και σας λέει ουσιαστικά- ότι δεν έχει περιέλθει μέχρι σήμερα κανένα σχέδιο νόμου, προσθήκη ή τροπολογία, κανονιστική απόφαση ή</w:t>
      </w:r>
      <w:r>
        <w:rPr>
          <w:rFonts w:eastAsia="Times New Roman"/>
          <w:szCs w:val="24"/>
        </w:rPr>
        <w:t xml:space="preserve"> διοικητική πράξη που να αφορά </w:t>
      </w:r>
      <w:r>
        <w:rPr>
          <w:rFonts w:eastAsia="Times New Roman"/>
          <w:szCs w:val="24"/>
        </w:rPr>
        <w:t>Πρόγραμμα Κοινωφελούς</w:t>
      </w:r>
      <w:r>
        <w:rPr>
          <w:rFonts w:eastAsia="Times New Roman"/>
          <w:szCs w:val="24"/>
        </w:rPr>
        <w:t xml:space="preserve"> </w:t>
      </w:r>
      <w:r>
        <w:rPr>
          <w:rFonts w:eastAsia="Times New Roman"/>
          <w:szCs w:val="24"/>
        </w:rPr>
        <w:t xml:space="preserve">Εργασίας </w:t>
      </w:r>
      <w:r>
        <w:rPr>
          <w:rFonts w:eastAsia="Times New Roman"/>
          <w:szCs w:val="24"/>
        </w:rPr>
        <w:t xml:space="preserve">οκτάμηνης απασχόλησης, προκειμένου να γνωμοδοτήσουν και να εφαρμοστεί η ρήτρα της </w:t>
      </w:r>
      <w:proofErr w:type="spellStart"/>
      <w:r>
        <w:rPr>
          <w:rFonts w:eastAsia="Times New Roman"/>
          <w:szCs w:val="24"/>
        </w:rPr>
        <w:t>νησιωτικότητας</w:t>
      </w:r>
      <w:proofErr w:type="spellEnd"/>
      <w:r>
        <w:rPr>
          <w:rFonts w:eastAsia="Times New Roman"/>
          <w:szCs w:val="24"/>
        </w:rPr>
        <w:t>.</w:t>
      </w:r>
    </w:p>
    <w:p w14:paraId="47436ECE" w14:textId="77777777" w:rsidR="00B5598B" w:rsidRDefault="007F17BE">
      <w:pPr>
        <w:spacing w:line="600" w:lineRule="auto"/>
        <w:ind w:firstLine="720"/>
        <w:jc w:val="both"/>
        <w:rPr>
          <w:rFonts w:eastAsia="Times New Roman"/>
          <w:szCs w:val="24"/>
        </w:rPr>
      </w:pPr>
      <w:r>
        <w:rPr>
          <w:rFonts w:eastAsia="Times New Roman"/>
          <w:szCs w:val="24"/>
        </w:rPr>
        <w:t>Επειδή είναι μείζονος αναπτυξιακής σημασίας, παρά τη μικρή διάρκεια και το ζήτημα της ανεργίας α</w:t>
      </w:r>
      <w:r>
        <w:rPr>
          <w:rFonts w:eastAsia="Times New Roman"/>
          <w:szCs w:val="24"/>
        </w:rPr>
        <w:t>λλά και της κοινωφελούς προσφοράς των συγκεκριμένων προγραμμάτων, θεωρώ ότι θα πρέπει να τηρηθεί η διαδικασία που προβλέπεται από το άρθρο 101 του Συντάγματος και συγκεκριμένα από τους νόμους που έχουν ψηφιστεί σε εφαρμογή του συγκεκριμένου άρθρου -ο ν.</w:t>
      </w:r>
      <w:r>
        <w:rPr>
          <w:rFonts w:eastAsia="Times New Roman"/>
          <w:szCs w:val="24"/>
        </w:rPr>
        <w:t>404</w:t>
      </w:r>
      <w:r>
        <w:rPr>
          <w:rFonts w:eastAsia="Times New Roman"/>
          <w:szCs w:val="24"/>
        </w:rPr>
        <w:t>8</w:t>
      </w:r>
      <w:r>
        <w:rPr>
          <w:rFonts w:eastAsia="Times New Roman"/>
          <w:szCs w:val="24"/>
        </w:rPr>
        <w:t>, ο ν.</w:t>
      </w:r>
      <w:r>
        <w:rPr>
          <w:rFonts w:eastAsia="Times New Roman"/>
          <w:szCs w:val="24"/>
        </w:rPr>
        <w:t>4150</w:t>
      </w:r>
      <w:r>
        <w:rPr>
          <w:rFonts w:eastAsia="Times New Roman"/>
          <w:szCs w:val="24"/>
        </w:rPr>
        <w:t xml:space="preserve"> και, βεβαίως, το προεδρικό διάταγμα 103 τα οποία σας μνημονεύω στην ερώτηση-ούτως ώστε να έχουμε αυτήν την ιδιαίτερη μέριμνα και όχι μόνο για τις νησιωτικές περιοχές αλλά και για τις ορεινές, όπως λέει το Σύνταγμα. Αυτό είναι που ζητάμε και δεν</w:t>
      </w:r>
      <w:r>
        <w:rPr>
          <w:rFonts w:eastAsia="Times New Roman"/>
          <w:szCs w:val="24"/>
        </w:rPr>
        <w:t xml:space="preserve"> έχουμε άλλο θέμα για τη σημερινή μας συζήτηση.</w:t>
      </w:r>
    </w:p>
    <w:p w14:paraId="47436ECF" w14:textId="77777777" w:rsidR="00B5598B" w:rsidRDefault="007F17B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Βουλευτή της Δημοκρατικής Συμπαράταξης ΠΑΣΟΚ-ΔΗΜΑΡ, κ. Βασίλη </w:t>
      </w:r>
      <w:proofErr w:type="spellStart"/>
      <w:r>
        <w:rPr>
          <w:rFonts w:eastAsia="Times New Roman"/>
          <w:szCs w:val="24"/>
        </w:rPr>
        <w:t>Κεγκέρογλου</w:t>
      </w:r>
      <w:proofErr w:type="spellEnd"/>
      <w:r>
        <w:rPr>
          <w:rFonts w:eastAsia="Times New Roman"/>
          <w:szCs w:val="24"/>
        </w:rPr>
        <w:t>.</w:t>
      </w:r>
    </w:p>
    <w:p w14:paraId="47436ED0" w14:textId="77777777" w:rsidR="00B5598B" w:rsidRDefault="007F17BE">
      <w:pPr>
        <w:spacing w:line="600" w:lineRule="auto"/>
        <w:ind w:firstLine="720"/>
        <w:jc w:val="both"/>
        <w:rPr>
          <w:rFonts w:eastAsia="Times New Roman"/>
          <w:szCs w:val="24"/>
        </w:rPr>
      </w:pPr>
      <w:r>
        <w:rPr>
          <w:rFonts w:eastAsia="Times New Roman"/>
          <w:szCs w:val="24"/>
        </w:rPr>
        <w:t>Τον λόγο έχει η Αναπληρώτρια Υπουργός Εργασίας, Κοινωνικής Ασφάλισης και Κοινωνική</w:t>
      </w:r>
      <w:r>
        <w:rPr>
          <w:rFonts w:eastAsia="Times New Roman"/>
          <w:szCs w:val="24"/>
        </w:rPr>
        <w:t>ς Αλληλεγγύης κ. Αντωνοπούλου, για να απαντήσει σχετικά με το θέμα που έθεσε ο συνάδελφος.</w:t>
      </w:r>
    </w:p>
    <w:p w14:paraId="47436ED1" w14:textId="77777777" w:rsidR="00B5598B" w:rsidRDefault="007F17BE">
      <w:pPr>
        <w:spacing w:line="600" w:lineRule="auto"/>
        <w:ind w:firstLine="720"/>
        <w:jc w:val="both"/>
        <w:rPr>
          <w:rFonts w:eastAsia="Times New Roman"/>
          <w:szCs w:val="24"/>
        </w:rPr>
      </w:pPr>
      <w:r>
        <w:rPr>
          <w:rFonts w:eastAsia="Times New Roman"/>
          <w:szCs w:val="24"/>
        </w:rPr>
        <w:t>Κυρία Υπουργέ, έχετε τον λόγο.</w:t>
      </w:r>
    </w:p>
    <w:p w14:paraId="47436ED2" w14:textId="77777777" w:rsidR="00B5598B" w:rsidRDefault="007F17BE">
      <w:pPr>
        <w:spacing w:line="600" w:lineRule="auto"/>
        <w:ind w:firstLine="720"/>
        <w:jc w:val="both"/>
        <w:rPr>
          <w:rFonts w:eastAsia="Times New Roman"/>
          <w:szCs w:val="24"/>
        </w:rPr>
      </w:pPr>
      <w:r>
        <w:rPr>
          <w:rFonts w:eastAsia="Times New Roman"/>
          <w:b/>
          <w:szCs w:val="24"/>
        </w:rPr>
        <w:t>ΟΥΡΑΝΙΑ ΑΝΤΩΝΟΠΟΥΛΟΥ (Αναπληρώτρια Υπουργός Εργασίας, Κοινωνικής Ασφάλισης και Κοινωνικής Αλληλεγγύης):</w:t>
      </w:r>
      <w:r>
        <w:rPr>
          <w:rFonts w:eastAsia="Times New Roman"/>
          <w:szCs w:val="24"/>
        </w:rPr>
        <w:t xml:space="preserve"> Ευχαριστώ, κύριε Πρόεδρε.</w:t>
      </w:r>
    </w:p>
    <w:p w14:paraId="47436ED3" w14:textId="77777777" w:rsidR="00B5598B" w:rsidRDefault="007F17BE">
      <w:pPr>
        <w:spacing w:line="600" w:lineRule="auto"/>
        <w:ind w:firstLine="720"/>
        <w:jc w:val="both"/>
        <w:rPr>
          <w:rFonts w:eastAsia="Times New Roman"/>
          <w:szCs w:val="24"/>
        </w:rPr>
      </w:pPr>
      <w:r>
        <w:rPr>
          <w:rFonts w:eastAsia="Times New Roman"/>
          <w:szCs w:val="24"/>
        </w:rPr>
        <w:t>Να ε</w:t>
      </w:r>
      <w:r>
        <w:rPr>
          <w:rFonts w:eastAsia="Times New Roman"/>
          <w:szCs w:val="24"/>
        </w:rPr>
        <w:t xml:space="preserve">υχαριστήσω και τον κ. </w:t>
      </w:r>
      <w:proofErr w:type="spellStart"/>
      <w:r>
        <w:rPr>
          <w:rFonts w:eastAsia="Times New Roman"/>
          <w:szCs w:val="24"/>
        </w:rPr>
        <w:t>Κεγκέρογλου</w:t>
      </w:r>
      <w:proofErr w:type="spellEnd"/>
      <w:r>
        <w:rPr>
          <w:rFonts w:eastAsia="Times New Roman"/>
          <w:szCs w:val="24"/>
        </w:rPr>
        <w:t xml:space="preserve"> για την ερώτησή του, γιατί μου δίνει την ευκαιρία για άλλη μια φορά -διότι έχω απαντήσει στην ουσία της ερώτησης σε προηγούμενη ερώτηση που είχε κατατεθεί- με μεγάλη μου χαρά να επαναλάβω και να διευκρινίσω κάποια θέματα.</w:t>
      </w:r>
    </w:p>
    <w:p w14:paraId="47436ED4" w14:textId="77777777" w:rsidR="00B5598B" w:rsidRDefault="007F17BE">
      <w:pPr>
        <w:spacing w:line="600" w:lineRule="auto"/>
        <w:ind w:firstLine="720"/>
        <w:jc w:val="both"/>
        <w:rPr>
          <w:rFonts w:eastAsia="Times New Roman"/>
          <w:szCs w:val="24"/>
        </w:rPr>
      </w:pPr>
      <w:r>
        <w:rPr>
          <w:rFonts w:eastAsia="Times New Roman"/>
          <w:szCs w:val="24"/>
        </w:rPr>
        <w:t>Πρώτον, τα νέα έργα κοινωφελούς εργασίας που βρίσκετε κι εσείς –και χαίρομαι ιδιαιτέρως- ότι έχουν θετικές βελτιώσεις, θα υλοποιηθούν μέσα στο 2016, σε όλους τους δήμους και στους νησιωτικούς δήμους. Τι σημαίνει αυτό; Όσον αφορά το πιλοτικό πρόγραμμα με τα</w:t>
      </w:r>
      <w:r>
        <w:rPr>
          <w:rFonts w:eastAsia="Times New Roman"/>
          <w:szCs w:val="24"/>
        </w:rPr>
        <w:t xml:space="preserve"> ενιαία κριτήρια που χρησιμοποιήσαμε και την επιλογή των δήμων, γιατί είναι πιλοτικό; Είναι πιλοτικό, διότι χρειάζεται να δούμε την περαιτέρω ενδυνάμωση των δήμων να διαχειριστούν τα καινούργια στοιχεία που έχει αυτό το πρόγραμμα. Δεν είναι πιλοτικό, γιατί</w:t>
      </w:r>
      <w:r>
        <w:rPr>
          <w:rFonts w:eastAsia="Times New Roman"/>
          <w:szCs w:val="24"/>
        </w:rPr>
        <w:t xml:space="preserve"> δεν ξέρουμε αν θα πάει καλά ή αν πρέπει να εντάξουμε τις ομάδες με τα κριτήρια που θα βάλουμε. Είναι ακριβώς επειδή προτάσσουμε τους δήμους σαν αρωγούς υποστήριξης των ανέργων σε τοπικό επίπεδο, ακριβώς επειδή έχουμε μεγάλο βαθμό εντοπιότητας και επειδή σ</w:t>
      </w:r>
      <w:r>
        <w:rPr>
          <w:rFonts w:eastAsia="Times New Roman"/>
          <w:szCs w:val="24"/>
        </w:rPr>
        <w:t>υνδέουμε παρακολούθηση σεμιναρίων, που οι άνεργοι παίρνουν είτε κατάρτιση πάνω σε πληροφόρηση η οποία τους ενδυναμώνει για να μπορούν να ενταχθούν ξανά στην αγορά εργασίας είτε προς την επιχειρηματικότητα. Έπρεπε να δούμε πώς όλο αυτό θα δέσει, θα κουμπώσε</w:t>
      </w:r>
      <w:r>
        <w:rPr>
          <w:rFonts w:eastAsia="Times New Roman"/>
          <w:szCs w:val="24"/>
        </w:rPr>
        <w:t>ι σε επίπεδο τοπικό.</w:t>
      </w:r>
    </w:p>
    <w:p w14:paraId="47436ED5" w14:textId="77777777" w:rsidR="00B5598B" w:rsidRDefault="007F17BE">
      <w:pPr>
        <w:spacing w:line="600" w:lineRule="auto"/>
        <w:ind w:firstLine="720"/>
        <w:jc w:val="both"/>
        <w:rPr>
          <w:rFonts w:eastAsia="Times New Roman" w:cs="Times New Roman"/>
          <w:szCs w:val="24"/>
        </w:rPr>
      </w:pPr>
      <w:r>
        <w:rPr>
          <w:rFonts w:eastAsia="Times New Roman"/>
          <w:szCs w:val="24"/>
        </w:rPr>
        <w:t xml:space="preserve">Έρχομαι, λοιπόν, τώρα να πω το εξής, κύριε </w:t>
      </w:r>
      <w:proofErr w:type="spellStart"/>
      <w:r>
        <w:rPr>
          <w:rFonts w:eastAsia="Times New Roman"/>
          <w:szCs w:val="24"/>
        </w:rPr>
        <w:t>Κεγκέρογλου</w:t>
      </w:r>
      <w:proofErr w:type="spellEnd"/>
      <w:r>
        <w:rPr>
          <w:rFonts w:eastAsia="Times New Roman"/>
          <w:szCs w:val="24"/>
        </w:rPr>
        <w:t>: Όσον αφορά τους δήμους, επί δικής σας θητείας είχε γίνει μια επιλογή με άλλα κριτήρια. Είχε γίνει μια κατανομή πόσων ανέργων; Τόσων όσων αντιστοιχούσαν σε κάθε δήμο.</w:t>
      </w:r>
      <w:r w:rsidDel="00502735">
        <w:rPr>
          <w:rFonts w:eastAsia="Times New Roman"/>
          <w:szCs w:val="24"/>
        </w:rPr>
        <w:t xml:space="preserve"> </w:t>
      </w:r>
      <w:r>
        <w:rPr>
          <w:rFonts w:eastAsia="Times New Roman" w:cs="Times New Roman"/>
          <w:szCs w:val="24"/>
        </w:rPr>
        <w:t>Πέρα από τους</w:t>
      </w:r>
      <w:r>
        <w:rPr>
          <w:rFonts w:eastAsia="Times New Roman" w:cs="Times New Roman"/>
          <w:szCs w:val="24"/>
        </w:rPr>
        <w:t xml:space="preserve"> πενήντα έναν δήμους -που είναι η πιλοτική φάση- αυτό που </w:t>
      </w:r>
      <w:r>
        <w:rPr>
          <w:rFonts w:eastAsia="Times New Roman" w:cs="Times New Roman"/>
          <w:szCs w:val="24"/>
        </w:rPr>
        <w:t>εγγυόμαστε</w:t>
      </w:r>
      <w:r>
        <w:rPr>
          <w:rFonts w:eastAsia="Times New Roman" w:cs="Times New Roman"/>
          <w:szCs w:val="24"/>
        </w:rPr>
        <w:t xml:space="preserve"> για όλους τους υπόλοιπους δήμους είναι ότι θα πάρουν τον ίδιο αριθμό που είχαν και πριν. </w:t>
      </w:r>
    </w:p>
    <w:p w14:paraId="47436ED6"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Άρα, εσείς που χρησιμοποιήσατε κάποια κριτήρια -φαντάζομαι και της </w:t>
      </w:r>
      <w:proofErr w:type="spellStart"/>
      <w:r>
        <w:rPr>
          <w:rFonts w:eastAsia="Times New Roman" w:cs="Times New Roman"/>
          <w:szCs w:val="24"/>
        </w:rPr>
        <w:t>νησιωτικότητας</w:t>
      </w:r>
      <w:proofErr w:type="spellEnd"/>
      <w:r>
        <w:rPr>
          <w:rFonts w:eastAsia="Times New Roman" w:cs="Times New Roman"/>
          <w:szCs w:val="24"/>
        </w:rPr>
        <w:t xml:space="preserve"> και οποιαδήποτε</w:t>
      </w:r>
      <w:r>
        <w:rPr>
          <w:rFonts w:eastAsia="Times New Roman" w:cs="Times New Roman"/>
          <w:szCs w:val="24"/>
        </w:rPr>
        <w:t xml:space="preserve"> άλλα κριτήρια είχαν χρησιμοποιηθεί επί θητείας σας- τα ίδια κριτήρια χρησιμοποιούνται και τώρα οριζόντια για όλους τους δήμους, εκτός από τους πενήντα έναν που εντάσσονται στην πιλοτική φάση, όπως είπα και πριν.</w:t>
      </w:r>
    </w:p>
    <w:p w14:paraId="47436ED7" w14:textId="77777777" w:rsidR="00B5598B" w:rsidRDefault="007F17BE">
      <w:pPr>
        <w:spacing w:line="600" w:lineRule="auto"/>
        <w:ind w:firstLine="709"/>
        <w:jc w:val="both"/>
        <w:rPr>
          <w:rFonts w:eastAsia="Times New Roman" w:cs="Times New Roman"/>
          <w:szCs w:val="24"/>
        </w:rPr>
      </w:pPr>
      <w:r>
        <w:rPr>
          <w:rFonts w:eastAsia="Times New Roman" w:cs="Times New Roman"/>
          <w:szCs w:val="24"/>
        </w:rPr>
        <w:t>Θέλω περαιτέρω να πω ότι σε αυτό το στάδιο,</w:t>
      </w:r>
      <w:r>
        <w:rPr>
          <w:rFonts w:eastAsia="Times New Roman" w:cs="Times New Roman"/>
          <w:szCs w:val="24"/>
        </w:rPr>
        <w:t xml:space="preserve"> με την πολύ στενή συνεργασία που έχουμε με τους δεκαεπτά δήμους και στη συνέχεια με τους τριάντα τέσσερις δήμους, ήδη κάνουμε αρκετές βελτιώσεις, οι οποίες θα ήταν τραγικό να πρέπει να γίνουν εν μέσω ενός προγράμματος, όταν έχουμε πάνω από τριακόσιους δήμ</w:t>
      </w:r>
      <w:r>
        <w:rPr>
          <w:rFonts w:eastAsia="Times New Roman" w:cs="Times New Roman"/>
          <w:szCs w:val="24"/>
        </w:rPr>
        <w:t>ους που είναι ενταγμένοι. Δεν θα μπορούσαμε εύκολα να κάνουμε την παρακολούθηση και τη θεραπεία που χρειάζεται. Εξ ου –επαναλαμβάνω- και το πιλοτικό αυτής της δράσης</w:t>
      </w:r>
      <w:r>
        <w:rPr>
          <w:rFonts w:eastAsia="Times New Roman" w:cs="Times New Roman"/>
          <w:szCs w:val="24"/>
        </w:rPr>
        <w:t>,</w:t>
      </w:r>
      <w:r>
        <w:rPr>
          <w:rFonts w:eastAsia="Times New Roman" w:cs="Times New Roman"/>
          <w:szCs w:val="24"/>
        </w:rPr>
        <w:t xml:space="preserve"> που έχουμε αναλάβει.</w:t>
      </w:r>
    </w:p>
    <w:p w14:paraId="47436ED8"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Νομίζω ότι είχαμε απαντήσει εκτενώς προηγουμένως για μια σειρά </w:t>
      </w:r>
      <w:r>
        <w:rPr>
          <w:rFonts w:eastAsia="Times New Roman" w:cs="Times New Roman"/>
          <w:szCs w:val="24"/>
        </w:rPr>
        <w:t>-</w:t>
      </w:r>
      <w:r>
        <w:rPr>
          <w:rFonts w:eastAsia="Times New Roman" w:cs="Times New Roman"/>
          <w:szCs w:val="24"/>
        </w:rPr>
        <w:t>πάνω</w:t>
      </w:r>
      <w:r>
        <w:rPr>
          <w:rFonts w:eastAsia="Times New Roman" w:cs="Times New Roman"/>
          <w:szCs w:val="24"/>
        </w:rPr>
        <w:t xml:space="preserve"> από πενήντα</w:t>
      </w:r>
      <w:r>
        <w:rPr>
          <w:rFonts w:eastAsia="Times New Roman" w:cs="Times New Roman"/>
          <w:szCs w:val="24"/>
        </w:rPr>
        <w:t>-</w:t>
      </w:r>
      <w:r>
        <w:rPr>
          <w:rFonts w:eastAsia="Times New Roman" w:cs="Times New Roman"/>
          <w:szCs w:val="24"/>
        </w:rPr>
        <w:t xml:space="preserve"> δήμους, που μας είχατε ρωτήσει για ποιο λόγο δεν είχαν ενταχθεί. Τα κριτήρια, όπως είχα πει, είναι οριζόντια. Έρχομαι τώρα να πω ότι ένα από τα κριτήρια που χρησιμοποιήσαμε είναι ότι ο αριθμός των ανέργων και των μακροχρόνια ανέργων θα πρέπει</w:t>
      </w:r>
      <w:r>
        <w:rPr>
          <w:rFonts w:eastAsia="Times New Roman" w:cs="Times New Roman"/>
          <w:szCs w:val="24"/>
        </w:rPr>
        <w:t xml:space="preserve"> να είναι πάνω από ένα συγκεκριμένο επίπεδο. </w:t>
      </w:r>
    </w:p>
    <w:p w14:paraId="47436ED9"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Για τους ανέργους εν γένει στον δήμο -για να πούμε ότι επιλέγεται- είχαμε πει χίλια άτομα και πάνω, για να μπορέσουν να προκύψουν τα διαχειριστικά θέματα. Διότι αν έχεις δέκα ανέργους που θα μπουν σε ένα πρόγρα</w:t>
      </w:r>
      <w:r>
        <w:rPr>
          <w:rFonts w:eastAsia="Times New Roman" w:cs="Times New Roman"/>
          <w:szCs w:val="24"/>
        </w:rPr>
        <w:t>μμα, είναι πάρα πολύ εύκολο να το διαχειριστείς. Έτσι, λοιπόν, η πλειοψηφία των νησιωτικών περιοχών μας, όπως γνωρίζετε, έχουν πολύ χαμηλότερη ανεργία, η οποία καταγράφεται στον ΟΑΕΔ -και είναι προϋπόθεση να είσαι εγγεγραμμένος στον ΟΑΕΔ- και υπάρχουν, πρά</w:t>
      </w:r>
      <w:r>
        <w:rPr>
          <w:rFonts w:eastAsia="Times New Roman" w:cs="Times New Roman"/>
          <w:szCs w:val="24"/>
        </w:rPr>
        <w:t>γματι, κάποιες εξαιρέσεις</w:t>
      </w:r>
      <w:r>
        <w:rPr>
          <w:rFonts w:eastAsia="Times New Roman" w:cs="Times New Roman"/>
          <w:szCs w:val="24"/>
        </w:rPr>
        <w:t xml:space="preserve">, </w:t>
      </w:r>
      <w:r>
        <w:rPr>
          <w:rFonts w:eastAsia="Times New Roman" w:cs="Times New Roman"/>
          <w:szCs w:val="24"/>
        </w:rPr>
        <w:t xml:space="preserve">που έχουν υψηλούς δείκτες, όμως δεν πληρούσαν το κριτήριο των χιλίων. </w:t>
      </w:r>
    </w:p>
    <w:p w14:paraId="47436EDA"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Άρα, να ολοκληρώσω -έχοντας χρησιμοποιήσει κι εγώ τον χρόνο από τη δευτερολογία μου- επαναλαμβάνοντας ότι δεν κάναμε προγραμματισμό</w:t>
      </w:r>
      <w:r>
        <w:rPr>
          <w:rFonts w:eastAsia="Times New Roman" w:cs="Times New Roman"/>
          <w:szCs w:val="24"/>
        </w:rPr>
        <w:t>,</w:t>
      </w:r>
      <w:r>
        <w:rPr>
          <w:rFonts w:eastAsia="Times New Roman" w:cs="Times New Roman"/>
          <w:szCs w:val="24"/>
        </w:rPr>
        <w:t xml:space="preserve"> που να αποκλείει κανένα δ</w:t>
      </w:r>
      <w:r>
        <w:rPr>
          <w:rFonts w:eastAsia="Times New Roman" w:cs="Times New Roman"/>
          <w:szCs w:val="24"/>
        </w:rPr>
        <w:t xml:space="preserve">ήμο. Προτάσσουμε κάποιους, για να μπορέσουμε να δούμε διαχειριστικά πως θα είναι πιο σωστά οργανωμένο το πρόγραμμα. </w:t>
      </w:r>
    </w:p>
    <w:p w14:paraId="47436EDB" w14:textId="77777777" w:rsidR="00B5598B" w:rsidRDefault="007F17BE">
      <w:pPr>
        <w:spacing w:line="600" w:lineRule="auto"/>
        <w:jc w:val="both"/>
        <w:rPr>
          <w:rFonts w:eastAsia="Times New Roman" w:cs="Times New Roman"/>
          <w:szCs w:val="24"/>
        </w:rPr>
      </w:pPr>
      <w:r>
        <w:rPr>
          <w:rFonts w:eastAsia="Times New Roman" w:cs="Times New Roman"/>
          <w:szCs w:val="24"/>
        </w:rPr>
        <w:t>Δεύτερον, ο αριθμός που θα πάει στα νησιά μας θα είναι ο ίδιος, όπως είχαν πάρει στο προηγούμενο Πρόγραμμα Κοινωφελούς Εργασίας.</w:t>
      </w:r>
    </w:p>
    <w:p w14:paraId="47436EDC"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Ευχαριστώ.</w:t>
      </w:r>
    </w:p>
    <w:p w14:paraId="47436EDD"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κυρία Υπουργέ. </w:t>
      </w:r>
    </w:p>
    <w:p w14:paraId="47436EDE"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χρειάζεται λίγος χρόνος για να πούμε κάποια θέματα.</w:t>
      </w:r>
    </w:p>
    <w:p w14:paraId="47436EDF"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47436EE0"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w:t>
      </w:r>
      <w:r>
        <w:rPr>
          <w:rFonts w:eastAsia="Times New Roman" w:cs="Times New Roman"/>
          <w:szCs w:val="24"/>
        </w:rPr>
        <w:t xml:space="preserve">ατ’ αρχάς, κυρία Υπουργέ, δεν είχα εγώ την ευθύνη διαχείρισης του προηγούμενο προγράμματος,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 xml:space="preserve"> που το παρακολουθούσα. Δεν μπορώ να σας απαντήσω, ακόμα και αν με ρωτήσετε για κριτήρια ή οτιδήποτε άλλο. Εγώ αυτό το οποίο σας θέτω υπερβαίνει την αντίληψη</w:t>
      </w:r>
      <w:r>
        <w:rPr>
          <w:rFonts w:eastAsia="Times New Roman" w:cs="Times New Roman"/>
          <w:szCs w:val="24"/>
        </w:rPr>
        <w:t xml:space="preserve"> και τη φιλοσοφία</w:t>
      </w:r>
      <w:r>
        <w:rPr>
          <w:rFonts w:eastAsia="Times New Roman" w:cs="Times New Roman"/>
          <w:szCs w:val="24"/>
        </w:rPr>
        <w:t>,</w:t>
      </w:r>
      <w:r>
        <w:rPr>
          <w:rFonts w:eastAsia="Times New Roman" w:cs="Times New Roman"/>
          <w:szCs w:val="24"/>
        </w:rPr>
        <w:t xml:space="preserve"> την οποία μας καταθέσατε τώρα. Φοβάμαι ότι δεν έχετε καταλάβει και ότι δεν έχετε διαβάσει το 101. Το έχετε διαβάσει;</w:t>
      </w:r>
    </w:p>
    <w:p w14:paraId="47436EE1"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Ορίστε;</w:t>
      </w:r>
    </w:p>
    <w:p w14:paraId="47436EE2"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ΒΑΣΙΛΕΙΟ</w:t>
      </w:r>
      <w:r>
        <w:rPr>
          <w:rFonts w:eastAsia="Times New Roman" w:cs="Times New Roman"/>
          <w:b/>
          <w:szCs w:val="24"/>
        </w:rPr>
        <w:t>Σ ΚΕΓΚΕΡΟΓΛΟΥ:</w:t>
      </w:r>
      <w:r>
        <w:rPr>
          <w:rFonts w:eastAsia="Times New Roman" w:cs="Times New Roman"/>
          <w:szCs w:val="24"/>
        </w:rPr>
        <w:t xml:space="preserve"> Το άρθρο 101 του Συντάγματος, το έχετε διαβάσει;</w:t>
      </w:r>
    </w:p>
    <w:p w14:paraId="47436EE3"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cs="Times New Roman"/>
          <w:szCs w:val="24"/>
        </w:rPr>
        <w:t>Φυσικά και το έχω διαβάσει.</w:t>
      </w:r>
    </w:p>
    <w:p w14:paraId="47436EE4"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 ωραία. Άρα, το άρθρο 101 δεν λέει </w:t>
      </w:r>
      <w:r>
        <w:rPr>
          <w:rFonts w:eastAsia="Times New Roman" w:cs="Times New Roman"/>
          <w:szCs w:val="24"/>
        </w:rPr>
        <w:t>«προσέξτε, κυρία Αντωνοπούλου, μην παραλείψετε κανέναν δήμο από τα νησιά». Δεν σας λέει αυτό. Αυτό είναι υποχρέωσή σας ούτως η άλλως. Ούτως ή άλλως, στους δεκαεπτά, αναλογικά αν το παίρνατε, θα έπρεπε να είχατε δυο-τρεις-τέσσερις δήμους από τα νησιά, για ν</w:t>
      </w:r>
      <w:r>
        <w:rPr>
          <w:rFonts w:eastAsia="Times New Roman" w:cs="Times New Roman"/>
          <w:szCs w:val="24"/>
        </w:rPr>
        <w:t xml:space="preserve">α δείτε και πώς θα λειτουργήσει εκεί το πρόγραμμα, σε κάθε περίπτωση. Όπως, επίσης, να είναι και σε ορεινό δήμο, για να δούμε πώς θα λειτουργήσει. Αυτή είναι η επιταγή. </w:t>
      </w:r>
      <w:r>
        <w:rPr>
          <w:rFonts w:eastAsia="Times New Roman" w:cs="Times New Roman"/>
          <w:szCs w:val="24"/>
        </w:rPr>
        <w:t>Ε</w:t>
      </w:r>
      <w:r>
        <w:rPr>
          <w:rFonts w:eastAsia="Times New Roman" w:cs="Times New Roman"/>
          <w:szCs w:val="24"/>
        </w:rPr>
        <w:t xml:space="preserve">πιπλέον, σας λέει ότι πρέπει να λάβετε και ιδιαίτερη μέριμνα. </w:t>
      </w:r>
    </w:p>
    <w:p w14:paraId="47436EE5"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Δώσατε απαντήσεις και έ</w:t>
      </w:r>
      <w:r>
        <w:rPr>
          <w:rFonts w:eastAsia="Times New Roman" w:cs="Times New Roman"/>
          <w:szCs w:val="24"/>
        </w:rPr>
        <w:t>γινε πράγματι πολλή δουλειά. Δεν χρειαζόταν. Αν ήταν να απαντήσω στην ερώτηση, δεν χρειαζόταν όλη αυτή η δουλειά, δηλαδή τα κριτήρια και όλα αυτά. Με τον τρόπο που δουλέψατε, αρκούσαν. Δεν είναι, όμως, σύμφωνη με το άρθρο 101 του Συντάγματος και τους συγκε</w:t>
      </w:r>
      <w:r>
        <w:rPr>
          <w:rFonts w:eastAsia="Times New Roman" w:cs="Times New Roman"/>
          <w:szCs w:val="24"/>
        </w:rPr>
        <w:t xml:space="preserve">κριμένους νόμους η διαδικασία. Φοβάμαι ότι παραβιάζετε και τον νόμο και το Σύνταγμα. Είναι πολύ σοβαρή η παράληψή σας. </w:t>
      </w:r>
    </w:p>
    <w:p w14:paraId="47436EE6" w14:textId="77777777" w:rsidR="00B5598B" w:rsidRDefault="007F17BE">
      <w:pPr>
        <w:spacing w:line="600" w:lineRule="auto"/>
        <w:ind w:firstLine="709"/>
        <w:jc w:val="both"/>
        <w:rPr>
          <w:rFonts w:eastAsia="Times New Roman"/>
          <w:szCs w:val="24"/>
        </w:rPr>
      </w:pPr>
      <w:r>
        <w:rPr>
          <w:rFonts w:eastAsia="Times New Roman" w:cs="Times New Roman"/>
          <w:szCs w:val="24"/>
        </w:rPr>
        <w:t xml:space="preserve">Εγώ, λοιπόν, σας προτείνω το εξής, επειδή ακριβώς έχω μελετήσει το θέμα των νησιών, της </w:t>
      </w:r>
      <w:proofErr w:type="spellStart"/>
      <w:r>
        <w:rPr>
          <w:rFonts w:eastAsia="Times New Roman" w:cs="Times New Roman"/>
          <w:szCs w:val="24"/>
        </w:rPr>
        <w:t>νησιωτικότητας</w:t>
      </w:r>
      <w:proofErr w:type="spellEnd"/>
      <w:r>
        <w:rPr>
          <w:rFonts w:eastAsia="Times New Roman" w:cs="Times New Roman"/>
          <w:szCs w:val="24"/>
        </w:rPr>
        <w:t xml:space="preserve"> και της ρήτρας της </w:t>
      </w:r>
      <w:proofErr w:type="spellStart"/>
      <w:r>
        <w:rPr>
          <w:rFonts w:eastAsia="Times New Roman" w:cs="Times New Roman"/>
          <w:szCs w:val="24"/>
        </w:rPr>
        <w:t>νησιωτικότητας</w:t>
      </w:r>
      <w:proofErr w:type="spellEnd"/>
      <w:r>
        <w:rPr>
          <w:rFonts w:eastAsia="Times New Roman" w:cs="Times New Roman"/>
          <w:szCs w:val="24"/>
        </w:rPr>
        <w:t xml:space="preserve">: Μέχρι να φθάσετε στους πενήντα τέσσερις, είναι ακόμα τριάντα τέσσερις δήμοι, που θα ενταχθούν στη δεύτερη φάση, ας το πούμε. </w:t>
      </w:r>
      <w:r>
        <w:rPr>
          <w:rFonts w:eastAsia="Times New Roman"/>
          <w:szCs w:val="24"/>
        </w:rPr>
        <w:t xml:space="preserve">Στους τριάντα τέσσερις δήμους, επειδή δεν έχετε βγάλει ακόμα την απόφαση… </w:t>
      </w:r>
    </w:p>
    <w:p w14:paraId="47436EE7" w14:textId="77777777" w:rsidR="00B5598B" w:rsidRDefault="007F17BE">
      <w:pPr>
        <w:spacing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Την έχουμε βγάλει.</w:t>
      </w:r>
    </w:p>
    <w:p w14:paraId="47436EE8" w14:textId="77777777" w:rsidR="00B5598B" w:rsidRDefault="007F17B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Την έχετε βγάλει; Στείλτε τη στη Γενική Γραμματεία, για να εφαρμοστεί η ρήτρα </w:t>
      </w:r>
      <w:proofErr w:type="spellStart"/>
      <w:r>
        <w:rPr>
          <w:rFonts w:eastAsia="Times New Roman"/>
          <w:szCs w:val="24"/>
        </w:rPr>
        <w:t>νησιωτικότητας</w:t>
      </w:r>
      <w:proofErr w:type="spellEnd"/>
      <w:r>
        <w:rPr>
          <w:rFonts w:eastAsia="Times New Roman"/>
          <w:szCs w:val="24"/>
        </w:rPr>
        <w:t xml:space="preserve">. Δεν γίνεται. </w:t>
      </w:r>
      <w:r>
        <w:rPr>
          <w:rFonts w:eastAsia="Times New Roman"/>
          <w:szCs w:val="24"/>
        </w:rPr>
        <w:t>Αυτή η διοικητική πράξη, εάν την προσβάλω εγώ</w:t>
      </w:r>
      <w:r>
        <w:rPr>
          <w:rFonts w:eastAsia="Times New Roman"/>
          <w:szCs w:val="24"/>
        </w:rPr>
        <w:t>,</w:t>
      </w:r>
      <w:r>
        <w:rPr>
          <w:rFonts w:eastAsia="Times New Roman"/>
          <w:szCs w:val="24"/>
        </w:rPr>
        <w:t xml:space="preserve"> αλλά και ένας δήμος από ένα νησί ή μια περιφέρεια, θα βγει άκυρη. Είναι προδήλως άκυρη, όχι γιατί, όπως σας είπα, δεν έχει βελτιωθεί το πρόγραμμα, όχι γι’ αυτόν τον λόγο. Είναι προδήλως άκυρη, γιατί παραβλέπει</w:t>
      </w:r>
      <w:r>
        <w:rPr>
          <w:rFonts w:eastAsia="Times New Roman"/>
          <w:szCs w:val="24"/>
        </w:rPr>
        <w:t xml:space="preserve"> το άρθρο 101 του Συντάγματος, τον ν. 4150, τον ν. 4048 και, βεβαίως, το προεδρικό διάταγμα 103. </w:t>
      </w:r>
    </w:p>
    <w:p w14:paraId="47436EE9" w14:textId="77777777" w:rsidR="00B5598B" w:rsidRDefault="007F17BE">
      <w:pPr>
        <w:spacing w:line="600" w:lineRule="auto"/>
        <w:ind w:firstLine="720"/>
        <w:jc w:val="both"/>
        <w:rPr>
          <w:rFonts w:eastAsia="Times New Roman"/>
          <w:szCs w:val="24"/>
        </w:rPr>
      </w:pPr>
      <w:r>
        <w:rPr>
          <w:rFonts w:eastAsia="Times New Roman"/>
          <w:szCs w:val="24"/>
        </w:rPr>
        <w:t>Πρέπει, επιτέλους, να γίνει συνείδηση σ’ αυτήν την Αίθουσα και, βεβαίως, συνείδηση στην Κυβέρνηση ότι κάθε νόμος, κάθε τροπολογία, κάθε κανονιστική πράξη, κάθ</w:t>
      </w:r>
      <w:r>
        <w:rPr>
          <w:rFonts w:eastAsia="Times New Roman"/>
          <w:szCs w:val="24"/>
        </w:rPr>
        <w:t xml:space="preserve">ε διοικητική πράξη θα πρέπει να λαμβάνει υπόψη της αυτήν την υποχρέωση για την ιδιαίτερη μέριμνα στα νησιά και στις ορεινές περιοχές. </w:t>
      </w:r>
    </w:p>
    <w:p w14:paraId="47436EEA" w14:textId="77777777" w:rsidR="00B5598B" w:rsidRDefault="007F17BE">
      <w:pPr>
        <w:spacing w:line="600" w:lineRule="auto"/>
        <w:ind w:firstLine="720"/>
        <w:jc w:val="both"/>
        <w:rPr>
          <w:rFonts w:eastAsia="Times New Roman"/>
          <w:szCs w:val="24"/>
        </w:rPr>
      </w:pPr>
      <w:r>
        <w:rPr>
          <w:rFonts w:eastAsia="Times New Roman"/>
          <w:szCs w:val="24"/>
        </w:rPr>
        <w:t>Με πρόταση της ελληνικής Κυβέρνησης</w:t>
      </w:r>
      <w:r>
        <w:rPr>
          <w:rFonts w:eastAsia="Times New Roman"/>
          <w:szCs w:val="24"/>
        </w:rPr>
        <w:t>,</w:t>
      </w:r>
      <w:r>
        <w:rPr>
          <w:rFonts w:eastAsia="Times New Roman"/>
          <w:szCs w:val="24"/>
        </w:rPr>
        <w:t xml:space="preserve"> αυτό εντάχθηκε και στην ευρωπαϊκή συνθήκη. Ούτε μία λέξη στις απαντήσεις και στα κρι</w:t>
      </w:r>
      <w:r>
        <w:rPr>
          <w:rFonts w:eastAsia="Times New Roman"/>
          <w:szCs w:val="24"/>
        </w:rPr>
        <w:t xml:space="preserve">τήριά σας σε σχέση με τη </w:t>
      </w:r>
      <w:proofErr w:type="spellStart"/>
      <w:r>
        <w:rPr>
          <w:rFonts w:eastAsia="Times New Roman"/>
          <w:szCs w:val="24"/>
        </w:rPr>
        <w:t>νησιωτικότητα</w:t>
      </w:r>
      <w:proofErr w:type="spellEnd"/>
      <w:r>
        <w:rPr>
          <w:rFonts w:eastAsia="Times New Roman"/>
          <w:szCs w:val="24"/>
        </w:rPr>
        <w:t>. Αυτό που μου είπατε ότι θα φροντίσετε να πάρουν και τα νησιά, αυτό είναι, πράγματι, η απόδειξη του ότι δεν έχετε αντιληφθεί την υποχρέωσή σας.</w:t>
      </w:r>
    </w:p>
    <w:p w14:paraId="47436EEB" w14:textId="77777777" w:rsidR="00B5598B" w:rsidRDefault="007F17BE">
      <w:pPr>
        <w:spacing w:line="600" w:lineRule="auto"/>
        <w:ind w:firstLine="720"/>
        <w:jc w:val="both"/>
        <w:rPr>
          <w:rFonts w:eastAsia="Times New Roman"/>
          <w:szCs w:val="24"/>
        </w:rPr>
      </w:pPr>
      <w:r>
        <w:rPr>
          <w:rFonts w:eastAsia="Times New Roman"/>
          <w:szCs w:val="24"/>
        </w:rPr>
        <w:t>Ευχαριστώ, κύριε Πρόεδρε.</w:t>
      </w:r>
    </w:p>
    <w:p w14:paraId="47436EEC" w14:textId="77777777" w:rsidR="00B5598B" w:rsidRDefault="007F17B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Κυρία Υπουργέ</w:t>
      </w:r>
      <w:r>
        <w:rPr>
          <w:rFonts w:eastAsia="Times New Roman"/>
          <w:szCs w:val="24"/>
        </w:rPr>
        <w:t>, έχετε τον λόγο.</w:t>
      </w:r>
    </w:p>
    <w:p w14:paraId="47436EED" w14:textId="77777777" w:rsidR="00B5598B" w:rsidRDefault="007F17BE">
      <w:pPr>
        <w:spacing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Κύριε συνάδελφε, θα παρακαλούσα θερμά να μην παραποιείτε τα λόγια μου. Δεν είπα ότι θα φροντίσω να ενταχθούν και τα νησιά. Είπα ότι όλ</w:t>
      </w:r>
      <w:r>
        <w:rPr>
          <w:rFonts w:eastAsia="Times New Roman"/>
          <w:szCs w:val="24"/>
        </w:rPr>
        <w:t>οι οι δήμοι, όπως και στο παρελθόν, πρόκειται να ενταχθούν. Φροντίζω για τα νησιά, άρα ισονομία. Όπως όλοι οι δήμοι θα ενταχθούν …</w:t>
      </w:r>
    </w:p>
    <w:p w14:paraId="47436EEE" w14:textId="77777777" w:rsidR="00B5598B" w:rsidRDefault="007F17B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Αυτό είναι το αντισυνταγματικό. Γι’ αυτό σας κατηγόρησα. </w:t>
      </w:r>
    </w:p>
    <w:p w14:paraId="47436EEF" w14:textId="77777777" w:rsidR="00B5598B" w:rsidRDefault="007F17BE">
      <w:pPr>
        <w:spacing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w:t>
      </w:r>
      <w:r>
        <w:rPr>
          <w:rFonts w:eastAsia="Times New Roman"/>
          <w:b/>
          <w:szCs w:val="24"/>
        </w:rPr>
        <w:t xml:space="preserve">Εργασίας, Κοινωνικής Ασφάλισης και Κοινωνικής Αλληλεγγύης): </w:t>
      </w:r>
      <w:r>
        <w:rPr>
          <w:rFonts w:eastAsia="Times New Roman"/>
          <w:szCs w:val="24"/>
        </w:rPr>
        <w:t>Θα μου επιτρέψετε τώρα να απαντήσω; Είχατε τον χρόνο να κάνετε την ερώτηση.</w:t>
      </w:r>
    </w:p>
    <w:p w14:paraId="47436EF0" w14:textId="77777777" w:rsidR="00B5598B" w:rsidRDefault="007F17BE">
      <w:pPr>
        <w:spacing w:line="600" w:lineRule="auto"/>
        <w:ind w:firstLine="709"/>
        <w:jc w:val="both"/>
        <w:rPr>
          <w:rFonts w:eastAsia="Times New Roman"/>
          <w:szCs w:val="24"/>
        </w:rPr>
      </w:pPr>
      <w:r>
        <w:rPr>
          <w:rFonts w:eastAsia="Times New Roman"/>
          <w:b/>
          <w:szCs w:val="24"/>
        </w:rPr>
        <w:t xml:space="preserve">ΒΑΣΙΛΕΙΟΣ ΚΕΓΚΕΡΟΓΛΟΥ: </w:t>
      </w:r>
      <w:r>
        <w:rPr>
          <w:rFonts w:eastAsia="Times New Roman"/>
          <w:szCs w:val="24"/>
        </w:rPr>
        <w:t>…(</w:t>
      </w:r>
      <w:r>
        <w:rPr>
          <w:rFonts w:eastAsia="Times New Roman"/>
          <w:szCs w:val="24"/>
        </w:rPr>
        <w:t>δ</w:t>
      </w:r>
      <w:r>
        <w:rPr>
          <w:rFonts w:eastAsia="Times New Roman"/>
          <w:szCs w:val="24"/>
        </w:rPr>
        <w:t>εν ακούστηκε)</w:t>
      </w:r>
    </w:p>
    <w:p w14:paraId="47436EF1" w14:textId="77777777" w:rsidR="00B5598B" w:rsidRDefault="007F17BE">
      <w:pPr>
        <w:spacing w:line="600" w:lineRule="auto"/>
        <w:ind w:firstLine="709"/>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Δεν γίνεται έτσι συζήτηση, κύριε </w:t>
      </w:r>
      <w:proofErr w:type="spellStart"/>
      <w:r>
        <w:rPr>
          <w:rFonts w:eastAsia="Times New Roman"/>
          <w:szCs w:val="24"/>
        </w:rPr>
        <w:t>Κεγκέρογλου</w:t>
      </w:r>
      <w:proofErr w:type="spellEnd"/>
      <w:r>
        <w:rPr>
          <w:rFonts w:eastAsia="Times New Roman"/>
          <w:szCs w:val="24"/>
        </w:rPr>
        <w:t>.</w:t>
      </w:r>
    </w:p>
    <w:p w14:paraId="47436EF2" w14:textId="77777777" w:rsidR="00B5598B" w:rsidRDefault="007F17BE">
      <w:pPr>
        <w:spacing w:line="600" w:lineRule="auto"/>
        <w:ind w:firstLine="709"/>
        <w:jc w:val="both"/>
        <w:rPr>
          <w:rFonts w:eastAsia="Times New Roman"/>
          <w:szCs w:val="24"/>
        </w:rPr>
      </w:pPr>
      <w:r>
        <w:rPr>
          <w:rFonts w:eastAsia="Times New Roman"/>
          <w:szCs w:val="24"/>
        </w:rPr>
        <w:t>Κυρία Υπουργέ, συνεχίστε, αν έχετε την καλοσύνη, χωρίς διακοπές.</w:t>
      </w:r>
    </w:p>
    <w:p w14:paraId="47436EF3" w14:textId="77777777" w:rsidR="00B5598B" w:rsidRDefault="007F17BE">
      <w:pPr>
        <w:spacing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Έρχομαι, λοιπόν, και λέω ότι χρησιμοποιούμε τα ίδια κριτήρια</w:t>
      </w:r>
      <w:r>
        <w:rPr>
          <w:rFonts w:eastAsia="Times New Roman"/>
          <w:szCs w:val="24"/>
        </w:rPr>
        <w:t>,</w:t>
      </w:r>
      <w:r>
        <w:rPr>
          <w:rFonts w:eastAsia="Times New Roman"/>
          <w:szCs w:val="24"/>
        </w:rPr>
        <w:t xml:space="preserve"> που χρησιμοποιήθηκαν επί </w:t>
      </w:r>
      <w:r>
        <w:rPr>
          <w:rFonts w:eastAsia="Times New Roman"/>
          <w:szCs w:val="24"/>
        </w:rPr>
        <w:t>δικής σας θητείας και μου απαντάτε: «Δεν ήμουν εγώ υπεύθυνος». Στο Υπουργείο Εργασίας ήσασταν. Δεν ήσασταν υπεύθυνος; Οι παρατηρήσεις σας, λοιπόν, …</w:t>
      </w:r>
    </w:p>
    <w:p w14:paraId="47436EF4" w14:textId="77777777" w:rsidR="00B5598B" w:rsidRDefault="007F17B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Αν λέμε για το πιλοτικό…</w:t>
      </w:r>
    </w:p>
    <w:p w14:paraId="47436EF5" w14:textId="77777777" w:rsidR="00B5598B" w:rsidRDefault="007F17BE">
      <w:pPr>
        <w:spacing w:line="600" w:lineRule="auto"/>
        <w:ind w:firstLine="720"/>
        <w:jc w:val="both"/>
        <w:rPr>
          <w:rFonts w:eastAsia="Times New Roman"/>
          <w:szCs w:val="24"/>
        </w:rPr>
      </w:pPr>
      <w:r>
        <w:rPr>
          <w:rFonts w:eastAsia="Times New Roman"/>
          <w:b/>
          <w:szCs w:val="24"/>
        </w:rPr>
        <w:t>ΟΥΡΑΝΙΑ ΑΝΤΩΝΟΠΟΥΛΟΥ (Αναπληρώτρια Υπουργός Εργασίας, Κοινω</w:t>
      </w:r>
      <w:r>
        <w:rPr>
          <w:rFonts w:eastAsia="Times New Roman"/>
          <w:b/>
          <w:szCs w:val="24"/>
        </w:rPr>
        <w:t xml:space="preserve">νικής Ασφάλισης και Κοινωνικής Αλληλεγγύης): </w:t>
      </w:r>
      <w:r>
        <w:rPr>
          <w:rFonts w:eastAsia="Times New Roman"/>
          <w:szCs w:val="24"/>
        </w:rPr>
        <w:t>Δεν είναι θέμα πιλοτικού. Ακούστε. Είναι θέμα κριτηρίων. Εδώ, λοιπόν, λέμε ότι εμείς ακολουθήσαμε τα ίδια κριτήρια για όλους τους δήμους, εκτός απ’ αυτό το πρώτο πιλοτικό πρόγραμμα. Μην κάνετε έτσι. Είπα ότι ακο</w:t>
      </w:r>
      <w:r>
        <w:rPr>
          <w:rFonts w:eastAsia="Times New Roman"/>
          <w:szCs w:val="24"/>
        </w:rPr>
        <w:t>λουθήσαμε τα ίδια …</w:t>
      </w:r>
    </w:p>
    <w:p w14:paraId="47436EF6" w14:textId="77777777" w:rsidR="00B5598B" w:rsidRDefault="007F17B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Εσείς δεν τα εφαρμόσατε.</w:t>
      </w:r>
    </w:p>
    <w:p w14:paraId="47436EF7" w14:textId="77777777" w:rsidR="00B5598B" w:rsidRDefault="007F17BE">
      <w:pPr>
        <w:spacing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 xml:space="preserve">Δεν με αφήνετε να απαντήσω, κύριε </w:t>
      </w:r>
      <w:proofErr w:type="spellStart"/>
      <w:r>
        <w:rPr>
          <w:rFonts w:eastAsia="Times New Roman"/>
          <w:szCs w:val="24"/>
        </w:rPr>
        <w:t>Κεγκέρογλου</w:t>
      </w:r>
      <w:proofErr w:type="spellEnd"/>
      <w:r>
        <w:rPr>
          <w:rFonts w:eastAsia="Times New Roman"/>
          <w:szCs w:val="24"/>
        </w:rPr>
        <w:t>, όπως κάθε φορά που μου κάνετε ερώτηση</w:t>
      </w:r>
      <w:r>
        <w:rPr>
          <w:rFonts w:eastAsia="Times New Roman"/>
          <w:szCs w:val="24"/>
        </w:rPr>
        <w:t>.</w:t>
      </w:r>
    </w:p>
    <w:p w14:paraId="47436EF8" w14:textId="77777777" w:rsidR="00B5598B" w:rsidRDefault="007F17BE">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Τώρα παραποιείτε εσείς </w:t>
      </w:r>
      <w:r>
        <w:rPr>
          <w:rFonts w:eastAsia="Times New Roman"/>
          <w:szCs w:val="24"/>
        </w:rPr>
        <w:t>τα δικά μου λόγια</w:t>
      </w:r>
      <w:r>
        <w:rPr>
          <w:rFonts w:eastAsia="Times New Roman"/>
          <w:szCs w:val="24"/>
        </w:rPr>
        <w:t>.</w:t>
      </w:r>
    </w:p>
    <w:p w14:paraId="47436EF9" w14:textId="77777777" w:rsidR="00B5598B" w:rsidRDefault="007F17B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Συνεχίστε. Μην απαντάτε. Προχωρήστε, κυρία Υπουργέ.</w:t>
      </w:r>
    </w:p>
    <w:p w14:paraId="47436EFA" w14:textId="77777777" w:rsidR="00B5598B" w:rsidRDefault="007F17BE">
      <w:pPr>
        <w:spacing w:line="600" w:lineRule="auto"/>
        <w:ind w:firstLine="720"/>
        <w:jc w:val="both"/>
        <w:rPr>
          <w:rFonts w:eastAsia="Times New Roman"/>
          <w:szCs w:val="24"/>
        </w:rPr>
      </w:pPr>
      <w:r>
        <w:rPr>
          <w:rFonts w:eastAsia="Times New Roman"/>
          <w:b/>
          <w:szCs w:val="24"/>
        </w:rPr>
        <w:t>ΟΥΡΑΝΙΑ ΑΝΤΩΝΟΠΟΥΛΟΥ (Αναπληρώτρια Υπουργός Εργασίας, Κοινωνικής Ασφάλισης και Κοινωνικής Αλληλεγγύης):</w:t>
      </w:r>
      <w:r>
        <w:rPr>
          <w:rFonts w:eastAsia="Times New Roman"/>
          <w:b/>
          <w:szCs w:val="24"/>
        </w:rPr>
        <w:t xml:space="preserve"> </w:t>
      </w:r>
      <w:r>
        <w:rPr>
          <w:rFonts w:eastAsia="Times New Roman"/>
          <w:szCs w:val="24"/>
        </w:rPr>
        <w:t>Αυτό που λέω είναι ότι έχουμε κρατήσει τα ίδια κριτήρια. Θα τα εξετάσουμε πάλι, για να δούμε αν τα κριτήρια που χρησιμοποιούσατε έπρεπε να είναι αυτά. Βασιστήκαμε, λοιπόν</w:t>
      </w:r>
      <w:r>
        <w:rPr>
          <w:rFonts w:eastAsia="Times New Roman"/>
          <w:szCs w:val="24"/>
        </w:rPr>
        <w:t>…</w:t>
      </w:r>
      <w:r>
        <w:rPr>
          <w:rFonts w:eastAsia="Times New Roman"/>
          <w:szCs w:val="24"/>
        </w:rPr>
        <w:t xml:space="preserve"> </w:t>
      </w:r>
    </w:p>
    <w:p w14:paraId="47436EFB" w14:textId="77777777" w:rsidR="00B5598B" w:rsidRDefault="007F17B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Δεν κάνετε εσείς κοινοβουλευτικό έλεγχο. Εγώ κάνω.</w:t>
      </w:r>
    </w:p>
    <w:p w14:paraId="47436EFC" w14:textId="77777777" w:rsidR="00B5598B" w:rsidRDefault="007F17BE">
      <w:pPr>
        <w:spacing w:line="600" w:lineRule="auto"/>
        <w:ind w:firstLine="720"/>
        <w:jc w:val="both"/>
        <w:rPr>
          <w:rFonts w:eastAsia="Times New Roman"/>
          <w:szCs w:val="24"/>
        </w:rPr>
      </w:pPr>
      <w:r>
        <w:rPr>
          <w:rFonts w:eastAsia="Times New Roman"/>
          <w:b/>
          <w:szCs w:val="24"/>
        </w:rPr>
        <w:t xml:space="preserve">ΟΥΡΑΝΙΑ </w:t>
      </w:r>
      <w:r>
        <w:rPr>
          <w:rFonts w:eastAsia="Times New Roman"/>
          <w:b/>
          <w:szCs w:val="24"/>
        </w:rPr>
        <w:t xml:space="preserve">ΑΝΤΩΝΟΠΟΥΛΟΥ (Αναπληρώτρια Υπουργός Εργασίας, Κοινωνικής Ασφάλισης και Κοινωνικής Αλληλεγγύης): </w:t>
      </w:r>
      <w:r>
        <w:rPr>
          <w:rFonts w:eastAsia="Times New Roman"/>
          <w:szCs w:val="24"/>
        </w:rPr>
        <w:t>Ακούστε με.</w:t>
      </w:r>
    </w:p>
    <w:p w14:paraId="47436EFD" w14:textId="77777777" w:rsidR="00B5598B" w:rsidRDefault="007F17B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δεν είναι σωστό αυτό που κάνετε. Σας παρακαλώ.</w:t>
      </w:r>
    </w:p>
    <w:p w14:paraId="47436EFE" w14:textId="77777777" w:rsidR="00B5598B" w:rsidRDefault="007F17BE">
      <w:pPr>
        <w:spacing w:line="600" w:lineRule="auto"/>
        <w:ind w:firstLine="709"/>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Πώς δεν είναι σωστό; </w:t>
      </w:r>
    </w:p>
    <w:p w14:paraId="47436EFF" w14:textId="77777777" w:rsidR="00B5598B" w:rsidRDefault="007F17BE">
      <w:pPr>
        <w:spacing w:line="600" w:lineRule="auto"/>
        <w:ind w:firstLine="709"/>
        <w:jc w:val="both"/>
        <w:rPr>
          <w:rFonts w:eastAsia="Times New Roman"/>
          <w:szCs w:val="24"/>
        </w:rPr>
      </w:pPr>
      <w:r>
        <w:rPr>
          <w:rFonts w:eastAsia="Times New Roman"/>
          <w:b/>
          <w:szCs w:val="24"/>
        </w:rPr>
        <w:t>ΠΡΟ</w:t>
      </w:r>
      <w:r>
        <w:rPr>
          <w:rFonts w:eastAsia="Times New Roman"/>
          <w:b/>
          <w:szCs w:val="24"/>
        </w:rPr>
        <w:t>ΕΔΡΕΥΩΝ (Αναστάσιος Κουράκης):</w:t>
      </w:r>
      <w:r>
        <w:rPr>
          <w:rFonts w:eastAsia="Times New Roman"/>
          <w:szCs w:val="24"/>
        </w:rPr>
        <w:t xml:space="preserve"> Δεν είναι σωστό. Θα απαντήσει με τον τρόπο που εκτιμά.</w:t>
      </w:r>
    </w:p>
    <w:p w14:paraId="47436F00" w14:textId="77777777" w:rsidR="00B5598B" w:rsidRDefault="007F17B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Είστε Πρόεδρος για να τηρείτε τον Κανονισμό. Ο Βουλευτής ερωτά τον Υπουργό ή ο Υπουργός τον Βουλευτή εδώ πέρα;</w:t>
      </w:r>
    </w:p>
    <w:p w14:paraId="47436F01" w14:textId="77777777" w:rsidR="00B5598B" w:rsidRDefault="007F17B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απαντήσει η Υπουργός</w:t>
      </w:r>
      <w:r>
        <w:rPr>
          <w:rFonts w:eastAsia="Times New Roman"/>
          <w:szCs w:val="24"/>
        </w:rPr>
        <w:t>,</w:t>
      </w:r>
      <w:r>
        <w:rPr>
          <w:rFonts w:eastAsia="Times New Roman"/>
          <w:szCs w:val="24"/>
        </w:rPr>
        <w:t xml:space="preserve"> με τον τρόπο που εκτιμά και ο κόσμος κρίνει.</w:t>
      </w:r>
    </w:p>
    <w:p w14:paraId="47436F02" w14:textId="77777777" w:rsidR="00B5598B" w:rsidRDefault="007F17BE">
      <w:pPr>
        <w:spacing w:line="600" w:lineRule="auto"/>
        <w:ind w:firstLine="720"/>
        <w:jc w:val="both"/>
        <w:rPr>
          <w:rFonts w:eastAsia="Times New Roman"/>
          <w:szCs w:val="24"/>
        </w:rPr>
      </w:pPr>
      <w:r>
        <w:rPr>
          <w:rFonts w:eastAsia="Times New Roman"/>
          <w:szCs w:val="24"/>
        </w:rPr>
        <w:t>Συνεχίστε, κυρία Υπουργέ.</w:t>
      </w:r>
    </w:p>
    <w:p w14:paraId="47436F03" w14:textId="77777777" w:rsidR="00B5598B" w:rsidRDefault="007F17BE">
      <w:pPr>
        <w:spacing w:line="600" w:lineRule="auto"/>
        <w:ind w:firstLine="720"/>
        <w:jc w:val="both"/>
        <w:rPr>
          <w:rFonts w:eastAsia="Times New Roman" w:cs="Times New Roman"/>
          <w:szCs w:val="24"/>
        </w:rPr>
      </w:pPr>
      <w:r>
        <w:rPr>
          <w:rFonts w:eastAsia="Times New Roman"/>
          <w:b/>
          <w:szCs w:val="24"/>
        </w:rPr>
        <w:t>ΟΥΡΑΝΙΑ ΑΝΤΩΝΟΠΟΥΛΟΥ (Αναπληρώτρια 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Δεν σας έκανα ερώτηση,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47436F04" w14:textId="77777777" w:rsidR="00B5598B" w:rsidRDefault="007F17BE">
      <w:pPr>
        <w:spacing w:line="600" w:lineRule="auto"/>
        <w:ind w:firstLine="720"/>
        <w:jc w:val="both"/>
        <w:rPr>
          <w:rFonts w:eastAsia="Times New Roman"/>
          <w:szCs w:val="24"/>
        </w:rPr>
      </w:pPr>
      <w:r>
        <w:rPr>
          <w:rFonts w:eastAsia="Times New Roman"/>
          <w:b/>
          <w:szCs w:val="24"/>
        </w:rPr>
        <w:t>ΒΑΣΙΛΕΙΟΣ ΚΕ</w:t>
      </w:r>
      <w:r>
        <w:rPr>
          <w:rFonts w:eastAsia="Times New Roman"/>
          <w:b/>
          <w:szCs w:val="24"/>
        </w:rPr>
        <w:t xml:space="preserve">ΓΚΕΡΟΓΛΟΥ: </w:t>
      </w:r>
      <w:r>
        <w:rPr>
          <w:rFonts w:eastAsia="Times New Roman"/>
          <w:szCs w:val="24"/>
        </w:rPr>
        <w:t>Κοινοβουλευτικός έλεγχος είναι. Ο Βουλευτής ερωτά τον Υπουργό.</w:t>
      </w:r>
    </w:p>
    <w:p w14:paraId="47436F05" w14:textId="77777777" w:rsidR="00B5598B" w:rsidRDefault="007F17B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Συνεχίστε, κυρία Υπουργέ.</w:t>
      </w:r>
    </w:p>
    <w:p w14:paraId="47436F06" w14:textId="77777777" w:rsidR="00B5598B" w:rsidRDefault="007F17BE">
      <w:pPr>
        <w:spacing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Δεν έκανα ερώτηση.</w:t>
      </w:r>
      <w:r>
        <w:rPr>
          <w:rFonts w:eastAsia="Times New Roman"/>
          <w:szCs w:val="24"/>
        </w:rPr>
        <w:t xml:space="preserve"> Διαπίστωση έκανα.</w:t>
      </w:r>
    </w:p>
    <w:p w14:paraId="47436F07" w14:textId="77777777" w:rsidR="00B5598B" w:rsidRDefault="007F17BE">
      <w:pPr>
        <w:spacing w:line="600" w:lineRule="auto"/>
        <w:ind w:firstLine="720"/>
        <w:jc w:val="both"/>
        <w:rPr>
          <w:rFonts w:eastAsia="Times New Roman"/>
          <w:szCs w:val="24"/>
        </w:rPr>
      </w:pPr>
      <w:r>
        <w:rPr>
          <w:rFonts w:eastAsia="Times New Roman"/>
          <w:szCs w:val="24"/>
        </w:rPr>
        <w:t>Επαναλαμβάνω ότι είμαστε στην πρώτη φάση, για να μπορέσουμε να ενδυναμώσουμε τους δήμους</w:t>
      </w:r>
      <w:r>
        <w:rPr>
          <w:rFonts w:eastAsia="Times New Roman"/>
          <w:szCs w:val="24"/>
        </w:rPr>
        <w:t>,</w:t>
      </w:r>
      <w:r>
        <w:rPr>
          <w:rFonts w:eastAsia="Times New Roman"/>
          <w:szCs w:val="24"/>
        </w:rPr>
        <w:t xml:space="preserve"> ώστε να μπορέσουν να «τρέξουν» αυτό το καινούργιο πρόγραμμα, το οποίο έχει τη δική μας λογική μέσα του και θα επεκταθεί, όπως είπα, σ’ όλους τους δ</w:t>
      </w:r>
      <w:r>
        <w:rPr>
          <w:rFonts w:eastAsia="Times New Roman"/>
          <w:szCs w:val="24"/>
        </w:rPr>
        <w:t>ήμους. Δεν υπάρχει κανένας δήμος που αποκλείεται.</w:t>
      </w:r>
    </w:p>
    <w:p w14:paraId="47436F08" w14:textId="77777777" w:rsidR="00B5598B" w:rsidRDefault="007F17BE">
      <w:pPr>
        <w:spacing w:line="600" w:lineRule="auto"/>
        <w:ind w:firstLine="720"/>
        <w:jc w:val="both"/>
        <w:rPr>
          <w:rFonts w:eastAsia="Times New Roman"/>
          <w:szCs w:val="24"/>
        </w:rPr>
      </w:pPr>
      <w:r>
        <w:rPr>
          <w:rFonts w:eastAsia="Times New Roman"/>
          <w:szCs w:val="24"/>
        </w:rPr>
        <w:t>Ευχαριστώ.</w:t>
      </w:r>
    </w:p>
    <w:p w14:paraId="47436F09" w14:textId="77777777" w:rsidR="00B5598B" w:rsidRDefault="007F17BE">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κυρία Υπουργέ. </w:t>
      </w:r>
    </w:p>
    <w:p w14:paraId="47436F0A" w14:textId="77777777" w:rsidR="00B5598B" w:rsidRDefault="007F17BE">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σας έχουν διανεμηθεί τα Πρακτικά των συνεδριάσεων της Δευτέρας 29 Φεβρουαρίου 2016, της Πέμπτης 10 Μαρ</w:t>
      </w:r>
      <w:r>
        <w:rPr>
          <w:rFonts w:eastAsia="Times New Roman" w:cs="Times New Roman"/>
          <w:szCs w:val="24"/>
        </w:rPr>
        <w:t xml:space="preserve">τίου 2016, της Παρασκευής 11 Μαρτίου 2016, της Πέμπτης 17 Μαρτίου 2016, της Δευτέρας 21 Μαρτίου 2016, της Πέμπτης 24 Μαρτίου 2016, της Τρίτης 29 Μαρτίου 2016, της Τετάρτης 30 Μαρτίου και της Πέμπτης 31 Μαρτίου 2016 και ερωτάται το Σώμα αν τα επικυρώνει. </w:t>
      </w:r>
    </w:p>
    <w:p w14:paraId="47436F0B" w14:textId="77777777" w:rsidR="00B5598B" w:rsidRDefault="007F17BE">
      <w:pPr>
        <w:spacing w:line="600" w:lineRule="auto"/>
        <w:ind w:firstLine="540"/>
        <w:jc w:val="both"/>
        <w:rPr>
          <w:rFonts w:eastAsia="Times New Roman" w:cs="Times New Roman"/>
          <w:szCs w:val="24"/>
        </w:rPr>
      </w:pPr>
      <w:r>
        <w:rPr>
          <w:rFonts w:eastAsia="Times New Roman" w:cs="Times New Roman"/>
          <w:b/>
          <w:bCs/>
          <w:szCs w:val="24"/>
        </w:rPr>
        <w:t>Ο</w:t>
      </w:r>
      <w:r>
        <w:rPr>
          <w:rFonts w:eastAsia="Times New Roman" w:cs="Times New Roman"/>
          <w:b/>
          <w:bCs/>
          <w:szCs w:val="24"/>
        </w:rPr>
        <w:t>ΛΟΙ ΟΙ ΒΟΥΛΕΥΤΕΣ:</w:t>
      </w:r>
      <w:r>
        <w:rPr>
          <w:rFonts w:eastAsia="Times New Roman" w:cs="Times New Roman"/>
          <w:szCs w:val="24"/>
        </w:rPr>
        <w:t xml:space="preserve"> Μάλιστα, μάλιστα.</w:t>
      </w:r>
    </w:p>
    <w:p w14:paraId="47436F0C" w14:textId="77777777" w:rsidR="00B5598B" w:rsidRDefault="007F17BE">
      <w:pPr>
        <w:spacing w:line="600" w:lineRule="auto"/>
        <w:ind w:firstLine="54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τα </w:t>
      </w:r>
      <w:r>
        <w:rPr>
          <w:rFonts w:eastAsia="Times New Roman" w:cs="Times New Roman"/>
          <w:szCs w:val="24"/>
        </w:rPr>
        <w:t xml:space="preserve">Πρακτικά </w:t>
      </w:r>
      <w:r>
        <w:rPr>
          <w:rFonts w:eastAsia="Times New Roman" w:cs="Times New Roman"/>
          <w:szCs w:val="24"/>
        </w:rPr>
        <w:t xml:space="preserve">της Δευτέρας 29 Φεβρουαρίου 2016, της Πέμπτης 10 Μαρτίου 2016, της Παρασκευής 11 Μαρτίου 2016, της Πέμπτης 17 Μαρτίου 2016, της Δευτέρας 21 Μαρτίου 2016, της Πέμπτης </w:t>
      </w:r>
      <w:r>
        <w:rPr>
          <w:rFonts w:eastAsia="Times New Roman" w:cs="Times New Roman"/>
          <w:szCs w:val="24"/>
        </w:rPr>
        <w:t>24 Μαρτίου 2016, της Τρίτης 29 Μαρτίου 2016, της Τετάρτης 30 Μαρτίου και της Πέμπτης 31 Μαρτίου 2016 επικυρώθηκαν.</w:t>
      </w:r>
    </w:p>
    <w:p w14:paraId="47436F0D" w14:textId="77777777" w:rsidR="00B5598B" w:rsidRDefault="007F17BE">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τρίτη </w:t>
      </w:r>
      <w:r>
        <w:rPr>
          <w:rFonts w:eastAsia="Times New Roman" w:cs="Times New Roman"/>
          <w:szCs w:val="24"/>
        </w:rPr>
        <w:t xml:space="preserve">με αριθμό 886/20-5-2016 επίκαιρη ερώτηση </w:t>
      </w:r>
      <w:r>
        <w:rPr>
          <w:rFonts w:eastAsia="Times New Roman" w:cs="Times New Roman"/>
          <w:szCs w:val="24"/>
        </w:rPr>
        <w:t xml:space="preserve">πρώτου κύκλου </w:t>
      </w:r>
      <w:r>
        <w:rPr>
          <w:rFonts w:eastAsia="Times New Roman" w:cs="Times New Roman"/>
          <w:szCs w:val="24"/>
        </w:rPr>
        <w:t>του ΣΤ΄ Αντιπροέδρου της Βουλής και Βουλευτή Δωδεκανήσου της Δημοκρατι</w:t>
      </w:r>
      <w:r>
        <w:rPr>
          <w:rFonts w:eastAsia="Times New Roman" w:cs="Times New Roman"/>
          <w:szCs w:val="24"/>
        </w:rPr>
        <w:t xml:space="preserve">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Οικονομικών, σχετικά με τη χρεοκοπία της </w:t>
      </w:r>
      <w:r>
        <w:rPr>
          <w:rFonts w:eastAsia="Times New Roman" w:cs="Times New Roman"/>
          <w:szCs w:val="24"/>
        </w:rPr>
        <w:t xml:space="preserve">χώρας </w:t>
      </w:r>
      <w:r>
        <w:rPr>
          <w:rFonts w:eastAsia="Times New Roman" w:cs="Times New Roman"/>
          <w:szCs w:val="24"/>
        </w:rPr>
        <w:t xml:space="preserve">και τη δημοσιονομική εκτροπή δεν </w:t>
      </w:r>
      <w:r>
        <w:rPr>
          <w:rFonts w:eastAsia="Times New Roman" w:cs="Times New Roman"/>
          <w:szCs w:val="24"/>
        </w:rPr>
        <w:t>συζητείται</w:t>
      </w:r>
      <w:r>
        <w:rPr>
          <w:rFonts w:eastAsia="Times New Roman" w:cs="Times New Roman"/>
          <w:szCs w:val="24"/>
        </w:rPr>
        <w:t xml:space="preserve"> λόγω απουσίας του αρμόδιου Υπουργού κ. </w:t>
      </w:r>
      <w:proofErr w:type="spellStart"/>
      <w:r>
        <w:rPr>
          <w:rFonts w:eastAsia="Times New Roman" w:cs="Times New Roman"/>
          <w:szCs w:val="24"/>
        </w:rPr>
        <w:t>Χουλιαράκη</w:t>
      </w:r>
      <w:proofErr w:type="spellEnd"/>
      <w:r>
        <w:rPr>
          <w:rFonts w:eastAsia="Times New Roman" w:cs="Times New Roman"/>
          <w:szCs w:val="24"/>
        </w:rPr>
        <w:t xml:space="preserve"> στο εξωτερικό. </w:t>
      </w:r>
    </w:p>
    <w:p w14:paraId="47436F0E" w14:textId="77777777" w:rsidR="00B5598B" w:rsidRDefault="007F17BE">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έβδομη</w:t>
      </w:r>
      <w:r>
        <w:rPr>
          <w:rFonts w:eastAsia="Times New Roman" w:cs="Times New Roman"/>
          <w:szCs w:val="24"/>
        </w:rPr>
        <w:t xml:space="preserve"> με αριθμό 867/16-</w:t>
      </w:r>
      <w:r>
        <w:rPr>
          <w:rFonts w:eastAsia="Times New Roman" w:cs="Times New Roman"/>
          <w:szCs w:val="24"/>
        </w:rPr>
        <w:t xml:space="preserve">5-2016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σχετικά με την αντιμετώπιση του προβλήματος της μη διενέργειας εξετάσεων για απόκτηση άδειας ο</w:t>
      </w:r>
      <w:r>
        <w:rPr>
          <w:rFonts w:eastAsia="Times New Roman" w:cs="Times New Roman"/>
          <w:szCs w:val="24"/>
        </w:rPr>
        <w:t>δήγησης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συζητείται</w:t>
      </w:r>
      <w:r>
        <w:rPr>
          <w:rFonts w:eastAsia="Times New Roman" w:cs="Times New Roman"/>
          <w:szCs w:val="24"/>
        </w:rPr>
        <w:t xml:space="preserve"> λόγω απουσίας του αρμόδιου Υπουργού κ. </w:t>
      </w:r>
      <w:proofErr w:type="spellStart"/>
      <w:r>
        <w:rPr>
          <w:rFonts w:eastAsia="Times New Roman" w:cs="Times New Roman"/>
          <w:szCs w:val="24"/>
        </w:rPr>
        <w:t>Χουλιαράκη</w:t>
      </w:r>
      <w:proofErr w:type="spellEnd"/>
      <w:r>
        <w:rPr>
          <w:rFonts w:eastAsia="Times New Roman" w:cs="Times New Roman"/>
          <w:szCs w:val="24"/>
        </w:rPr>
        <w:t xml:space="preserve"> στο εξωτερικό. </w:t>
      </w:r>
    </w:p>
    <w:p w14:paraId="47436F0F" w14:textId="77777777" w:rsidR="00B5598B" w:rsidRDefault="007F17BE">
      <w:pPr>
        <w:tabs>
          <w:tab w:val="left" w:pos="3189"/>
          <w:tab w:val="center" w:pos="4513"/>
        </w:tabs>
        <w:spacing w:line="600" w:lineRule="auto"/>
        <w:ind w:firstLine="720"/>
        <w:jc w:val="both"/>
        <w:rPr>
          <w:rFonts w:eastAsia="Times New Roman" w:cs="Times New Roman"/>
          <w:b/>
          <w:szCs w:val="24"/>
        </w:rPr>
      </w:pPr>
      <w:r>
        <w:rPr>
          <w:rFonts w:eastAsia="Times New Roman" w:cs="Times New Roman"/>
          <w:szCs w:val="24"/>
        </w:rPr>
        <w:t xml:space="preserve">Η </w:t>
      </w:r>
      <w:r>
        <w:rPr>
          <w:rFonts w:eastAsia="Times New Roman" w:cs="Times New Roman"/>
          <w:szCs w:val="24"/>
        </w:rPr>
        <w:t>δέκατη</w:t>
      </w:r>
      <w:r>
        <w:rPr>
          <w:rFonts w:eastAsia="Times New Roman" w:cs="Times New Roman"/>
          <w:szCs w:val="24"/>
        </w:rPr>
        <w:t xml:space="preserve"> με αριθμό 876/16-5-2016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Ηλείας της Δημοκρατικής Συμπαράταξης ΠΑΣΟΚ - ΔΗΜΑΡ κ. Ιωάννη Κουτσούκου προς τον Υπουργό Οικονομικών, σχετικά με το χρονοδιάγραμμα εξόφλησης των ληξιπρόθεσμων οφειλών του </w:t>
      </w:r>
      <w:r>
        <w:rPr>
          <w:rFonts w:eastAsia="Times New Roman" w:cs="Times New Roman"/>
          <w:szCs w:val="24"/>
        </w:rPr>
        <w:t>δημοσίου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συζητείται</w:t>
      </w:r>
      <w:r>
        <w:rPr>
          <w:rFonts w:eastAsia="Times New Roman" w:cs="Times New Roman"/>
          <w:szCs w:val="24"/>
        </w:rPr>
        <w:t xml:space="preserve"> λόγω απουσίας του αρμόδιου Υπουργού κ. </w:t>
      </w:r>
      <w:proofErr w:type="spellStart"/>
      <w:r>
        <w:rPr>
          <w:rFonts w:eastAsia="Times New Roman" w:cs="Times New Roman"/>
          <w:szCs w:val="24"/>
        </w:rPr>
        <w:t>Χουλιαρά</w:t>
      </w:r>
      <w:r>
        <w:rPr>
          <w:rFonts w:eastAsia="Times New Roman" w:cs="Times New Roman"/>
          <w:szCs w:val="24"/>
        </w:rPr>
        <w:t>κη</w:t>
      </w:r>
      <w:proofErr w:type="spellEnd"/>
      <w:r>
        <w:rPr>
          <w:rFonts w:eastAsia="Times New Roman" w:cs="Times New Roman"/>
          <w:szCs w:val="24"/>
        </w:rPr>
        <w:t xml:space="preserve"> στο εξωτερικό.</w:t>
      </w:r>
    </w:p>
    <w:p w14:paraId="47436F10"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τρίτη</w:t>
      </w:r>
      <w:r>
        <w:rPr>
          <w:rFonts w:eastAsia="Times New Roman" w:cs="Times New Roman"/>
          <w:szCs w:val="24"/>
        </w:rPr>
        <w:t xml:space="preserve"> με αριθμό</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895/23-5-2016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Αττικής του Κομμουνιστικού Κόμματος Ελλάδ</w:t>
      </w:r>
      <w:r>
        <w:rPr>
          <w:rFonts w:eastAsia="Times New Roman" w:cs="Times New Roman"/>
          <w:szCs w:val="24"/>
        </w:rPr>
        <w:t>α</w:t>
      </w:r>
      <w:r>
        <w:rPr>
          <w:rFonts w:eastAsia="Times New Roman" w:cs="Times New Roman"/>
          <w:szCs w:val="24"/>
        </w:rPr>
        <w:t>ς κ. Ιωάννη Γκιόκα προς τον Υπουργό Δικαιοσύνης, Διαφάνειας και Ανθρωπίνων Δικαιωμάτων, σχετικά με την ποινικοποίηση κ</w:t>
      </w:r>
      <w:r>
        <w:rPr>
          <w:rFonts w:eastAsia="Times New Roman" w:cs="Times New Roman"/>
          <w:szCs w:val="24"/>
        </w:rPr>
        <w:t xml:space="preserve">αι την καταστολή των αγροτικών κινητοποιήσεων δεν </w:t>
      </w:r>
      <w:r>
        <w:rPr>
          <w:rFonts w:eastAsia="Times New Roman" w:cs="Times New Roman"/>
          <w:szCs w:val="24"/>
        </w:rPr>
        <w:t>συζητείται</w:t>
      </w:r>
      <w:r>
        <w:rPr>
          <w:rFonts w:eastAsia="Times New Roman" w:cs="Times New Roman"/>
          <w:szCs w:val="24"/>
        </w:rPr>
        <w:t xml:space="preserve"> λόγω κωλύματος του ερωτώντος Βουλευτή. </w:t>
      </w:r>
    </w:p>
    <w:p w14:paraId="47436F11"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 xml:space="preserve">Τέλος, δεν </w:t>
      </w:r>
      <w:r>
        <w:rPr>
          <w:rFonts w:eastAsia="Times New Roman" w:cs="Times New Roman"/>
          <w:szCs w:val="24"/>
        </w:rPr>
        <w:t>συζητείται</w:t>
      </w:r>
      <w:r>
        <w:rPr>
          <w:rFonts w:eastAsia="Times New Roman" w:cs="Times New Roman"/>
          <w:szCs w:val="24"/>
        </w:rPr>
        <w:t xml:space="preserve"> η </w:t>
      </w:r>
      <w:r>
        <w:rPr>
          <w:rFonts w:eastAsia="Times New Roman" w:cs="Times New Roman"/>
          <w:szCs w:val="24"/>
        </w:rPr>
        <w:t xml:space="preserve">ένατη </w:t>
      </w:r>
      <w:r>
        <w:rPr>
          <w:rFonts w:eastAsia="Times New Roman" w:cs="Times New Roman"/>
          <w:szCs w:val="24"/>
        </w:rPr>
        <w:t xml:space="preserve">με αριθμό 545/15-2-2016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Β΄ Αθηνών του Λαϊκού Συνδέσμου – Χρυσή Αυγή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Υγείας, σχετικά με τα προβλήματα λειτουργίας στο ΕΚΑΒ.</w:t>
      </w:r>
    </w:p>
    <w:p w14:paraId="47436F12"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επίκαιρων ερωτήσεων. </w:t>
      </w:r>
    </w:p>
    <w:p w14:paraId="47436F13" w14:textId="77777777" w:rsidR="00B5598B" w:rsidRDefault="007F17B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47436F14" w14:textId="77777777" w:rsidR="00B5598B" w:rsidRDefault="007F17BE">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7436F15" w14:textId="77777777" w:rsidR="00B5598B" w:rsidRDefault="007F17BE">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(Αναστάσιος Κουράκης): </w:t>
      </w:r>
      <w:r>
        <w:rPr>
          <w:rFonts w:eastAsia="Times New Roman" w:cs="Times New Roman"/>
          <w:szCs w:val="24"/>
        </w:rPr>
        <w:t xml:space="preserve">Με τη συναίνεση του Σώματος και ώρα 12.06’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αύριο</w:t>
      </w:r>
      <w:r>
        <w:rPr>
          <w:rFonts w:eastAsia="Times New Roman" w:cs="Times New Roman"/>
          <w:szCs w:val="24"/>
        </w:rPr>
        <w:t xml:space="preserve"> Παρασκευή 27 Μαΐου 2016 και ώρα 10.00΄, με αντικείμενο εργασιών </w:t>
      </w:r>
      <w:r>
        <w:rPr>
          <w:rFonts w:eastAsia="Times New Roman" w:cs="Times New Roman"/>
          <w:szCs w:val="24"/>
        </w:rPr>
        <w:t>του Σώματος</w:t>
      </w:r>
      <w:r>
        <w:rPr>
          <w:rFonts w:eastAsia="Times New Roman" w:cs="Times New Roman"/>
          <w:szCs w:val="24"/>
        </w:rPr>
        <w:t>: 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w:t>
      </w:r>
      <w:r>
        <w:rPr>
          <w:rFonts w:eastAsia="Times New Roman" w:cs="Times New Roman"/>
          <w:szCs w:val="24"/>
        </w:rPr>
        <w:t>,</w:t>
      </w:r>
      <w:r>
        <w:rPr>
          <w:rFonts w:eastAsia="Times New Roman" w:cs="Times New Roman"/>
          <w:szCs w:val="24"/>
        </w:rPr>
        <w:t xml:space="preserve"> συζήτηση επίκαιρων ερωτήσεων και </w:t>
      </w:r>
      <w:r>
        <w:rPr>
          <w:rFonts w:eastAsia="Times New Roman" w:cs="Times New Roman"/>
          <w:szCs w:val="24"/>
        </w:rPr>
        <w:t xml:space="preserve">β) </w:t>
      </w:r>
      <w:r>
        <w:rPr>
          <w:rFonts w:eastAsia="Times New Roman" w:cs="Times New Roman"/>
          <w:szCs w:val="24"/>
        </w:rPr>
        <w:t xml:space="preserve">συζήτηση </w:t>
      </w:r>
      <w:r>
        <w:rPr>
          <w:rFonts w:eastAsia="Times New Roman" w:cs="Times New Roman"/>
          <w:szCs w:val="24"/>
        </w:rPr>
        <w:t>της υπ’</w:t>
      </w:r>
      <w:r>
        <w:rPr>
          <w:rFonts w:eastAsia="Times New Roman" w:cs="Times New Roman"/>
          <w:szCs w:val="24"/>
        </w:rPr>
        <w:t xml:space="preserve"> </w:t>
      </w:r>
      <w:r>
        <w:rPr>
          <w:rFonts w:eastAsia="Times New Roman" w:cs="Times New Roman"/>
          <w:szCs w:val="24"/>
        </w:rPr>
        <w:t xml:space="preserve">αριθμόν 25/19/14-4-2016 </w:t>
      </w:r>
      <w:r>
        <w:rPr>
          <w:rFonts w:eastAsia="Times New Roman" w:cs="Times New Roman"/>
          <w:szCs w:val="24"/>
        </w:rPr>
        <w:t>επίκαιρης επερώτησης</w:t>
      </w:r>
      <w:r>
        <w:rPr>
          <w:rFonts w:eastAsia="Times New Roman" w:cs="Times New Roman"/>
          <w:szCs w:val="24"/>
        </w:rPr>
        <w:t xml:space="preserve"> Βουλευτών της Δημοκρατικής Συμπαράταξης ΠΑΣΟΚ-ΔΗΜΑΡ </w:t>
      </w:r>
      <w:r>
        <w:rPr>
          <w:rFonts w:eastAsia="Times New Roman" w:cs="Times New Roman"/>
          <w:szCs w:val="24"/>
        </w:rPr>
        <w:t xml:space="preserve">προς τον Υπουργό Οικονομίας, Ανάπτυξης και Τουρισμού, </w:t>
      </w:r>
      <w:r>
        <w:rPr>
          <w:rFonts w:eastAsia="Times New Roman" w:cs="Times New Roman"/>
          <w:szCs w:val="24"/>
        </w:rPr>
        <w:t>με θέμα «</w:t>
      </w:r>
      <w:r>
        <w:rPr>
          <w:rFonts w:eastAsia="Times New Roman" w:cs="Times New Roman"/>
          <w:szCs w:val="24"/>
        </w:rPr>
        <w:t>Α</w:t>
      </w:r>
      <w:r>
        <w:rPr>
          <w:rFonts w:eastAsia="Times New Roman" w:cs="Times New Roman"/>
          <w:szCs w:val="24"/>
        </w:rPr>
        <w:t>πό αναβολή σε αναβολή το αναπτυξιακό σχέδιο για τη χώρα»</w:t>
      </w:r>
      <w:r>
        <w:rPr>
          <w:rFonts w:eastAsia="Times New Roman" w:cs="Times New Roman"/>
          <w:szCs w:val="24"/>
        </w:rPr>
        <w:t>,</w:t>
      </w:r>
      <w:r>
        <w:rPr>
          <w:rFonts w:eastAsia="Times New Roman" w:cs="Times New Roman"/>
          <w:szCs w:val="24"/>
        </w:rPr>
        <w:t xml:space="preserve"> σύμφωνα με την ημερήσια διάταξη που έ</w:t>
      </w:r>
      <w:r>
        <w:rPr>
          <w:rFonts w:eastAsia="Times New Roman" w:cs="Times New Roman"/>
          <w:szCs w:val="24"/>
        </w:rPr>
        <w:t xml:space="preserve">χει διανεμηθεί.  </w:t>
      </w:r>
    </w:p>
    <w:p w14:paraId="47436F16" w14:textId="77777777" w:rsidR="00B5598B" w:rsidRDefault="007F17BE">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47436F17" w14:textId="77777777" w:rsidR="00B5598B" w:rsidRDefault="007F17BE">
      <w:pPr>
        <w:spacing w:line="600" w:lineRule="auto"/>
        <w:ind w:firstLine="720"/>
        <w:jc w:val="both"/>
        <w:rPr>
          <w:rFonts w:eastAsia="Times New Roman" w:cs="Times New Roman"/>
          <w:szCs w:val="24"/>
        </w:rPr>
      </w:pPr>
      <w:r>
        <w:rPr>
          <w:rFonts w:eastAsia="Times New Roman" w:cs="Times New Roman"/>
          <w:b/>
          <w:szCs w:val="24"/>
        </w:rPr>
        <w:t xml:space="preserve"> </w:t>
      </w:r>
    </w:p>
    <w:sectPr w:rsidR="00B559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trackRevisions/>
  <w:documentProtection w:edit="trackedChanges" w:enforcement="1" w:cryptProviderType="rsaFull" w:cryptAlgorithmClass="hash" w:cryptAlgorithmType="typeAny" w:cryptAlgorithmSid="4" w:cryptSpinCount="50000" w:hash="ATfKodYTAPK9mU562jhJ0ND+DQc=" w:salt="BU6ulfbcy7PQmaTbhqgHS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8B"/>
    <w:rsid w:val="001C21F3"/>
    <w:rsid w:val="007F17BE"/>
    <w:rsid w:val="00B559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6CE8"/>
  <w15:docId w15:val="{A03EBFE0-AF22-4EF0-BB8A-48972747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4BE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54B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254</MetadataID>
    <Session xmlns="641f345b-441b-4b81-9152-adc2e73ba5e1">Α´</Session>
    <Date xmlns="641f345b-441b-4b81-9152-adc2e73ba5e1">2016-05-25T21:00:00+00:00</Date>
    <Status xmlns="641f345b-441b-4b81-9152-adc2e73ba5e1">
      <Url>http://srv-sp1/praktika/Lists/Incoming_Metadata/EditForm.aspx?ID=254&amp;Source=/praktika/Recordings_Library/Forms/AllItems.aspx</Url>
      <Description>Δημοσιεύτηκε</Description>
    </Status>
    <Meeting xmlns="641f345b-441b-4b81-9152-adc2e73ba5e1">ΡΛΓ´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8B0EE3-FC85-4A14-937C-3F1077AD04B9}">
  <ds:schemaRefs>
    <ds:schemaRef ds:uri="http://purl.org/dc/elements/1.1/"/>
    <ds:schemaRef ds:uri="http://purl.org/dc/terms/"/>
    <ds:schemaRef ds:uri="http://schemas.microsoft.com/office/infopath/2007/PartnerControls"/>
    <ds:schemaRef ds:uri="http://www.w3.org/XML/1998/namespace"/>
    <ds:schemaRef ds:uri="http://purl.org/dc/dcmitype/"/>
    <ds:schemaRef ds:uri="http://schemas.openxmlformats.org/package/2006/metadata/core-properties"/>
    <ds:schemaRef ds:uri="641f345b-441b-4b81-9152-adc2e73ba5e1"/>
    <ds:schemaRef ds:uri="http://schemas.microsoft.com/office/2006/documentManagement/types"/>
    <ds:schemaRef ds:uri="http://schemas.microsoft.com/office/2006/metadata/properties"/>
  </ds:schemaRefs>
</ds:datastoreItem>
</file>

<file path=customXml/itemProps2.xml><?xml version="1.0" encoding="utf-8"?>
<ds:datastoreItem xmlns:ds="http://schemas.openxmlformats.org/officeDocument/2006/customXml" ds:itemID="{561C95FE-AA44-449F-B98A-F8AB1F127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2C3C95-1659-4181-AD9A-EDE64A8C72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120</Pages>
  <Words>21545</Words>
  <Characters>116344</Characters>
  <Application>Microsoft Office Word</Application>
  <DocSecurity>0</DocSecurity>
  <Lines>969</Lines>
  <Paragraphs>275</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137614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2016-06-21T09:36:00Z</dcterms:created>
  <dcterms:modified xsi:type="dcterms:W3CDTF">2016-06-21T09:36:00Z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