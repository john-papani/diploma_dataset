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C91E14" w14:textId="77777777" w:rsidR="00D14D4E" w:rsidRPr="00D14D4E" w:rsidRDefault="00D14D4E" w:rsidP="00D14D4E">
      <w:pPr>
        <w:spacing w:after="0" w:line="360" w:lineRule="auto"/>
        <w:rPr>
          <w:ins w:id="0" w:author="Φλούδα Χριστίνα" w:date="2019-04-19T09:58:00Z"/>
          <w:rFonts w:eastAsia="Times New Roman"/>
          <w:szCs w:val="24"/>
          <w:lang w:eastAsia="en-US"/>
        </w:rPr>
      </w:pPr>
      <w:bookmarkStart w:id="1" w:name="_GoBack"/>
      <w:bookmarkEnd w:id="1"/>
      <w:ins w:id="2" w:author="Φλούδα Χριστίνα" w:date="2019-04-19T09:58:00Z">
        <w:r w:rsidRPr="00D14D4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093A39C" w14:textId="77777777" w:rsidR="00D14D4E" w:rsidRPr="00D14D4E" w:rsidRDefault="00D14D4E" w:rsidP="00D14D4E">
      <w:pPr>
        <w:spacing w:after="0" w:line="360" w:lineRule="auto"/>
        <w:rPr>
          <w:ins w:id="3" w:author="Φλούδα Χριστίνα" w:date="2019-04-19T09:58:00Z"/>
          <w:rFonts w:eastAsia="Times New Roman"/>
          <w:szCs w:val="24"/>
          <w:lang w:eastAsia="en-US"/>
        </w:rPr>
      </w:pPr>
    </w:p>
    <w:p w14:paraId="3AF84FF2" w14:textId="77777777" w:rsidR="00D14D4E" w:rsidRPr="00D14D4E" w:rsidRDefault="00D14D4E" w:rsidP="00D14D4E">
      <w:pPr>
        <w:spacing w:after="0" w:line="360" w:lineRule="auto"/>
        <w:rPr>
          <w:ins w:id="4" w:author="Φλούδα Χριστίνα" w:date="2019-04-19T09:58:00Z"/>
          <w:rFonts w:eastAsia="Times New Roman"/>
          <w:szCs w:val="24"/>
          <w:lang w:eastAsia="en-US"/>
        </w:rPr>
      </w:pPr>
      <w:ins w:id="5" w:author="Φλούδα Χριστίνα" w:date="2019-04-19T09:58:00Z">
        <w:r w:rsidRPr="00D14D4E">
          <w:rPr>
            <w:rFonts w:eastAsia="Times New Roman"/>
            <w:szCs w:val="24"/>
            <w:lang w:eastAsia="en-US"/>
          </w:rPr>
          <w:t>ΠΙΝΑΚΑΣ ΠΕΡΙΕΧΟΜΕΝΩΝ</w:t>
        </w:r>
      </w:ins>
    </w:p>
    <w:p w14:paraId="631FBA33" w14:textId="77777777" w:rsidR="00D14D4E" w:rsidRPr="00D14D4E" w:rsidRDefault="00D14D4E" w:rsidP="00D14D4E">
      <w:pPr>
        <w:spacing w:after="0" w:line="360" w:lineRule="auto"/>
        <w:rPr>
          <w:ins w:id="6" w:author="Φλούδα Χριστίνα" w:date="2019-04-19T09:58:00Z"/>
          <w:rFonts w:eastAsia="Times New Roman"/>
          <w:szCs w:val="24"/>
          <w:lang w:eastAsia="en-US"/>
        </w:rPr>
      </w:pPr>
      <w:ins w:id="7" w:author="Φλούδα Χριστίνα" w:date="2019-04-19T09:58:00Z">
        <w:r w:rsidRPr="00D14D4E">
          <w:rPr>
            <w:rFonts w:eastAsia="Times New Roman"/>
            <w:szCs w:val="24"/>
            <w:lang w:eastAsia="en-US"/>
          </w:rPr>
          <w:t xml:space="preserve">ΙΖ΄ ΠΕΡΙΟΔΟΣ </w:t>
        </w:r>
      </w:ins>
    </w:p>
    <w:p w14:paraId="5337202D" w14:textId="77777777" w:rsidR="00D14D4E" w:rsidRPr="00D14D4E" w:rsidRDefault="00D14D4E" w:rsidP="00D14D4E">
      <w:pPr>
        <w:spacing w:after="0" w:line="360" w:lineRule="auto"/>
        <w:rPr>
          <w:ins w:id="8" w:author="Φλούδα Χριστίνα" w:date="2019-04-19T09:58:00Z"/>
          <w:rFonts w:eastAsia="Times New Roman"/>
          <w:szCs w:val="24"/>
          <w:lang w:eastAsia="en-US"/>
        </w:rPr>
      </w:pPr>
      <w:ins w:id="9" w:author="Φλούδα Χριστίνα" w:date="2019-04-19T09:58:00Z">
        <w:r w:rsidRPr="00D14D4E">
          <w:rPr>
            <w:rFonts w:eastAsia="Times New Roman"/>
            <w:szCs w:val="24"/>
            <w:lang w:eastAsia="en-US"/>
          </w:rPr>
          <w:t>ΠΡΟΕΔΡΕΥΟΜΕΝΗΣ ΚΟΙΝΟΒΟΥΛΕΥΤΙΚΗΣ ΔΗΜΟΚΡΑΤΙΑΣ</w:t>
        </w:r>
      </w:ins>
    </w:p>
    <w:p w14:paraId="04DA3C89" w14:textId="77777777" w:rsidR="00D14D4E" w:rsidRPr="00D14D4E" w:rsidRDefault="00D14D4E" w:rsidP="00D14D4E">
      <w:pPr>
        <w:spacing w:after="0" w:line="360" w:lineRule="auto"/>
        <w:rPr>
          <w:ins w:id="10" w:author="Φλούδα Χριστίνα" w:date="2019-04-19T09:58:00Z"/>
          <w:rFonts w:eastAsia="Times New Roman"/>
          <w:szCs w:val="24"/>
          <w:lang w:eastAsia="en-US"/>
        </w:rPr>
      </w:pPr>
      <w:ins w:id="11" w:author="Φλούδα Χριστίνα" w:date="2019-04-19T09:58:00Z">
        <w:r w:rsidRPr="00D14D4E">
          <w:rPr>
            <w:rFonts w:eastAsia="Times New Roman"/>
            <w:szCs w:val="24"/>
            <w:lang w:eastAsia="en-US"/>
          </w:rPr>
          <w:t>ΣΥΝΟΔΟΣ Δ΄</w:t>
        </w:r>
      </w:ins>
    </w:p>
    <w:p w14:paraId="4351139C" w14:textId="77777777" w:rsidR="00D14D4E" w:rsidRPr="00D14D4E" w:rsidRDefault="00D14D4E" w:rsidP="00D14D4E">
      <w:pPr>
        <w:spacing w:after="0" w:line="360" w:lineRule="auto"/>
        <w:rPr>
          <w:ins w:id="12" w:author="Φλούδα Χριστίνα" w:date="2019-04-19T09:58:00Z"/>
          <w:rFonts w:eastAsia="Times New Roman"/>
          <w:szCs w:val="24"/>
          <w:lang w:eastAsia="en-US"/>
        </w:rPr>
      </w:pPr>
    </w:p>
    <w:p w14:paraId="186A1839" w14:textId="77777777" w:rsidR="00D14D4E" w:rsidRPr="00D14D4E" w:rsidRDefault="00D14D4E" w:rsidP="00D14D4E">
      <w:pPr>
        <w:spacing w:after="0" w:line="360" w:lineRule="auto"/>
        <w:rPr>
          <w:ins w:id="13" w:author="Φλούδα Χριστίνα" w:date="2019-04-19T09:58:00Z"/>
          <w:rFonts w:eastAsia="Times New Roman"/>
          <w:szCs w:val="24"/>
          <w:lang w:eastAsia="en-US"/>
        </w:rPr>
      </w:pPr>
      <w:ins w:id="14" w:author="Φλούδα Χριστίνα" w:date="2019-04-19T09:58:00Z">
        <w:r w:rsidRPr="00D14D4E">
          <w:rPr>
            <w:rFonts w:eastAsia="Times New Roman"/>
            <w:szCs w:val="24"/>
            <w:lang w:eastAsia="en-US"/>
          </w:rPr>
          <w:t>ΣΥΝΕΔΡΙΑΣΗ ΡΘ΄</w:t>
        </w:r>
      </w:ins>
    </w:p>
    <w:p w14:paraId="3930004D" w14:textId="77777777" w:rsidR="00D14D4E" w:rsidRPr="00D14D4E" w:rsidRDefault="00D14D4E" w:rsidP="00D14D4E">
      <w:pPr>
        <w:spacing w:after="0" w:line="360" w:lineRule="auto"/>
        <w:rPr>
          <w:ins w:id="15" w:author="Φλούδα Χριστίνα" w:date="2019-04-19T09:58:00Z"/>
          <w:rFonts w:eastAsia="Times New Roman"/>
          <w:szCs w:val="24"/>
          <w:lang w:eastAsia="en-US"/>
        </w:rPr>
      </w:pPr>
      <w:ins w:id="16" w:author="Φλούδα Χριστίνα" w:date="2019-04-19T09:58:00Z">
        <w:r w:rsidRPr="00D14D4E">
          <w:rPr>
            <w:rFonts w:eastAsia="Times New Roman"/>
            <w:szCs w:val="24"/>
            <w:lang w:eastAsia="en-US"/>
          </w:rPr>
          <w:t>Παρασκευή  12 Απριλίου 2019</w:t>
        </w:r>
      </w:ins>
    </w:p>
    <w:p w14:paraId="0188494B" w14:textId="77777777" w:rsidR="00D14D4E" w:rsidRPr="00D14D4E" w:rsidRDefault="00D14D4E" w:rsidP="00D14D4E">
      <w:pPr>
        <w:spacing w:after="0" w:line="360" w:lineRule="auto"/>
        <w:rPr>
          <w:ins w:id="17" w:author="Φλούδα Χριστίνα" w:date="2019-04-19T09:58:00Z"/>
          <w:rFonts w:eastAsia="Times New Roman"/>
          <w:szCs w:val="24"/>
          <w:lang w:eastAsia="en-US"/>
        </w:rPr>
      </w:pPr>
    </w:p>
    <w:p w14:paraId="64706204" w14:textId="77777777" w:rsidR="00D14D4E" w:rsidRPr="00D14D4E" w:rsidRDefault="00D14D4E" w:rsidP="00D14D4E">
      <w:pPr>
        <w:spacing w:after="0" w:line="360" w:lineRule="auto"/>
        <w:rPr>
          <w:ins w:id="18" w:author="Φλούδα Χριστίνα" w:date="2019-04-19T09:58:00Z"/>
          <w:rFonts w:eastAsia="Times New Roman"/>
          <w:szCs w:val="24"/>
          <w:lang w:eastAsia="en-US"/>
        </w:rPr>
      </w:pPr>
      <w:ins w:id="19" w:author="Φλούδα Χριστίνα" w:date="2019-04-19T09:58:00Z">
        <w:r w:rsidRPr="00D14D4E">
          <w:rPr>
            <w:rFonts w:eastAsia="Times New Roman"/>
            <w:szCs w:val="24"/>
            <w:lang w:eastAsia="en-US"/>
          </w:rPr>
          <w:t>ΘΕΜΑΤΑ</w:t>
        </w:r>
      </w:ins>
    </w:p>
    <w:p w14:paraId="466D0DE5" w14:textId="77777777" w:rsidR="00D14D4E" w:rsidRPr="00D14D4E" w:rsidRDefault="00D14D4E" w:rsidP="00D14D4E">
      <w:pPr>
        <w:spacing w:after="0" w:line="360" w:lineRule="auto"/>
        <w:rPr>
          <w:ins w:id="20" w:author="Φλούδα Χριστίνα" w:date="2019-04-19T09:58:00Z"/>
          <w:rFonts w:eastAsia="Times New Roman"/>
          <w:szCs w:val="24"/>
          <w:lang w:eastAsia="en-US"/>
        </w:rPr>
      </w:pPr>
      <w:ins w:id="21" w:author="Φλούδα Χριστίνα" w:date="2019-04-19T09:58:00Z">
        <w:r w:rsidRPr="00D14D4E">
          <w:rPr>
            <w:rFonts w:eastAsia="Times New Roman"/>
            <w:szCs w:val="24"/>
            <w:lang w:eastAsia="en-US"/>
          </w:rPr>
          <w:t xml:space="preserve"> </w:t>
        </w:r>
        <w:r w:rsidRPr="00D14D4E">
          <w:rPr>
            <w:rFonts w:eastAsia="Times New Roman"/>
            <w:szCs w:val="24"/>
            <w:lang w:eastAsia="en-US"/>
          </w:rPr>
          <w:br/>
          <w:t xml:space="preserve">Α. ΕΙΔΙΚΑ ΘΕΜΑΤΑ </w:t>
        </w:r>
        <w:r w:rsidRPr="00D14D4E">
          <w:rPr>
            <w:rFonts w:eastAsia="Times New Roman"/>
            <w:szCs w:val="24"/>
            <w:lang w:eastAsia="en-US"/>
          </w:rPr>
          <w:br/>
          <w:t xml:space="preserve">1. Ανακοινώνεται ότι τη συνεδρίαση παρακολουθούν μαθητές από το Δημοτικό Σχολείο </w:t>
        </w:r>
        <w:proofErr w:type="spellStart"/>
        <w:r w:rsidRPr="00D14D4E">
          <w:rPr>
            <w:rFonts w:eastAsia="Times New Roman"/>
            <w:szCs w:val="24"/>
            <w:lang w:eastAsia="en-US"/>
          </w:rPr>
          <w:t>Λητής</w:t>
        </w:r>
        <w:proofErr w:type="spellEnd"/>
        <w:r w:rsidRPr="00D14D4E">
          <w:rPr>
            <w:rFonts w:eastAsia="Times New Roman"/>
            <w:szCs w:val="24"/>
            <w:lang w:eastAsia="en-US"/>
          </w:rPr>
          <w:t xml:space="preserve"> Θεσσαλονίκης, σελ. </w:t>
        </w:r>
        <w:r w:rsidRPr="00D14D4E">
          <w:rPr>
            <w:rFonts w:eastAsia="Times New Roman"/>
            <w:szCs w:val="24"/>
            <w:lang w:eastAsia="en-US"/>
          </w:rPr>
          <w:br/>
          <w:t xml:space="preserve">2. Επί διαδικαστικού θέματος, σελ. </w:t>
        </w:r>
        <w:r w:rsidRPr="00D14D4E">
          <w:rPr>
            <w:rFonts w:eastAsia="Times New Roman"/>
            <w:szCs w:val="24"/>
            <w:lang w:eastAsia="en-US"/>
          </w:rPr>
          <w:br/>
          <w:t xml:space="preserve"> </w:t>
        </w:r>
        <w:r w:rsidRPr="00D14D4E">
          <w:rPr>
            <w:rFonts w:eastAsia="Times New Roman"/>
            <w:szCs w:val="24"/>
            <w:lang w:eastAsia="en-US"/>
          </w:rPr>
          <w:br/>
          <w:t xml:space="preserve">Β. ΚΟΙΝΟΒΟΥΛΕΥΤΙΚΟΣ ΕΛΕΓΧΟΣ </w:t>
        </w:r>
        <w:r w:rsidRPr="00D14D4E">
          <w:rPr>
            <w:rFonts w:eastAsia="Times New Roman"/>
            <w:szCs w:val="24"/>
            <w:lang w:eastAsia="en-US"/>
          </w:rPr>
          <w:br/>
          <w:t xml:space="preserve">1. Ανακοίνωση του δελτίου επικαίρων ερωτήσεων της Δευτέρας 15 Απριλίου 2019, σελ. </w:t>
        </w:r>
        <w:r w:rsidRPr="00D14D4E">
          <w:rPr>
            <w:rFonts w:eastAsia="Times New Roman"/>
            <w:szCs w:val="24"/>
            <w:lang w:eastAsia="en-US"/>
          </w:rPr>
          <w:br/>
          <w:t>2. Συζήτηση επίκαιρης ερώτησης και αναφοράς - ερώτησης:</w:t>
        </w:r>
        <w:r w:rsidRPr="00D14D4E">
          <w:rPr>
            <w:rFonts w:eastAsia="Times New Roman"/>
            <w:szCs w:val="24"/>
            <w:lang w:eastAsia="en-US"/>
          </w:rPr>
          <w:br/>
          <w:t xml:space="preserve">    α) Προς τον Υπουργό Παιδείας,  Έρευνας και Θρησκευμάτων, με θέμα: «Προκήρυξη θέσεως Καθηγητή Σηροτροφίας-Μελισσοκομίας στο Δημοκρίτειο Πανεπιστήμιο Θράκης», σελ. </w:t>
        </w:r>
        <w:r w:rsidRPr="00D14D4E">
          <w:rPr>
            <w:rFonts w:eastAsia="Times New Roman"/>
            <w:szCs w:val="24"/>
            <w:lang w:eastAsia="en-US"/>
          </w:rPr>
          <w:br/>
          <w:t xml:space="preserve">    β) Προς τον Υπουργό Παιδείας,  Έρευνας και Θρησκευμάτων,  σχετικά: «με την έκδοση των αναγκαίων Υπουργικών Αποφάσεων για την πλήρωση οργανικών θέσεων ιερέων», σελ. </w:t>
        </w:r>
        <w:r w:rsidRPr="00D14D4E">
          <w:rPr>
            <w:rFonts w:eastAsia="Times New Roman"/>
            <w:szCs w:val="24"/>
            <w:lang w:eastAsia="en-US"/>
          </w:rPr>
          <w:br/>
          <w:t xml:space="preserve"> </w:t>
        </w:r>
        <w:r w:rsidRPr="00D14D4E">
          <w:rPr>
            <w:rFonts w:eastAsia="Times New Roman"/>
            <w:szCs w:val="24"/>
            <w:lang w:eastAsia="en-US"/>
          </w:rPr>
          <w:br/>
          <w:t xml:space="preserve">Γ. ΝΟΜΟΘΕΤΙΚΗ ΕΡΓΑΣΙΑ </w:t>
        </w:r>
        <w:r w:rsidRPr="00D14D4E">
          <w:rPr>
            <w:rFonts w:eastAsia="Times New Roman"/>
            <w:szCs w:val="24"/>
            <w:lang w:eastAsia="en-US"/>
          </w:rPr>
          <w:br/>
          <w:t xml:space="preserve">Κατάθεση Εκθέσεως Διαρκούς Επιτροπής:  </w:t>
        </w:r>
      </w:ins>
    </w:p>
    <w:p w14:paraId="60BAD258" w14:textId="77777777" w:rsidR="00D14D4E" w:rsidRPr="00D14D4E" w:rsidRDefault="00D14D4E" w:rsidP="00D14D4E">
      <w:pPr>
        <w:spacing w:after="0" w:line="360" w:lineRule="auto"/>
        <w:rPr>
          <w:ins w:id="22" w:author="Φλούδα Χριστίνα" w:date="2019-04-19T09:58:00Z"/>
          <w:rFonts w:eastAsia="Times New Roman"/>
          <w:szCs w:val="24"/>
          <w:lang w:eastAsia="en-US"/>
        </w:rPr>
      </w:pPr>
      <w:ins w:id="23" w:author="Φλούδα Χριστίνα" w:date="2019-04-19T09:58:00Z">
        <w:r w:rsidRPr="00D14D4E">
          <w:rPr>
            <w:rFonts w:eastAsia="Times New Roman"/>
            <w:szCs w:val="24"/>
            <w:lang w:eastAsia="en-US"/>
          </w:rPr>
          <w:t xml:space="preserve">Η Διαρκής Επιτροπή Οικονομικών Υποθέσεων καταθέτει την έκθεσή της στο σχέδιο νόμου του Υπουργείου Οικονομικών «Ι. Κύρωση της Συμφωνίας για την Ασιατική Τράπεζα Υποδομών και Επενδύσεων, ΙΙ. Εναρμόνιση του Κώδικα ΦΠΑ με την Οδηγία  (ΕΕ) 2016/1065, ΙΙΙ. Ενσωμάτωση των σημείων 1, 2, 4 και 5 του άρθρου 2 και των άρθρων 4, 6, 7 και 8 της Οδηγίας 1164/2016. ΙV. Τροποποίηση του ν. 2971/2001 και άλλες διατάξεις», σελ. </w:t>
        </w:r>
        <w:r w:rsidRPr="00D14D4E">
          <w:rPr>
            <w:rFonts w:eastAsia="Times New Roman"/>
            <w:szCs w:val="24"/>
            <w:lang w:eastAsia="en-US"/>
          </w:rPr>
          <w:br/>
        </w:r>
      </w:ins>
    </w:p>
    <w:p w14:paraId="7A247719" w14:textId="77777777" w:rsidR="00D14D4E" w:rsidRPr="00D14D4E" w:rsidRDefault="00D14D4E" w:rsidP="00D14D4E">
      <w:pPr>
        <w:spacing w:after="0" w:line="360" w:lineRule="auto"/>
        <w:rPr>
          <w:ins w:id="24" w:author="Φλούδα Χριστίνα" w:date="2019-04-19T09:58:00Z"/>
          <w:rFonts w:eastAsia="Times New Roman"/>
          <w:szCs w:val="24"/>
          <w:lang w:eastAsia="en-US"/>
        </w:rPr>
      </w:pPr>
      <w:ins w:id="25" w:author="Φλούδα Χριστίνα" w:date="2019-04-19T09:58:00Z">
        <w:r w:rsidRPr="00D14D4E">
          <w:rPr>
            <w:rFonts w:eastAsia="Times New Roman"/>
            <w:szCs w:val="24"/>
            <w:lang w:eastAsia="en-US"/>
          </w:rPr>
          <w:t>ΠΡΟΕΔΡΕΥΩΝ</w:t>
        </w:r>
      </w:ins>
    </w:p>
    <w:p w14:paraId="63F9E0F5" w14:textId="77777777" w:rsidR="00D14D4E" w:rsidRPr="00D14D4E" w:rsidRDefault="00D14D4E" w:rsidP="00D14D4E">
      <w:pPr>
        <w:spacing w:after="0" w:line="360" w:lineRule="auto"/>
        <w:rPr>
          <w:ins w:id="26" w:author="Φλούδα Χριστίνα" w:date="2019-04-19T09:58:00Z"/>
          <w:rFonts w:eastAsia="Times New Roman"/>
          <w:szCs w:val="24"/>
          <w:lang w:eastAsia="en-US"/>
        </w:rPr>
      </w:pPr>
    </w:p>
    <w:p w14:paraId="0437FFFB" w14:textId="77777777" w:rsidR="00D14D4E" w:rsidRPr="00D14D4E" w:rsidRDefault="00D14D4E" w:rsidP="00D14D4E">
      <w:pPr>
        <w:spacing w:after="0" w:line="360" w:lineRule="auto"/>
        <w:rPr>
          <w:ins w:id="27" w:author="Φλούδα Χριστίνα" w:date="2019-04-19T09:58:00Z"/>
          <w:rFonts w:eastAsia="Times New Roman"/>
          <w:szCs w:val="24"/>
          <w:lang w:eastAsia="en-US"/>
        </w:rPr>
      </w:pPr>
      <w:ins w:id="28" w:author="Φλούδα Χριστίνα" w:date="2019-04-19T09:58:00Z">
        <w:r w:rsidRPr="00D14D4E">
          <w:rPr>
            <w:rFonts w:eastAsia="Times New Roman"/>
            <w:szCs w:val="24"/>
            <w:lang w:eastAsia="en-US"/>
          </w:rPr>
          <w:t>ΓΕΩΡΓΙΑΔΗΣ Μ. , σελ.</w:t>
        </w:r>
        <w:r w:rsidRPr="00D14D4E">
          <w:rPr>
            <w:rFonts w:eastAsia="Times New Roman"/>
            <w:szCs w:val="24"/>
            <w:lang w:eastAsia="en-US"/>
          </w:rPr>
          <w:br/>
        </w:r>
      </w:ins>
    </w:p>
    <w:p w14:paraId="73640604" w14:textId="77777777" w:rsidR="00D14D4E" w:rsidRPr="00D14D4E" w:rsidRDefault="00D14D4E" w:rsidP="00D14D4E">
      <w:pPr>
        <w:spacing w:after="0" w:line="360" w:lineRule="auto"/>
        <w:rPr>
          <w:ins w:id="29" w:author="Φλούδα Χριστίνα" w:date="2019-04-19T09:58:00Z"/>
          <w:rFonts w:eastAsia="Times New Roman"/>
          <w:szCs w:val="24"/>
          <w:lang w:eastAsia="en-US"/>
        </w:rPr>
      </w:pPr>
    </w:p>
    <w:p w14:paraId="5F47AC61" w14:textId="77777777" w:rsidR="00D14D4E" w:rsidRPr="00D14D4E" w:rsidRDefault="00D14D4E" w:rsidP="00D14D4E">
      <w:pPr>
        <w:spacing w:after="0" w:line="360" w:lineRule="auto"/>
        <w:rPr>
          <w:ins w:id="30" w:author="Φλούδα Χριστίνα" w:date="2019-04-19T09:58:00Z"/>
          <w:rFonts w:eastAsia="Times New Roman"/>
          <w:szCs w:val="24"/>
          <w:lang w:eastAsia="en-US"/>
        </w:rPr>
      </w:pPr>
      <w:ins w:id="31" w:author="Φλούδα Χριστίνα" w:date="2019-04-19T09:58:00Z">
        <w:r w:rsidRPr="00D14D4E">
          <w:rPr>
            <w:rFonts w:eastAsia="Times New Roman"/>
            <w:szCs w:val="24"/>
            <w:lang w:eastAsia="en-US"/>
          </w:rPr>
          <w:t>ΟΜΙΛΗΤΕΣ</w:t>
        </w:r>
      </w:ins>
    </w:p>
    <w:p w14:paraId="666E2688" w14:textId="5BACF8DA" w:rsidR="00D14D4E" w:rsidRDefault="00D14D4E" w:rsidP="00D14D4E">
      <w:pPr>
        <w:spacing w:line="600" w:lineRule="auto"/>
        <w:ind w:firstLine="720"/>
        <w:jc w:val="center"/>
        <w:rPr>
          <w:ins w:id="32" w:author="Φλούδα Χριστίνα" w:date="2019-04-19T09:58:00Z"/>
          <w:rFonts w:eastAsia="Times New Roman"/>
          <w:szCs w:val="24"/>
        </w:rPr>
      </w:pPr>
      <w:ins w:id="33" w:author="Φλούδα Χριστίνα" w:date="2019-04-19T09:58:00Z">
        <w:r w:rsidRPr="00D14D4E">
          <w:rPr>
            <w:rFonts w:eastAsia="Times New Roman"/>
            <w:szCs w:val="24"/>
            <w:lang w:eastAsia="en-US"/>
          </w:rPr>
          <w:br/>
          <w:t>Α. Επί διαδικαστικού θέματος:</w:t>
        </w:r>
        <w:r w:rsidRPr="00D14D4E">
          <w:rPr>
            <w:rFonts w:eastAsia="Times New Roman"/>
            <w:szCs w:val="24"/>
            <w:lang w:eastAsia="en-US"/>
          </w:rPr>
          <w:br/>
          <w:t>ΓΕΩΡΓΙΑΔΗΣ Μ. , σελ.</w:t>
        </w:r>
        <w:r w:rsidRPr="00D14D4E">
          <w:rPr>
            <w:rFonts w:eastAsia="Times New Roman"/>
            <w:szCs w:val="24"/>
            <w:lang w:eastAsia="en-US"/>
          </w:rPr>
          <w:br/>
        </w:r>
        <w:r w:rsidRPr="00D14D4E">
          <w:rPr>
            <w:rFonts w:eastAsia="Times New Roman"/>
            <w:szCs w:val="24"/>
            <w:lang w:eastAsia="en-US"/>
          </w:rPr>
          <w:br/>
          <w:t>Β. Επί της επίκαιρης ερώτησης και αναφοράς - ερώτησης:</w:t>
        </w:r>
        <w:r w:rsidRPr="00D14D4E">
          <w:rPr>
            <w:rFonts w:eastAsia="Times New Roman"/>
            <w:szCs w:val="24"/>
            <w:lang w:eastAsia="en-US"/>
          </w:rPr>
          <w:br/>
          <w:t>ΓΑΒΡΟΓΛΟΥ Κ. , σελ.</w:t>
        </w:r>
        <w:r w:rsidRPr="00D14D4E">
          <w:rPr>
            <w:rFonts w:eastAsia="Times New Roman"/>
            <w:szCs w:val="24"/>
            <w:lang w:eastAsia="en-US"/>
          </w:rPr>
          <w:br/>
          <w:t>ΔΗΜΟΣΧΑΚΗΣ Α. , σελ.</w:t>
        </w:r>
        <w:r w:rsidRPr="00D14D4E">
          <w:rPr>
            <w:rFonts w:eastAsia="Times New Roman"/>
            <w:szCs w:val="24"/>
            <w:lang w:eastAsia="en-US"/>
          </w:rPr>
          <w:br/>
          <w:t>ΚΥΡΙΑΖΙΔΗΣ Δ. , σελ.</w:t>
        </w:r>
        <w:r w:rsidRPr="00D14D4E">
          <w:rPr>
            <w:rFonts w:eastAsia="Times New Roman"/>
            <w:szCs w:val="24"/>
            <w:lang w:eastAsia="en-US"/>
          </w:rPr>
          <w:br/>
        </w:r>
      </w:ins>
    </w:p>
    <w:p w14:paraId="38CEA87A" w14:textId="73217ABA" w:rsidR="00211822" w:rsidRDefault="00D14D4E">
      <w:pPr>
        <w:spacing w:line="600" w:lineRule="auto"/>
        <w:ind w:firstLine="720"/>
        <w:jc w:val="center"/>
        <w:rPr>
          <w:rFonts w:eastAsia="Times New Roman"/>
          <w:szCs w:val="24"/>
        </w:rPr>
      </w:pPr>
      <w:r w:rsidRPr="00B25A5A">
        <w:rPr>
          <w:rFonts w:eastAsia="Times New Roman"/>
          <w:szCs w:val="24"/>
        </w:rPr>
        <w:t>ΠΡΑΚΤΙΚΑ ΒΟΥΛΗΣ</w:t>
      </w:r>
    </w:p>
    <w:p w14:paraId="38CEA87B" w14:textId="77777777" w:rsidR="00211822" w:rsidRDefault="00D14D4E">
      <w:pPr>
        <w:spacing w:line="600" w:lineRule="auto"/>
        <w:ind w:firstLine="720"/>
        <w:jc w:val="center"/>
        <w:rPr>
          <w:rFonts w:eastAsia="Times New Roman"/>
          <w:szCs w:val="24"/>
        </w:rPr>
      </w:pPr>
      <w:r>
        <w:rPr>
          <w:rFonts w:eastAsia="Times New Roman"/>
          <w:szCs w:val="24"/>
        </w:rPr>
        <w:t>Ι</w:t>
      </w:r>
      <w:r>
        <w:rPr>
          <w:rFonts w:eastAsia="Times New Roman"/>
          <w:szCs w:val="24"/>
        </w:rPr>
        <w:t>Ζ</w:t>
      </w:r>
      <w:r w:rsidRPr="00B25A5A">
        <w:rPr>
          <w:rFonts w:eastAsia="Times New Roman"/>
          <w:szCs w:val="24"/>
        </w:rPr>
        <w:t xml:space="preserve">΄ ΠΕΡΙΟΔΟΣ </w:t>
      </w:r>
    </w:p>
    <w:p w14:paraId="38CEA87C" w14:textId="77777777" w:rsidR="00211822" w:rsidRDefault="00D14D4E">
      <w:pPr>
        <w:spacing w:line="600" w:lineRule="auto"/>
        <w:ind w:firstLine="720"/>
        <w:jc w:val="center"/>
        <w:rPr>
          <w:rFonts w:eastAsia="Times New Roman"/>
          <w:szCs w:val="24"/>
        </w:rPr>
      </w:pPr>
      <w:r w:rsidRPr="00B25A5A">
        <w:rPr>
          <w:rFonts w:eastAsia="Times New Roman"/>
          <w:szCs w:val="24"/>
        </w:rPr>
        <w:t>ΠΡΟΕΔΡΕΥΟΜΕΝΗΣ ΚΟΙΝΟΒΟΥΛΕΥΤΙΚΗΣ ΔΗΜΟΚΡΑΤΙΑΣ</w:t>
      </w:r>
    </w:p>
    <w:p w14:paraId="38CEA87D" w14:textId="77777777" w:rsidR="00211822" w:rsidRDefault="00D14D4E">
      <w:pPr>
        <w:spacing w:line="600" w:lineRule="auto"/>
        <w:ind w:firstLine="720"/>
        <w:jc w:val="center"/>
        <w:rPr>
          <w:rFonts w:eastAsia="Times New Roman"/>
          <w:szCs w:val="24"/>
        </w:rPr>
      </w:pPr>
      <w:r>
        <w:rPr>
          <w:rFonts w:eastAsia="Times New Roman"/>
          <w:szCs w:val="24"/>
        </w:rPr>
        <w:t>ΣΥΝΟΔΟΣ Δ</w:t>
      </w:r>
      <w:r w:rsidRPr="00B25A5A">
        <w:rPr>
          <w:rFonts w:eastAsia="Times New Roman"/>
          <w:szCs w:val="24"/>
        </w:rPr>
        <w:t>΄</w:t>
      </w:r>
    </w:p>
    <w:p w14:paraId="38CEA87E" w14:textId="77777777" w:rsidR="00211822" w:rsidRDefault="00D14D4E">
      <w:pPr>
        <w:spacing w:line="600" w:lineRule="auto"/>
        <w:ind w:firstLine="720"/>
        <w:jc w:val="center"/>
        <w:rPr>
          <w:rFonts w:eastAsia="Times New Roman"/>
          <w:szCs w:val="24"/>
        </w:rPr>
      </w:pPr>
      <w:r>
        <w:rPr>
          <w:rFonts w:eastAsia="Times New Roman"/>
          <w:szCs w:val="24"/>
        </w:rPr>
        <w:t>ΣΥΝΕΔΡΙΑΣΗ ΡΘ</w:t>
      </w:r>
      <w:r w:rsidRPr="00B25A5A">
        <w:rPr>
          <w:rFonts w:eastAsia="Times New Roman"/>
          <w:szCs w:val="24"/>
        </w:rPr>
        <w:t>΄</w:t>
      </w:r>
    </w:p>
    <w:p w14:paraId="38CEA87F" w14:textId="77777777" w:rsidR="00211822" w:rsidRDefault="00D14D4E">
      <w:pPr>
        <w:spacing w:line="600" w:lineRule="auto"/>
        <w:ind w:firstLine="720"/>
        <w:jc w:val="center"/>
        <w:rPr>
          <w:rFonts w:eastAsia="Times New Roman"/>
          <w:szCs w:val="24"/>
        </w:rPr>
      </w:pPr>
      <w:r>
        <w:rPr>
          <w:rFonts w:eastAsia="Times New Roman"/>
          <w:szCs w:val="24"/>
        </w:rPr>
        <w:t>Παρασκευή 12 Απριλίου 2019</w:t>
      </w:r>
    </w:p>
    <w:p w14:paraId="38CEA880" w14:textId="77777777" w:rsidR="00211822" w:rsidRDefault="00D14D4E">
      <w:pPr>
        <w:spacing w:line="600" w:lineRule="auto"/>
        <w:ind w:firstLine="720"/>
        <w:jc w:val="both"/>
        <w:rPr>
          <w:rFonts w:eastAsia="Times New Roman"/>
          <w:szCs w:val="24"/>
        </w:rPr>
      </w:pPr>
      <w:r w:rsidRPr="00B25A5A">
        <w:rPr>
          <w:rFonts w:eastAsia="Times New Roman"/>
          <w:szCs w:val="24"/>
        </w:rPr>
        <w:t xml:space="preserve">Αθήνα, σήμερα στις </w:t>
      </w:r>
      <w:r>
        <w:rPr>
          <w:rFonts w:eastAsia="Times New Roman"/>
          <w:szCs w:val="24"/>
        </w:rPr>
        <w:t>12 Απριλίου 2019, ημέρα Παρασκευή και ώρα 10.22</w:t>
      </w:r>
      <w:r w:rsidRPr="00B25A5A">
        <w:rPr>
          <w:rFonts w:eastAsia="Times New Roman"/>
          <w:szCs w:val="24"/>
        </w:rPr>
        <w:t>΄</w:t>
      </w:r>
      <w:r>
        <w:rPr>
          <w:rFonts w:eastAsia="Times New Roman"/>
          <w:szCs w:val="24"/>
        </w:rPr>
        <w:t>,</w:t>
      </w:r>
      <w:r w:rsidRPr="00B25A5A">
        <w:rPr>
          <w:rFonts w:eastAsia="Times New Roman"/>
          <w:szCs w:val="24"/>
        </w:rPr>
        <w:t xml:space="preserve"> </w:t>
      </w:r>
      <w:r>
        <w:rPr>
          <w:rFonts w:eastAsia="Times New Roman"/>
          <w:szCs w:val="24"/>
        </w:rPr>
        <w:t xml:space="preserve">συνήλθε </w:t>
      </w:r>
      <w:r w:rsidRPr="00B25A5A">
        <w:rPr>
          <w:rFonts w:eastAsia="Times New Roman"/>
          <w:szCs w:val="24"/>
        </w:rPr>
        <w:t xml:space="preserve">στην Αίθουσα των συνεδριάσεων του Βουλευτηρίου η Βουλή σε ολομέλεια για να συνεδριάσει υπό την προεδρία του </w:t>
      </w:r>
      <w:r>
        <w:rPr>
          <w:rFonts w:eastAsia="Times New Roman"/>
          <w:szCs w:val="24"/>
        </w:rPr>
        <w:t>Ζ΄ Αντιπ</w:t>
      </w:r>
      <w:r w:rsidRPr="00B25A5A">
        <w:rPr>
          <w:rFonts w:eastAsia="Times New Roman"/>
          <w:szCs w:val="24"/>
        </w:rPr>
        <w:t xml:space="preserve">ροέδρου αυτής κ. </w:t>
      </w:r>
      <w:r w:rsidRPr="008D1DB5">
        <w:rPr>
          <w:rFonts w:eastAsia="Times New Roman"/>
          <w:b/>
          <w:szCs w:val="24"/>
        </w:rPr>
        <w:t>ΜΑΡΙΟΥ ΓΕΩΡΓΙΑΔΗ</w:t>
      </w:r>
      <w:r>
        <w:rPr>
          <w:rFonts w:eastAsia="Times New Roman"/>
          <w:szCs w:val="24"/>
        </w:rPr>
        <w:t>.</w:t>
      </w:r>
    </w:p>
    <w:p w14:paraId="38CEA881" w14:textId="77777777" w:rsidR="00211822" w:rsidRDefault="00D14D4E">
      <w:pPr>
        <w:spacing w:line="600" w:lineRule="auto"/>
        <w:ind w:firstLine="720"/>
        <w:jc w:val="both"/>
        <w:rPr>
          <w:rFonts w:eastAsia="Times New Roman"/>
          <w:szCs w:val="24"/>
        </w:rPr>
      </w:pPr>
      <w:r w:rsidRPr="006F3A66">
        <w:rPr>
          <w:rFonts w:eastAsia="Times New Roman"/>
          <w:b/>
          <w:szCs w:val="24"/>
        </w:rPr>
        <w:t>ΠΡΟΕΔΡΕΥΩΝ (Μάριος Γεωργιάδης):</w:t>
      </w:r>
      <w:r w:rsidRPr="00B25A5A">
        <w:rPr>
          <w:rFonts w:eastAsia="Times New Roman"/>
          <w:szCs w:val="24"/>
        </w:rPr>
        <w:t xml:space="preserve"> Κυρίες και κύριοι συνάδελφοι, αρχίζει η συνεδρίαση.</w:t>
      </w:r>
    </w:p>
    <w:p w14:paraId="38CEA882" w14:textId="77777777" w:rsidR="00211822" w:rsidRDefault="00D14D4E">
      <w:pPr>
        <w:spacing w:line="600" w:lineRule="auto"/>
        <w:ind w:firstLine="720"/>
        <w:jc w:val="both"/>
        <w:rPr>
          <w:rFonts w:eastAsia="Times New Roman"/>
          <w:szCs w:val="24"/>
        </w:rPr>
      </w:pPr>
      <w:r>
        <w:rPr>
          <w:rFonts w:eastAsia="Times New Roman"/>
          <w:szCs w:val="24"/>
        </w:rPr>
        <w:t>Έχω την τιμή να ανακο</w:t>
      </w:r>
      <w:r>
        <w:rPr>
          <w:rFonts w:eastAsia="Times New Roman"/>
          <w:szCs w:val="24"/>
        </w:rPr>
        <w:t>ινώσω στο Σώμα το δελτίο επικαίρων ερωτήσεων της Δευτέρας 15 Απριλίου 2019</w:t>
      </w:r>
      <w:r>
        <w:rPr>
          <w:rFonts w:eastAsia="Times New Roman"/>
          <w:szCs w:val="24"/>
        </w:rPr>
        <w:t>.</w:t>
      </w:r>
    </w:p>
    <w:p w14:paraId="38CEA883" w14:textId="77777777" w:rsidR="00211822" w:rsidRDefault="00D14D4E">
      <w:pPr>
        <w:spacing w:line="600" w:lineRule="auto"/>
        <w:ind w:firstLine="720"/>
        <w:jc w:val="both"/>
        <w:rPr>
          <w:rFonts w:eastAsia="Times New Roman"/>
          <w:szCs w:val="24"/>
        </w:rPr>
      </w:pPr>
      <w:r>
        <w:rPr>
          <w:rFonts w:eastAsia="Times New Roman"/>
          <w:szCs w:val="24"/>
        </w:rPr>
        <w:t>Α. ΕΠΙΚΑΙΡΕΣ ΕΡΩΤΗΣΕΙΣ Πρώτου Κύκλου (Άρθρο 130 παράγραφοι 2 και 3 του Κανονισμού της Βουλής)</w:t>
      </w:r>
    </w:p>
    <w:p w14:paraId="38CEA884" w14:textId="77777777" w:rsidR="00211822" w:rsidRDefault="00D14D4E">
      <w:pPr>
        <w:overflowPunct w:val="0"/>
        <w:autoSpaceDE w:val="0"/>
        <w:autoSpaceDN w:val="0"/>
        <w:adjustRightInd w:val="0"/>
        <w:spacing w:line="600" w:lineRule="auto"/>
        <w:ind w:right="424" w:firstLine="720"/>
        <w:jc w:val="both"/>
        <w:rPr>
          <w:rFonts w:eastAsia="Times New Roman"/>
          <w:szCs w:val="24"/>
        </w:rPr>
      </w:pPr>
      <w:r w:rsidRPr="00707952">
        <w:rPr>
          <w:rFonts w:eastAsia="Times New Roman"/>
          <w:szCs w:val="24"/>
        </w:rPr>
        <w:lastRenderedPageBreak/>
        <w:t>1.</w:t>
      </w:r>
      <w:r w:rsidRPr="00036E7F">
        <w:rPr>
          <w:rFonts w:eastAsia="Times New Roman"/>
          <w:szCs w:val="24"/>
        </w:rPr>
        <w:t xml:space="preserve"> Η με αριθμό 480/8-4</w:t>
      </w:r>
      <w:r w:rsidRPr="00707952">
        <w:rPr>
          <w:rFonts w:eastAsia="Times New Roman"/>
          <w:szCs w:val="24"/>
        </w:rPr>
        <w:t>-2019 επίκαιρη ε</w:t>
      </w:r>
      <w:r w:rsidRPr="00036E7F">
        <w:rPr>
          <w:rFonts w:eastAsia="Times New Roman"/>
          <w:szCs w:val="24"/>
        </w:rPr>
        <w:t>ρώτηση του Βουλευτή Β</w:t>
      </w:r>
      <w:r>
        <w:rPr>
          <w:rFonts w:eastAsia="Times New Roman"/>
          <w:szCs w:val="24"/>
        </w:rPr>
        <w:t>΄</w:t>
      </w:r>
      <w:r w:rsidRPr="00036E7F">
        <w:rPr>
          <w:rFonts w:eastAsia="Times New Roman"/>
          <w:szCs w:val="24"/>
        </w:rPr>
        <w:t xml:space="preserve"> Αθηνών της Νέας Δημοκρατί</w:t>
      </w:r>
      <w:r w:rsidRPr="00036E7F">
        <w:rPr>
          <w:rFonts w:eastAsia="Times New Roman"/>
          <w:szCs w:val="24"/>
        </w:rPr>
        <w:t>ας κ. Θεοχάρη (Χάρη) Θεοχάρη</w:t>
      </w:r>
      <w:r w:rsidRPr="00036E7F">
        <w:rPr>
          <w:rFonts w:eastAsia="Times New Roman"/>
          <w:b/>
          <w:szCs w:val="24"/>
        </w:rPr>
        <w:t xml:space="preserve"> </w:t>
      </w:r>
      <w:r w:rsidRPr="00036E7F">
        <w:rPr>
          <w:rFonts w:eastAsia="Times New Roman"/>
          <w:szCs w:val="24"/>
        </w:rPr>
        <w:t>προς τον Υπουργό Δικαιοσύνης, Διαφάνειας και Ανθρωπίνων Δικαιωμάτων,</w:t>
      </w:r>
      <w:r w:rsidRPr="00036E7F">
        <w:rPr>
          <w:rFonts w:eastAsia="Times New Roman"/>
          <w:b/>
          <w:szCs w:val="24"/>
        </w:rPr>
        <w:t xml:space="preserve"> </w:t>
      </w:r>
      <w:r w:rsidRPr="00036E7F">
        <w:rPr>
          <w:rFonts w:eastAsia="Times New Roman"/>
          <w:szCs w:val="24"/>
        </w:rPr>
        <w:t xml:space="preserve">με θέμα: «Πολιτικά, νομικά και ηθικά ζητήματα που άπτονται της σχέσης της νυν Γενικής Γραμματέως Διαφθοράς με </w:t>
      </w:r>
      <w:r>
        <w:rPr>
          <w:rFonts w:eastAsia="Times New Roman"/>
          <w:szCs w:val="24"/>
        </w:rPr>
        <w:t>κ</w:t>
      </w:r>
      <w:r w:rsidRPr="00036E7F">
        <w:rPr>
          <w:rFonts w:eastAsia="Times New Roman"/>
          <w:szCs w:val="24"/>
        </w:rPr>
        <w:t xml:space="preserve">υπριακή </w:t>
      </w:r>
      <w:r>
        <w:rPr>
          <w:rFonts w:eastAsia="Times New Roman"/>
          <w:szCs w:val="24"/>
        </w:rPr>
        <w:t>ε</w:t>
      </w:r>
      <w:r w:rsidRPr="00036E7F">
        <w:rPr>
          <w:rFonts w:eastAsia="Times New Roman"/>
          <w:szCs w:val="24"/>
        </w:rPr>
        <w:t>ταιρ</w:t>
      </w:r>
      <w:r>
        <w:rPr>
          <w:rFonts w:eastAsia="Times New Roman"/>
          <w:szCs w:val="24"/>
        </w:rPr>
        <w:t>ε</w:t>
      </w:r>
      <w:r w:rsidRPr="00036E7F">
        <w:rPr>
          <w:rFonts w:eastAsia="Times New Roman"/>
          <w:szCs w:val="24"/>
        </w:rPr>
        <w:t>ία».</w:t>
      </w:r>
    </w:p>
    <w:p w14:paraId="38CEA885" w14:textId="77777777" w:rsidR="00211822" w:rsidRDefault="00D14D4E">
      <w:pPr>
        <w:tabs>
          <w:tab w:val="left" w:pos="426"/>
        </w:tabs>
        <w:overflowPunct w:val="0"/>
        <w:autoSpaceDE w:val="0"/>
        <w:autoSpaceDN w:val="0"/>
        <w:adjustRightInd w:val="0"/>
        <w:spacing w:line="600" w:lineRule="auto"/>
        <w:ind w:right="424" w:firstLine="720"/>
        <w:jc w:val="both"/>
        <w:rPr>
          <w:rFonts w:eastAsia="Times New Roman"/>
          <w:szCs w:val="24"/>
        </w:rPr>
      </w:pPr>
      <w:r w:rsidRPr="00036E7F">
        <w:rPr>
          <w:rFonts w:eastAsia="Times New Roman"/>
          <w:szCs w:val="24"/>
        </w:rPr>
        <w:t>2</w:t>
      </w:r>
      <w:r w:rsidRPr="00707952">
        <w:rPr>
          <w:rFonts w:eastAsia="Times New Roman"/>
          <w:szCs w:val="24"/>
        </w:rPr>
        <w:t>.</w:t>
      </w:r>
      <w:r w:rsidRPr="00036E7F">
        <w:rPr>
          <w:rFonts w:eastAsia="Times New Roman"/>
          <w:szCs w:val="24"/>
        </w:rPr>
        <w:t xml:space="preserve"> Η με αριθμό 474/8-4-2019</w:t>
      </w:r>
      <w:r w:rsidRPr="00707952">
        <w:rPr>
          <w:rFonts w:eastAsia="Times New Roman"/>
          <w:szCs w:val="24"/>
        </w:rPr>
        <w:t xml:space="preserve"> </w:t>
      </w:r>
      <w:r w:rsidRPr="00707952">
        <w:rPr>
          <w:rFonts w:eastAsia="Times New Roman"/>
          <w:szCs w:val="24"/>
        </w:rPr>
        <w:t>επίκαιρη ε</w:t>
      </w:r>
      <w:r w:rsidRPr="00036E7F">
        <w:rPr>
          <w:rFonts w:eastAsia="Times New Roman"/>
          <w:szCs w:val="24"/>
        </w:rPr>
        <w:t xml:space="preserve">ρώτηση του Βουλευτή Λάρισας της Δημοκρατικής Συμπαράταξης κ. Κωνσταντίνου </w:t>
      </w:r>
      <w:proofErr w:type="spellStart"/>
      <w:r w:rsidRPr="00036E7F">
        <w:rPr>
          <w:rFonts w:eastAsia="Times New Roman"/>
          <w:szCs w:val="24"/>
        </w:rPr>
        <w:t>Μπαργιώτα</w:t>
      </w:r>
      <w:proofErr w:type="spellEnd"/>
      <w:r w:rsidRPr="00036E7F">
        <w:rPr>
          <w:rFonts w:eastAsia="Times New Roman"/>
          <w:szCs w:val="24"/>
        </w:rPr>
        <w:t xml:space="preserve"> προς τον Υπουργό Υγείας, με θέμα: «Ούτε μια Μονάδα Εγκεφαλικών Επεισοδίων στην Ελλάδα».</w:t>
      </w:r>
    </w:p>
    <w:p w14:paraId="38CEA886" w14:textId="77777777" w:rsidR="00211822" w:rsidRDefault="00D14D4E">
      <w:pPr>
        <w:tabs>
          <w:tab w:val="left" w:pos="426"/>
        </w:tabs>
        <w:overflowPunct w:val="0"/>
        <w:autoSpaceDE w:val="0"/>
        <w:autoSpaceDN w:val="0"/>
        <w:adjustRightInd w:val="0"/>
        <w:spacing w:line="600" w:lineRule="auto"/>
        <w:ind w:right="424" w:firstLine="720"/>
        <w:jc w:val="both"/>
        <w:rPr>
          <w:rFonts w:eastAsia="Times New Roman"/>
          <w:szCs w:val="24"/>
        </w:rPr>
      </w:pPr>
      <w:r w:rsidRPr="00707952">
        <w:rPr>
          <w:rFonts w:eastAsia="Times New Roman"/>
          <w:szCs w:val="24"/>
        </w:rPr>
        <w:t>Β. ΕΠΙΚΑΙΡΕΣ ΕΡΩΤΗΣΕΙΣ Δεύτερου Κύκλου (Άρθρο 130 παράγραφοι 2 και 3 του Κ</w:t>
      </w:r>
      <w:r w:rsidRPr="00707952">
        <w:rPr>
          <w:rFonts w:eastAsia="Times New Roman"/>
          <w:szCs w:val="24"/>
        </w:rPr>
        <w:t>ανονισμού της Βουλής)</w:t>
      </w:r>
    </w:p>
    <w:p w14:paraId="38CEA887" w14:textId="77777777" w:rsidR="00211822" w:rsidRDefault="00D14D4E">
      <w:pPr>
        <w:tabs>
          <w:tab w:val="left" w:pos="426"/>
        </w:tabs>
        <w:overflowPunct w:val="0"/>
        <w:autoSpaceDE w:val="0"/>
        <w:autoSpaceDN w:val="0"/>
        <w:adjustRightInd w:val="0"/>
        <w:spacing w:line="600" w:lineRule="auto"/>
        <w:ind w:right="424" w:firstLine="720"/>
        <w:jc w:val="both"/>
        <w:rPr>
          <w:rFonts w:eastAsia="Times New Roman"/>
          <w:szCs w:val="24"/>
        </w:rPr>
      </w:pPr>
      <w:r w:rsidRPr="00036E7F">
        <w:rPr>
          <w:rFonts w:eastAsia="Times New Roman"/>
          <w:szCs w:val="24"/>
        </w:rPr>
        <w:t>1. Η με αριθμό 481/8-4-2019</w:t>
      </w:r>
      <w:r w:rsidRPr="00707952">
        <w:rPr>
          <w:rFonts w:eastAsia="Times New Roman"/>
          <w:szCs w:val="24"/>
        </w:rPr>
        <w:t xml:space="preserve"> ε</w:t>
      </w:r>
      <w:r w:rsidRPr="00036E7F">
        <w:rPr>
          <w:rFonts w:eastAsia="Times New Roman"/>
          <w:szCs w:val="24"/>
        </w:rPr>
        <w:t xml:space="preserve">πίκαιρη </w:t>
      </w:r>
      <w:r w:rsidRPr="00707952">
        <w:rPr>
          <w:rFonts w:eastAsia="Times New Roman"/>
          <w:szCs w:val="24"/>
        </w:rPr>
        <w:t>ε</w:t>
      </w:r>
      <w:r w:rsidRPr="00036E7F">
        <w:rPr>
          <w:rFonts w:eastAsia="Times New Roman"/>
          <w:szCs w:val="24"/>
        </w:rPr>
        <w:t xml:space="preserve">ρώτηση του Βουλευτή Δωδεκανήσου της Νέας Δημοκρατίας κ. Εμμανουήλ </w:t>
      </w:r>
      <w:proofErr w:type="spellStart"/>
      <w:r w:rsidRPr="00036E7F">
        <w:rPr>
          <w:rFonts w:eastAsia="Times New Roman"/>
          <w:szCs w:val="24"/>
        </w:rPr>
        <w:t>Κόνσολα</w:t>
      </w:r>
      <w:proofErr w:type="spellEnd"/>
      <w:r w:rsidRPr="00036E7F">
        <w:rPr>
          <w:rFonts w:eastAsia="Times New Roman"/>
          <w:szCs w:val="24"/>
        </w:rPr>
        <w:t xml:space="preserve"> προς την Υπουργό Τουρισμού, με θέμα: «Ί</w:t>
      </w:r>
      <w:r w:rsidRPr="00036E7F">
        <w:rPr>
          <w:rFonts w:eastAsia="Times New Roman"/>
          <w:szCs w:val="24"/>
        </w:rPr>
        <w:lastRenderedPageBreak/>
        <w:t xml:space="preserve">δρυση τμήματος Τουρισμού με έδρα τη Ρόδο και </w:t>
      </w:r>
      <w:proofErr w:type="spellStart"/>
      <w:r w:rsidRPr="00036E7F">
        <w:rPr>
          <w:rFonts w:eastAsia="Times New Roman"/>
          <w:szCs w:val="24"/>
        </w:rPr>
        <w:t>ανωτατοποίηση</w:t>
      </w:r>
      <w:proofErr w:type="spellEnd"/>
      <w:r w:rsidRPr="00036E7F">
        <w:rPr>
          <w:rFonts w:eastAsia="Times New Roman"/>
          <w:szCs w:val="24"/>
        </w:rPr>
        <w:t xml:space="preserve"> της ΑΣΤΕΡ με την ένταξή </w:t>
      </w:r>
      <w:r w:rsidRPr="00036E7F">
        <w:rPr>
          <w:rFonts w:eastAsia="Times New Roman"/>
          <w:szCs w:val="24"/>
        </w:rPr>
        <w:t>της στο Πανεπιστήμιο Αιγαίου».</w:t>
      </w:r>
    </w:p>
    <w:p w14:paraId="38CEA888" w14:textId="77777777" w:rsidR="00211822" w:rsidRDefault="00D14D4E">
      <w:pPr>
        <w:tabs>
          <w:tab w:val="left" w:pos="426"/>
        </w:tabs>
        <w:overflowPunct w:val="0"/>
        <w:autoSpaceDE w:val="0"/>
        <w:autoSpaceDN w:val="0"/>
        <w:adjustRightInd w:val="0"/>
        <w:spacing w:line="600" w:lineRule="auto"/>
        <w:ind w:right="424" w:firstLine="720"/>
        <w:jc w:val="both"/>
        <w:rPr>
          <w:rFonts w:eastAsia="Times New Roman"/>
          <w:szCs w:val="24"/>
        </w:rPr>
      </w:pPr>
      <w:r w:rsidRPr="00036E7F">
        <w:rPr>
          <w:rFonts w:eastAsia="Times New Roman"/>
          <w:szCs w:val="24"/>
        </w:rPr>
        <w:t>2</w:t>
      </w:r>
      <w:r w:rsidRPr="00707952">
        <w:rPr>
          <w:rFonts w:eastAsia="Times New Roman"/>
          <w:szCs w:val="24"/>
        </w:rPr>
        <w:t>.</w:t>
      </w:r>
      <w:r w:rsidRPr="00036E7F">
        <w:rPr>
          <w:rFonts w:eastAsia="Times New Roman"/>
          <w:szCs w:val="24"/>
        </w:rPr>
        <w:t xml:space="preserve"> Η με αριθμό 475/8-4-2019</w:t>
      </w:r>
      <w:r w:rsidRPr="00707952">
        <w:rPr>
          <w:rFonts w:eastAsia="Times New Roman"/>
          <w:szCs w:val="24"/>
        </w:rPr>
        <w:t xml:space="preserve"> επίκαιρη ε</w:t>
      </w:r>
      <w:r w:rsidRPr="00036E7F">
        <w:rPr>
          <w:rFonts w:eastAsia="Times New Roman"/>
          <w:szCs w:val="24"/>
        </w:rPr>
        <w:t>ρώτηση του Βουλευτή Αχαΐας της Δημοκρατικής Συμπαράταξης κ. Θεόδωρου Παπαθεοδώρου</w:t>
      </w:r>
      <w:r w:rsidRPr="00036E7F">
        <w:rPr>
          <w:rFonts w:eastAsia="Times New Roman"/>
          <w:b/>
          <w:szCs w:val="24"/>
        </w:rPr>
        <w:t xml:space="preserve"> </w:t>
      </w:r>
      <w:r w:rsidRPr="00036E7F">
        <w:rPr>
          <w:rFonts w:eastAsia="Times New Roman"/>
          <w:szCs w:val="24"/>
        </w:rPr>
        <w:t xml:space="preserve">προς τον Υπουργό Δικαιοσύνης, Διαφάνειας και Ανθρωπίνων Δικαιωμάτων, με θέμα: «Διαπλεκόμενες σχέσεις της </w:t>
      </w:r>
      <w:r w:rsidRPr="00036E7F">
        <w:rPr>
          <w:rFonts w:eastAsia="Times New Roman"/>
          <w:szCs w:val="24"/>
        </w:rPr>
        <w:t>Γενικής Γραμματέως για την καταπολέμηση της διαφθοράς κ</w:t>
      </w:r>
      <w:r w:rsidRPr="006B0C95">
        <w:rPr>
          <w:rFonts w:eastAsia="Times New Roman"/>
          <w:szCs w:val="24"/>
        </w:rPr>
        <w:t>.</w:t>
      </w:r>
      <w:r w:rsidRPr="00036E7F">
        <w:rPr>
          <w:rFonts w:eastAsia="Times New Roman"/>
          <w:szCs w:val="24"/>
        </w:rPr>
        <w:t xml:space="preserve"> </w:t>
      </w:r>
      <w:proofErr w:type="spellStart"/>
      <w:r w:rsidRPr="00036E7F">
        <w:rPr>
          <w:rFonts w:eastAsia="Times New Roman"/>
          <w:szCs w:val="24"/>
        </w:rPr>
        <w:t>Ξεπαπαδέα</w:t>
      </w:r>
      <w:proofErr w:type="spellEnd"/>
      <w:r w:rsidRPr="00036E7F">
        <w:rPr>
          <w:rFonts w:eastAsia="Times New Roman"/>
          <w:szCs w:val="24"/>
        </w:rPr>
        <w:t>».</w:t>
      </w:r>
    </w:p>
    <w:p w14:paraId="38CEA889" w14:textId="77777777" w:rsidR="00211822" w:rsidRDefault="00D14D4E">
      <w:pPr>
        <w:tabs>
          <w:tab w:val="left" w:pos="426"/>
        </w:tabs>
        <w:overflowPunct w:val="0"/>
        <w:autoSpaceDE w:val="0"/>
        <w:autoSpaceDN w:val="0"/>
        <w:adjustRightInd w:val="0"/>
        <w:spacing w:line="600" w:lineRule="auto"/>
        <w:ind w:right="424" w:firstLine="720"/>
        <w:jc w:val="both"/>
        <w:rPr>
          <w:rFonts w:eastAsia="Times New Roman"/>
          <w:szCs w:val="24"/>
        </w:rPr>
      </w:pPr>
      <w:r w:rsidRPr="00036E7F">
        <w:rPr>
          <w:rFonts w:eastAsia="Times New Roman"/>
          <w:szCs w:val="24"/>
        </w:rPr>
        <w:t>3</w:t>
      </w:r>
      <w:r w:rsidRPr="00707952">
        <w:rPr>
          <w:rFonts w:eastAsia="Times New Roman"/>
          <w:szCs w:val="24"/>
        </w:rPr>
        <w:t>.</w:t>
      </w:r>
      <w:r w:rsidRPr="00036E7F">
        <w:rPr>
          <w:rFonts w:eastAsia="Times New Roman"/>
          <w:szCs w:val="24"/>
        </w:rPr>
        <w:t xml:space="preserve"> Η με αριθμό 454/27-3-2019</w:t>
      </w:r>
      <w:r w:rsidRPr="00707952">
        <w:rPr>
          <w:rFonts w:eastAsia="Times New Roman"/>
          <w:szCs w:val="24"/>
        </w:rPr>
        <w:t xml:space="preserve"> επίκαιρη ε</w:t>
      </w:r>
      <w:r w:rsidRPr="00036E7F">
        <w:rPr>
          <w:rFonts w:eastAsia="Times New Roman"/>
          <w:szCs w:val="24"/>
        </w:rPr>
        <w:t>ρώτηση του Βουλευτή Β</w:t>
      </w:r>
      <w:r>
        <w:rPr>
          <w:rFonts w:eastAsia="Times New Roman"/>
          <w:szCs w:val="24"/>
        </w:rPr>
        <w:t>΄</w:t>
      </w:r>
      <w:r w:rsidRPr="00036E7F">
        <w:rPr>
          <w:rFonts w:eastAsia="Times New Roman"/>
          <w:szCs w:val="24"/>
        </w:rPr>
        <w:t xml:space="preserve"> Πειραιώς του Λαϊκού Συνδέσμου</w:t>
      </w:r>
      <w:r>
        <w:rPr>
          <w:rFonts w:eastAsia="Times New Roman"/>
          <w:szCs w:val="24"/>
        </w:rPr>
        <w:t xml:space="preserve"> - </w:t>
      </w:r>
      <w:r w:rsidRPr="00036E7F">
        <w:rPr>
          <w:rFonts w:eastAsia="Times New Roman"/>
          <w:szCs w:val="24"/>
        </w:rPr>
        <w:t>Χρυσή Αυγή κ. Ιωάννη Λαγού προς την Υπουργό Προστασίας του Πολίτη, με θέμα: «Καμ</w:t>
      </w:r>
      <w:r>
        <w:rPr>
          <w:rFonts w:eastAsia="Times New Roman"/>
          <w:szCs w:val="24"/>
        </w:rPr>
        <w:t>μ</w:t>
      </w:r>
      <w:r w:rsidRPr="00036E7F">
        <w:rPr>
          <w:rFonts w:eastAsia="Times New Roman"/>
          <w:szCs w:val="24"/>
        </w:rPr>
        <w:t>ία σύλληψη σ</w:t>
      </w:r>
      <w:r w:rsidRPr="00036E7F">
        <w:rPr>
          <w:rFonts w:eastAsia="Times New Roman"/>
          <w:szCs w:val="24"/>
        </w:rPr>
        <w:t xml:space="preserve">την Κόρινθο, όπου ομάδες </w:t>
      </w:r>
      <w:proofErr w:type="spellStart"/>
      <w:r w:rsidRPr="00036E7F">
        <w:rPr>
          <w:rFonts w:eastAsia="Times New Roman"/>
          <w:szCs w:val="24"/>
        </w:rPr>
        <w:t>Ρομά</w:t>
      </w:r>
      <w:proofErr w:type="spellEnd"/>
      <w:r w:rsidRPr="00036E7F">
        <w:rPr>
          <w:rFonts w:eastAsia="Times New Roman"/>
          <w:szCs w:val="24"/>
        </w:rPr>
        <w:t xml:space="preserve"> προέβησαν σε βιαιοπραγίες».</w:t>
      </w:r>
    </w:p>
    <w:p w14:paraId="38CEA88A" w14:textId="77777777" w:rsidR="00211822" w:rsidRDefault="00D14D4E">
      <w:pPr>
        <w:tabs>
          <w:tab w:val="left" w:pos="426"/>
        </w:tabs>
        <w:overflowPunct w:val="0"/>
        <w:autoSpaceDE w:val="0"/>
        <w:autoSpaceDN w:val="0"/>
        <w:adjustRightInd w:val="0"/>
        <w:spacing w:line="600" w:lineRule="auto"/>
        <w:ind w:right="424" w:firstLine="720"/>
        <w:jc w:val="both"/>
        <w:rPr>
          <w:rFonts w:eastAsia="Times New Roman"/>
          <w:szCs w:val="24"/>
        </w:rPr>
      </w:pPr>
      <w:r w:rsidRPr="00707952">
        <w:rPr>
          <w:rFonts w:eastAsia="Times New Roman"/>
          <w:szCs w:val="24"/>
        </w:rPr>
        <w:t>4. Η με αριθμό 439/22-3-2019 επίκαιρη ε</w:t>
      </w:r>
      <w:r w:rsidRPr="00036E7F">
        <w:rPr>
          <w:rFonts w:eastAsia="Times New Roman"/>
          <w:szCs w:val="24"/>
        </w:rPr>
        <w:t xml:space="preserve">ρώτηση του Βουλευτή Φθιώτιδας της Νέας Δημοκρατίας κ. Χρήστου </w:t>
      </w:r>
      <w:proofErr w:type="spellStart"/>
      <w:r w:rsidRPr="00036E7F">
        <w:rPr>
          <w:rFonts w:eastAsia="Times New Roman"/>
          <w:szCs w:val="24"/>
        </w:rPr>
        <w:t>Σταϊκούρα</w:t>
      </w:r>
      <w:proofErr w:type="spellEnd"/>
      <w:r w:rsidRPr="00036E7F">
        <w:rPr>
          <w:rFonts w:eastAsia="Times New Roman"/>
          <w:szCs w:val="24"/>
        </w:rPr>
        <w:t xml:space="preserve"> προς τον Υπουργό</w:t>
      </w:r>
      <w:r w:rsidRPr="00036E7F">
        <w:rPr>
          <w:rFonts w:eastAsia="Times New Roman"/>
          <w:b/>
          <w:szCs w:val="24"/>
        </w:rPr>
        <w:t xml:space="preserve"> </w:t>
      </w:r>
      <w:r w:rsidRPr="00036E7F">
        <w:rPr>
          <w:rFonts w:eastAsia="Times New Roman"/>
          <w:szCs w:val="24"/>
        </w:rPr>
        <w:t>Οικονομικών,</w:t>
      </w:r>
      <w:r w:rsidRPr="00036E7F">
        <w:rPr>
          <w:rFonts w:eastAsia="Times New Roman"/>
          <w:b/>
          <w:szCs w:val="24"/>
        </w:rPr>
        <w:t xml:space="preserve"> </w:t>
      </w:r>
      <w:r w:rsidRPr="00036E7F">
        <w:rPr>
          <w:rFonts w:eastAsia="Times New Roman"/>
          <w:szCs w:val="24"/>
        </w:rPr>
        <w:t xml:space="preserve">με θέμα: «Καταπτώσεις εγγυήσεων του </w:t>
      </w:r>
      <w:r>
        <w:rPr>
          <w:rFonts w:eastAsia="Times New Roman"/>
          <w:szCs w:val="24"/>
        </w:rPr>
        <w:t>ε</w:t>
      </w:r>
      <w:r w:rsidRPr="00036E7F">
        <w:rPr>
          <w:rFonts w:eastAsia="Times New Roman"/>
          <w:szCs w:val="24"/>
        </w:rPr>
        <w:t xml:space="preserve">λληνικού </w:t>
      </w:r>
      <w:r>
        <w:rPr>
          <w:rFonts w:eastAsia="Times New Roman"/>
          <w:szCs w:val="24"/>
        </w:rPr>
        <w:t>δ</w:t>
      </w:r>
      <w:r w:rsidRPr="00036E7F">
        <w:rPr>
          <w:rFonts w:eastAsia="Times New Roman"/>
          <w:szCs w:val="24"/>
        </w:rPr>
        <w:t>ημοσίου γι</w:t>
      </w:r>
      <w:r w:rsidRPr="00036E7F">
        <w:rPr>
          <w:rFonts w:eastAsia="Times New Roman"/>
          <w:szCs w:val="24"/>
        </w:rPr>
        <w:t xml:space="preserve">α δάνεια που </w:t>
      </w:r>
      <w:r w:rsidRPr="00036E7F">
        <w:rPr>
          <w:rFonts w:eastAsia="Times New Roman"/>
          <w:szCs w:val="24"/>
        </w:rPr>
        <w:lastRenderedPageBreak/>
        <w:t>έχουν χορηγηθεί σε ιδιωτικές επιχειρήσεις και πληγέντες φυσικών καταστροφών».</w:t>
      </w:r>
    </w:p>
    <w:p w14:paraId="38CEA88B" w14:textId="77777777" w:rsidR="00211822" w:rsidRDefault="00D14D4E">
      <w:pPr>
        <w:tabs>
          <w:tab w:val="left" w:pos="426"/>
        </w:tabs>
        <w:overflowPunct w:val="0"/>
        <w:autoSpaceDE w:val="0"/>
        <w:autoSpaceDN w:val="0"/>
        <w:adjustRightInd w:val="0"/>
        <w:spacing w:line="600" w:lineRule="auto"/>
        <w:ind w:right="424" w:firstLine="720"/>
        <w:jc w:val="both"/>
        <w:rPr>
          <w:rFonts w:eastAsia="Times New Roman"/>
          <w:szCs w:val="24"/>
        </w:rPr>
      </w:pPr>
      <w:r w:rsidRPr="00036E7F">
        <w:rPr>
          <w:rFonts w:eastAsia="Times New Roman"/>
          <w:szCs w:val="24"/>
        </w:rPr>
        <w:t>5. Η με αριθμό 440/22-3-2019</w:t>
      </w:r>
      <w:r w:rsidRPr="00707952">
        <w:rPr>
          <w:rFonts w:eastAsia="Times New Roman"/>
          <w:szCs w:val="24"/>
        </w:rPr>
        <w:t xml:space="preserve"> επίκαιρη ε</w:t>
      </w:r>
      <w:r w:rsidRPr="00036E7F">
        <w:rPr>
          <w:rFonts w:eastAsia="Times New Roman"/>
          <w:szCs w:val="24"/>
        </w:rPr>
        <w:t xml:space="preserve">ρώτηση του Βουλευτή Θεσπρωτίας της Νέας Δημοκρατίας κ. Βασιλείου </w:t>
      </w:r>
      <w:proofErr w:type="spellStart"/>
      <w:r w:rsidRPr="00036E7F">
        <w:rPr>
          <w:rFonts w:eastAsia="Times New Roman"/>
          <w:szCs w:val="24"/>
        </w:rPr>
        <w:t>Γιόγιακα</w:t>
      </w:r>
      <w:proofErr w:type="spellEnd"/>
      <w:r w:rsidRPr="00036E7F">
        <w:rPr>
          <w:rFonts w:eastAsia="Times New Roman"/>
          <w:b/>
          <w:szCs w:val="24"/>
        </w:rPr>
        <w:t xml:space="preserve"> </w:t>
      </w:r>
      <w:r w:rsidRPr="00036E7F">
        <w:rPr>
          <w:rFonts w:eastAsia="Times New Roman"/>
          <w:szCs w:val="24"/>
        </w:rPr>
        <w:t>προς τον Υπουργό Υγείας,</w:t>
      </w:r>
      <w:r w:rsidRPr="00036E7F">
        <w:rPr>
          <w:rFonts w:eastAsia="Times New Roman"/>
          <w:b/>
          <w:szCs w:val="24"/>
        </w:rPr>
        <w:t xml:space="preserve"> </w:t>
      </w:r>
      <w:r w:rsidRPr="00036E7F">
        <w:rPr>
          <w:rFonts w:eastAsia="Times New Roman"/>
          <w:szCs w:val="24"/>
        </w:rPr>
        <w:t>με θέμα: «Επίλυση σοβαρών ε</w:t>
      </w:r>
      <w:r w:rsidRPr="00036E7F">
        <w:rPr>
          <w:rFonts w:eastAsia="Times New Roman"/>
          <w:szCs w:val="24"/>
        </w:rPr>
        <w:t xml:space="preserve">κκρεμοτήτων σχετικά με την έγκριση ειδικών θεραπειών». </w:t>
      </w:r>
    </w:p>
    <w:p w14:paraId="38CEA88C" w14:textId="77777777" w:rsidR="00211822" w:rsidRDefault="00D14D4E">
      <w:pPr>
        <w:tabs>
          <w:tab w:val="left" w:pos="426"/>
        </w:tabs>
        <w:overflowPunct w:val="0"/>
        <w:autoSpaceDE w:val="0"/>
        <w:autoSpaceDN w:val="0"/>
        <w:adjustRightInd w:val="0"/>
        <w:spacing w:line="600" w:lineRule="auto"/>
        <w:ind w:right="424" w:firstLine="720"/>
        <w:jc w:val="both"/>
        <w:rPr>
          <w:rFonts w:eastAsia="Times New Roman"/>
          <w:szCs w:val="24"/>
        </w:rPr>
      </w:pPr>
      <w:r w:rsidRPr="00036E7F">
        <w:rPr>
          <w:rFonts w:eastAsia="Times New Roman"/>
          <w:szCs w:val="24"/>
        </w:rPr>
        <w:t>6</w:t>
      </w:r>
      <w:r w:rsidRPr="00707952">
        <w:rPr>
          <w:rFonts w:eastAsia="Times New Roman"/>
          <w:szCs w:val="24"/>
        </w:rPr>
        <w:t>.</w:t>
      </w:r>
      <w:r w:rsidRPr="00036E7F">
        <w:rPr>
          <w:rFonts w:eastAsia="Times New Roman"/>
          <w:szCs w:val="24"/>
        </w:rPr>
        <w:t xml:space="preserve"> Η με αριθμό 416/12-3</w:t>
      </w:r>
      <w:r w:rsidRPr="00707952">
        <w:rPr>
          <w:rFonts w:eastAsia="Times New Roman"/>
          <w:szCs w:val="24"/>
        </w:rPr>
        <w:t>-2019 επίκαιρη ε</w:t>
      </w:r>
      <w:r w:rsidRPr="00036E7F">
        <w:rPr>
          <w:rFonts w:eastAsia="Times New Roman"/>
          <w:szCs w:val="24"/>
        </w:rPr>
        <w:t>ρώτηση του Βουλευτή Κιλκίς της Νέας Δημοκρατίας κ. Γεωργίου Γεωργαντά προς τον Υπουργό</w:t>
      </w:r>
      <w:r w:rsidRPr="00036E7F">
        <w:rPr>
          <w:rFonts w:eastAsia="Times New Roman"/>
          <w:b/>
          <w:szCs w:val="24"/>
        </w:rPr>
        <w:t xml:space="preserve"> </w:t>
      </w:r>
      <w:r w:rsidRPr="00036E7F">
        <w:rPr>
          <w:rFonts w:eastAsia="Times New Roman"/>
          <w:szCs w:val="24"/>
        </w:rPr>
        <w:t>Υγείας,</w:t>
      </w:r>
      <w:r w:rsidRPr="00036E7F">
        <w:rPr>
          <w:rFonts w:eastAsia="Times New Roman"/>
          <w:b/>
          <w:szCs w:val="24"/>
        </w:rPr>
        <w:t xml:space="preserve"> </w:t>
      </w:r>
      <w:r w:rsidRPr="00036E7F">
        <w:rPr>
          <w:rFonts w:eastAsia="Times New Roman"/>
          <w:szCs w:val="24"/>
        </w:rPr>
        <w:t>με θέμα: «Τραγικές ελλείψεις προσωπικού στο Νοσοκομείο Κιλκίς».</w:t>
      </w:r>
    </w:p>
    <w:p w14:paraId="38CEA88D" w14:textId="77777777" w:rsidR="00211822" w:rsidRDefault="00D14D4E">
      <w:pPr>
        <w:tabs>
          <w:tab w:val="left" w:pos="426"/>
        </w:tabs>
        <w:overflowPunct w:val="0"/>
        <w:autoSpaceDE w:val="0"/>
        <w:autoSpaceDN w:val="0"/>
        <w:adjustRightInd w:val="0"/>
        <w:spacing w:line="600" w:lineRule="auto"/>
        <w:ind w:right="424" w:firstLine="720"/>
        <w:jc w:val="both"/>
        <w:rPr>
          <w:rFonts w:eastAsia="Times New Roman"/>
          <w:szCs w:val="24"/>
        </w:rPr>
      </w:pPr>
      <w:r w:rsidRPr="00036E7F">
        <w:rPr>
          <w:rFonts w:eastAsia="Times New Roman"/>
          <w:szCs w:val="24"/>
        </w:rPr>
        <w:t>7</w:t>
      </w:r>
      <w:r w:rsidRPr="00707952">
        <w:rPr>
          <w:rFonts w:eastAsia="Times New Roman"/>
          <w:szCs w:val="24"/>
        </w:rPr>
        <w:t>.</w:t>
      </w:r>
      <w:r w:rsidRPr="00707952">
        <w:rPr>
          <w:rFonts w:eastAsia="Times New Roman"/>
          <w:szCs w:val="24"/>
        </w:rPr>
        <w:t xml:space="preserve"> </w:t>
      </w:r>
      <w:r w:rsidRPr="00036E7F">
        <w:rPr>
          <w:rFonts w:eastAsia="Times New Roman"/>
          <w:szCs w:val="24"/>
        </w:rPr>
        <w:t>Η με αριθμό 414/8-3-2019</w:t>
      </w:r>
      <w:r w:rsidRPr="00707952">
        <w:rPr>
          <w:rFonts w:eastAsia="Times New Roman"/>
          <w:szCs w:val="24"/>
        </w:rPr>
        <w:t xml:space="preserve"> επίκαιρη ε</w:t>
      </w:r>
      <w:r w:rsidRPr="00036E7F">
        <w:rPr>
          <w:rFonts w:eastAsia="Times New Roman"/>
          <w:szCs w:val="24"/>
        </w:rPr>
        <w:t>ρώτηση του Βουλευτή Ηλείας της Δημοκρατικής Συμπαράταξης κ. Ιωάννη Κουτσούκου προς τον Υπουργό Υγείας,</w:t>
      </w:r>
      <w:r w:rsidRPr="00036E7F">
        <w:rPr>
          <w:rFonts w:eastAsia="Times New Roman"/>
          <w:b/>
          <w:szCs w:val="24"/>
        </w:rPr>
        <w:t xml:space="preserve"> </w:t>
      </w:r>
      <w:r w:rsidRPr="00036E7F">
        <w:rPr>
          <w:rFonts w:eastAsia="Times New Roman"/>
          <w:szCs w:val="24"/>
        </w:rPr>
        <w:t xml:space="preserve">με θέμα: «Καταγγελίες για μεθοδεύσεις σε βάρος των παρεχόμενων υπηρεσιών υγείας με την υπολειτουργία της Παθολογικής </w:t>
      </w:r>
      <w:r w:rsidRPr="00036E7F">
        <w:rPr>
          <w:rFonts w:eastAsia="Times New Roman"/>
          <w:szCs w:val="24"/>
        </w:rPr>
        <w:t xml:space="preserve">Κλινικής του Νοσοκομείου Αμαλιάδας».  </w:t>
      </w:r>
    </w:p>
    <w:p w14:paraId="38CEA88E" w14:textId="77777777" w:rsidR="00211822" w:rsidRDefault="00D14D4E">
      <w:pPr>
        <w:tabs>
          <w:tab w:val="left" w:pos="426"/>
        </w:tabs>
        <w:overflowPunct w:val="0"/>
        <w:autoSpaceDE w:val="0"/>
        <w:autoSpaceDN w:val="0"/>
        <w:adjustRightInd w:val="0"/>
        <w:spacing w:line="600" w:lineRule="auto"/>
        <w:ind w:right="424" w:firstLine="720"/>
        <w:jc w:val="both"/>
        <w:rPr>
          <w:rFonts w:eastAsia="Times New Roman"/>
          <w:szCs w:val="24"/>
        </w:rPr>
      </w:pPr>
      <w:r w:rsidRPr="00707952">
        <w:rPr>
          <w:rFonts w:eastAsia="Times New Roman"/>
          <w:szCs w:val="24"/>
        </w:rPr>
        <w:lastRenderedPageBreak/>
        <w:t>8. Η με αριθμό 421/12-3-2019 επίκαιρη ε</w:t>
      </w:r>
      <w:r w:rsidRPr="00036E7F">
        <w:rPr>
          <w:rFonts w:eastAsia="Times New Roman"/>
          <w:szCs w:val="24"/>
        </w:rPr>
        <w:t xml:space="preserve">ρώτηση του Βουλευτή Α΄ Θεσσαλονίκης του Κομμουνιστικού Κόμματος </w:t>
      </w:r>
      <w:r w:rsidRPr="00036E7F">
        <w:rPr>
          <w:rFonts w:eastAsia="Times New Roman"/>
          <w:szCs w:val="24"/>
        </w:rPr>
        <w:t>Ελλάδ</w:t>
      </w:r>
      <w:r>
        <w:rPr>
          <w:rFonts w:eastAsia="Times New Roman"/>
          <w:szCs w:val="24"/>
        </w:rPr>
        <w:t>α</w:t>
      </w:r>
      <w:r w:rsidRPr="00036E7F">
        <w:rPr>
          <w:rFonts w:eastAsia="Times New Roman"/>
          <w:szCs w:val="24"/>
        </w:rPr>
        <w:t xml:space="preserve">ς </w:t>
      </w:r>
      <w:r w:rsidRPr="00036E7F">
        <w:rPr>
          <w:rFonts w:eastAsia="Times New Roman"/>
          <w:szCs w:val="24"/>
        </w:rPr>
        <w:t xml:space="preserve">κ. </w:t>
      </w:r>
      <w:r>
        <w:rPr>
          <w:rFonts w:eastAsia="Times New Roman"/>
          <w:szCs w:val="24"/>
        </w:rPr>
        <w:t>Ιωάννη</w:t>
      </w:r>
      <w:r w:rsidRPr="00036E7F">
        <w:rPr>
          <w:rFonts w:eastAsia="Times New Roman"/>
          <w:szCs w:val="24"/>
        </w:rPr>
        <w:t xml:space="preserve"> Δελή</w:t>
      </w:r>
      <w:r w:rsidRPr="00036E7F">
        <w:rPr>
          <w:rFonts w:eastAsia="Times New Roman"/>
          <w:b/>
          <w:szCs w:val="24"/>
        </w:rPr>
        <w:t xml:space="preserve"> </w:t>
      </w:r>
      <w:r w:rsidRPr="00036E7F">
        <w:rPr>
          <w:rFonts w:eastAsia="Times New Roman"/>
          <w:szCs w:val="24"/>
        </w:rPr>
        <w:t>προς τον Υπουργό Υγείας,</w:t>
      </w:r>
      <w:r w:rsidRPr="00036E7F">
        <w:rPr>
          <w:rFonts w:eastAsia="Times New Roman"/>
          <w:b/>
          <w:szCs w:val="24"/>
        </w:rPr>
        <w:t xml:space="preserve"> </w:t>
      </w:r>
      <w:r w:rsidRPr="00036E7F">
        <w:rPr>
          <w:rFonts w:eastAsia="Times New Roman"/>
          <w:szCs w:val="24"/>
        </w:rPr>
        <w:t>με θέμα: «Σε αναστολή λειτουργίας η Χειρουργική Κλινική του Γενικο</w:t>
      </w:r>
      <w:r w:rsidRPr="00036E7F">
        <w:rPr>
          <w:rFonts w:eastAsia="Times New Roman"/>
          <w:szCs w:val="24"/>
        </w:rPr>
        <w:t>ύ Νοσοκομείου Κιλκίς</w:t>
      </w:r>
      <w:r>
        <w:rPr>
          <w:rFonts w:eastAsia="Times New Roman"/>
          <w:szCs w:val="24"/>
        </w:rPr>
        <w:t>,</w:t>
      </w:r>
      <w:r w:rsidRPr="00036E7F">
        <w:rPr>
          <w:rFonts w:eastAsia="Times New Roman"/>
          <w:szCs w:val="24"/>
        </w:rPr>
        <w:t xml:space="preserve"> λόγω έλλειψης προσωπικού».</w:t>
      </w:r>
    </w:p>
    <w:p w14:paraId="38CEA88F" w14:textId="77777777" w:rsidR="00211822" w:rsidRDefault="00D14D4E">
      <w:pPr>
        <w:overflowPunct w:val="0"/>
        <w:autoSpaceDE w:val="0"/>
        <w:autoSpaceDN w:val="0"/>
        <w:adjustRightInd w:val="0"/>
        <w:spacing w:line="600" w:lineRule="auto"/>
        <w:ind w:right="424" w:firstLine="720"/>
        <w:jc w:val="both"/>
        <w:rPr>
          <w:rFonts w:eastAsia="Times New Roman"/>
          <w:szCs w:val="24"/>
        </w:rPr>
      </w:pPr>
      <w:r w:rsidRPr="00036E7F">
        <w:rPr>
          <w:rFonts w:eastAsia="Times New Roman"/>
          <w:szCs w:val="24"/>
        </w:rPr>
        <w:t>9</w:t>
      </w:r>
      <w:r w:rsidRPr="00707952">
        <w:rPr>
          <w:rFonts w:eastAsia="Times New Roman"/>
          <w:szCs w:val="24"/>
        </w:rPr>
        <w:t>.</w:t>
      </w:r>
      <w:r w:rsidRPr="00036E7F">
        <w:rPr>
          <w:rFonts w:eastAsia="Times New Roman"/>
          <w:szCs w:val="24"/>
        </w:rPr>
        <w:t xml:space="preserve"> Η με αριθμό 420/12-3</w:t>
      </w:r>
      <w:r w:rsidRPr="00707952">
        <w:rPr>
          <w:rFonts w:eastAsia="Times New Roman"/>
          <w:szCs w:val="24"/>
        </w:rPr>
        <w:t>-2019 επίκαιρη ε</w:t>
      </w:r>
      <w:r w:rsidRPr="00036E7F">
        <w:rPr>
          <w:rFonts w:eastAsia="Times New Roman"/>
          <w:szCs w:val="24"/>
        </w:rPr>
        <w:t xml:space="preserve">ρώτηση του Βουλευτή Β΄ Θεσσαλονίκης του Κομμουνιστικού Κόμματος </w:t>
      </w:r>
      <w:r w:rsidRPr="00036E7F">
        <w:rPr>
          <w:rFonts w:eastAsia="Times New Roman"/>
          <w:szCs w:val="24"/>
        </w:rPr>
        <w:t>Ελλάδ</w:t>
      </w:r>
      <w:r>
        <w:rPr>
          <w:rFonts w:eastAsia="Times New Roman"/>
          <w:szCs w:val="24"/>
        </w:rPr>
        <w:t>α</w:t>
      </w:r>
      <w:r w:rsidRPr="00036E7F">
        <w:rPr>
          <w:rFonts w:eastAsia="Times New Roman"/>
          <w:szCs w:val="24"/>
        </w:rPr>
        <w:t xml:space="preserve">ς </w:t>
      </w:r>
      <w:r w:rsidRPr="00036E7F">
        <w:rPr>
          <w:rFonts w:eastAsia="Times New Roman"/>
          <w:szCs w:val="24"/>
        </w:rPr>
        <w:t xml:space="preserve">κ. </w:t>
      </w:r>
      <w:r>
        <w:rPr>
          <w:rFonts w:eastAsia="Times New Roman"/>
          <w:szCs w:val="24"/>
        </w:rPr>
        <w:t xml:space="preserve">Αθανασίου </w:t>
      </w:r>
      <w:proofErr w:type="spellStart"/>
      <w:r w:rsidRPr="00036E7F">
        <w:rPr>
          <w:rFonts w:eastAsia="Times New Roman"/>
          <w:szCs w:val="24"/>
        </w:rPr>
        <w:t>Βαρδαλή</w:t>
      </w:r>
      <w:proofErr w:type="spellEnd"/>
      <w:r w:rsidRPr="00036E7F">
        <w:rPr>
          <w:rFonts w:eastAsia="Times New Roman"/>
          <w:b/>
          <w:szCs w:val="24"/>
        </w:rPr>
        <w:t xml:space="preserve"> </w:t>
      </w:r>
      <w:r w:rsidRPr="00036E7F">
        <w:rPr>
          <w:rFonts w:eastAsia="Times New Roman"/>
          <w:szCs w:val="24"/>
        </w:rPr>
        <w:t>προς τον Υπουργό</w:t>
      </w:r>
      <w:r w:rsidRPr="00036E7F">
        <w:rPr>
          <w:rFonts w:eastAsia="Times New Roman"/>
          <w:b/>
          <w:szCs w:val="24"/>
        </w:rPr>
        <w:t xml:space="preserve"> </w:t>
      </w:r>
      <w:r w:rsidRPr="00036E7F">
        <w:rPr>
          <w:rFonts w:eastAsia="Times New Roman"/>
          <w:szCs w:val="24"/>
        </w:rPr>
        <w:t>Οικονομικών,</w:t>
      </w:r>
      <w:r w:rsidRPr="00036E7F">
        <w:rPr>
          <w:rFonts w:eastAsia="Times New Roman"/>
          <w:b/>
          <w:szCs w:val="24"/>
        </w:rPr>
        <w:t xml:space="preserve"> </w:t>
      </w:r>
      <w:r w:rsidRPr="00036E7F">
        <w:rPr>
          <w:rFonts w:eastAsia="Times New Roman"/>
          <w:szCs w:val="24"/>
        </w:rPr>
        <w:t xml:space="preserve">σχετικά με «την Ελληνική Βιομηχανία Οχημάτων </w:t>
      </w:r>
      <w:r w:rsidRPr="00036E7F">
        <w:rPr>
          <w:rFonts w:eastAsia="Times New Roman"/>
          <w:szCs w:val="24"/>
        </w:rPr>
        <w:t>“ΕΛΒΟ</w:t>
      </w:r>
      <w:r>
        <w:rPr>
          <w:rFonts w:eastAsia="Times New Roman"/>
          <w:szCs w:val="24"/>
        </w:rPr>
        <w:t xml:space="preserve"> </w:t>
      </w:r>
      <w:r w:rsidRPr="00036E7F">
        <w:rPr>
          <w:rFonts w:eastAsia="Times New Roman"/>
          <w:szCs w:val="24"/>
        </w:rPr>
        <w:t xml:space="preserve">Α.Β.Ε.”». </w:t>
      </w:r>
    </w:p>
    <w:p w14:paraId="38CEA890" w14:textId="77777777" w:rsidR="00211822" w:rsidRDefault="00D14D4E">
      <w:pPr>
        <w:tabs>
          <w:tab w:val="left" w:pos="426"/>
        </w:tabs>
        <w:overflowPunct w:val="0"/>
        <w:autoSpaceDE w:val="0"/>
        <w:autoSpaceDN w:val="0"/>
        <w:adjustRightInd w:val="0"/>
        <w:spacing w:line="600" w:lineRule="auto"/>
        <w:ind w:right="424" w:firstLine="720"/>
        <w:jc w:val="both"/>
        <w:rPr>
          <w:rFonts w:eastAsia="Times New Roman"/>
          <w:szCs w:val="24"/>
        </w:rPr>
      </w:pPr>
      <w:r w:rsidRPr="00036E7F">
        <w:rPr>
          <w:rFonts w:eastAsia="Times New Roman"/>
          <w:szCs w:val="24"/>
        </w:rPr>
        <w:t>10</w:t>
      </w:r>
      <w:r w:rsidRPr="00707952">
        <w:rPr>
          <w:rFonts w:eastAsia="Times New Roman"/>
          <w:szCs w:val="24"/>
        </w:rPr>
        <w:t xml:space="preserve">. </w:t>
      </w:r>
      <w:r w:rsidRPr="00036E7F">
        <w:rPr>
          <w:rFonts w:eastAsia="Times New Roman"/>
          <w:szCs w:val="24"/>
        </w:rPr>
        <w:t xml:space="preserve">Η με αριθμό 375/20-2-2019 </w:t>
      </w:r>
      <w:r w:rsidRPr="00707952">
        <w:rPr>
          <w:rFonts w:eastAsia="Times New Roman"/>
          <w:szCs w:val="24"/>
        </w:rPr>
        <w:t>επίκαιρη ε</w:t>
      </w:r>
      <w:r w:rsidRPr="00036E7F">
        <w:rPr>
          <w:rFonts w:eastAsia="Times New Roman"/>
          <w:szCs w:val="24"/>
        </w:rPr>
        <w:t>ρώτηση του Βουλευτή Β΄ Αθηνών της Δημοκρατικής Συμπαράταξης κ. Ανδρέα Λοβέρδου</w:t>
      </w:r>
      <w:r w:rsidRPr="00036E7F">
        <w:rPr>
          <w:rFonts w:eastAsia="Times New Roman"/>
          <w:b/>
          <w:szCs w:val="24"/>
        </w:rPr>
        <w:t xml:space="preserve"> </w:t>
      </w:r>
      <w:r w:rsidRPr="00036E7F">
        <w:rPr>
          <w:rFonts w:eastAsia="Times New Roman"/>
          <w:szCs w:val="24"/>
        </w:rPr>
        <w:t>προς τον Υπουργό Εθνικής Άμυνας, με θέμα: «Συμμετοχή της Ελλάδας στην αμυντική συνεργασί</w:t>
      </w:r>
      <w:r>
        <w:rPr>
          <w:rFonts w:eastAsia="Times New Roman"/>
          <w:szCs w:val="24"/>
        </w:rPr>
        <w:t>α της Ευρωπαϊκής Ένωσης».</w:t>
      </w:r>
    </w:p>
    <w:p w14:paraId="38CEA891" w14:textId="77777777" w:rsidR="00211822" w:rsidRDefault="00D14D4E">
      <w:pPr>
        <w:tabs>
          <w:tab w:val="left" w:pos="426"/>
        </w:tabs>
        <w:overflowPunct w:val="0"/>
        <w:autoSpaceDE w:val="0"/>
        <w:autoSpaceDN w:val="0"/>
        <w:adjustRightInd w:val="0"/>
        <w:spacing w:line="600" w:lineRule="auto"/>
        <w:ind w:right="424" w:firstLine="720"/>
        <w:jc w:val="both"/>
        <w:rPr>
          <w:rFonts w:eastAsia="Times New Roman"/>
          <w:szCs w:val="24"/>
        </w:rPr>
      </w:pPr>
      <w:r w:rsidRPr="00036E7F">
        <w:rPr>
          <w:rFonts w:eastAsia="Times New Roman"/>
          <w:szCs w:val="24"/>
        </w:rPr>
        <w:t>11</w:t>
      </w:r>
      <w:r w:rsidRPr="00707952">
        <w:rPr>
          <w:rFonts w:eastAsia="Times New Roman"/>
          <w:szCs w:val="24"/>
        </w:rPr>
        <w:t>.</w:t>
      </w:r>
      <w:r w:rsidRPr="00036E7F">
        <w:rPr>
          <w:rFonts w:eastAsia="Times New Roman"/>
          <w:szCs w:val="24"/>
        </w:rPr>
        <w:t xml:space="preserve"> Η </w:t>
      </w:r>
      <w:r w:rsidRPr="00036E7F">
        <w:rPr>
          <w:rFonts w:eastAsia="Times New Roman"/>
          <w:szCs w:val="24"/>
        </w:rPr>
        <w:t>με αριθμό 355/12-2-2019</w:t>
      </w:r>
      <w:r w:rsidRPr="00707952">
        <w:rPr>
          <w:rFonts w:eastAsia="Times New Roman"/>
          <w:szCs w:val="24"/>
        </w:rPr>
        <w:t xml:space="preserve"> επίκαιρη ε</w:t>
      </w:r>
      <w:r w:rsidRPr="00036E7F">
        <w:rPr>
          <w:rFonts w:eastAsia="Times New Roman"/>
          <w:szCs w:val="24"/>
        </w:rPr>
        <w:t>ρώτηση του Βουλευτή Β</w:t>
      </w:r>
      <w:r>
        <w:rPr>
          <w:rFonts w:eastAsia="Times New Roman"/>
          <w:szCs w:val="24"/>
        </w:rPr>
        <w:t>΄</w:t>
      </w:r>
      <w:r w:rsidRPr="00036E7F">
        <w:rPr>
          <w:rFonts w:eastAsia="Times New Roman"/>
          <w:szCs w:val="24"/>
        </w:rPr>
        <w:t xml:space="preserve"> Αθηνών του Κομμουνιστικού Κόμματος </w:t>
      </w:r>
      <w:r w:rsidRPr="00036E7F">
        <w:rPr>
          <w:rFonts w:eastAsia="Times New Roman"/>
          <w:szCs w:val="24"/>
        </w:rPr>
        <w:t>Ελλάδ</w:t>
      </w:r>
      <w:r>
        <w:rPr>
          <w:rFonts w:eastAsia="Times New Roman"/>
          <w:szCs w:val="24"/>
        </w:rPr>
        <w:t>α</w:t>
      </w:r>
      <w:r w:rsidRPr="00036E7F">
        <w:rPr>
          <w:rFonts w:eastAsia="Times New Roman"/>
          <w:szCs w:val="24"/>
        </w:rPr>
        <w:t xml:space="preserve">ς </w:t>
      </w:r>
      <w:r w:rsidRPr="00036E7F">
        <w:rPr>
          <w:rFonts w:eastAsia="Times New Roman"/>
          <w:szCs w:val="24"/>
        </w:rPr>
        <w:t xml:space="preserve">κ. Χρήστου </w:t>
      </w:r>
      <w:proofErr w:type="spellStart"/>
      <w:r w:rsidRPr="00036E7F">
        <w:rPr>
          <w:rFonts w:eastAsia="Times New Roman"/>
          <w:szCs w:val="24"/>
        </w:rPr>
        <w:t>Κατσώτη</w:t>
      </w:r>
      <w:proofErr w:type="spellEnd"/>
      <w:r w:rsidRPr="00036E7F">
        <w:rPr>
          <w:rFonts w:eastAsia="Times New Roman"/>
          <w:szCs w:val="24"/>
        </w:rPr>
        <w:t xml:space="preserve"> προς τον Υπουργό Οικονομικών, </w:t>
      </w:r>
      <w:r w:rsidRPr="00036E7F">
        <w:rPr>
          <w:rFonts w:eastAsia="Times New Roman"/>
          <w:szCs w:val="24"/>
        </w:rPr>
        <w:lastRenderedPageBreak/>
        <w:t>σχετικά με την «εκχώρηση της ακίνητης δημόσιας περιουσίας σε Εταιρεία Ακινήτων του Δημοσίου (ΕΤΑΔ)</w:t>
      </w:r>
      <w:r>
        <w:rPr>
          <w:rFonts w:eastAsia="Times New Roman"/>
          <w:szCs w:val="24"/>
        </w:rPr>
        <w:t xml:space="preserve"> - Ταμείο</w:t>
      </w:r>
      <w:r>
        <w:rPr>
          <w:rFonts w:eastAsia="Times New Roman"/>
          <w:szCs w:val="24"/>
        </w:rPr>
        <w:t xml:space="preserve"> Αξιοποίησης Ιδιωτικής </w:t>
      </w:r>
      <w:r w:rsidRPr="00036E7F">
        <w:rPr>
          <w:rFonts w:eastAsia="Times New Roman"/>
          <w:szCs w:val="24"/>
        </w:rPr>
        <w:t>Περιουσίας του Δημοσίου (ΤΑΙΠΕΔ)».</w:t>
      </w:r>
    </w:p>
    <w:p w14:paraId="38CEA892" w14:textId="77777777" w:rsidR="00211822" w:rsidRDefault="00D14D4E">
      <w:pPr>
        <w:tabs>
          <w:tab w:val="left" w:pos="426"/>
        </w:tabs>
        <w:overflowPunct w:val="0"/>
        <w:autoSpaceDE w:val="0"/>
        <w:autoSpaceDN w:val="0"/>
        <w:adjustRightInd w:val="0"/>
        <w:spacing w:line="600" w:lineRule="auto"/>
        <w:ind w:right="424" w:firstLine="720"/>
        <w:jc w:val="both"/>
        <w:rPr>
          <w:rFonts w:eastAsia="Times New Roman"/>
          <w:szCs w:val="24"/>
        </w:rPr>
      </w:pPr>
      <w:r w:rsidRPr="00036E7F">
        <w:rPr>
          <w:rFonts w:eastAsia="Times New Roman"/>
          <w:szCs w:val="24"/>
        </w:rPr>
        <w:t>12. Η με αριθμό 350/11-2-2019</w:t>
      </w:r>
      <w:r w:rsidRPr="00707952">
        <w:rPr>
          <w:rFonts w:eastAsia="Times New Roman"/>
          <w:szCs w:val="24"/>
        </w:rPr>
        <w:t xml:space="preserve"> επίκαιρη ε</w:t>
      </w:r>
      <w:r w:rsidRPr="00036E7F">
        <w:rPr>
          <w:rFonts w:eastAsia="Times New Roman"/>
          <w:szCs w:val="24"/>
        </w:rPr>
        <w:t>ρώτηση του Βουλευτή Αττικής της Νέας Δημοκρατίας κ. Γεωργίου Βλάχου</w:t>
      </w:r>
      <w:r w:rsidRPr="00036E7F">
        <w:rPr>
          <w:rFonts w:eastAsia="Times New Roman"/>
          <w:b/>
          <w:szCs w:val="24"/>
        </w:rPr>
        <w:t xml:space="preserve"> </w:t>
      </w:r>
      <w:r w:rsidRPr="00036E7F">
        <w:rPr>
          <w:rFonts w:eastAsia="Times New Roman"/>
          <w:szCs w:val="24"/>
        </w:rPr>
        <w:t>προς τον Υπουργό Οικονομικών,</w:t>
      </w:r>
      <w:r w:rsidRPr="00036E7F">
        <w:rPr>
          <w:rFonts w:eastAsia="Times New Roman"/>
          <w:b/>
          <w:szCs w:val="24"/>
        </w:rPr>
        <w:t xml:space="preserve"> </w:t>
      </w:r>
      <w:r w:rsidRPr="00036E7F">
        <w:rPr>
          <w:rFonts w:eastAsia="Times New Roman"/>
          <w:szCs w:val="24"/>
        </w:rPr>
        <w:t xml:space="preserve">με θέμα: «Λογαριασμός </w:t>
      </w:r>
      <w:proofErr w:type="spellStart"/>
      <w:r w:rsidRPr="00036E7F">
        <w:rPr>
          <w:rFonts w:eastAsia="Times New Roman"/>
          <w:szCs w:val="24"/>
        </w:rPr>
        <w:t>Επικούρησης</w:t>
      </w:r>
      <w:proofErr w:type="spellEnd"/>
      <w:r w:rsidRPr="00036E7F">
        <w:rPr>
          <w:rFonts w:eastAsia="Times New Roman"/>
          <w:szCs w:val="24"/>
        </w:rPr>
        <w:t xml:space="preserve"> της Εθνικής Τράπεζας της Ε</w:t>
      </w:r>
      <w:r w:rsidRPr="00036E7F">
        <w:rPr>
          <w:rFonts w:eastAsia="Times New Roman"/>
          <w:szCs w:val="24"/>
        </w:rPr>
        <w:t>λλάδος (ΛΕΠΕΤΕ)».</w:t>
      </w:r>
    </w:p>
    <w:p w14:paraId="38CEA893" w14:textId="77777777" w:rsidR="00211822" w:rsidRDefault="00D14D4E">
      <w:pPr>
        <w:tabs>
          <w:tab w:val="left" w:pos="426"/>
        </w:tabs>
        <w:overflowPunct w:val="0"/>
        <w:autoSpaceDE w:val="0"/>
        <w:autoSpaceDN w:val="0"/>
        <w:adjustRightInd w:val="0"/>
        <w:spacing w:line="600" w:lineRule="auto"/>
        <w:ind w:right="424" w:firstLine="720"/>
        <w:jc w:val="both"/>
        <w:rPr>
          <w:rFonts w:eastAsia="Times New Roman"/>
          <w:szCs w:val="24"/>
        </w:rPr>
      </w:pPr>
      <w:r w:rsidRPr="00036E7F">
        <w:rPr>
          <w:rFonts w:eastAsia="Times New Roman"/>
          <w:szCs w:val="24"/>
        </w:rPr>
        <w:t>13</w:t>
      </w:r>
      <w:r w:rsidRPr="00707952">
        <w:rPr>
          <w:rFonts w:eastAsia="Times New Roman"/>
          <w:szCs w:val="24"/>
        </w:rPr>
        <w:t xml:space="preserve">. </w:t>
      </w:r>
      <w:r w:rsidRPr="00036E7F">
        <w:rPr>
          <w:rFonts w:eastAsia="Times New Roman"/>
          <w:szCs w:val="24"/>
        </w:rPr>
        <w:t>Η με αριθμό 351/11-2-2019</w:t>
      </w:r>
      <w:r w:rsidRPr="00707952">
        <w:rPr>
          <w:rFonts w:eastAsia="Times New Roman"/>
          <w:szCs w:val="24"/>
        </w:rPr>
        <w:t xml:space="preserve"> επίκαιρη ε</w:t>
      </w:r>
      <w:r w:rsidRPr="00036E7F">
        <w:rPr>
          <w:rFonts w:eastAsia="Times New Roman"/>
          <w:szCs w:val="24"/>
        </w:rPr>
        <w:t xml:space="preserve">ρώτηση του Βουλευτή Ηλείας της Δημοκρατικής Συμπαράταξης κ. Ιωάννη Κουτσούκου προς τον Υπουργό Οικονομικών, με θέμα: «Η σκοπιμότητα και η μεθόδευση της μεταφοράς στο </w:t>
      </w:r>
      <w:proofErr w:type="spellStart"/>
      <w:r>
        <w:rPr>
          <w:rFonts w:eastAsia="Times New Roman"/>
          <w:szCs w:val="24"/>
        </w:rPr>
        <w:t>υ</w:t>
      </w:r>
      <w:r w:rsidRPr="00036E7F">
        <w:rPr>
          <w:rFonts w:eastAsia="Times New Roman"/>
          <w:szCs w:val="24"/>
        </w:rPr>
        <w:t>περταμείο</w:t>
      </w:r>
      <w:proofErr w:type="spellEnd"/>
      <w:r w:rsidRPr="00036E7F">
        <w:rPr>
          <w:rFonts w:eastAsia="Times New Roman"/>
          <w:szCs w:val="24"/>
        </w:rPr>
        <w:t xml:space="preserve"> κατ' απαίτηση των δαν</w:t>
      </w:r>
      <w:r w:rsidRPr="00036E7F">
        <w:rPr>
          <w:rFonts w:eastAsia="Times New Roman"/>
          <w:szCs w:val="24"/>
        </w:rPr>
        <w:t xml:space="preserve">ειστών </w:t>
      </w:r>
      <w:r>
        <w:rPr>
          <w:rFonts w:eastAsia="Times New Roman"/>
          <w:szCs w:val="24"/>
        </w:rPr>
        <w:t>πενήντα ενός</w:t>
      </w:r>
      <w:r w:rsidRPr="00036E7F">
        <w:rPr>
          <w:rFonts w:eastAsia="Times New Roman"/>
          <w:szCs w:val="24"/>
        </w:rPr>
        <w:t xml:space="preserve"> ακινήτων του </w:t>
      </w:r>
      <w:r>
        <w:rPr>
          <w:rFonts w:eastAsia="Times New Roman"/>
          <w:szCs w:val="24"/>
        </w:rPr>
        <w:t>δ</w:t>
      </w:r>
      <w:r w:rsidRPr="00036E7F">
        <w:rPr>
          <w:rFonts w:eastAsia="Times New Roman"/>
          <w:szCs w:val="24"/>
        </w:rPr>
        <w:t>ημοσίου στον Δήμο Πύργου».</w:t>
      </w:r>
    </w:p>
    <w:p w14:paraId="38CEA894" w14:textId="77777777" w:rsidR="00211822" w:rsidRDefault="00D14D4E">
      <w:pPr>
        <w:tabs>
          <w:tab w:val="left" w:pos="426"/>
        </w:tabs>
        <w:overflowPunct w:val="0"/>
        <w:autoSpaceDE w:val="0"/>
        <w:autoSpaceDN w:val="0"/>
        <w:adjustRightInd w:val="0"/>
        <w:spacing w:line="600" w:lineRule="auto"/>
        <w:ind w:right="424" w:firstLine="720"/>
        <w:jc w:val="both"/>
        <w:rPr>
          <w:rFonts w:eastAsia="Times New Roman"/>
          <w:szCs w:val="24"/>
        </w:rPr>
      </w:pPr>
      <w:r w:rsidRPr="00707952">
        <w:rPr>
          <w:rFonts w:eastAsia="Times New Roman"/>
          <w:szCs w:val="24"/>
        </w:rPr>
        <w:t xml:space="preserve">14. </w:t>
      </w:r>
      <w:r w:rsidRPr="00036E7F">
        <w:rPr>
          <w:rFonts w:eastAsia="Times New Roman"/>
          <w:szCs w:val="24"/>
        </w:rPr>
        <w:t xml:space="preserve">Η με αριθμό 316/29-1-2019 </w:t>
      </w:r>
      <w:r w:rsidRPr="00707952">
        <w:rPr>
          <w:rFonts w:eastAsia="Times New Roman"/>
          <w:szCs w:val="24"/>
        </w:rPr>
        <w:t>επίκαιρη ε</w:t>
      </w:r>
      <w:r w:rsidRPr="00036E7F">
        <w:rPr>
          <w:rFonts w:eastAsia="Times New Roman"/>
          <w:szCs w:val="24"/>
        </w:rPr>
        <w:t>ρώτηση του Βουλευτή Λακωνίας της Δημοκρατικής Συμπαράταξης κ. Λε</w:t>
      </w:r>
      <w:r w:rsidRPr="00036E7F">
        <w:rPr>
          <w:rFonts w:eastAsia="Times New Roman"/>
          <w:szCs w:val="24"/>
        </w:rPr>
        <w:lastRenderedPageBreak/>
        <w:t>ωνίδα Γρηγοράκου προς τον Υπουργό Υγείας, με θέμα: «Καθυστερήσεις στη διακομιδή ασθενών από</w:t>
      </w:r>
      <w:r w:rsidRPr="00036E7F">
        <w:rPr>
          <w:rFonts w:eastAsia="Times New Roman"/>
          <w:szCs w:val="24"/>
        </w:rPr>
        <w:t xml:space="preserve"> το ΕΚΑΒ σε </w:t>
      </w:r>
      <w:r>
        <w:rPr>
          <w:rFonts w:eastAsia="Times New Roman"/>
          <w:szCs w:val="24"/>
        </w:rPr>
        <w:t>μ</w:t>
      </w:r>
      <w:r w:rsidRPr="00036E7F">
        <w:rPr>
          <w:rFonts w:eastAsia="Times New Roman"/>
          <w:szCs w:val="24"/>
        </w:rPr>
        <w:t xml:space="preserve">ονάδες </w:t>
      </w:r>
      <w:r>
        <w:rPr>
          <w:rFonts w:eastAsia="Times New Roman"/>
          <w:szCs w:val="24"/>
        </w:rPr>
        <w:t>ε</w:t>
      </w:r>
      <w:r w:rsidRPr="00036E7F">
        <w:rPr>
          <w:rFonts w:eastAsia="Times New Roman"/>
          <w:szCs w:val="24"/>
        </w:rPr>
        <w:t xml:space="preserve">ντατικής </w:t>
      </w:r>
      <w:r>
        <w:rPr>
          <w:rFonts w:eastAsia="Times New Roman"/>
          <w:szCs w:val="24"/>
        </w:rPr>
        <w:t>θ</w:t>
      </w:r>
      <w:r w:rsidRPr="00036E7F">
        <w:rPr>
          <w:rFonts w:eastAsia="Times New Roman"/>
          <w:szCs w:val="24"/>
        </w:rPr>
        <w:t>εραπείας λόγω έλλειψης ιατρικού προσωπικού».</w:t>
      </w:r>
    </w:p>
    <w:p w14:paraId="38CEA895" w14:textId="77777777" w:rsidR="00211822" w:rsidRDefault="00D14D4E">
      <w:pPr>
        <w:tabs>
          <w:tab w:val="left" w:pos="426"/>
        </w:tabs>
        <w:overflowPunct w:val="0"/>
        <w:autoSpaceDE w:val="0"/>
        <w:autoSpaceDN w:val="0"/>
        <w:adjustRightInd w:val="0"/>
        <w:spacing w:line="600" w:lineRule="auto"/>
        <w:ind w:right="424" w:firstLine="720"/>
        <w:jc w:val="both"/>
        <w:rPr>
          <w:rFonts w:eastAsia="Times New Roman"/>
          <w:szCs w:val="24"/>
        </w:rPr>
      </w:pPr>
      <w:r w:rsidRPr="00036E7F">
        <w:rPr>
          <w:rFonts w:eastAsia="Times New Roman"/>
          <w:szCs w:val="24"/>
        </w:rPr>
        <w:t>15</w:t>
      </w:r>
      <w:r w:rsidRPr="00707952">
        <w:rPr>
          <w:rFonts w:eastAsia="Times New Roman"/>
          <w:szCs w:val="24"/>
        </w:rPr>
        <w:t>.</w:t>
      </w:r>
      <w:r>
        <w:rPr>
          <w:rFonts w:eastAsia="Times New Roman"/>
          <w:szCs w:val="24"/>
        </w:rPr>
        <w:t xml:space="preserve"> </w:t>
      </w:r>
      <w:r w:rsidRPr="00036E7F">
        <w:rPr>
          <w:rFonts w:eastAsia="Times New Roman"/>
          <w:szCs w:val="24"/>
        </w:rPr>
        <w:t>Η με αριθμό 332/5-2-2019</w:t>
      </w:r>
      <w:r w:rsidRPr="00707952">
        <w:rPr>
          <w:rFonts w:eastAsia="Times New Roman"/>
          <w:szCs w:val="24"/>
        </w:rPr>
        <w:t xml:space="preserve"> επίκαιρη ε</w:t>
      </w:r>
      <w:r w:rsidRPr="00036E7F">
        <w:rPr>
          <w:rFonts w:eastAsia="Times New Roman"/>
          <w:szCs w:val="24"/>
        </w:rPr>
        <w:t xml:space="preserve">ρώτηση του Βουλευτή Ηρακλείου του Κομμουνιστικού Κόμματος </w:t>
      </w:r>
      <w:r w:rsidRPr="00036E7F">
        <w:rPr>
          <w:rFonts w:eastAsia="Times New Roman"/>
          <w:szCs w:val="24"/>
        </w:rPr>
        <w:t>Ελλάδ</w:t>
      </w:r>
      <w:r>
        <w:rPr>
          <w:rFonts w:eastAsia="Times New Roman"/>
          <w:szCs w:val="24"/>
        </w:rPr>
        <w:t>α</w:t>
      </w:r>
      <w:r w:rsidRPr="00036E7F">
        <w:rPr>
          <w:rFonts w:eastAsia="Times New Roman"/>
          <w:szCs w:val="24"/>
        </w:rPr>
        <w:t xml:space="preserve">ς </w:t>
      </w:r>
      <w:r w:rsidRPr="00036E7F">
        <w:rPr>
          <w:rFonts w:eastAsia="Times New Roman"/>
          <w:szCs w:val="24"/>
        </w:rPr>
        <w:t>κ. Εμμανουήλ Συντυχάκη</w:t>
      </w:r>
      <w:r>
        <w:rPr>
          <w:rFonts w:eastAsia="Times New Roman"/>
          <w:szCs w:val="24"/>
        </w:rPr>
        <w:t xml:space="preserve"> </w:t>
      </w:r>
      <w:r w:rsidRPr="00036E7F">
        <w:rPr>
          <w:rFonts w:eastAsia="Times New Roman"/>
          <w:szCs w:val="24"/>
        </w:rPr>
        <w:t xml:space="preserve">προς τον Υπουργό Υγείας, σχετικά με «τα χρόνια προβλήματα της Ψυχιατρικής </w:t>
      </w:r>
      <w:r>
        <w:rPr>
          <w:rFonts w:eastAsia="Times New Roman"/>
          <w:szCs w:val="24"/>
        </w:rPr>
        <w:t>Κ</w:t>
      </w:r>
      <w:r w:rsidRPr="00036E7F">
        <w:rPr>
          <w:rFonts w:eastAsia="Times New Roman"/>
          <w:szCs w:val="24"/>
        </w:rPr>
        <w:t xml:space="preserve">λινικής του Πανεπιστημιακού Γενικού </w:t>
      </w:r>
      <w:r>
        <w:rPr>
          <w:rFonts w:eastAsia="Times New Roman"/>
          <w:szCs w:val="24"/>
        </w:rPr>
        <w:t>Νοσοκομείου Ηρακλείου (ΠΑΓΝΗ)».</w:t>
      </w:r>
    </w:p>
    <w:p w14:paraId="38CEA896" w14:textId="77777777" w:rsidR="00211822" w:rsidRDefault="00D14D4E">
      <w:pPr>
        <w:tabs>
          <w:tab w:val="left" w:pos="426"/>
        </w:tabs>
        <w:overflowPunct w:val="0"/>
        <w:autoSpaceDE w:val="0"/>
        <w:autoSpaceDN w:val="0"/>
        <w:adjustRightInd w:val="0"/>
        <w:spacing w:line="600" w:lineRule="auto"/>
        <w:ind w:right="424" w:firstLine="720"/>
        <w:jc w:val="both"/>
        <w:rPr>
          <w:rFonts w:eastAsia="Times New Roman"/>
          <w:szCs w:val="24"/>
        </w:rPr>
      </w:pPr>
      <w:r w:rsidRPr="00036E7F">
        <w:rPr>
          <w:rFonts w:eastAsia="Times New Roman"/>
          <w:szCs w:val="24"/>
        </w:rPr>
        <w:t xml:space="preserve">16. Η με αριθμό 329/4-2-2019 </w:t>
      </w:r>
      <w:r w:rsidRPr="00707952">
        <w:rPr>
          <w:rFonts w:eastAsia="Times New Roman"/>
          <w:szCs w:val="24"/>
        </w:rPr>
        <w:t>επίκαιρη ε</w:t>
      </w:r>
      <w:r w:rsidRPr="00036E7F">
        <w:rPr>
          <w:rFonts w:eastAsia="Times New Roman"/>
          <w:szCs w:val="24"/>
        </w:rPr>
        <w:t>ρώτηση του Βουλευτή Δράμας της Νέας Δημοκρατίας κ. Δημητρίου Κυριαζίδη</w:t>
      </w:r>
      <w:r w:rsidRPr="00036E7F">
        <w:rPr>
          <w:rFonts w:eastAsia="Times New Roman"/>
          <w:b/>
          <w:szCs w:val="24"/>
        </w:rPr>
        <w:t xml:space="preserve"> </w:t>
      </w:r>
      <w:r w:rsidRPr="00036E7F">
        <w:rPr>
          <w:rFonts w:eastAsia="Times New Roman"/>
          <w:szCs w:val="24"/>
        </w:rPr>
        <w:t>προ</w:t>
      </w:r>
      <w:r w:rsidRPr="00036E7F">
        <w:rPr>
          <w:rFonts w:eastAsia="Times New Roman"/>
          <w:szCs w:val="24"/>
        </w:rPr>
        <w:t xml:space="preserve">ς τον Υπουργό Υγείας, με θέμα: «Δημιουργία Τμήματος Βραχείας Νοσηλείας / Ογκολογικής Κλινικής στο Γενικό Νοσοκομείο Δράμας» </w:t>
      </w:r>
    </w:p>
    <w:p w14:paraId="38CEA897" w14:textId="77777777" w:rsidR="00211822" w:rsidRDefault="00D14D4E">
      <w:pPr>
        <w:tabs>
          <w:tab w:val="left" w:pos="426"/>
        </w:tabs>
        <w:overflowPunct w:val="0"/>
        <w:autoSpaceDE w:val="0"/>
        <w:autoSpaceDN w:val="0"/>
        <w:adjustRightInd w:val="0"/>
        <w:spacing w:line="600" w:lineRule="auto"/>
        <w:ind w:right="424" w:firstLine="720"/>
        <w:jc w:val="both"/>
        <w:rPr>
          <w:rFonts w:eastAsia="Times New Roman"/>
          <w:szCs w:val="24"/>
        </w:rPr>
      </w:pPr>
      <w:r w:rsidRPr="00036E7F">
        <w:rPr>
          <w:rFonts w:eastAsia="Times New Roman"/>
          <w:szCs w:val="24"/>
        </w:rPr>
        <w:t>17. Η με αριθμό 262/9-1-2019</w:t>
      </w:r>
      <w:r w:rsidRPr="00707952">
        <w:rPr>
          <w:rFonts w:eastAsia="Times New Roman"/>
          <w:szCs w:val="24"/>
        </w:rPr>
        <w:t xml:space="preserve"> επίκαιρη ε</w:t>
      </w:r>
      <w:r w:rsidRPr="00036E7F">
        <w:rPr>
          <w:rFonts w:eastAsia="Times New Roman"/>
          <w:szCs w:val="24"/>
        </w:rPr>
        <w:t>ρώτηση του Βουλευτή Επικρατείας του Λαϊκού Συνδέσμου</w:t>
      </w:r>
      <w:r>
        <w:rPr>
          <w:rFonts w:eastAsia="Times New Roman"/>
          <w:szCs w:val="24"/>
        </w:rPr>
        <w:t xml:space="preserve"> </w:t>
      </w:r>
      <w:r w:rsidRPr="00036E7F">
        <w:rPr>
          <w:rFonts w:eastAsia="Times New Roman"/>
          <w:szCs w:val="24"/>
        </w:rPr>
        <w:t>-</w:t>
      </w:r>
      <w:r>
        <w:rPr>
          <w:rFonts w:eastAsia="Times New Roman"/>
          <w:szCs w:val="24"/>
        </w:rPr>
        <w:t xml:space="preserve"> </w:t>
      </w:r>
      <w:r w:rsidRPr="00036E7F">
        <w:rPr>
          <w:rFonts w:eastAsia="Times New Roman"/>
          <w:szCs w:val="24"/>
        </w:rPr>
        <w:t xml:space="preserve">Χρυσή Αυγή κ. Χρήστου Παππά προς τον </w:t>
      </w:r>
      <w:r w:rsidRPr="00036E7F">
        <w:rPr>
          <w:rFonts w:eastAsia="Times New Roman"/>
          <w:szCs w:val="24"/>
        </w:rPr>
        <w:t xml:space="preserve">Υπουργό Εθνικής Άμυνας, με </w:t>
      </w:r>
      <w:r w:rsidRPr="00036E7F">
        <w:rPr>
          <w:rFonts w:eastAsia="Times New Roman"/>
          <w:szCs w:val="24"/>
        </w:rPr>
        <w:lastRenderedPageBreak/>
        <w:t>θέμα: «Επιτακτική ανάγκη αυξήσεως της στρατιωτικής θητείας».</w:t>
      </w:r>
    </w:p>
    <w:p w14:paraId="38CEA898" w14:textId="77777777" w:rsidR="00211822" w:rsidRDefault="00D14D4E">
      <w:pPr>
        <w:tabs>
          <w:tab w:val="left" w:pos="426"/>
        </w:tabs>
        <w:overflowPunct w:val="0"/>
        <w:autoSpaceDE w:val="0"/>
        <w:autoSpaceDN w:val="0"/>
        <w:adjustRightInd w:val="0"/>
        <w:spacing w:line="600" w:lineRule="auto"/>
        <w:ind w:right="424" w:firstLine="720"/>
        <w:jc w:val="both"/>
        <w:rPr>
          <w:rFonts w:eastAsia="Times New Roman"/>
          <w:szCs w:val="24"/>
        </w:rPr>
      </w:pPr>
      <w:r w:rsidRPr="00707952">
        <w:rPr>
          <w:rFonts w:eastAsia="Times New Roman"/>
          <w:szCs w:val="24"/>
        </w:rPr>
        <w:t>ΑΝΑΦΟΡΕΣ</w:t>
      </w:r>
      <w:r>
        <w:rPr>
          <w:rFonts w:eastAsia="Times New Roman"/>
          <w:szCs w:val="24"/>
        </w:rPr>
        <w:t xml:space="preserve"> - </w:t>
      </w:r>
      <w:r w:rsidRPr="00707952">
        <w:rPr>
          <w:rFonts w:eastAsia="Times New Roman"/>
          <w:szCs w:val="24"/>
        </w:rPr>
        <w:t>ΕΡΩΤΗΣΕΙΣ (Άρθρο 130 παράγραφος 5 του Κανονισμού της Βουλής)</w:t>
      </w:r>
    </w:p>
    <w:p w14:paraId="38CEA899" w14:textId="77777777" w:rsidR="00211822" w:rsidRDefault="00D14D4E">
      <w:pPr>
        <w:tabs>
          <w:tab w:val="left" w:pos="426"/>
          <w:tab w:val="left" w:pos="9214"/>
        </w:tabs>
        <w:overflowPunct w:val="0"/>
        <w:autoSpaceDE w:val="0"/>
        <w:autoSpaceDN w:val="0"/>
        <w:adjustRightInd w:val="0"/>
        <w:spacing w:line="600" w:lineRule="auto"/>
        <w:ind w:right="424" w:firstLine="720"/>
        <w:jc w:val="both"/>
        <w:rPr>
          <w:rFonts w:eastAsia="Times New Roman"/>
          <w:szCs w:val="24"/>
        </w:rPr>
      </w:pPr>
      <w:r w:rsidRPr="00707952">
        <w:rPr>
          <w:rFonts w:eastAsia="Times New Roman"/>
          <w:szCs w:val="24"/>
        </w:rPr>
        <w:t>1.</w:t>
      </w:r>
      <w:r>
        <w:rPr>
          <w:rFonts w:eastAsia="Times New Roman"/>
          <w:szCs w:val="24"/>
        </w:rPr>
        <w:t xml:space="preserve"> </w:t>
      </w:r>
      <w:r w:rsidRPr="00036E7F">
        <w:rPr>
          <w:rFonts w:eastAsia="Times New Roman"/>
          <w:szCs w:val="24"/>
        </w:rPr>
        <w:t>Η με αριθμό 3920/30-11-2018</w:t>
      </w:r>
      <w:r w:rsidRPr="00707952">
        <w:rPr>
          <w:rFonts w:eastAsia="Times New Roman"/>
          <w:szCs w:val="24"/>
        </w:rPr>
        <w:t xml:space="preserve"> ε</w:t>
      </w:r>
      <w:r w:rsidRPr="00036E7F">
        <w:rPr>
          <w:rFonts w:eastAsia="Times New Roman"/>
          <w:szCs w:val="24"/>
        </w:rPr>
        <w:t>ρώτηση του Βουλευτή Β΄ Αθηνών της Δημοκρατικής Συμπαράταξης κ. Γ</w:t>
      </w:r>
      <w:r w:rsidRPr="00036E7F">
        <w:rPr>
          <w:rFonts w:eastAsia="Times New Roman"/>
          <w:szCs w:val="24"/>
        </w:rPr>
        <w:t>ε</w:t>
      </w:r>
      <w:r>
        <w:rPr>
          <w:rFonts w:eastAsia="Times New Roman"/>
          <w:szCs w:val="24"/>
        </w:rPr>
        <w:t>ώργιου</w:t>
      </w:r>
      <w:r>
        <w:rPr>
          <w:rFonts w:eastAsia="Times New Roman"/>
          <w:szCs w:val="24"/>
        </w:rPr>
        <w:t xml:space="preserve"> </w:t>
      </w:r>
      <w:r w:rsidRPr="00036E7F">
        <w:rPr>
          <w:rFonts w:eastAsia="Times New Roman"/>
          <w:szCs w:val="24"/>
        </w:rPr>
        <w:t>-</w:t>
      </w:r>
      <w:r>
        <w:rPr>
          <w:rFonts w:eastAsia="Times New Roman"/>
          <w:szCs w:val="24"/>
        </w:rPr>
        <w:t xml:space="preserve"> </w:t>
      </w:r>
      <w:r w:rsidRPr="00036E7F">
        <w:rPr>
          <w:rFonts w:eastAsia="Times New Roman"/>
          <w:szCs w:val="24"/>
        </w:rPr>
        <w:t>Δημητρίου Καρρά προς τον Υπουργό Οικονομικών, με θέμα: «Ανάγκη παραχώρησης της δημόσιας έκτασης 220 στρεμμάτων στην περιοχή Ναυπηγείων Σκαραμαγκά στους</w:t>
      </w:r>
      <w:r>
        <w:rPr>
          <w:rFonts w:eastAsia="Times New Roman"/>
          <w:szCs w:val="24"/>
        </w:rPr>
        <w:t xml:space="preserve"> κατοίκους της </w:t>
      </w:r>
      <w:r>
        <w:rPr>
          <w:rFonts w:eastAsia="Times New Roman"/>
          <w:szCs w:val="24"/>
        </w:rPr>
        <w:t>δ</w:t>
      </w:r>
      <w:r>
        <w:rPr>
          <w:rFonts w:eastAsia="Times New Roman"/>
          <w:szCs w:val="24"/>
        </w:rPr>
        <w:t>υτικής Αθήνας».</w:t>
      </w:r>
    </w:p>
    <w:p w14:paraId="38CEA89A" w14:textId="77777777" w:rsidR="00211822" w:rsidRDefault="00D14D4E">
      <w:pPr>
        <w:tabs>
          <w:tab w:val="left" w:pos="426"/>
          <w:tab w:val="left" w:pos="9214"/>
        </w:tabs>
        <w:overflowPunct w:val="0"/>
        <w:autoSpaceDE w:val="0"/>
        <w:autoSpaceDN w:val="0"/>
        <w:adjustRightInd w:val="0"/>
        <w:spacing w:line="600" w:lineRule="auto"/>
        <w:ind w:right="424" w:firstLine="720"/>
        <w:jc w:val="both"/>
        <w:rPr>
          <w:rFonts w:eastAsia="Times New Roman"/>
          <w:szCs w:val="24"/>
        </w:rPr>
      </w:pPr>
      <w:r w:rsidRPr="00036E7F">
        <w:rPr>
          <w:rFonts w:eastAsia="Times New Roman"/>
          <w:szCs w:val="24"/>
        </w:rPr>
        <w:t>2</w:t>
      </w:r>
      <w:r w:rsidRPr="00707952">
        <w:rPr>
          <w:rFonts w:eastAsia="Times New Roman"/>
          <w:szCs w:val="24"/>
        </w:rPr>
        <w:t>.</w:t>
      </w:r>
      <w:r>
        <w:rPr>
          <w:rFonts w:eastAsia="Times New Roman"/>
          <w:szCs w:val="24"/>
        </w:rPr>
        <w:t xml:space="preserve"> </w:t>
      </w:r>
      <w:r w:rsidRPr="00036E7F">
        <w:rPr>
          <w:rFonts w:eastAsia="Times New Roman"/>
          <w:szCs w:val="24"/>
        </w:rPr>
        <w:t>Η με αριθμό 2932/31-10-2018</w:t>
      </w:r>
      <w:r w:rsidRPr="00707952">
        <w:rPr>
          <w:rFonts w:eastAsia="Times New Roman"/>
          <w:szCs w:val="24"/>
        </w:rPr>
        <w:t xml:space="preserve"> ε</w:t>
      </w:r>
      <w:r w:rsidRPr="00036E7F">
        <w:rPr>
          <w:rFonts w:eastAsia="Times New Roman"/>
          <w:szCs w:val="24"/>
        </w:rPr>
        <w:t>ρώτηση του Βουλευτή Β΄ Αθηνών τ</w:t>
      </w:r>
      <w:r w:rsidRPr="00036E7F">
        <w:rPr>
          <w:rFonts w:eastAsia="Times New Roman"/>
          <w:szCs w:val="24"/>
        </w:rPr>
        <w:t>ης Δημοκρατικής Συμπαράταξης κ. Γε</w:t>
      </w:r>
      <w:r>
        <w:rPr>
          <w:rFonts w:eastAsia="Times New Roman"/>
          <w:szCs w:val="24"/>
        </w:rPr>
        <w:t>ώργιου</w:t>
      </w:r>
      <w:r>
        <w:rPr>
          <w:rFonts w:eastAsia="Times New Roman"/>
          <w:szCs w:val="24"/>
        </w:rPr>
        <w:t xml:space="preserve"> </w:t>
      </w:r>
      <w:r w:rsidRPr="00036E7F">
        <w:rPr>
          <w:rFonts w:eastAsia="Times New Roman"/>
          <w:szCs w:val="24"/>
        </w:rPr>
        <w:t>-</w:t>
      </w:r>
      <w:r>
        <w:rPr>
          <w:rFonts w:eastAsia="Times New Roman"/>
          <w:szCs w:val="24"/>
        </w:rPr>
        <w:t xml:space="preserve"> </w:t>
      </w:r>
      <w:r w:rsidRPr="00036E7F">
        <w:rPr>
          <w:rFonts w:eastAsia="Times New Roman"/>
          <w:szCs w:val="24"/>
        </w:rPr>
        <w:t>Δημητρίου Καρρά προς τον Υπουργό Οικονομικών, με θέμα: «Αποδέσμευση του Δημοτικού Κλειστού Γυμναστηρίου “Νίκης 2</w:t>
      </w:r>
      <w:r w:rsidRPr="002548D2">
        <w:rPr>
          <w:rFonts w:eastAsia="Times New Roman"/>
          <w:szCs w:val="24"/>
          <w:vertAlign w:val="superscript"/>
        </w:rPr>
        <w:t>ου</w:t>
      </w:r>
      <w:r w:rsidRPr="00036E7F">
        <w:rPr>
          <w:rFonts w:eastAsia="Times New Roman"/>
          <w:szCs w:val="24"/>
        </w:rPr>
        <w:t xml:space="preserve"> Λυκείου” Αγίας Βαρβάρας από το </w:t>
      </w:r>
      <w:proofErr w:type="spellStart"/>
      <w:r>
        <w:rPr>
          <w:rFonts w:eastAsia="Times New Roman"/>
          <w:szCs w:val="24"/>
        </w:rPr>
        <w:t>υ</w:t>
      </w:r>
      <w:r w:rsidRPr="00036E7F">
        <w:rPr>
          <w:rFonts w:eastAsia="Times New Roman"/>
          <w:szCs w:val="24"/>
        </w:rPr>
        <w:t>περταμείο</w:t>
      </w:r>
      <w:proofErr w:type="spellEnd"/>
      <w:r w:rsidRPr="00036E7F">
        <w:rPr>
          <w:rFonts w:eastAsia="Times New Roman"/>
          <w:szCs w:val="24"/>
        </w:rPr>
        <w:t>».</w:t>
      </w:r>
    </w:p>
    <w:p w14:paraId="38CEA89B"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 συζήτησ</w:t>
      </w:r>
      <w:r>
        <w:rPr>
          <w:rFonts w:eastAsia="Times New Roman" w:cs="Times New Roman"/>
          <w:szCs w:val="24"/>
        </w:rPr>
        <w:t xml:space="preserve">η των </w:t>
      </w:r>
    </w:p>
    <w:p w14:paraId="38CEA89C" w14:textId="77777777" w:rsidR="00211822" w:rsidRDefault="00D14D4E">
      <w:pPr>
        <w:spacing w:line="600" w:lineRule="auto"/>
        <w:ind w:firstLine="720"/>
        <w:jc w:val="center"/>
        <w:rPr>
          <w:rFonts w:eastAsia="Times New Roman" w:cs="Times New Roman"/>
          <w:b/>
          <w:szCs w:val="24"/>
        </w:rPr>
      </w:pPr>
      <w:r>
        <w:rPr>
          <w:rFonts w:eastAsia="Times New Roman" w:cs="Times New Roman"/>
          <w:b/>
          <w:szCs w:val="24"/>
        </w:rPr>
        <w:lastRenderedPageBreak/>
        <w:t>ΕΠΙΚΑΙΡΩΝ ΕΡΩΤΗΣΕΩΝ</w:t>
      </w:r>
    </w:p>
    <w:p w14:paraId="38CEA89D"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Στη σημερινή συνεδρίαση θα συζητηθούν δ</w:t>
      </w:r>
      <w:r>
        <w:rPr>
          <w:rFonts w:eastAsia="Times New Roman" w:cs="Times New Roman"/>
          <w:szCs w:val="24"/>
        </w:rPr>
        <w:t xml:space="preserve">ύο επίκαιρες ερωτήσεις , στις οποίες θα απαντήσει ο Υπουργός Παιδείας, Έρευνας και Θρησκευμάτων κ. Κωνσταντίνος </w:t>
      </w:r>
      <w:proofErr w:type="spellStart"/>
      <w:r>
        <w:rPr>
          <w:rFonts w:eastAsia="Times New Roman" w:cs="Times New Roman"/>
          <w:szCs w:val="24"/>
        </w:rPr>
        <w:t>Γαβρόγλου</w:t>
      </w:r>
      <w:proofErr w:type="spellEnd"/>
      <w:r>
        <w:rPr>
          <w:rFonts w:eastAsia="Times New Roman" w:cs="Times New Roman"/>
          <w:szCs w:val="24"/>
        </w:rPr>
        <w:t>.</w:t>
      </w:r>
    </w:p>
    <w:p w14:paraId="38CEA89E"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Ξεκινούμε με τη συζήτηση της</w:t>
      </w:r>
      <w:r>
        <w:rPr>
          <w:rFonts w:eastAsia="Times New Roman" w:cs="Times New Roman"/>
          <w:szCs w:val="24"/>
        </w:rPr>
        <w:t xml:space="preserve"> πέμπτη</w:t>
      </w:r>
      <w:r>
        <w:rPr>
          <w:rFonts w:eastAsia="Times New Roman" w:cs="Times New Roman"/>
          <w:szCs w:val="24"/>
        </w:rPr>
        <w:t>ς</w:t>
      </w:r>
      <w:r>
        <w:rPr>
          <w:rFonts w:eastAsia="Times New Roman" w:cs="Times New Roman"/>
          <w:szCs w:val="24"/>
        </w:rPr>
        <w:t xml:space="preserve"> με αριθμό 437/22-3-2019 επίκαιρη</w:t>
      </w:r>
      <w:r>
        <w:rPr>
          <w:rFonts w:eastAsia="Times New Roman" w:cs="Times New Roman"/>
          <w:szCs w:val="24"/>
        </w:rPr>
        <w:t>ς</w:t>
      </w:r>
      <w:r>
        <w:rPr>
          <w:rFonts w:eastAsia="Times New Roman" w:cs="Times New Roman"/>
          <w:szCs w:val="24"/>
        </w:rPr>
        <w:t xml:space="preserve"> ερώτηση</w:t>
      </w:r>
      <w:r>
        <w:rPr>
          <w:rFonts w:eastAsia="Times New Roman" w:cs="Times New Roman"/>
          <w:szCs w:val="24"/>
        </w:rPr>
        <w:t>ς</w:t>
      </w:r>
      <w:r>
        <w:rPr>
          <w:rFonts w:eastAsia="Times New Roman" w:cs="Times New Roman"/>
          <w:szCs w:val="24"/>
        </w:rPr>
        <w:t xml:space="preserve"> πρώτου κύκλου του Βουλευτή Έβρου της Νέας Δημοκρατίας κ. Αναστασίου </w:t>
      </w:r>
      <w:proofErr w:type="spellStart"/>
      <w:r>
        <w:rPr>
          <w:rFonts w:eastAsia="Times New Roman" w:cs="Times New Roman"/>
          <w:szCs w:val="24"/>
        </w:rPr>
        <w:t>Δημοσχάκη</w:t>
      </w:r>
      <w:proofErr w:type="spellEnd"/>
      <w:r>
        <w:rPr>
          <w:rFonts w:eastAsia="Times New Roman" w:cs="Times New Roman"/>
          <w:szCs w:val="24"/>
        </w:rPr>
        <w:t xml:space="preserve"> προς τον Υπουργό Παιδείας, Έρευνας και Θρησκευμάτων, με θέμα: «Προκήρυξη θέσεως Καθηγητή Σηροτροφίας-Μελισσοκομίας στο Δημοκρίτειο Παν</w:t>
      </w:r>
      <w:r>
        <w:rPr>
          <w:rFonts w:eastAsia="Times New Roman" w:cs="Times New Roman"/>
          <w:szCs w:val="24"/>
        </w:rPr>
        <w:t>επιστήμιο Θράκης».</w:t>
      </w:r>
    </w:p>
    <w:p w14:paraId="38CEA89F"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38CEA8A0"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 xml:space="preserve">ΔΗΜΟΣΧΑΚΗΣ: </w:t>
      </w:r>
      <w:r>
        <w:rPr>
          <w:rFonts w:eastAsia="Times New Roman" w:cs="Times New Roman"/>
          <w:szCs w:val="24"/>
        </w:rPr>
        <w:t>Ευχαριστώ, κύριε Πρόεδρε.</w:t>
      </w:r>
    </w:p>
    <w:p w14:paraId="38CEA8A1"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Κύριε Υπουργέ, αποτελεί ευχάριστη είδηση σήμερα, μετά από πέντε αναβολές, να συζητείται η επίκαιρη ερώτησή μου που αφορά τη</w:t>
      </w:r>
      <w:r>
        <w:rPr>
          <w:rFonts w:eastAsia="Times New Roman" w:cs="Times New Roman"/>
          <w:szCs w:val="24"/>
        </w:rPr>
        <w:t xml:space="preserve"> σύσταση θέσης καθηγητού στο Δημοκρίτειο Πανεπιστήμιο, στο Τμήμα Αγροτικής Ανάπτυξης της Νέας Ορεστιάδας, </w:t>
      </w:r>
      <w:r>
        <w:rPr>
          <w:rFonts w:eastAsia="Times New Roman" w:cs="Times New Roman"/>
          <w:szCs w:val="24"/>
        </w:rPr>
        <w:lastRenderedPageBreak/>
        <w:t>στο αντικείμενο της Σηροτροφίας και Μελισσοκομίας, όπου είναι απαραίτητος ο καθηγητής, αλλά και το Πανεπιστήμιο, ώστε να συμβάλουν στην πρόοδο και στη</w:t>
      </w:r>
      <w:r>
        <w:rPr>
          <w:rFonts w:eastAsia="Times New Roman" w:cs="Times New Roman"/>
          <w:szCs w:val="24"/>
        </w:rPr>
        <w:t xml:space="preserve">ν ανάπτυξη της περιοχής και να αποτελέσει τον επιστημονικό σύμβουλο σε αυτούς που ασχολούνται με τα δύο αντικείμενα που </w:t>
      </w:r>
      <w:proofErr w:type="spellStart"/>
      <w:r>
        <w:rPr>
          <w:rFonts w:eastAsia="Times New Roman" w:cs="Times New Roman"/>
          <w:szCs w:val="24"/>
        </w:rPr>
        <w:t>προείπα</w:t>
      </w:r>
      <w:proofErr w:type="spellEnd"/>
      <w:r>
        <w:rPr>
          <w:rFonts w:eastAsia="Times New Roman" w:cs="Times New Roman"/>
          <w:szCs w:val="24"/>
        </w:rPr>
        <w:t>.</w:t>
      </w:r>
    </w:p>
    <w:p w14:paraId="38CEA8A2"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 xml:space="preserve">Το Σουφλί αποτελεί στον κεντρικό Έβρο τον βασικό πυλώνα ενασχόλησης μεγάλης μερίδας επαγγελματιών με την παραγωγή </w:t>
      </w:r>
      <w:proofErr w:type="spellStart"/>
      <w:r>
        <w:rPr>
          <w:rFonts w:eastAsia="Times New Roman" w:cs="Times New Roman"/>
          <w:szCs w:val="24"/>
        </w:rPr>
        <w:t>μετάξης</w:t>
      </w:r>
      <w:proofErr w:type="spellEnd"/>
      <w:r>
        <w:rPr>
          <w:rFonts w:eastAsia="Times New Roman" w:cs="Times New Roman"/>
          <w:szCs w:val="24"/>
        </w:rPr>
        <w:t xml:space="preserve"> σε όλ</w:t>
      </w:r>
      <w:r>
        <w:rPr>
          <w:rFonts w:eastAsia="Times New Roman" w:cs="Times New Roman"/>
          <w:szCs w:val="24"/>
        </w:rPr>
        <w:t xml:space="preserve">α τα επίπεδα. Ο Νομός Έβρου αποτελεί το καλύτερο μελισσοκομικό πεδίο ανάπτυξης σε όλη τη Θράκη. Και πιστεύω ότι το Πανεπιστήμιο θα πρέπει να μπει σε αυτή τη διαδικασία. Ήδη έχει δομήσει εξαιρετικές σχέσεις μαζί με τους παράγοντες του πρωτογενούς τομέα και </w:t>
      </w:r>
      <w:r>
        <w:rPr>
          <w:rFonts w:eastAsia="Times New Roman" w:cs="Times New Roman"/>
          <w:szCs w:val="24"/>
        </w:rPr>
        <w:t>μέσα από αυτή τη διαδικασία πιστεύουμε ότι θα αναπτυχθεί έτι περισσότερο.</w:t>
      </w:r>
    </w:p>
    <w:p w14:paraId="38CEA8A3"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 xml:space="preserve">Ερωτούμε τι σκέφτεστε να κάνετε μετά από αυτή την ερώτηση, την οποία έχω καταθέσει, αν θα συστήσετε τη θέση του καθηγητή Σηροτροφίας και Μελισσοκομίας και επίσης, σε ποιες ενέργειες </w:t>
      </w:r>
      <w:r>
        <w:rPr>
          <w:rFonts w:eastAsia="Times New Roman" w:cs="Times New Roman"/>
          <w:szCs w:val="24"/>
        </w:rPr>
        <w:t xml:space="preserve">θα μπορούσατε να προβείτε, προκειμένου να τεθούν οι ακαδημαϊκές βάσεις για την ανάπτυξη των δύο κλάδων, που </w:t>
      </w:r>
      <w:proofErr w:type="spellStart"/>
      <w:r>
        <w:rPr>
          <w:rFonts w:eastAsia="Times New Roman" w:cs="Times New Roman"/>
          <w:szCs w:val="24"/>
        </w:rPr>
        <w:t>προείπα</w:t>
      </w:r>
      <w:proofErr w:type="spellEnd"/>
      <w:r>
        <w:rPr>
          <w:rFonts w:eastAsia="Times New Roman" w:cs="Times New Roman"/>
          <w:szCs w:val="24"/>
        </w:rPr>
        <w:t>, στον Έβρο και στη Θράκη.</w:t>
      </w:r>
    </w:p>
    <w:p w14:paraId="38CEA8A4"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Ευχαριστούμε τον κύριο συνάδελφο.</w:t>
      </w:r>
    </w:p>
    <w:p w14:paraId="38CEA8A5"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τρία λεπτά.</w:t>
      </w:r>
    </w:p>
    <w:p w14:paraId="38CEA8A6"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Ευχαριστώ, κύριε Πρόεδρε.</w:t>
      </w:r>
    </w:p>
    <w:p w14:paraId="38CEA8A7"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Δημοσχάκη</w:t>
      </w:r>
      <w:proofErr w:type="spellEnd"/>
      <w:r>
        <w:rPr>
          <w:rFonts w:eastAsia="Times New Roman" w:cs="Times New Roman"/>
          <w:szCs w:val="24"/>
        </w:rPr>
        <w:t>, να υπενθυμίσουμε ορισμένα βασικά πράγματα.</w:t>
      </w:r>
    </w:p>
    <w:p w14:paraId="38CEA8A8"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Το πρώτο είναι ότι τα Ανώτατα Εκπαιδευτικά Ιδρύματα είναι αυτοδιοίκητα και ο τρόπος με τον οποίο καθ</w:t>
      </w:r>
      <w:r>
        <w:rPr>
          <w:rFonts w:eastAsia="Times New Roman" w:cs="Times New Roman"/>
          <w:szCs w:val="24"/>
        </w:rPr>
        <w:t xml:space="preserve">ορίζεται το περιεχόμενο των θέσεων είναι κάτι που έχει σχέση αποκλειστικά με τα </w:t>
      </w:r>
      <w:r>
        <w:rPr>
          <w:rFonts w:eastAsia="Times New Roman" w:cs="Times New Roman"/>
          <w:szCs w:val="24"/>
        </w:rPr>
        <w:t>ι</w:t>
      </w:r>
      <w:r>
        <w:rPr>
          <w:rFonts w:eastAsia="Times New Roman" w:cs="Times New Roman"/>
          <w:szCs w:val="24"/>
        </w:rPr>
        <w:t xml:space="preserve">δρύματα. Δεν μπορεί να παρέμβει η </w:t>
      </w:r>
      <w:r>
        <w:rPr>
          <w:rFonts w:eastAsia="Times New Roman" w:cs="Times New Roman"/>
          <w:szCs w:val="24"/>
        </w:rPr>
        <w:t>π</w:t>
      </w:r>
      <w:r>
        <w:rPr>
          <w:rFonts w:eastAsia="Times New Roman" w:cs="Times New Roman"/>
          <w:szCs w:val="24"/>
        </w:rPr>
        <w:t xml:space="preserve">ολιτεία. Και καλώς δεν μπορεί να παρέμβει η </w:t>
      </w:r>
      <w:r>
        <w:rPr>
          <w:rFonts w:eastAsia="Times New Roman" w:cs="Times New Roman"/>
          <w:szCs w:val="24"/>
        </w:rPr>
        <w:t>π</w:t>
      </w:r>
      <w:r>
        <w:rPr>
          <w:rFonts w:eastAsia="Times New Roman" w:cs="Times New Roman"/>
          <w:szCs w:val="24"/>
        </w:rPr>
        <w:t xml:space="preserve">ολιτεία, διότι το </w:t>
      </w:r>
      <w:r>
        <w:rPr>
          <w:rFonts w:eastAsia="Times New Roman" w:cs="Times New Roman"/>
          <w:szCs w:val="24"/>
        </w:rPr>
        <w:t>ί</w:t>
      </w:r>
      <w:r>
        <w:rPr>
          <w:rFonts w:eastAsia="Times New Roman" w:cs="Times New Roman"/>
          <w:szCs w:val="24"/>
        </w:rPr>
        <w:t>δρυμα το ίδιο γνωρίζει τις ανάγκες του. Άρα εμείς δίνουμε θέσεις, γίνεται μι</w:t>
      </w:r>
      <w:r>
        <w:rPr>
          <w:rFonts w:eastAsia="Times New Roman" w:cs="Times New Roman"/>
          <w:szCs w:val="24"/>
        </w:rPr>
        <w:t xml:space="preserve">α πρώτη κατανομή αυτών στα </w:t>
      </w:r>
      <w:r>
        <w:rPr>
          <w:rFonts w:eastAsia="Times New Roman" w:cs="Times New Roman"/>
          <w:szCs w:val="24"/>
        </w:rPr>
        <w:t>τ</w:t>
      </w:r>
      <w:r>
        <w:rPr>
          <w:rFonts w:eastAsia="Times New Roman" w:cs="Times New Roman"/>
          <w:szCs w:val="24"/>
        </w:rPr>
        <w:t xml:space="preserve">μήματα και οι γενικές συνελεύσεις των </w:t>
      </w:r>
      <w:r>
        <w:rPr>
          <w:rFonts w:eastAsia="Times New Roman" w:cs="Times New Roman"/>
          <w:szCs w:val="24"/>
        </w:rPr>
        <w:t>τ</w:t>
      </w:r>
      <w:r>
        <w:rPr>
          <w:rFonts w:eastAsia="Times New Roman" w:cs="Times New Roman"/>
          <w:szCs w:val="24"/>
        </w:rPr>
        <w:t>μημάτων λένε ότι για αυτά που μας έδωσε η Σύγκλητος εμείς θεωρούμε ότι η τάδε θέση πρέπει να έχει το τάδε περιεχόμενο και να είναι της τάδε βαθμίδας.</w:t>
      </w:r>
    </w:p>
    <w:p w14:paraId="38CEA8A9"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lastRenderedPageBreak/>
        <w:t>Αυτή είναι η διαδικασία. Άρα και να θέλ</w:t>
      </w:r>
      <w:r>
        <w:rPr>
          <w:rFonts w:eastAsia="Times New Roman" w:cs="Times New Roman"/>
          <w:szCs w:val="24"/>
        </w:rPr>
        <w:t xml:space="preserve">ουμε να το κάνουμε δεν είναι μόνο ότι μας απαγορεύει ο νόμος. Αλλά και ορθά απαγορεύει ο νόμος στην </w:t>
      </w:r>
      <w:r>
        <w:rPr>
          <w:rFonts w:eastAsia="Times New Roman" w:cs="Times New Roman"/>
          <w:szCs w:val="24"/>
        </w:rPr>
        <w:t>π</w:t>
      </w:r>
      <w:r>
        <w:rPr>
          <w:rFonts w:eastAsia="Times New Roman" w:cs="Times New Roman"/>
          <w:szCs w:val="24"/>
        </w:rPr>
        <w:t xml:space="preserve">ολιτεία να καθορίζει το περιεχόμενο των θέσεων. Είναι μια σοβαρή παρέμβαση στο αυτοδιοίκητο και κυρίως, η </w:t>
      </w:r>
      <w:r>
        <w:rPr>
          <w:rFonts w:eastAsia="Times New Roman" w:cs="Times New Roman"/>
          <w:szCs w:val="24"/>
        </w:rPr>
        <w:t>π</w:t>
      </w:r>
      <w:r>
        <w:rPr>
          <w:rFonts w:eastAsia="Times New Roman" w:cs="Times New Roman"/>
          <w:szCs w:val="24"/>
        </w:rPr>
        <w:t>ολιτεία δεν είναι σε θέση να γνωρίζει όλες τις α</w:t>
      </w:r>
      <w:r>
        <w:rPr>
          <w:rFonts w:eastAsia="Times New Roman" w:cs="Times New Roman"/>
          <w:szCs w:val="24"/>
        </w:rPr>
        <w:t xml:space="preserve">νάγκες των </w:t>
      </w:r>
      <w:r>
        <w:rPr>
          <w:rFonts w:eastAsia="Times New Roman" w:cs="Times New Roman"/>
          <w:szCs w:val="24"/>
        </w:rPr>
        <w:t>τ</w:t>
      </w:r>
      <w:r>
        <w:rPr>
          <w:rFonts w:eastAsia="Times New Roman" w:cs="Times New Roman"/>
          <w:szCs w:val="24"/>
        </w:rPr>
        <w:t>μημάτων.</w:t>
      </w:r>
    </w:p>
    <w:p w14:paraId="38CEA8AA" w14:textId="77777777" w:rsidR="00211822" w:rsidRDefault="00D14D4E">
      <w:pPr>
        <w:tabs>
          <w:tab w:val="left" w:pos="1905"/>
        </w:tabs>
        <w:spacing w:line="600" w:lineRule="auto"/>
        <w:ind w:firstLine="720"/>
        <w:jc w:val="both"/>
        <w:rPr>
          <w:rFonts w:eastAsia="Times New Roman" w:cs="Times New Roman"/>
          <w:szCs w:val="24"/>
        </w:rPr>
      </w:pPr>
      <w:r>
        <w:rPr>
          <w:rFonts w:eastAsia="Times New Roman" w:cs="Times New Roman"/>
          <w:szCs w:val="24"/>
        </w:rPr>
        <w:t>Δεύτερον, θ</w:t>
      </w:r>
      <w:r w:rsidRPr="00AC487A">
        <w:rPr>
          <w:rFonts w:eastAsia="Times New Roman" w:cs="Times New Roman"/>
          <w:szCs w:val="24"/>
        </w:rPr>
        <w:t>α σας θυμίσω πάλι την νέα αρχιτεκτονική των Ανώτατων Εκπαιδευτικών</w:t>
      </w:r>
      <w:r w:rsidRPr="003C4785">
        <w:rPr>
          <w:rFonts w:eastAsia="Times New Roman" w:cs="Times New Roman"/>
          <w:szCs w:val="24"/>
        </w:rPr>
        <w:t xml:space="preserve"> </w:t>
      </w:r>
      <w:r>
        <w:rPr>
          <w:rFonts w:eastAsia="Times New Roman" w:cs="Times New Roman"/>
          <w:szCs w:val="24"/>
        </w:rPr>
        <w:t>μας</w:t>
      </w:r>
      <w:r w:rsidRPr="00AC487A">
        <w:rPr>
          <w:rFonts w:eastAsia="Times New Roman" w:cs="Times New Roman"/>
          <w:szCs w:val="24"/>
        </w:rPr>
        <w:t xml:space="preserve"> Ιδρυμάτων</w:t>
      </w:r>
      <w:r>
        <w:rPr>
          <w:rFonts w:eastAsia="Times New Roman" w:cs="Times New Roman"/>
          <w:szCs w:val="24"/>
        </w:rPr>
        <w:t>.</w:t>
      </w:r>
      <w:r w:rsidRPr="00AC487A">
        <w:rPr>
          <w:rFonts w:eastAsia="Times New Roman" w:cs="Times New Roman"/>
          <w:szCs w:val="24"/>
        </w:rPr>
        <w:t xml:space="preserve"> Εδώ και ενάμιση χρόνο</w:t>
      </w:r>
      <w:r>
        <w:rPr>
          <w:rFonts w:eastAsia="Times New Roman" w:cs="Times New Roman"/>
          <w:szCs w:val="24"/>
        </w:rPr>
        <w:t>,</w:t>
      </w:r>
      <w:r w:rsidRPr="00AC487A">
        <w:rPr>
          <w:rFonts w:eastAsia="Times New Roman" w:cs="Times New Roman"/>
          <w:szCs w:val="24"/>
        </w:rPr>
        <w:t xml:space="preserve"> όπως γνωρίζετε</w:t>
      </w:r>
      <w:r>
        <w:rPr>
          <w:rFonts w:eastAsia="Times New Roman" w:cs="Times New Roman"/>
          <w:szCs w:val="24"/>
        </w:rPr>
        <w:t>,</w:t>
      </w:r>
      <w:r w:rsidRPr="00AC487A">
        <w:rPr>
          <w:rFonts w:eastAsia="Times New Roman" w:cs="Times New Roman"/>
          <w:szCs w:val="24"/>
        </w:rPr>
        <w:t xml:space="preserve"> αρχίζει να υλοποιείται ένα σχέδιο που αλλάζει με </w:t>
      </w:r>
      <w:r w:rsidRPr="00AC487A">
        <w:rPr>
          <w:rFonts w:eastAsia="Times New Roman" w:cs="Times New Roman"/>
          <w:szCs w:val="24"/>
        </w:rPr>
        <w:t xml:space="preserve">έναν εξαιρετικά θετικό τρόπο την αρχιτεκτονική των ιδρυμάτων </w:t>
      </w:r>
      <w:r>
        <w:rPr>
          <w:rFonts w:eastAsia="Times New Roman" w:cs="Times New Roman"/>
          <w:szCs w:val="24"/>
        </w:rPr>
        <w:t>μας.</w:t>
      </w:r>
      <w:r w:rsidRPr="00AC487A">
        <w:rPr>
          <w:rFonts w:eastAsia="Times New Roman" w:cs="Times New Roman"/>
          <w:szCs w:val="24"/>
        </w:rPr>
        <w:t xml:space="preserve"> Σε </w:t>
      </w:r>
      <w:r>
        <w:rPr>
          <w:rFonts w:eastAsia="Times New Roman" w:cs="Times New Roman"/>
          <w:szCs w:val="24"/>
        </w:rPr>
        <w:t>αυτή την α</w:t>
      </w:r>
      <w:r w:rsidRPr="00AC487A">
        <w:rPr>
          <w:rFonts w:eastAsia="Times New Roman" w:cs="Times New Roman"/>
          <w:szCs w:val="24"/>
        </w:rPr>
        <w:t>ρχιτεκτονική υπάρχουν τέσσερα στοιχεία που χαρακτηρίζουν</w:t>
      </w:r>
      <w:r>
        <w:rPr>
          <w:rFonts w:eastAsia="Times New Roman" w:cs="Times New Roman"/>
          <w:szCs w:val="24"/>
        </w:rPr>
        <w:t>,</w:t>
      </w:r>
      <w:r w:rsidRPr="00AC487A">
        <w:rPr>
          <w:rFonts w:eastAsia="Times New Roman" w:cs="Times New Roman"/>
          <w:szCs w:val="24"/>
        </w:rPr>
        <w:t xml:space="preserve"> αν θέλετε</w:t>
      </w:r>
      <w:r>
        <w:rPr>
          <w:rFonts w:eastAsia="Times New Roman" w:cs="Times New Roman"/>
          <w:szCs w:val="24"/>
        </w:rPr>
        <w:t>, αυτό το μεταρ</w:t>
      </w:r>
      <w:r w:rsidRPr="00AC487A">
        <w:rPr>
          <w:rFonts w:eastAsia="Times New Roman" w:cs="Times New Roman"/>
          <w:szCs w:val="24"/>
        </w:rPr>
        <w:t>ρυθμιστικό σχέδιο</w:t>
      </w:r>
      <w:r>
        <w:rPr>
          <w:rFonts w:eastAsia="Times New Roman" w:cs="Times New Roman"/>
          <w:szCs w:val="24"/>
        </w:rPr>
        <w:t>:</w:t>
      </w:r>
      <w:r w:rsidRPr="00AC487A">
        <w:rPr>
          <w:rFonts w:eastAsia="Times New Roman" w:cs="Times New Roman"/>
          <w:szCs w:val="24"/>
        </w:rPr>
        <w:t xml:space="preserve"> Το πρώτο είναι η δημιουργία νέων τμημάτων με νέα γνωστικά αντικείμενα</w:t>
      </w:r>
      <w:r>
        <w:rPr>
          <w:rFonts w:eastAsia="Times New Roman" w:cs="Times New Roman"/>
          <w:szCs w:val="24"/>
        </w:rPr>
        <w:t>,</w:t>
      </w:r>
      <w:r w:rsidRPr="00AC487A">
        <w:rPr>
          <w:rFonts w:eastAsia="Times New Roman" w:cs="Times New Roman"/>
          <w:szCs w:val="24"/>
        </w:rPr>
        <w:t xml:space="preserve"> το δε</w:t>
      </w:r>
      <w:r w:rsidRPr="00AC487A">
        <w:rPr>
          <w:rFonts w:eastAsia="Times New Roman" w:cs="Times New Roman"/>
          <w:szCs w:val="24"/>
        </w:rPr>
        <w:t>ύτερο είναι οι συνέργειες με τα τμήματα των ΤΕΙ</w:t>
      </w:r>
      <w:r>
        <w:rPr>
          <w:rFonts w:eastAsia="Times New Roman" w:cs="Times New Roman"/>
          <w:szCs w:val="24"/>
        </w:rPr>
        <w:t>,</w:t>
      </w:r>
      <w:r w:rsidRPr="00AC487A">
        <w:rPr>
          <w:rFonts w:eastAsia="Times New Roman" w:cs="Times New Roman"/>
          <w:szCs w:val="24"/>
        </w:rPr>
        <w:t xml:space="preserve"> το τρίτο είναι η ίδρυση πανεπιστημιακών ερευνητικών κέντρων και το τέταρτο είναι τα διετή προγράμματα σπουδών</w:t>
      </w:r>
      <w:r>
        <w:rPr>
          <w:rFonts w:eastAsia="Times New Roman" w:cs="Times New Roman"/>
          <w:szCs w:val="24"/>
        </w:rPr>
        <w:t>.</w:t>
      </w:r>
      <w:r w:rsidRPr="00AC487A">
        <w:rPr>
          <w:rFonts w:eastAsia="Times New Roman" w:cs="Times New Roman"/>
          <w:szCs w:val="24"/>
        </w:rPr>
        <w:t xml:space="preserve"> </w:t>
      </w:r>
    </w:p>
    <w:p w14:paraId="38CEA8AB" w14:textId="77777777" w:rsidR="00211822" w:rsidRDefault="00D14D4E">
      <w:pPr>
        <w:tabs>
          <w:tab w:val="left" w:pos="1905"/>
        </w:tabs>
        <w:spacing w:line="600" w:lineRule="auto"/>
        <w:ind w:firstLine="720"/>
        <w:jc w:val="both"/>
        <w:rPr>
          <w:rFonts w:eastAsia="Times New Roman" w:cs="Times New Roman"/>
          <w:szCs w:val="24"/>
        </w:rPr>
      </w:pPr>
      <w:r w:rsidRPr="00AC487A">
        <w:rPr>
          <w:rFonts w:eastAsia="Times New Roman" w:cs="Times New Roman"/>
          <w:szCs w:val="24"/>
        </w:rPr>
        <w:t>Στα διετή προγράμματα σπουδών θα έχουν ελεύθερη πρόσβαση οι απόφοιτοι των ΕΠΑΛ</w:t>
      </w:r>
      <w:r>
        <w:rPr>
          <w:rFonts w:eastAsia="Times New Roman" w:cs="Times New Roman"/>
          <w:szCs w:val="24"/>
        </w:rPr>
        <w:t>,</w:t>
      </w:r>
      <w:r w:rsidRPr="00AC487A">
        <w:rPr>
          <w:rFonts w:eastAsia="Times New Roman" w:cs="Times New Roman"/>
          <w:szCs w:val="24"/>
        </w:rPr>
        <w:t xml:space="preserve"> αλλά το σημαντι</w:t>
      </w:r>
      <w:r w:rsidRPr="00AC487A">
        <w:rPr>
          <w:rFonts w:eastAsia="Times New Roman" w:cs="Times New Roman"/>
          <w:szCs w:val="24"/>
        </w:rPr>
        <w:t xml:space="preserve">κότερο </w:t>
      </w:r>
      <w:r>
        <w:rPr>
          <w:rFonts w:eastAsia="Times New Roman" w:cs="Times New Roman"/>
          <w:szCs w:val="24"/>
        </w:rPr>
        <w:t xml:space="preserve">είναι </w:t>
      </w:r>
      <w:r>
        <w:rPr>
          <w:rFonts w:eastAsia="Times New Roman" w:cs="Times New Roman"/>
          <w:szCs w:val="24"/>
        </w:rPr>
        <w:lastRenderedPageBreak/>
        <w:t>ότι τα</w:t>
      </w:r>
      <w:r w:rsidRPr="00AC487A">
        <w:rPr>
          <w:rFonts w:eastAsia="Times New Roman" w:cs="Times New Roman"/>
          <w:szCs w:val="24"/>
        </w:rPr>
        <w:t xml:space="preserve"> διετή προγράμματα σπουδών θα αρχίσουν από το</w:t>
      </w:r>
      <w:r>
        <w:rPr>
          <w:rFonts w:eastAsia="Times New Roman" w:cs="Times New Roman"/>
          <w:szCs w:val="24"/>
        </w:rPr>
        <w:t>ν</w:t>
      </w:r>
      <w:r w:rsidRPr="00AC487A">
        <w:rPr>
          <w:rFonts w:eastAsia="Times New Roman" w:cs="Times New Roman"/>
          <w:szCs w:val="24"/>
        </w:rPr>
        <w:t xml:space="preserve"> Σεπτέμβριο να λειτουργούν και σε συνεργασία με παραγωγικούς φορείς της περιοχής</w:t>
      </w:r>
      <w:r>
        <w:rPr>
          <w:rFonts w:eastAsia="Times New Roman" w:cs="Times New Roman"/>
          <w:szCs w:val="24"/>
        </w:rPr>
        <w:t>.</w:t>
      </w:r>
      <w:r w:rsidRPr="00AC487A">
        <w:rPr>
          <w:rFonts w:eastAsia="Times New Roman" w:cs="Times New Roman"/>
          <w:szCs w:val="24"/>
        </w:rPr>
        <w:t xml:space="preserve"> Άρα τα θέματα που θίγετε να υπογραμμίσουμε εμείς και ως Υπουργείο Παιδείας </w:t>
      </w:r>
      <w:r>
        <w:rPr>
          <w:rFonts w:eastAsia="Times New Roman" w:cs="Times New Roman"/>
          <w:szCs w:val="24"/>
        </w:rPr>
        <w:t>ότι είναι πάρα πολύ σημαντικά κ</w:t>
      </w:r>
      <w:r>
        <w:rPr>
          <w:rFonts w:eastAsia="Times New Roman" w:cs="Times New Roman"/>
          <w:szCs w:val="24"/>
        </w:rPr>
        <w:t>α</w:t>
      </w:r>
      <w:r w:rsidRPr="00AC487A">
        <w:rPr>
          <w:rFonts w:eastAsia="Times New Roman" w:cs="Times New Roman"/>
          <w:szCs w:val="24"/>
        </w:rPr>
        <w:t xml:space="preserve">ι </w:t>
      </w:r>
      <w:r>
        <w:rPr>
          <w:rFonts w:eastAsia="Times New Roman" w:cs="Times New Roman"/>
          <w:szCs w:val="24"/>
        </w:rPr>
        <w:t>είναι</w:t>
      </w:r>
      <w:r w:rsidRPr="00AC487A">
        <w:rPr>
          <w:rFonts w:eastAsia="Times New Roman" w:cs="Times New Roman"/>
          <w:szCs w:val="24"/>
        </w:rPr>
        <w:t xml:space="preserve"> πάρα πολύ σημαντικά γιατί θα δώσουν τη δυνατότητα στα ιδρύματα </w:t>
      </w:r>
      <w:r>
        <w:rPr>
          <w:rFonts w:eastAsia="Times New Roman" w:cs="Times New Roman"/>
          <w:szCs w:val="24"/>
        </w:rPr>
        <w:t>-</w:t>
      </w:r>
      <w:r w:rsidRPr="00AC487A">
        <w:rPr>
          <w:rFonts w:eastAsia="Times New Roman" w:cs="Times New Roman"/>
          <w:szCs w:val="24"/>
        </w:rPr>
        <w:t>και στην προκειμένη περίπτωση και στο Δημοκρίτειο Πανεπιστήμιο Θράκης</w:t>
      </w:r>
      <w:r>
        <w:rPr>
          <w:rFonts w:eastAsia="Times New Roman" w:cs="Times New Roman"/>
          <w:szCs w:val="24"/>
        </w:rPr>
        <w:t>-</w:t>
      </w:r>
      <w:r w:rsidRPr="00AC487A">
        <w:rPr>
          <w:rFonts w:eastAsia="Times New Roman" w:cs="Times New Roman"/>
          <w:szCs w:val="24"/>
        </w:rPr>
        <w:t xml:space="preserve"> σε συνεργασία με παραγωγικούς φορείς να δουν τι μπορούν να διαμορφώσουν</w:t>
      </w:r>
      <w:r>
        <w:rPr>
          <w:rFonts w:eastAsia="Times New Roman" w:cs="Times New Roman"/>
          <w:szCs w:val="24"/>
        </w:rPr>
        <w:t>.</w:t>
      </w:r>
      <w:r w:rsidRPr="00AC487A">
        <w:rPr>
          <w:rFonts w:eastAsia="Times New Roman" w:cs="Times New Roman"/>
          <w:szCs w:val="24"/>
        </w:rPr>
        <w:t xml:space="preserve"> Έχουμε κονδύλια για τα διετή προγράμματα σ</w:t>
      </w:r>
      <w:r w:rsidRPr="00AC487A">
        <w:rPr>
          <w:rFonts w:eastAsia="Times New Roman" w:cs="Times New Roman"/>
          <w:szCs w:val="24"/>
        </w:rPr>
        <w:t>πουδών</w:t>
      </w:r>
      <w:r>
        <w:rPr>
          <w:rFonts w:eastAsia="Times New Roman" w:cs="Times New Roman"/>
          <w:szCs w:val="24"/>
        </w:rPr>
        <w:t>.</w:t>
      </w:r>
      <w:r w:rsidRPr="00AC487A">
        <w:rPr>
          <w:rFonts w:eastAsia="Times New Roman" w:cs="Times New Roman"/>
          <w:szCs w:val="24"/>
        </w:rPr>
        <w:t xml:space="preserve"> Αυτό δεν σημαίνει </w:t>
      </w:r>
      <w:r>
        <w:rPr>
          <w:rFonts w:eastAsia="Times New Roman" w:cs="Times New Roman"/>
          <w:szCs w:val="24"/>
        </w:rPr>
        <w:t xml:space="preserve">ότι </w:t>
      </w:r>
      <w:r w:rsidRPr="00AC487A">
        <w:rPr>
          <w:rFonts w:eastAsia="Times New Roman" w:cs="Times New Roman"/>
          <w:szCs w:val="24"/>
        </w:rPr>
        <w:t>αν τα διετή προγράμματα σπουδών θεραπεύ</w:t>
      </w:r>
      <w:r>
        <w:rPr>
          <w:rFonts w:eastAsia="Times New Roman" w:cs="Times New Roman"/>
          <w:szCs w:val="24"/>
        </w:rPr>
        <w:t xml:space="preserve">ουν αυτά στα οποία αναφερθήκατε δεν μπορεί να υπάρχουν και </w:t>
      </w:r>
      <w:r w:rsidRPr="00AC487A">
        <w:rPr>
          <w:rFonts w:eastAsia="Times New Roman" w:cs="Times New Roman"/>
          <w:szCs w:val="24"/>
        </w:rPr>
        <w:t>αντίστοιχες διδασκαλίες</w:t>
      </w:r>
      <w:r>
        <w:rPr>
          <w:rFonts w:eastAsia="Times New Roman" w:cs="Times New Roman"/>
          <w:szCs w:val="24"/>
        </w:rPr>
        <w:t>,</w:t>
      </w:r>
      <w:r w:rsidRPr="00AC487A">
        <w:rPr>
          <w:rFonts w:eastAsia="Times New Roman" w:cs="Times New Roman"/>
          <w:szCs w:val="24"/>
        </w:rPr>
        <w:t xml:space="preserve"> σεμινάρια </w:t>
      </w:r>
      <w:r>
        <w:rPr>
          <w:rFonts w:eastAsia="Times New Roman" w:cs="Times New Roman"/>
          <w:szCs w:val="24"/>
        </w:rPr>
        <w:t>κ.λπ.</w:t>
      </w:r>
      <w:r w:rsidRPr="00AC487A">
        <w:rPr>
          <w:rFonts w:eastAsia="Times New Roman" w:cs="Times New Roman"/>
          <w:szCs w:val="24"/>
        </w:rPr>
        <w:t xml:space="preserve"> και στο </w:t>
      </w:r>
      <w:r>
        <w:rPr>
          <w:rFonts w:eastAsia="Times New Roman" w:cs="Times New Roman"/>
          <w:szCs w:val="24"/>
        </w:rPr>
        <w:t>τ</w:t>
      </w:r>
      <w:r w:rsidRPr="00AC487A">
        <w:rPr>
          <w:rFonts w:eastAsia="Times New Roman" w:cs="Times New Roman"/>
          <w:szCs w:val="24"/>
        </w:rPr>
        <w:t xml:space="preserve">μήμα το οποίο </w:t>
      </w:r>
      <w:r>
        <w:rPr>
          <w:rFonts w:eastAsia="Times New Roman" w:cs="Times New Roman"/>
          <w:szCs w:val="24"/>
        </w:rPr>
        <w:t xml:space="preserve">αναφέρατε. </w:t>
      </w:r>
    </w:p>
    <w:p w14:paraId="38CEA8AC" w14:textId="77777777" w:rsidR="00211822" w:rsidRDefault="00D14D4E">
      <w:pPr>
        <w:tabs>
          <w:tab w:val="left" w:pos="1905"/>
        </w:tabs>
        <w:spacing w:line="600" w:lineRule="auto"/>
        <w:ind w:firstLine="720"/>
        <w:jc w:val="both"/>
        <w:rPr>
          <w:rFonts w:eastAsia="Times New Roman" w:cs="Times New Roman"/>
          <w:szCs w:val="24"/>
        </w:rPr>
      </w:pPr>
      <w:r>
        <w:rPr>
          <w:rFonts w:eastAsia="Times New Roman" w:cs="Times New Roman"/>
          <w:szCs w:val="24"/>
        </w:rPr>
        <w:t>Για τα υπόλοιπα θ</w:t>
      </w:r>
      <w:r w:rsidRPr="00AC487A">
        <w:rPr>
          <w:rFonts w:eastAsia="Times New Roman" w:cs="Times New Roman"/>
          <w:szCs w:val="24"/>
        </w:rPr>
        <w:t xml:space="preserve">α </w:t>
      </w:r>
      <w:r>
        <w:rPr>
          <w:rFonts w:eastAsia="Times New Roman" w:cs="Times New Roman"/>
          <w:szCs w:val="24"/>
        </w:rPr>
        <w:t>συνεχίσω στη</w:t>
      </w:r>
      <w:r w:rsidRPr="00AC487A">
        <w:rPr>
          <w:rFonts w:eastAsia="Times New Roman" w:cs="Times New Roman"/>
          <w:szCs w:val="24"/>
        </w:rPr>
        <w:t xml:space="preserve"> δευτερολογία μου</w:t>
      </w:r>
      <w:r>
        <w:rPr>
          <w:rFonts w:eastAsia="Times New Roman" w:cs="Times New Roman"/>
          <w:szCs w:val="24"/>
        </w:rPr>
        <w:t>.</w:t>
      </w:r>
      <w:r w:rsidRPr="00AC487A">
        <w:rPr>
          <w:rFonts w:eastAsia="Times New Roman" w:cs="Times New Roman"/>
          <w:szCs w:val="24"/>
        </w:rPr>
        <w:t xml:space="preserve"> </w:t>
      </w:r>
    </w:p>
    <w:p w14:paraId="38CEA8AD" w14:textId="77777777" w:rsidR="00211822" w:rsidRDefault="00D14D4E">
      <w:pPr>
        <w:tabs>
          <w:tab w:val="left" w:pos="1905"/>
        </w:tabs>
        <w:spacing w:line="600" w:lineRule="auto"/>
        <w:ind w:firstLine="720"/>
        <w:jc w:val="both"/>
        <w:rPr>
          <w:rFonts w:eastAsia="Times New Roman" w:cs="Times New Roman"/>
          <w:szCs w:val="24"/>
        </w:rPr>
      </w:pPr>
      <w:r w:rsidRPr="00AC487A">
        <w:rPr>
          <w:rFonts w:eastAsia="Times New Roman" w:cs="Times New Roman"/>
          <w:szCs w:val="24"/>
        </w:rPr>
        <w:t>Ε</w:t>
      </w:r>
      <w:r w:rsidRPr="00AC487A">
        <w:rPr>
          <w:rFonts w:eastAsia="Times New Roman" w:cs="Times New Roman"/>
          <w:szCs w:val="24"/>
        </w:rPr>
        <w:t>υχαριστώ</w:t>
      </w:r>
      <w:r>
        <w:rPr>
          <w:rFonts w:eastAsia="Times New Roman" w:cs="Times New Roman"/>
          <w:szCs w:val="24"/>
        </w:rPr>
        <w:t>.</w:t>
      </w:r>
    </w:p>
    <w:p w14:paraId="38CEA8AE" w14:textId="77777777" w:rsidR="00211822" w:rsidRDefault="00D14D4E">
      <w:pPr>
        <w:spacing w:line="600" w:lineRule="auto"/>
        <w:ind w:firstLine="720"/>
        <w:jc w:val="both"/>
        <w:rPr>
          <w:rFonts w:eastAsia="Times New Roman"/>
          <w:bCs/>
          <w:szCs w:val="24"/>
        </w:rPr>
      </w:pPr>
      <w:r w:rsidRPr="00F16B63">
        <w:rPr>
          <w:rFonts w:eastAsia="Times New Roman"/>
          <w:b/>
          <w:bCs/>
          <w:szCs w:val="24"/>
        </w:rPr>
        <w:t xml:space="preserve">ΠΡΟΕΔΡΕΥΩΝ (Μάριος Γεωργιάδης): </w:t>
      </w:r>
      <w:r>
        <w:rPr>
          <w:rFonts w:eastAsia="Times New Roman"/>
          <w:bCs/>
          <w:szCs w:val="24"/>
        </w:rPr>
        <w:t>Ευχαριστούμε τον κύριο Υπουργό.</w:t>
      </w:r>
    </w:p>
    <w:p w14:paraId="38CEA8AF" w14:textId="77777777" w:rsidR="00211822" w:rsidRDefault="00D14D4E">
      <w:pPr>
        <w:spacing w:line="600" w:lineRule="auto"/>
        <w:ind w:firstLine="720"/>
        <w:jc w:val="both"/>
        <w:rPr>
          <w:rFonts w:eastAsia="Times New Roman" w:cs="Times New Roman"/>
          <w:szCs w:val="24"/>
        </w:rPr>
      </w:pPr>
      <w:r w:rsidRPr="00F038AF">
        <w:rPr>
          <w:rFonts w:eastAsia="Times New Roman"/>
          <w:szCs w:val="24"/>
        </w:rPr>
        <w:t xml:space="preserve">Κυρίες και κύριοι συνάδελφοι, έχω την τιμή να ανακοινώσω στο Σώμα ότι τη συνεδρίασή μας παρακολουθούν από τα </w:t>
      </w:r>
      <w:r w:rsidRPr="00F038AF">
        <w:rPr>
          <w:rFonts w:eastAsia="Times New Roman"/>
          <w:szCs w:val="24"/>
        </w:rPr>
        <w:lastRenderedPageBreak/>
        <w:t xml:space="preserve">άνω δυτικά θεωρεία, αφού προηγουμένως ενημερώθηκαν για την ιστορία του </w:t>
      </w:r>
      <w:r w:rsidRPr="00F038AF">
        <w:rPr>
          <w:rFonts w:eastAsia="Times New Roman"/>
          <w:szCs w:val="24"/>
        </w:rPr>
        <w:t>κτηρίου και τον τρόπο οργάνωσης και λειτουργίας της Βουλής</w:t>
      </w:r>
      <w:r>
        <w:rPr>
          <w:rFonts w:eastAsia="Times New Roman"/>
          <w:szCs w:val="24"/>
        </w:rPr>
        <w:t xml:space="preserve"> και</w:t>
      </w:r>
      <w:r w:rsidRPr="00F038AF">
        <w:rPr>
          <w:rFonts w:eastAsia="Times New Roman"/>
          <w:szCs w:val="24"/>
        </w:rPr>
        <w:t xml:space="preserve"> ξεναγήθηκαν στην έκθεση της αίθουσας «ΕΛΕΥΘΕΡΙΟΣ ΒΕΝΙΖΕΛΟΣ»</w:t>
      </w:r>
      <w:r w:rsidRPr="00F038AF">
        <w:rPr>
          <w:rFonts w:eastAsia="Times New Roman" w:cs="Times New Roman"/>
          <w:szCs w:val="24"/>
        </w:rPr>
        <w:t xml:space="preserve">, </w:t>
      </w:r>
      <w:r>
        <w:rPr>
          <w:rFonts w:eastAsia="Times New Roman" w:cs="Times New Roman"/>
          <w:szCs w:val="24"/>
        </w:rPr>
        <w:t>τριάντα μία</w:t>
      </w:r>
      <w:r w:rsidRPr="00F038AF">
        <w:rPr>
          <w:rFonts w:eastAsia="Times New Roman" w:cs="Times New Roman"/>
          <w:szCs w:val="24"/>
        </w:rPr>
        <w:t xml:space="preserve"> μαθήτριες και μαθητές και </w:t>
      </w:r>
      <w:r>
        <w:rPr>
          <w:rFonts w:eastAsia="Times New Roman" w:cs="Times New Roman"/>
          <w:szCs w:val="24"/>
        </w:rPr>
        <w:t>τέσσερις</w:t>
      </w:r>
      <w:r w:rsidRPr="00F038AF">
        <w:rPr>
          <w:rFonts w:eastAsia="Times New Roman" w:cs="Times New Roman"/>
          <w:szCs w:val="24"/>
        </w:rPr>
        <w:t xml:space="preserve"> συνοδοί εκπαιδευτικοί από το Δημοτικό Σχολείο </w:t>
      </w:r>
      <w:proofErr w:type="spellStart"/>
      <w:r>
        <w:rPr>
          <w:rFonts w:eastAsia="Times New Roman" w:cs="Times New Roman"/>
          <w:szCs w:val="24"/>
        </w:rPr>
        <w:t>Λητής</w:t>
      </w:r>
      <w:proofErr w:type="spellEnd"/>
      <w:r>
        <w:rPr>
          <w:rFonts w:eastAsia="Times New Roman" w:cs="Times New Roman"/>
          <w:szCs w:val="24"/>
        </w:rPr>
        <w:t xml:space="preserve"> Θεσσαλονίκης</w:t>
      </w:r>
      <w:r w:rsidRPr="00F038AF">
        <w:rPr>
          <w:rFonts w:eastAsia="Times New Roman" w:cs="Times New Roman"/>
          <w:szCs w:val="24"/>
        </w:rPr>
        <w:t xml:space="preserve">. </w:t>
      </w:r>
    </w:p>
    <w:p w14:paraId="38CEA8B0" w14:textId="77777777" w:rsidR="00211822" w:rsidRDefault="00D14D4E">
      <w:pPr>
        <w:spacing w:line="600" w:lineRule="auto"/>
        <w:ind w:firstLine="720"/>
        <w:jc w:val="both"/>
        <w:rPr>
          <w:rFonts w:eastAsia="Times New Roman" w:cs="Times New Roman"/>
          <w:szCs w:val="24"/>
        </w:rPr>
      </w:pPr>
      <w:r w:rsidRPr="00F038AF">
        <w:rPr>
          <w:rFonts w:eastAsia="Times New Roman" w:cs="Times New Roman"/>
          <w:szCs w:val="24"/>
        </w:rPr>
        <w:t>Η Βουλή σάς καλωσο</w:t>
      </w:r>
      <w:r w:rsidRPr="00F038AF">
        <w:rPr>
          <w:rFonts w:eastAsia="Times New Roman" w:cs="Times New Roman"/>
          <w:szCs w:val="24"/>
        </w:rPr>
        <w:t xml:space="preserve">ρίζει. </w:t>
      </w:r>
    </w:p>
    <w:p w14:paraId="38CEA8B1" w14:textId="77777777" w:rsidR="00211822" w:rsidRDefault="00D14D4E">
      <w:pPr>
        <w:spacing w:line="600" w:lineRule="auto"/>
        <w:ind w:firstLine="720"/>
        <w:jc w:val="center"/>
        <w:rPr>
          <w:rFonts w:eastAsia="Times New Roman"/>
          <w:szCs w:val="24"/>
        </w:rPr>
      </w:pPr>
      <w:r w:rsidRPr="00F038AF">
        <w:rPr>
          <w:rFonts w:eastAsia="Times New Roman"/>
          <w:szCs w:val="24"/>
        </w:rPr>
        <w:t>(Χειροκροτήματα απ’ όλες τις πτέρυγες της Βουλής)</w:t>
      </w:r>
    </w:p>
    <w:p w14:paraId="38CEA8B2" w14:textId="77777777" w:rsidR="00211822" w:rsidRDefault="00D14D4E">
      <w:pPr>
        <w:spacing w:line="600" w:lineRule="auto"/>
        <w:ind w:firstLine="720"/>
        <w:jc w:val="both"/>
        <w:rPr>
          <w:rFonts w:eastAsia="Times New Roman" w:cs="Times New Roman"/>
          <w:szCs w:val="24"/>
        </w:rPr>
      </w:pPr>
      <w:r w:rsidRPr="00AC487A">
        <w:rPr>
          <w:rFonts w:eastAsia="Times New Roman" w:cs="Times New Roman"/>
          <w:szCs w:val="24"/>
        </w:rPr>
        <w:t xml:space="preserve">Θα </w:t>
      </w:r>
      <w:r>
        <w:rPr>
          <w:rFonts w:eastAsia="Times New Roman" w:cs="Times New Roman"/>
          <w:szCs w:val="24"/>
        </w:rPr>
        <w:t xml:space="preserve">ήθελα να σας </w:t>
      </w:r>
      <w:r w:rsidRPr="00AC487A">
        <w:rPr>
          <w:rFonts w:eastAsia="Times New Roman" w:cs="Times New Roman"/>
          <w:szCs w:val="24"/>
        </w:rPr>
        <w:t xml:space="preserve">ενημερώσω ότι βλέπετε λίγους Βουλευτές </w:t>
      </w:r>
      <w:r>
        <w:rPr>
          <w:rFonts w:eastAsia="Times New Roman" w:cs="Times New Roman"/>
          <w:szCs w:val="24"/>
        </w:rPr>
        <w:t>στην Ολομέλεια τ</w:t>
      </w:r>
      <w:r w:rsidRPr="00AC487A">
        <w:rPr>
          <w:rFonts w:eastAsia="Times New Roman" w:cs="Times New Roman"/>
          <w:szCs w:val="24"/>
        </w:rPr>
        <w:t xml:space="preserve">ης Βουλής λόγω του ότι διεξάγεται ο κοινοβουλευτικός έλεγχος </w:t>
      </w:r>
      <w:r>
        <w:rPr>
          <w:rFonts w:eastAsia="Times New Roman" w:cs="Times New Roman"/>
          <w:szCs w:val="24"/>
        </w:rPr>
        <w:t>και η</w:t>
      </w:r>
      <w:r w:rsidRPr="00AC487A">
        <w:rPr>
          <w:rFonts w:eastAsia="Times New Roman" w:cs="Times New Roman"/>
          <w:szCs w:val="24"/>
        </w:rPr>
        <w:t xml:space="preserve"> συζήτηση των ε</w:t>
      </w:r>
      <w:r>
        <w:rPr>
          <w:rFonts w:eastAsia="Times New Roman" w:cs="Times New Roman"/>
          <w:szCs w:val="24"/>
        </w:rPr>
        <w:t xml:space="preserve">πίκαιρων ερωτήσεων, </w:t>
      </w:r>
      <w:r w:rsidRPr="00AC487A">
        <w:rPr>
          <w:rFonts w:eastAsia="Times New Roman" w:cs="Times New Roman"/>
          <w:szCs w:val="24"/>
        </w:rPr>
        <w:t xml:space="preserve">όπου </w:t>
      </w:r>
      <w:r>
        <w:rPr>
          <w:rFonts w:eastAsia="Times New Roman" w:cs="Times New Roman"/>
          <w:szCs w:val="24"/>
        </w:rPr>
        <w:t xml:space="preserve">ο </w:t>
      </w:r>
      <w:r w:rsidRPr="00AC487A">
        <w:rPr>
          <w:rFonts w:eastAsia="Times New Roman" w:cs="Times New Roman"/>
          <w:szCs w:val="24"/>
        </w:rPr>
        <w:t xml:space="preserve">εκάστοτε </w:t>
      </w:r>
      <w:r>
        <w:rPr>
          <w:rFonts w:eastAsia="Times New Roman" w:cs="Times New Roman"/>
          <w:szCs w:val="24"/>
        </w:rPr>
        <w:t>Β</w:t>
      </w:r>
      <w:r w:rsidRPr="00AC487A">
        <w:rPr>
          <w:rFonts w:eastAsia="Times New Roman" w:cs="Times New Roman"/>
          <w:szCs w:val="24"/>
        </w:rPr>
        <w:t>ουλευτή</w:t>
      </w:r>
      <w:r>
        <w:rPr>
          <w:rFonts w:eastAsia="Times New Roman" w:cs="Times New Roman"/>
          <w:szCs w:val="24"/>
        </w:rPr>
        <w:t xml:space="preserve">ς </w:t>
      </w:r>
      <w:r>
        <w:rPr>
          <w:rFonts w:eastAsia="Times New Roman" w:cs="Times New Roman"/>
          <w:szCs w:val="24"/>
        </w:rPr>
        <w:t>έχει το δικαίωμα</w:t>
      </w:r>
      <w:r w:rsidRPr="00AC487A">
        <w:rPr>
          <w:rFonts w:eastAsia="Times New Roman" w:cs="Times New Roman"/>
          <w:szCs w:val="24"/>
        </w:rPr>
        <w:t xml:space="preserve"> να ρωτήσει τον αρμόδιο Υπουργό για ένα θέμα της επικαιρότητας</w:t>
      </w:r>
      <w:r>
        <w:rPr>
          <w:rFonts w:eastAsia="Times New Roman" w:cs="Times New Roman"/>
          <w:szCs w:val="24"/>
        </w:rPr>
        <w:t>. Α</w:t>
      </w:r>
      <w:r w:rsidRPr="00AC487A">
        <w:rPr>
          <w:rFonts w:eastAsia="Times New Roman" w:cs="Times New Roman"/>
          <w:szCs w:val="24"/>
        </w:rPr>
        <w:t xml:space="preserve">υτή τη στιγμή </w:t>
      </w:r>
      <w:r>
        <w:rPr>
          <w:rFonts w:eastAsia="Times New Roman" w:cs="Times New Roman"/>
          <w:szCs w:val="24"/>
        </w:rPr>
        <w:t xml:space="preserve">συζητούνται </w:t>
      </w:r>
      <w:r w:rsidRPr="00AC487A">
        <w:rPr>
          <w:rFonts w:eastAsia="Times New Roman" w:cs="Times New Roman"/>
          <w:szCs w:val="24"/>
        </w:rPr>
        <w:t>και θέματα που σας αφορούν κιόλας</w:t>
      </w:r>
      <w:r>
        <w:rPr>
          <w:rFonts w:eastAsia="Times New Roman" w:cs="Times New Roman"/>
          <w:szCs w:val="24"/>
        </w:rPr>
        <w:t>,</w:t>
      </w:r>
      <w:r w:rsidRPr="00AC487A">
        <w:rPr>
          <w:rFonts w:eastAsia="Times New Roman" w:cs="Times New Roman"/>
          <w:szCs w:val="24"/>
        </w:rPr>
        <w:t xml:space="preserve"> γιατί είναι </w:t>
      </w:r>
      <w:r>
        <w:rPr>
          <w:rFonts w:eastAsia="Times New Roman" w:cs="Times New Roman"/>
          <w:szCs w:val="24"/>
        </w:rPr>
        <w:t xml:space="preserve">ο </w:t>
      </w:r>
      <w:r w:rsidRPr="00AC487A">
        <w:rPr>
          <w:rFonts w:eastAsia="Times New Roman" w:cs="Times New Roman"/>
          <w:szCs w:val="24"/>
        </w:rPr>
        <w:t>Υπουργός Παιδείας</w:t>
      </w:r>
      <w:r>
        <w:rPr>
          <w:rFonts w:eastAsia="Times New Roman" w:cs="Times New Roman"/>
          <w:szCs w:val="24"/>
        </w:rPr>
        <w:t>,</w:t>
      </w:r>
      <w:r w:rsidRPr="00AC487A">
        <w:rPr>
          <w:rFonts w:eastAsia="Times New Roman" w:cs="Times New Roman"/>
          <w:szCs w:val="24"/>
        </w:rPr>
        <w:t xml:space="preserve"> Έρευνας και Θρησκευμάτων που απαντά </w:t>
      </w:r>
      <w:r>
        <w:rPr>
          <w:rFonts w:eastAsia="Times New Roman" w:cs="Times New Roman"/>
          <w:szCs w:val="24"/>
        </w:rPr>
        <w:t>σ</w:t>
      </w:r>
      <w:r w:rsidRPr="00AC487A">
        <w:rPr>
          <w:rFonts w:eastAsia="Times New Roman" w:cs="Times New Roman"/>
          <w:szCs w:val="24"/>
        </w:rPr>
        <w:t>τις ερωτήσεις των συναδέλφων</w:t>
      </w:r>
      <w:r>
        <w:rPr>
          <w:rFonts w:eastAsia="Times New Roman" w:cs="Times New Roman"/>
          <w:szCs w:val="24"/>
        </w:rPr>
        <w:t>. Οπότε σ</w:t>
      </w:r>
      <w:r w:rsidRPr="00AC487A">
        <w:rPr>
          <w:rFonts w:eastAsia="Times New Roman" w:cs="Times New Roman"/>
          <w:szCs w:val="24"/>
        </w:rPr>
        <w:t>ας ευχα</w:t>
      </w:r>
      <w:r w:rsidRPr="00AC487A">
        <w:rPr>
          <w:rFonts w:eastAsia="Times New Roman" w:cs="Times New Roman"/>
          <w:szCs w:val="24"/>
        </w:rPr>
        <w:t xml:space="preserve">ριστούμε που </w:t>
      </w:r>
      <w:r>
        <w:rPr>
          <w:rFonts w:eastAsia="Times New Roman" w:cs="Times New Roman"/>
          <w:szCs w:val="24"/>
        </w:rPr>
        <w:t>είσαστε</w:t>
      </w:r>
      <w:r w:rsidRPr="00AC487A">
        <w:rPr>
          <w:rFonts w:eastAsia="Times New Roman" w:cs="Times New Roman"/>
          <w:szCs w:val="24"/>
        </w:rPr>
        <w:t xml:space="preserve"> κοντά μας και παρακολουθεί</w:t>
      </w:r>
      <w:r>
        <w:rPr>
          <w:rFonts w:eastAsia="Times New Roman" w:cs="Times New Roman"/>
          <w:szCs w:val="24"/>
        </w:rPr>
        <w:t>τε τη συνεδρίαση.</w:t>
      </w:r>
    </w:p>
    <w:p w14:paraId="38CEA8B3" w14:textId="77777777" w:rsidR="00211822" w:rsidRDefault="00D14D4E">
      <w:pPr>
        <w:spacing w:line="600" w:lineRule="auto"/>
        <w:ind w:firstLine="720"/>
        <w:jc w:val="both"/>
        <w:rPr>
          <w:rFonts w:eastAsia="Times New Roman" w:cs="Times New Roman"/>
          <w:szCs w:val="24"/>
        </w:rPr>
      </w:pPr>
      <w:r w:rsidRPr="00AC487A">
        <w:rPr>
          <w:rFonts w:eastAsia="Times New Roman" w:cs="Times New Roman"/>
          <w:szCs w:val="24"/>
        </w:rPr>
        <w:lastRenderedPageBreak/>
        <w:t>Κύριε συνάδελφε</w:t>
      </w:r>
      <w:r>
        <w:rPr>
          <w:rFonts w:eastAsia="Times New Roman" w:cs="Times New Roman"/>
          <w:szCs w:val="24"/>
        </w:rPr>
        <w:t>, έχετε τρία λεπτά για τη δευτερολογία σας.</w:t>
      </w:r>
    </w:p>
    <w:p w14:paraId="38CEA8B4" w14:textId="77777777" w:rsidR="00211822" w:rsidRDefault="00D14D4E">
      <w:pPr>
        <w:spacing w:line="600" w:lineRule="auto"/>
        <w:ind w:firstLine="720"/>
        <w:jc w:val="both"/>
        <w:rPr>
          <w:rFonts w:eastAsia="Times New Roman" w:cs="Times New Roman"/>
          <w:szCs w:val="24"/>
        </w:rPr>
      </w:pPr>
      <w:r w:rsidRPr="00D601D2">
        <w:rPr>
          <w:rFonts w:eastAsia="Times New Roman" w:cs="Times New Roman"/>
          <w:b/>
          <w:szCs w:val="24"/>
        </w:rPr>
        <w:t>ΑΝΑΣΤΑΣΙΟΣ</w:t>
      </w:r>
      <w:r>
        <w:rPr>
          <w:rFonts w:eastAsia="Times New Roman" w:cs="Times New Roman"/>
          <w:b/>
          <w:szCs w:val="24"/>
        </w:rPr>
        <w:t xml:space="preserve"> (ΤΑΣΟΣ)</w:t>
      </w:r>
      <w:r w:rsidRPr="00D601D2">
        <w:rPr>
          <w:rFonts w:eastAsia="Times New Roman" w:cs="Times New Roman"/>
          <w:b/>
          <w:szCs w:val="24"/>
        </w:rPr>
        <w:t xml:space="preserve"> ΔΗΜΟΣΧΑΚΗΣ:</w:t>
      </w:r>
      <w:r>
        <w:rPr>
          <w:rFonts w:eastAsia="Times New Roman" w:cs="Times New Roman"/>
          <w:szCs w:val="24"/>
        </w:rPr>
        <w:t xml:space="preserve"> Κύριε Υπουργέ, ήρθαμε να συζητήσουμε για ένα συγκεκριμένο αίτημα παραγόντων του πρωτογενούς τομέα αλλ</w:t>
      </w:r>
      <w:r>
        <w:rPr>
          <w:rFonts w:eastAsia="Times New Roman" w:cs="Times New Roman"/>
          <w:szCs w:val="24"/>
        </w:rPr>
        <w:t xml:space="preserve">ά </w:t>
      </w:r>
      <w:r w:rsidRPr="00AC487A">
        <w:rPr>
          <w:rFonts w:eastAsia="Times New Roman" w:cs="Times New Roman"/>
          <w:szCs w:val="24"/>
        </w:rPr>
        <w:t xml:space="preserve">και παραγόντων του τοπικού </w:t>
      </w:r>
      <w:r>
        <w:rPr>
          <w:rFonts w:eastAsia="Times New Roman" w:cs="Times New Roman"/>
          <w:szCs w:val="24"/>
        </w:rPr>
        <w:t>π</w:t>
      </w:r>
      <w:r w:rsidRPr="00AC487A">
        <w:rPr>
          <w:rFonts w:eastAsia="Times New Roman" w:cs="Times New Roman"/>
          <w:szCs w:val="24"/>
        </w:rPr>
        <w:t>ανεπιστημίου</w:t>
      </w:r>
      <w:r>
        <w:rPr>
          <w:rFonts w:eastAsia="Times New Roman" w:cs="Times New Roman"/>
          <w:szCs w:val="24"/>
        </w:rPr>
        <w:t>,</w:t>
      </w:r>
      <w:r w:rsidRPr="00AC487A">
        <w:rPr>
          <w:rFonts w:eastAsia="Times New Roman" w:cs="Times New Roman"/>
          <w:szCs w:val="24"/>
        </w:rPr>
        <w:t xml:space="preserve"> οι οποίοι δηλώνουν ότι θέλ</w:t>
      </w:r>
      <w:r>
        <w:rPr>
          <w:rFonts w:eastAsia="Times New Roman" w:cs="Times New Roman"/>
          <w:szCs w:val="24"/>
        </w:rPr>
        <w:t>ουν έναν σύμβουλο πανεπιστημιακό, δ</w:t>
      </w:r>
      <w:r w:rsidRPr="00AC487A">
        <w:rPr>
          <w:rFonts w:eastAsia="Times New Roman" w:cs="Times New Roman"/>
          <w:szCs w:val="24"/>
        </w:rPr>
        <w:t xml:space="preserve">ηλαδή τη στήριξη του τοπικού </w:t>
      </w:r>
      <w:r>
        <w:rPr>
          <w:rFonts w:eastAsia="Times New Roman" w:cs="Times New Roman"/>
          <w:szCs w:val="24"/>
        </w:rPr>
        <w:t>π</w:t>
      </w:r>
      <w:r w:rsidRPr="00AC487A">
        <w:rPr>
          <w:rFonts w:eastAsia="Times New Roman" w:cs="Times New Roman"/>
          <w:szCs w:val="24"/>
        </w:rPr>
        <w:t>ανεπιστημίου</w:t>
      </w:r>
      <w:r>
        <w:rPr>
          <w:rFonts w:eastAsia="Times New Roman" w:cs="Times New Roman"/>
          <w:szCs w:val="24"/>
        </w:rPr>
        <w:t>,</w:t>
      </w:r>
      <w:r w:rsidRPr="00AC487A">
        <w:rPr>
          <w:rFonts w:eastAsia="Times New Roman" w:cs="Times New Roman"/>
          <w:szCs w:val="24"/>
        </w:rPr>
        <w:t xml:space="preserve"> προκειμένου να </w:t>
      </w:r>
      <w:r>
        <w:rPr>
          <w:rFonts w:eastAsia="Times New Roman" w:cs="Times New Roman"/>
          <w:szCs w:val="24"/>
        </w:rPr>
        <w:t xml:space="preserve">πετύχουν σε αυτό </w:t>
      </w:r>
      <w:r w:rsidRPr="00AC487A">
        <w:rPr>
          <w:rFonts w:eastAsia="Times New Roman" w:cs="Times New Roman"/>
          <w:szCs w:val="24"/>
        </w:rPr>
        <w:t>με το οποίο ασχολούνται</w:t>
      </w:r>
      <w:r>
        <w:rPr>
          <w:rFonts w:eastAsia="Times New Roman" w:cs="Times New Roman"/>
          <w:szCs w:val="24"/>
        </w:rPr>
        <w:t>.</w:t>
      </w:r>
      <w:r w:rsidRPr="00AC487A">
        <w:rPr>
          <w:rFonts w:eastAsia="Times New Roman" w:cs="Times New Roman"/>
          <w:szCs w:val="24"/>
        </w:rPr>
        <w:t xml:space="preserve"> </w:t>
      </w:r>
      <w:r>
        <w:rPr>
          <w:rFonts w:eastAsia="Times New Roman" w:cs="Times New Roman"/>
          <w:szCs w:val="24"/>
        </w:rPr>
        <w:t>Εσείς, και</w:t>
      </w:r>
      <w:r w:rsidRPr="00AC487A">
        <w:rPr>
          <w:rFonts w:eastAsia="Times New Roman" w:cs="Times New Roman"/>
          <w:szCs w:val="24"/>
        </w:rPr>
        <w:t xml:space="preserve"> </w:t>
      </w:r>
      <w:r>
        <w:rPr>
          <w:rFonts w:eastAsia="Times New Roman" w:cs="Times New Roman"/>
          <w:szCs w:val="24"/>
        </w:rPr>
        <w:t>κατ’ εξαίρεση</w:t>
      </w:r>
      <w:r w:rsidRPr="00AC487A">
        <w:rPr>
          <w:rFonts w:eastAsia="Times New Roman" w:cs="Times New Roman"/>
          <w:szCs w:val="24"/>
        </w:rPr>
        <w:t xml:space="preserve"> ακόμα</w:t>
      </w:r>
      <w:r>
        <w:rPr>
          <w:rFonts w:eastAsia="Times New Roman" w:cs="Times New Roman"/>
          <w:szCs w:val="24"/>
        </w:rPr>
        <w:t xml:space="preserve">, το έχετε το </w:t>
      </w:r>
      <w:r>
        <w:rPr>
          <w:rFonts w:eastAsia="Times New Roman" w:cs="Times New Roman"/>
          <w:szCs w:val="24"/>
        </w:rPr>
        <w:t>δικαίωμα αυτό, να συστήσετε τη θέση. Ή θέλετε ή</w:t>
      </w:r>
      <w:r w:rsidRPr="00AC487A">
        <w:rPr>
          <w:rFonts w:eastAsia="Times New Roman" w:cs="Times New Roman"/>
          <w:szCs w:val="24"/>
        </w:rPr>
        <w:t xml:space="preserve"> δεν θέλετε</w:t>
      </w:r>
      <w:r>
        <w:rPr>
          <w:rFonts w:eastAsia="Times New Roman" w:cs="Times New Roman"/>
          <w:szCs w:val="24"/>
        </w:rPr>
        <w:t>,</w:t>
      </w:r>
      <w:r w:rsidRPr="00AC487A">
        <w:rPr>
          <w:rFonts w:eastAsia="Times New Roman" w:cs="Times New Roman"/>
          <w:szCs w:val="24"/>
        </w:rPr>
        <w:t xml:space="preserve"> να μας το πείτε</w:t>
      </w:r>
      <w:r>
        <w:rPr>
          <w:rFonts w:eastAsia="Times New Roman" w:cs="Times New Roman"/>
          <w:szCs w:val="24"/>
        </w:rPr>
        <w:t>.</w:t>
      </w:r>
      <w:r w:rsidRPr="00AC487A">
        <w:rPr>
          <w:rFonts w:eastAsia="Times New Roman" w:cs="Times New Roman"/>
          <w:szCs w:val="24"/>
        </w:rPr>
        <w:t xml:space="preserve"> </w:t>
      </w:r>
    </w:p>
    <w:p w14:paraId="38CEA8B5" w14:textId="77777777" w:rsidR="00211822" w:rsidRDefault="00D14D4E">
      <w:pPr>
        <w:spacing w:line="600" w:lineRule="auto"/>
        <w:ind w:firstLine="720"/>
        <w:jc w:val="both"/>
        <w:rPr>
          <w:rFonts w:eastAsia="Times New Roman" w:cs="Times New Roman"/>
          <w:szCs w:val="24"/>
        </w:rPr>
      </w:pPr>
      <w:r w:rsidRPr="00AC487A">
        <w:rPr>
          <w:rFonts w:eastAsia="Times New Roman" w:cs="Times New Roman"/>
          <w:szCs w:val="24"/>
        </w:rPr>
        <w:t>Δεύτερον</w:t>
      </w:r>
      <w:r>
        <w:rPr>
          <w:rFonts w:eastAsia="Times New Roman" w:cs="Times New Roman"/>
          <w:szCs w:val="24"/>
        </w:rPr>
        <w:t>,</w:t>
      </w:r>
      <w:r w:rsidRPr="00AC487A">
        <w:rPr>
          <w:rFonts w:eastAsia="Times New Roman" w:cs="Times New Roman"/>
          <w:szCs w:val="24"/>
        </w:rPr>
        <w:t xml:space="preserve"> το Τμήμα Αγροτικής Ανάπτυξης της Νέας Ορεστιάδας λειτουργεί σε αντιστοίχιση με τα γεωπονικά τμήματα των λοιπών </w:t>
      </w:r>
      <w:r>
        <w:rPr>
          <w:rFonts w:eastAsia="Times New Roman" w:cs="Times New Roman"/>
          <w:szCs w:val="24"/>
        </w:rPr>
        <w:t>πανεπιστημίων και μάλιστα τ</w:t>
      </w:r>
      <w:r w:rsidRPr="00AC487A">
        <w:rPr>
          <w:rFonts w:eastAsia="Times New Roman" w:cs="Times New Roman"/>
          <w:szCs w:val="24"/>
        </w:rPr>
        <w:t>ώρα που θέλετε να ιδρύσετε και</w:t>
      </w:r>
      <w:r w:rsidRPr="00AC487A">
        <w:rPr>
          <w:rFonts w:eastAsia="Times New Roman" w:cs="Times New Roman"/>
          <w:szCs w:val="24"/>
        </w:rPr>
        <w:t xml:space="preserve"> αντίστοιχα και </w:t>
      </w:r>
      <w:r>
        <w:rPr>
          <w:rFonts w:eastAsia="Times New Roman" w:cs="Times New Roman"/>
          <w:szCs w:val="24"/>
        </w:rPr>
        <w:t>ομότιτλα, τουλάχιστον δ</w:t>
      </w:r>
      <w:r w:rsidRPr="00AC487A">
        <w:rPr>
          <w:rFonts w:eastAsia="Times New Roman" w:cs="Times New Roman"/>
          <w:szCs w:val="24"/>
        </w:rPr>
        <w:t xml:space="preserve">ιορθώστε </w:t>
      </w:r>
      <w:r>
        <w:rPr>
          <w:rFonts w:eastAsia="Times New Roman" w:cs="Times New Roman"/>
          <w:szCs w:val="24"/>
        </w:rPr>
        <w:t>το, για να</w:t>
      </w:r>
      <w:r w:rsidRPr="00AC487A">
        <w:rPr>
          <w:rFonts w:eastAsia="Times New Roman" w:cs="Times New Roman"/>
          <w:szCs w:val="24"/>
        </w:rPr>
        <w:t xml:space="preserve"> μη </w:t>
      </w:r>
      <w:r>
        <w:rPr>
          <w:rFonts w:eastAsia="Times New Roman" w:cs="Times New Roman"/>
          <w:szCs w:val="24"/>
        </w:rPr>
        <w:t>λέγεται</w:t>
      </w:r>
      <w:r w:rsidRPr="00AC487A">
        <w:rPr>
          <w:rFonts w:eastAsia="Times New Roman" w:cs="Times New Roman"/>
          <w:szCs w:val="24"/>
        </w:rPr>
        <w:t xml:space="preserve"> </w:t>
      </w:r>
      <w:r>
        <w:rPr>
          <w:rFonts w:eastAsia="Times New Roman" w:cs="Times New Roman"/>
          <w:szCs w:val="24"/>
        </w:rPr>
        <w:t>«</w:t>
      </w:r>
      <w:r w:rsidRPr="00AC487A">
        <w:rPr>
          <w:rFonts w:eastAsia="Times New Roman" w:cs="Times New Roman"/>
          <w:szCs w:val="24"/>
        </w:rPr>
        <w:t>Αγροτικής Ανάπτυξης</w:t>
      </w:r>
      <w:r>
        <w:rPr>
          <w:rFonts w:eastAsia="Times New Roman" w:cs="Times New Roman"/>
          <w:szCs w:val="24"/>
        </w:rPr>
        <w:t>»</w:t>
      </w:r>
      <w:r w:rsidRPr="00AC487A">
        <w:rPr>
          <w:rFonts w:eastAsia="Times New Roman" w:cs="Times New Roman"/>
          <w:szCs w:val="24"/>
        </w:rPr>
        <w:t xml:space="preserve"> και υπάρχει </w:t>
      </w:r>
      <w:r>
        <w:rPr>
          <w:rFonts w:eastAsia="Times New Roman" w:cs="Times New Roman"/>
          <w:szCs w:val="24"/>
        </w:rPr>
        <w:t>σύγχυση, αλλά να λέγεται</w:t>
      </w:r>
      <w:r w:rsidRPr="00AC487A">
        <w:rPr>
          <w:rFonts w:eastAsia="Times New Roman" w:cs="Times New Roman"/>
          <w:szCs w:val="24"/>
        </w:rPr>
        <w:t xml:space="preserve"> Γεωπονικό Τμήμα Νέας Ορεστιάδας</w:t>
      </w:r>
      <w:r>
        <w:rPr>
          <w:rFonts w:eastAsia="Times New Roman" w:cs="Times New Roman"/>
          <w:szCs w:val="24"/>
        </w:rPr>
        <w:t>.</w:t>
      </w:r>
      <w:r w:rsidRPr="00AC487A">
        <w:rPr>
          <w:rFonts w:eastAsia="Times New Roman" w:cs="Times New Roman"/>
          <w:szCs w:val="24"/>
        </w:rPr>
        <w:t xml:space="preserve"> Αυτό είναι </w:t>
      </w:r>
      <w:r>
        <w:rPr>
          <w:rFonts w:eastAsia="Times New Roman" w:cs="Times New Roman"/>
          <w:szCs w:val="24"/>
        </w:rPr>
        <w:t>αίτημα</w:t>
      </w:r>
      <w:r w:rsidRPr="00AC487A">
        <w:rPr>
          <w:rFonts w:eastAsia="Times New Roman" w:cs="Times New Roman"/>
          <w:szCs w:val="24"/>
        </w:rPr>
        <w:t xml:space="preserve"> και των πανεπιστημιακών</w:t>
      </w:r>
      <w:r>
        <w:rPr>
          <w:rFonts w:eastAsia="Times New Roman" w:cs="Times New Roman"/>
          <w:szCs w:val="24"/>
        </w:rPr>
        <w:t>.</w:t>
      </w:r>
      <w:r w:rsidRPr="00AC487A">
        <w:rPr>
          <w:rFonts w:eastAsia="Times New Roman" w:cs="Times New Roman"/>
          <w:szCs w:val="24"/>
        </w:rPr>
        <w:t xml:space="preserve"> </w:t>
      </w:r>
    </w:p>
    <w:p w14:paraId="38CEA8B6" w14:textId="77777777" w:rsidR="00211822" w:rsidRDefault="00D14D4E">
      <w:pPr>
        <w:spacing w:line="600" w:lineRule="auto"/>
        <w:ind w:firstLine="720"/>
        <w:jc w:val="both"/>
        <w:rPr>
          <w:rFonts w:eastAsia="Times New Roman"/>
          <w:bCs/>
          <w:szCs w:val="24"/>
        </w:rPr>
      </w:pPr>
      <w:r w:rsidRPr="00AC487A">
        <w:rPr>
          <w:rFonts w:eastAsia="Times New Roman" w:cs="Times New Roman"/>
          <w:szCs w:val="24"/>
        </w:rPr>
        <w:lastRenderedPageBreak/>
        <w:t xml:space="preserve">Ο καθηγητής </w:t>
      </w:r>
      <w:r>
        <w:rPr>
          <w:rFonts w:eastAsia="Times New Roman" w:cs="Times New Roman"/>
          <w:szCs w:val="24"/>
        </w:rPr>
        <w:t>αυτός δ</w:t>
      </w:r>
      <w:r w:rsidRPr="00AC487A">
        <w:rPr>
          <w:rFonts w:eastAsia="Times New Roman" w:cs="Times New Roman"/>
          <w:szCs w:val="24"/>
        </w:rPr>
        <w:t>εν είναι μόνο ότι θα είναι ο σύ</w:t>
      </w:r>
      <w:r w:rsidRPr="00AC487A">
        <w:rPr>
          <w:rFonts w:eastAsia="Times New Roman" w:cs="Times New Roman"/>
          <w:szCs w:val="24"/>
        </w:rPr>
        <w:t>μβουλος όλων αυτών που ασχολούνται με τη μελισσοκομία και με τη σηροτροφία</w:t>
      </w:r>
      <w:r>
        <w:rPr>
          <w:rFonts w:eastAsia="Times New Roman" w:cs="Times New Roman"/>
          <w:szCs w:val="24"/>
        </w:rPr>
        <w:t>.</w:t>
      </w:r>
      <w:r w:rsidRPr="00AC487A">
        <w:rPr>
          <w:rFonts w:eastAsia="Times New Roman" w:cs="Times New Roman"/>
          <w:szCs w:val="24"/>
        </w:rPr>
        <w:t xml:space="preserve"> Χίλιες</w:t>
      </w:r>
      <w:r w:rsidRPr="00746955">
        <w:rPr>
          <w:rFonts w:eastAsia="Times New Roman" w:cs="Times New Roman"/>
          <w:szCs w:val="24"/>
        </w:rPr>
        <w:t xml:space="preserve"> </w:t>
      </w:r>
      <w:r w:rsidRPr="00AC487A">
        <w:rPr>
          <w:rFonts w:eastAsia="Times New Roman" w:cs="Times New Roman"/>
          <w:szCs w:val="24"/>
        </w:rPr>
        <w:t>οικογένειες</w:t>
      </w:r>
      <w:r w:rsidRPr="00746955">
        <w:rPr>
          <w:rFonts w:eastAsia="Times New Roman" w:cs="Times New Roman"/>
          <w:szCs w:val="24"/>
        </w:rPr>
        <w:t xml:space="preserve"> </w:t>
      </w:r>
      <w:r w:rsidRPr="00AC487A">
        <w:rPr>
          <w:rFonts w:eastAsia="Times New Roman" w:cs="Times New Roman"/>
          <w:szCs w:val="24"/>
        </w:rPr>
        <w:t>του Έβρου</w:t>
      </w:r>
      <w:r>
        <w:rPr>
          <w:rFonts w:eastAsia="Times New Roman" w:cs="Times New Roman"/>
          <w:szCs w:val="24"/>
        </w:rPr>
        <w:t>,</w:t>
      </w:r>
      <w:r w:rsidRPr="00AC487A">
        <w:rPr>
          <w:rFonts w:eastAsia="Times New Roman" w:cs="Times New Roman"/>
          <w:szCs w:val="24"/>
        </w:rPr>
        <w:t xml:space="preserve"> κύριε Πρόεδρε</w:t>
      </w:r>
      <w:r>
        <w:rPr>
          <w:rFonts w:eastAsia="Times New Roman" w:cs="Times New Roman"/>
          <w:szCs w:val="24"/>
        </w:rPr>
        <w:t>,</w:t>
      </w:r>
      <w:r w:rsidRPr="00AC487A">
        <w:rPr>
          <w:rFonts w:eastAsia="Times New Roman" w:cs="Times New Roman"/>
          <w:szCs w:val="24"/>
        </w:rPr>
        <w:t xml:space="preserve"> ασχολούνται αποκλειστικά με τη μελισσοκομία στον Έβρο και άλλες </w:t>
      </w:r>
      <w:r>
        <w:rPr>
          <w:rFonts w:eastAsia="Times New Roman" w:cs="Times New Roman"/>
          <w:szCs w:val="24"/>
        </w:rPr>
        <w:t xml:space="preserve">πενήντα με </w:t>
      </w:r>
      <w:r w:rsidRPr="00AC487A">
        <w:rPr>
          <w:rFonts w:eastAsia="Times New Roman" w:cs="Times New Roman"/>
          <w:szCs w:val="24"/>
        </w:rPr>
        <w:t xml:space="preserve">την παραγωγή μεταξοσκώληκα στην περιοχή του </w:t>
      </w:r>
      <w:proofErr w:type="spellStart"/>
      <w:r w:rsidRPr="00AC487A">
        <w:rPr>
          <w:rFonts w:eastAsia="Times New Roman" w:cs="Times New Roman"/>
          <w:szCs w:val="24"/>
        </w:rPr>
        <w:t>Σουφλίου</w:t>
      </w:r>
      <w:proofErr w:type="spellEnd"/>
      <w:r>
        <w:rPr>
          <w:rFonts w:eastAsia="Times New Roman" w:cs="Times New Roman"/>
          <w:szCs w:val="24"/>
        </w:rPr>
        <w:t>.</w:t>
      </w:r>
      <w:r w:rsidRPr="00AC487A">
        <w:rPr>
          <w:rFonts w:eastAsia="Times New Roman" w:cs="Times New Roman"/>
          <w:szCs w:val="24"/>
        </w:rPr>
        <w:t xml:space="preserve"> Εσείς </w:t>
      </w:r>
      <w:r w:rsidRPr="00AC487A">
        <w:rPr>
          <w:rFonts w:eastAsia="Times New Roman" w:cs="Times New Roman"/>
          <w:szCs w:val="24"/>
        </w:rPr>
        <w:t>γυρνάτε την πλάτη σε αυτούς που θέλουν την πρόοδο</w:t>
      </w:r>
      <w:r>
        <w:rPr>
          <w:rFonts w:eastAsia="Times New Roman" w:cs="Times New Roman"/>
          <w:szCs w:val="24"/>
        </w:rPr>
        <w:t>,</w:t>
      </w:r>
      <w:r w:rsidRPr="00AC487A">
        <w:rPr>
          <w:rFonts w:eastAsia="Times New Roman" w:cs="Times New Roman"/>
          <w:szCs w:val="24"/>
        </w:rPr>
        <w:t xml:space="preserve"> </w:t>
      </w:r>
      <w:r>
        <w:rPr>
          <w:rFonts w:eastAsia="Times New Roman" w:cs="Times New Roman"/>
          <w:szCs w:val="24"/>
        </w:rPr>
        <w:t>σε αυτούς</w:t>
      </w:r>
      <w:r w:rsidRPr="00AC487A">
        <w:rPr>
          <w:rFonts w:eastAsia="Times New Roman" w:cs="Times New Roman"/>
          <w:szCs w:val="24"/>
        </w:rPr>
        <w:t xml:space="preserve"> που θέλουν την ανάπτυξη</w:t>
      </w:r>
      <w:r>
        <w:rPr>
          <w:rFonts w:eastAsia="Times New Roman" w:cs="Times New Roman"/>
          <w:szCs w:val="24"/>
        </w:rPr>
        <w:t>. Κ</w:t>
      </w:r>
      <w:r w:rsidRPr="00AC487A">
        <w:rPr>
          <w:rFonts w:eastAsia="Times New Roman" w:cs="Times New Roman"/>
          <w:szCs w:val="24"/>
        </w:rPr>
        <w:t xml:space="preserve">αι πώς </w:t>
      </w:r>
      <w:r>
        <w:rPr>
          <w:rFonts w:eastAsia="Times New Roman" w:cs="Times New Roman"/>
          <w:szCs w:val="24"/>
        </w:rPr>
        <w:t>την ευαγγελίζεστε όταν την υπονομεύετε και δεν συμβάλλετε;</w:t>
      </w:r>
    </w:p>
    <w:p w14:paraId="38CEA8B7" w14:textId="77777777" w:rsidR="00211822" w:rsidRDefault="00D14D4E">
      <w:pPr>
        <w:spacing w:line="600" w:lineRule="auto"/>
        <w:ind w:firstLine="720"/>
        <w:jc w:val="both"/>
        <w:rPr>
          <w:rFonts w:eastAsia="Times New Roman"/>
          <w:color w:val="212121"/>
          <w:szCs w:val="24"/>
        </w:rPr>
      </w:pPr>
      <w:r w:rsidRPr="00B67D8E">
        <w:rPr>
          <w:rFonts w:eastAsia="Times New Roman"/>
          <w:color w:val="212121"/>
          <w:szCs w:val="24"/>
        </w:rPr>
        <w:t>Επίσης</w:t>
      </w:r>
      <w:r w:rsidRPr="00361FA5">
        <w:rPr>
          <w:rFonts w:eastAsia="Times New Roman"/>
          <w:color w:val="212121"/>
          <w:szCs w:val="24"/>
        </w:rPr>
        <w:t>,</w:t>
      </w:r>
      <w:r w:rsidRPr="00B67D8E">
        <w:rPr>
          <w:rFonts w:eastAsia="Times New Roman"/>
          <w:color w:val="212121"/>
          <w:szCs w:val="24"/>
        </w:rPr>
        <w:t xml:space="preserve"> ο καθηγητής θα πρέπει να οργανώσει τα επιστημονικά εργαστήρια που πρέπει να λειτουργούν σε ένα </w:t>
      </w:r>
      <w:r>
        <w:rPr>
          <w:rFonts w:eastAsia="Times New Roman"/>
          <w:color w:val="212121"/>
          <w:szCs w:val="24"/>
        </w:rPr>
        <w:t>γεωπονικό π</w:t>
      </w:r>
      <w:r w:rsidRPr="00B67D8E">
        <w:rPr>
          <w:rFonts w:eastAsia="Times New Roman"/>
          <w:color w:val="212121"/>
          <w:szCs w:val="24"/>
        </w:rPr>
        <w:t>ανεπιστήμιο</w:t>
      </w:r>
      <w:r w:rsidRPr="00361FA5">
        <w:rPr>
          <w:rFonts w:eastAsia="Times New Roman"/>
          <w:color w:val="212121"/>
          <w:szCs w:val="24"/>
        </w:rPr>
        <w:t xml:space="preserve">. </w:t>
      </w:r>
      <w:r>
        <w:rPr>
          <w:rFonts w:eastAsia="Times New Roman"/>
          <w:color w:val="212121"/>
          <w:szCs w:val="24"/>
        </w:rPr>
        <w:t>Α</w:t>
      </w:r>
      <w:r w:rsidRPr="00B67D8E">
        <w:rPr>
          <w:rFonts w:eastAsia="Times New Roman"/>
          <w:color w:val="212121"/>
          <w:szCs w:val="24"/>
        </w:rPr>
        <w:t>υτά δεν υπάρχουν</w:t>
      </w:r>
      <w:r>
        <w:rPr>
          <w:rFonts w:eastAsia="Times New Roman"/>
          <w:color w:val="212121"/>
          <w:szCs w:val="24"/>
        </w:rPr>
        <w:t>.</w:t>
      </w:r>
      <w:r w:rsidRPr="00B67D8E">
        <w:rPr>
          <w:rFonts w:eastAsia="Times New Roman"/>
          <w:color w:val="212121"/>
          <w:szCs w:val="24"/>
        </w:rPr>
        <w:t xml:space="preserve"> </w:t>
      </w:r>
      <w:r>
        <w:rPr>
          <w:rFonts w:eastAsia="Times New Roman"/>
          <w:color w:val="212121"/>
          <w:szCs w:val="24"/>
        </w:rPr>
        <w:t xml:space="preserve">Πώς λέτε ότι </w:t>
      </w:r>
      <w:r w:rsidRPr="00B67D8E">
        <w:rPr>
          <w:rFonts w:eastAsia="Times New Roman"/>
          <w:color w:val="212121"/>
          <w:szCs w:val="24"/>
        </w:rPr>
        <w:t xml:space="preserve">μόνο </w:t>
      </w:r>
      <w:r>
        <w:rPr>
          <w:rFonts w:eastAsia="Times New Roman"/>
          <w:color w:val="212121"/>
          <w:szCs w:val="24"/>
        </w:rPr>
        <w:t xml:space="preserve">του </w:t>
      </w:r>
      <w:r w:rsidRPr="00B67D8E">
        <w:rPr>
          <w:rFonts w:eastAsia="Times New Roman"/>
          <w:color w:val="212121"/>
          <w:szCs w:val="24"/>
        </w:rPr>
        <w:t>θα αποφασίσει το πανεπιστήμιο</w:t>
      </w:r>
      <w:r>
        <w:rPr>
          <w:rFonts w:eastAsia="Times New Roman"/>
          <w:color w:val="212121"/>
          <w:szCs w:val="24"/>
        </w:rPr>
        <w:t xml:space="preserve">, αν δεν συστήσετε εσείς </w:t>
      </w:r>
      <w:r w:rsidRPr="00B67D8E">
        <w:rPr>
          <w:rFonts w:eastAsia="Times New Roman"/>
          <w:color w:val="212121"/>
          <w:szCs w:val="24"/>
        </w:rPr>
        <w:t>τη θέση</w:t>
      </w:r>
      <w:r>
        <w:rPr>
          <w:rFonts w:eastAsia="Times New Roman"/>
          <w:color w:val="212121"/>
          <w:szCs w:val="24"/>
        </w:rPr>
        <w:t>;</w:t>
      </w:r>
      <w:r w:rsidRPr="00B67D8E">
        <w:rPr>
          <w:rFonts w:eastAsia="Times New Roman"/>
          <w:color w:val="212121"/>
          <w:szCs w:val="24"/>
        </w:rPr>
        <w:t xml:space="preserve"> </w:t>
      </w:r>
    </w:p>
    <w:p w14:paraId="38CEA8B8" w14:textId="77777777" w:rsidR="00211822" w:rsidRDefault="00D14D4E">
      <w:pPr>
        <w:spacing w:line="600" w:lineRule="auto"/>
        <w:ind w:firstLine="720"/>
        <w:jc w:val="both"/>
        <w:rPr>
          <w:rFonts w:eastAsia="Times New Roman"/>
          <w:color w:val="212121"/>
          <w:szCs w:val="24"/>
        </w:rPr>
      </w:pPr>
      <w:r w:rsidRPr="00B67D8E">
        <w:rPr>
          <w:rFonts w:eastAsia="Times New Roman"/>
          <w:color w:val="212121"/>
          <w:szCs w:val="24"/>
        </w:rPr>
        <w:t>Άλλωστε</w:t>
      </w:r>
      <w:r>
        <w:rPr>
          <w:rFonts w:eastAsia="Times New Roman"/>
          <w:color w:val="212121"/>
          <w:szCs w:val="24"/>
        </w:rPr>
        <w:t>, όσες θέσεις έχουν συστα</w:t>
      </w:r>
      <w:r w:rsidRPr="00B67D8E">
        <w:rPr>
          <w:rFonts w:eastAsia="Times New Roman"/>
          <w:color w:val="212121"/>
          <w:szCs w:val="24"/>
        </w:rPr>
        <w:t>θεί στο Δημοκρίτειο Πανεπιστήμιο εσείς με τον</w:t>
      </w:r>
      <w:r>
        <w:rPr>
          <w:rFonts w:eastAsia="Times New Roman"/>
          <w:color w:val="212121"/>
          <w:szCs w:val="24"/>
        </w:rPr>
        <w:t xml:space="preserve"> «</w:t>
      </w:r>
      <w:proofErr w:type="spellStart"/>
      <w:r>
        <w:rPr>
          <w:rFonts w:eastAsia="Times New Roman"/>
          <w:color w:val="212121"/>
          <w:szCs w:val="24"/>
        </w:rPr>
        <w:t>καθηγητοκλεπτικό</w:t>
      </w:r>
      <w:proofErr w:type="spellEnd"/>
      <w:r>
        <w:rPr>
          <w:rFonts w:eastAsia="Times New Roman"/>
          <w:color w:val="212121"/>
          <w:szCs w:val="24"/>
        </w:rPr>
        <w:t>» νόμο που ψηφίσατε τι</w:t>
      </w:r>
      <w:r w:rsidRPr="00B67D8E">
        <w:rPr>
          <w:rFonts w:eastAsia="Times New Roman"/>
          <w:color w:val="212121"/>
          <w:szCs w:val="24"/>
        </w:rPr>
        <w:t>ς παίρνετε</w:t>
      </w:r>
      <w:r w:rsidRPr="00B67D8E">
        <w:rPr>
          <w:rFonts w:eastAsia="Times New Roman"/>
          <w:color w:val="212121"/>
          <w:szCs w:val="24"/>
        </w:rPr>
        <w:t xml:space="preserve"> μετά την πρώτη προκήρυξη και εφ</w:t>
      </w:r>
      <w:r>
        <w:rPr>
          <w:rFonts w:eastAsia="Times New Roman"/>
          <w:color w:val="212121"/>
          <w:szCs w:val="24"/>
        </w:rPr>
        <w:t>όσ</w:t>
      </w:r>
      <w:r w:rsidRPr="00B67D8E">
        <w:rPr>
          <w:rFonts w:eastAsia="Times New Roman"/>
          <w:color w:val="212121"/>
          <w:szCs w:val="24"/>
        </w:rPr>
        <w:t>ον αποβεί άκαρπη</w:t>
      </w:r>
      <w:r w:rsidRPr="009F2EDC">
        <w:rPr>
          <w:rFonts w:eastAsia="Times New Roman"/>
          <w:color w:val="212121"/>
          <w:szCs w:val="24"/>
        </w:rPr>
        <w:t>,</w:t>
      </w:r>
      <w:r w:rsidRPr="00B67D8E">
        <w:rPr>
          <w:rFonts w:eastAsia="Times New Roman"/>
          <w:color w:val="212121"/>
          <w:szCs w:val="24"/>
        </w:rPr>
        <w:t xml:space="preserve"> τι</w:t>
      </w:r>
      <w:r>
        <w:rPr>
          <w:rFonts w:eastAsia="Times New Roman"/>
          <w:color w:val="212121"/>
          <w:szCs w:val="24"/>
        </w:rPr>
        <w:t>ς μεταφέρετε</w:t>
      </w:r>
      <w:r w:rsidRPr="00B67D8E">
        <w:rPr>
          <w:rFonts w:eastAsia="Times New Roman"/>
          <w:color w:val="212121"/>
          <w:szCs w:val="24"/>
        </w:rPr>
        <w:t xml:space="preserve"> </w:t>
      </w:r>
      <w:r>
        <w:rPr>
          <w:rFonts w:eastAsia="Times New Roman"/>
          <w:color w:val="212121"/>
          <w:szCs w:val="24"/>
        </w:rPr>
        <w:t xml:space="preserve">στην Αττική και στη Θεσσαλονίκη. </w:t>
      </w:r>
    </w:p>
    <w:p w14:paraId="38CEA8B9" w14:textId="77777777" w:rsidR="00211822" w:rsidRDefault="00D14D4E">
      <w:pPr>
        <w:spacing w:line="600" w:lineRule="auto"/>
        <w:ind w:firstLine="720"/>
        <w:jc w:val="both"/>
        <w:rPr>
          <w:rFonts w:eastAsia="Times New Roman"/>
          <w:color w:val="212121"/>
          <w:szCs w:val="24"/>
        </w:rPr>
      </w:pPr>
      <w:r w:rsidRPr="00B67D8E">
        <w:rPr>
          <w:rFonts w:eastAsia="Times New Roman"/>
          <w:color w:val="212121"/>
          <w:szCs w:val="24"/>
        </w:rPr>
        <w:lastRenderedPageBreak/>
        <w:t xml:space="preserve">Αυτά είναι τα έργα </w:t>
      </w:r>
      <w:r>
        <w:rPr>
          <w:rFonts w:eastAsia="Times New Roman"/>
          <w:color w:val="212121"/>
          <w:szCs w:val="24"/>
        </w:rPr>
        <w:t>σας, κ</w:t>
      </w:r>
      <w:r w:rsidRPr="00B67D8E">
        <w:rPr>
          <w:rFonts w:eastAsia="Times New Roman"/>
          <w:color w:val="212121"/>
          <w:szCs w:val="24"/>
        </w:rPr>
        <w:t>ύριε Υπουργέ και λυπάμαι πάρα πολύ που δε</w:t>
      </w:r>
      <w:r>
        <w:rPr>
          <w:rFonts w:eastAsia="Times New Roman"/>
          <w:color w:val="212121"/>
          <w:szCs w:val="24"/>
        </w:rPr>
        <w:t>ν στηρίζετε</w:t>
      </w:r>
      <w:r w:rsidRPr="00B67D8E">
        <w:rPr>
          <w:rFonts w:eastAsia="Times New Roman"/>
          <w:color w:val="212121"/>
          <w:szCs w:val="24"/>
        </w:rPr>
        <w:t xml:space="preserve"> έναν ακριτι</w:t>
      </w:r>
      <w:r>
        <w:rPr>
          <w:rFonts w:eastAsia="Times New Roman"/>
          <w:color w:val="212121"/>
          <w:szCs w:val="24"/>
        </w:rPr>
        <w:t>κό νομό</w:t>
      </w:r>
      <w:r w:rsidRPr="009F2EDC">
        <w:rPr>
          <w:rFonts w:eastAsia="Times New Roman"/>
          <w:color w:val="212121"/>
          <w:szCs w:val="24"/>
        </w:rPr>
        <w:t xml:space="preserve">, </w:t>
      </w:r>
      <w:r>
        <w:rPr>
          <w:rFonts w:eastAsia="Times New Roman"/>
          <w:color w:val="212121"/>
          <w:szCs w:val="24"/>
        </w:rPr>
        <w:t>όπου θέλει ο πολίτης να εργαστεί και δεν του παρέχετε</w:t>
      </w:r>
      <w:r w:rsidRPr="00B67D8E">
        <w:rPr>
          <w:rFonts w:eastAsia="Times New Roman"/>
          <w:color w:val="212121"/>
          <w:szCs w:val="24"/>
        </w:rPr>
        <w:t xml:space="preserve"> όλα</w:t>
      </w:r>
      <w:r w:rsidRPr="00B67D8E">
        <w:rPr>
          <w:rFonts w:eastAsia="Times New Roman"/>
          <w:color w:val="212121"/>
          <w:szCs w:val="24"/>
        </w:rPr>
        <w:t xml:space="preserve"> τα εργαλεία</w:t>
      </w:r>
      <w:r>
        <w:rPr>
          <w:rFonts w:eastAsia="Times New Roman"/>
          <w:color w:val="212121"/>
          <w:szCs w:val="24"/>
        </w:rPr>
        <w:t>. Κ</w:t>
      </w:r>
      <w:r w:rsidRPr="00B67D8E">
        <w:rPr>
          <w:rFonts w:eastAsia="Times New Roman"/>
          <w:color w:val="212121"/>
          <w:szCs w:val="24"/>
        </w:rPr>
        <w:t>αι μάλιστα</w:t>
      </w:r>
      <w:r>
        <w:rPr>
          <w:rFonts w:eastAsia="Times New Roman"/>
          <w:color w:val="212121"/>
          <w:szCs w:val="24"/>
        </w:rPr>
        <w:t>, ποια ε</w:t>
      </w:r>
      <w:r w:rsidRPr="00B67D8E">
        <w:rPr>
          <w:rFonts w:eastAsia="Times New Roman"/>
          <w:color w:val="212121"/>
          <w:szCs w:val="24"/>
        </w:rPr>
        <w:t>ργαλεία</w:t>
      </w:r>
      <w:r>
        <w:rPr>
          <w:rFonts w:eastAsia="Times New Roman"/>
          <w:color w:val="212121"/>
          <w:szCs w:val="24"/>
        </w:rPr>
        <w:t>; Τ</w:t>
      </w:r>
      <w:r w:rsidRPr="00B67D8E">
        <w:rPr>
          <w:rFonts w:eastAsia="Times New Roman"/>
          <w:color w:val="212121"/>
          <w:szCs w:val="24"/>
        </w:rPr>
        <w:t>α επιστημονικά</w:t>
      </w:r>
      <w:r>
        <w:rPr>
          <w:rFonts w:eastAsia="Times New Roman"/>
          <w:color w:val="212121"/>
          <w:szCs w:val="24"/>
        </w:rPr>
        <w:t xml:space="preserve">. </w:t>
      </w:r>
    </w:p>
    <w:p w14:paraId="38CEA8BA" w14:textId="77777777" w:rsidR="00211822" w:rsidRDefault="00D14D4E">
      <w:pPr>
        <w:spacing w:line="600" w:lineRule="auto"/>
        <w:ind w:firstLine="720"/>
        <w:jc w:val="both"/>
        <w:rPr>
          <w:rFonts w:eastAsia="Times New Roman"/>
          <w:color w:val="212121"/>
          <w:szCs w:val="24"/>
        </w:rPr>
      </w:pPr>
      <w:r>
        <w:rPr>
          <w:rFonts w:eastAsia="Times New Roman"/>
          <w:color w:val="212121"/>
          <w:szCs w:val="24"/>
        </w:rPr>
        <w:t>Θ</w:t>
      </w:r>
      <w:r w:rsidRPr="00B67D8E">
        <w:rPr>
          <w:rFonts w:eastAsia="Times New Roman"/>
          <w:color w:val="212121"/>
          <w:szCs w:val="24"/>
        </w:rPr>
        <w:t xml:space="preserve">έλω </w:t>
      </w:r>
      <w:r>
        <w:rPr>
          <w:rFonts w:eastAsia="Times New Roman"/>
          <w:color w:val="212121"/>
          <w:szCs w:val="24"/>
        </w:rPr>
        <w:t xml:space="preserve">εδώ </w:t>
      </w:r>
      <w:r w:rsidRPr="00B67D8E">
        <w:rPr>
          <w:rFonts w:eastAsia="Times New Roman"/>
          <w:color w:val="212121"/>
          <w:szCs w:val="24"/>
        </w:rPr>
        <w:t xml:space="preserve">να επαινέσω </w:t>
      </w:r>
      <w:r>
        <w:rPr>
          <w:rFonts w:eastAsia="Times New Roman"/>
          <w:color w:val="212121"/>
          <w:szCs w:val="24"/>
        </w:rPr>
        <w:t>τη Σχολή Επιστημών Γεωπονίας και Δασολογίας της Ν</w:t>
      </w:r>
      <w:r w:rsidRPr="00B67D8E">
        <w:rPr>
          <w:rFonts w:eastAsia="Times New Roman"/>
          <w:color w:val="212121"/>
          <w:szCs w:val="24"/>
        </w:rPr>
        <w:t xml:space="preserve">έας Ορεστιάδας </w:t>
      </w:r>
      <w:r>
        <w:rPr>
          <w:rFonts w:eastAsia="Times New Roman"/>
          <w:color w:val="212121"/>
          <w:szCs w:val="24"/>
        </w:rPr>
        <w:t>η οποία έχει</w:t>
      </w:r>
      <w:r w:rsidRPr="00B67D8E">
        <w:rPr>
          <w:rFonts w:eastAsia="Times New Roman"/>
          <w:color w:val="212121"/>
          <w:szCs w:val="24"/>
        </w:rPr>
        <w:t xml:space="preserve"> υποδειγματική συνεργασία με τον πρωτογενή τομέα</w:t>
      </w:r>
      <w:r>
        <w:rPr>
          <w:rFonts w:eastAsia="Times New Roman"/>
          <w:color w:val="212121"/>
          <w:szCs w:val="24"/>
        </w:rPr>
        <w:t>. Γ</w:t>
      </w:r>
      <w:r w:rsidRPr="00B67D8E">
        <w:rPr>
          <w:rFonts w:eastAsia="Times New Roman"/>
          <w:color w:val="212121"/>
          <w:szCs w:val="24"/>
        </w:rPr>
        <w:t>υρίζουν στα χωριά κ</w:t>
      </w:r>
      <w:r>
        <w:rPr>
          <w:rFonts w:eastAsia="Times New Roman"/>
          <w:color w:val="212121"/>
          <w:szCs w:val="24"/>
        </w:rPr>
        <w:t>αι ενημερώνουν τους ανθρώπους</w:t>
      </w:r>
      <w:r>
        <w:rPr>
          <w:rFonts w:eastAsia="Times New Roman"/>
          <w:color w:val="212121"/>
          <w:szCs w:val="24"/>
        </w:rPr>
        <w:t xml:space="preserve"> για το πώς πρέπει να κινούνται. Κ</w:t>
      </w:r>
      <w:r w:rsidRPr="00B67D8E">
        <w:rPr>
          <w:rFonts w:eastAsia="Times New Roman"/>
          <w:color w:val="212121"/>
          <w:szCs w:val="24"/>
        </w:rPr>
        <w:t>αι μάλιστα αποτελεί και παράδειγμα υιοθέτησης και για το ελληνικό πανεπιστήμιο στο σύνολό του</w:t>
      </w:r>
      <w:r>
        <w:rPr>
          <w:rFonts w:eastAsia="Times New Roman"/>
          <w:color w:val="212121"/>
          <w:szCs w:val="24"/>
        </w:rPr>
        <w:t xml:space="preserve">. </w:t>
      </w:r>
    </w:p>
    <w:p w14:paraId="38CEA8BB" w14:textId="77777777" w:rsidR="00211822" w:rsidRDefault="00D14D4E">
      <w:pPr>
        <w:spacing w:line="600" w:lineRule="auto"/>
        <w:ind w:firstLine="720"/>
        <w:jc w:val="both"/>
        <w:rPr>
          <w:rFonts w:eastAsia="Times New Roman"/>
          <w:color w:val="212121"/>
          <w:szCs w:val="24"/>
        </w:rPr>
      </w:pPr>
      <w:r>
        <w:rPr>
          <w:rFonts w:eastAsia="Times New Roman"/>
          <w:color w:val="212121"/>
          <w:szCs w:val="24"/>
        </w:rPr>
        <w:t>Θ</w:t>
      </w:r>
      <w:r w:rsidRPr="00B67D8E">
        <w:rPr>
          <w:rFonts w:eastAsia="Times New Roman"/>
          <w:color w:val="212121"/>
          <w:szCs w:val="24"/>
        </w:rPr>
        <w:t xml:space="preserve">έλω </w:t>
      </w:r>
      <w:r>
        <w:rPr>
          <w:rFonts w:eastAsia="Times New Roman"/>
          <w:color w:val="212121"/>
          <w:szCs w:val="24"/>
        </w:rPr>
        <w:t xml:space="preserve">επίσης </w:t>
      </w:r>
      <w:r w:rsidRPr="00B67D8E">
        <w:rPr>
          <w:rFonts w:eastAsia="Times New Roman"/>
          <w:color w:val="212121"/>
          <w:szCs w:val="24"/>
        </w:rPr>
        <w:t>να σας πω</w:t>
      </w:r>
      <w:r>
        <w:rPr>
          <w:rFonts w:eastAsia="Times New Roman"/>
          <w:color w:val="212121"/>
          <w:szCs w:val="24"/>
        </w:rPr>
        <w:t xml:space="preserve"> ότι </w:t>
      </w:r>
      <w:r w:rsidRPr="00B67D8E">
        <w:rPr>
          <w:rFonts w:eastAsia="Times New Roman"/>
          <w:color w:val="212121"/>
          <w:szCs w:val="24"/>
        </w:rPr>
        <w:t>πέρυσι</w:t>
      </w:r>
      <w:r>
        <w:rPr>
          <w:rFonts w:eastAsia="Times New Roman"/>
          <w:color w:val="212121"/>
          <w:szCs w:val="24"/>
        </w:rPr>
        <w:t xml:space="preserve"> ζήσαμε μία στενόχωρη</w:t>
      </w:r>
      <w:r w:rsidRPr="00B67D8E">
        <w:rPr>
          <w:rFonts w:eastAsia="Times New Roman"/>
          <w:color w:val="212121"/>
          <w:szCs w:val="24"/>
        </w:rPr>
        <w:t xml:space="preserve"> περίοδο σε ό</w:t>
      </w:r>
      <w:r>
        <w:rPr>
          <w:rFonts w:eastAsia="Times New Roman"/>
          <w:color w:val="212121"/>
          <w:szCs w:val="24"/>
        </w:rPr>
        <w:t>,</w:t>
      </w:r>
      <w:r w:rsidRPr="00B67D8E">
        <w:rPr>
          <w:rFonts w:eastAsia="Times New Roman"/>
          <w:color w:val="212121"/>
          <w:szCs w:val="24"/>
        </w:rPr>
        <w:t>τι αφορά τους παραγωγούς βάμβακος</w:t>
      </w:r>
      <w:r>
        <w:rPr>
          <w:rFonts w:eastAsia="Times New Roman"/>
          <w:color w:val="212121"/>
          <w:szCs w:val="24"/>
        </w:rPr>
        <w:t>.</w:t>
      </w:r>
    </w:p>
    <w:p w14:paraId="38CEA8BC" w14:textId="77777777" w:rsidR="00211822" w:rsidRDefault="00D14D4E">
      <w:pPr>
        <w:spacing w:line="600" w:lineRule="auto"/>
        <w:ind w:firstLine="720"/>
        <w:jc w:val="both"/>
        <w:rPr>
          <w:rFonts w:eastAsia="Times New Roman"/>
          <w:color w:val="212121"/>
          <w:szCs w:val="24"/>
        </w:rPr>
      </w:pPr>
      <w:r>
        <w:rPr>
          <w:rFonts w:eastAsia="Times New Roman"/>
          <w:b/>
          <w:color w:val="212121"/>
          <w:szCs w:val="24"/>
        </w:rPr>
        <w:t xml:space="preserve">ΚΩΝΣΤΑΝΤΙΝΟΣ ΓΑΒΡΟΓΛΟΥ (Υπουργός Παιδείας, Έρευνας και Θρησκευμάτων): </w:t>
      </w:r>
      <w:r>
        <w:rPr>
          <w:rFonts w:eastAsia="Times New Roman"/>
          <w:color w:val="212121"/>
          <w:szCs w:val="24"/>
        </w:rPr>
        <w:t>Άλλο θέμα είναι αυτό!</w:t>
      </w:r>
    </w:p>
    <w:p w14:paraId="38CEA8BD" w14:textId="77777777" w:rsidR="00211822" w:rsidRDefault="00D14D4E">
      <w:pPr>
        <w:spacing w:line="600" w:lineRule="auto"/>
        <w:ind w:firstLine="720"/>
        <w:jc w:val="both"/>
        <w:rPr>
          <w:rFonts w:eastAsia="Times New Roman"/>
          <w:color w:val="212121"/>
          <w:szCs w:val="24"/>
        </w:rPr>
      </w:pPr>
      <w:r>
        <w:rPr>
          <w:rFonts w:eastAsia="Times New Roman"/>
          <w:b/>
          <w:color w:val="212121"/>
          <w:szCs w:val="24"/>
        </w:rPr>
        <w:t xml:space="preserve">ΑΝΑΣΤΑΣΙΟΣ </w:t>
      </w:r>
      <w:r>
        <w:rPr>
          <w:rFonts w:eastAsia="Times New Roman"/>
          <w:b/>
          <w:color w:val="212121"/>
          <w:szCs w:val="24"/>
        </w:rPr>
        <w:t>(</w:t>
      </w:r>
      <w:r>
        <w:rPr>
          <w:rFonts w:eastAsia="Times New Roman"/>
          <w:b/>
          <w:color w:val="212121"/>
          <w:szCs w:val="24"/>
        </w:rPr>
        <w:t xml:space="preserve">ΤΑΣΟΣ) </w:t>
      </w:r>
      <w:r>
        <w:rPr>
          <w:rFonts w:eastAsia="Times New Roman"/>
          <w:b/>
          <w:color w:val="212121"/>
          <w:szCs w:val="24"/>
        </w:rPr>
        <w:t xml:space="preserve">ΔΗΜΟΣΧΑΚΗΣ: </w:t>
      </w:r>
      <w:r>
        <w:rPr>
          <w:rFonts w:eastAsia="Times New Roman"/>
          <w:color w:val="212121"/>
          <w:szCs w:val="24"/>
        </w:rPr>
        <w:t xml:space="preserve">Μισό λεπτό, κύριε Υπουργέ. </w:t>
      </w:r>
    </w:p>
    <w:p w14:paraId="38CEA8BE" w14:textId="77777777" w:rsidR="00211822" w:rsidRDefault="00D14D4E">
      <w:pPr>
        <w:spacing w:line="600" w:lineRule="auto"/>
        <w:ind w:firstLine="720"/>
        <w:jc w:val="both"/>
        <w:rPr>
          <w:rFonts w:eastAsia="Times New Roman"/>
          <w:color w:val="212121"/>
          <w:szCs w:val="24"/>
        </w:rPr>
      </w:pPr>
      <w:r w:rsidRPr="00B67D8E">
        <w:rPr>
          <w:rFonts w:eastAsia="Times New Roman"/>
          <w:color w:val="212121"/>
          <w:szCs w:val="24"/>
        </w:rPr>
        <w:t>Εκτός από τα καιρικά φαινόμενα που χτύπησαν την παραγωγή</w:t>
      </w:r>
      <w:r>
        <w:rPr>
          <w:rFonts w:eastAsia="Times New Roman"/>
          <w:color w:val="212121"/>
          <w:szCs w:val="24"/>
        </w:rPr>
        <w:t>,</w:t>
      </w:r>
      <w:r w:rsidRPr="00B67D8E">
        <w:rPr>
          <w:rFonts w:eastAsia="Times New Roman"/>
          <w:color w:val="212121"/>
          <w:szCs w:val="24"/>
        </w:rPr>
        <w:t xml:space="preserve"> είχαμε και τις αρρώστιες</w:t>
      </w:r>
      <w:r>
        <w:rPr>
          <w:rFonts w:eastAsia="Times New Roman"/>
          <w:color w:val="212121"/>
          <w:szCs w:val="24"/>
        </w:rPr>
        <w:t>. Α</w:t>
      </w:r>
      <w:r w:rsidRPr="00B67D8E">
        <w:rPr>
          <w:rFonts w:eastAsia="Times New Roman"/>
          <w:color w:val="212121"/>
          <w:szCs w:val="24"/>
        </w:rPr>
        <w:t>ν υπήρχαν τα επιστημ</w:t>
      </w:r>
      <w:r w:rsidRPr="00B67D8E">
        <w:rPr>
          <w:rFonts w:eastAsia="Times New Roman"/>
          <w:color w:val="212121"/>
          <w:szCs w:val="24"/>
        </w:rPr>
        <w:t xml:space="preserve">ονικά </w:t>
      </w:r>
      <w:r>
        <w:rPr>
          <w:rFonts w:eastAsia="Times New Roman"/>
          <w:color w:val="212121"/>
          <w:szCs w:val="24"/>
        </w:rPr>
        <w:lastRenderedPageBreak/>
        <w:t xml:space="preserve">εργαστήρια </w:t>
      </w:r>
      <w:r w:rsidRPr="00B67D8E">
        <w:rPr>
          <w:rFonts w:eastAsia="Times New Roman"/>
          <w:color w:val="212121"/>
          <w:szCs w:val="24"/>
        </w:rPr>
        <w:t>στο τοπικό πανεπιστήμιο</w:t>
      </w:r>
      <w:r>
        <w:rPr>
          <w:rFonts w:eastAsia="Times New Roman"/>
          <w:color w:val="212121"/>
          <w:szCs w:val="24"/>
        </w:rPr>
        <w:t>, ί</w:t>
      </w:r>
      <w:r w:rsidRPr="00B67D8E">
        <w:rPr>
          <w:rFonts w:eastAsia="Times New Roman"/>
          <w:color w:val="212121"/>
          <w:szCs w:val="24"/>
        </w:rPr>
        <w:t xml:space="preserve">σως </w:t>
      </w:r>
      <w:r>
        <w:rPr>
          <w:rFonts w:eastAsia="Times New Roman"/>
          <w:color w:val="212121"/>
          <w:szCs w:val="24"/>
        </w:rPr>
        <w:t>θα προλ</w:t>
      </w:r>
      <w:r w:rsidRPr="00B67D8E">
        <w:rPr>
          <w:rFonts w:eastAsia="Times New Roman"/>
          <w:color w:val="212121"/>
          <w:szCs w:val="24"/>
        </w:rPr>
        <w:t>αμβάναμε αυτήν την ασθένεια</w:t>
      </w:r>
      <w:r>
        <w:rPr>
          <w:rFonts w:eastAsia="Times New Roman"/>
          <w:color w:val="212121"/>
          <w:szCs w:val="24"/>
        </w:rPr>
        <w:t>,</w:t>
      </w:r>
      <w:r w:rsidRPr="00B67D8E">
        <w:rPr>
          <w:rFonts w:eastAsia="Times New Roman"/>
          <w:color w:val="212121"/>
          <w:szCs w:val="24"/>
        </w:rPr>
        <w:t xml:space="preserve"> την αρρώστια που χτύπησε </w:t>
      </w:r>
      <w:r>
        <w:rPr>
          <w:rFonts w:eastAsia="Times New Roman"/>
          <w:color w:val="212121"/>
          <w:szCs w:val="24"/>
        </w:rPr>
        <w:t>την παραγωγή μας σ</w:t>
      </w:r>
      <w:r w:rsidRPr="00B67D8E">
        <w:rPr>
          <w:rFonts w:eastAsia="Times New Roman"/>
          <w:color w:val="212121"/>
          <w:szCs w:val="24"/>
        </w:rPr>
        <w:t>χεδόν στο σύνολο</w:t>
      </w:r>
      <w:r>
        <w:rPr>
          <w:rFonts w:eastAsia="Times New Roman"/>
          <w:color w:val="212121"/>
          <w:szCs w:val="24"/>
        </w:rPr>
        <w:t>. Δ</w:t>
      </w:r>
      <w:r w:rsidRPr="00B67D8E">
        <w:rPr>
          <w:rFonts w:eastAsia="Times New Roman"/>
          <w:color w:val="212121"/>
          <w:szCs w:val="24"/>
        </w:rPr>
        <w:t xml:space="preserve">ιότι αυτή την </w:t>
      </w:r>
      <w:r>
        <w:rPr>
          <w:rFonts w:eastAsia="Times New Roman"/>
          <w:color w:val="212121"/>
          <w:szCs w:val="24"/>
        </w:rPr>
        <w:t xml:space="preserve">έννοια έχει </w:t>
      </w:r>
      <w:r w:rsidRPr="00B67D8E">
        <w:rPr>
          <w:rFonts w:eastAsia="Times New Roman"/>
          <w:color w:val="212121"/>
          <w:szCs w:val="24"/>
        </w:rPr>
        <w:t>να λειτουργούν τα επιστημονικά εργαστήρια μέσα στο πανεπιστήμιο</w:t>
      </w:r>
      <w:r>
        <w:rPr>
          <w:rFonts w:eastAsia="Times New Roman"/>
          <w:color w:val="212121"/>
          <w:szCs w:val="24"/>
        </w:rPr>
        <w:t>,</w:t>
      </w:r>
      <w:r w:rsidRPr="00B67D8E">
        <w:rPr>
          <w:rFonts w:eastAsia="Times New Roman"/>
          <w:color w:val="212121"/>
          <w:szCs w:val="24"/>
        </w:rPr>
        <w:t xml:space="preserve"> προληπτικά να γίνοντ</w:t>
      </w:r>
      <w:r w:rsidRPr="00B67D8E">
        <w:rPr>
          <w:rFonts w:eastAsia="Times New Roman"/>
          <w:color w:val="212121"/>
          <w:szCs w:val="24"/>
        </w:rPr>
        <w:t>αι οι έρευνες και να ενημερώνονται οι φορείς</w:t>
      </w:r>
      <w:r>
        <w:rPr>
          <w:rFonts w:eastAsia="Times New Roman"/>
          <w:color w:val="212121"/>
          <w:szCs w:val="24"/>
        </w:rPr>
        <w:t>,</w:t>
      </w:r>
      <w:r w:rsidRPr="00B67D8E">
        <w:rPr>
          <w:rFonts w:eastAsia="Times New Roman"/>
          <w:color w:val="212121"/>
          <w:szCs w:val="24"/>
        </w:rPr>
        <w:t xml:space="preserve"> προκειμένου να έχουμε καλή παραγωγή</w:t>
      </w:r>
      <w:r>
        <w:rPr>
          <w:rFonts w:eastAsia="Times New Roman"/>
          <w:color w:val="212121"/>
          <w:szCs w:val="24"/>
        </w:rPr>
        <w:t>,</w:t>
      </w:r>
      <w:r w:rsidRPr="00B67D8E">
        <w:rPr>
          <w:rFonts w:eastAsia="Times New Roman"/>
          <w:color w:val="212121"/>
          <w:szCs w:val="24"/>
        </w:rPr>
        <w:t xml:space="preserve"> όπως το επιθυμεί και το ελληνικό </w:t>
      </w:r>
      <w:r>
        <w:rPr>
          <w:rFonts w:eastAsia="Times New Roman"/>
          <w:color w:val="212121"/>
          <w:szCs w:val="24"/>
        </w:rPr>
        <w:t>κράτος,</w:t>
      </w:r>
      <w:r w:rsidRPr="00B67D8E">
        <w:rPr>
          <w:rFonts w:eastAsia="Times New Roman"/>
          <w:color w:val="212121"/>
          <w:szCs w:val="24"/>
        </w:rPr>
        <w:t xml:space="preserve"> αλλά μόνο εσείς δεν το βλέπετε</w:t>
      </w:r>
      <w:r>
        <w:rPr>
          <w:rFonts w:eastAsia="Times New Roman"/>
          <w:color w:val="212121"/>
          <w:szCs w:val="24"/>
        </w:rPr>
        <w:t>.</w:t>
      </w:r>
    </w:p>
    <w:p w14:paraId="38CEA8BF" w14:textId="77777777" w:rsidR="00211822" w:rsidRDefault="00D14D4E">
      <w:pPr>
        <w:spacing w:line="600" w:lineRule="auto"/>
        <w:ind w:firstLine="720"/>
        <w:jc w:val="both"/>
        <w:rPr>
          <w:rFonts w:eastAsia="Times New Roman"/>
          <w:color w:val="212121"/>
          <w:szCs w:val="24"/>
        </w:rPr>
      </w:pPr>
      <w:r w:rsidRPr="00B67D8E">
        <w:rPr>
          <w:rFonts w:eastAsia="Times New Roman"/>
          <w:color w:val="212121"/>
          <w:szCs w:val="24"/>
        </w:rPr>
        <w:t>Σας ευχαριστώ πολύ</w:t>
      </w:r>
      <w:r>
        <w:rPr>
          <w:rFonts w:eastAsia="Times New Roman"/>
          <w:color w:val="212121"/>
          <w:szCs w:val="24"/>
        </w:rPr>
        <w:t>.</w:t>
      </w:r>
    </w:p>
    <w:p w14:paraId="38CEA8C0" w14:textId="77777777" w:rsidR="00211822" w:rsidRDefault="00D14D4E">
      <w:pPr>
        <w:spacing w:line="600" w:lineRule="auto"/>
        <w:ind w:firstLine="720"/>
        <w:jc w:val="both"/>
        <w:rPr>
          <w:rFonts w:eastAsia="Times New Roman"/>
          <w:color w:val="212121"/>
          <w:szCs w:val="24"/>
        </w:rPr>
      </w:pPr>
      <w:r>
        <w:rPr>
          <w:rFonts w:eastAsia="Times New Roman"/>
          <w:b/>
          <w:color w:val="212121"/>
          <w:szCs w:val="24"/>
        </w:rPr>
        <w:t xml:space="preserve">ΠΡΟΕΔΡΕΥΩΝ (Μάριος Γεωργιάδης): </w:t>
      </w:r>
      <w:r>
        <w:rPr>
          <w:rFonts w:eastAsia="Times New Roman"/>
          <w:color w:val="212121"/>
          <w:szCs w:val="24"/>
        </w:rPr>
        <w:t xml:space="preserve">Ευχαριστούμε τον κύριο συνάδελφο. </w:t>
      </w:r>
    </w:p>
    <w:p w14:paraId="38CEA8C1" w14:textId="77777777" w:rsidR="00211822" w:rsidRDefault="00D14D4E">
      <w:pPr>
        <w:spacing w:line="600" w:lineRule="auto"/>
        <w:ind w:firstLine="720"/>
        <w:jc w:val="both"/>
        <w:rPr>
          <w:rFonts w:eastAsia="Times New Roman"/>
          <w:color w:val="212121"/>
          <w:szCs w:val="24"/>
        </w:rPr>
      </w:pPr>
      <w:r w:rsidRPr="00B67D8E">
        <w:rPr>
          <w:rFonts w:eastAsia="Times New Roman"/>
          <w:color w:val="212121"/>
          <w:szCs w:val="24"/>
        </w:rPr>
        <w:t>Κύριε Υπουργέ</w:t>
      </w:r>
      <w:r>
        <w:rPr>
          <w:rFonts w:eastAsia="Times New Roman"/>
          <w:color w:val="212121"/>
          <w:szCs w:val="24"/>
        </w:rPr>
        <w:t xml:space="preserve">, έχετε τρία λεπτά στη διάθεσή σας για τη δευτερολογία σας. </w:t>
      </w:r>
    </w:p>
    <w:p w14:paraId="38CEA8C2" w14:textId="77777777" w:rsidR="00211822" w:rsidRDefault="00D14D4E">
      <w:pPr>
        <w:spacing w:line="600" w:lineRule="auto"/>
        <w:ind w:firstLine="720"/>
        <w:jc w:val="both"/>
        <w:rPr>
          <w:rFonts w:eastAsia="Times New Roman"/>
          <w:color w:val="212121"/>
          <w:szCs w:val="24"/>
        </w:rPr>
      </w:pPr>
      <w:r>
        <w:rPr>
          <w:rFonts w:eastAsia="Times New Roman"/>
          <w:b/>
          <w:color w:val="212121"/>
          <w:szCs w:val="24"/>
        </w:rPr>
        <w:t>ΚΩΝΣΤΑΝΤΙΝΟΣ ΓΑΒΡΟΓΛΟΥ (Υπουργός Παιδείας, Έρευνας και Θρησκευμάτων):</w:t>
      </w:r>
      <w:r>
        <w:rPr>
          <w:rFonts w:eastAsia="Times New Roman"/>
          <w:color w:val="212121"/>
          <w:szCs w:val="24"/>
        </w:rPr>
        <w:t xml:space="preserve"> Ευχαριστώ, κύριε Πρόεδρε. </w:t>
      </w:r>
    </w:p>
    <w:p w14:paraId="38CEA8C3" w14:textId="77777777" w:rsidR="00211822" w:rsidRDefault="00D14D4E">
      <w:pPr>
        <w:spacing w:line="600" w:lineRule="auto"/>
        <w:ind w:firstLine="720"/>
        <w:jc w:val="both"/>
        <w:rPr>
          <w:rFonts w:eastAsia="Times New Roman"/>
          <w:color w:val="212121"/>
          <w:szCs w:val="24"/>
        </w:rPr>
      </w:pPr>
      <w:r>
        <w:rPr>
          <w:rFonts w:eastAsia="Times New Roman"/>
          <w:color w:val="212121"/>
          <w:szCs w:val="24"/>
        </w:rPr>
        <w:t xml:space="preserve">Κατ’ αρχάς, να πω στους συναδέλφους και στα παιδιά, μόλις τελειώσω τις υποχρεώσεις μου </w:t>
      </w:r>
      <w:r w:rsidRPr="00B67D8E">
        <w:rPr>
          <w:rFonts w:eastAsia="Times New Roman"/>
          <w:color w:val="212121"/>
          <w:szCs w:val="24"/>
        </w:rPr>
        <w:t>σε λίγα λεπ</w:t>
      </w:r>
      <w:r w:rsidRPr="00B67D8E">
        <w:rPr>
          <w:rFonts w:eastAsia="Times New Roman"/>
          <w:color w:val="212121"/>
          <w:szCs w:val="24"/>
        </w:rPr>
        <w:t>τά</w:t>
      </w:r>
      <w:r>
        <w:rPr>
          <w:rFonts w:eastAsia="Times New Roman"/>
          <w:color w:val="212121"/>
          <w:szCs w:val="24"/>
        </w:rPr>
        <w:t>, αν</w:t>
      </w:r>
      <w:r w:rsidRPr="00B67D8E">
        <w:rPr>
          <w:rFonts w:eastAsia="Times New Roman"/>
          <w:color w:val="212121"/>
          <w:szCs w:val="24"/>
        </w:rPr>
        <w:t xml:space="preserve"> είστε ακόμη εδώ</w:t>
      </w:r>
      <w:r>
        <w:rPr>
          <w:rFonts w:eastAsia="Times New Roman"/>
          <w:color w:val="212121"/>
          <w:szCs w:val="24"/>
        </w:rPr>
        <w:t>,</w:t>
      </w:r>
      <w:r w:rsidRPr="00B67D8E">
        <w:rPr>
          <w:rFonts w:eastAsia="Times New Roman"/>
          <w:color w:val="212121"/>
          <w:szCs w:val="24"/>
        </w:rPr>
        <w:t xml:space="preserve"> με μεγάλη χαρά </w:t>
      </w:r>
      <w:r>
        <w:rPr>
          <w:rFonts w:eastAsia="Times New Roman"/>
          <w:color w:val="212121"/>
          <w:szCs w:val="24"/>
        </w:rPr>
        <w:t xml:space="preserve">θα ήθελα </w:t>
      </w:r>
      <w:r w:rsidRPr="00B67D8E">
        <w:rPr>
          <w:rFonts w:eastAsia="Times New Roman"/>
          <w:color w:val="212121"/>
          <w:szCs w:val="24"/>
        </w:rPr>
        <w:t>να τα πούμε</w:t>
      </w:r>
      <w:r>
        <w:rPr>
          <w:rFonts w:eastAsia="Times New Roman"/>
          <w:color w:val="212121"/>
          <w:szCs w:val="24"/>
        </w:rPr>
        <w:t xml:space="preserve"> και κάτω εδώ στην Α</w:t>
      </w:r>
      <w:r w:rsidRPr="00B67D8E">
        <w:rPr>
          <w:rFonts w:eastAsia="Times New Roman"/>
          <w:color w:val="212121"/>
          <w:szCs w:val="24"/>
        </w:rPr>
        <w:t>ίθουσα</w:t>
      </w:r>
      <w:r>
        <w:rPr>
          <w:rFonts w:eastAsia="Times New Roman"/>
          <w:color w:val="212121"/>
          <w:szCs w:val="24"/>
        </w:rPr>
        <w:t>.</w:t>
      </w:r>
    </w:p>
    <w:p w14:paraId="38CEA8C4" w14:textId="77777777" w:rsidR="00211822" w:rsidRDefault="00D14D4E">
      <w:pPr>
        <w:spacing w:line="600" w:lineRule="auto"/>
        <w:ind w:firstLine="720"/>
        <w:jc w:val="both"/>
        <w:rPr>
          <w:rFonts w:eastAsia="Times New Roman"/>
          <w:color w:val="212121"/>
          <w:szCs w:val="24"/>
        </w:rPr>
      </w:pPr>
      <w:r>
        <w:rPr>
          <w:rFonts w:eastAsia="Times New Roman"/>
          <w:color w:val="212121"/>
          <w:szCs w:val="24"/>
        </w:rPr>
        <w:lastRenderedPageBreak/>
        <w:t>Κ</w:t>
      </w:r>
      <w:r w:rsidRPr="00B67D8E">
        <w:rPr>
          <w:rFonts w:eastAsia="Times New Roman"/>
          <w:color w:val="212121"/>
          <w:szCs w:val="24"/>
        </w:rPr>
        <w:t>οιτάξτε</w:t>
      </w:r>
      <w:r>
        <w:rPr>
          <w:rFonts w:eastAsia="Times New Roman"/>
          <w:color w:val="212121"/>
          <w:szCs w:val="24"/>
        </w:rPr>
        <w:t xml:space="preserve">, κύριε </w:t>
      </w:r>
      <w:proofErr w:type="spellStart"/>
      <w:r>
        <w:rPr>
          <w:rFonts w:eastAsia="Times New Roman"/>
          <w:color w:val="212121"/>
          <w:szCs w:val="24"/>
        </w:rPr>
        <w:t>Δ</w:t>
      </w:r>
      <w:r w:rsidRPr="00B67D8E">
        <w:rPr>
          <w:rFonts w:eastAsia="Times New Roman"/>
          <w:color w:val="212121"/>
          <w:szCs w:val="24"/>
        </w:rPr>
        <w:t>ημοσχάκη</w:t>
      </w:r>
      <w:proofErr w:type="spellEnd"/>
      <w:r>
        <w:rPr>
          <w:rFonts w:eastAsia="Times New Roman"/>
          <w:color w:val="212121"/>
          <w:szCs w:val="24"/>
        </w:rPr>
        <w:t xml:space="preserve"> -και δεν αναφέρομαι μόνο σε εσά</w:t>
      </w:r>
      <w:r w:rsidRPr="00B67D8E">
        <w:rPr>
          <w:rFonts w:eastAsia="Times New Roman"/>
          <w:color w:val="212121"/>
          <w:szCs w:val="24"/>
        </w:rPr>
        <w:t>ς</w:t>
      </w:r>
      <w:r>
        <w:rPr>
          <w:rFonts w:eastAsia="Times New Roman"/>
          <w:color w:val="212121"/>
          <w:szCs w:val="24"/>
        </w:rPr>
        <w:t>, αναφέρομαι και στους συναδέλφους της Α</w:t>
      </w:r>
      <w:r w:rsidRPr="00B67D8E">
        <w:rPr>
          <w:rFonts w:eastAsia="Times New Roman"/>
          <w:color w:val="212121"/>
          <w:szCs w:val="24"/>
        </w:rPr>
        <w:t>ντιπολίτευσης</w:t>
      </w:r>
      <w:r>
        <w:rPr>
          <w:rFonts w:eastAsia="Times New Roman"/>
          <w:color w:val="212121"/>
          <w:szCs w:val="24"/>
        </w:rPr>
        <w:t>-</w:t>
      </w:r>
      <w:r w:rsidRPr="00B67D8E">
        <w:rPr>
          <w:rFonts w:eastAsia="Times New Roman"/>
          <w:color w:val="212121"/>
          <w:szCs w:val="24"/>
        </w:rPr>
        <w:t xml:space="preserve"> εάν σε ένα προεκλογικό κλίμα για εκλογές που θα γίνουν τον Οκτώβριο αρχίζουμε να μην ακούει ο ένας τον άλλον</w:t>
      </w:r>
      <w:r>
        <w:rPr>
          <w:rFonts w:eastAsia="Times New Roman"/>
          <w:color w:val="212121"/>
          <w:szCs w:val="24"/>
        </w:rPr>
        <w:t>,</w:t>
      </w:r>
      <w:r w:rsidRPr="00B67D8E">
        <w:rPr>
          <w:rFonts w:eastAsia="Times New Roman"/>
          <w:color w:val="212121"/>
          <w:szCs w:val="24"/>
        </w:rPr>
        <w:t xml:space="preserve"> δεν έχει νόημα να κάνουμε και αυτές τις συζητήσεις</w:t>
      </w:r>
      <w:r>
        <w:rPr>
          <w:rFonts w:eastAsia="Times New Roman"/>
          <w:color w:val="212121"/>
          <w:szCs w:val="24"/>
        </w:rPr>
        <w:t>.</w:t>
      </w:r>
      <w:r w:rsidRPr="00B67D8E">
        <w:rPr>
          <w:rFonts w:eastAsia="Times New Roman"/>
          <w:color w:val="212121"/>
          <w:szCs w:val="24"/>
        </w:rPr>
        <w:t xml:space="preserve"> </w:t>
      </w:r>
    </w:p>
    <w:p w14:paraId="38CEA8C5" w14:textId="77777777" w:rsidR="00211822" w:rsidRDefault="00D14D4E">
      <w:pPr>
        <w:spacing w:line="600" w:lineRule="auto"/>
        <w:ind w:firstLine="720"/>
        <w:jc w:val="both"/>
        <w:rPr>
          <w:rFonts w:eastAsia="Times New Roman"/>
          <w:color w:val="212121"/>
          <w:szCs w:val="24"/>
        </w:rPr>
      </w:pPr>
      <w:r w:rsidRPr="00B67D8E">
        <w:rPr>
          <w:rFonts w:eastAsia="Times New Roman"/>
          <w:color w:val="212121"/>
          <w:szCs w:val="24"/>
        </w:rPr>
        <w:t>Σας είπα ορισμένα πράγματα και επανέρχεστε</w:t>
      </w:r>
      <w:r>
        <w:rPr>
          <w:rFonts w:eastAsia="Times New Roman"/>
          <w:color w:val="212121"/>
          <w:szCs w:val="24"/>
        </w:rPr>
        <w:t>. Λ</w:t>
      </w:r>
      <w:r w:rsidRPr="00B67D8E">
        <w:rPr>
          <w:rFonts w:eastAsia="Times New Roman"/>
          <w:color w:val="212121"/>
          <w:szCs w:val="24"/>
        </w:rPr>
        <w:t>έτε</w:t>
      </w:r>
      <w:r>
        <w:rPr>
          <w:rFonts w:eastAsia="Times New Roman"/>
          <w:color w:val="212121"/>
          <w:szCs w:val="24"/>
        </w:rPr>
        <w:t>,</w:t>
      </w:r>
      <w:r w:rsidRPr="00B67D8E">
        <w:rPr>
          <w:rFonts w:eastAsia="Times New Roman"/>
          <w:color w:val="212121"/>
          <w:szCs w:val="24"/>
        </w:rPr>
        <w:t xml:space="preserve"> λοιπόν</w:t>
      </w:r>
      <w:r>
        <w:rPr>
          <w:rFonts w:eastAsia="Times New Roman"/>
          <w:color w:val="212121"/>
          <w:szCs w:val="24"/>
        </w:rPr>
        <w:t>,</w:t>
      </w:r>
      <w:r w:rsidRPr="00B67D8E">
        <w:rPr>
          <w:rFonts w:eastAsia="Times New Roman"/>
          <w:color w:val="212121"/>
          <w:szCs w:val="24"/>
        </w:rPr>
        <w:t xml:space="preserve"> ότι εμείς έχουμε το δικαίωμα</w:t>
      </w:r>
      <w:r>
        <w:rPr>
          <w:rFonts w:eastAsia="Times New Roman"/>
          <w:color w:val="212121"/>
          <w:szCs w:val="24"/>
        </w:rPr>
        <w:t>.</w:t>
      </w:r>
      <w:r w:rsidRPr="00B67D8E">
        <w:rPr>
          <w:rFonts w:eastAsia="Times New Roman"/>
          <w:color w:val="212121"/>
          <w:szCs w:val="24"/>
        </w:rPr>
        <w:t xml:space="preserve"> Από </w:t>
      </w:r>
      <w:r w:rsidRPr="00B67D8E">
        <w:rPr>
          <w:rFonts w:eastAsia="Times New Roman"/>
          <w:color w:val="212121"/>
          <w:szCs w:val="24"/>
        </w:rPr>
        <w:t>πού προκύπτει</w:t>
      </w:r>
      <w:r>
        <w:rPr>
          <w:rFonts w:eastAsia="Times New Roman"/>
          <w:color w:val="212121"/>
          <w:szCs w:val="24"/>
        </w:rPr>
        <w:t>; Π</w:t>
      </w:r>
      <w:r w:rsidRPr="00B67D8E">
        <w:rPr>
          <w:rFonts w:eastAsia="Times New Roman"/>
          <w:color w:val="212121"/>
          <w:szCs w:val="24"/>
        </w:rPr>
        <w:t xml:space="preserve">είτε μου έναν </w:t>
      </w:r>
      <w:r>
        <w:rPr>
          <w:rFonts w:eastAsia="Times New Roman"/>
          <w:color w:val="212121"/>
          <w:szCs w:val="24"/>
        </w:rPr>
        <w:t>νόμο, λ</w:t>
      </w:r>
      <w:r w:rsidRPr="00B67D8E">
        <w:rPr>
          <w:rFonts w:eastAsia="Times New Roman"/>
          <w:color w:val="212121"/>
          <w:szCs w:val="24"/>
        </w:rPr>
        <w:t>οιπόν</w:t>
      </w:r>
      <w:r>
        <w:rPr>
          <w:rFonts w:eastAsia="Times New Roman"/>
          <w:color w:val="212121"/>
          <w:szCs w:val="24"/>
        </w:rPr>
        <w:t>,</w:t>
      </w:r>
      <w:r w:rsidRPr="00B67D8E">
        <w:rPr>
          <w:rFonts w:eastAsia="Times New Roman"/>
          <w:color w:val="212121"/>
          <w:szCs w:val="24"/>
        </w:rPr>
        <w:t xml:space="preserve"> στον οποίο έχουμε </w:t>
      </w:r>
      <w:r>
        <w:rPr>
          <w:rFonts w:eastAsia="Times New Roman"/>
          <w:color w:val="212121"/>
          <w:szCs w:val="24"/>
        </w:rPr>
        <w:t>εμείς</w:t>
      </w:r>
      <w:r w:rsidRPr="00B67D8E">
        <w:rPr>
          <w:rFonts w:eastAsia="Times New Roman"/>
          <w:color w:val="212121"/>
          <w:szCs w:val="24"/>
        </w:rPr>
        <w:t xml:space="preserve"> αυτό το δικαίωμα</w:t>
      </w:r>
      <w:r>
        <w:rPr>
          <w:rFonts w:eastAsia="Times New Roman"/>
          <w:color w:val="212121"/>
          <w:szCs w:val="24"/>
        </w:rPr>
        <w:t>. Έναν</w:t>
      </w:r>
      <w:r w:rsidRPr="00B67D8E">
        <w:rPr>
          <w:rFonts w:eastAsia="Times New Roman"/>
          <w:color w:val="212121"/>
          <w:szCs w:val="24"/>
        </w:rPr>
        <w:t xml:space="preserve"> νόμο</w:t>
      </w:r>
      <w:r>
        <w:rPr>
          <w:rFonts w:eastAsia="Times New Roman"/>
          <w:color w:val="212121"/>
          <w:szCs w:val="24"/>
        </w:rPr>
        <w:t>!</w:t>
      </w:r>
      <w:r w:rsidRPr="00B67D8E">
        <w:rPr>
          <w:rFonts w:eastAsia="Times New Roman"/>
          <w:color w:val="212121"/>
          <w:szCs w:val="24"/>
        </w:rPr>
        <w:t xml:space="preserve"> Δεν υπάρχει γιατί είναι παρέμβαση στο αυτοδιοίκητο</w:t>
      </w:r>
      <w:r>
        <w:rPr>
          <w:rFonts w:eastAsia="Times New Roman"/>
          <w:color w:val="212121"/>
          <w:szCs w:val="24"/>
        </w:rPr>
        <w:t>. Μην δημιουργείτε, λοιπόν, ε</w:t>
      </w:r>
      <w:r w:rsidRPr="00B67D8E">
        <w:rPr>
          <w:rFonts w:eastAsia="Times New Roman"/>
          <w:color w:val="212121"/>
          <w:szCs w:val="24"/>
        </w:rPr>
        <w:t>ντυπώσεις όπου θέλετε να δημιουργήσετε εντυπώσεις</w:t>
      </w:r>
      <w:r>
        <w:rPr>
          <w:rFonts w:eastAsia="Times New Roman"/>
          <w:color w:val="212121"/>
          <w:szCs w:val="24"/>
        </w:rPr>
        <w:t>!</w:t>
      </w:r>
      <w:r w:rsidRPr="00B67D8E">
        <w:rPr>
          <w:rFonts w:eastAsia="Times New Roman"/>
          <w:color w:val="212121"/>
          <w:szCs w:val="24"/>
        </w:rPr>
        <w:t xml:space="preserve"> Ας έχουμε έναν πολιτισμένο δι</w:t>
      </w:r>
      <w:r w:rsidRPr="00B67D8E">
        <w:rPr>
          <w:rFonts w:eastAsia="Times New Roman"/>
          <w:color w:val="212121"/>
          <w:szCs w:val="24"/>
        </w:rPr>
        <w:t>άλογο με επιχειρήματα και επί της ουσίας και όχι ένα</w:t>
      </w:r>
      <w:r>
        <w:rPr>
          <w:rFonts w:eastAsia="Times New Roman"/>
          <w:color w:val="212121"/>
          <w:szCs w:val="24"/>
        </w:rPr>
        <w:t>ν</w:t>
      </w:r>
      <w:r w:rsidRPr="00B67D8E">
        <w:rPr>
          <w:rFonts w:eastAsia="Times New Roman"/>
          <w:color w:val="212121"/>
          <w:szCs w:val="24"/>
        </w:rPr>
        <w:t xml:space="preserve"> διάλογο ώστε να ανεβαίνουν όλα αυτά στο </w:t>
      </w:r>
      <w:r>
        <w:rPr>
          <w:rFonts w:eastAsia="Times New Roman"/>
          <w:color w:val="212121"/>
          <w:szCs w:val="24"/>
          <w:lang w:val="en-US"/>
        </w:rPr>
        <w:t>f</w:t>
      </w:r>
      <w:proofErr w:type="spellStart"/>
      <w:r w:rsidRPr="00B67D8E">
        <w:rPr>
          <w:rFonts w:eastAsia="Times New Roman"/>
          <w:color w:val="212121"/>
          <w:szCs w:val="24"/>
          <w:lang w:val="en"/>
        </w:rPr>
        <w:t>acebook</w:t>
      </w:r>
      <w:proofErr w:type="spellEnd"/>
      <w:r w:rsidRPr="00B67D8E">
        <w:rPr>
          <w:rFonts w:eastAsia="Times New Roman"/>
          <w:color w:val="212121"/>
          <w:szCs w:val="24"/>
        </w:rPr>
        <w:t xml:space="preserve"> και </w:t>
      </w:r>
      <w:r>
        <w:rPr>
          <w:rFonts w:eastAsia="Times New Roman"/>
          <w:color w:val="212121"/>
          <w:szCs w:val="24"/>
        </w:rPr>
        <w:t>ούτω καθεξής.</w:t>
      </w:r>
    </w:p>
    <w:p w14:paraId="38CEA8C6" w14:textId="77777777" w:rsidR="00211822" w:rsidRDefault="00D14D4E">
      <w:pPr>
        <w:spacing w:line="600" w:lineRule="auto"/>
        <w:ind w:firstLine="720"/>
        <w:jc w:val="both"/>
        <w:rPr>
          <w:rFonts w:eastAsia="Times New Roman"/>
          <w:color w:val="212121"/>
          <w:szCs w:val="24"/>
        </w:rPr>
      </w:pPr>
      <w:r>
        <w:rPr>
          <w:rFonts w:eastAsia="Times New Roman"/>
          <w:color w:val="212121"/>
          <w:szCs w:val="24"/>
          <w:lang w:val="en-US"/>
        </w:rPr>
        <w:t>T</w:t>
      </w:r>
      <w:r w:rsidRPr="00B67D8E">
        <w:rPr>
          <w:rFonts w:eastAsia="Times New Roman"/>
          <w:color w:val="212121"/>
          <w:szCs w:val="24"/>
        </w:rPr>
        <w:t>ώρα κοιτάξτε</w:t>
      </w:r>
      <w:r w:rsidRPr="00487667">
        <w:rPr>
          <w:rFonts w:eastAsia="Times New Roman"/>
          <w:color w:val="212121"/>
          <w:szCs w:val="24"/>
        </w:rPr>
        <w:t>,</w:t>
      </w:r>
      <w:r>
        <w:rPr>
          <w:rFonts w:eastAsia="Times New Roman"/>
          <w:color w:val="212121"/>
          <w:szCs w:val="24"/>
        </w:rPr>
        <w:t xml:space="preserve"> λέτε επί </w:t>
      </w:r>
      <w:r w:rsidRPr="00B67D8E">
        <w:rPr>
          <w:rFonts w:eastAsia="Times New Roman"/>
          <w:color w:val="212121"/>
          <w:szCs w:val="24"/>
        </w:rPr>
        <w:t xml:space="preserve">λέξει </w:t>
      </w:r>
      <w:r>
        <w:rPr>
          <w:rFonts w:eastAsia="Times New Roman"/>
          <w:color w:val="212121"/>
          <w:szCs w:val="24"/>
        </w:rPr>
        <w:t xml:space="preserve">ότι </w:t>
      </w:r>
      <w:r w:rsidRPr="00B67D8E">
        <w:rPr>
          <w:rFonts w:eastAsia="Times New Roman"/>
          <w:color w:val="212121"/>
          <w:szCs w:val="24"/>
        </w:rPr>
        <w:t>γυρνάμε την πλάτη σε όσους θέλουν πρόοδο</w:t>
      </w:r>
      <w:r>
        <w:rPr>
          <w:rFonts w:eastAsia="Times New Roman"/>
          <w:color w:val="212121"/>
          <w:szCs w:val="24"/>
        </w:rPr>
        <w:t>. Πείτε μου τώρα, είναι μι</w:t>
      </w:r>
      <w:r w:rsidRPr="00B67D8E">
        <w:rPr>
          <w:rFonts w:eastAsia="Times New Roman"/>
          <w:color w:val="212121"/>
          <w:szCs w:val="24"/>
        </w:rPr>
        <w:t>α σοβαρή συζήτηση αυτή</w:t>
      </w:r>
      <w:r>
        <w:rPr>
          <w:rFonts w:eastAsia="Times New Roman"/>
          <w:color w:val="212121"/>
          <w:szCs w:val="24"/>
        </w:rPr>
        <w:t>; Π</w:t>
      </w:r>
      <w:r w:rsidRPr="00B67D8E">
        <w:rPr>
          <w:rFonts w:eastAsia="Times New Roman"/>
          <w:color w:val="212121"/>
          <w:szCs w:val="24"/>
        </w:rPr>
        <w:t xml:space="preserve">οια πλάτη </w:t>
      </w:r>
      <w:r w:rsidRPr="00B67D8E">
        <w:rPr>
          <w:rFonts w:eastAsia="Times New Roman"/>
          <w:color w:val="212121"/>
          <w:szCs w:val="24"/>
        </w:rPr>
        <w:t>γυρνάμε σε όσους θέλουν πρόοδο</w:t>
      </w:r>
      <w:r>
        <w:rPr>
          <w:rFonts w:eastAsia="Times New Roman"/>
          <w:color w:val="212121"/>
          <w:szCs w:val="24"/>
        </w:rPr>
        <w:t>; Ε</w:t>
      </w:r>
      <w:r w:rsidRPr="00B67D8E">
        <w:rPr>
          <w:rFonts w:eastAsia="Times New Roman"/>
          <w:color w:val="212121"/>
          <w:szCs w:val="24"/>
        </w:rPr>
        <w:t>γώ δεν σας είπα πριν ότι για πρώτη φ</w:t>
      </w:r>
      <w:r>
        <w:rPr>
          <w:rFonts w:eastAsia="Times New Roman"/>
          <w:color w:val="212121"/>
          <w:szCs w:val="24"/>
        </w:rPr>
        <w:t>ορά στην ιστορία του ελληνικού π</w:t>
      </w:r>
      <w:r w:rsidRPr="00B67D8E">
        <w:rPr>
          <w:rFonts w:eastAsia="Times New Roman"/>
          <w:color w:val="212121"/>
          <w:szCs w:val="24"/>
        </w:rPr>
        <w:t xml:space="preserve">ανεπιστημίου </w:t>
      </w:r>
      <w:r>
        <w:rPr>
          <w:rFonts w:eastAsia="Times New Roman"/>
          <w:color w:val="212121"/>
          <w:szCs w:val="24"/>
        </w:rPr>
        <w:t>-</w:t>
      </w:r>
      <w:r w:rsidRPr="00B67D8E">
        <w:rPr>
          <w:rFonts w:eastAsia="Times New Roman"/>
          <w:color w:val="212121"/>
          <w:szCs w:val="24"/>
        </w:rPr>
        <w:t>για πρώτη φορά</w:t>
      </w:r>
      <w:r>
        <w:rPr>
          <w:rFonts w:eastAsia="Times New Roman"/>
          <w:color w:val="212121"/>
          <w:szCs w:val="24"/>
        </w:rPr>
        <w:t>!-</w:t>
      </w:r>
      <w:r w:rsidRPr="00B67D8E">
        <w:rPr>
          <w:rFonts w:eastAsia="Times New Roman"/>
          <w:color w:val="212121"/>
          <w:szCs w:val="24"/>
        </w:rPr>
        <w:t xml:space="preserve"> θα δημιουργηθούν τα διετή προγράμματα σπουδών</w:t>
      </w:r>
      <w:r>
        <w:rPr>
          <w:rFonts w:eastAsia="Times New Roman"/>
          <w:color w:val="212121"/>
          <w:szCs w:val="24"/>
        </w:rPr>
        <w:t>,</w:t>
      </w:r>
      <w:r w:rsidRPr="00B67D8E">
        <w:rPr>
          <w:rFonts w:eastAsia="Times New Roman"/>
          <w:color w:val="212121"/>
          <w:szCs w:val="24"/>
        </w:rPr>
        <w:t xml:space="preserve"> για τα οποία υπάρχει κονδύλιο</w:t>
      </w:r>
      <w:r>
        <w:rPr>
          <w:rFonts w:eastAsia="Times New Roman"/>
          <w:color w:val="212121"/>
          <w:szCs w:val="24"/>
        </w:rPr>
        <w:t xml:space="preserve"> -</w:t>
      </w:r>
      <w:r>
        <w:rPr>
          <w:rFonts w:eastAsia="Times New Roman"/>
          <w:color w:val="212121"/>
          <w:szCs w:val="24"/>
        </w:rPr>
        <w:lastRenderedPageBreak/>
        <w:t>κ</w:t>
      </w:r>
      <w:r w:rsidRPr="00B67D8E">
        <w:rPr>
          <w:rFonts w:eastAsia="Times New Roman"/>
          <w:color w:val="212121"/>
          <w:szCs w:val="24"/>
        </w:rPr>
        <w:t>αι μπορείτε να πάτε να το δείτε και στον προϋ</w:t>
      </w:r>
      <w:r w:rsidRPr="00B67D8E">
        <w:rPr>
          <w:rFonts w:eastAsia="Times New Roman"/>
          <w:color w:val="212121"/>
          <w:szCs w:val="24"/>
        </w:rPr>
        <w:t>πολογισμό</w:t>
      </w:r>
      <w:r>
        <w:rPr>
          <w:rFonts w:eastAsia="Times New Roman"/>
          <w:color w:val="212121"/>
          <w:szCs w:val="24"/>
        </w:rPr>
        <w:t>,</w:t>
      </w:r>
      <w:r w:rsidRPr="00B67D8E">
        <w:rPr>
          <w:rFonts w:eastAsia="Times New Roman"/>
          <w:color w:val="212121"/>
          <w:szCs w:val="24"/>
        </w:rPr>
        <w:t xml:space="preserve"> διότι υπάρχει κωδικός</w:t>
      </w:r>
      <w:r>
        <w:rPr>
          <w:rFonts w:eastAsia="Times New Roman"/>
          <w:color w:val="212121"/>
          <w:szCs w:val="24"/>
        </w:rPr>
        <w:t>- κ</w:t>
      </w:r>
      <w:r w:rsidRPr="00B67D8E">
        <w:rPr>
          <w:rFonts w:eastAsia="Times New Roman"/>
          <w:color w:val="212121"/>
          <w:szCs w:val="24"/>
        </w:rPr>
        <w:t>αι με βάση αυτά τα χρήματα τα πανεπιστήμια θα κάνουν συζητήσεις</w:t>
      </w:r>
      <w:r>
        <w:rPr>
          <w:rFonts w:eastAsia="Times New Roman"/>
          <w:color w:val="212121"/>
          <w:szCs w:val="24"/>
        </w:rPr>
        <w:t>,</w:t>
      </w:r>
      <w:r w:rsidRPr="00B67D8E">
        <w:rPr>
          <w:rFonts w:eastAsia="Times New Roman"/>
          <w:color w:val="212121"/>
          <w:szCs w:val="24"/>
        </w:rPr>
        <w:t xml:space="preserve"> όπως κάνουν πολλά πανεπιστήμια</w:t>
      </w:r>
      <w:r>
        <w:rPr>
          <w:rFonts w:eastAsia="Times New Roman"/>
          <w:color w:val="212121"/>
          <w:szCs w:val="24"/>
        </w:rPr>
        <w:t>,</w:t>
      </w:r>
      <w:r w:rsidRPr="00B67D8E">
        <w:rPr>
          <w:rFonts w:eastAsia="Times New Roman"/>
          <w:color w:val="212121"/>
          <w:szCs w:val="24"/>
        </w:rPr>
        <w:t xml:space="preserve"> με τους παραγωγικούς φορείς</w:t>
      </w:r>
      <w:r>
        <w:rPr>
          <w:rFonts w:eastAsia="Times New Roman"/>
          <w:color w:val="212121"/>
          <w:szCs w:val="24"/>
        </w:rPr>
        <w:t>; Συζητούν, λ</w:t>
      </w:r>
      <w:r w:rsidRPr="00B67D8E">
        <w:rPr>
          <w:rFonts w:eastAsia="Times New Roman"/>
          <w:color w:val="212121"/>
          <w:szCs w:val="24"/>
        </w:rPr>
        <w:t>οιπόν</w:t>
      </w:r>
      <w:r>
        <w:rPr>
          <w:rFonts w:eastAsia="Times New Roman"/>
          <w:color w:val="212121"/>
          <w:szCs w:val="24"/>
        </w:rPr>
        <w:t>, με τους παραγωγικούς φορείς κ</w:t>
      </w:r>
      <w:r w:rsidRPr="00B67D8E">
        <w:rPr>
          <w:rFonts w:eastAsia="Times New Roman"/>
          <w:color w:val="212121"/>
          <w:szCs w:val="24"/>
        </w:rPr>
        <w:t xml:space="preserve">αι λένε </w:t>
      </w:r>
      <w:r>
        <w:rPr>
          <w:rFonts w:eastAsia="Times New Roman"/>
          <w:color w:val="212121"/>
          <w:szCs w:val="24"/>
        </w:rPr>
        <w:t>«</w:t>
      </w:r>
      <w:r w:rsidRPr="00B67D8E">
        <w:rPr>
          <w:rFonts w:eastAsia="Times New Roman"/>
          <w:color w:val="212121"/>
          <w:szCs w:val="24"/>
        </w:rPr>
        <w:t>κοιτάξτε</w:t>
      </w:r>
      <w:r>
        <w:rPr>
          <w:rFonts w:eastAsia="Times New Roman"/>
          <w:color w:val="212121"/>
          <w:szCs w:val="24"/>
        </w:rPr>
        <w:t>, ε</w:t>
      </w:r>
      <w:r w:rsidRPr="00B67D8E">
        <w:rPr>
          <w:rFonts w:eastAsia="Times New Roman"/>
          <w:color w:val="212121"/>
          <w:szCs w:val="24"/>
        </w:rPr>
        <w:t xml:space="preserve">μείς θα κάνουμε ένα </w:t>
      </w:r>
      <w:r w:rsidRPr="00B67D8E">
        <w:rPr>
          <w:rFonts w:eastAsia="Times New Roman"/>
          <w:color w:val="212121"/>
          <w:szCs w:val="24"/>
        </w:rPr>
        <w:t>πρόγραμμα</w:t>
      </w:r>
      <w:r>
        <w:rPr>
          <w:rFonts w:eastAsia="Times New Roman"/>
          <w:color w:val="212121"/>
          <w:szCs w:val="24"/>
        </w:rPr>
        <w:t>,</w:t>
      </w:r>
      <w:r w:rsidRPr="00B67D8E">
        <w:rPr>
          <w:rFonts w:eastAsia="Times New Roman"/>
          <w:color w:val="212121"/>
          <w:szCs w:val="24"/>
        </w:rPr>
        <w:t xml:space="preserve"> το 30% των μαθημάτων θα διδάσκεται από πανεπιστημιακούς</w:t>
      </w:r>
      <w:r>
        <w:rPr>
          <w:rFonts w:eastAsia="Times New Roman"/>
          <w:color w:val="212121"/>
          <w:szCs w:val="24"/>
        </w:rPr>
        <w:t>, το</w:t>
      </w:r>
      <w:r w:rsidRPr="00B67D8E">
        <w:rPr>
          <w:rFonts w:eastAsia="Times New Roman"/>
          <w:color w:val="212121"/>
          <w:szCs w:val="24"/>
        </w:rPr>
        <w:t xml:space="preserve"> 70% θα διδάσκεται από </w:t>
      </w:r>
      <w:r>
        <w:rPr>
          <w:rFonts w:eastAsia="Times New Roman"/>
          <w:color w:val="212121"/>
          <w:szCs w:val="24"/>
        </w:rPr>
        <w:t>ανθρώπους που έχουν εμπειρία σ</w:t>
      </w:r>
      <w:r w:rsidRPr="00B67D8E">
        <w:rPr>
          <w:rFonts w:eastAsia="Times New Roman"/>
          <w:color w:val="212121"/>
          <w:szCs w:val="24"/>
        </w:rPr>
        <w:t>ε αυτά</w:t>
      </w:r>
      <w:r>
        <w:rPr>
          <w:rFonts w:eastAsia="Times New Roman"/>
          <w:color w:val="212121"/>
          <w:szCs w:val="24"/>
        </w:rPr>
        <w:t xml:space="preserve">, θα πληρώνονται έξτρα». </w:t>
      </w:r>
      <w:r w:rsidRPr="00B67D8E">
        <w:rPr>
          <w:rFonts w:eastAsia="Times New Roman"/>
          <w:color w:val="212121"/>
          <w:szCs w:val="24"/>
        </w:rPr>
        <w:t>Αυτή εί</w:t>
      </w:r>
      <w:r>
        <w:rPr>
          <w:rFonts w:eastAsia="Times New Roman"/>
          <w:color w:val="212121"/>
          <w:szCs w:val="24"/>
        </w:rPr>
        <w:t>ναι η σχέση του πανεπιστημίου με του</w:t>
      </w:r>
      <w:r w:rsidRPr="00B67D8E">
        <w:rPr>
          <w:rFonts w:eastAsia="Times New Roman"/>
          <w:color w:val="212121"/>
          <w:szCs w:val="24"/>
        </w:rPr>
        <w:t>ς παραγωγι</w:t>
      </w:r>
      <w:r>
        <w:rPr>
          <w:rFonts w:eastAsia="Times New Roman"/>
          <w:color w:val="212121"/>
          <w:szCs w:val="24"/>
        </w:rPr>
        <w:t>κούς φορείς και όχι μία γενική κ</w:t>
      </w:r>
      <w:r w:rsidRPr="00B67D8E">
        <w:rPr>
          <w:rFonts w:eastAsia="Times New Roman"/>
          <w:color w:val="212121"/>
          <w:szCs w:val="24"/>
        </w:rPr>
        <w:t xml:space="preserve">αι αόριστη κλάψα </w:t>
      </w:r>
      <w:r w:rsidRPr="00B67D8E">
        <w:rPr>
          <w:rFonts w:eastAsia="Times New Roman"/>
          <w:color w:val="212121"/>
          <w:szCs w:val="24"/>
        </w:rPr>
        <w:t>γύρω από αυτά τα ζητήματα</w:t>
      </w:r>
      <w:r>
        <w:rPr>
          <w:rFonts w:eastAsia="Times New Roman"/>
          <w:color w:val="212121"/>
          <w:szCs w:val="24"/>
        </w:rPr>
        <w:t>.</w:t>
      </w:r>
    </w:p>
    <w:p w14:paraId="38CEA8C7" w14:textId="77777777" w:rsidR="00211822" w:rsidRDefault="00D14D4E">
      <w:pPr>
        <w:spacing w:line="600" w:lineRule="auto"/>
        <w:ind w:firstLine="720"/>
        <w:jc w:val="both"/>
        <w:rPr>
          <w:rFonts w:eastAsia="Times New Roman"/>
          <w:color w:val="212121"/>
          <w:szCs w:val="24"/>
        </w:rPr>
      </w:pPr>
      <w:r>
        <w:rPr>
          <w:rFonts w:eastAsia="Times New Roman"/>
          <w:color w:val="212121"/>
          <w:szCs w:val="24"/>
        </w:rPr>
        <w:t>Ε</w:t>
      </w:r>
      <w:r w:rsidRPr="00B67D8E">
        <w:rPr>
          <w:rFonts w:eastAsia="Times New Roman"/>
          <w:color w:val="212121"/>
          <w:szCs w:val="24"/>
        </w:rPr>
        <w:t>δώ</w:t>
      </w:r>
      <w:r>
        <w:rPr>
          <w:rFonts w:eastAsia="Times New Roman"/>
          <w:color w:val="212121"/>
          <w:szCs w:val="24"/>
        </w:rPr>
        <w:t>,</w:t>
      </w:r>
      <w:r w:rsidRPr="00B67D8E">
        <w:rPr>
          <w:rFonts w:eastAsia="Times New Roman"/>
          <w:color w:val="212121"/>
          <w:szCs w:val="24"/>
        </w:rPr>
        <w:t xml:space="preserve"> λοιπόν</w:t>
      </w:r>
      <w:r>
        <w:rPr>
          <w:rFonts w:eastAsia="Times New Roman"/>
          <w:color w:val="212121"/>
          <w:szCs w:val="24"/>
        </w:rPr>
        <w:t>,</w:t>
      </w:r>
      <w:r w:rsidRPr="00B67D8E">
        <w:rPr>
          <w:rFonts w:eastAsia="Times New Roman"/>
          <w:color w:val="212121"/>
          <w:szCs w:val="24"/>
        </w:rPr>
        <w:t xml:space="preserve"> θα έλεγα ότι έχει μεγάλη σ</w:t>
      </w:r>
      <w:r>
        <w:rPr>
          <w:rFonts w:eastAsia="Times New Roman"/>
          <w:color w:val="212121"/>
          <w:szCs w:val="24"/>
        </w:rPr>
        <w:t xml:space="preserve">ημασία </w:t>
      </w:r>
      <w:r w:rsidRPr="00B67D8E">
        <w:rPr>
          <w:rFonts w:eastAsia="Times New Roman"/>
          <w:color w:val="212121"/>
          <w:szCs w:val="24"/>
        </w:rPr>
        <w:t xml:space="preserve">τα άτομα με το κύρος </w:t>
      </w:r>
      <w:r>
        <w:rPr>
          <w:rFonts w:eastAsia="Times New Roman"/>
          <w:color w:val="212121"/>
          <w:szCs w:val="24"/>
        </w:rPr>
        <w:t>σ</w:t>
      </w:r>
      <w:r w:rsidRPr="00B67D8E">
        <w:rPr>
          <w:rFonts w:eastAsia="Times New Roman"/>
          <w:color w:val="212121"/>
          <w:szCs w:val="24"/>
        </w:rPr>
        <w:t xml:space="preserve">την περιοχή τους </w:t>
      </w:r>
      <w:r>
        <w:rPr>
          <w:rFonts w:eastAsia="Times New Roman"/>
          <w:color w:val="212121"/>
          <w:szCs w:val="24"/>
        </w:rPr>
        <w:t>-</w:t>
      </w:r>
      <w:r w:rsidRPr="00B67D8E">
        <w:rPr>
          <w:rFonts w:eastAsia="Times New Roman"/>
          <w:color w:val="212121"/>
          <w:szCs w:val="24"/>
        </w:rPr>
        <w:t xml:space="preserve">όπως και </w:t>
      </w:r>
      <w:r>
        <w:rPr>
          <w:rFonts w:eastAsia="Times New Roman"/>
          <w:color w:val="212121"/>
          <w:szCs w:val="24"/>
        </w:rPr>
        <w:t>εσείς-</w:t>
      </w:r>
      <w:r w:rsidRPr="00B67D8E">
        <w:rPr>
          <w:rFonts w:eastAsia="Times New Roman"/>
          <w:color w:val="212121"/>
          <w:szCs w:val="24"/>
        </w:rPr>
        <w:t xml:space="preserve"> να πάτε να μιλήσετε και με τους παραγωγικούς φορείς</w:t>
      </w:r>
      <w:r>
        <w:rPr>
          <w:rFonts w:eastAsia="Times New Roman"/>
          <w:color w:val="212121"/>
          <w:szCs w:val="24"/>
        </w:rPr>
        <w:t>,</w:t>
      </w:r>
      <w:r w:rsidRPr="00B67D8E">
        <w:rPr>
          <w:rFonts w:eastAsia="Times New Roman"/>
          <w:color w:val="212121"/>
          <w:szCs w:val="24"/>
        </w:rPr>
        <w:t xml:space="preserve"> γιατί ούτε </w:t>
      </w:r>
      <w:r>
        <w:rPr>
          <w:rFonts w:eastAsia="Times New Roman"/>
          <w:color w:val="212121"/>
          <w:szCs w:val="24"/>
        </w:rPr>
        <w:t xml:space="preserve">και </w:t>
      </w:r>
      <w:r w:rsidRPr="00B67D8E">
        <w:rPr>
          <w:rFonts w:eastAsia="Times New Roman"/>
          <w:color w:val="212121"/>
          <w:szCs w:val="24"/>
        </w:rPr>
        <w:t>οι παραγωγικοί φορείς έχουν την εμπειρία της σχέσης τους με</w:t>
      </w:r>
      <w:r w:rsidRPr="00B67D8E">
        <w:rPr>
          <w:rFonts w:eastAsia="Times New Roman"/>
          <w:color w:val="212121"/>
          <w:szCs w:val="24"/>
        </w:rPr>
        <w:t xml:space="preserve"> το πανεπιστήμιο ούτε το πανεπιστήμιο ιστορικά έχει αυτή την εμπειρία </w:t>
      </w:r>
      <w:r>
        <w:rPr>
          <w:rFonts w:eastAsia="Times New Roman"/>
          <w:color w:val="212121"/>
          <w:szCs w:val="24"/>
        </w:rPr>
        <w:t>ως προς</w:t>
      </w:r>
      <w:r w:rsidRPr="00B67D8E">
        <w:rPr>
          <w:rFonts w:eastAsia="Times New Roman"/>
          <w:color w:val="212121"/>
          <w:szCs w:val="24"/>
        </w:rPr>
        <w:t xml:space="preserve"> τη σχέση του με τους παραγωγικούς φορείς</w:t>
      </w:r>
      <w:r>
        <w:rPr>
          <w:rFonts w:eastAsia="Times New Roman"/>
          <w:color w:val="212121"/>
          <w:szCs w:val="24"/>
        </w:rPr>
        <w:t>. Για α</w:t>
      </w:r>
      <w:r w:rsidRPr="00B67D8E">
        <w:rPr>
          <w:rFonts w:eastAsia="Times New Roman"/>
          <w:color w:val="212121"/>
          <w:szCs w:val="24"/>
        </w:rPr>
        <w:t>υτό τώρα πρέπε</w:t>
      </w:r>
      <w:r>
        <w:rPr>
          <w:rFonts w:eastAsia="Times New Roman"/>
          <w:color w:val="212121"/>
          <w:szCs w:val="24"/>
        </w:rPr>
        <w:t>ι οι τοπικοί παράγοντες να γίνουν</w:t>
      </w:r>
      <w:r w:rsidRPr="00B67D8E">
        <w:rPr>
          <w:rFonts w:eastAsia="Times New Roman"/>
          <w:color w:val="212121"/>
          <w:szCs w:val="24"/>
        </w:rPr>
        <w:t xml:space="preserve"> καταλύτες</w:t>
      </w:r>
      <w:r>
        <w:rPr>
          <w:rFonts w:eastAsia="Times New Roman"/>
          <w:color w:val="212121"/>
          <w:szCs w:val="24"/>
        </w:rPr>
        <w:t xml:space="preserve">. </w:t>
      </w:r>
    </w:p>
    <w:p w14:paraId="38CEA8C8" w14:textId="77777777" w:rsidR="00211822" w:rsidRDefault="00D14D4E">
      <w:pPr>
        <w:spacing w:line="600" w:lineRule="auto"/>
        <w:ind w:firstLine="720"/>
        <w:jc w:val="both"/>
        <w:rPr>
          <w:rFonts w:eastAsia="Times New Roman" w:cs="Times New Roman"/>
          <w:szCs w:val="24"/>
        </w:rPr>
      </w:pPr>
      <w:r>
        <w:rPr>
          <w:rFonts w:eastAsia="Times New Roman"/>
          <w:color w:val="212121"/>
          <w:szCs w:val="24"/>
        </w:rPr>
        <w:lastRenderedPageBreak/>
        <w:t>Α</w:t>
      </w:r>
      <w:r w:rsidRPr="00B67D8E">
        <w:rPr>
          <w:rFonts w:eastAsia="Times New Roman"/>
          <w:color w:val="212121"/>
          <w:szCs w:val="24"/>
        </w:rPr>
        <w:t xml:space="preserve">ντί αυτού πολλές φορές </w:t>
      </w:r>
      <w:r>
        <w:rPr>
          <w:rFonts w:eastAsia="Times New Roman"/>
          <w:color w:val="212121"/>
          <w:szCs w:val="24"/>
        </w:rPr>
        <w:t xml:space="preserve">ακούμε, </w:t>
      </w:r>
      <w:r w:rsidRPr="00B67D8E">
        <w:rPr>
          <w:rFonts w:eastAsia="Times New Roman"/>
          <w:color w:val="212121"/>
          <w:szCs w:val="24"/>
        </w:rPr>
        <w:t>όπως εδώ</w:t>
      </w:r>
      <w:r>
        <w:rPr>
          <w:rFonts w:eastAsia="Times New Roman"/>
          <w:color w:val="212121"/>
          <w:szCs w:val="24"/>
        </w:rPr>
        <w:t>:</w:t>
      </w:r>
      <w:r w:rsidRPr="00B67D8E">
        <w:rPr>
          <w:rFonts w:eastAsia="Times New Roman"/>
          <w:color w:val="212121"/>
          <w:szCs w:val="24"/>
        </w:rPr>
        <w:t xml:space="preserve"> </w:t>
      </w:r>
      <w:r>
        <w:rPr>
          <w:rFonts w:eastAsia="Times New Roman"/>
          <w:color w:val="212121"/>
          <w:szCs w:val="24"/>
        </w:rPr>
        <w:t>«Δώστε και άλλες θέσεις, δώστ</w:t>
      </w:r>
      <w:r>
        <w:rPr>
          <w:rFonts w:eastAsia="Times New Roman"/>
          <w:color w:val="212121"/>
          <w:szCs w:val="24"/>
        </w:rPr>
        <w:t>ε και</w:t>
      </w:r>
      <w:r w:rsidRPr="00B67D8E">
        <w:rPr>
          <w:rFonts w:eastAsia="Times New Roman"/>
          <w:color w:val="212121"/>
          <w:szCs w:val="24"/>
        </w:rPr>
        <w:t xml:space="preserve"> άλλες </w:t>
      </w:r>
      <w:r>
        <w:rPr>
          <w:rFonts w:eastAsia="Times New Roman"/>
          <w:color w:val="212121"/>
          <w:szCs w:val="24"/>
        </w:rPr>
        <w:t>θέσεις!»</w:t>
      </w:r>
      <w:r w:rsidRPr="001B16CF">
        <w:rPr>
          <w:rFonts w:eastAsia="Times New Roman"/>
          <w:color w:val="212121"/>
          <w:szCs w:val="24"/>
        </w:rPr>
        <w:t>.</w:t>
      </w:r>
      <w:r w:rsidRPr="001B16CF">
        <w:rPr>
          <w:rFonts w:eastAsia="Times New Roman" w:cs="Times New Roman"/>
          <w:szCs w:val="24"/>
        </w:rPr>
        <w:t xml:space="preserve"> </w:t>
      </w:r>
      <w:r>
        <w:rPr>
          <w:rFonts w:eastAsia="Times New Roman" w:cs="Times New Roman"/>
          <w:szCs w:val="24"/>
        </w:rPr>
        <w:t>Θέσεις</w:t>
      </w:r>
      <w:r w:rsidRPr="00131FC2">
        <w:rPr>
          <w:rFonts w:eastAsia="Times New Roman" w:cs="Times New Roman"/>
          <w:szCs w:val="24"/>
        </w:rPr>
        <w:t xml:space="preserve"> δίνουμε και μάλιστα έχουμε ανακοινώσει </w:t>
      </w:r>
      <w:r>
        <w:rPr>
          <w:rFonts w:eastAsia="Times New Roman" w:cs="Times New Roman"/>
          <w:szCs w:val="24"/>
        </w:rPr>
        <w:t>πεντακόσιες</w:t>
      </w:r>
      <w:r w:rsidRPr="00131FC2">
        <w:rPr>
          <w:rFonts w:eastAsia="Times New Roman" w:cs="Times New Roman"/>
          <w:szCs w:val="24"/>
        </w:rPr>
        <w:t xml:space="preserve"> θέσεις </w:t>
      </w:r>
      <w:r>
        <w:rPr>
          <w:rFonts w:eastAsia="Times New Roman" w:cs="Times New Roman"/>
          <w:szCs w:val="24"/>
        </w:rPr>
        <w:t>σ</w:t>
      </w:r>
      <w:r w:rsidRPr="00131FC2">
        <w:rPr>
          <w:rFonts w:eastAsia="Times New Roman" w:cs="Times New Roman"/>
          <w:szCs w:val="24"/>
        </w:rPr>
        <w:t xml:space="preserve">τη </w:t>
      </w:r>
      <w:r>
        <w:rPr>
          <w:rFonts w:eastAsia="Times New Roman" w:cs="Times New Roman"/>
          <w:szCs w:val="24"/>
        </w:rPr>
        <w:t>σ</w:t>
      </w:r>
      <w:r w:rsidRPr="00131FC2">
        <w:rPr>
          <w:rFonts w:eastAsia="Times New Roman" w:cs="Times New Roman"/>
          <w:szCs w:val="24"/>
        </w:rPr>
        <w:t xml:space="preserve">ύνοδο </w:t>
      </w:r>
      <w:r>
        <w:rPr>
          <w:rFonts w:eastAsia="Times New Roman" w:cs="Times New Roman"/>
          <w:szCs w:val="24"/>
        </w:rPr>
        <w:t>π</w:t>
      </w:r>
      <w:r w:rsidRPr="00131FC2">
        <w:rPr>
          <w:rFonts w:eastAsia="Times New Roman" w:cs="Times New Roman"/>
          <w:szCs w:val="24"/>
        </w:rPr>
        <w:t>ρυτάνεων</w:t>
      </w:r>
      <w:r>
        <w:rPr>
          <w:rFonts w:eastAsia="Times New Roman" w:cs="Times New Roman"/>
          <w:szCs w:val="24"/>
        </w:rPr>
        <w:t>. Γ</w:t>
      </w:r>
      <w:r w:rsidRPr="00131FC2">
        <w:rPr>
          <w:rFonts w:eastAsia="Times New Roman" w:cs="Times New Roman"/>
          <w:szCs w:val="24"/>
        </w:rPr>
        <w:t>ια πρώτη φορά από το 2008</w:t>
      </w:r>
      <w:r>
        <w:rPr>
          <w:rFonts w:eastAsia="Times New Roman" w:cs="Times New Roman"/>
          <w:szCs w:val="24"/>
        </w:rPr>
        <w:t>,</w:t>
      </w:r>
      <w:r w:rsidRPr="00131FC2">
        <w:rPr>
          <w:rFonts w:eastAsia="Times New Roman" w:cs="Times New Roman"/>
          <w:szCs w:val="24"/>
        </w:rPr>
        <w:t xml:space="preserve"> επανέρχεται η ρύθμιση ότι θα προκηρύσσονται και </w:t>
      </w:r>
      <w:r>
        <w:rPr>
          <w:rFonts w:eastAsia="Times New Roman" w:cs="Times New Roman"/>
          <w:szCs w:val="24"/>
        </w:rPr>
        <w:t>οι θέσεις</w:t>
      </w:r>
      <w:r w:rsidRPr="00131FC2">
        <w:rPr>
          <w:rFonts w:eastAsia="Times New Roman" w:cs="Times New Roman"/>
          <w:szCs w:val="24"/>
        </w:rPr>
        <w:t xml:space="preserve"> όσων παίρνουν σύνταξη</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sidRPr="00131FC2">
        <w:rPr>
          <w:rFonts w:eastAsia="Times New Roman" w:cs="Times New Roman"/>
          <w:szCs w:val="24"/>
        </w:rPr>
        <w:t xml:space="preserve"> θα πρέπει να ξέρουμε τι ακριβώς γίνεται</w:t>
      </w:r>
      <w:r>
        <w:rPr>
          <w:rFonts w:eastAsia="Times New Roman" w:cs="Times New Roman"/>
          <w:szCs w:val="24"/>
        </w:rPr>
        <w:t>.</w:t>
      </w:r>
    </w:p>
    <w:p w14:paraId="38CEA8C9"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Γ</w:t>
      </w:r>
      <w:r w:rsidRPr="00131FC2">
        <w:rPr>
          <w:rFonts w:eastAsia="Times New Roman" w:cs="Times New Roman"/>
          <w:szCs w:val="24"/>
        </w:rPr>
        <w:t>ια το βαμβάκι που είπατε</w:t>
      </w:r>
      <w:r>
        <w:rPr>
          <w:rFonts w:eastAsia="Times New Roman" w:cs="Times New Roman"/>
          <w:szCs w:val="24"/>
        </w:rPr>
        <w:t>,</w:t>
      </w:r>
      <w:r w:rsidRPr="00131FC2">
        <w:rPr>
          <w:rFonts w:eastAsia="Times New Roman" w:cs="Times New Roman"/>
          <w:szCs w:val="24"/>
        </w:rPr>
        <w:t xml:space="preserve"> </w:t>
      </w:r>
      <w:r>
        <w:rPr>
          <w:rFonts w:eastAsia="Times New Roman" w:cs="Times New Roman"/>
          <w:szCs w:val="24"/>
        </w:rPr>
        <w:t>προφανώς δεν το γνωρίζω το θέμα. Ε</w:t>
      </w:r>
      <w:r w:rsidRPr="00131FC2">
        <w:rPr>
          <w:rFonts w:eastAsia="Times New Roman" w:cs="Times New Roman"/>
          <w:szCs w:val="24"/>
        </w:rPr>
        <w:t xml:space="preserve">κείνο </w:t>
      </w:r>
      <w:r>
        <w:rPr>
          <w:rFonts w:eastAsia="Times New Roman" w:cs="Times New Roman"/>
          <w:szCs w:val="24"/>
        </w:rPr>
        <w:t>όμως</w:t>
      </w:r>
      <w:r w:rsidRPr="00131FC2">
        <w:rPr>
          <w:rFonts w:eastAsia="Times New Roman" w:cs="Times New Roman"/>
          <w:szCs w:val="24"/>
        </w:rPr>
        <w:t xml:space="preserve"> που γνωρίζω </w:t>
      </w:r>
      <w:r>
        <w:rPr>
          <w:rFonts w:eastAsia="Times New Roman" w:cs="Times New Roman"/>
          <w:szCs w:val="24"/>
        </w:rPr>
        <w:t>ε</w:t>
      </w:r>
      <w:r w:rsidRPr="00131FC2">
        <w:rPr>
          <w:rFonts w:eastAsia="Times New Roman" w:cs="Times New Roman"/>
          <w:szCs w:val="24"/>
        </w:rPr>
        <w:t xml:space="preserve">ίναι </w:t>
      </w:r>
      <w:r>
        <w:rPr>
          <w:rFonts w:eastAsia="Times New Roman" w:cs="Times New Roman"/>
          <w:szCs w:val="24"/>
        </w:rPr>
        <w:t>ότι, π</w:t>
      </w:r>
      <w:r w:rsidRPr="00131FC2">
        <w:rPr>
          <w:rFonts w:eastAsia="Times New Roman" w:cs="Times New Roman"/>
          <w:szCs w:val="24"/>
        </w:rPr>
        <w:t>ρώτον</w:t>
      </w:r>
      <w:r>
        <w:rPr>
          <w:rFonts w:eastAsia="Times New Roman" w:cs="Times New Roman"/>
          <w:szCs w:val="24"/>
        </w:rPr>
        <w:t>,</w:t>
      </w:r>
      <w:r w:rsidRPr="00131FC2">
        <w:rPr>
          <w:rFonts w:eastAsia="Times New Roman" w:cs="Times New Roman"/>
          <w:szCs w:val="24"/>
        </w:rPr>
        <w:t xml:space="preserve"> υπάρχουν σίγουρα </w:t>
      </w:r>
      <w:r>
        <w:rPr>
          <w:rFonts w:eastAsia="Times New Roman" w:cs="Times New Roman"/>
          <w:szCs w:val="24"/>
        </w:rPr>
        <w:t>τ</w:t>
      </w:r>
      <w:r w:rsidRPr="00131FC2">
        <w:rPr>
          <w:rFonts w:eastAsia="Times New Roman" w:cs="Times New Roman"/>
          <w:szCs w:val="24"/>
        </w:rPr>
        <w:t xml:space="preserve">α εργαστήρια </w:t>
      </w:r>
      <w:r>
        <w:rPr>
          <w:rFonts w:eastAsia="Times New Roman" w:cs="Times New Roman"/>
          <w:szCs w:val="24"/>
        </w:rPr>
        <w:t>σ</w:t>
      </w:r>
      <w:r w:rsidRPr="00131FC2">
        <w:rPr>
          <w:rFonts w:eastAsia="Times New Roman" w:cs="Times New Roman"/>
          <w:szCs w:val="24"/>
        </w:rPr>
        <w:t>τ</w:t>
      </w:r>
      <w:r>
        <w:rPr>
          <w:rFonts w:eastAsia="Times New Roman" w:cs="Times New Roman"/>
          <w:szCs w:val="24"/>
        </w:rPr>
        <w:t>α</w:t>
      </w:r>
      <w:r w:rsidRPr="00131FC2">
        <w:rPr>
          <w:rFonts w:eastAsia="Times New Roman" w:cs="Times New Roman"/>
          <w:szCs w:val="24"/>
        </w:rPr>
        <w:t xml:space="preserve"> οποί</w:t>
      </w:r>
      <w:r>
        <w:rPr>
          <w:rFonts w:eastAsia="Times New Roman" w:cs="Times New Roman"/>
          <w:szCs w:val="24"/>
        </w:rPr>
        <w:t>α</w:t>
      </w:r>
      <w:r w:rsidRPr="00131FC2">
        <w:rPr>
          <w:rFonts w:eastAsia="Times New Roman" w:cs="Times New Roman"/>
          <w:szCs w:val="24"/>
        </w:rPr>
        <w:t xml:space="preserve"> αναφέρεστε και δεύτερο</w:t>
      </w:r>
      <w:r>
        <w:rPr>
          <w:rFonts w:eastAsia="Times New Roman" w:cs="Times New Roman"/>
          <w:szCs w:val="24"/>
        </w:rPr>
        <w:t xml:space="preserve">ν, </w:t>
      </w:r>
      <w:r w:rsidRPr="00131FC2">
        <w:rPr>
          <w:rFonts w:eastAsia="Times New Roman" w:cs="Times New Roman"/>
          <w:szCs w:val="24"/>
        </w:rPr>
        <w:t xml:space="preserve">υπάρχει ο </w:t>
      </w:r>
      <w:r>
        <w:rPr>
          <w:rFonts w:eastAsia="Times New Roman" w:cs="Times New Roman"/>
          <w:szCs w:val="24"/>
        </w:rPr>
        <w:t>«</w:t>
      </w:r>
      <w:r>
        <w:rPr>
          <w:rFonts w:eastAsia="Times New Roman" w:cs="Times New Roman"/>
          <w:szCs w:val="24"/>
        </w:rPr>
        <w:t>ΕΛΓΟ-ΔΗΜΗΤΡΑ</w:t>
      </w:r>
      <w:r>
        <w:rPr>
          <w:rFonts w:eastAsia="Times New Roman" w:cs="Times New Roman"/>
          <w:szCs w:val="24"/>
        </w:rPr>
        <w:t>»</w:t>
      </w:r>
      <w:r>
        <w:rPr>
          <w:rFonts w:eastAsia="Times New Roman" w:cs="Times New Roman"/>
          <w:szCs w:val="24"/>
        </w:rPr>
        <w:t xml:space="preserve">. Ο </w:t>
      </w:r>
      <w:r>
        <w:rPr>
          <w:rFonts w:eastAsia="Times New Roman" w:cs="Times New Roman"/>
          <w:szCs w:val="24"/>
        </w:rPr>
        <w:t>«</w:t>
      </w:r>
      <w:r>
        <w:rPr>
          <w:rFonts w:eastAsia="Times New Roman" w:cs="Times New Roman"/>
          <w:szCs w:val="24"/>
        </w:rPr>
        <w:t>ΕΛΓΟ-ΔΗΜΗΤΡΑ</w:t>
      </w:r>
      <w:r>
        <w:rPr>
          <w:rFonts w:eastAsia="Times New Roman" w:cs="Times New Roman"/>
          <w:szCs w:val="24"/>
        </w:rPr>
        <w:t>»</w:t>
      </w:r>
      <w:r>
        <w:rPr>
          <w:rFonts w:eastAsia="Times New Roman" w:cs="Times New Roman"/>
          <w:szCs w:val="24"/>
        </w:rPr>
        <w:t>, π</w:t>
      </w:r>
      <w:r>
        <w:rPr>
          <w:rFonts w:eastAsia="Times New Roman" w:cs="Times New Roman"/>
          <w:szCs w:val="24"/>
        </w:rPr>
        <w:t xml:space="preserve">ου </w:t>
      </w:r>
      <w:r w:rsidRPr="00131FC2">
        <w:rPr>
          <w:rFonts w:eastAsia="Times New Roman" w:cs="Times New Roman"/>
          <w:szCs w:val="24"/>
        </w:rPr>
        <w:t>είναι ένας ερευνητικός φορέας του Υπουργείου Αγροτικής Ανάπτυξης</w:t>
      </w:r>
      <w:r>
        <w:rPr>
          <w:rFonts w:eastAsia="Times New Roman" w:cs="Times New Roman"/>
          <w:szCs w:val="24"/>
        </w:rPr>
        <w:t>, έ</w:t>
      </w:r>
      <w:r w:rsidRPr="00131FC2">
        <w:rPr>
          <w:rFonts w:eastAsia="Times New Roman" w:cs="Times New Roman"/>
          <w:szCs w:val="24"/>
        </w:rPr>
        <w:t>χει όλη αυτή</w:t>
      </w:r>
      <w:r>
        <w:rPr>
          <w:rFonts w:eastAsia="Times New Roman" w:cs="Times New Roman"/>
          <w:szCs w:val="24"/>
        </w:rPr>
        <w:t>ν</w:t>
      </w:r>
      <w:r w:rsidRPr="00131FC2">
        <w:rPr>
          <w:rFonts w:eastAsia="Times New Roman" w:cs="Times New Roman"/>
          <w:szCs w:val="24"/>
        </w:rPr>
        <w:t xml:space="preserve"> την τεχνογνωσία και προφανώς </w:t>
      </w:r>
      <w:r>
        <w:rPr>
          <w:rFonts w:eastAsia="Times New Roman" w:cs="Times New Roman"/>
          <w:szCs w:val="24"/>
        </w:rPr>
        <w:t xml:space="preserve">οι </w:t>
      </w:r>
      <w:r w:rsidRPr="00131FC2">
        <w:rPr>
          <w:rFonts w:eastAsia="Times New Roman" w:cs="Times New Roman"/>
          <w:szCs w:val="24"/>
        </w:rPr>
        <w:t>παραγωγικ</w:t>
      </w:r>
      <w:r>
        <w:rPr>
          <w:rFonts w:eastAsia="Times New Roman" w:cs="Times New Roman"/>
          <w:szCs w:val="24"/>
        </w:rPr>
        <w:t>οί</w:t>
      </w:r>
      <w:r w:rsidRPr="00131FC2">
        <w:rPr>
          <w:rFonts w:eastAsia="Times New Roman" w:cs="Times New Roman"/>
          <w:szCs w:val="24"/>
        </w:rPr>
        <w:t xml:space="preserve"> φορείς θα πρέπει να απευθύνονται </w:t>
      </w:r>
      <w:r>
        <w:rPr>
          <w:rFonts w:eastAsia="Times New Roman" w:cs="Times New Roman"/>
          <w:szCs w:val="24"/>
        </w:rPr>
        <w:t>εκεί. Αλλά ξέρετε, συμβαίνει</w:t>
      </w:r>
      <w:r w:rsidRPr="00131FC2">
        <w:rPr>
          <w:rFonts w:eastAsia="Times New Roman" w:cs="Times New Roman"/>
          <w:szCs w:val="24"/>
        </w:rPr>
        <w:t xml:space="preserve"> αυτό το πράγμα</w:t>
      </w:r>
      <w:r>
        <w:rPr>
          <w:rFonts w:eastAsia="Times New Roman" w:cs="Times New Roman"/>
          <w:szCs w:val="24"/>
        </w:rPr>
        <w:t xml:space="preserve">: για </w:t>
      </w:r>
      <w:r w:rsidRPr="00131FC2">
        <w:rPr>
          <w:rFonts w:eastAsia="Times New Roman" w:cs="Times New Roman"/>
          <w:szCs w:val="24"/>
        </w:rPr>
        <w:t xml:space="preserve">χρόνια </w:t>
      </w:r>
      <w:r>
        <w:rPr>
          <w:rFonts w:eastAsia="Times New Roman" w:cs="Times New Roman"/>
          <w:szCs w:val="24"/>
        </w:rPr>
        <w:t>-</w:t>
      </w:r>
      <w:r w:rsidRPr="00131FC2">
        <w:rPr>
          <w:rFonts w:eastAsia="Times New Roman" w:cs="Times New Roman"/>
          <w:szCs w:val="24"/>
        </w:rPr>
        <w:t>και ελπίζω να καταλάβετε ότι δεν είναι</w:t>
      </w:r>
      <w:r w:rsidRPr="00131FC2">
        <w:rPr>
          <w:rFonts w:eastAsia="Times New Roman" w:cs="Times New Roman"/>
          <w:szCs w:val="24"/>
        </w:rPr>
        <w:t xml:space="preserve"> δική μας ευθύνη</w:t>
      </w:r>
      <w:r>
        <w:rPr>
          <w:rFonts w:eastAsia="Times New Roman" w:cs="Times New Roman"/>
          <w:szCs w:val="24"/>
        </w:rPr>
        <w:t xml:space="preserve">- </w:t>
      </w:r>
      <w:r w:rsidRPr="00131FC2">
        <w:rPr>
          <w:rFonts w:eastAsia="Times New Roman" w:cs="Times New Roman"/>
          <w:szCs w:val="24"/>
        </w:rPr>
        <w:t>τ</w:t>
      </w:r>
      <w:r>
        <w:rPr>
          <w:rFonts w:eastAsia="Times New Roman" w:cs="Times New Roman"/>
          <w:szCs w:val="24"/>
        </w:rPr>
        <w:t xml:space="preserve">ο πανεπιστήμιο με την παραγωγή ήταν δύο διαφορετικά πράγματα. </w:t>
      </w:r>
      <w:r w:rsidRPr="00131FC2">
        <w:rPr>
          <w:rFonts w:eastAsia="Times New Roman" w:cs="Times New Roman"/>
          <w:szCs w:val="24"/>
        </w:rPr>
        <w:t xml:space="preserve">Το μόνο που ενδιέφερε ήταν </w:t>
      </w:r>
      <w:r>
        <w:rPr>
          <w:rFonts w:eastAsia="Times New Roman" w:cs="Times New Roman"/>
          <w:szCs w:val="24"/>
        </w:rPr>
        <w:t>αν</w:t>
      </w:r>
      <w:r w:rsidRPr="00131FC2">
        <w:rPr>
          <w:rFonts w:eastAsia="Times New Roman" w:cs="Times New Roman"/>
          <w:szCs w:val="24"/>
        </w:rPr>
        <w:t xml:space="preserve"> τα παιδιά βρίσκουν δουλειά</w:t>
      </w:r>
      <w:r>
        <w:rPr>
          <w:rFonts w:eastAsia="Times New Roman" w:cs="Times New Roman"/>
          <w:szCs w:val="24"/>
        </w:rPr>
        <w:t>.</w:t>
      </w:r>
      <w:r w:rsidRPr="00131FC2">
        <w:rPr>
          <w:rFonts w:eastAsia="Times New Roman" w:cs="Times New Roman"/>
          <w:szCs w:val="24"/>
        </w:rPr>
        <w:t xml:space="preserve"> Αυτό είναι ένα πολύ σοβαρό ζήτημα</w:t>
      </w:r>
      <w:r>
        <w:rPr>
          <w:rFonts w:eastAsia="Times New Roman" w:cs="Times New Roman"/>
          <w:szCs w:val="24"/>
        </w:rPr>
        <w:t>. Τ</w:t>
      </w:r>
      <w:r w:rsidRPr="00131FC2">
        <w:rPr>
          <w:rFonts w:eastAsia="Times New Roman" w:cs="Times New Roman"/>
          <w:szCs w:val="24"/>
        </w:rPr>
        <w:t xml:space="preserve">ο δεύτερο είναι </w:t>
      </w:r>
      <w:r>
        <w:rPr>
          <w:rFonts w:eastAsia="Times New Roman" w:cs="Times New Roman"/>
          <w:szCs w:val="24"/>
        </w:rPr>
        <w:t>ως θεσμός</w:t>
      </w:r>
      <w:r w:rsidRPr="00131FC2">
        <w:rPr>
          <w:rFonts w:eastAsia="Times New Roman" w:cs="Times New Roman"/>
          <w:szCs w:val="24"/>
        </w:rPr>
        <w:t xml:space="preserve"> να έχει οργανική σχέση και με τις παραγωγικές δυνάμεις </w:t>
      </w:r>
      <w:r w:rsidRPr="00131FC2">
        <w:rPr>
          <w:rFonts w:eastAsia="Times New Roman" w:cs="Times New Roman"/>
          <w:szCs w:val="24"/>
        </w:rPr>
        <w:t xml:space="preserve">της χώρας </w:t>
      </w:r>
      <w:r>
        <w:rPr>
          <w:rFonts w:eastAsia="Times New Roman" w:cs="Times New Roman"/>
          <w:szCs w:val="24"/>
        </w:rPr>
        <w:t>μας.</w:t>
      </w:r>
    </w:p>
    <w:p w14:paraId="38CEA8CA" w14:textId="77777777" w:rsidR="00211822" w:rsidRDefault="00D14D4E">
      <w:pPr>
        <w:spacing w:line="600" w:lineRule="auto"/>
        <w:ind w:firstLine="720"/>
        <w:jc w:val="both"/>
        <w:rPr>
          <w:rFonts w:eastAsia="Times New Roman" w:cs="Times New Roman"/>
          <w:szCs w:val="24"/>
        </w:rPr>
      </w:pPr>
      <w:r w:rsidRPr="00131FC2">
        <w:rPr>
          <w:rFonts w:eastAsia="Times New Roman" w:cs="Times New Roman"/>
          <w:szCs w:val="24"/>
        </w:rPr>
        <w:lastRenderedPageBreak/>
        <w:t>Ευχαριστώ</w:t>
      </w:r>
      <w:r>
        <w:rPr>
          <w:rFonts w:eastAsia="Times New Roman" w:cs="Times New Roman"/>
          <w:szCs w:val="24"/>
        </w:rPr>
        <w:t>.</w:t>
      </w:r>
    </w:p>
    <w:p w14:paraId="38CEA8CB" w14:textId="77777777" w:rsidR="00211822" w:rsidRDefault="00D14D4E">
      <w:pPr>
        <w:spacing w:line="600" w:lineRule="auto"/>
        <w:ind w:firstLine="720"/>
        <w:jc w:val="both"/>
        <w:rPr>
          <w:rFonts w:eastAsia="Times New Roman" w:cs="Times New Roman"/>
          <w:szCs w:val="24"/>
        </w:rPr>
      </w:pPr>
      <w:r w:rsidRPr="00A5085A">
        <w:rPr>
          <w:rFonts w:eastAsia="Times New Roman" w:cs="Times New Roman"/>
          <w:b/>
          <w:szCs w:val="24"/>
        </w:rPr>
        <w:t xml:space="preserve">ΠΡΟΕΔΡΕΥΩΝ (Μάριος Γεωργιάδης): </w:t>
      </w:r>
      <w:r w:rsidRPr="00131FC2">
        <w:rPr>
          <w:rFonts w:eastAsia="Times New Roman" w:cs="Times New Roman"/>
          <w:szCs w:val="24"/>
        </w:rPr>
        <w:t>Ευχαριστ</w:t>
      </w:r>
      <w:r>
        <w:rPr>
          <w:rFonts w:eastAsia="Times New Roman" w:cs="Times New Roman"/>
          <w:szCs w:val="24"/>
        </w:rPr>
        <w:t>ούμε π</w:t>
      </w:r>
      <w:r w:rsidRPr="00131FC2">
        <w:rPr>
          <w:rFonts w:eastAsia="Times New Roman" w:cs="Times New Roman"/>
          <w:szCs w:val="24"/>
        </w:rPr>
        <w:t>ολύ τον</w:t>
      </w:r>
      <w:r>
        <w:rPr>
          <w:rFonts w:eastAsia="Times New Roman" w:cs="Times New Roman"/>
          <w:szCs w:val="24"/>
        </w:rPr>
        <w:t xml:space="preserve"> κύριο</w:t>
      </w:r>
      <w:r w:rsidRPr="00131FC2">
        <w:rPr>
          <w:rFonts w:eastAsia="Times New Roman" w:cs="Times New Roman"/>
          <w:szCs w:val="24"/>
        </w:rPr>
        <w:t xml:space="preserve"> Υπουργό</w:t>
      </w:r>
      <w:r>
        <w:rPr>
          <w:rFonts w:eastAsia="Times New Roman" w:cs="Times New Roman"/>
          <w:szCs w:val="24"/>
        </w:rPr>
        <w:t>.</w:t>
      </w:r>
    </w:p>
    <w:p w14:paraId="38CEA8CC"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Π</w:t>
      </w:r>
      <w:r w:rsidRPr="00131FC2">
        <w:rPr>
          <w:rFonts w:eastAsia="Times New Roman" w:cs="Times New Roman"/>
          <w:szCs w:val="24"/>
        </w:rPr>
        <w:t xml:space="preserve">ριν προχωρήσουμε στη δεύτερη </w:t>
      </w:r>
      <w:r>
        <w:rPr>
          <w:rFonts w:eastAsia="Times New Roman" w:cs="Times New Roman"/>
          <w:szCs w:val="24"/>
        </w:rPr>
        <w:t>επίκαιρη ερώτηση</w:t>
      </w:r>
      <w:r>
        <w:rPr>
          <w:rFonts w:eastAsia="Times New Roman" w:cs="Times New Roman"/>
          <w:szCs w:val="24"/>
        </w:rPr>
        <w:t xml:space="preserve"> που θα συζητηθεί σήμερα, επιτρέψτε μου να ανακοινώσω τις επίκαιρες ερωτήσεις που δεν θα συζητηθούν λόγω διαφόρων κωλυμάτων.</w:t>
      </w:r>
    </w:p>
    <w:p w14:paraId="38CEA8CD"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 xml:space="preserve">Η πρώτη με αριθμό 482/9-4-2019 επίκαιρη ερώτηση πρώτου κύκλου του Βουλευτή Α΄ Θεσσαλονίκης του Συνασπισμού Ριζοσπαστικής Αριστεράς </w:t>
      </w:r>
      <w:r>
        <w:rPr>
          <w:rFonts w:eastAsia="Times New Roman" w:cs="Times New Roman"/>
          <w:szCs w:val="24"/>
        </w:rPr>
        <w:t xml:space="preserve">κ. </w:t>
      </w:r>
      <w:r w:rsidRPr="007713D0">
        <w:rPr>
          <w:rFonts w:eastAsia="Times New Roman" w:cs="Times New Roman"/>
          <w:bCs/>
          <w:szCs w:val="24"/>
        </w:rPr>
        <w:t>Αλέξανδρου Τριανταφυλλίδη</w:t>
      </w:r>
      <w:r>
        <w:rPr>
          <w:rFonts w:eastAsia="Times New Roman" w:cs="Times New Roman"/>
          <w:b/>
          <w:bCs/>
          <w:szCs w:val="24"/>
        </w:rPr>
        <w:t xml:space="preserve"> </w:t>
      </w:r>
      <w:r>
        <w:rPr>
          <w:rFonts w:eastAsia="Times New Roman" w:cs="Times New Roman"/>
          <w:szCs w:val="24"/>
        </w:rPr>
        <w:t xml:space="preserve">προς τον Υπουργό </w:t>
      </w:r>
      <w:r w:rsidRPr="00A63635">
        <w:rPr>
          <w:rFonts w:eastAsia="Times New Roman" w:cs="Times New Roman"/>
          <w:bCs/>
          <w:szCs w:val="24"/>
        </w:rPr>
        <w:t>Οικονομίας και Ανάπτυξης,</w:t>
      </w:r>
      <w:r>
        <w:rPr>
          <w:rFonts w:eastAsia="Times New Roman" w:cs="Times New Roman"/>
          <w:szCs w:val="24"/>
        </w:rPr>
        <w:t xml:space="preserve"> με θέμα: «Προστασία πολιτών-δανειοληπτών από την καταχρηστική λειτουργία δικηγορικών γραφείων ως εισπρακτικών εταιρειών», δεν θα συζητηθεί λόγω κωλύματος του Υπουργού Οικονομίας και Αν</w:t>
      </w:r>
      <w:r>
        <w:rPr>
          <w:rFonts w:eastAsia="Times New Roman" w:cs="Times New Roman"/>
          <w:szCs w:val="24"/>
        </w:rPr>
        <w:t>άπτυξης κ. Ιωάννη Δραγασάκη</w:t>
      </w:r>
      <w:r>
        <w:rPr>
          <w:rFonts w:eastAsia="Times New Roman" w:cs="Times New Roman"/>
          <w:szCs w:val="24"/>
        </w:rPr>
        <w:t>,</w:t>
      </w:r>
      <w:r>
        <w:rPr>
          <w:rFonts w:eastAsia="Times New Roman" w:cs="Times New Roman"/>
          <w:szCs w:val="24"/>
        </w:rPr>
        <w:t xml:space="preserve"> εξαιτίας ανειλημμένων υποχρεώσεων.</w:t>
      </w:r>
    </w:p>
    <w:p w14:paraId="38CEA8CE"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lastRenderedPageBreak/>
        <w:t xml:space="preserve">Η δεύτερη με αριθμό 479/8-4-2019 επίκαιρη ερώτηση πρώτου κύκλου του Βουλευτή Α΄ Πειραιώς της Νέας Δημοκρατίας κ. </w:t>
      </w:r>
      <w:r w:rsidRPr="00A20555">
        <w:rPr>
          <w:rFonts w:eastAsia="Times New Roman" w:cs="Times New Roman"/>
          <w:bCs/>
          <w:szCs w:val="24"/>
        </w:rPr>
        <w:t>Κωνσταντίνου Κατσαφάδου</w:t>
      </w:r>
      <w:r>
        <w:rPr>
          <w:rFonts w:eastAsia="Times New Roman" w:cs="Times New Roman"/>
          <w:szCs w:val="24"/>
        </w:rPr>
        <w:t xml:space="preserve"> προς τον Υπουργό</w:t>
      </w:r>
      <w:r>
        <w:rPr>
          <w:rFonts w:eastAsia="Times New Roman" w:cs="Times New Roman"/>
          <w:b/>
          <w:bCs/>
          <w:szCs w:val="24"/>
        </w:rPr>
        <w:t xml:space="preserve"> </w:t>
      </w:r>
      <w:r w:rsidRPr="00A20555">
        <w:rPr>
          <w:rFonts w:eastAsia="Times New Roman" w:cs="Times New Roman"/>
          <w:bCs/>
          <w:szCs w:val="24"/>
        </w:rPr>
        <w:t>Περιβάλλοντος και Ενέργειας,</w:t>
      </w:r>
      <w:r>
        <w:rPr>
          <w:rFonts w:eastAsia="Times New Roman" w:cs="Times New Roman"/>
          <w:szCs w:val="24"/>
        </w:rPr>
        <w:t xml:space="preserve"> με θέμα: </w:t>
      </w:r>
      <w:r>
        <w:rPr>
          <w:rFonts w:eastAsia="Times New Roman" w:cs="Times New Roman"/>
          <w:szCs w:val="24"/>
        </w:rPr>
        <w:t>«Αλλαγές στα τιμολόγια της ΔΕΗ», δεν θα συζητηθεί λόγω κωλύματος του Υπουργού Περιβάλλοντος και Ενέργειας κ. Γεωργίου Σταθάκη</w:t>
      </w:r>
      <w:r>
        <w:rPr>
          <w:rFonts w:eastAsia="Times New Roman" w:cs="Times New Roman"/>
          <w:szCs w:val="24"/>
        </w:rPr>
        <w:t>,</w:t>
      </w:r>
      <w:r>
        <w:rPr>
          <w:rFonts w:eastAsia="Times New Roman" w:cs="Times New Roman"/>
          <w:szCs w:val="24"/>
        </w:rPr>
        <w:t xml:space="preserve"> εξαιτίας κυβερνητικής αποστολής στο εσωτερικό.</w:t>
      </w:r>
    </w:p>
    <w:p w14:paraId="38CEA8CF"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Η τρίτη με αριθμό 470/2-4-2019 επίκαιρη ερώτηση πρώτου κύκλου του Ανεξάρτητου Βουλ</w:t>
      </w:r>
      <w:r>
        <w:rPr>
          <w:rFonts w:eastAsia="Times New Roman" w:cs="Times New Roman"/>
          <w:szCs w:val="24"/>
        </w:rPr>
        <w:t xml:space="preserve">ευτή Β΄ Πειραιώς κ. </w:t>
      </w:r>
      <w:r w:rsidRPr="00DD2FF8">
        <w:rPr>
          <w:rFonts w:eastAsia="Times New Roman" w:cs="Times New Roman"/>
          <w:bCs/>
          <w:szCs w:val="24"/>
        </w:rPr>
        <w:t>Δημητρίου Καμμένου</w:t>
      </w:r>
      <w:r>
        <w:rPr>
          <w:rFonts w:eastAsia="Times New Roman" w:cs="Times New Roman"/>
          <w:b/>
          <w:bCs/>
          <w:szCs w:val="24"/>
        </w:rPr>
        <w:t xml:space="preserve"> </w:t>
      </w:r>
      <w:r>
        <w:rPr>
          <w:rFonts w:eastAsia="Times New Roman" w:cs="Times New Roman"/>
          <w:szCs w:val="24"/>
        </w:rPr>
        <w:t xml:space="preserve">προς τον Υπουργό </w:t>
      </w:r>
      <w:r w:rsidRPr="00DD2FF8">
        <w:rPr>
          <w:rFonts w:eastAsia="Times New Roman" w:cs="Times New Roman"/>
          <w:bCs/>
          <w:szCs w:val="24"/>
        </w:rPr>
        <w:t>Οικονομίας και Ανάπτυξης,</w:t>
      </w:r>
      <w:r w:rsidRPr="00DD2FF8">
        <w:rPr>
          <w:rFonts w:eastAsia="Times New Roman" w:cs="Times New Roman"/>
          <w:b/>
          <w:szCs w:val="24"/>
        </w:rPr>
        <w:t xml:space="preserve"> </w:t>
      </w:r>
      <w:r>
        <w:rPr>
          <w:rFonts w:eastAsia="Times New Roman" w:cs="Times New Roman"/>
          <w:szCs w:val="24"/>
        </w:rPr>
        <w:t xml:space="preserve">με θέμα: «Τέλος τα κοινωνικά φαρμακεία, παντοπωλεία και συσσίτια από το 2020;», δεν θα συζητηθεί λόγω κωλύματος του Υφυπουργού Οικονομίας και Ανάπτυξης κ. Ευστάθιου </w:t>
      </w:r>
      <w:proofErr w:type="spellStart"/>
      <w:r>
        <w:rPr>
          <w:rFonts w:eastAsia="Times New Roman" w:cs="Times New Roman"/>
          <w:szCs w:val="24"/>
        </w:rPr>
        <w:t>Γιαννακίδ</w:t>
      </w:r>
      <w:r>
        <w:rPr>
          <w:rFonts w:eastAsia="Times New Roman" w:cs="Times New Roman"/>
          <w:szCs w:val="24"/>
        </w:rPr>
        <w:t>η</w:t>
      </w:r>
      <w:proofErr w:type="spellEnd"/>
      <w:r>
        <w:rPr>
          <w:rFonts w:eastAsia="Times New Roman" w:cs="Times New Roman"/>
          <w:szCs w:val="24"/>
        </w:rPr>
        <w:t>,</w:t>
      </w:r>
      <w:r>
        <w:rPr>
          <w:rFonts w:eastAsia="Times New Roman" w:cs="Times New Roman"/>
          <w:szCs w:val="24"/>
        </w:rPr>
        <w:t xml:space="preserve"> εξαιτίας κυβερνητικής αποστολής στο Βουκουρέστι.</w:t>
      </w:r>
    </w:p>
    <w:p w14:paraId="38CEA8D0"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 xml:space="preserve">Η τέταρτη με αριθμό 468/2-4-2019 επίκαιρη ερώτηση πρώτου κύκλου του Βουλευτή Χανίων του Συνασπισμού Ριζοσπαστικής Αριστεράς κ. </w:t>
      </w:r>
      <w:r w:rsidRPr="00863FA7">
        <w:rPr>
          <w:rFonts w:eastAsia="Times New Roman" w:cs="Times New Roman"/>
          <w:bCs/>
          <w:szCs w:val="24"/>
        </w:rPr>
        <w:t xml:space="preserve">Αντωνίου </w:t>
      </w:r>
      <w:proofErr w:type="spellStart"/>
      <w:r w:rsidRPr="00863FA7">
        <w:rPr>
          <w:rFonts w:eastAsia="Times New Roman" w:cs="Times New Roman"/>
          <w:bCs/>
          <w:szCs w:val="24"/>
        </w:rPr>
        <w:t>Μπαλωμενάκη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863FA7">
        <w:rPr>
          <w:rFonts w:eastAsia="Times New Roman" w:cs="Times New Roman"/>
          <w:bCs/>
          <w:szCs w:val="24"/>
        </w:rPr>
        <w:t>Οικονομίας και Ανάπτυξης,</w:t>
      </w:r>
      <w:r>
        <w:rPr>
          <w:rFonts w:eastAsia="Times New Roman" w:cs="Times New Roman"/>
          <w:szCs w:val="24"/>
        </w:rPr>
        <w:t xml:space="preserve"> με θέμα: «Ανά</w:t>
      </w:r>
      <w:r>
        <w:rPr>
          <w:rFonts w:eastAsia="Times New Roman" w:cs="Times New Roman"/>
          <w:szCs w:val="24"/>
        </w:rPr>
        <w:t xml:space="preserve">γκη νομοθετικής ρύθμισης των συμβάσεων </w:t>
      </w:r>
      <w:proofErr w:type="spellStart"/>
      <w:r>
        <w:rPr>
          <w:rFonts w:eastAsia="Times New Roman" w:cs="Times New Roman"/>
          <w:szCs w:val="24"/>
        </w:rPr>
        <w:t>δικαιόχρησης</w:t>
      </w:r>
      <w:proofErr w:type="spellEnd"/>
      <w:r>
        <w:rPr>
          <w:rFonts w:eastAsia="Times New Roman" w:cs="Times New Roman"/>
          <w:szCs w:val="24"/>
        </w:rPr>
        <w:t xml:space="preserve"> (</w:t>
      </w:r>
      <w:proofErr w:type="spellStart"/>
      <w:r>
        <w:rPr>
          <w:rFonts w:eastAsia="Times New Roman" w:cs="Times New Roman"/>
          <w:szCs w:val="24"/>
        </w:rPr>
        <w:t>franchising</w:t>
      </w:r>
      <w:proofErr w:type="spellEnd"/>
      <w:r>
        <w:rPr>
          <w:rFonts w:eastAsia="Times New Roman" w:cs="Times New Roman"/>
          <w:szCs w:val="24"/>
        </w:rPr>
        <w:t xml:space="preserve">)», δεν </w:t>
      </w:r>
      <w:r>
        <w:rPr>
          <w:rFonts w:eastAsia="Times New Roman" w:cs="Times New Roman"/>
          <w:szCs w:val="24"/>
        </w:rPr>
        <w:lastRenderedPageBreak/>
        <w:t xml:space="preserve">θα συζητηθεί λόγω κωλύματος του Αναπληρωτή Υπουργού Οικονομίας και Ανάπτυξης κ. Στέργιου </w:t>
      </w:r>
      <w:proofErr w:type="spellStart"/>
      <w:r>
        <w:rPr>
          <w:rFonts w:eastAsia="Times New Roman" w:cs="Times New Roman"/>
          <w:szCs w:val="24"/>
        </w:rPr>
        <w:t>Πιτσιόρλα</w:t>
      </w:r>
      <w:proofErr w:type="spellEnd"/>
      <w:r>
        <w:rPr>
          <w:rFonts w:eastAsia="Times New Roman" w:cs="Times New Roman"/>
          <w:szCs w:val="24"/>
        </w:rPr>
        <w:t>,</w:t>
      </w:r>
      <w:r>
        <w:rPr>
          <w:rFonts w:eastAsia="Times New Roman" w:cs="Times New Roman"/>
          <w:szCs w:val="24"/>
        </w:rPr>
        <w:t xml:space="preserve"> εξαιτίας προγραμματισμένης σύσκεψης. </w:t>
      </w:r>
    </w:p>
    <w:p w14:paraId="38CEA8D1"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Η έκτη με αριθμό 279/15-1-2019 επίκαιρη ερώτησ</w:t>
      </w:r>
      <w:r>
        <w:rPr>
          <w:rFonts w:eastAsia="Times New Roman" w:cs="Times New Roman"/>
          <w:szCs w:val="24"/>
        </w:rPr>
        <w:t xml:space="preserve">η πρώτου κύκλου του Βουλευτή Ηρακλείου της Δημοκρατικής Συμπαράταξης κ. </w:t>
      </w:r>
      <w:r w:rsidRPr="008E447A">
        <w:rPr>
          <w:rFonts w:eastAsia="Times New Roman" w:cs="Times New Roman"/>
          <w:bCs/>
          <w:szCs w:val="24"/>
        </w:rPr>
        <w:t xml:space="preserve">Βασιλείου </w:t>
      </w:r>
      <w:proofErr w:type="spellStart"/>
      <w:r w:rsidRPr="008E447A">
        <w:rPr>
          <w:rFonts w:eastAsia="Times New Roman" w:cs="Times New Roman"/>
          <w:bCs/>
          <w:szCs w:val="24"/>
        </w:rPr>
        <w:t>Κεγκέρογλου</w:t>
      </w:r>
      <w:proofErr w:type="spellEnd"/>
      <w:r w:rsidRPr="008E447A">
        <w:rPr>
          <w:rFonts w:eastAsia="Times New Roman" w:cs="Times New Roman"/>
          <w:bCs/>
          <w:szCs w:val="24"/>
        </w:rPr>
        <w:t xml:space="preserve"> </w:t>
      </w:r>
      <w:r>
        <w:rPr>
          <w:rFonts w:eastAsia="Times New Roman" w:cs="Times New Roman"/>
          <w:szCs w:val="24"/>
        </w:rPr>
        <w:t xml:space="preserve">προς τον Υπουργό </w:t>
      </w:r>
      <w:r w:rsidRPr="008E447A">
        <w:rPr>
          <w:rFonts w:eastAsia="Times New Roman" w:cs="Times New Roman"/>
          <w:bCs/>
          <w:szCs w:val="24"/>
        </w:rPr>
        <w:t>Ναυτιλίας και Νησιωτικής Πολιτικής,</w:t>
      </w:r>
      <w:r>
        <w:rPr>
          <w:rFonts w:eastAsia="Times New Roman" w:cs="Times New Roman"/>
          <w:szCs w:val="24"/>
        </w:rPr>
        <w:t xml:space="preserve"> με θέμα: «Άμεσες ενέργειες για να ενταχθεί η Κρήτη στο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 δεν θα συζητηθεί λόγω κωλύματος</w:t>
      </w:r>
      <w:r>
        <w:rPr>
          <w:rFonts w:eastAsia="Times New Roman" w:cs="Times New Roman"/>
          <w:szCs w:val="24"/>
        </w:rPr>
        <w:t xml:space="preserve"> του Αναπληρωτή Υπουργού Ναυτιλίας και Νησιωτικής Πολιτικής κ. Νεκτάριου Σαντορινιού</w:t>
      </w:r>
      <w:r>
        <w:rPr>
          <w:rFonts w:eastAsia="Times New Roman" w:cs="Times New Roman"/>
          <w:szCs w:val="24"/>
        </w:rPr>
        <w:t>,</w:t>
      </w:r>
      <w:r>
        <w:rPr>
          <w:rFonts w:eastAsia="Times New Roman" w:cs="Times New Roman"/>
          <w:szCs w:val="24"/>
        </w:rPr>
        <w:t xml:space="preserve"> εξαιτίας ανειλημμένων υποχρεώσεων.</w:t>
      </w:r>
    </w:p>
    <w:p w14:paraId="38CEA8D2"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Θα συζητηθεί τώρα η πρώτη με αριθμό 5080/28-1-2019 ερώτηση του κύκλου των αναφορών</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ερωτήσεων του Βουλευτή Δράμας της Νέας Δημοκρατί</w:t>
      </w:r>
      <w:r>
        <w:rPr>
          <w:rFonts w:eastAsia="Times New Roman" w:cs="Times New Roman"/>
          <w:szCs w:val="24"/>
        </w:rPr>
        <w:t xml:space="preserve">ας κ. </w:t>
      </w:r>
      <w:r w:rsidRPr="008E447A">
        <w:rPr>
          <w:rFonts w:eastAsia="Times New Roman" w:cs="Times New Roman"/>
          <w:bCs/>
          <w:szCs w:val="24"/>
        </w:rPr>
        <w:t>Δημητρίου Κυριαζίδη</w:t>
      </w:r>
      <w:r>
        <w:rPr>
          <w:rFonts w:eastAsia="Times New Roman" w:cs="Times New Roman"/>
          <w:b/>
          <w:bCs/>
          <w:szCs w:val="24"/>
        </w:rPr>
        <w:t xml:space="preserve"> </w:t>
      </w:r>
      <w:r>
        <w:rPr>
          <w:rFonts w:eastAsia="Times New Roman" w:cs="Times New Roman"/>
          <w:szCs w:val="24"/>
        </w:rPr>
        <w:t xml:space="preserve">προς τον Υπουργό </w:t>
      </w:r>
      <w:r w:rsidRPr="008E447A">
        <w:rPr>
          <w:rFonts w:eastAsia="Times New Roman" w:cs="Times New Roman"/>
          <w:bCs/>
          <w:szCs w:val="24"/>
        </w:rPr>
        <w:t>Παιδείας, Έρευνας και Θρησκευμάτων,</w:t>
      </w:r>
      <w:r w:rsidRPr="008E447A">
        <w:rPr>
          <w:rFonts w:eastAsia="Times New Roman" w:cs="Times New Roman"/>
          <w:b/>
          <w:szCs w:val="24"/>
        </w:rPr>
        <w:t xml:space="preserve"> </w:t>
      </w:r>
      <w:r>
        <w:rPr>
          <w:rFonts w:eastAsia="Times New Roman" w:cs="Times New Roman"/>
          <w:szCs w:val="24"/>
        </w:rPr>
        <w:t xml:space="preserve">σχετικά «με την έκδοση των αναγκαίων </w:t>
      </w:r>
      <w:r>
        <w:rPr>
          <w:rFonts w:eastAsia="Times New Roman" w:cs="Times New Roman"/>
          <w:szCs w:val="24"/>
        </w:rPr>
        <w:t>υ</w:t>
      </w:r>
      <w:r>
        <w:rPr>
          <w:rFonts w:eastAsia="Times New Roman" w:cs="Times New Roman"/>
          <w:szCs w:val="24"/>
        </w:rPr>
        <w:t xml:space="preserve">πουργικών </w:t>
      </w:r>
      <w:r>
        <w:rPr>
          <w:rFonts w:eastAsia="Times New Roman" w:cs="Times New Roman"/>
          <w:szCs w:val="24"/>
        </w:rPr>
        <w:t>α</w:t>
      </w:r>
      <w:r>
        <w:rPr>
          <w:rFonts w:eastAsia="Times New Roman" w:cs="Times New Roman"/>
          <w:szCs w:val="24"/>
        </w:rPr>
        <w:t>ποφάσεων για την πλήρωση οργανικών θέσεων ιερέων».</w:t>
      </w:r>
    </w:p>
    <w:p w14:paraId="38CEA8D3"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lastRenderedPageBreak/>
        <w:t>Κ</w:t>
      </w:r>
      <w:r w:rsidRPr="00131FC2">
        <w:rPr>
          <w:rFonts w:eastAsia="Times New Roman" w:cs="Times New Roman"/>
          <w:szCs w:val="24"/>
        </w:rPr>
        <w:t>ύριε συνάδελφε</w:t>
      </w:r>
      <w:r>
        <w:rPr>
          <w:rFonts w:eastAsia="Times New Roman" w:cs="Times New Roman"/>
          <w:szCs w:val="24"/>
        </w:rPr>
        <w:t>,</w:t>
      </w:r>
      <w:r w:rsidRPr="00131FC2">
        <w:rPr>
          <w:rFonts w:eastAsia="Times New Roman" w:cs="Times New Roman"/>
          <w:szCs w:val="24"/>
        </w:rPr>
        <w:t xml:space="preserve"> έχετε δύο λεπτά για την </w:t>
      </w:r>
      <w:proofErr w:type="spellStart"/>
      <w:r w:rsidRPr="00131FC2">
        <w:rPr>
          <w:rFonts w:eastAsia="Times New Roman" w:cs="Times New Roman"/>
          <w:szCs w:val="24"/>
        </w:rPr>
        <w:t>πρωτολογία</w:t>
      </w:r>
      <w:proofErr w:type="spellEnd"/>
      <w:r w:rsidRPr="00131FC2">
        <w:rPr>
          <w:rFonts w:eastAsia="Times New Roman" w:cs="Times New Roman"/>
          <w:szCs w:val="24"/>
        </w:rPr>
        <w:t xml:space="preserve"> </w:t>
      </w:r>
      <w:r>
        <w:rPr>
          <w:rFonts w:eastAsia="Times New Roman" w:cs="Times New Roman"/>
          <w:szCs w:val="24"/>
        </w:rPr>
        <w:t>σας.</w:t>
      </w:r>
    </w:p>
    <w:p w14:paraId="38CEA8D4" w14:textId="77777777" w:rsidR="00211822" w:rsidRDefault="00D14D4E">
      <w:pPr>
        <w:spacing w:line="600" w:lineRule="auto"/>
        <w:ind w:firstLine="720"/>
        <w:jc w:val="both"/>
        <w:rPr>
          <w:rFonts w:eastAsia="Times New Roman" w:cs="Times New Roman"/>
          <w:szCs w:val="24"/>
        </w:rPr>
      </w:pPr>
      <w:r w:rsidRPr="008E447A">
        <w:rPr>
          <w:rFonts w:eastAsia="Times New Roman" w:cs="Times New Roman"/>
          <w:b/>
          <w:szCs w:val="24"/>
        </w:rPr>
        <w:t>ΔΗΜΗΤΡΙΟΣ ΚΥΡΙΑΖΙΔΗΣ</w:t>
      </w:r>
      <w:r w:rsidRPr="008E447A">
        <w:rPr>
          <w:rFonts w:eastAsia="Times New Roman" w:cs="Times New Roman"/>
          <w:b/>
          <w:szCs w:val="24"/>
        </w:rPr>
        <w:t>:</w:t>
      </w:r>
      <w:r w:rsidRPr="00131FC2">
        <w:rPr>
          <w:rFonts w:eastAsia="Times New Roman" w:cs="Times New Roman"/>
          <w:szCs w:val="24"/>
        </w:rPr>
        <w:t xml:space="preserve"> Ευχαριστώ</w:t>
      </w:r>
      <w:r>
        <w:rPr>
          <w:rFonts w:eastAsia="Times New Roman" w:cs="Times New Roman"/>
          <w:szCs w:val="24"/>
        </w:rPr>
        <w:t>,</w:t>
      </w:r>
      <w:r w:rsidRPr="00131FC2">
        <w:rPr>
          <w:rFonts w:eastAsia="Times New Roman" w:cs="Times New Roman"/>
          <w:szCs w:val="24"/>
        </w:rPr>
        <w:t xml:space="preserve"> κύριε </w:t>
      </w:r>
      <w:r>
        <w:rPr>
          <w:rFonts w:eastAsia="Times New Roman" w:cs="Times New Roman"/>
          <w:szCs w:val="24"/>
        </w:rPr>
        <w:t>Π</w:t>
      </w:r>
      <w:r w:rsidRPr="00131FC2">
        <w:rPr>
          <w:rFonts w:eastAsia="Times New Roman" w:cs="Times New Roman"/>
          <w:szCs w:val="24"/>
        </w:rPr>
        <w:t>ρόεδρε</w:t>
      </w:r>
      <w:r>
        <w:rPr>
          <w:rFonts w:eastAsia="Times New Roman" w:cs="Times New Roman"/>
          <w:szCs w:val="24"/>
        </w:rPr>
        <w:t>.</w:t>
      </w:r>
    </w:p>
    <w:p w14:paraId="38CEA8D5"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Κ</w:t>
      </w:r>
      <w:r w:rsidRPr="00131FC2">
        <w:rPr>
          <w:rFonts w:eastAsia="Times New Roman" w:cs="Times New Roman"/>
          <w:szCs w:val="24"/>
        </w:rPr>
        <w:t>ύριε Υπουργέ</w:t>
      </w:r>
      <w:r>
        <w:rPr>
          <w:rFonts w:eastAsia="Times New Roman" w:cs="Times New Roman"/>
          <w:szCs w:val="24"/>
        </w:rPr>
        <w:t>,</w:t>
      </w:r>
      <w:r w:rsidRPr="00131FC2">
        <w:rPr>
          <w:rFonts w:eastAsia="Times New Roman" w:cs="Times New Roman"/>
          <w:szCs w:val="24"/>
        </w:rPr>
        <w:t xml:space="preserve"> η συζήτηση κατέστη αναγκαία </w:t>
      </w:r>
      <w:r>
        <w:rPr>
          <w:rFonts w:eastAsia="Times New Roman" w:cs="Times New Roman"/>
          <w:szCs w:val="24"/>
        </w:rPr>
        <w:t>καθότι</w:t>
      </w:r>
      <w:r w:rsidRPr="00131FC2">
        <w:rPr>
          <w:rFonts w:eastAsia="Times New Roman" w:cs="Times New Roman"/>
          <w:szCs w:val="24"/>
        </w:rPr>
        <w:t xml:space="preserve"> δεν απαντήσατε </w:t>
      </w:r>
      <w:r>
        <w:rPr>
          <w:rFonts w:eastAsia="Times New Roman" w:cs="Times New Roman"/>
          <w:szCs w:val="24"/>
        </w:rPr>
        <w:t>σ</w:t>
      </w:r>
      <w:r w:rsidRPr="00131FC2">
        <w:rPr>
          <w:rFonts w:eastAsia="Times New Roman" w:cs="Times New Roman"/>
          <w:szCs w:val="24"/>
        </w:rPr>
        <w:t>τη γραπτή ερώτηση</w:t>
      </w:r>
      <w:r>
        <w:rPr>
          <w:rFonts w:eastAsia="Times New Roman" w:cs="Times New Roman"/>
          <w:szCs w:val="24"/>
        </w:rPr>
        <w:t>,</w:t>
      </w:r>
      <w:r w:rsidRPr="00131FC2">
        <w:rPr>
          <w:rFonts w:eastAsia="Times New Roman" w:cs="Times New Roman"/>
          <w:szCs w:val="24"/>
        </w:rPr>
        <w:t xml:space="preserve"> που </w:t>
      </w:r>
      <w:r>
        <w:rPr>
          <w:rFonts w:eastAsia="Times New Roman" w:cs="Times New Roman"/>
          <w:szCs w:val="24"/>
        </w:rPr>
        <w:t>κατατέθηκε τον Ιανουάριο.</w:t>
      </w:r>
      <w:r w:rsidRPr="00131FC2">
        <w:rPr>
          <w:rFonts w:eastAsia="Times New Roman" w:cs="Times New Roman"/>
          <w:szCs w:val="24"/>
        </w:rPr>
        <w:t xml:space="preserve"> Άρα ερχόμαστε </w:t>
      </w:r>
      <w:r>
        <w:rPr>
          <w:rFonts w:eastAsia="Times New Roman" w:cs="Times New Roman"/>
          <w:szCs w:val="24"/>
        </w:rPr>
        <w:t>μ</w:t>
      </w:r>
      <w:r w:rsidRPr="00131FC2">
        <w:rPr>
          <w:rFonts w:eastAsia="Times New Roman" w:cs="Times New Roman"/>
          <w:szCs w:val="24"/>
        </w:rPr>
        <w:t>ετά από τέσσερις μήνες</w:t>
      </w:r>
      <w:r>
        <w:rPr>
          <w:rFonts w:eastAsia="Times New Roman" w:cs="Times New Roman"/>
          <w:szCs w:val="24"/>
        </w:rPr>
        <w:t>, κ</w:t>
      </w:r>
      <w:r w:rsidRPr="00131FC2">
        <w:rPr>
          <w:rFonts w:eastAsia="Times New Roman" w:cs="Times New Roman"/>
          <w:szCs w:val="24"/>
        </w:rPr>
        <w:t>ύριε Υπουργέ</w:t>
      </w:r>
      <w:r>
        <w:rPr>
          <w:rFonts w:eastAsia="Times New Roman" w:cs="Times New Roman"/>
          <w:szCs w:val="24"/>
        </w:rPr>
        <w:t>,</w:t>
      </w:r>
      <w:r w:rsidRPr="00131FC2">
        <w:rPr>
          <w:rFonts w:eastAsia="Times New Roman" w:cs="Times New Roman"/>
          <w:szCs w:val="24"/>
        </w:rPr>
        <w:t xml:space="preserve"> να συζητήσουμε ένα θέμα που πλήττει </w:t>
      </w:r>
      <w:r>
        <w:rPr>
          <w:rFonts w:eastAsia="Times New Roman" w:cs="Times New Roman"/>
          <w:szCs w:val="24"/>
        </w:rPr>
        <w:t xml:space="preserve">τις </w:t>
      </w:r>
      <w:r>
        <w:rPr>
          <w:rFonts w:eastAsia="Times New Roman" w:cs="Times New Roman"/>
          <w:szCs w:val="24"/>
        </w:rPr>
        <w:t>μ</w:t>
      </w:r>
      <w:r w:rsidRPr="00131FC2">
        <w:rPr>
          <w:rFonts w:eastAsia="Times New Roman" w:cs="Times New Roman"/>
          <w:szCs w:val="24"/>
        </w:rPr>
        <w:t xml:space="preserve">ητροπόλεις της επικρατείας που παραμένουν </w:t>
      </w:r>
      <w:r>
        <w:rPr>
          <w:rFonts w:eastAsia="Times New Roman" w:cs="Times New Roman"/>
          <w:szCs w:val="24"/>
        </w:rPr>
        <w:t>με κενές οργανικές θέσεις</w:t>
      </w:r>
      <w:r w:rsidRPr="00131FC2">
        <w:rPr>
          <w:rFonts w:eastAsia="Times New Roman" w:cs="Times New Roman"/>
          <w:szCs w:val="24"/>
        </w:rPr>
        <w:t xml:space="preserve"> κληρικών</w:t>
      </w:r>
      <w:r>
        <w:rPr>
          <w:rFonts w:eastAsia="Times New Roman" w:cs="Times New Roman"/>
          <w:szCs w:val="24"/>
        </w:rPr>
        <w:t>. Τα κενά αυτά</w:t>
      </w:r>
      <w:r w:rsidRPr="00131FC2">
        <w:rPr>
          <w:rFonts w:eastAsia="Times New Roman" w:cs="Times New Roman"/>
          <w:szCs w:val="24"/>
        </w:rPr>
        <w:t xml:space="preserve"> ξεπερνούν το 25% των οργανικών θέσεων</w:t>
      </w:r>
      <w:r>
        <w:rPr>
          <w:rFonts w:eastAsia="Times New Roman" w:cs="Times New Roman"/>
          <w:szCs w:val="24"/>
        </w:rPr>
        <w:t>,</w:t>
      </w:r>
      <w:r w:rsidRPr="00131FC2">
        <w:rPr>
          <w:rFonts w:eastAsia="Times New Roman" w:cs="Times New Roman"/>
          <w:szCs w:val="24"/>
        </w:rPr>
        <w:t xml:space="preserve"> καθώς από τις </w:t>
      </w:r>
      <w:r>
        <w:rPr>
          <w:rFonts w:eastAsia="Times New Roman" w:cs="Times New Roman"/>
          <w:szCs w:val="24"/>
        </w:rPr>
        <w:t xml:space="preserve">δέκα χιλιάδες τετρακόσιες </w:t>
      </w:r>
      <w:r w:rsidRPr="00131FC2">
        <w:rPr>
          <w:rFonts w:eastAsia="Times New Roman" w:cs="Times New Roman"/>
          <w:szCs w:val="24"/>
        </w:rPr>
        <w:t>οργανικές θέσεις ιερέων περισσότερ</w:t>
      </w:r>
      <w:r>
        <w:rPr>
          <w:rFonts w:eastAsia="Times New Roman" w:cs="Times New Roman"/>
          <w:szCs w:val="24"/>
        </w:rPr>
        <w:t>ες</w:t>
      </w:r>
      <w:r w:rsidRPr="00131FC2">
        <w:rPr>
          <w:rFonts w:eastAsia="Times New Roman" w:cs="Times New Roman"/>
          <w:szCs w:val="24"/>
        </w:rPr>
        <w:t xml:space="preserve"> από </w:t>
      </w:r>
      <w:r>
        <w:rPr>
          <w:rFonts w:eastAsia="Times New Roman" w:cs="Times New Roman"/>
          <w:szCs w:val="24"/>
        </w:rPr>
        <w:t>δ</w:t>
      </w:r>
      <w:r w:rsidRPr="00131FC2">
        <w:rPr>
          <w:rFonts w:eastAsia="Times New Roman" w:cs="Times New Roman"/>
          <w:szCs w:val="24"/>
        </w:rPr>
        <w:t>υόμισι χιλιάδες παραμένουν κενές</w:t>
      </w:r>
      <w:r>
        <w:rPr>
          <w:rFonts w:eastAsia="Times New Roman" w:cs="Times New Roman"/>
          <w:szCs w:val="24"/>
        </w:rPr>
        <w:t>. Έ</w:t>
      </w:r>
      <w:r w:rsidRPr="00131FC2">
        <w:rPr>
          <w:rFonts w:eastAsia="Times New Roman" w:cs="Times New Roman"/>
          <w:szCs w:val="24"/>
        </w:rPr>
        <w:t>τσι</w:t>
      </w:r>
      <w:r>
        <w:rPr>
          <w:rFonts w:eastAsia="Times New Roman" w:cs="Times New Roman"/>
          <w:szCs w:val="24"/>
        </w:rPr>
        <w:t>,</w:t>
      </w:r>
      <w:r w:rsidRPr="00131FC2">
        <w:rPr>
          <w:rFonts w:eastAsia="Times New Roman" w:cs="Times New Roman"/>
          <w:szCs w:val="24"/>
        </w:rPr>
        <w:t xml:space="preserve"> πολλ</w:t>
      </w:r>
      <w:r w:rsidRPr="00131FC2">
        <w:rPr>
          <w:rFonts w:eastAsia="Times New Roman" w:cs="Times New Roman"/>
          <w:szCs w:val="24"/>
        </w:rPr>
        <w:t xml:space="preserve">ές </w:t>
      </w:r>
      <w:r>
        <w:rPr>
          <w:rFonts w:eastAsia="Times New Roman" w:cs="Times New Roman"/>
          <w:szCs w:val="24"/>
        </w:rPr>
        <w:t>μ</w:t>
      </w:r>
      <w:r w:rsidRPr="00131FC2">
        <w:rPr>
          <w:rFonts w:eastAsia="Times New Roman" w:cs="Times New Roman"/>
          <w:szCs w:val="24"/>
        </w:rPr>
        <w:t xml:space="preserve">ητροπόλεις αναγκάζονται να καλύψουν τις ανάγκες των ενοριών τους </w:t>
      </w:r>
      <w:r>
        <w:rPr>
          <w:rFonts w:eastAsia="Times New Roman" w:cs="Times New Roman"/>
          <w:szCs w:val="24"/>
        </w:rPr>
        <w:t>χειροτονώντας άμισθους</w:t>
      </w:r>
      <w:r w:rsidRPr="00131FC2">
        <w:rPr>
          <w:rFonts w:eastAsia="Times New Roman" w:cs="Times New Roman"/>
          <w:szCs w:val="24"/>
        </w:rPr>
        <w:t xml:space="preserve"> ιερείς</w:t>
      </w:r>
      <w:r>
        <w:rPr>
          <w:rFonts w:eastAsia="Times New Roman" w:cs="Times New Roman"/>
          <w:szCs w:val="24"/>
        </w:rPr>
        <w:t>,</w:t>
      </w:r>
      <w:r w:rsidRPr="00131FC2">
        <w:rPr>
          <w:rFonts w:eastAsia="Times New Roman" w:cs="Times New Roman"/>
          <w:szCs w:val="24"/>
        </w:rPr>
        <w:t xml:space="preserve"> οι οποίοι σήμερα εκτιμάται ότι </w:t>
      </w:r>
      <w:r>
        <w:rPr>
          <w:rFonts w:eastAsia="Times New Roman" w:cs="Times New Roman"/>
          <w:szCs w:val="24"/>
        </w:rPr>
        <w:t>ξεπερνούν</w:t>
      </w:r>
      <w:r w:rsidRPr="00131FC2">
        <w:rPr>
          <w:rFonts w:eastAsia="Times New Roman" w:cs="Times New Roman"/>
          <w:szCs w:val="24"/>
        </w:rPr>
        <w:t xml:space="preserve"> τους τετρακόσιους</w:t>
      </w:r>
      <w:r>
        <w:rPr>
          <w:rFonts w:eastAsia="Times New Roman" w:cs="Times New Roman"/>
          <w:szCs w:val="24"/>
        </w:rPr>
        <w:t>. Τ</w:t>
      </w:r>
      <w:r w:rsidRPr="00131FC2">
        <w:rPr>
          <w:rFonts w:eastAsia="Times New Roman" w:cs="Times New Roman"/>
          <w:szCs w:val="24"/>
        </w:rPr>
        <w:t>ο πρόβλημα αυτό είναι εντονότερο σε παραμεθόριες περιοχές της χώρας</w:t>
      </w:r>
      <w:r>
        <w:rPr>
          <w:rFonts w:eastAsia="Times New Roman" w:cs="Times New Roman"/>
          <w:szCs w:val="24"/>
        </w:rPr>
        <w:t>,</w:t>
      </w:r>
      <w:r w:rsidRPr="00131FC2">
        <w:rPr>
          <w:rFonts w:eastAsia="Times New Roman" w:cs="Times New Roman"/>
          <w:szCs w:val="24"/>
        </w:rPr>
        <w:t xml:space="preserve"> όπως είναι</w:t>
      </w:r>
      <w:r>
        <w:rPr>
          <w:rFonts w:eastAsia="Times New Roman" w:cs="Times New Roman"/>
          <w:szCs w:val="24"/>
        </w:rPr>
        <w:t xml:space="preserve"> και</w:t>
      </w:r>
      <w:r w:rsidRPr="00131FC2">
        <w:rPr>
          <w:rFonts w:eastAsia="Times New Roman" w:cs="Times New Roman"/>
          <w:szCs w:val="24"/>
        </w:rPr>
        <w:t xml:space="preserve"> αυτή της Δρ</w:t>
      </w:r>
      <w:r w:rsidRPr="00131FC2">
        <w:rPr>
          <w:rFonts w:eastAsia="Times New Roman" w:cs="Times New Roman"/>
          <w:szCs w:val="24"/>
        </w:rPr>
        <w:t>άμας όπου υπηρετώ</w:t>
      </w:r>
      <w:r>
        <w:rPr>
          <w:rFonts w:eastAsia="Times New Roman" w:cs="Times New Roman"/>
          <w:szCs w:val="24"/>
        </w:rPr>
        <w:t>,</w:t>
      </w:r>
      <w:r w:rsidRPr="00131FC2">
        <w:rPr>
          <w:rFonts w:eastAsia="Times New Roman" w:cs="Times New Roman"/>
          <w:szCs w:val="24"/>
        </w:rPr>
        <w:t xml:space="preserve"> όπου οι κάτοικοι απομακρυσμένων χωριών αδυνατούν να εκπληρώσουν τις θρησκευτικές τους ανάγκες</w:t>
      </w:r>
      <w:r>
        <w:rPr>
          <w:rFonts w:eastAsia="Times New Roman" w:cs="Times New Roman"/>
          <w:szCs w:val="24"/>
        </w:rPr>
        <w:t>.</w:t>
      </w:r>
    </w:p>
    <w:p w14:paraId="38CEA8D6"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lastRenderedPageBreak/>
        <w:t>Ο πρώην Υπουργός, ο προκάτοχό</w:t>
      </w:r>
      <w:r w:rsidRPr="00131FC2">
        <w:rPr>
          <w:rFonts w:eastAsia="Times New Roman" w:cs="Times New Roman"/>
          <w:szCs w:val="24"/>
        </w:rPr>
        <w:t xml:space="preserve">ς </w:t>
      </w:r>
      <w:r>
        <w:rPr>
          <w:rFonts w:eastAsia="Times New Roman" w:cs="Times New Roman"/>
          <w:szCs w:val="24"/>
        </w:rPr>
        <w:t>σας κ. Φίλης, το 20</w:t>
      </w:r>
      <w:r w:rsidRPr="00131FC2">
        <w:rPr>
          <w:rFonts w:eastAsia="Times New Roman" w:cs="Times New Roman"/>
          <w:szCs w:val="24"/>
        </w:rPr>
        <w:t>16 είχε</w:t>
      </w:r>
      <w:r>
        <w:rPr>
          <w:rFonts w:eastAsia="Times New Roman" w:cs="Times New Roman"/>
          <w:szCs w:val="24"/>
        </w:rPr>
        <w:t>,</w:t>
      </w:r>
      <w:r w:rsidRPr="00131FC2">
        <w:rPr>
          <w:rFonts w:eastAsia="Times New Roman" w:cs="Times New Roman"/>
          <w:szCs w:val="24"/>
        </w:rPr>
        <w:t xml:space="preserve"> </w:t>
      </w:r>
      <w:r>
        <w:rPr>
          <w:rFonts w:eastAsia="Times New Roman" w:cs="Times New Roman"/>
          <w:szCs w:val="24"/>
        </w:rPr>
        <w:t xml:space="preserve">αν θέλετε, δρομολογήσει </w:t>
      </w:r>
      <w:r w:rsidRPr="00131FC2">
        <w:rPr>
          <w:rFonts w:eastAsia="Times New Roman" w:cs="Times New Roman"/>
          <w:szCs w:val="24"/>
        </w:rPr>
        <w:t xml:space="preserve">περίπου </w:t>
      </w:r>
      <w:proofErr w:type="spellStart"/>
      <w:r>
        <w:rPr>
          <w:rFonts w:eastAsia="Times New Roman" w:cs="Times New Roman"/>
          <w:szCs w:val="24"/>
        </w:rPr>
        <w:t>εκατόν</w:t>
      </w:r>
      <w:proofErr w:type="spellEnd"/>
      <w:r>
        <w:rPr>
          <w:rFonts w:eastAsia="Times New Roman" w:cs="Times New Roman"/>
          <w:szCs w:val="24"/>
        </w:rPr>
        <w:t xml:space="preserve"> εξήντα θέσεις</w:t>
      </w:r>
      <w:r w:rsidRPr="00131FC2">
        <w:rPr>
          <w:rFonts w:eastAsia="Times New Roman" w:cs="Times New Roman"/>
          <w:szCs w:val="24"/>
        </w:rPr>
        <w:t xml:space="preserve"> ιερέων προς πρόσληψη</w:t>
      </w:r>
      <w:r>
        <w:rPr>
          <w:rFonts w:eastAsia="Times New Roman" w:cs="Times New Roman"/>
          <w:szCs w:val="24"/>
        </w:rPr>
        <w:t>,</w:t>
      </w:r>
      <w:r w:rsidRPr="00131FC2">
        <w:rPr>
          <w:rFonts w:eastAsia="Times New Roman" w:cs="Times New Roman"/>
          <w:szCs w:val="24"/>
        </w:rPr>
        <w:t xml:space="preserve"> ενώ το Υπουργείο Διοικητικής Ανασυγκρότησης το </w:t>
      </w:r>
      <w:r>
        <w:rPr>
          <w:rFonts w:eastAsia="Times New Roman" w:cs="Times New Roman"/>
          <w:szCs w:val="24"/>
        </w:rPr>
        <w:t>20</w:t>
      </w:r>
      <w:r w:rsidRPr="00131FC2">
        <w:rPr>
          <w:rFonts w:eastAsia="Times New Roman" w:cs="Times New Roman"/>
          <w:szCs w:val="24"/>
        </w:rPr>
        <w:t xml:space="preserve">17 </w:t>
      </w:r>
      <w:r>
        <w:rPr>
          <w:rFonts w:eastAsia="Times New Roman" w:cs="Times New Roman"/>
          <w:szCs w:val="24"/>
        </w:rPr>
        <w:t xml:space="preserve">κατένειμε </w:t>
      </w:r>
      <w:proofErr w:type="spellStart"/>
      <w:r>
        <w:rPr>
          <w:rFonts w:eastAsia="Times New Roman" w:cs="Times New Roman"/>
          <w:szCs w:val="24"/>
        </w:rPr>
        <w:t>εκατόν</w:t>
      </w:r>
      <w:proofErr w:type="spellEnd"/>
      <w:r>
        <w:rPr>
          <w:rFonts w:eastAsia="Times New Roman" w:cs="Times New Roman"/>
          <w:szCs w:val="24"/>
        </w:rPr>
        <w:t xml:space="preserve"> ενενήντα</w:t>
      </w:r>
      <w:r w:rsidRPr="00131FC2">
        <w:rPr>
          <w:rFonts w:eastAsia="Times New Roman" w:cs="Times New Roman"/>
          <w:szCs w:val="24"/>
        </w:rPr>
        <w:t xml:space="preserve"> οργανικές θέσεις </w:t>
      </w:r>
      <w:r>
        <w:rPr>
          <w:rFonts w:eastAsia="Times New Roman" w:cs="Times New Roman"/>
          <w:szCs w:val="24"/>
        </w:rPr>
        <w:t>μόνιμων</w:t>
      </w:r>
      <w:r w:rsidRPr="00131FC2">
        <w:rPr>
          <w:rFonts w:eastAsia="Times New Roman" w:cs="Times New Roman"/>
          <w:szCs w:val="24"/>
        </w:rPr>
        <w:t xml:space="preserve"> κληρικών για την κάλυψη των αναγκών στις </w:t>
      </w:r>
      <w:r>
        <w:rPr>
          <w:rFonts w:eastAsia="Times New Roman" w:cs="Times New Roman"/>
          <w:szCs w:val="24"/>
        </w:rPr>
        <w:t>μ</w:t>
      </w:r>
      <w:r w:rsidRPr="00131FC2">
        <w:rPr>
          <w:rFonts w:eastAsia="Times New Roman" w:cs="Times New Roman"/>
          <w:szCs w:val="24"/>
        </w:rPr>
        <w:t>ητροπόλεις της χώρας</w:t>
      </w:r>
      <w:r>
        <w:rPr>
          <w:rFonts w:eastAsia="Times New Roman" w:cs="Times New Roman"/>
          <w:szCs w:val="24"/>
        </w:rPr>
        <w:t>.</w:t>
      </w:r>
    </w:p>
    <w:p w14:paraId="38CEA8D7" w14:textId="77777777" w:rsidR="00211822" w:rsidRDefault="00D14D4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Δυστυχώς, όμως, η χρονιά 2018 έκλεισε χωρίς να εκδοθούν οι σχετικές αποφάσεις για την κά</w:t>
      </w:r>
      <w:r>
        <w:rPr>
          <w:rFonts w:eastAsia="Times New Roman"/>
          <w:color w:val="222222"/>
          <w:szCs w:val="24"/>
          <w:shd w:val="clear" w:color="auto" w:fill="FFFFFF"/>
        </w:rPr>
        <w:t>λυψη των κενών οργανικών θέσεων ιερέων. Στην ολιγωρία αυτή ήρθε να προστεθεί και η συνέργεια -</w:t>
      </w:r>
      <w:r w:rsidRPr="00DE042D">
        <w:rPr>
          <w:rFonts w:eastAsia="Times New Roman"/>
          <w:color w:val="222222"/>
          <w:szCs w:val="24"/>
          <w:shd w:val="clear" w:color="auto" w:fill="FFFFFF"/>
        </w:rPr>
        <w:t>όπως μάθατε ωραία να το λέτε-</w:t>
      </w:r>
      <w:r>
        <w:rPr>
          <w:rFonts w:eastAsia="Times New Roman"/>
          <w:color w:val="222222"/>
          <w:szCs w:val="24"/>
          <w:shd w:val="clear" w:color="auto" w:fill="FFFFFF"/>
        </w:rPr>
        <w:t xml:space="preserve"> της Κυβέρνησης με την Αρχιεπισκοπή αναφορικά με τον τρόπο προσλήψεων και όλα αυτά.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υπάρχουν εξελίξεις στο ζήτημα</w:t>
      </w:r>
      <w:r>
        <w:rPr>
          <w:rFonts w:eastAsia="Times New Roman"/>
          <w:color w:val="222222"/>
          <w:szCs w:val="24"/>
          <w:shd w:val="clear" w:color="auto" w:fill="FFFFFF"/>
        </w:rPr>
        <w:t xml:space="preserve"> αυτό. Πρέπει να θεωρηθεί ως λήξαν.</w:t>
      </w:r>
    </w:p>
    <w:p w14:paraId="38CEA8D8" w14:textId="77777777" w:rsidR="00211822" w:rsidRDefault="00D14D4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αυτό, κύριε Υπουργέ, θα ήθελα να μας πείτε:</w:t>
      </w:r>
    </w:p>
    <w:p w14:paraId="38CEA8D9" w14:textId="77777777" w:rsidR="00211822" w:rsidRDefault="00D14D4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Πρώτον, για ποιον λόγο δεν εκδόθηκαν από την Κυβέρνηση το 2018 οι επιβαλλόμενες υπουργικές αποφάσεις;</w:t>
      </w:r>
    </w:p>
    <w:p w14:paraId="38CEA8DA" w14:textId="77777777" w:rsidR="00211822" w:rsidRDefault="00D14D4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δεύτερον, προτίθεται η Κυβέρνηση να εκδώσει τις αναγκαίες </w:t>
      </w:r>
      <w:r>
        <w:rPr>
          <w:rFonts w:eastAsia="Times New Roman"/>
          <w:color w:val="222222"/>
          <w:szCs w:val="24"/>
          <w:shd w:val="clear" w:color="auto" w:fill="FFFFFF"/>
        </w:rPr>
        <w:t>υπουργικές αποφάσεις;</w:t>
      </w:r>
    </w:p>
    <w:p w14:paraId="38CEA8DB" w14:textId="77777777" w:rsidR="00211822" w:rsidRDefault="00D14D4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Επειδή την επόμενη εβδομάδα </w:t>
      </w:r>
      <w:r>
        <w:rPr>
          <w:rFonts w:eastAsia="Times New Roman"/>
          <w:color w:val="222222"/>
          <w:szCs w:val="24"/>
          <w:shd w:val="clear" w:color="auto" w:fill="FFFFFF"/>
        </w:rPr>
        <w:t xml:space="preserve">προφανώς </w:t>
      </w:r>
      <w:r>
        <w:rPr>
          <w:rFonts w:eastAsia="Times New Roman"/>
          <w:color w:val="222222"/>
          <w:szCs w:val="24"/>
          <w:shd w:val="clear" w:color="auto" w:fill="FFFFFF"/>
        </w:rPr>
        <w:t xml:space="preserve">θα έρθει το νομοσχέδιο που έχει κατατεθεί από πλευρά σας, το οποίο αφορά </w:t>
      </w:r>
      <w:r>
        <w:rPr>
          <w:rFonts w:eastAsia="Times New Roman"/>
          <w:color w:val="222222"/>
          <w:szCs w:val="24"/>
          <w:shd w:val="clear" w:color="auto" w:fill="FFFFFF"/>
        </w:rPr>
        <w:t>σ</w:t>
      </w:r>
      <w:r>
        <w:rPr>
          <w:rFonts w:eastAsia="Times New Roman"/>
          <w:color w:val="222222"/>
          <w:szCs w:val="24"/>
          <w:shd w:val="clear" w:color="auto" w:fill="FFFFFF"/>
        </w:rPr>
        <w:t>τις συνέργειες των πανεπιστημίων και των ΤΕΙ, μήπως ήταν μια ευκαιρία να υπάρξει μια ρύθμιση για την κάλυψη αυτών των θέσεω</w:t>
      </w:r>
      <w:r>
        <w:rPr>
          <w:rFonts w:eastAsia="Times New Roman"/>
          <w:color w:val="222222"/>
          <w:szCs w:val="24"/>
          <w:shd w:val="clear" w:color="auto" w:fill="FFFFFF"/>
        </w:rPr>
        <w:t>ν;</w:t>
      </w:r>
    </w:p>
    <w:p w14:paraId="38CEA8DC" w14:textId="77777777" w:rsidR="00211822" w:rsidRDefault="00D14D4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μας δώσετε τη δυνατότητα να σημειώσουμε και το γεγονός ότι σήμερα τα λύκεια της χώρας είναι κλειστά. Οι μαθητές διαμαρτύρονται και οι καθηγητές τα ίδια, καθότι </w:t>
      </w:r>
      <w:r>
        <w:rPr>
          <w:rFonts w:eastAsia="Times New Roman"/>
          <w:color w:val="222222"/>
          <w:szCs w:val="24"/>
          <w:shd w:val="clear" w:color="auto" w:fill="FFFFFF"/>
        </w:rPr>
        <w:t>–</w:t>
      </w:r>
      <w:r>
        <w:rPr>
          <w:rFonts w:eastAsia="Times New Roman"/>
          <w:color w:val="222222"/>
          <w:szCs w:val="24"/>
          <w:shd w:val="clear" w:color="auto" w:fill="FFFFFF"/>
        </w:rPr>
        <w:t>δυστυχώς</w:t>
      </w:r>
      <w:r>
        <w:rPr>
          <w:rFonts w:eastAsia="Times New Roman"/>
          <w:color w:val="222222"/>
          <w:szCs w:val="24"/>
          <w:shd w:val="clear" w:color="auto" w:fill="FFFFFF"/>
        </w:rPr>
        <w:t>-</w:t>
      </w:r>
      <w:r>
        <w:rPr>
          <w:rFonts w:eastAsia="Times New Roman"/>
          <w:color w:val="222222"/>
          <w:szCs w:val="24"/>
          <w:shd w:val="clear" w:color="auto" w:fill="FFFFFF"/>
        </w:rPr>
        <w:t xml:space="preserve"> φέρνετε ένα νομοσχέδιο με ρυθμίσεις για το λύκειο που αφορούν </w:t>
      </w:r>
      <w:r>
        <w:rPr>
          <w:rFonts w:eastAsia="Times New Roman"/>
          <w:color w:val="222222"/>
          <w:szCs w:val="24"/>
          <w:shd w:val="clear" w:color="auto" w:fill="FFFFFF"/>
        </w:rPr>
        <w:t>σ</w:t>
      </w:r>
      <w:r>
        <w:rPr>
          <w:rFonts w:eastAsia="Times New Roman"/>
          <w:color w:val="222222"/>
          <w:szCs w:val="24"/>
          <w:shd w:val="clear" w:color="auto" w:fill="FFFFFF"/>
        </w:rPr>
        <w:t>την πρόσβασή του</w:t>
      </w:r>
      <w:r>
        <w:rPr>
          <w:rFonts w:eastAsia="Times New Roman"/>
          <w:color w:val="222222"/>
          <w:szCs w:val="24"/>
          <w:shd w:val="clear" w:color="auto" w:fill="FFFFFF"/>
        </w:rPr>
        <w:t>ς στην τριτοβάθμια εκπαίδευση. Δυστυχώς, αυτό το νομοσχέδιο απορυθμίζει την εκπαιδευτική διαδικασία και εγείρει ζητήματα ισονομίας.</w:t>
      </w:r>
    </w:p>
    <w:p w14:paraId="38CEA8DD" w14:textId="77777777" w:rsidR="00211822" w:rsidRDefault="00D14D4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θα αναφερθώ, όμως, στα ΤΕΙ και στο τι ακριβώς συμβαίνει </w:t>
      </w:r>
      <w:r>
        <w:rPr>
          <w:rFonts w:eastAsia="Times New Roman"/>
          <w:color w:val="222222"/>
          <w:szCs w:val="24"/>
          <w:shd w:val="clear" w:color="auto" w:fill="FFFFFF"/>
        </w:rPr>
        <w:t xml:space="preserve">σ’ </w:t>
      </w:r>
      <w:r>
        <w:rPr>
          <w:rFonts w:eastAsia="Times New Roman"/>
          <w:color w:val="222222"/>
          <w:szCs w:val="24"/>
          <w:shd w:val="clear" w:color="auto" w:fill="FFFFFF"/>
        </w:rPr>
        <w:t>όλη τη χώρα, τι συνέβη εκεί που πραγματοποιήσατε αυτές τις –σ</w:t>
      </w:r>
      <w:r>
        <w:rPr>
          <w:rFonts w:eastAsia="Times New Roman"/>
          <w:color w:val="222222"/>
          <w:szCs w:val="24"/>
          <w:shd w:val="clear" w:color="auto" w:fill="FFFFFF"/>
        </w:rPr>
        <w:t>ε εισαγωγικά- «συνέργειες», αλλά βλέπουμε ότι για αλλά είχατε δεσμευτεί, έτσι ώστε να ωραιοποιήσετε την κατάσταση και αλλιώς καταλήξατε.</w:t>
      </w:r>
    </w:p>
    <w:p w14:paraId="38CEA8DE" w14:textId="77777777" w:rsidR="00211822" w:rsidRDefault="00D14D4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Πιστεύω θα έχω τον χρόνο στη δευτερολογία μου να πω και τρία πράγματα παραπάνω που αφορούν </w:t>
      </w:r>
      <w:r>
        <w:rPr>
          <w:rFonts w:eastAsia="Times New Roman"/>
          <w:color w:val="222222"/>
          <w:szCs w:val="24"/>
          <w:shd w:val="clear" w:color="auto" w:fill="FFFFFF"/>
        </w:rPr>
        <w:t>σ</w:t>
      </w:r>
      <w:r>
        <w:rPr>
          <w:rFonts w:eastAsia="Times New Roman"/>
          <w:color w:val="222222"/>
          <w:szCs w:val="24"/>
          <w:shd w:val="clear" w:color="auto" w:fill="FFFFFF"/>
        </w:rPr>
        <w:t>τον τόπο μου.</w:t>
      </w:r>
    </w:p>
    <w:p w14:paraId="38CEA8DF" w14:textId="77777777" w:rsidR="00211822" w:rsidRDefault="00D14D4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38CEA8E0" w14:textId="77777777" w:rsidR="00211822" w:rsidRDefault="00D14D4E">
      <w:pPr>
        <w:spacing w:line="600" w:lineRule="auto"/>
        <w:ind w:firstLine="720"/>
        <w:jc w:val="both"/>
        <w:rPr>
          <w:rFonts w:eastAsia="Times New Roman"/>
          <w:color w:val="222222"/>
          <w:szCs w:val="24"/>
          <w:shd w:val="clear" w:color="auto" w:fill="FFFFFF"/>
        </w:rPr>
      </w:pPr>
      <w:r w:rsidRPr="00FC788D">
        <w:rPr>
          <w:rFonts w:eastAsia="Times New Roman"/>
          <w:b/>
          <w:color w:val="222222"/>
          <w:szCs w:val="24"/>
          <w:shd w:val="clear" w:color="auto" w:fill="FFFFFF"/>
        </w:rPr>
        <w:t>ΠΡ</w:t>
      </w:r>
      <w:r w:rsidRPr="00FC788D">
        <w:rPr>
          <w:rFonts w:eastAsia="Times New Roman"/>
          <w:b/>
          <w:color w:val="222222"/>
          <w:szCs w:val="24"/>
          <w:shd w:val="clear" w:color="auto" w:fill="FFFFFF"/>
        </w:rPr>
        <w:t>ΟΕΔΡΕΥΩΝ (Μάριος Γεωργιάδης):</w:t>
      </w:r>
      <w:r>
        <w:rPr>
          <w:rFonts w:eastAsia="Times New Roman"/>
          <w:color w:val="222222"/>
          <w:szCs w:val="24"/>
          <w:shd w:val="clear" w:color="auto" w:fill="FFFFFF"/>
        </w:rPr>
        <w:t xml:space="preserve"> Ευχαριστούμε, κύριε Κυριαζίδη.</w:t>
      </w:r>
    </w:p>
    <w:p w14:paraId="38CEA8E1" w14:textId="77777777" w:rsidR="00211822" w:rsidRDefault="00D14D4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έχετε τον λόγο για τρία λεπτά.</w:t>
      </w:r>
    </w:p>
    <w:p w14:paraId="38CEA8E2" w14:textId="77777777" w:rsidR="00211822" w:rsidRDefault="00D14D4E">
      <w:pPr>
        <w:spacing w:line="600" w:lineRule="auto"/>
        <w:ind w:firstLine="720"/>
        <w:jc w:val="both"/>
        <w:rPr>
          <w:rFonts w:eastAsia="Times New Roman"/>
          <w:color w:val="222222"/>
          <w:szCs w:val="24"/>
          <w:shd w:val="clear" w:color="auto" w:fill="FFFFFF"/>
        </w:rPr>
      </w:pPr>
      <w:r w:rsidRPr="00FC788D">
        <w:rPr>
          <w:rFonts w:eastAsia="Times New Roman"/>
          <w:b/>
          <w:color w:val="222222"/>
          <w:szCs w:val="24"/>
          <w:shd w:val="clear" w:color="auto" w:fill="FFFFFF"/>
        </w:rPr>
        <w:t>ΚΩΝΣΤΑΝΤΙΝΟΣ ΓΑΒΡΟΓΛΟΥ (Υπουργ</w:t>
      </w:r>
      <w:r>
        <w:rPr>
          <w:rFonts w:eastAsia="Times New Roman"/>
          <w:b/>
          <w:color w:val="222222"/>
          <w:szCs w:val="24"/>
          <w:shd w:val="clear" w:color="auto" w:fill="FFFFFF"/>
        </w:rPr>
        <w:t>ός Π</w:t>
      </w:r>
      <w:r w:rsidRPr="00FC788D">
        <w:rPr>
          <w:rFonts w:eastAsia="Times New Roman"/>
          <w:b/>
          <w:color w:val="222222"/>
          <w:szCs w:val="24"/>
          <w:shd w:val="clear" w:color="auto" w:fill="FFFFFF"/>
        </w:rPr>
        <w:t>αιδείας, Έρευνας και Θρησκευμάτων):</w:t>
      </w:r>
      <w:r>
        <w:rPr>
          <w:rFonts w:eastAsia="Times New Roman"/>
          <w:color w:val="222222"/>
          <w:szCs w:val="24"/>
          <w:shd w:val="clear" w:color="auto" w:fill="FFFFFF"/>
        </w:rPr>
        <w:t xml:space="preserve"> Ευχαριστώ, κύριε Πρόεδρε.</w:t>
      </w:r>
    </w:p>
    <w:p w14:paraId="38CEA8E3" w14:textId="77777777" w:rsidR="00211822" w:rsidRDefault="00D14D4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Κυριαζίδη, έχετε </w:t>
      </w:r>
      <w:r>
        <w:rPr>
          <w:rFonts w:eastAsia="Times New Roman"/>
          <w:color w:val="222222"/>
          <w:szCs w:val="24"/>
          <w:shd w:val="clear" w:color="auto" w:fill="FFFFFF"/>
          <w:lang w:val="en-US"/>
        </w:rPr>
        <w:t>Facebook</w:t>
      </w:r>
      <w:r>
        <w:rPr>
          <w:rFonts w:eastAsia="Times New Roman"/>
          <w:color w:val="222222"/>
          <w:szCs w:val="24"/>
          <w:shd w:val="clear" w:color="auto" w:fill="FFFFFF"/>
        </w:rPr>
        <w:t>;</w:t>
      </w:r>
    </w:p>
    <w:p w14:paraId="38CEA8E4" w14:textId="77777777" w:rsidR="00211822" w:rsidRDefault="00D14D4E">
      <w:pPr>
        <w:spacing w:line="600" w:lineRule="auto"/>
        <w:ind w:firstLine="720"/>
        <w:jc w:val="both"/>
        <w:rPr>
          <w:rFonts w:eastAsia="Times New Roman"/>
          <w:color w:val="222222"/>
          <w:szCs w:val="24"/>
          <w:shd w:val="clear" w:color="auto" w:fill="FFFFFF"/>
        </w:rPr>
      </w:pPr>
      <w:r w:rsidRPr="00FC788D">
        <w:rPr>
          <w:rFonts w:eastAsia="Times New Roman"/>
          <w:b/>
          <w:color w:val="222222"/>
          <w:szCs w:val="24"/>
          <w:shd w:val="clear" w:color="auto" w:fill="FFFFFF"/>
        </w:rPr>
        <w:t>ΔΗΜΗΤΡΙΟΣ ΚΥΡΙΑΖΙΔΗΣ</w:t>
      </w:r>
      <w:r w:rsidRPr="00FC788D">
        <w:rPr>
          <w:rFonts w:eastAsia="Times New Roman"/>
          <w:b/>
          <w:color w:val="222222"/>
          <w:szCs w:val="24"/>
          <w:shd w:val="clear" w:color="auto" w:fill="FFFFFF"/>
        </w:rPr>
        <w:t>:</w:t>
      </w:r>
      <w:r>
        <w:rPr>
          <w:rFonts w:eastAsia="Times New Roman"/>
          <w:color w:val="222222"/>
          <w:szCs w:val="24"/>
          <w:shd w:val="clear" w:color="auto" w:fill="FFFFFF"/>
        </w:rPr>
        <w:t xml:space="preserve"> Παρακολουθώ το δικό σας.</w:t>
      </w:r>
    </w:p>
    <w:p w14:paraId="38CEA8E5" w14:textId="77777777" w:rsidR="00211822" w:rsidRDefault="00D14D4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ΓΑΒΡΟΓΛΟΥ (Υπουργός Παιδείας, Έρευνας και Θρησκευμάτων):</w:t>
      </w:r>
      <w:r>
        <w:rPr>
          <w:rFonts w:eastAsia="Times New Roman"/>
          <w:color w:val="222222"/>
          <w:szCs w:val="24"/>
          <w:shd w:val="clear" w:color="auto" w:fill="FFFFFF"/>
        </w:rPr>
        <w:t xml:space="preserve"> Εγώ δεν έχω Facebook. Άρα, δεν μπορεί να παρακολουθείτε το δικό μου. Άρα, έχετε κι εσείς.</w:t>
      </w:r>
    </w:p>
    <w:p w14:paraId="38CEA8E6" w14:textId="77777777" w:rsidR="00211822" w:rsidRDefault="00D14D4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ΔΗΜΗΤΡΙΟΣ ΚΥΡΙΑΖΙΔΗΣ: </w:t>
      </w:r>
      <w:r>
        <w:rPr>
          <w:rFonts w:eastAsia="Times New Roman"/>
          <w:color w:val="222222"/>
          <w:szCs w:val="24"/>
          <w:shd w:val="clear" w:color="auto" w:fill="FFFFFF"/>
        </w:rPr>
        <w:t>Του Υπουργείου εννοούσα.</w:t>
      </w:r>
    </w:p>
    <w:p w14:paraId="38CEA8E7" w14:textId="77777777" w:rsidR="00211822" w:rsidRDefault="00D14D4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ΓΑΒΡΟΓΛΟΥ</w:t>
      </w:r>
      <w:r>
        <w:rPr>
          <w:rFonts w:eastAsia="Times New Roman"/>
          <w:b/>
          <w:color w:val="222222"/>
          <w:szCs w:val="24"/>
          <w:shd w:val="clear" w:color="auto" w:fill="FFFFFF"/>
        </w:rPr>
        <w:t xml:space="preserve"> (Υπουργός Παιδείας, Έρευνας και Θρησκευμάτων):</w:t>
      </w:r>
      <w:r>
        <w:rPr>
          <w:rFonts w:eastAsia="Times New Roman"/>
          <w:color w:val="222222"/>
          <w:szCs w:val="24"/>
          <w:shd w:val="clear" w:color="auto" w:fill="FFFFFF"/>
        </w:rPr>
        <w:t xml:space="preserve"> Μπορείτε να απαντήσετε. Δεν </w:t>
      </w:r>
      <w:r>
        <w:rPr>
          <w:rFonts w:eastAsia="Times New Roman"/>
          <w:color w:val="222222"/>
          <w:szCs w:val="24"/>
          <w:shd w:val="clear" w:color="auto" w:fill="FFFFFF"/>
        </w:rPr>
        <w:lastRenderedPageBreak/>
        <w:t xml:space="preserve">είναι κακό πράγμα να έχει </w:t>
      </w:r>
      <w:r>
        <w:rPr>
          <w:rFonts w:eastAsia="Times New Roman"/>
          <w:color w:val="222222"/>
          <w:szCs w:val="24"/>
          <w:shd w:val="clear" w:color="auto" w:fill="FFFFFF"/>
        </w:rPr>
        <w:t xml:space="preserve">κάποιος </w:t>
      </w:r>
      <w:r>
        <w:rPr>
          <w:rFonts w:eastAsia="Times New Roman"/>
          <w:color w:val="222222"/>
          <w:szCs w:val="24"/>
          <w:shd w:val="clear" w:color="auto" w:fill="FFFFFF"/>
          <w:lang w:val="en-US"/>
        </w:rPr>
        <w:t>Facebook</w:t>
      </w:r>
      <w:r>
        <w:rPr>
          <w:rFonts w:eastAsia="Times New Roman"/>
          <w:color w:val="222222"/>
          <w:szCs w:val="24"/>
          <w:shd w:val="clear" w:color="auto" w:fill="FFFFFF"/>
        </w:rPr>
        <w:t xml:space="preserve">. Θα σας παρακαλούσα, λοιπόν, όταν ανεβάσετε την </w:t>
      </w:r>
      <w:proofErr w:type="spellStart"/>
      <w:r>
        <w:rPr>
          <w:rFonts w:eastAsia="Times New Roman"/>
          <w:color w:val="222222"/>
          <w:szCs w:val="24"/>
          <w:shd w:val="clear" w:color="auto" w:fill="FFFFFF"/>
        </w:rPr>
        <w:t>πρωτολογία</w:t>
      </w:r>
      <w:proofErr w:type="spellEnd"/>
      <w:r>
        <w:rPr>
          <w:rFonts w:eastAsia="Times New Roman"/>
          <w:color w:val="222222"/>
          <w:szCs w:val="24"/>
          <w:shd w:val="clear" w:color="auto" w:fill="FFFFFF"/>
        </w:rPr>
        <w:t xml:space="preserve"> σας, να ανεβάσετε και την απάντησή μου. Επιβάλλεται σε επίπεδο δημοκρατικού ήθ</w:t>
      </w:r>
      <w:r>
        <w:rPr>
          <w:rFonts w:eastAsia="Times New Roman"/>
          <w:color w:val="222222"/>
          <w:szCs w:val="24"/>
          <w:shd w:val="clear" w:color="auto" w:fill="FFFFFF"/>
        </w:rPr>
        <w:t>ους να ανεβαίνουν και οι απαντήσεις, διότι όλα όσα είπατε δεν ισχύουν.</w:t>
      </w:r>
    </w:p>
    <w:p w14:paraId="38CEA8E8" w14:textId="77777777" w:rsidR="00211822" w:rsidRDefault="00D14D4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Πείτε μου, λοιπόν, σε ποιον νόμο αναφερόσαστε, γιατί είναι γραπτά αυτά, ότι υπάρχουν δέκα χιλιάδες οργανικές θέσεις ιερέων. Πείτε μου. Σε κανέναν, διότι δεν υπάρχει τέτοιος νόμος.</w:t>
      </w:r>
    </w:p>
    <w:p w14:paraId="38CEA8E9" w14:textId="77777777" w:rsidR="00211822" w:rsidRDefault="00D14D4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ΔΗΜΗΤ</w:t>
      </w:r>
      <w:r>
        <w:rPr>
          <w:rFonts w:eastAsia="Times New Roman"/>
          <w:b/>
          <w:color w:val="222222"/>
          <w:szCs w:val="24"/>
          <w:shd w:val="clear" w:color="auto" w:fill="FFFFFF"/>
        </w:rPr>
        <w:t xml:space="preserve">ΡΙΟΣ ΚΥΡΙΑΖΙΔΗΣ: </w:t>
      </w:r>
      <w:r>
        <w:rPr>
          <w:rFonts w:eastAsia="Times New Roman"/>
          <w:color w:val="222222"/>
          <w:szCs w:val="24"/>
          <w:shd w:val="clear" w:color="auto" w:fill="FFFFFF"/>
        </w:rPr>
        <w:t>Εγώ σας έκανα την ερώτηση. Εσείς είστε ο αρμόδιος Υπουργός, εσείς πρέπει να απαντήσετε.</w:t>
      </w:r>
    </w:p>
    <w:p w14:paraId="38CEA8EA" w14:textId="77777777" w:rsidR="00211822" w:rsidRDefault="00D14D4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ΓΑΒΡΟΓΛΟΥ (Υπουργός Παιδείας, Έρευνας και Θρησκευμάτων):</w:t>
      </w:r>
      <w:r>
        <w:rPr>
          <w:rFonts w:eastAsia="Times New Roman"/>
          <w:color w:val="222222"/>
          <w:szCs w:val="24"/>
          <w:shd w:val="clear" w:color="auto" w:fill="FFFFFF"/>
        </w:rPr>
        <w:t xml:space="preserve"> Εσείς λέτε ότι... </w:t>
      </w:r>
    </w:p>
    <w:p w14:paraId="38CEA8EB" w14:textId="77777777" w:rsidR="00211822" w:rsidRDefault="00D14D4E">
      <w:pPr>
        <w:spacing w:line="600" w:lineRule="auto"/>
        <w:ind w:firstLine="720"/>
        <w:jc w:val="both"/>
        <w:rPr>
          <w:rFonts w:eastAsia="Times New Roman"/>
          <w:color w:val="222222"/>
          <w:szCs w:val="24"/>
          <w:shd w:val="clear" w:color="auto" w:fill="FFFFFF"/>
        </w:rPr>
      </w:pPr>
      <w:r w:rsidRPr="00FC788D">
        <w:rPr>
          <w:rFonts w:eastAsia="Times New Roman"/>
          <w:b/>
          <w:color w:val="222222"/>
          <w:szCs w:val="24"/>
          <w:shd w:val="clear" w:color="auto" w:fill="FFFFFF"/>
        </w:rPr>
        <w:t>ΠΡΟΕΔΡΕΥΩΝ (Μάριος Γεωργιάδης):</w:t>
      </w:r>
      <w:r>
        <w:rPr>
          <w:rFonts w:eastAsia="Times New Roman"/>
          <w:color w:val="222222"/>
          <w:szCs w:val="24"/>
          <w:shd w:val="clear" w:color="auto" w:fill="FFFFFF"/>
        </w:rPr>
        <w:t xml:space="preserve"> Κύριε Υπουργέ, με </w:t>
      </w:r>
      <w:proofErr w:type="spellStart"/>
      <w:r>
        <w:rPr>
          <w:rFonts w:eastAsia="Times New Roman"/>
          <w:color w:val="222222"/>
          <w:szCs w:val="24"/>
          <w:shd w:val="clear" w:color="auto" w:fill="FFFFFF"/>
        </w:rPr>
        <w:t>συγχωρείτε</w:t>
      </w:r>
      <w:proofErr w:type="spellEnd"/>
      <w:r>
        <w:rPr>
          <w:rFonts w:eastAsia="Times New Roman"/>
          <w:color w:val="222222"/>
          <w:szCs w:val="24"/>
          <w:shd w:val="clear" w:color="auto" w:fill="FFFFFF"/>
        </w:rPr>
        <w:t>.</w:t>
      </w:r>
    </w:p>
    <w:p w14:paraId="38CEA8EC" w14:textId="77777777" w:rsidR="00211822" w:rsidRDefault="00D14D4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Κυριαζίδη, δεν γίνεται να διακόπτετε τον Υπουργό. Σας κάνει τις ερωτήσεις, σημειώστε τες και στη δευτερολογία σας μπορείτε να απαντήσετε. Δεν ακούγεστε.</w:t>
      </w:r>
    </w:p>
    <w:p w14:paraId="38CEA8ED" w14:textId="77777777" w:rsidR="00211822" w:rsidRDefault="00D14D4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ΚΩΝΣΤΑΝΤΙΝΟΣ ΓΑΒΡΟΓΛΟΥ (Υπουργός Παιδείας, Έρευνας και Θρησκευμάτων):</w:t>
      </w:r>
      <w:r>
        <w:rPr>
          <w:rFonts w:eastAsia="Times New Roman"/>
          <w:color w:val="222222"/>
          <w:szCs w:val="24"/>
          <w:shd w:val="clear" w:color="auto" w:fill="FFFFFF"/>
        </w:rPr>
        <w:t xml:space="preserve"> Σας παρακαλώ, προφανώς σας </w:t>
      </w:r>
      <w:r>
        <w:rPr>
          <w:rFonts w:eastAsia="Times New Roman"/>
          <w:color w:val="222222"/>
          <w:szCs w:val="24"/>
          <w:shd w:val="clear" w:color="auto" w:fill="FFFFFF"/>
        </w:rPr>
        <w:t xml:space="preserve">γράφουν άλλοι τις ερωτήσεις. Με </w:t>
      </w:r>
      <w:proofErr w:type="spellStart"/>
      <w:r>
        <w:rPr>
          <w:rFonts w:eastAsia="Times New Roman"/>
          <w:color w:val="222222"/>
          <w:szCs w:val="24"/>
          <w:shd w:val="clear" w:color="auto" w:fill="FFFFFF"/>
        </w:rPr>
        <w:t>συγχωρείτε</w:t>
      </w:r>
      <w:proofErr w:type="spellEnd"/>
      <w:r>
        <w:rPr>
          <w:rFonts w:eastAsia="Times New Roman"/>
          <w:color w:val="222222"/>
          <w:szCs w:val="24"/>
          <w:shd w:val="clear" w:color="auto" w:fill="FFFFFF"/>
        </w:rPr>
        <w:t>, όταν εδώ γραπτά λέει: «Καθότι από τις δέκα χιλιάδες τετρακόσιες οργανικές θέσεις ιερέων περισσότερες από δυόμισι χιλιάδες παραμένουν κενές», πρέπει να μας πείτε βάσει ποιου νόμου είναι αυτές οι δέκα χιλιάδες τετρ</w:t>
      </w:r>
      <w:r>
        <w:rPr>
          <w:rFonts w:eastAsia="Times New Roman"/>
          <w:color w:val="222222"/>
          <w:szCs w:val="24"/>
          <w:shd w:val="clear" w:color="auto" w:fill="FFFFFF"/>
        </w:rPr>
        <w:t>ακόσιες θέσεις. Δεν υπάρχουν, λοιπόν. Να το ξέρετε, για να μην εκτεθείτε.</w:t>
      </w:r>
    </w:p>
    <w:p w14:paraId="38CEA8EE" w14:textId="77777777" w:rsidR="00211822" w:rsidRDefault="00D14D4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νόμος ο οποίος ορίζει τις οργανικές θέσεις, για να γνωρίζετε, είναι ο αναγκαστικός ν.536/1945 και οι οργανικές θέσεις ιερέων στην Εκκλησία είναι έξι χιλιάδες, ούτε μία παραπάνω. Εί</w:t>
      </w:r>
      <w:r>
        <w:rPr>
          <w:rFonts w:eastAsia="Times New Roman"/>
          <w:color w:val="222222"/>
          <w:szCs w:val="24"/>
          <w:shd w:val="clear" w:color="auto" w:fill="FFFFFF"/>
        </w:rPr>
        <w:t>ναι έξι χιλιάδες. Να το ξέρουμε αυτό. Δεν είναι δέκα χιλιάδες τετρακόσιες. Πρώτον αυτό.</w:t>
      </w:r>
    </w:p>
    <w:p w14:paraId="38CEA8EF" w14:textId="77777777" w:rsidR="00211822" w:rsidRDefault="00D14D4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κατά τη γνώμη σας, πρέπει να μισθοδοτούνται οι έγγαμοι ή οι άγαμοι κληρικοί; Διότι ο νόμος είναι απολύτως σαφής. Ο νόμος μιλάει για τους έγγαμους κληρικούς. Ξ</w:t>
      </w:r>
      <w:r>
        <w:rPr>
          <w:rFonts w:eastAsia="Times New Roman"/>
          <w:color w:val="222222"/>
          <w:szCs w:val="24"/>
          <w:shd w:val="clear" w:color="auto" w:fill="FFFFFF"/>
        </w:rPr>
        <w:t>έρετε τι γίνεται σήμερα, άραγε; Θα ήθελα να μου απαντήσετε, αν γνωρίζετε. Διότι ο νόμος του 1945</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πήγε να προστατεύσει τους έγγαμους κληρικούς από μια εξευτελιστική καθημερινότητα. Είναι </w:t>
      </w:r>
      <w:r>
        <w:rPr>
          <w:rFonts w:eastAsia="Times New Roman"/>
          <w:color w:val="222222"/>
          <w:szCs w:val="24"/>
          <w:shd w:val="clear" w:color="auto" w:fill="FFFFFF"/>
        </w:rPr>
        <w:lastRenderedPageBreak/>
        <w:t>σωστό, κατά τη γνώμη σας, να μισθοδοτούνται ιερομόναχοι; Είναι σωστό ν</w:t>
      </w:r>
      <w:r>
        <w:rPr>
          <w:rFonts w:eastAsia="Times New Roman"/>
          <w:color w:val="222222"/>
          <w:szCs w:val="24"/>
          <w:shd w:val="clear" w:color="auto" w:fill="FFFFFF"/>
        </w:rPr>
        <w:t>α μισθοδοτούνται άγαμοι κληρικοί;</w:t>
      </w:r>
    </w:p>
    <w:p w14:paraId="38CEA8F0" w14:textId="77777777" w:rsidR="00211822" w:rsidRDefault="00D14D4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λοιπόν, υπάρχει ένα πάρα πολύ σοβαρό πρόβλημα. Και να σας πω κάτι; Έχετε ρωτήσει καθόλου τη Διαρκή Ιερά Σύνοδο αν έχει κάνει μια κατανομή των οργανικών θέσεων ανά </w:t>
      </w:r>
      <w:r>
        <w:rPr>
          <w:rFonts w:eastAsia="Times New Roman"/>
          <w:color w:val="222222"/>
          <w:szCs w:val="24"/>
          <w:shd w:val="clear" w:color="auto" w:fill="FFFFFF"/>
        </w:rPr>
        <w:t>μ</w:t>
      </w:r>
      <w:r>
        <w:rPr>
          <w:rFonts w:eastAsia="Times New Roman"/>
          <w:color w:val="222222"/>
          <w:szCs w:val="24"/>
          <w:shd w:val="clear" w:color="auto" w:fill="FFFFFF"/>
        </w:rPr>
        <w:t>ητρόπολη; Γιατί και αυτό είναι ένα πολύ σοβαρό θέμα.</w:t>
      </w:r>
    </w:p>
    <w:p w14:paraId="38CEA8F1" w14:textId="77777777" w:rsidR="00211822" w:rsidRDefault="00D14D4E">
      <w:pPr>
        <w:spacing w:line="600" w:lineRule="auto"/>
        <w:ind w:firstLine="720"/>
        <w:jc w:val="both"/>
        <w:rPr>
          <w:rFonts w:eastAsia="Times New Roman"/>
          <w:szCs w:val="24"/>
        </w:rPr>
      </w:pPr>
      <w:r w:rsidRPr="00556A04">
        <w:rPr>
          <w:rFonts w:eastAsia="Times New Roman"/>
          <w:szCs w:val="24"/>
        </w:rPr>
        <w:t>Δεν υπάρχει λόγος να υπάρχουν πολλοί ιερείς στα αστικά κέντρα και ελάχιστοι στις επαρχίες της χώρας και στις απομακρυσμένες περιοχές. Αυτό ακριβώς πήγε να διορθώσει το πλαίσιο συμφωνίας που έχει υπογραφεί ανάμεσα στον Αρχιεπίσκοπο και τον Πρωθυπουργό. Αυτό</w:t>
      </w:r>
      <w:r w:rsidRPr="00556A04">
        <w:rPr>
          <w:rFonts w:eastAsia="Times New Roman"/>
          <w:szCs w:val="24"/>
        </w:rPr>
        <w:t xml:space="preserve"> που εσείς, με δική σας πρωτοβουλία, είπατε ότι τελείωσε, πήγε στις καλένδες τώρα</w:t>
      </w:r>
      <w:r>
        <w:rPr>
          <w:rFonts w:eastAsia="Times New Roman"/>
          <w:szCs w:val="24"/>
        </w:rPr>
        <w:t>,</w:t>
      </w:r>
      <w:r w:rsidRPr="00556A04">
        <w:rPr>
          <w:rFonts w:eastAsia="Times New Roman"/>
          <w:szCs w:val="24"/>
        </w:rPr>
        <w:t xml:space="preserve"> δεν πρόκειται να συνεχιστεί.</w:t>
      </w:r>
    </w:p>
    <w:p w14:paraId="38CEA8F2" w14:textId="77777777" w:rsidR="00211822" w:rsidRDefault="00D14D4E">
      <w:pPr>
        <w:spacing w:line="600" w:lineRule="auto"/>
        <w:ind w:firstLine="720"/>
        <w:jc w:val="both"/>
        <w:rPr>
          <w:rFonts w:eastAsia="Times New Roman"/>
          <w:szCs w:val="24"/>
        </w:rPr>
      </w:pPr>
      <w:r w:rsidRPr="00556A04">
        <w:rPr>
          <w:rFonts w:eastAsia="Times New Roman"/>
          <w:szCs w:val="24"/>
        </w:rPr>
        <w:t>Το ερώτημα είναι: ως πολ</w:t>
      </w:r>
      <w:r>
        <w:rPr>
          <w:rFonts w:eastAsia="Times New Roman"/>
          <w:szCs w:val="24"/>
        </w:rPr>
        <w:t>ιτικά κόμματα θέλουμε να μπει μι</w:t>
      </w:r>
      <w:r w:rsidRPr="00556A04">
        <w:rPr>
          <w:rFonts w:eastAsia="Times New Roman"/>
          <w:szCs w:val="24"/>
        </w:rPr>
        <w:t xml:space="preserve">α τάξη σε αυτό, ναι ή όχι; Εμείς δεν λέμε να διώξουμε κανέναν. Εμείς δε λέμε να </w:t>
      </w:r>
      <w:r w:rsidRPr="00556A04">
        <w:rPr>
          <w:rFonts w:eastAsia="Times New Roman"/>
          <w:szCs w:val="24"/>
        </w:rPr>
        <w:t xml:space="preserve">σταματήσει η μισθοδοσία. Εν πάση </w:t>
      </w:r>
      <w:proofErr w:type="spellStart"/>
      <w:r w:rsidRPr="00556A04">
        <w:rPr>
          <w:rFonts w:eastAsia="Times New Roman"/>
          <w:szCs w:val="24"/>
        </w:rPr>
        <w:t>περιπτώσει</w:t>
      </w:r>
      <w:proofErr w:type="spellEnd"/>
      <w:r w:rsidRPr="00556A04">
        <w:rPr>
          <w:rFonts w:eastAsia="Times New Roman"/>
          <w:szCs w:val="24"/>
        </w:rPr>
        <w:t>, όμως, όταν υπάρχουν έξι χι</w:t>
      </w:r>
      <w:r>
        <w:rPr>
          <w:rFonts w:eastAsia="Times New Roman"/>
          <w:szCs w:val="24"/>
        </w:rPr>
        <w:t>λιάδες οργανικές και μέσα από μι</w:t>
      </w:r>
      <w:r w:rsidRPr="00556A04">
        <w:rPr>
          <w:rFonts w:eastAsia="Times New Roman"/>
          <w:szCs w:val="24"/>
        </w:rPr>
        <w:t xml:space="preserve">α απίστευτη παθογένεια, που έγινε σιγά-σιγά από το 1945 και </w:t>
      </w:r>
      <w:r w:rsidRPr="00556A04">
        <w:rPr>
          <w:rFonts w:eastAsia="Times New Roman"/>
          <w:szCs w:val="24"/>
        </w:rPr>
        <w:lastRenderedPageBreak/>
        <w:t>μετά, σήμερα η πολιτεία μισθοδοτεί πάνω από δέκα χιλιάδες,</w:t>
      </w:r>
      <w:r>
        <w:rPr>
          <w:rFonts w:eastAsia="Times New Roman"/>
          <w:szCs w:val="24"/>
        </w:rPr>
        <w:t xml:space="preserve"> αυτό είναι μι</w:t>
      </w:r>
      <w:r w:rsidRPr="00556A04">
        <w:rPr>
          <w:rFonts w:eastAsia="Times New Roman"/>
          <w:szCs w:val="24"/>
        </w:rPr>
        <w:t>α θεσμική ακαταστασία</w:t>
      </w:r>
      <w:r w:rsidRPr="00556A04">
        <w:rPr>
          <w:rFonts w:eastAsia="Times New Roman"/>
          <w:szCs w:val="24"/>
        </w:rPr>
        <w:t>, στην οποία τα πολιτικά κόμματα πρέπει να πάρουν θέση.</w:t>
      </w:r>
    </w:p>
    <w:p w14:paraId="38CEA8F3" w14:textId="77777777" w:rsidR="00211822" w:rsidRDefault="00D14D4E">
      <w:pPr>
        <w:spacing w:line="600" w:lineRule="auto"/>
        <w:ind w:firstLine="720"/>
        <w:jc w:val="both"/>
        <w:rPr>
          <w:rFonts w:eastAsia="Times New Roman"/>
          <w:szCs w:val="24"/>
        </w:rPr>
      </w:pPr>
      <w:r w:rsidRPr="00556A04">
        <w:rPr>
          <w:rFonts w:eastAsia="Times New Roman"/>
          <w:szCs w:val="24"/>
        </w:rPr>
        <w:t xml:space="preserve">Εδώ, λοιπόν, υπάρχει ένα πολύ σοβαρό πολιτικό και κοινωνικό πρόβλημα. Το μεν πολιτικό πρόβλημα είναι ότι το μόνο που ενδιαφέρει τη Νέα Δημοκρατία είναι να κάνει αυτή την αντιπολίτευση του </w:t>
      </w:r>
      <w:r w:rsidRPr="00556A04">
        <w:rPr>
          <w:rFonts w:eastAsia="Times New Roman"/>
          <w:szCs w:val="24"/>
        </w:rPr>
        <w:t>μαύρου-άσπρου. Σας ρωτώ, λοιπόν, αν εσείς είστε</w:t>
      </w:r>
      <w:r>
        <w:rPr>
          <w:rFonts w:eastAsia="Times New Roman"/>
          <w:szCs w:val="24"/>
        </w:rPr>
        <w:t xml:space="preserve"> υπέρ του να μπορέσει να μπει μι</w:t>
      </w:r>
      <w:r w:rsidRPr="00556A04">
        <w:rPr>
          <w:rFonts w:eastAsia="Times New Roman"/>
          <w:szCs w:val="24"/>
        </w:rPr>
        <w:t xml:space="preserve">α τάξη, ένας ορθολογισμός περαιτέρω κατοχύρωσης των κληρικών, ώστε αυτή η χώρα, επιτέλους, να έχει τα αντίστοιχα μητρώα, την αντίστοιχη μισθοδοσία </w:t>
      </w:r>
      <w:proofErr w:type="spellStart"/>
      <w:r w:rsidRPr="00556A04">
        <w:rPr>
          <w:rFonts w:eastAsia="Times New Roman"/>
          <w:szCs w:val="24"/>
        </w:rPr>
        <w:t>κ</w:t>
      </w:r>
      <w:r>
        <w:rPr>
          <w:rFonts w:eastAsia="Times New Roman"/>
          <w:szCs w:val="24"/>
        </w:rPr>
        <w:t>.</w:t>
      </w:r>
      <w:r>
        <w:rPr>
          <w:rFonts w:eastAsia="Times New Roman"/>
          <w:szCs w:val="24"/>
        </w:rPr>
        <w:t>ς</w:t>
      </w:r>
      <w:r w:rsidRPr="00556A04">
        <w:rPr>
          <w:rFonts w:eastAsia="Times New Roman"/>
          <w:szCs w:val="24"/>
        </w:rPr>
        <w:t>λπ</w:t>
      </w:r>
      <w:proofErr w:type="spellEnd"/>
      <w:r w:rsidRPr="00556A04">
        <w:rPr>
          <w:rFonts w:eastAsia="Times New Roman"/>
          <w:szCs w:val="24"/>
        </w:rPr>
        <w:t>.</w:t>
      </w:r>
      <w:r>
        <w:rPr>
          <w:rFonts w:eastAsia="Times New Roman"/>
          <w:szCs w:val="24"/>
        </w:rPr>
        <w:t>.</w:t>
      </w:r>
    </w:p>
    <w:p w14:paraId="38CEA8F4" w14:textId="77777777" w:rsidR="00211822" w:rsidRDefault="00D14D4E">
      <w:pPr>
        <w:spacing w:line="600" w:lineRule="auto"/>
        <w:ind w:firstLine="720"/>
        <w:jc w:val="both"/>
        <w:rPr>
          <w:rFonts w:eastAsia="Times New Roman"/>
          <w:szCs w:val="24"/>
        </w:rPr>
      </w:pPr>
      <w:r w:rsidRPr="00556A04">
        <w:rPr>
          <w:rFonts w:eastAsia="Times New Roman"/>
          <w:szCs w:val="24"/>
        </w:rPr>
        <w:t xml:space="preserve">Τώρα, για τα υπόλοιπα </w:t>
      </w:r>
      <w:r w:rsidRPr="00556A04">
        <w:rPr>
          <w:rFonts w:eastAsia="Times New Roman"/>
          <w:szCs w:val="24"/>
        </w:rPr>
        <w:t xml:space="preserve">που είπατε, πραγματικά σας το είχα πει και την άλλη φορά. Πρέπει να έρχεστε λίγο πιο ετοιμασμένος. Δεν μπορείτε να διαβάζετε τις ειδήσεις που είναι στα διάφορα </w:t>
      </w:r>
      <w:proofErr w:type="spellStart"/>
      <w:r w:rsidRPr="00556A04">
        <w:rPr>
          <w:rFonts w:eastAsia="Times New Roman"/>
          <w:szCs w:val="24"/>
        </w:rPr>
        <w:t>site</w:t>
      </w:r>
      <w:proofErr w:type="spellEnd"/>
      <w:r w:rsidRPr="00556A04">
        <w:rPr>
          <w:rFonts w:eastAsia="Times New Roman"/>
          <w:szCs w:val="24"/>
        </w:rPr>
        <w:t xml:space="preserve">. Κοιτάξτε. Ρωτώ το κόμμα </w:t>
      </w:r>
      <w:r>
        <w:rPr>
          <w:rFonts w:eastAsia="Times New Roman"/>
          <w:szCs w:val="24"/>
        </w:rPr>
        <w:t>σας,</w:t>
      </w:r>
      <w:r w:rsidRPr="00556A04">
        <w:rPr>
          <w:rFonts w:eastAsia="Times New Roman"/>
          <w:szCs w:val="24"/>
        </w:rPr>
        <w:t xml:space="preserve"> το οποίο αρνείται να απαντήσει. Μήπως εσείς μπορείτε να απαντ</w:t>
      </w:r>
      <w:r w:rsidRPr="00556A04">
        <w:rPr>
          <w:rFonts w:eastAsia="Times New Roman"/>
          <w:szCs w:val="24"/>
        </w:rPr>
        <w:t>ήσετε, έστω και προσωπικά</w:t>
      </w:r>
      <w:r>
        <w:rPr>
          <w:rFonts w:eastAsia="Times New Roman"/>
          <w:szCs w:val="24"/>
        </w:rPr>
        <w:t>:</w:t>
      </w:r>
      <w:r w:rsidRPr="00556A04">
        <w:rPr>
          <w:rFonts w:eastAsia="Times New Roman"/>
          <w:szCs w:val="24"/>
        </w:rPr>
        <w:t xml:space="preserve"> Γ</w:t>
      </w:r>
      <w:r>
        <w:rPr>
          <w:rFonts w:eastAsia="Times New Roman"/>
          <w:szCs w:val="24"/>
        </w:rPr>
        <w:t>νωρίζετε ότι ζείτε σε μ</w:t>
      </w:r>
      <w:r>
        <w:rPr>
          <w:rFonts w:eastAsia="Times New Roman"/>
          <w:szCs w:val="24"/>
        </w:rPr>
        <w:t>ί</w:t>
      </w:r>
      <w:r w:rsidRPr="00556A04">
        <w:rPr>
          <w:rFonts w:eastAsia="Times New Roman"/>
          <w:szCs w:val="24"/>
        </w:rPr>
        <w:t xml:space="preserve">α χώρα που δεν έχει </w:t>
      </w:r>
      <w:r>
        <w:rPr>
          <w:rFonts w:eastAsia="Times New Roman"/>
          <w:szCs w:val="24"/>
        </w:rPr>
        <w:t>γ</w:t>
      </w:r>
      <w:r>
        <w:rPr>
          <w:rFonts w:eastAsia="Times New Roman"/>
          <w:szCs w:val="24"/>
        </w:rPr>
        <w:t>΄</w:t>
      </w:r>
      <w:r w:rsidRPr="00556A04">
        <w:rPr>
          <w:rFonts w:eastAsia="Times New Roman"/>
          <w:szCs w:val="24"/>
        </w:rPr>
        <w:t xml:space="preserve"> </w:t>
      </w:r>
      <w:r>
        <w:rPr>
          <w:rFonts w:eastAsia="Times New Roman"/>
          <w:szCs w:val="24"/>
        </w:rPr>
        <w:t>λ</w:t>
      </w:r>
      <w:r w:rsidRPr="00556A04">
        <w:rPr>
          <w:rFonts w:eastAsia="Times New Roman"/>
          <w:szCs w:val="24"/>
        </w:rPr>
        <w:t xml:space="preserve">υκείου και η </w:t>
      </w:r>
      <w:r>
        <w:rPr>
          <w:rFonts w:eastAsia="Times New Roman"/>
          <w:szCs w:val="24"/>
        </w:rPr>
        <w:t>γ</w:t>
      </w:r>
      <w:r>
        <w:rPr>
          <w:rFonts w:eastAsia="Times New Roman"/>
          <w:szCs w:val="24"/>
        </w:rPr>
        <w:t>΄</w:t>
      </w:r>
      <w:r w:rsidRPr="00556A04">
        <w:rPr>
          <w:rFonts w:eastAsia="Times New Roman"/>
          <w:szCs w:val="24"/>
        </w:rPr>
        <w:t xml:space="preserve"> </w:t>
      </w:r>
      <w:r>
        <w:rPr>
          <w:rFonts w:eastAsia="Times New Roman"/>
          <w:szCs w:val="24"/>
        </w:rPr>
        <w:t>λ</w:t>
      </w:r>
      <w:r w:rsidRPr="00556A04">
        <w:rPr>
          <w:rFonts w:eastAsia="Times New Roman"/>
          <w:szCs w:val="24"/>
        </w:rPr>
        <w:t xml:space="preserve">υκείου είναι μόνο στα χαρτιά; Το ξέρετε αυτό; Το ξέρετε ότι από τώρα αρχίζει και ερημώνει </w:t>
      </w:r>
      <w:r>
        <w:rPr>
          <w:rFonts w:eastAsia="Times New Roman"/>
          <w:szCs w:val="24"/>
        </w:rPr>
        <w:t xml:space="preserve">η </w:t>
      </w:r>
      <w:r>
        <w:rPr>
          <w:rFonts w:eastAsia="Times New Roman"/>
          <w:szCs w:val="24"/>
        </w:rPr>
        <w:t>γ</w:t>
      </w:r>
      <w:r>
        <w:rPr>
          <w:rFonts w:eastAsia="Times New Roman"/>
          <w:szCs w:val="24"/>
        </w:rPr>
        <w:t>΄</w:t>
      </w:r>
      <w:r w:rsidRPr="00556A04">
        <w:rPr>
          <w:rFonts w:eastAsia="Times New Roman"/>
          <w:szCs w:val="24"/>
        </w:rPr>
        <w:t xml:space="preserve"> </w:t>
      </w:r>
      <w:r>
        <w:rPr>
          <w:rFonts w:eastAsia="Times New Roman"/>
          <w:szCs w:val="24"/>
        </w:rPr>
        <w:t>λ</w:t>
      </w:r>
      <w:r w:rsidRPr="00556A04">
        <w:rPr>
          <w:rFonts w:eastAsia="Times New Roman"/>
          <w:szCs w:val="24"/>
        </w:rPr>
        <w:t xml:space="preserve">υκείου; Το ξέρετε </w:t>
      </w:r>
      <w:r w:rsidRPr="00556A04">
        <w:rPr>
          <w:rFonts w:eastAsia="Times New Roman"/>
          <w:szCs w:val="24"/>
        </w:rPr>
        <w:lastRenderedPageBreak/>
        <w:t>ότι σε πάρα πολλά σχολεία ακυρώνονται οι εκπαιδευ</w:t>
      </w:r>
      <w:r w:rsidRPr="00556A04">
        <w:rPr>
          <w:rFonts w:eastAsia="Times New Roman"/>
          <w:szCs w:val="24"/>
        </w:rPr>
        <w:t>τικοί, παρ’ όλη την τεράστια προσπάθεια που κάνουν, με ένα ακροατήριο μαθητών οι οποίοι είναι κουρασμένοι, οι οποίοι το μόνο που σκέφτονται είναι να λύσουν τις ασκήσεις τα φροντιστήρια κ</w:t>
      </w:r>
      <w:r>
        <w:rPr>
          <w:rFonts w:eastAsia="Times New Roman"/>
          <w:szCs w:val="24"/>
        </w:rPr>
        <w:t>.</w:t>
      </w:r>
      <w:r w:rsidRPr="00556A04">
        <w:rPr>
          <w:rFonts w:eastAsia="Times New Roman"/>
          <w:szCs w:val="24"/>
        </w:rPr>
        <w:t>λπ.; Θέλετε το δημόσιο σχολείο, ναι ή όχι; Θ</w:t>
      </w:r>
      <w:r>
        <w:rPr>
          <w:rFonts w:eastAsia="Times New Roman"/>
          <w:szCs w:val="24"/>
        </w:rPr>
        <w:t>έλετε να είμαστε μ</w:t>
      </w:r>
      <w:r>
        <w:rPr>
          <w:rFonts w:eastAsia="Times New Roman"/>
          <w:szCs w:val="24"/>
        </w:rPr>
        <w:t>ί</w:t>
      </w:r>
      <w:r w:rsidRPr="00556A04">
        <w:rPr>
          <w:rFonts w:eastAsia="Times New Roman"/>
          <w:szCs w:val="24"/>
        </w:rPr>
        <w:t>α χώρα</w:t>
      </w:r>
      <w:r w:rsidRPr="00556A04">
        <w:rPr>
          <w:rFonts w:eastAsia="Times New Roman"/>
          <w:szCs w:val="24"/>
        </w:rPr>
        <w:t xml:space="preserve"> που να έχει </w:t>
      </w:r>
      <w:r>
        <w:rPr>
          <w:rFonts w:eastAsia="Times New Roman"/>
          <w:szCs w:val="24"/>
        </w:rPr>
        <w:t>γ</w:t>
      </w:r>
      <w:r>
        <w:rPr>
          <w:rFonts w:eastAsia="Times New Roman"/>
          <w:szCs w:val="24"/>
        </w:rPr>
        <w:t xml:space="preserve">΄ </w:t>
      </w:r>
      <w:r>
        <w:rPr>
          <w:rFonts w:eastAsia="Times New Roman"/>
          <w:szCs w:val="24"/>
        </w:rPr>
        <w:t>λ</w:t>
      </w:r>
      <w:r w:rsidRPr="00556A04">
        <w:rPr>
          <w:rFonts w:eastAsia="Times New Roman"/>
          <w:szCs w:val="24"/>
        </w:rPr>
        <w:t xml:space="preserve">υκείου ή να έχει μία </w:t>
      </w:r>
      <w:r>
        <w:rPr>
          <w:rFonts w:eastAsia="Times New Roman"/>
          <w:szCs w:val="24"/>
        </w:rPr>
        <w:t>γ</w:t>
      </w:r>
      <w:r>
        <w:rPr>
          <w:rFonts w:eastAsia="Times New Roman"/>
          <w:szCs w:val="24"/>
        </w:rPr>
        <w:t xml:space="preserve">΄ </w:t>
      </w:r>
      <w:r>
        <w:rPr>
          <w:rFonts w:eastAsia="Times New Roman"/>
          <w:szCs w:val="24"/>
        </w:rPr>
        <w:t>λ</w:t>
      </w:r>
      <w:r w:rsidRPr="00556A04">
        <w:rPr>
          <w:rFonts w:eastAsia="Times New Roman"/>
          <w:szCs w:val="24"/>
        </w:rPr>
        <w:t xml:space="preserve">υκείου που να είναι μόνο στα χαρτιά; </w:t>
      </w:r>
    </w:p>
    <w:p w14:paraId="38CEA8F5" w14:textId="77777777" w:rsidR="00211822" w:rsidRDefault="00D14D4E">
      <w:pPr>
        <w:spacing w:line="600" w:lineRule="auto"/>
        <w:ind w:firstLine="720"/>
        <w:jc w:val="both"/>
        <w:rPr>
          <w:rFonts w:eastAsia="Times New Roman"/>
          <w:szCs w:val="24"/>
        </w:rPr>
      </w:pPr>
      <w:r w:rsidRPr="00556A04">
        <w:rPr>
          <w:rFonts w:eastAsia="Times New Roman"/>
          <w:szCs w:val="24"/>
        </w:rPr>
        <w:t xml:space="preserve">Ακριβώς αυτό κάνουμε, καταργώντας όλη αυτήν την ακαταστασία και στην </w:t>
      </w:r>
      <w:r>
        <w:rPr>
          <w:rFonts w:eastAsia="Times New Roman"/>
          <w:szCs w:val="24"/>
        </w:rPr>
        <w:t>γ</w:t>
      </w:r>
      <w:r>
        <w:rPr>
          <w:rFonts w:eastAsia="Times New Roman"/>
          <w:szCs w:val="24"/>
        </w:rPr>
        <w:t>΄</w:t>
      </w:r>
      <w:r w:rsidRPr="00556A04">
        <w:rPr>
          <w:rFonts w:eastAsia="Times New Roman"/>
          <w:szCs w:val="24"/>
        </w:rPr>
        <w:t xml:space="preserve"> </w:t>
      </w:r>
      <w:r>
        <w:rPr>
          <w:rFonts w:eastAsia="Times New Roman"/>
          <w:szCs w:val="24"/>
        </w:rPr>
        <w:t>λ</w:t>
      </w:r>
      <w:r w:rsidRPr="00556A04">
        <w:rPr>
          <w:rFonts w:eastAsia="Times New Roman"/>
          <w:szCs w:val="24"/>
        </w:rPr>
        <w:t xml:space="preserve">υκείου όπως υπάρχει. Έχουμε τέσσερα μαθήματα, έξι ώρες, η ύλη είναι πάρα πολύ </w:t>
      </w:r>
      <w:proofErr w:type="spellStart"/>
      <w:r w:rsidRPr="00556A04">
        <w:rPr>
          <w:rFonts w:eastAsia="Times New Roman"/>
          <w:szCs w:val="24"/>
        </w:rPr>
        <w:t>διαχειρίσιμη</w:t>
      </w:r>
      <w:proofErr w:type="spellEnd"/>
      <w:r w:rsidRPr="00556A04">
        <w:rPr>
          <w:rFonts w:eastAsia="Times New Roman"/>
          <w:szCs w:val="24"/>
        </w:rPr>
        <w:t xml:space="preserve"> και με αυτό</w:t>
      </w:r>
      <w:r>
        <w:rPr>
          <w:rFonts w:eastAsia="Times New Roman"/>
          <w:szCs w:val="24"/>
        </w:rPr>
        <w:t>ν</w:t>
      </w:r>
      <w:r w:rsidRPr="00556A04">
        <w:rPr>
          <w:rFonts w:eastAsia="Times New Roman"/>
          <w:szCs w:val="24"/>
        </w:rPr>
        <w:t xml:space="preserve"> τον τρόπο θεωρούμε ότι και τα παιδιά θα μπουν σε μία καθημερινότητα που να μην έχουν αυτό το τρελό άγχος, οι γονείς δεν θα έχουν λόγο να στέλν</w:t>
      </w:r>
      <w:r>
        <w:rPr>
          <w:rFonts w:eastAsia="Times New Roman"/>
          <w:szCs w:val="24"/>
        </w:rPr>
        <w:t>ουν τα παιδιά τους</w:t>
      </w:r>
      <w:r w:rsidRPr="00556A04">
        <w:rPr>
          <w:rFonts w:eastAsia="Times New Roman"/>
          <w:szCs w:val="24"/>
        </w:rPr>
        <w:t xml:space="preserve"> να κάνουν ιδιαίτερα και οι εκπαιδευτικοί θα ξαναποκτήσουν το</w:t>
      </w:r>
      <w:r>
        <w:rPr>
          <w:rFonts w:eastAsia="Times New Roman"/>
          <w:szCs w:val="24"/>
        </w:rPr>
        <w:t>ν</w:t>
      </w:r>
      <w:r w:rsidRPr="00556A04">
        <w:rPr>
          <w:rFonts w:eastAsia="Times New Roman"/>
          <w:szCs w:val="24"/>
        </w:rPr>
        <w:t xml:space="preserve"> ρόλο που πρέπει, που είναι να πρ</w:t>
      </w:r>
      <w:r w:rsidRPr="00556A04">
        <w:rPr>
          <w:rFonts w:eastAsia="Times New Roman"/>
          <w:szCs w:val="24"/>
        </w:rPr>
        <w:t>οετοιμάζουν αυτά τα παιδιά για το πανεπιστήμιο</w:t>
      </w:r>
      <w:r>
        <w:rPr>
          <w:rFonts w:eastAsia="Times New Roman"/>
          <w:szCs w:val="24"/>
        </w:rPr>
        <w:t xml:space="preserve"> </w:t>
      </w:r>
      <w:r w:rsidRPr="00556A04">
        <w:rPr>
          <w:rFonts w:eastAsia="Times New Roman"/>
          <w:szCs w:val="24"/>
        </w:rPr>
        <w:t>μέσα από το δημόσιο σχολείο.</w:t>
      </w:r>
    </w:p>
    <w:p w14:paraId="38CEA8F6" w14:textId="77777777" w:rsidR="00211822" w:rsidRDefault="00D14D4E">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Ευχαριστούμε τον κύριο Υπουργό.</w:t>
      </w:r>
    </w:p>
    <w:p w14:paraId="38CEA8F7" w14:textId="77777777" w:rsidR="00211822" w:rsidRDefault="00D14D4E">
      <w:pPr>
        <w:spacing w:line="600" w:lineRule="auto"/>
        <w:ind w:firstLine="720"/>
        <w:jc w:val="both"/>
        <w:rPr>
          <w:rFonts w:eastAsia="Times New Roman"/>
          <w:szCs w:val="24"/>
        </w:rPr>
      </w:pPr>
      <w:r w:rsidRPr="00556A04">
        <w:rPr>
          <w:rFonts w:eastAsia="Times New Roman"/>
          <w:szCs w:val="24"/>
        </w:rPr>
        <w:lastRenderedPageBreak/>
        <w:t>Κύριε Κυριαζ</w:t>
      </w:r>
      <w:r>
        <w:rPr>
          <w:rFonts w:eastAsia="Times New Roman"/>
          <w:szCs w:val="24"/>
        </w:rPr>
        <w:t>ίδη</w:t>
      </w:r>
      <w:r w:rsidRPr="00556A04">
        <w:rPr>
          <w:rFonts w:eastAsia="Times New Roman"/>
          <w:szCs w:val="24"/>
        </w:rPr>
        <w:t xml:space="preserve">, έχετε τρία λεπτά για τη δευτερολογία σας. </w:t>
      </w:r>
    </w:p>
    <w:p w14:paraId="38CEA8F8" w14:textId="77777777" w:rsidR="00211822" w:rsidRDefault="00D14D4E">
      <w:pPr>
        <w:spacing w:line="600" w:lineRule="auto"/>
        <w:ind w:firstLine="720"/>
        <w:jc w:val="both"/>
        <w:rPr>
          <w:rFonts w:eastAsia="Times New Roman"/>
          <w:szCs w:val="24"/>
        </w:rPr>
      </w:pPr>
      <w:r w:rsidRPr="00556A04">
        <w:rPr>
          <w:rFonts w:eastAsia="Times New Roman"/>
          <w:b/>
          <w:szCs w:val="24"/>
        </w:rPr>
        <w:t xml:space="preserve">ΔΗΜΗΤΡΙΟΣ ΚΥΡΙΑΖΙΔΗΣ: </w:t>
      </w:r>
      <w:r w:rsidRPr="00556A04">
        <w:rPr>
          <w:rFonts w:eastAsia="Times New Roman"/>
          <w:szCs w:val="24"/>
        </w:rPr>
        <w:t>Κύριε Υπουργέ</w:t>
      </w:r>
      <w:r>
        <w:rPr>
          <w:rFonts w:eastAsia="Times New Roman"/>
          <w:szCs w:val="24"/>
        </w:rPr>
        <w:t>,</w:t>
      </w:r>
      <w:r w:rsidRPr="00556A04">
        <w:rPr>
          <w:rFonts w:eastAsia="Times New Roman"/>
          <w:szCs w:val="24"/>
        </w:rPr>
        <w:t xml:space="preserve"> η ερώτηση μου το</w:t>
      </w:r>
      <w:r>
        <w:rPr>
          <w:rFonts w:eastAsia="Times New Roman"/>
          <w:szCs w:val="24"/>
        </w:rPr>
        <w:t>ν</w:t>
      </w:r>
      <w:r w:rsidRPr="00556A04">
        <w:rPr>
          <w:rFonts w:eastAsia="Times New Roman"/>
          <w:szCs w:val="24"/>
        </w:rPr>
        <w:t xml:space="preserve"> Γενάρη εί</w:t>
      </w:r>
      <w:r>
        <w:rPr>
          <w:rFonts w:eastAsia="Times New Roman"/>
          <w:szCs w:val="24"/>
        </w:rPr>
        <w:t>χε ένα συγκεκριμένο περιεχόμενο, καθότι είχατε δεσμευθ</w:t>
      </w:r>
      <w:r w:rsidRPr="00556A04">
        <w:rPr>
          <w:rFonts w:eastAsia="Times New Roman"/>
          <w:szCs w:val="24"/>
        </w:rPr>
        <w:t xml:space="preserve">εί ότι μέσα στο </w:t>
      </w:r>
      <w:r>
        <w:rPr>
          <w:rFonts w:eastAsia="Times New Roman"/>
          <w:szCs w:val="24"/>
        </w:rPr>
        <w:t>20</w:t>
      </w:r>
      <w:r w:rsidRPr="00556A04">
        <w:rPr>
          <w:rFonts w:eastAsia="Times New Roman"/>
          <w:szCs w:val="24"/>
        </w:rPr>
        <w:t xml:space="preserve">18 θα έχετε </w:t>
      </w:r>
      <w:r>
        <w:rPr>
          <w:rFonts w:eastAsia="Times New Roman"/>
          <w:szCs w:val="24"/>
        </w:rPr>
        <w:t>ε</w:t>
      </w:r>
      <w:r w:rsidRPr="00556A04">
        <w:rPr>
          <w:rFonts w:eastAsia="Times New Roman"/>
          <w:szCs w:val="24"/>
        </w:rPr>
        <w:t xml:space="preserve">ντάξει στις Μητροπόλεις </w:t>
      </w:r>
      <w:proofErr w:type="spellStart"/>
      <w:r>
        <w:rPr>
          <w:rFonts w:eastAsia="Times New Roman"/>
          <w:szCs w:val="24"/>
        </w:rPr>
        <w:t>εκατόν</w:t>
      </w:r>
      <w:proofErr w:type="spellEnd"/>
      <w:r>
        <w:rPr>
          <w:rFonts w:eastAsia="Times New Roman"/>
          <w:szCs w:val="24"/>
        </w:rPr>
        <w:t xml:space="preserve"> ενενήντα</w:t>
      </w:r>
      <w:r w:rsidRPr="00556A04">
        <w:rPr>
          <w:rFonts w:eastAsia="Times New Roman"/>
          <w:szCs w:val="24"/>
        </w:rPr>
        <w:t xml:space="preserve"> ιερείς</w:t>
      </w:r>
      <w:r>
        <w:rPr>
          <w:rFonts w:eastAsia="Times New Roman"/>
          <w:szCs w:val="24"/>
        </w:rPr>
        <w:t>. Δεν το κάνατε και αποφεύγετε και μας λέτε τώρα για τον αρχικό νόμο του</w:t>
      </w:r>
      <w:r w:rsidRPr="00556A04">
        <w:rPr>
          <w:rFonts w:eastAsia="Times New Roman"/>
          <w:szCs w:val="24"/>
        </w:rPr>
        <w:t xml:space="preserve"> 1945</w:t>
      </w:r>
      <w:r>
        <w:rPr>
          <w:rFonts w:eastAsia="Times New Roman"/>
          <w:szCs w:val="24"/>
        </w:rPr>
        <w:t>,</w:t>
      </w:r>
      <w:r w:rsidRPr="00556A04">
        <w:rPr>
          <w:rFonts w:eastAsia="Times New Roman"/>
          <w:szCs w:val="24"/>
        </w:rPr>
        <w:t xml:space="preserve"> </w:t>
      </w:r>
      <w:r>
        <w:rPr>
          <w:rFonts w:eastAsia="Times New Roman"/>
          <w:szCs w:val="24"/>
        </w:rPr>
        <w:t>-α</w:t>
      </w:r>
      <w:r w:rsidRPr="00556A04">
        <w:rPr>
          <w:rFonts w:eastAsia="Times New Roman"/>
          <w:szCs w:val="24"/>
        </w:rPr>
        <w:t>ν είναι δυνατόν να μείνουμε εκεί</w:t>
      </w:r>
      <w:r>
        <w:rPr>
          <w:rFonts w:eastAsia="Times New Roman"/>
          <w:szCs w:val="24"/>
        </w:rPr>
        <w:t>-</w:t>
      </w:r>
      <w:r w:rsidRPr="00556A04">
        <w:rPr>
          <w:rFonts w:eastAsia="Times New Roman"/>
          <w:szCs w:val="24"/>
        </w:rPr>
        <w:t xml:space="preserve"> </w:t>
      </w:r>
      <w:r w:rsidRPr="00556A04">
        <w:rPr>
          <w:rFonts w:eastAsia="Times New Roman"/>
          <w:szCs w:val="24"/>
        </w:rPr>
        <w:t>που αλλιώς ήταν τα πράγματα τότε</w:t>
      </w:r>
      <w:r>
        <w:rPr>
          <w:rFonts w:eastAsia="Times New Roman"/>
          <w:szCs w:val="24"/>
        </w:rPr>
        <w:t>,</w:t>
      </w:r>
      <w:r w:rsidRPr="00556A04">
        <w:rPr>
          <w:rFonts w:eastAsia="Times New Roman"/>
          <w:szCs w:val="24"/>
        </w:rPr>
        <w:t xml:space="preserve"> σε άλλη κατάσταση βρισκόταν η χώρα και βρισκόμαστε τώρα σε έναν άλλον αιώνα</w:t>
      </w:r>
      <w:r>
        <w:rPr>
          <w:rFonts w:eastAsia="Times New Roman"/>
          <w:szCs w:val="24"/>
        </w:rPr>
        <w:t>.</w:t>
      </w:r>
      <w:r w:rsidRPr="00556A04">
        <w:rPr>
          <w:rFonts w:eastAsia="Times New Roman"/>
          <w:szCs w:val="24"/>
        </w:rPr>
        <w:t xml:space="preserve"> </w:t>
      </w:r>
      <w:r>
        <w:rPr>
          <w:rFonts w:eastAsia="Times New Roman"/>
          <w:szCs w:val="24"/>
        </w:rPr>
        <w:t>Θ</w:t>
      </w:r>
      <w:r w:rsidRPr="00556A04">
        <w:rPr>
          <w:rFonts w:eastAsia="Times New Roman"/>
          <w:szCs w:val="24"/>
        </w:rPr>
        <w:t>α πρέπει να το καταλάβετε</w:t>
      </w:r>
      <w:r>
        <w:rPr>
          <w:rFonts w:eastAsia="Times New Roman"/>
          <w:szCs w:val="24"/>
        </w:rPr>
        <w:t>.</w:t>
      </w:r>
    </w:p>
    <w:p w14:paraId="38CEA8F9" w14:textId="77777777" w:rsidR="00211822" w:rsidRDefault="00D14D4E">
      <w:pPr>
        <w:spacing w:line="600" w:lineRule="auto"/>
        <w:ind w:firstLine="720"/>
        <w:jc w:val="both"/>
        <w:rPr>
          <w:rFonts w:eastAsia="Times New Roman"/>
          <w:szCs w:val="24"/>
        </w:rPr>
      </w:pPr>
      <w:r>
        <w:rPr>
          <w:rFonts w:eastAsia="Times New Roman"/>
          <w:szCs w:val="24"/>
        </w:rPr>
        <w:t>Α</w:t>
      </w:r>
      <w:r w:rsidRPr="00556A04">
        <w:rPr>
          <w:rFonts w:eastAsia="Times New Roman"/>
          <w:szCs w:val="24"/>
        </w:rPr>
        <w:t xml:space="preserve">πό </w:t>
      </w:r>
      <w:r>
        <w:rPr>
          <w:rFonts w:eastAsia="Times New Roman"/>
          <w:szCs w:val="24"/>
        </w:rPr>
        <w:t>την άλλη πλευρά,</w:t>
      </w:r>
      <w:r w:rsidRPr="00556A04">
        <w:rPr>
          <w:rFonts w:eastAsia="Times New Roman"/>
          <w:szCs w:val="24"/>
        </w:rPr>
        <w:t xml:space="preserve"> δεν μπορείτε μονομερώς να </w:t>
      </w:r>
      <w:r>
        <w:rPr>
          <w:rFonts w:eastAsia="Times New Roman"/>
          <w:szCs w:val="24"/>
        </w:rPr>
        <w:t>προ</w:t>
      </w:r>
      <w:r w:rsidRPr="00556A04">
        <w:rPr>
          <w:rFonts w:eastAsia="Times New Roman"/>
          <w:szCs w:val="24"/>
        </w:rPr>
        <w:t xml:space="preserve">χωρείτε σε αυτού του είδους </w:t>
      </w:r>
      <w:r>
        <w:rPr>
          <w:rFonts w:eastAsia="Times New Roman"/>
          <w:szCs w:val="24"/>
        </w:rPr>
        <w:t>τις θεσμοθετήσεις, τις νομοθετήσεις,</w:t>
      </w:r>
      <w:r w:rsidRPr="00556A04">
        <w:rPr>
          <w:rFonts w:eastAsia="Times New Roman"/>
          <w:szCs w:val="24"/>
        </w:rPr>
        <w:t xml:space="preserve"> </w:t>
      </w:r>
      <w:r>
        <w:rPr>
          <w:rFonts w:eastAsia="Times New Roman"/>
          <w:szCs w:val="24"/>
        </w:rPr>
        <w:t>δι</w:t>
      </w:r>
      <w:r>
        <w:rPr>
          <w:rFonts w:eastAsia="Times New Roman"/>
          <w:szCs w:val="24"/>
        </w:rPr>
        <w:t xml:space="preserve">ότι </w:t>
      </w:r>
      <w:r w:rsidRPr="00556A04">
        <w:rPr>
          <w:rFonts w:eastAsia="Times New Roman"/>
          <w:szCs w:val="24"/>
        </w:rPr>
        <w:t>ο κλήρος αφορά όλα τα κόμματα</w:t>
      </w:r>
      <w:r>
        <w:rPr>
          <w:rFonts w:eastAsia="Times New Roman"/>
          <w:szCs w:val="24"/>
        </w:rPr>
        <w:t>.</w:t>
      </w:r>
      <w:r w:rsidRPr="00556A04">
        <w:rPr>
          <w:rFonts w:eastAsia="Times New Roman"/>
          <w:szCs w:val="24"/>
        </w:rPr>
        <w:t xml:space="preserve"> Εφόσον </w:t>
      </w:r>
      <w:r>
        <w:rPr>
          <w:rFonts w:eastAsia="Times New Roman"/>
          <w:szCs w:val="24"/>
        </w:rPr>
        <w:t>π</w:t>
      </w:r>
      <w:r w:rsidRPr="00556A04">
        <w:rPr>
          <w:rFonts w:eastAsia="Times New Roman"/>
          <w:szCs w:val="24"/>
        </w:rPr>
        <w:t>ράγματι βλέ</w:t>
      </w:r>
      <w:r>
        <w:rPr>
          <w:rFonts w:eastAsia="Times New Roman"/>
          <w:szCs w:val="24"/>
        </w:rPr>
        <w:t>πετε όλα αυτά εσείς εσωτερικά κ</w:t>
      </w:r>
      <w:r w:rsidRPr="00556A04">
        <w:rPr>
          <w:rFonts w:eastAsia="Times New Roman"/>
          <w:szCs w:val="24"/>
        </w:rPr>
        <w:t>ι έχετε όλη αυτή την πλήρη πληροφόρηση</w:t>
      </w:r>
      <w:r>
        <w:rPr>
          <w:rFonts w:eastAsia="Times New Roman"/>
          <w:szCs w:val="24"/>
        </w:rPr>
        <w:t>,</w:t>
      </w:r>
      <w:r w:rsidRPr="00556A04">
        <w:rPr>
          <w:rFonts w:eastAsia="Times New Roman"/>
          <w:szCs w:val="24"/>
        </w:rPr>
        <w:t xml:space="preserve"> που ενδεχομένως να μην την έχουμε εμείς</w:t>
      </w:r>
      <w:r>
        <w:rPr>
          <w:rFonts w:eastAsia="Times New Roman"/>
          <w:szCs w:val="24"/>
        </w:rPr>
        <w:t xml:space="preserve"> -γ</w:t>
      </w:r>
      <w:r w:rsidRPr="00556A04">
        <w:rPr>
          <w:rFonts w:eastAsia="Times New Roman"/>
          <w:szCs w:val="24"/>
        </w:rPr>
        <w:t>ιατί εμένα με ενδιαφέρει ο τόπ</w:t>
      </w:r>
      <w:r>
        <w:rPr>
          <w:rFonts w:eastAsia="Times New Roman"/>
          <w:szCs w:val="24"/>
        </w:rPr>
        <w:t>ος μου εκεί που χωριά δεν έχουν</w:t>
      </w:r>
      <w:r w:rsidRPr="00556A04">
        <w:rPr>
          <w:rFonts w:eastAsia="Times New Roman"/>
          <w:szCs w:val="24"/>
        </w:rPr>
        <w:t xml:space="preserve"> </w:t>
      </w:r>
      <w:r>
        <w:rPr>
          <w:rFonts w:eastAsia="Times New Roman"/>
          <w:szCs w:val="24"/>
        </w:rPr>
        <w:t xml:space="preserve">ιερέα και είναι σημαντικό, </w:t>
      </w:r>
      <w:r>
        <w:rPr>
          <w:rFonts w:eastAsia="Times New Roman"/>
          <w:szCs w:val="24"/>
        </w:rPr>
        <w:t>σ</w:t>
      </w:r>
      <w:r w:rsidRPr="00556A04">
        <w:rPr>
          <w:rFonts w:eastAsia="Times New Roman"/>
          <w:szCs w:val="24"/>
        </w:rPr>
        <w:t>ας το λέω αυτό</w:t>
      </w:r>
      <w:r>
        <w:rPr>
          <w:rFonts w:eastAsia="Times New Roman"/>
          <w:szCs w:val="24"/>
        </w:rPr>
        <w:t>, και ούτε</w:t>
      </w:r>
      <w:r w:rsidRPr="00556A04">
        <w:rPr>
          <w:rFonts w:eastAsia="Times New Roman"/>
          <w:szCs w:val="24"/>
        </w:rPr>
        <w:t xml:space="preserve"> έχει η Μητρόπολη </w:t>
      </w:r>
      <w:r>
        <w:rPr>
          <w:rFonts w:eastAsia="Times New Roman"/>
          <w:szCs w:val="24"/>
        </w:rPr>
        <w:t>αυτόν τον μεγάλο</w:t>
      </w:r>
      <w:r w:rsidRPr="00556A04">
        <w:rPr>
          <w:rFonts w:eastAsia="Times New Roman"/>
          <w:szCs w:val="24"/>
        </w:rPr>
        <w:t xml:space="preserve"> αριθμό ιερέων που </w:t>
      </w:r>
      <w:r>
        <w:rPr>
          <w:rFonts w:eastAsia="Times New Roman"/>
          <w:szCs w:val="24"/>
        </w:rPr>
        <w:t xml:space="preserve">τους κρατάει </w:t>
      </w:r>
      <w:r w:rsidRPr="00556A04">
        <w:rPr>
          <w:rFonts w:eastAsia="Times New Roman"/>
          <w:szCs w:val="24"/>
        </w:rPr>
        <w:t>στη Μητρόπολη και δεν τους κατανέμει</w:t>
      </w:r>
      <w:r>
        <w:rPr>
          <w:rFonts w:eastAsia="Times New Roman"/>
          <w:szCs w:val="24"/>
        </w:rPr>
        <w:t>, το αντίθετο συμβαίνει</w:t>
      </w:r>
      <w:r w:rsidRPr="00556A04">
        <w:rPr>
          <w:rFonts w:eastAsia="Times New Roman"/>
          <w:szCs w:val="24"/>
        </w:rPr>
        <w:t xml:space="preserve"> στη Δράμα</w:t>
      </w:r>
      <w:r>
        <w:rPr>
          <w:rFonts w:eastAsia="Times New Roman"/>
          <w:szCs w:val="24"/>
        </w:rPr>
        <w:t xml:space="preserve">, </w:t>
      </w:r>
      <w:r>
        <w:rPr>
          <w:rFonts w:eastAsia="Times New Roman"/>
          <w:szCs w:val="24"/>
        </w:rPr>
        <w:lastRenderedPageBreak/>
        <w:t>άρα, λοιπόν, άλλο είναι το ζήτημα- ο</w:t>
      </w:r>
      <w:r w:rsidRPr="00556A04">
        <w:rPr>
          <w:rFonts w:eastAsia="Times New Roman"/>
          <w:szCs w:val="24"/>
        </w:rPr>
        <w:t>φείλατε</w:t>
      </w:r>
      <w:r>
        <w:rPr>
          <w:rFonts w:eastAsia="Times New Roman"/>
          <w:szCs w:val="24"/>
        </w:rPr>
        <w:t>, λοιπόν,</w:t>
      </w:r>
      <w:r w:rsidRPr="00556A04">
        <w:rPr>
          <w:rFonts w:eastAsia="Times New Roman"/>
          <w:szCs w:val="24"/>
        </w:rPr>
        <w:t xml:space="preserve"> να καθίσετε και να μην πάτε κάτω από το τ</w:t>
      </w:r>
      <w:r w:rsidRPr="00556A04">
        <w:rPr>
          <w:rFonts w:eastAsia="Times New Roman"/>
          <w:szCs w:val="24"/>
        </w:rPr>
        <w:t>ραπέζι</w:t>
      </w:r>
      <w:r>
        <w:rPr>
          <w:rFonts w:eastAsia="Times New Roman"/>
          <w:szCs w:val="24"/>
        </w:rPr>
        <w:t>,</w:t>
      </w:r>
      <w:r w:rsidRPr="00556A04">
        <w:rPr>
          <w:rFonts w:eastAsia="Times New Roman"/>
          <w:szCs w:val="24"/>
        </w:rPr>
        <w:t xml:space="preserve"> να κάνετε </w:t>
      </w:r>
      <w:r>
        <w:rPr>
          <w:rFonts w:eastAsia="Times New Roman"/>
          <w:szCs w:val="24"/>
        </w:rPr>
        <w:t>την όποια «συνέργεια»</w:t>
      </w:r>
      <w:r w:rsidRPr="00556A04">
        <w:rPr>
          <w:rFonts w:eastAsia="Times New Roman"/>
          <w:szCs w:val="24"/>
        </w:rPr>
        <w:t xml:space="preserve"> που λέτε με την Αρχιεπισκοπή ή τον Αρχιεπίσκοπο</w:t>
      </w:r>
      <w:r>
        <w:rPr>
          <w:rFonts w:eastAsia="Times New Roman"/>
          <w:szCs w:val="24"/>
        </w:rPr>
        <w:t>.</w:t>
      </w:r>
    </w:p>
    <w:p w14:paraId="38CEA8FA"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 xml:space="preserve">Άλλο ζήτημα: Αναφέρεστε στη σημερινή κινητοποίηση, διαμαρτυρία –εάν θέλετε- των μαθητών του </w:t>
      </w:r>
      <w:r>
        <w:rPr>
          <w:rFonts w:eastAsia="Times New Roman" w:cs="Times New Roman"/>
          <w:szCs w:val="24"/>
        </w:rPr>
        <w:t>λ</w:t>
      </w:r>
      <w:r>
        <w:rPr>
          <w:rFonts w:eastAsia="Times New Roman" w:cs="Times New Roman"/>
          <w:szCs w:val="24"/>
        </w:rPr>
        <w:t>υκείου και των καθηγητών. Άραγε, γιατί διαμαρτύρονται, εφόσον προχωράτε τό</w:t>
      </w:r>
      <w:r>
        <w:rPr>
          <w:rFonts w:eastAsia="Times New Roman" w:cs="Times New Roman"/>
          <w:szCs w:val="24"/>
        </w:rPr>
        <w:t>σο θετικά, δημιουργικά; Δεν θα έπρεπε και εν προκειμένω πάλι αυτή η χώρα να αποκτήσει σταθερές βάσεις και στο θέμα της παιδείας, της υγείας και της ασφάλειας; Δεν μπορεί η χώρα κάθε λίγο και λιγάκι να είναι «ράβε, ξήλωνε». Θα έπρεπε να καθίσετε με τα κόμμα</w:t>
      </w:r>
      <w:r>
        <w:rPr>
          <w:rFonts w:eastAsia="Times New Roman" w:cs="Times New Roman"/>
          <w:szCs w:val="24"/>
        </w:rPr>
        <w:t>τα, να φτιάξουμε μια σταθερή πολιτική για τα θέματα παιδείας που να έχει προοπτική.</w:t>
      </w:r>
    </w:p>
    <w:p w14:paraId="38CEA8FB"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 xml:space="preserve">Δυστυχώς, το βλέπω πάρα πολλές φορές –και στις δικές μας κυβερνήσεις- αλλάζει ο Υπουργός Παιδείας για παράδειγμα στην ίδια κυβέρνηση και </w:t>
      </w:r>
      <w:proofErr w:type="spellStart"/>
      <w:r>
        <w:rPr>
          <w:rFonts w:eastAsia="Times New Roman" w:cs="Times New Roman"/>
          <w:szCs w:val="24"/>
        </w:rPr>
        <w:t>δώστου</w:t>
      </w:r>
      <w:proofErr w:type="spellEnd"/>
      <w:r>
        <w:rPr>
          <w:rFonts w:eastAsia="Times New Roman" w:cs="Times New Roman"/>
          <w:szCs w:val="24"/>
        </w:rPr>
        <w:t xml:space="preserve"> πάλι από την αρχή. Δεν μπορε</w:t>
      </w:r>
      <w:r>
        <w:rPr>
          <w:rFonts w:eastAsia="Times New Roman" w:cs="Times New Roman"/>
          <w:szCs w:val="24"/>
        </w:rPr>
        <w:t>ί να συνεχιστεί αυτό, κύριε Υπουργέ.</w:t>
      </w:r>
    </w:p>
    <w:p w14:paraId="38CEA8FC"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lastRenderedPageBreak/>
        <w:t>Και μ</w:t>
      </w:r>
      <w:r>
        <w:rPr>
          <w:rFonts w:eastAsia="Times New Roman" w:cs="Times New Roman"/>
          <w:szCs w:val="24"/>
        </w:rPr>
        <w:t>ί</w:t>
      </w:r>
      <w:r>
        <w:rPr>
          <w:rFonts w:eastAsia="Times New Roman" w:cs="Times New Roman"/>
          <w:szCs w:val="24"/>
        </w:rPr>
        <w:t>α και εσείς έχετε διδάξει έξω απ’ αυτήν την χώρα και έχετε όλη αυτή τη μεγάλη εμπειρία, θα μπορούσατε να βοηθήσετε. Δεν το κάνετε, όμως. Κινείστε με έναν άλλο τρόπο, όπως κάνετε με τις απορροφήσεις των ΤΕΙ. Και σα</w:t>
      </w:r>
      <w:r>
        <w:rPr>
          <w:rFonts w:eastAsia="Times New Roman" w:cs="Times New Roman"/>
          <w:szCs w:val="24"/>
        </w:rPr>
        <w:t>ς ρωτάω: Γιατί μεταφέρετε το ΤΕΙ Ανατολικής Μακεδονίας και Θράκης στη Θεσσαλονίκη, στο Διεθνές; Και όταν σας ρωτήσαμε γιατί δημιουργείτε ένα αυτόνομο πανεπιστήμιο μέχρι την Καβάλα τεχνολογικής εκπαίδευσης, μας είπατε ότι δεν είναι δυνατόν σε μ</w:t>
      </w:r>
      <w:r>
        <w:rPr>
          <w:rFonts w:eastAsia="Times New Roman" w:cs="Times New Roman"/>
          <w:szCs w:val="24"/>
        </w:rPr>
        <w:t>ί</w:t>
      </w:r>
      <w:r>
        <w:rPr>
          <w:rFonts w:eastAsia="Times New Roman" w:cs="Times New Roman"/>
          <w:szCs w:val="24"/>
        </w:rPr>
        <w:t>α περιφέρεια</w:t>
      </w:r>
      <w:r>
        <w:rPr>
          <w:rFonts w:eastAsia="Times New Roman" w:cs="Times New Roman"/>
          <w:szCs w:val="24"/>
        </w:rPr>
        <w:t xml:space="preserve"> να υπάρχουν δύο πανεπιστήμια.</w:t>
      </w:r>
    </w:p>
    <w:p w14:paraId="38CEA8FD"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Μα τώρα, στην Κρήτη δημιουργείτε και τρίτο. Ενώ υπάρχουν δύο πανεπιστήμια –και καλώς κάνουν οι Κρητικοί- φτιάχνετε καινούρ</w:t>
      </w:r>
      <w:r>
        <w:rPr>
          <w:rFonts w:eastAsia="Times New Roman" w:cs="Times New Roman"/>
          <w:szCs w:val="24"/>
        </w:rPr>
        <w:t>γ</w:t>
      </w:r>
      <w:r>
        <w:rPr>
          <w:rFonts w:eastAsia="Times New Roman" w:cs="Times New Roman"/>
          <w:szCs w:val="24"/>
        </w:rPr>
        <w:t xml:space="preserve">ιο πανεπιστήμιο, το Μεσογειακό. Άρα, γιατί δεν μπορούσε να γίνει αυτό και στην </w:t>
      </w:r>
      <w:r>
        <w:rPr>
          <w:rFonts w:eastAsia="Times New Roman" w:cs="Times New Roman"/>
          <w:szCs w:val="24"/>
        </w:rPr>
        <w:t>α</w:t>
      </w:r>
      <w:r>
        <w:rPr>
          <w:rFonts w:eastAsia="Times New Roman" w:cs="Times New Roman"/>
          <w:szCs w:val="24"/>
        </w:rPr>
        <w:t>νατολική Μακεδονία και</w:t>
      </w:r>
      <w:r>
        <w:rPr>
          <w:rFonts w:eastAsia="Times New Roman" w:cs="Times New Roman"/>
          <w:szCs w:val="24"/>
        </w:rPr>
        <w:t xml:space="preserve"> Θράκη;</w:t>
      </w:r>
    </w:p>
    <w:p w14:paraId="38CEA8FE" w14:textId="77777777" w:rsidR="00211822" w:rsidRDefault="00D14D4E">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Κυριαζίδη….</w:t>
      </w:r>
    </w:p>
    <w:p w14:paraId="38CEA8FF"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lastRenderedPageBreak/>
        <w:t>ΔΗΜΗΤΡΙΟΣ ΚΥΡΙΑΖΙΔΗΣ:</w:t>
      </w:r>
      <w:r>
        <w:rPr>
          <w:rFonts w:eastAsia="Times New Roman" w:cs="Times New Roman"/>
          <w:szCs w:val="24"/>
        </w:rPr>
        <w:t xml:space="preserve"> Και είχατε βάλει κατά κάποιο τρόπο το τυρί στην φάκα, το περιτυλίξατε με νέα δήθεν αιτήματα…</w:t>
      </w:r>
    </w:p>
    <w:p w14:paraId="38CEA900" w14:textId="77777777" w:rsidR="00211822" w:rsidRDefault="00D14D4E">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συνάδελφε, με ακούτε;</w:t>
      </w:r>
    </w:p>
    <w:p w14:paraId="38CEA901"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Π</w:t>
      </w:r>
      <w:r>
        <w:rPr>
          <w:rFonts w:eastAsia="Times New Roman" w:cs="Times New Roman"/>
          <w:szCs w:val="24"/>
        </w:rPr>
        <w:t>αρακαλώ, κύριε Πρόεδρε.</w:t>
      </w:r>
    </w:p>
    <w:p w14:paraId="38CEA902" w14:textId="77777777" w:rsidR="00211822" w:rsidRDefault="00D14D4E">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Συγγνώμη για τη διακοπή. Ξεκινήσατε με το θέμα των κληρικών και των ιερέων και έχετε φτάσει αυτήν τη στιγμή να συζητάτε θέματα πανεπιστημίων.</w:t>
      </w:r>
    </w:p>
    <w:p w14:paraId="38CEA903"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Αναφέρθηκε και ο κύριος Υπουργός. </w:t>
      </w:r>
    </w:p>
    <w:p w14:paraId="38CEA904" w14:textId="77777777" w:rsidR="00211822" w:rsidRDefault="00D14D4E">
      <w:pPr>
        <w:spacing w:line="600" w:lineRule="auto"/>
        <w:ind w:firstLine="720"/>
        <w:jc w:val="both"/>
        <w:rPr>
          <w:rFonts w:eastAsia="Times New Roman"/>
          <w:bCs/>
          <w:szCs w:val="24"/>
        </w:rPr>
      </w:pPr>
      <w:r>
        <w:rPr>
          <w:rFonts w:eastAsia="Times New Roman"/>
          <w:b/>
          <w:bCs/>
          <w:szCs w:val="24"/>
        </w:rPr>
        <w:t>Π</w:t>
      </w:r>
      <w:r>
        <w:rPr>
          <w:rFonts w:eastAsia="Times New Roman"/>
          <w:b/>
          <w:bCs/>
          <w:szCs w:val="24"/>
        </w:rPr>
        <w:t>ΡΟΕΔΡΕΥΩΝ (Μάριος Γεωργιάδης):</w:t>
      </w:r>
      <w:r>
        <w:rPr>
          <w:rFonts w:eastAsia="Times New Roman"/>
          <w:bCs/>
          <w:szCs w:val="24"/>
        </w:rPr>
        <w:t xml:space="preserve"> Να μην ανοίξουμε τόσο πολύ </w:t>
      </w:r>
      <w:r>
        <w:rPr>
          <w:rFonts w:eastAsia="Times New Roman"/>
          <w:bCs/>
          <w:szCs w:val="24"/>
        </w:rPr>
        <w:t>-</w:t>
      </w:r>
      <w:r>
        <w:rPr>
          <w:rFonts w:eastAsia="Times New Roman"/>
          <w:bCs/>
          <w:szCs w:val="24"/>
        </w:rPr>
        <w:t>έχετε υπερβεί και τον χρόνο σας- τον διάλογο. Παρακαλώ πολύ να μείνουμε εντός του θέματος.</w:t>
      </w:r>
    </w:p>
    <w:p w14:paraId="38CEA905"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Σε μισό λεπτό θα τελειώσω, κύριε Πρόεδρε. </w:t>
      </w:r>
    </w:p>
    <w:p w14:paraId="38CEA906"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38CEA907" w14:textId="77777777" w:rsidR="00211822" w:rsidRDefault="00D14D4E">
      <w:pPr>
        <w:spacing w:line="600" w:lineRule="auto"/>
        <w:ind w:firstLine="720"/>
        <w:jc w:val="both"/>
        <w:rPr>
          <w:rFonts w:eastAsia="Times New Roman"/>
          <w:bCs/>
          <w:szCs w:val="24"/>
        </w:rPr>
      </w:pPr>
      <w:r>
        <w:rPr>
          <w:rFonts w:eastAsia="Times New Roman"/>
          <w:b/>
          <w:bCs/>
          <w:szCs w:val="24"/>
        </w:rPr>
        <w:t>ΠΡΟΕΔΡΕΥΩΝ (Μάριος Γεωργι</w:t>
      </w:r>
      <w:r>
        <w:rPr>
          <w:rFonts w:eastAsia="Times New Roman"/>
          <w:b/>
          <w:bCs/>
          <w:szCs w:val="24"/>
        </w:rPr>
        <w:t>άδης):</w:t>
      </w:r>
      <w:r>
        <w:rPr>
          <w:rFonts w:eastAsia="Times New Roman"/>
          <w:bCs/>
          <w:szCs w:val="24"/>
        </w:rPr>
        <w:t xml:space="preserve"> Εγώ ευχαριστώ. </w:t>
      </w:r>
    </w:p>
    <w:p w14:paraId="38CEA908" w14:textId="77777777" w:rsidR="00211822" w:rsidRDefault="00D14D4E">
      <w:pPr>
        <w:spacing w:line="600" w:lineRule="auto"/>
        <w:ind w:firstLine="720"/>
        <w:jc w:val="both"/>
        <w:rPr>
          <w:rFonts w:eastAsia="Times New Roman"/>
          <w:bCs/>
          <w:szCs w:val="24"/>
        </w:rPr>
      </w:pPr>
      <w:r>
        <w:rPr>
          <w:rFonts w:eastAsia="Times New Roman"/>
          <w:bCs/>
          <w:szCs w:val="24"/>
        </w:rPr>
        <w:t>Συνεχίστε, παρακαλώ.</w:t>
      </w:r>
    </w:p>
    <w:p w14:paraId="38CEA909"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Γιατί, λοιπόν, δεν θα μπορούσε να συμβεί αυτό και στην </w:t>
      </w:r>
      <w:r>
        <w:rPr>
          <w:rFonts w:eastAsia="Times New Roman" w:cs="Times New Roman"/>
          <w:szCs w:val="24"/>
        </w:rPr>
        <w:t>α</w:t>
      </w:r>
      <w:r>
        <w:rPr>
          <w:rFonts w:eastAsia="Times New Roman" w:cs="Times New Roman"/>
          <w:szCs w:val="24"/>
        </w:rPr>
        <w:t xml:space="preserve">νατολική Μακεδονία και Θράκη; </w:t>
      </w:r>
    </w:p>
    <w:p w14:paraId="38CEA90A"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Και βεβαίως, μας δημιουργείτε και τέταρτη Νομική. Γιατί αυτή η προσπάθεια ακύρωσης ή δημιουργίας προβλη</w:t>
      </w:r>
      <w:r>
        <w:rPr>
          <w:rFonts w:eastAsia="Times New Roman" w:cs="Times New Roman"/>
          <w:szCs w:val="24"/>
        </w:rPr>
        <w:t>μάτων σε μ</w:t>
      </w:r>
      <w:r>
        <w:rPr>
          <w:rFonts w:eastAsia="Times New Roman" w:cs="Times New Roman"/>
          <w:szCs w:val="24"/>
        </w:rPr>
        <w:t>ί</w:t>
      </w:r>
      <w:r>
        <w:rPr>
          <w:rFonts w:eastAsia="Times New Roman" w:cs="Times New Roman"/>
          <w:szCs w:val="24"/>
        </w:rPr>
        <w:t>α περιοχή που θα έπρεπε να ενισχύεται πολλαπλά; Περιμένουμε μ</w:t>
      </w:r>
      <w:r>
        <w:rPr>
          <w:rFonts w:eastAsia="Times New Roman" w:cs="Times New Roman"/>
          <w:szCs w:val="24"/>
        </w:rPr>
        <w:t>ί</w:t>
      </w:r>
      <w:r>
        <w:rPr>
          <w:rFonts w:eastAsia="Times New Roman" w:cs="Times New Roman"/>
          <w:szCs w:val="24"/>
        </w:rPr>
        <w:t>α απάντηση.</w:t>
      </w:r>
    </w:p>
    <w:p w14:paraId="38CEA90B"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Και βεβαίως είχατε βάλει το τυρί στη φάκα, το περιτυλίξατε με καινούρ</w:t>
      </w:r>
      <w:r>
        <w:rPr>
          <w:rFonts w:eastAsia="Times New Roman" w:cs="Times New Roman"/>
          <w:szCs w:val="24"/>
        </w:rPr>
        <w:t>γ</w:t>
      </w:r>
      <w:r>
        <w:rPr>
          <w:rFonts w:eastAsia="Times New Roman" w:cs="Times New Roman"/>
          <w:szCs w:val="24"/>
        </w:rPr>
        <w:t>ια αιτήματα και εκεί παραπλανήσατε και την κάθε τοπική κοινωνία. Και αντί να δημιουργήσετε τέσσερα τμ</w:t>
      </w:r>
      <w:r>
        <w:rPr>
          <w:rFonts w:eastAsia="Times New Roman" w:cs="Times New Roman"/>
          <w:szCs w:val="24"/>
        </w:rPr>
        <w:t>ήματα –όπως μας λέγατε- στη Δράμα, καταργείτε και την Αρχιτεκτονική.</w:t>
      </w:r>
    </w:p>
    <w:p w14:paraId="38CEA90C" w14:textId="77777777" w:rsidR="00211822" w:rsidRDefault="00D14D4E">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συνάδελφε, έχουμε φτάσει τα πέντε λεπτά.</w:t>
      </w:r>
    </w:p>
    <w:p w14:paraId="38CEA90D"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lastRenderedPageBreak/>
        <w:t>ΔΗΜΗΤΡΙΟΣ ΚΥΡΙΑΖΙΔΗΣ:</w:t>
      </w:r>
      <w:r>
        <w:rPr>
          <w:rFonts w:eastAsia="Times New Roman" w:cs="Times New Roman"/>
          <w:szCs w:val="24"/>
        </w:rPr>
        <w:t xml:space="preserve"> Η διαμαρτυρία των σπουδαστών της Αρχιτεκτονικής είναι συγκεκριμένη. Θα σας καταθέσω αυ</w:t>
      </w:r>
      <w:r>
        <w:rPr>
          <w:rFonts w:eastAsia="Times New Roman" w:cs="Times New Roman"/>
          <w:szCs w:val="24"/>
        </w:rPr>
        <w:t>τό το κείμενο, την αγωνία –αν θέλετε- των σπουδαστών Αρχιτεκτονικής Δράμας και πιστεύω ότι την επόμενη εβδομάδα κάπως διαφορετικά θα δούμε τα πράγματα.</w:t>
      </w:r>
    </w:p>
    <w:p w14:paraId="38CEA90E"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8CEA90F" w14:textId="77777777" w:rsidR="00211822" w:rsidRDefault="00D14D4E">
      <w:pPr>
        <w:spacing w:line="600" w:lineRule="auto"/>
        <w:ind w:firstLine="720"/>
        <w:jc w:val="both"/>
        <w:rPr>
          <w:rFonts w:eastAsia="Times New Roman"/>
          <w:bCs/>
          <w:szCs w:val="24"/>
        </w:rPr>
      </w:pPr>
      <w:r w:rsidRPr="00663D20">
        <w:rPr>
          <w:rFonts w:eastAsia="Times New Roman" w:cs="Times New Roman"/>
          <w:szCs w:val="24"/>
        </w:rPr>
        <w:t>(</w:t>
      </w:r>
      <w:r w:rsidRPr="00663D20">
        <w:rPr>
          <w:rFonts w:eastAsia="Times New Roman"/>
          <w:bCs/>
          <w:szCs w:val="24"/>
        </w:rPr>
        <w:t xml:space="preserve">Στο σημείο αυτό ο Βουλευτής κ. </w:t>
      </w:r>
      <w:r>
        <w:rPr>
          <w:rFonts w:eastAsia="Times New Roman"/>
          <w:bCs/>
          <w:szCs w:val="24"/>
        </w:rPr>
        <w:t>Δημήτριος Κυριαζίδης καταθέτει</w:t>
      </w:r>
      <w:r w:rsidRPr="00663D20">
        <w:rPr>
          <w:rFonts w:eastAsia="Times New Roman"/>
          <w:bCs/>
          <w:szCs w:val="24"/>
        </w:rPr>
        <w:t xml:space="preserve"> για τα Πρακτικά το προαναφερθέν </w:t>
      </w:r>
      <w:r>
        <w:rPr>
          <w:rFonts w:eastAsia="Times New Roman"/>
          <w:bCs/>
          <w:szCs w:val="24"/>
        </w:rPr>
        <w:t>έγγραφο</w:t>
      </w:r>
      <w:r>
        <w:rPr>
          <w:rFonts w:eastAsia="Times New Roman"/>
          <w:bCs/>
          <w:szCs w:val="24"/>
        </w:rPr>
        <w:t>,</w:t>
      </w:r>
      <w:r>
        <w:rPr>
          <w:rFonts w:eastAsia="Times New Roman"/>
          <w:bCs/>
          <w:szCs w:val="24"/>
        </w:rPr>
        <w:t xml:space="preserve"> το οποίο βρίσκεται στο α</w:t>
      </w:r>
      <w:r w:rsidRPr="00663D20">
        <w:rPr>
          <w:rFonts w:eastAsia="Times New Roman"/>
          <w:bCs/>
          <w:szCs w:val="24"/>
        </w:rPr>
        <w:t>ρχείο του Τμήματος Γραμματείας της Διεύθυνσης Στενογραφίας και Πρακτικών της Βουλής)</w:t>
      </w:r>
    </w:p>
    <w:p w14:paraId="38CEA910" w14:textId="77777777" w:rsidR="00211822" w:rsidRDefault="00D14D4E">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Τον λόγο έχει ο κύριος Υπουργός.</w:t>
      </w:r>
    </w:p>
    <w:p w14:paraId="38CEA911"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w:t>
      </w:r>
      <w:r>
        <w:rPr>
          <w:rFonts w:eastAsia="Times New Roman" w:cs="Times New Roman"/>
          <w:b/>
          <w:szCs w:val="24"/>
        </w:rPr>
        <w:t>ς, Έρευνας και Θρησκευμάτων):</w:t>
      </w:r>
      <w:r>
        <w:rPr>
          <w:rFonts w:eastAsia="Times New Roman" w:cs="Times New Roman"/>
          <w:szCs w:val="24"/>
        </w:rPr>
        <w:t xml:space="preserve"> Κοιτάξτε, δεν έχω πρόβλημα να απαντάω και σε σύνθετες ερωτήσεις, αλλά δεν μπορεί ο καθένας να με ρωτάει τρεις ερωτήσεις σε μία. Υπάρχουν διαδικασίες, ξέρετε.</w:t>
      </w:r>
    </w:p>
    <w:p w14:paraId="38CEA912"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lastRenderedPageBreak/>
        <w:t xml:space="preserve">Σε όλα τα ερωτήματα που σας έθεσα για τους κληρικούς δεν απαντήσατε </w:t>
      </w:r>
      <w:r>
        <w:rPr>
          <w:rFonts w:eastAsia="Times New Roman" w:cs="Times New Roman"/>
          <w:szCs w:val="24"/>
        </w:rPr>
        <w:t>ούτε σε ένα.</w:t>
      </w:r>
    </w:p>
    <w:p w14:paraId="38CEA913"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Σε όλα!</w:t>
      </w:r>
    </w:p>
    <w:p w14:paraId="38CEA914"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Ούτε σε ένα!</w:t>
      </w:r>
    </w:p>
    <w:p w14:paraId="38CEA915"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Ρωτάτε γιατί δεν διορίσαμε τους ιερείς. Ξέρετε πώς διορίζονται οι ιερείς;</w:t>
      </w:r>
    </w:p>
    <w:p w14:paraId="38CEA916"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Εσείς, κύριε Υπουργέ, πήρατε την α</w:t>
      </w:r>
      <w:r>
        <w:rPr>
          <w:rFonts w:eastAsia="Times New Roman" w:cs="Times New Roman"/>
          <w:szCs w:val="24"/>
        </w:rPr>
        <w:t>πόφαση.</w:t>
      </w:r>
    </w:p>
    <w:p w14:paraId="38CEA917" w14:textId="77777777" w:rsidR="00211822" w:rsidRDefault="00D14D4E">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Κυριαζίδη!</w:t>
      </w:r>
    </w:p>
    <w:p w14:paraId="38CEA918"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Να μάθετε πώς διορίζονται οι ιερείς. Είναι θέσεις που δίνει η πολιτεία στην Ιερά Σύνοδο για τους ιερείς και υπάρχει η κατανομή κα</w:t>
      </w:r>
      <w:r>
        <w:rPr>
          <w:rFonts w:eastAsia="Times New Roman" w:cs="Times New Roman"/>
          <w:szCs w:val="24"/>
        </w:rPr>
        <w:t>ι η πρόσληψη χωρίς κα</w:t>
      </w:r>
      <w:r>
        <w:rPr>
          <w:rFonts w:eastAsia="Times New Roman" w:cs="Times New Roman"/>
          <w:szCs w:val="24"/>
        </w:rPr>
        <w:t>μ</w:t>
      </w:r>
      <w:r>
        <w:rPr>
          <w:rFonts w:eastAsia="Times New Roman" w:cs="Times New Roman"/>
          <w:szCs w:val="24"/>
        </w:rPr>
        <w:t xml:space="preserve">μία διαδικασία. Προσέξτε, αυτά πήγαμε να βάλουμε σε τάξη. </w:t>
      </w:r>
    </w:p>
    <w:p w14:paraId="38CEA919"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lastRenderedPageBreak/>
        <w:t xml:space="preserve">Και για ακόμη μία φορά μου λέτε ότι το 1945 ήταν άλλη εποχή. Είναι προφανές ότι ήταν άλλη εποχή. Δεν χρειάζεται να τρώτε χρόνο γι’ αυτό. Γι’ αυτό ήταν έξι χιλιάδες τότε και η </w:t>
      </w:r>
      <w:r>
        <w:rPr>
          <w:rFonts w:eastAsia="Times New Roman" w:cs="Times New Roman"/>
          <w:szCs w:val="24"/>
        </w:rPr>
        <w:t xml:space="preserve">πολιτεία σήμερα μισθοδοτεί δέκα χιλιάδες πεντακόσιους. </w:t>
      </w:r>
    </w:p>
    <w:p w14:paraId="38CEA91A"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38CEA91B"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Όχι, δεν έχετε δίκιο. Διότι δεν έχουν οργανικές θέσεις. Διότι, εάν αύριο έρθει το όποιο ελε</w:t>
      </w:r>
      <w:r>
        <w:rPr>
          <w:rFonts w:eastAsia="Times New Roman" w:cs="Times New Roman"/>
          <w:szCs w:val="24"/>
        </w:rPr>
        <w:t>γκτικό συμβούλιο και πει «γιατί μισθοδοτούνται οι ιερείς οι οποίοι δεν έχουν οργανικές θέσεις;», μπορεί να υπάρχει τεράστιο πρόβλημα. Το ξέρετε αυτό;</w:t>
      </w:r>
    </w:p>
    <w:p w14:paraId="38CEA91C"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Να νομοθετήσουμε, κύριε Υπουργέ,</w:t>
      </w:r>
    </w:p>
    <w:p w14:paraId="38CEA91D" w14:textId="77777777" w:rsidR="00211822" w:rsidRDefault="00D14D4E">
      <w:pPr>
        <w:spacing w:line="600" w:lineRule="auto"/>
        <w:ind w:firstLine="720"/>
        <w:jc w:val="both"/>
        <w:rPr>
          <w:rFonts w:eastAsia="Times New Roman" w:cs="Times New Roman"/>
          <w:szCs w:val="24"/>
        </w:rPr>
      </w:pPr>
      <w:r>
        <w:rPr>
          <w:rFonts w:eastAsia="Times New Roman"/>
          <w:b/>
          <w:bCs/>
          <w:szCs w:val="24"/>
        </w:rPr>
        <w:t>ΠΡΟΕΔΡΕΥΩΝ (Μάριος Γεωργιάδης):</w:t>
      </w:r>
      <w:r>
        <w:rPr>
          <w:rFonts w:eastAsia="Times New Roman"/>
          <w:bCs/>
          <w:szCs w:val="24"/>
        </w:rPr>
        <w:t xml:space="preserve"> Ελάτε, κύριε Κυριαζ</w:t>
      </w:r>
      <w:r>
        <w:rPr>
          <w:rFonts w:eastAsia="Times New Roman"/>
          <w:bCs/>
          <w:szCs w:val="24"/>
        </w:rPr>
        <w:t>ίδη! Δεν ακούγεστε!</w:t>
      </w:r>
    </w:p>
    <w:p w14:paraId="38CEA91E" w14:textId="77777777" w:rsidR="00211822" w:rsidRDefault="00D14D4E">
      <w:pPr>
        <w:spacing w:line="600" w:lineRule="auto"/>
        <w:ind w:firstLine="720"/>
        <w:jc w:val="both"/>
        <w:rPr>
          <w:rFonts w:eastAsia="Times New Roman" w:cs="Times New Roman"/>
          <w:szCs w:val="24"/>
        </w:rPr>
      </w:pPr>
      <w:r w:rsidRPr="00571977">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Πώς να νομοθετήσουμε, κύριε </w:t>
      </w:r>
      <w:r>
        <w:rPr>
          <w:rFonts w:eastAsia="Times New Roman" w:cs="Times New Roman"/>
          <w:szCs w:val="24"/>
        </w:rPr>
        <w:lastRenderedPageBreak/>
        <w:t xml:space="preserve">Κυριαζίδη, λοιπόν, όταν εσείς ως εκπρόσωπος της Νέας Δημοκρατίας σήμερα λέτε το απαράδεκτο και σας ζητώ να το πάρετε πίσω, ότι η συμφωνία </w:t>
      </w:r>
      <w:r>
        <w:rPr>
          <w:rFonts w:eastAsia="Times New Roman" w:cs="Times New Roman"/>
          <w:szCs w:val="24"/>
        </w:rPr>
        <w:t xml:space="preserve">ανάμεσα στον Αρχιεπίσκοπο και στον Πρωθυπουργό έγινε κάτω από το τραπέζι; Ντροπή σας! </w:t>
      </w:r>
    </w:p>
    <w:p w14:paraId="38CEA91F"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38CEA920" w14:textId="77777777" w:rsidR="00211822" w:rsidRDefault="00D14D4E">
      <w:pPr>
        <w:spacing w:line="600" w:lineRule="auto"/>
        <w:ind w:firstLine="720"/>
        <w:jc w:val="both"/>
        <w:rPr>
          <w:rFonts w:eastAsia="Times New Roman" w:cs="Times New Roman"/>
          <w:szCs w:val="24"/>
        </w:rPr>
      </w:pP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 xml:space="preserve">Σας παρακαλώ, κύριε Κυριαζίδη. </w:t>
      </w:r>
    </w:p>
    <w:p w14:paraId="38CEA921" w14:textId="77777777" w:rsidR="00211822" w:rsidRDefault="00D14D4E">
      <w:pPr>
        <w:spacing w:line="600" w:lineRule="auto"/>
        <w:ind w:firstLine="720"/>
        <w:jc w:val="both"/>
        <w:rPr>
          <w:rFonts w:eastAsia="Times New Roman" w:cs="Times New Roman"/>
          <w:szCs w:val="24"/>
        </w:rPr>
      </w:pPr>
      <w:r w:rsidRPr="00571977">
        <w:rPr>
          <w:rFonts w:eastAsia="Times New Roman" w:cs="Times New Roman"/>
          <w:b/>
          <w:szCs w:val="24"/>
        </w:rPr>
        <w:t xml:space="preserve">ΚΩΝΣΤΑΝΤΙΝΟΣ ΓΑΒΡΟΓΛΟΥ (Υπουργός Παιδείας, Έρευνας και </w:t>
      </w:r>
      <w:r w:rsidRPr="00571977">
        <w:rPr>
          <w:rFonts w:eastAsia="Times New Roman" w:cs="Times New Roman"/>
          <w:b/>
          <w:szCs w:val="24"/>
        </w:rPr>
        <w:t>Θρησκευμάτων):</w:t>
      </w:r>
      <w:r>
        <w:rPr>
          <w:rFonts w:eastAsia="Times New Roman" w:cs="Times New Roman"/>
          <w:szCs w:val="24"/>
        </w:rPr>
        <w:t xml:space="preserve"> Ντροπή σας! Κάτω από το τραπέζι; Είναι δυνατόν σε μια δημοκρατική χώρα να μιλάτε με αυτόν τον τρόπο ότι η συμφωνία αυτή έγινε ανάμεσα στον Πρωθυπουργό…</w:t>
      </w:r>
    </w:p>
    <w:p w14:paraId="38CEA922"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38CEA923" w14:textId="77777777" w:rsidR="00211822" w:rsidRDefault="00D14D4E">
      <w:pPr>
        <w:spacing w:line="600" w:lineRule="auto"/>
        <w:ind w:firstLine="720"/>
        <w:jc w:val="both"/>
        <w:rPr>
          <w:rFonts w:eastAsia="Times New Roman" w:cs="Times New Roman"/>
          <w:szCs w:val="24"/>
        </w:rPr>
      </w:pP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Κύριε Κυριαζίδη, σ</w:t>
      </w:r>
      <w:r>
        <w:rPr>
          <w:rFonts w:eastAsia="Times New Roman" w:cs="Times New Roman"/>
          <w:szCs w:val="24"/>
        </w:rPr>
        <w:t xml:space="preserve">ας παρακαλώ. Σας έχω κάνει παρατήρηση τρεις φορές τουλάχιστον. Σας παρακαλώ. </w:t>
      </w:r>
    </w:p>
    <w:p w14:paraId="38CEA924" w14:textId="77777777" w:rsidR="00211822" w:rsidRDefault="00D14D4E">
      <w:pPr>
        <w:spacing w:line="600" w:lineRule="auto"/>
        <w:ind w:firstLine="720"/>
        <w:jc w:val="both"/>
        <w:rPr>
          <w:rFonts w:eastAsia="Times New Roman" w:cs="Times New Roman"/>
          <w:szCs w:val="24"/>
        </w:rPr>
      </w:pPr>
      <w:r w:rsidRPr="00571977">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szCs w:val="24"/>
        </w:rPr>
        <w:t xml:space="preserve"> Αφήστε να απαντήσει ο Υπουργός. Είναι ποτέ δυνατόν; Δεν ακούγεστε! </w:t>
      </w:r>
    </w:p>
    <w:p w14:paraId="38CEA925"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Αυτό είναι το πρόβ</w:t>
      </w:r>
      <w:r>
        <w:rPr>
          <w:rFonts w:eastAsia="Times New Roman" w:cs="Times New Roman"/>
          <w:szCs w:val="24"/>
        </w:rPr>
        <w:t>λημά μας!</w:t>
      </w:r>
    </w:p>
    <w:p w14:paraId="38CEA926" w14:textId="77777777" w:rsidR="00211822" w:rsidRDefault="00D14D4E">
      <w:pPr>
        <w:spacing w:line="600" w:lineRule="auto"/>
        <w:ind w:firstLine="720"/>
        <w:jc w:val="both"/>
        <w:rPr>
          <w:rFonts w:eastAsia="Times New Roman" w:cs="Times New Roman"/>
          <w:szCs w:val="24"/>
        </w:rPr>
      </w:pPr>
      <w:r w:rsidRPr="00813C96">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Δεν είναι μόνο αυτό το πρόβλημά μας.</w:t>
      </w:r>
    </w:p>
    <w:p w14:paraId="38CEA927" w14:textId="77777777" w:rsidR="00211822" w:rsidRDefault="00D14D4E">
      <w:pPr>
        <w:spacing w:line="600" w:lineRule="auto"/>
        <w:ind w:firstLine="720"/>
        <w:jc w:val="both"/>
        <w:rPr>
          <w:rFonts w:eastAsia="Times New Roman" w:cs="Times New Roman"/>
          <w:szCs w:val="24"/>
        </w:rPr>
      </w:pPr>
      <w:r w:rsidRPr="00571977">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Το πρόβλημά μας είναι ότι λείπει ο σεβασμός στους θεσμούς. Τα «κάτω από το τραπέζι» είναι επί άλλων κυβερνή</w:t>
      </w:r>
      <w:r>
        <w:rPr>
          <w:rFonts w:eastAsia="Times New Roman" w:cs="Times New Roman"/>
          <w:szCs w:val="24"/>
        </w:rPr>
        <w:t xml:space="preserve">σεων. </w:t>
      </w:r>
    </w:p>
    <w:p w14:paraId="38CEA928"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38CEA929" w14:textId="77777777" w:rsidR="00211822" w:rsidRDefault="00D14D4E">
      <w:pPr>
        <w:spacing w:line="600" w:lineRule="auto"/>
        <w:ind w:firstLine="720"/>
        <w:jc w:val="both"/>
        <w:rPr>
          <w:rFonts w:eastAsia="Times New Roman" w:cs="Times New Roman"/>
          <w:szCs w:val="24"/>
        </w:rPr>
      </w:pPr>
      <w:r w:rsidRPr="00571977">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Μη φωνάζετε, κύριε Κυριαζίδη. Ποιους δεν σεβόμαστε; Τον Αρχιεπίσκοπο; Σας παρακαλώ. </w:t>
      </w:r>
    </w:p>
    <w:p w14:paraId="38CEA92A"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38CEA92B" w14:textId="77777777" w:rsidR="00211822" w:rsidRDefault="00D14D4E">
      <w:pPr>
        <w:spacing w:line="600" w:lineRule="auto"/>
        <w:ind w:firstLine="720"/>
        <w:jc w:val="both"/>
        <w:rPr>
          <w:rFonts w:eastAsia="Times New Roman" w:cs="Times New Roman"/>
          <w:szCs w:val="24"/>
        </w:rPr>
      </w:pPr>
      <w:r w:rsidRPr="00571977">
        <w:rPr>
          <w:rFonts w:eastAsia="Times New Roman" w:cs="Times New Roman"/>
          <w:b/>
          <w:szCs w:val="24"/>
        </w:rPr>
        <w:lastRenderedPageBreak/>
        <w:t xml:space="preserve">ΚΩΝΣΤΑΝΤΙΝΟΣ </w:t>
      </w:r>
      <w:r w:rsidRPr="00571977">
        <w:rPr>
          <w:rFonts w:eastAsia="Times New Roman" w:cs="Times New Roman"/>
          <w:b/>
          <w:szCs w:val="24"/>
        </w:rPr>
        <w:t>ΓΑΒΡΟΓΛΟΥ (Υπουργός Παιδείας, Έρευνας και Θρησκευμάτων):</w:t>
      </w:r>
      <w:r>
        <w:rPr>
          <w:rFonts w:eastAsia="Times New Roman" w:cs="Times New Roman"/>
          <w:szCs w:val="24"/>
        </w:rPr>
        <w:t xml:space="preserve"> Τον Αρχιεπίσκοπο είπατε. Κύριε Κυριαζίδη, έχετε εκτεθεί ανεπανόρθωτα και ζητάω να το πάρετε πίσω.</w:t>
      </w:r>
    </w:p>
    <w:p w14:paraId="38CEA92C"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38CEA92D" w14:textId="77777777" w:rsidR="00211822" w:rsidRDefault="00D14D4E">
      <w:pPr>
        <w:spacing w:line="600" w:lineRule="auto"/>
        <w:ind w:firstLine="720"/>
        <w:jc w:val="both"/>
        <w:rPr>
          <w:rFonts w:eastAsia="Times New Roman" w:cs="Times New Roman"/>
          <w:szCs w:val="24"/>
        </w:rPr>
      </w:pP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 xml:space="preserve">Κύριε Κυριαζίδη, σας παρακαλώ </w:t>
      </w:r>
      <w:r>
        <w:rPr>
          <w:rFonts w:eastAsia="Times New Roman" w:cs="Times New Roman"/>
          <w:szCs w:val="24"/>
        </w:rPr>
        <w:t>πολύ, θέλετε να σας ανακαλέσω; Σας παρακαλώ πολύ!</w:t>
      </w:r>
    </w:p>
    <w:p w14:paraId="38CEA92E" w14:textId="77777777" w:rsidR="00211822" w:rsidRDefault="00D14D4E">
      <w:pPr>
        <w:spacing w:line="600" w:lineRule="auto"/>
        <w:ind w:firstLine="720"/>
        <w:jc w:val="both"/>
        <w:rPr>
          <w:rFonts w:eastAsia="Times New Roman" w:cs="Times New Roman"/>
          <w:szCs w:val="24"/>
        </w:rPr>
      </w:pPr>
      <w:r w:rsidRPr="00571977">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Να το πάρετε πίσω. Συμφωνία κάτω από το τραπέζι ανάμεσα στον Πρωθυπουργό μιας δημοκρατικά εκλεγμένης χώρας και ενός Αρχιεπισκόπου; Αυτά </w:t>
      </w:r>
      <w:r>
        <w:rPr>
          <w:rFonts w:eastAsia="Times New Roman" w:cs="Times New Roman"/>
          <w:szCs w:val="24"/>
        </w:rPr>
        <w:t xml:space="preserve">δεν πρέπει να λέγονται! </w:t>
      </w:r>
    </w:p>
    <w:p w14:paraId="38CEA92F"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38CEA930" w14:textId="77777777" w:rsidR="00211822" w:rsidRDefault="00D14D4E">
      <w:pPr>
        <w:spacing w:line="600" w:lineRule="auto"/>
        <w:ind w:firstLine="720"/>
        <w:jc w:val="both"/>
        <w:rPr>
          <w:rFonts w:eastAsia="Times New Roman" w:cs="Times New Roman"/>
          <w:szCs w:val="24"/>
        </w:rPr>
      </w:pPr>
      <w:r w:rsidRPr="00571977">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Κύριε Κυριαζίδη, ακούτε τι σας λέω; </w:t>
      </w:r>
    </w:p>
    <w:p w14:paraId="38CEA931" w14:textId="77777777" w:rsidR="00211822" w:rsidRDefault="00D14D4E">
      <w:pPr>
        <w:spacing w:line="600" w:lineRule="auto"/>
        <w:ind w:firstLine="720"/>
        <w:jc w:val="both"/>
        <w:rPr>
          <w:rFonts w:eastAsia="Times New Roman" w:cs="Times New Roman"/>
          <w:szCs w:val="24"/>
        </w:rPr>
      </w:pPr>
      <w:r w:rsidRPr="00813C96">
        <w:rPr>
          <w:rFonts w:eastAsia="Times New Roman" w:cs="Times New Roman"/>
          <w:b/>
          <w:szCs w:val="24"/>
        </w:rPr>
        <w:lastRenderedPageBreak/>
        <w:t>ΠΡΟΕΔΡΕΥΩΝ (Μάριος Γεωργιάδης):</w:t>
      </w:r>
      <w:r w:rsidRPr="00813C96">
        <w:rPr>
          <w:rFonts w:eastAsia="Times New Roman" w:cs="Times New Roman"/>
          <w:szCs w:val="24"/>
        </w:rPr>
        <w:t xml:space="preserve"> </w:t>
      </w:r>
      <w:r>
        <w:rPr>
          <w:rFonts w:eastAsia="Times New Roman" w:cs="Times New Roman"/>
          <w:szCs w:val="24"/>
        </w:rPr>
        <w:t>Κύριε Κυριαζίδη, δεν αφήνετε τον κύριο Υπουργό να απα</w:t>
      </w:r>
      <w:r>
        <w:rPr>
          <w:rFonts w:eastAsia="Times New Roman" w:cs="Times New Roman"/>
          <w:szCs w:val="24"/>
        </w:rPr>
        <w:t>ντήσει.</w:t>
      </w:r>
    </w:p>
    <w:p w14:paraId="38CEA932"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Προκαλεί ο κύριος Υπουργός.</w:t>
      </w:r>
    </w:p>
    <w:p w14:paraId="38CEA933" w14:textId="77777777" w:rsidR="00211822" w:rsidRDefault="00D14D4E">
      <w:pPr>
        <w:spacing w:line="600" w:lineRule="auto"/>
        <w:ind w:firstLine="720"/>
        <w:jc w:val="both"/>
        <w:rPr>
          <w:rFonts w:eastAsia="Times New Roman" w:cs="Times New Roman"/>
          <w:szCs w:val="24"/>
        </w:rPr>
      </w:pP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 xml:space="preserve">Δεν προκαλεί. Κι εσείς είπατε κάποια πράγματα και ο Υπουργός περίμενε τη σειρά του για να απαντήσει. </w:t>
      </w:r>
    </w:p>
    <w:p w14:paraId="38CEA934" w14:textId="77777777" w:rsidR="00211822" w:rsidRDefault="00D14D4E">
      <w:pPr>
        <w:spacing w:line="600" w:lineRule="auto"/>
        <w:ind w:firstLine="720"/>
        <w:jc w:val="both"/>
        <w:rPr>
          <w:rFonts w:eastAsia="Times New Roman" w:cs="Times New Roman"/>
          <w:szCs w:val="24"/>
        </w:rPr>
      </w:pPr>
      <w:r w:rsidRPr="00571977">
        <w:rPr>
          <w:rFonts w:eastAsia="Times New Roman" w:cs="Times New Roman"/>
          <w:b/>
          <w:szCs w:val="24"/>
        </w:rPr>
        <w:t xml:space="preserve">ΚΩΝΣΤΑΝΤΙΝΟΣ ΓΑΒΡΟΓΛΟΥ (Υπουργός Παιδείας, Έρευνας και </w:t>
      </w:r>
      <w:r w:rsidRPr="00571977">
        <w:rPr>
          <w:rFonts w:eastAsia="Times New Roman" w:cs="Times New Roman"/>
          <w:b/>
          <w:szCs w:val="24"/>
        </w:rPr>
        <w:t>Θρησκευμάτων):</w:t>
      </w:r>
      <w:r>
        <w:rPr>
          <w:rFonts w:eastAsia="Times New Roman" w:cs="Times New Roman"/>
          <w:szCs w:val="24"/>
        </w:rPr>
        <w:t xml:space="preserve"> Ποιος προκαλεί;</w:t>
      </w:r>
    </w:p>
    <w:p w14:paraId="38CEA935" w14:textId="77777777" w:rsidR="00211822" w:rsidRDefault="00D14D4E">
      <w:pPr>
        <w:spacing w:line="600" w:lineRule="auto"/>
        <w:ind w:firstLine="720"/>
        <w:jc w:val="both"/>
        <w:rPr>
          <w:rFonts w:eastAsia="Times New Roman" w:cs="Times New Roman"/>
          <w:szCs w:val="24"/>
        </w:rPr>
      </w:pP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 xml:space="preserve">Σεβαστείτε την ώρα που απαντάει ο Υπουργός. Υπάρχει διαδικασία και τη γνωρίζετε πολύ καλά, είσαστε έμπειρος. Σας παρακαλώ πολύ! </w:t>
      </w:r>
    </w:p>
    <w:p w14:paraId="38CEA936" w14:textId="77777777" w:rsidR="00211822" w:rsidRDefault="00D14D4E">
      <w:pPr>
        <w:spacing w:line="600" w:lineRule="auto"/>
        <w:ind w:firstLine="720"/>
        <w:jc w:val="both"/>
        <w:rPr>
          <w:rFonts w:eastAsia="Times New Roman" w:cs="Times New Roman"/>
          <w:szCs w:val="24"/>
        </w:rPr>
      </w:pPr>
      <w:r w:rsidRPr="00571977">
        <w:rPr>
          <w:rFonts w:eastAsia="Times New Roman" w:cs="Times New Roman"/>
          <w:b/>
          <w:szCs w:val="24"/>
        </w:rPr>
        <w:t>ΚΩΝΣΤΑΝΤΙΝΟΣ ΓΑΒΡΟΓΛΟΥ (Υπουργός Παιδείας, Έρευνας και Θρησκευμά</w:t>
      </w:r>
      <w:r w:rsidRPr="00571977">
        <w:rPr>
          <w:rFonts w:eastAsia="Times New Roman" w:cs="Times New Roman"/>
          <w:b/>
          <w:szCs w:val="24"/>
        </w:rPr>
        <w:t>των):</w:t>
      </w:r>
      <w:r>
        <w:rPr>
          <w:rFonts w:eastAsia="Times New Roman" w:cs="Times New Roman"/>
          <w:szCs w:val="24"/>
        </w:rPr>
        <w:t xml:space="preserve"> Σεβασμός στους θεσμούς, σεβασμός στα πρόσωπα. Αυτό είναι η προϋπόθεση της δημοκρατίας. </w:t>
      </w:r>
    </w:p>
    <w:p w14:paraId="38CEA937"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lastRenderedPageBreak/>
        <w:t>Τώρα, ως προς τα υπόλοιπα που λέτε, πραγματικά δεν καταλαβαίνω τι εννοείτε, γιατί δεν ήταν μια συγκροτημένη παρουσίαση. Δεν καταλαβαίνω τι λέτε «γιατί διαμαρτύρον</w:t>
      </w:r>
      <w:r>
        <w:rPr>
          <w:rFonts w:eastAsia="Times New Roman" w:cs="Times New Roman"/>
          <w:szCs w:val="24"/>
        </w:rPr>
        <w:t>ται οι μαθητές». Οι μαθητές διαμαρτύρονται γι’ αυτά για τα οποία λένε ότι διαμαρτύρονται, θεωρούν ότι η ύλη είναι πολλή, ότι είναι εξοντωτικό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38CEA938"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Εδώ το ερώτημα, κύριε Κυριαζίδη, δεν είναι γιατί διαμαρτύρονται οι μαθητές, είναι τι λέτε εσείς. Ποια είνα</w:t>
      </w:r>
      <w:r>
        <w:rPr>
          <w:rFonts w:eastAsia="Times New Roman" w:cs="Times New Roman"/>
          <w:szCs w:val="24"/>
        </w:rPr>
        <w:t>ι η θέση του κόμματός σας. Και ξέρετε ποια είναι η θέση του κόμματός σας. Όταν έρθουμε στα πράγματα θα καταργήσουμε τα πάντα. Αυτό δεν αποτελεί θέση. Ακριβώς αυτό λέει ο κ. Μητσοτάκης. Από το πρωί μέχρι το βράδυ. Θα καταργήσω τους νόμους Μπαλτά…</w:t>
      </w:r>
    </w:p>
    <w:p w14:paraId="38CEA939"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ΚΥΡΙΑΖΙΔΗΣ: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38CEA93A" w14:textId="77777777" w:rsidR="00211822" w:rsidRDefault="00D14D4E">
      <w:pPr>
        <w:spacing w:line="600" w:lineRule="auto"/>
        <w:ind w:firstLine="720"/>
        <w:jc w:val="both"/>
        <w:rPr>
          <w:rFonts w:eastAsia="Times New Roman" w:cs="Times New Roman"/>
          <w:szCs w:val="24"/>
        </w:rPr>
      </w:pPr>
      <w:r w:rsidRPr="00571977">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Σας παρακαλώ. Όταν κάποιος λέει «όταν έρθω, θα καταργήσω ό,τι βρω» το θεωρείτε στοιχειωδώς σοβαρό; </w:t>
      </w:r>
    </w:p>
    <w:p w14:paraId="38CEA93B"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38CEA93C" w14:textId="77777777" w:rsidR="00211822" w:rsidRDefault="00D14D4E">
      <w:pPr>
        <w:spacing w:line="600" w:lineRule="auto"/>
        <w:ind w:firstLine="720"/>
        <w:jc w:val="both"/>
        <w:rPr>
          <w:rFonts w:eastAsia="Times New Roman" w:cs="Times New Roman"/>
          <w:szCs w:val="24"/>
        </w:rPr>
      </w:pPr>
      <w:r w:rsidRPr="00571977">
        <w:rPr>
          <w:rFonts w:eastAsia="Times New Roman" w:cs="Times New Roman"/>
          <w:b/>
          <w:szCs w:val="24"/>
        </w:rPr>
        <w:lastRenderedPageBreak/>
        <w:t>ΚΩΝΣΤΑΝΤΙΝΟΣ ΓΑΒΡΟ</w:t>
      </w:r>
      <w:r w:rsidRPr="00571977">
        <w:rPr>
          <w:rFonts w:eastAsia="Times New Roman" w:cs="Times New Roman"/>
          <w:b/>
          <w:szCs w:val="24"/>
        </w:rPr>
        <w:t>ΓΛΟΥ (Υπουργός Παιδείας, Έρευνας και Θρησκευμάτων):</w:t>
      </w:r>
      <w:r>
        <w:rPr>
          <w:rFonts w:eastAsia="Times New Roman" w:cs="Times New Roman"/>
          <w:szCs w:val="24"/>
        </w:rPr>
        <w:t xml:space="preserve"> Τώρα, όσον αφορά τα υπόλοιπα, προφανώς, δεν έχετε καταλάβει. Δεν μεταφέρουμε κανένα ΤΕΙ στη Θεσσαλονίκη, να το ξέρετε αυτό. Μεταφορά ξέρετε τι σημαίνει; Μεταφέρω αυτό το μολύβι από εδώ, εδώ. Αυτό είναι το</w:t>
      </w:r>
      <w:r>
        <w:rPr>
          <w:rFonts w:eastAsia="Times New Roman" w:cs="Times New Roman"/>
          <w:szCs w:val="24"/>
        </w:rPr>
        <w:t xml:space="preserve"> νόημα της μεταφοράς. </w:t>
      </w:r>
    </w:p>
    <w:p w14:paraId="38CEA93D"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Κάνετε τρεις κόμβους…</w:t>
      </w:r>
    </w:p>
    <w:p w14:paraId="38CEA93E" w14:textId="77777777" w:rsidR="00211822" w:rsidRDefault="00D14D4E">
      <w:pPr>
        <w:spacing w:line="600" w:lineRule="auto"/>
        <w:ind w:firstLine="720"/>
        <w:jc w:val="both"/>
        <w:rPr>
          <w:rFonts w:eastAsia="Times New Roman" w:cs="Times New Roman"/>
          <w:szCs w:val="24"/>
        </w:rPr>
      </w:pP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 xml:space="preserve">Κύριε Κυριαζίδη! </w:t>
      </w:r>
    </w:p>
    <w:p w14:paraId="38CEA93F" w14:textId="77777777" w:rsidR="00211822" w:rsidRDefault="00D14D4E">
      <w:pPr>
        <w:spacing w:line="600" w:lineRule="auto"/>
        <w:ind w:firstLine="720"/>
        <w:jc w:val="both"/>
        <w:rPr>
          <w:rFonts w:eastAsia="Times New Roman" w:cs="Times New Roman"/>
          <w:szCs w:val="24"/>
        </w:rPr>
      </w:pPr>
      <w:r w:rsidRPr="00571977">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Δεν γίνεται, όμως, έτσι, κύριε Πρόεδρε. </w:t>
      </w:r>
    </w:p>
    <w:p w14:paraId="38CEA940"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sidRPr="002C13D4">
        <w:rPr>
          <w:rFonts w:eastAsia="Times New Roman" w:cs="Times New Roman"/>
          <w:szCs w:val="24"/>
        </w:rPr>
        <w:t xml:space="preserve"> </w:t>
      </w:r>
      <w:r>
        <w:rPr>
          <w:rFonts w:eastAsia="Times New Roman" w:cs="Times New Roman"/>
          <w:szCs w:val="24"/>
        </w:rPr>
        <w:t>…(</w:t>
      </w:r>
      <w:r>
        <w:rPr>
          <w:rFonts w:eastAsia="Times New Roman" w:cs="Times New Roman"/>
          <w:szCs w:val="24"/>
        </w:rPr>
        <w:t>δ</w:t>
      </w:r>
      <w:r>
        <w:rPr>
          <w:rFonts w:eastAsia="Times New Roman" w:cs="Times New Roman"/>
          <w:szCs w:val="24"/>
        </w:rPr>
        <w:t xml:space="preserve">εν </w:t>
      </w:r>
      <w:r>
        <w:rPr>
          <w:rFonts w:eastAsia="Times New Roman" w:cs="Times New Roman"/>
          <w:szCs w:val="24"/>
        </w:rPr>
        <w:t>ακούστηκε)</w:t>
      </w:r>
    </w:p>
    <w:p w14:paraId="38CEA941" w14:textId="77777777" w:rsidR="00211822" w:rsidRDefault="00D14D4E">
      <w:pPr>
        <w:spacing w:line="600" w:lineRule="auto"/>
        <w:ind w:firstLine="720"/>
        <w:jc w:val="both"/>
        <w:rPr>
          <w:rFonts w:eastAsia="Times New Roman" w:cs="Times New Roman"/>
          <w:szCs w:val="24"/>
        </w:rPr>
      </w:pP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 xml:space="preserve">Κύριε Κυριαζίδη, να σταματήσουμε, να μην απαντήσει ο κύριος Υπουργός; </w:t>
      </w:r>
    </w:p>
    <w:p w14:paraId="38CEA942" w14:textId="77777777" w:rsidR="00211822" w:rsidRDefault="00D14D4E">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Μα, δεν απαντάει!</w:t>
      </w:r>
    </w:p>
    <w:p w14:paraId="38CEA943" w14:textId="77777777" w:rsidR="00211822" w:rsidRDefault="00D14D4E">
      <w:pPr>
        <w:spacing w:line="600" w:lineRule="auto"/>
        <w:ind w:firstLine="720"/>
        <w:jc w:val="both"/>
        <w:rPr>
          <w:rFonts w:eastAsia="Times New Roman" w:cs="Times New Roman"/>
          <w:szCs w:val="24"/>
        </w:rPr>
      </w:pPr>
      <w:r w:rsidRPr="00813C96">
        <w:rPr>
          <w:rFonts w:eastAsia="Times New Roman" w:cs="Times New Roman"/>
          <w:b/>
          <w:szCs w:val="24"/>
        </w:rPr>
        <w:lastRenderedPageBreak/>
        <w:t>ΠΡΟΕΔΡΕΥΩΝ (Μάριος Γεωργιάδης):</w:t>
      </w:r>
      <w:r w:rsidRPr="00813C96">
        <w:rPr>
          <w:rFonts w:eastAsia="Times New Roman" w:cs="Times New Roman"/>
          <w:szCs w:val="24"/>
        </w:rPr>
        <w:t xml:space="preserve"> </w:t>
      </w:r>
      <w:r>
        <w:rPr>
          <w:rFonts w:eastAsia="Times New Roman" w:cs="Times New Roman"/>
          <w:szCs w:val="24"/>
        </w:rPr>
        <w:t xml:space="preserve">Μα, τον έχετε διακόψει. Έχει δικαίωμα να απαντήσει όπως θέλει. Αν δεν </w:t>
      </w:r>
      <w:r>
        <w:rPr>
          <w:rFonts w:eastAsia="Times New Roman" w:cs="Times New Roman"/>
          <w:szCs w:val="24"/>
        </w:rPr>
        <w:t>καλυφθείτε, ελάτε πιάστε τον, κάντε ξανά ερώτηση, τι να σας πω!</w:t>
      </w:r>
    </w:p>
    <w:p w14:paraId="38CEA944" w14:textId="77777777" w:rsidR="00211822" w:rsidRDefault="00D14D4E">
      <w:pPr>
        <w:spacing w:line="600" w:lineRule="auto"/>
        <w:ind w:firstLine="720"/>
        <w:jc w:val="both"/>
        <w:rPr>
          <w:rFonts w:eastAsia="Times New Roman" w:cs="Times New Roman"/>
          <w:szCs w:val="24"/>
        </w:rPr>
      </w:pPr>
      <w:r w:rsidRPr="00571977">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Κοιτάξτε, αν μεταφέρεται ή όχι, θα σας παρακαλούσα να πάτε να μιλήσετε με τους συναδέλφους μου εκεί –εννοώ τους συναδέλφους καθηγητές του ΤΕΙ, την </w:t>
      </w:r>
      <w:r>
        <w:rPr>
          <w:rFonts w:eastAsia="Times New Roman" w:cs="Times New Roman"/>
          <w:szCs w:val="24"/>
        </w:rPr>
        <w:t>π</w:t>
      </w:r>
      <w:r>
        <w:rPr>
          <w:rFonts w:eastAsia="Times New Roman" w:cs="Times New Roman"/>
          <w:szCs w:val="24"/>
        </w:rPr>
        <w:t xml:space="preserve">ρυτανεία και τη </w:t>
      </w:r>
      <w:r>
        <w:rPr>
          <w:rFonts w:eastAsia="Times New Roman" w:cs="Times New Roman"/>
          <w:szCs w:val="24"/>
        </w:rPr>
        <w:t>σ</w:t>
      </w:r>
      <w:r>
        <w:rPr>
          <w:rFonts w:eastAsia="Times New Roman" w:cs="Times New Roman"/>
          <w:szCs w:val="24"/>
        </w:rPr>
        <w:t>ύγκλητο- και να τους ρωτήσετε γιατί πήραν ομόφωνη απόφαση για να ενταχθούν στο διεθνές παν</w:t>
      </w:r>
      <w:r>
        <w:rPr>
          <w:rFonts w:eastAsia="Times New Roman" w:cs="Times New Roman"/>
          <w:szCs w:val="24"/>
        </w:rPr>
        <w:t>επιστήμιο, χωρίς καμ</w:t>
      </w:r>
      <w:r>
        <w:rPr>
          <w:rFonts w:eastAsia="Times New Roman" w:cs="Times New Roman"/>
          <w:szCs w:val="24"/>
        </w:rPr>
        <w:t>μ</w:t>
      </w:r>
      <w:r>
        <w:rPr>
          <w:rFonts w:eastAsia="Times New Roman" w:cs="Times New Roman"/>
          <w:szCs w:val="24"/>
        </w:rPr>
        <w:t xml:space="preserve">ία μετακίνηση από την Καβάλα. Πρώτα θα πρέπει να πηγαίνετε να τους ρωτάτε και μετά να έρχεστε να ρωτάτε εδώ. </w:t>
      </w:r>
    </w:p>
    <w:p w14:paraId="38CEA945"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Ως προς το Μεσογειακό Πανεπιστήμιο της Κρήτης, το Μεσογειακό Πανεπιστήμιο της Κρήτης θα ιδρυθεί μετά την ψήφιση του νομοσχεδί</w:t>
      </w:r>
      <w:r>
        <w:rPr>
          <w:rFonts w:eastAsia="Times New Roman" w:cs="Times New Roman"/>
          <w:szCs w:val="24"/>
        </w:rPr>
        <w:t>ου που θα έρθει σε λίγες μέρες στη Βουλή. Είναι ένα ίδρυμα εξαιρετικής ποιότητας. Οι δείκτες του είναι πάνω από τους δείκτες επτά πανεπιστημίων και είναι αποτέλεσμα πολύ συστηματικών συζητήσεων που έχουν γίνει, συζητήσεις στις οποίες αρνήθηκε να συμμετάσχε</w:t>
      </w:r>
      <w:r>
        <w:rPr>
          <w:rFonts w:eastAsia="Times New Roman" w:cs="Times New Roman"/>
          <w:szCs w:val="24"/>
        </w:rPr>
        <w:t xml:space="preserve">ι η Πρυτανεία του Πανεπιστημίου Κρήτης και του Πολυτεχνείου Κρήτης. </w:t>
      </w:r>
    </w:p>
    <w:p w14:paraId="38CEA946"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38CEA947" w14:textId="77777777" w:rsidR="00211822" w:rsidRDefault="00D14D4E">
      <w:pPr>
        <w:spacing w:line="600" w:lineRule="auto"/>
        <w:ind w:firstLine="720"/>
        <w:jc w:val="both"/>
        <w:rPr>
          <w:rFonts w:eastAsia="Times New Roman" w:cs="Times New Roman"/>
          <w:szCs w:val="24"/>
        </w:rPr>
      </w:pPr>
      <w:r w:rsidRPr="00FB5F6B">
        <w:rPr>
          <w:rFonts w:eastAsia="Times New Roman" w:cs="Times New Roman"/>
          <w:b/>
          <w:szCs w:val="24"/>
        </w:rPr>
        <w:t>ΠΡΟΕΔΡ</w:t>
      </w:r>
      <w:r>
        <w:rPr>
          <w:rFonts w:eastAsia="Times New Roman" w:cs="Times New Roman"/>
          <w:b/>
          <w:szCs w:val="24"/>
        </w:rPr>
        <w:t xml:space="preserve">ΕΥΩΝ (Μάριος Γεωργιάδης): </w:t>
      </w:r>
      <w:r>
        <w:rPr>
          <w:rFonts w:eastAsia="Times New Roman" w:cs="Times New Roman"/>
          <w:szCs w:val="24"/>
        </w:rPr>
        <w:t>Ευχαριστούμε τον κύριο Υπουργό.</w:t>
      </w:r>
    </w:p>
    <w:p w14:paraId="38CEA948"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κάνω μια ανακοίνωση προς το Σώμα, πριν κλείσουμε τη </w:t>
      </w:r>
      <w:r>
        <w:rPr>
          <w:rFonts w:eastAsia="Times New Roman" w:cs="Times New Roman"/>
          <w:szCs w:val="24"/>
        </w:rPr>
        <w:t>συνεδρίαση.</w:t>
      </w:r>
    </w:p>
    <w:p w14:paraId="38CEA949"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 xml:space="preserve">Η Διαρκής Επιτροπή Οικονομικών Υποθέσεων καταθέτει την </w:t>
      </w:r>
      <w:r>
        <w:rPr>
          <w:rFonts w:eastAsia="Times New Roman" w:cs="Times New Roman"/>
          <w:szCs w:val="24"/>
        </w:rPr>
        <w:t>έ</w:t>
      </w:r>
      <w:r>
        <w:rPr>
          <w:rFonts w:eastAsia="Times New Roman" w:cs="Times New Roman"/>
          <w:szCs w:val="24"/>
        </w:rPr>
        <w:t>κθεσή της στο σχέδιο νόμου του Υπουργείου Οικονομικών «Ι. Κύρωση της Συμφωνίας για την Ασιατική Τράπεζα Υποδομών και Επενδύσεων, ΙΙ. Εναρμόνιση του Κώδικα ΦΠΑ με την Οδηγία  (ΕΕ) 2016/1065</w:t>
      </w:r>
      <w:r>
        <w:rPr>
          <w:rFonts w:eastAsia="Times New Roman" w:cs="Times New Roman"/>
          <w:szCs w:val="24"/>
        </w:rPr>
        <w:t>, ΙΙΙ. Ενσωμάτωση των σημείων 1, 2, 4 και 5 του άρθρου 2 και των άρθρων 4, 6, 7 και 8 της Οδηγίας 1164/2016. Ι</w:t>
      </w:r>
      <w:r>
        <w:rPr>
          <w:rFonts w:eastAsia="Times New Roman" w:cs="Times New Roman"/>
          <w:szCs w:val="24"/>
          <w:lang w:val="en-US"/>
        </w:rPr>
        <w:t>V</w:t>
      </w:r>
      <w:r w:rsidRPr="002471C2">
        <w:rPr>
          <w:rFonts w:eastAsia="Times New Roman" w:cs="Times New Roman"/>
          <w:szCs w:val="24"/>
        </w:rPr>
        <w:t xml:space="preserve">. </w:t>
      </w:r>
      <w:r>
        <w:rPr>
          <w:rFonts w:eastAsia="Times New Roman" w:cs="Times New Roman"/>
          <w:szCs w:val="24"/>
        </w:rPr>
        <w:t>Τροποποίηση του ν.2971/2001 και άλλες διατάξεις».</w:t>
      </w:r>
    </w:p>
    <w:p w14:paraId="38CEA94A"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επικαίρων ερωτήσεων.</w:t>
      </w:r>
    </w:p>
    <w:p w14:paraId="38CEA94B" w14:textId="77777777" w:rsidR="00211822" w:rsidRDefault="00D14D4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w:t>
      </w:r>
      <w:r>
        <w:rPr>
          <w:rFonts w:eastAsia="Times New Roman" w:cs="Times New Roman"/>
          <w:szCs w:val="24"/>
        </w:rPr>
        <w:t>έχεστε στο ση</w:t>
      </w:r>
      <w:r>
        <w:rPr>
          <w:rFonts w:eastAsia="Times New Roman" w:cs="Times New Roman"/>
          <w:szCs w:val="24"/>
        </w:rPr>
        <w:t>μείο αυτό να λύσουμε τη συνεδρίαση;</w:t>
      </w:r>
    </w:p>
    <w:p w14:paraId="38CEA94C" w14:textId="77777777" w:rsidR="00211822" w:rsidRDefault="00D14D4E">
      <w:pPr>
        <w:spacing w:line="600" w:lineRule="auto"/>
        <w:ind w:firstLine="720"/>
        <w:jc w:val="both"/>
        <w:rPr>
          <w:rFonts w:eastAsia="Times New Roman" w:cs="Times New Roman"/>
          <w:szCs w:val="24"/>
        </w:rPr>
      </w:pPr>
      <w:r w:rsidRPr="006A4A9E">
        <w:rPr>
          <w:rFonts w:eastAsia="Times New Roman" w:cs="Times New Roman"/>
          <w:b/>
          <w:szCs w:val="24"/>
        </w:rPr>
        <w:t>ΟΛΟΙ ΟΙ ΒΟΥΛΕΥΤΕΣ:</w:t>
      </w:r>
      <w:r>
        <w:rPr>
          <w:rFonts w:eastAsia="Times New Roman" w:cs="Times New Roman"/>
          <w:szCs w:val="24"/>
        </w:rPr>
        <w:t xml:space="preserve"> Μάλιστα, μάλιστα.</w:t>
      </w:r>
    </w:p>
    <w:p w14:paraId="38CEA94D" w14:textId="77777777" w:rsidR="00211822" w:rsidRDefault="00D14D4E">
      <w:pPr>
        <w:spacing w:line="600" w:lineRule="auto"/>
        <w:ind w:firstLine="720"/>
        <w:jc w:val="both"/>
        <w:rPr>
          <w:rFonts w:eastAsia="Times New Roman" w:cs="Times New Roman"/>
          <w:szCs w:val="24"/>
        </w:rPr>
      </w:pPr>
      <w:r w:rsidRPr="00FB5F6B">
        <w:rPr>
          <w:rFonts w:eastAsia="Times New Roman" w:cs="Times New Roman"/>
          <w:b/>
          <w:szCs w:val="24"/>
        </w:rPr>
        <w:lastRenderedPageBreak/>
        <w:t>ΠΡΟΕΔΡ</w:t>
      </w:r>
      <w:r>
        <w:rPr>
          <w:rFonts w:eastAsia="Times New Roman" w:cs="Times New Roman"/>
          <w:b/>
          <w:szCs w:val="24"/>
        </w:rPr>
        <w:t xml:space="preserve">ΕΥΩΝ (Μάριος Γεωργιάδης): </w:t>
      </w:r>
      <w:r>
        <w:rPr>
          <w:rFonts w:eastAsia="Times New Roman" w:cs="Times New Roman"/>
          <w:szCs w:val="24"/>
        </w:rPr>
        <w:t xml:space="preserve">Με τη συναίνεση του Σώματος και ώρα 11.01΄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προσεχή </w:t>
      </w:r>
      <w:r>
        <w:rPr>
          <w:rFonts w:eastAsia="Times New Roman" w:cs="Times New Roman"/>
          <w:szCs w:val="24"/>
        </w:rPr>
        <w:t>Δευτέρα 15 Απριλίου 2019 και ώρα 12.00΄</w:t>
      </w:r>
      <w:r>
        <w:rPr>
          <w:rFonts w:eastAsia="Times New Roman" w:cs="Times New Roman"/>
          <w:szCs w:val="24"/>
        </w:rPr>
        <w:t>,</w:t>
      </w:r>
      <w:r>
        <w:rPr>
          <w:rFonts w:eastAsia="Times New Roman" w:cs="Times New Roman"/>
          <w:szCs w:val="24"/>
        </w:rPr>
        <w:t xml:space="preserve"> με αντικείμενο εργασιών του Σώμ</w:t>
      </w:r>
      <w:r>
        <w:rPr>
          <w:rFonts w:eastAsia="Times New Roman" w:cs="Times New Roman"/>
          <w:szCs w:val="24"/>
        </w:rPr>
        <w:t>ατος:</w:t>
      </w:r>
      <w:r>
        <w:rPr>
          <w:rFonts w:eastAsia="Times New Roman" w:cs="Times New Roman"/>
          <w:szCs w:val="24"/>
        </w:rPr>
        <w:t xml:space="preserve"> ν</w:t>
      </w:r>
      <w:r>
        <w:rPr>
          <w:rFonts w:eastAsia="Times New Roman" w:cs="Times New Roman"/>
          <w:szCs w:val="24"/>
        </w:rPr>
        <w:t xml:space="preserve">ομοθετική </w:t>
      </w:r>
      <w:r>
        <w:rPr>
          <w:rFonts w:eastAsia="Times New Roman" w:cs="Times New Roman"/>
          <w:szCs w:val="24"/>
        </w:rPr>
        <w:t>ε</w:t>
      </w:r>
      <w:r>
        <w:rPr>
          <w:rFonts w:eastAsia="Times New Roman" w:cs="Times New Roman"/>
          <w:szCs w:val="24"/>
        </w:rPr>
        <w:t xml:space="preserve">ργασία, σύμφωνα με την ημερήσια διάταξη που θα σας διανεμηθεί. </w:t>
      </w:r>
    </w:p>
    <w:p w14:paraId="38CEA94E" w14:textId="77777777" w:rsidR="00211822" w:rsidRDefault="00D14D4E">
      <w:pPr>
        <w:spacing w:line="600" w:lineRule="auto"/>
        <w:ind w:firstLine="720"/>
        <w:jc w:val="both"/>
        <w:rPr>
          <w:rFonts w:eastAsia="Times New Roman" w:cs="Times New Roman"/>
          <w:szCs w:val="24"/>
        </w:rPr>
      </w:pPr>
      <w:r w:rsidRPr="00CC1294">
        <w:rPr>
          <w:rFonts w:eastAsia="Times New Roman" w:cs="Times New Roman"/>
          <w:b/>
          <w:szCs w:val="24"/>
        </w:rPr>
        <w:t>Ο ΠΡΟΕΔΡΟΣ</w:t>
      </w:r>
      <w:r w:rsidRPr="00CC1294">
        <w:rPr>
          <w:rFonts w:eastAsia="Times New Roman" w:cs="Times New Roman"/>
          <w:b/>
          <w:szCs w:val="24"/>
        </w:rPr>
        <w:tab/>
      </w:r>
      <w:r w:rsidRPr="00CC1294">
        <w:rPr>
          <w:rFonts w:eastAsia="Times New Roman" w:cs="Times New Roman"/>
          <w:b/>
          <w:szCs w:val="24"/>
        </w:rPr>
        <w:tab/>
      </w:r>
      <w:r w:rsidRPr="00CC1294">
        <w:rPr>
          <w:rFonts w:eastAsia="Times New Roman" w:cs="Times New Roman"/>
          <w:b/>
          <w:szCs w:val="24"/>
        </w:rPr>
        <w:tab/>
      </w:r>
      <w:r w:rsidRPr="00CC1294">
        <w:rPr>
          <w:rFonts w:eastAsia="Times New Roman" w:cs="Times New Roman"/>
          <w:b/>
          <w:szCs w:val="24"/>
        </w:rPr>
        <w:tab/>
      </w:r>
      <w:r>
        <w:rPr>
          <w:rFonts w:eastAsia="Times New Roman" w:cs="Times New Roman"/>
          <w:b/>
          <w:szCs w:val="24"/>
        </w:rPr>
        <w:tab/>
      </w:r>
      <w:r w:rsidRPr="00CC1294">
        <w:rPr>
          <w:rFonts w:eastAsia="Times New Roman" w:cs="Times New Roman"/>
          <w:b/>
          <w:szCs w:val="24"/>
        </w:rPr>
        <w:t>ΟΙ ΓΡΑΜΜΑΤΕΙΣ</w:t>
      </w:r>
    </w:p>
    <w:sectPr w:rsidR="0021182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9klv8WDTqXDa8fmJsP/NT8dvd7M=" w:salt="VbsEuamir1ISI5Ao3WC0j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822"/>
    <w:rsid w:val="00180BB0"/>
    <w:rsid w:val="00211822"/>
    <w:rsid w:val="00D14D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A87A"/>
  <w15:docId w15:val="{C12B01C6-C4E9-4256-B7E7-EB8A1881B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71C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471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820</MetadataID>
    <Session xmlns="641f345b-441b-4b81-9152-adc2e73ba5e1">Δ´</Session>
    <Date xmlns="641f345b-441b-4b81-9152-adc2e73ba5e1">2019-04-11T21:00:00+00:00</Date>
    <Status xmlns="641f345b-441b-4b81-9152-adc2e73ba5e1">
      <Url>https://intra.parliament.gr/praktika/Lists/Incoming_Metadata/EditForm.aspx?ID=820&amp;Source=/praktika/Recordings_Library/Forms/AllItems.aspx</Url>
      <Description>Δημοσιεύτηκε</Description>
    </Status>
    <Meeting xmlns="641f345b-441b-4b81-9152-adc2e73ba5e1">ΡΘ´</Meeting>
  </documentManagement>
</p:properties>
</file>

<file path=customXml/itemProps1.xml><?xml version="1.0" encoding="utf-8"?>
<ds:datastoreItem xmlns:ds="http://schemas.openxmlformats.org/officeDocument/2006/customXml" ds:itemID="{C6026B76-F233-4258-AE77-97A8BB860A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8A43A7-55A5-4D87-8EFA-36236E760C8A}">
  <ds:schemaRefs>
    <ds:schemaRef ds:uri="http://schemas.microsoft.com/sharepoint/v3/contenttype/forms"/>
  </ds:schemaRefs>
</ds:datastoreItem>
</file>

<file path=customXml/itemProps3.xml><?xml version="1.0" encoding="utf-8"?>
<ds:datastoreItem xmlns:ds="http://schemas.openxmlformats.org/officeDocument/2006/customXml" ds:itemID="{A756DC7D-0554-45AB-AE23-1CB90BFF0BDA}">
  <ds:schemaRefs>
    <ds:schemaRef ds:uri="http://purl.org/dc/elements/1.1/"/>
    <ds:schemaRef ds:uri="http://purl.org/dc/dcmitype/"/>
    <ds:schemaRef ds:uri="http://schemas.microsoft.com/office/infopath/2007/PartnerControls"/>
    <ds:schemaRef ds:uri="http://purl.org/dc/terms/"/>
    <ds:schemaRef ds:uri="http://schemas.microsoft.com/office/2006/metadata/properties"/>
    <ds:schemaRef ds:uri="http://schemas.microsoft.com/office/2006/documentManagement/types"/>
    <ds:schemaRef ds:uri="http://schemas.openxmlformats.org/package/2006/metadata/core-properties"/>
    <ds:schemaRef ds:uri="641f345b-441b-4b81-9152-adc2e73ba5e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6892</Words>
  <Characters>37218</Characters>
  <Application>Microsoft Office Word</Application>
  <DocSecurity>0</DocSecurity>
  <Lines>310</Lines>
  <Paragraphs>88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2019-04-19T06:59:00Z</dcterms:created>
  <dcterms:modified xsi:type="dcterms:W3CDTF">2019-04-19T06:59:00Z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