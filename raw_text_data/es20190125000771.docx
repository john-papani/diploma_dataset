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34E0B" w14:textId="77777777" w:rsidR="00361846" w:rsidRPr="00361846" w:rsidRDefault="00361846" w:rsidP="00361846">
      <w:pPr>
        <w:spacing w:after="0" w:line="360" w:lineRule="auto"/>
        <w:rPr>
          <w:ins w:id="0" w:author="Φλούδα Χριστίνα" w:date="2019-02-11T12:13:00Z"/>
          <w:rFonts w:eastAsia="Times New Roman"/>
          <w:szCs w:val="24"/>
          <w:lang w:eastAsia="en-US"/>
        </w:rPr>
      </w:pPr>
      <w:bookmarkStart w:id="1" w:name="_GoBack"/>
      <w:bookmarkEnd w:id="1"/>
      <w:ins w:id="2" w:author="Φλούδα Χριστίνα" w:date="2019-02-11T12:13:00Z">
        <w:r w:rsidRPr="0036184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655E2CC" w14:textId="77777777" w:rsidR="00361846" w:rsidRPr="00361846" w:rsidRDefault="00361846" w:rsidP="00361846">
      <w:pPr>
        <w:spacing w:after="0" w:line="360" w:lineRule="auto"/>
        <w:rPr>
          <w:ins w:id="3" w:author="Φλούδα Χριστίνα" w:date="2019-02-11T12:13:00Z"/>
          <w:rFonts w:eastAsia="Times New Roman"/>
          <w:szCs w:val="24"/>
          <w:lang w:eastAsia="en-US"/>
        </w:rPr>
      </w:pPr>
    </w:p>
    <w:p w14:paraId="37EA8E0B" w14:textId="77777777" w:rsidR="00361846" w:rsidRPr="00361846" w:rsidRDefault="00361846" w:rsidP="00361846">
      <w:pPr>
        <w:spacing w:after="0" w:line="360" w:lineRule="auto"/>
        <w:rPr>
          <w:ins w:id="4" w:author="Φλούδα Χριστίνα" w:date="2019-02-11T12:13:00Z"/>
          <w:rFonts w:eastAsia="Times New Roman"/>
          <w:szCs w:val="24"/>
          <w:lang w:eastAsia="en-US"/>
        </w:rPr>
      </w:pPr>
      <w:ins w:id="5" w:author="Φλούδα Χριστίνα" w:date="2019-02-11T12:13:00Z">
        <w:r w:rsidRPr="00361846">
          <w:rPr>
            <w:rFonts w:eastAsia="Times New Roman"/>
            <w:szCs w:val="24"/>
            <w:lang w:eastAsia="en-US"/>
          </w:rPr>
          <w:t>ΠΙΝΑΚΑΣ ΠΕΡΙΕΧΟΜΕΝΩΝ</w:t>
        </w:r>
      </w:ins>
    </w:p>
    <w:p w14:paraId="3C57FEFC" w14:textId="77777777" w:rsidR="00361846" w:rsidRPr="00361846" w:rsidRDefault="00361846" w:rsidP="00361846">
      <w:pPr>
        <w:spacing w:after="0" w:line="360" w:lineRule="auto"/>
        <w:rPr>
          <w:ins w:id="6" w:author="Φλούδα Χριστίνα" w:date="2019-02-11T12:13:00Z"/>
          <w:rFonts w:eastAsia="Times New Roman"/>
          <w:szCs w:val="24"/>
          <w:lang w:eastAsia="en-US"/>
        </w:rPr>
      </w:pPr>
      <w:ins w:id="7" w:author="Φλούδα Χριστίνα" w:date="2019-02-11T12:13:00Z">
        <w:r w:rsidRPr="00361846">
          <w:rPr>
            <w:rFonts w:eastAsia="Times New Roman"/>
            <w:szCs w:val="24"/>
            <w:lang w:eastAsia="en-US"/>
          </w:rPr>
          <w:t xml:space="preserve">ΙΖ΄ ΠΕΡΙΟΔΟΣ </w:t>
        </w:r>
      </w:ins>
    </w:p>
    <w:p w14:paraId="16DDCBDC" w14:textId="77777777" w:rsidR="00361846" w:rsidRPr="00361846" w:rsidRDefault="00361846" w:rsidP="00361846">
      <w:pPr>
        <w:spacing w:after="0" w:line="360" w:lineRule="auto"/>
        <w:rPr>
          <w:ins w:id="8" w:author="Φλούδα Χριστίνα" w:date="2019-02-11T12:13:00Z"/>
          <w:rFonts w:eastAsia="Times New Roman"/>
          <w:szCs w:val="24"/>
          <w:lang w:eastAsia="en-US"/>
        </w:rPr>
      </w:pPr>
      <w:ins w:id="9" w:author="Φλούδα Χριστίνα" w:date="2019-02-11T12:13:00Z">
        <w:r w:rsidRPr="00361846">
          <w:rPr>
            <w:rFonts w:eastAsia="Times New Roman"/>
            <w:szCs w:val="24"/>
            <w:lang w:eastAsia="en-US"/>
          </w:rPr>
          <w:t>ΠΡΟΕΔΡΕΥΟΜΕΝΗΣ ΚΟΙΝΟΒΟΥΛΕΥΤΙΚΗΣ ΔΗΜΟΚΡΑΤΙΑΣ</w:t>
        </w:r>
      </w:ins>
    </w:p>
    <w:p w14:paraId="55E2873E" w14:textId="77777777" w:rsidR="00361846" w:rsidRPr="00361846" w:rsidRDefault="00361846" w:rsidP="00361846">
      <w:pPr>
        <w:spacing w:after="0" w:line="360" w:lineRule="auto"/>
        <w:rPr>
          <w:ins w:id="10" w:author="Φλούδα Χριστίνα" w:date="2019-02-11T12:13:00Z"/>
          <w:rFonts w:eastAsia="Times New Roman"/>
          <w:szCs w:val="24"/>
          <w:lang w:eastAsia="en-US"/>
        </w:rPr>
      </w:pPr>
      <w:ins w:id="11" w:author="Φλούδα Χριστίνα" w:date="2019-02-11T12:13:00Z">
        <w:r w:rsidRPr="00361846">
          <w:rPr>
            <w:rFonts w:eastAsia="Times New Roman"/>
            <w:szCs w:val="24"/>
            <w:lang w:eastAsia="en-US"/>
          </w:rPr>
          <w:t>ΣΥΝΟΔΟΣ Δ΄</w:t>
        </w:r>
      </w:ins>
    </w:p>
    <w:p w14:paraId="6E6B4AEF" w14:textId="77777777" w:rsidR="00361846" w:rsidRPr="00361846" w:rsidRDefault="00361846" w:rsidP="00361846">
      <w:pPr>
        <w:spacing w:after="0" w:line="360" w:lineRule="auto"/>
        <w:rPr>
          <w:ins w:id="12" w:author="Φλούδα Χριστίνα" w:date="2019-02-11T12:13:00Z"/>
          <w:rFonts w:eastAsia="Times New Roman"/>
          <w:szCs w:val="24"/>
          <w:lang w:eastAsia="en-US"/>
        </w:rPr>
      </w:pPr>
    </w:p>
    <w:p w14:paraId="2526A4DE" w14:textId="77777777" w:rsidR="00361846" w:rsidRPr="00361846" w:rsidRDefault="00361846" w:rsidP="00361846">
      <w:pPr>
        <w:spacing w:after="0" w:line="360" w:lineRule="auto"/>
        <w:rPr>
          <w:ins w:id="13" w:author="Φλούδα Χριστίνα" w:date="2019-02-11T12:13:00Z"/>
          <w:rFonts w:eastAsia="Times New Roman"/>
          <w:szCs w:val="24"/>
          <w:lang w:eastAsia="en-US"/>
        </w:rPr>
      </w:pPr>
      <w:ins w:id="14" w:author="Φλούδα Χριστίνα" w:date="2019-02-11T12:13:00Z">
        <w:r w:rsidRPr="00361846">
          <w:rPr>
            <w:rFonts w:eastAsia="Times New Roman"/>
            <w:szCs w:val="24"/>
            <w:lang w:eastAsia="en-US"/>
          </w:rPr>
          <w:t>ΣΥΝΕΔΡΙΑΣΗ ΞΒ΄</w:t>
        </w:r>
      </w:ins>
    </w:p>
    <w:p w14:paraId="568F9DCE" w14:textId="77777777" w:rsidR="00361846" w:rsidRPr="00361846" w:rsidRDefault="00361846" w:rsidP="00361846">
      <w:pPr>
        <w:spacing w:after="0" w:line="360" w:lineRule="auto"/>
        <w:rPr>
          <w:ins w:id="15" w:author="Φλούδα Χριστίνα" w:date="2019-02-11T12:13:00Z"/>
          <w:rFonts w:eastAsia="Times New Roman"/>
          <w:szCs w:val="24"/>
          <w:lang w:eastAsia="en-US"/>
        </w:rPr>
      </w:pPr>
      <w:ins w:id="16" w:author="Φλούδα Χριστίνα" w:date="2019-02-11T12:13:00Z">
        <w:r w:rsidRPr="00361846">
          <w:rPr>
            <w:rFonts w:eastAsia="Times New Roman"/>
            <w:szCs w:val="24"/>
            <w:lang w:eastAsia="en-US"/>
          </w:rPr>
          <w:t>Παρασκευή  25 Ιανουαρίου 2019</w:t>
        </w:r>
      </w:ins>
    </w:p>
    <w:p w14:paraId="5EA5DAC6" w14:textId="77777777" w:rsidR="00361846" w:rsidRPr="00361846" w:rsidRDefault="00361846" w:rsidP="00361846">
      <w:pPr>
        <w:spacing w:after="0" w:line="360" w:lineRule="auto"/>
        <w:rPr>
          <w:ins w:id="17" w:author="Φλούδα Χριστίνα" w:date="2019-02-11T12:13:00Z"/>
          <w:rFonts w:eastAsia="Times New Roman"/>
          <w:szCs w:val="24"/>
          <w:lang w:eastAsia="en-US"/>
        </w:rPr>
      </w:pPr>
    </w:p>
    <w:p w14:paraId="1BC6D033" w14:textId="77777777" w:rsidR="00361846" w:rsidRPr="00361846" w:rsidRDefault="00361846" w:rsidP="00361846">
      <w:pPr>
        <w:spacing w:after="0" w:line="360" w:lineRule="auto"/>
        <w:rPr>
          <w:ins w:id="18" w:author="Φλούδα Χριστίνα" w:date="2019-02-11T12:13:00Z"/>
          <w:rFonts w:eastAsia="Times New Roman"/>
          <w:szCs w:val="24"/>
          <w:lang w:eastAsia="en-US"/>
        </w:rPr>
      </w:pPr>
      <w:ins w:id="19" w:author="Φλούδα Χριστίνα" w:date="2019-02-11T12:13:00Z">
        <w:r w:rsidRPr="00361846">
          <w:rPr>
            <w:rFonts w:eastAsia="Times New Roman"/>
            <w:szCs w:val="24"/>
            <w:lang w:eastAsia="en-US"/>
          </w:rPr>
          <w:t>ΘΕΜΑΤΑ</w:t>
        </w:r>
      </w:ins>
    </w:p>
    <w:p w14:paraId="352DE814" w14:textId="77777777" w:rsidR="00361846" w:rsidRPr="00361846" w:rsidRDefault="00361846" w:rsidP="00361846">
      <w:pPr>
        <w:spacing w:after="0" w:line="360" w:lineRule="auto"/>
        <w:rPr>
          <w:ins w:id="20" w:author="Φλούδα Χριστίνα" w:date="2019-02-11T12:13:00Z"/>
          <w:rFonts w:eastAsia="Times New Roman"/>
          <w:szCs w:val="24"/>
          <w:lang w:eastAsia="en-US"/>
        </w:rPr>
      </w:pPr>
      <w:ins w:id="21" w:author="Φλούδα Χριστίνα" w:date="2019-02-11T12:13:00Z">
        <w:r w:rsidRPr="00361846">
          <w:rPr>
            <w:rFonts w:eastAsia="Times New Roman"/>
            <w:szCs w:val="24"/>
            <w:lang w:eastAsia="en-US"/>
          </w:rPr>
          <w:t xml:space="preserve"> </w:t>
        </w:r>
        <w:r w:rsidRPr="00361846">
          <w:rPr>
            <w:rFonts w:eastAsia="Times New Roman"/>
            <w:szCs w:val="24"/>
            <w:lang w:eastAsia="en-US"/>
          </w:rPr>
          <w:br/>
          <w:t xml:space="preserve">Α. ΕΙΔΙΚΑ ΘΕΜΑΤΑ </w:t>
        </w:r>
        <w:r w:rsidRPr="00361846">
          <w:rPr>
            <w:rFonts w:eastAsia="Times New Roman"/>
            <w:szCs w:val="24"/>
            <w:lang w:eastAsia="en-US"/>
          </w:rPr>
          <w:br/>
          <w:t xml:space="preserve">1. Επικύρωση Πρακτικών, σελ. </w:t>
        </w:r>
        <w:r w:rsidRPr="00361846">
          <w:rPr>
            <w:rFonts w:eastAsia="Times New Roman"/>
            <w:szCs w:val="24"/>
            <w:lang w:eastAsia="en-US"/>
          </w:rPr>
          <w:br/>
          <w:t xml:space="preserve">2. Ανακοινώνεται ότι τη συνεδρίαση παρακολουθούν μαθητές από το 96ο Δημοτικό Σχολείο Αθηνών, το Γενικό Λύκειο Βασιλικού Ευβοίας, το Γενικό Λύκειο </w:t>
        </w:r>
        <w:proofErr w:type="spellStart"/>
        <w:r w:rsidRPr="00361846">
          <w:rPr>
            <w:rFonts w:eastAsia="Times New Roman"/>
            <w:szCs w:val="24"/>
            <w:lang w:eastAsia="en-US"/>
          </w:rPr>
          <w:t>Μακροχωρίου</w:t>
        </w:r>
        <w:proofErr w:type="spellEnd"/>
        <w:r w:rsidRPr="00361846">
          <w:rPr>
            <w:rFonts w:eastAsia="Times New Roman"/>
            <w:szCs w:val="24"/>
            <w:lang w:eastAsia="en-US"/>
          </w:rPr>
          <w:t xml:space="preserve"> Ημαθίας και το 3ο Γυμνάσιο Πρέβεζας, σελ. </w:t>
        </w:r>
        <w:r w:rsidRPr="00361846">
          <w:rPr>
            <w:rFonts w:eastAsia="Times New Roman"/>
            <w:szCs w:val="24"/>
            <w:lang w:eastAsia="en-US"/>
          </w:rPr>
          <w:br/>
          <w:t xml:space="preserve">3. Επί διαδικαστικού θέματος, σελ. </w:t>
        </w:r>
        <w:r w:rsidRPr="00361846">
          <w:rPr>
            <w:rFonts w:eastAsia="Times New Roman"/>
            <w:szCs w:val="24"/>
            <w:lang w:eastAsia="en-US"/>
          </w:rPr>
          <w:br/>
          <w:t xml:space="preserve">4. Επί προσωπικού θέματος, σελ. </w:t>
        </w:r>
        <w:r w:rsidRPr="00361846">
          <w:rPr>
            <w:rFonts w:eastAsia="Times New Roman"/>
            <w:szCs w:val="24"/>
            <w:lang w:eastAsia="en-US"/>
          </w:rPr>
          <w:br/>
          <w:t xml:space="preserve"> </w:t>
        </w:r>
        <w:r w:rsidRPr="00361846">
          <w:rPr>
            <w:rFonts w:eastAsia="Times New Roman"/>
            <w:szCs w:val="24"/>
            <w:lang w:eastAsia="en-US"/>
          </w:rPr>
          <w:br/>
          <w:t xml:space="preserve">Β. ΚΟΙΝΟΒΟΥΛΕΥΤΙΚΟΣ ΕΛΕΓΧΟΣ </w:t>
        </w:r>
        <w:r w:rsidRPr="00361846">
          <w:rPr>
            <w:rFonts w:eastAsia="Times New Roman"/>
            <w:szCs w:val="24"/>
            <w:lang w:eastAsia="en-US"/>
          </w:rPr>
          <w:br/>
          <w:t xml:space="preserve">Ανακοίνωση του δελτίου επικαίρων ερωτήσεων της Δευτέρας 28 Ιανουαρίου 2019, σελ. </w:t>
        </w:r>
        <w:r w:rsidRPr="00361846">
          <w:rPr>
            <w:rFonts w:eastAsia="Times New Roman"/>
            <w:szCs w:val="24"/>
            <w:lang w:eastAsia="en-US"/>
          </w:rPr>
          <w:br/>
          <w:t xml:space="preserve"> </w:t>
        </w:r>
        <w:r w:rsidRPr="00361846">
          <w:rPr>
            <w:rFonts w:eastAsia="Times New Roman"/>
            <w:szCs w:val="24"/>
            <w:lang w:eastAsia="en-US"/>
          </w:rPr>
          <w:br/>
          <w:t xml:space="preserve">Γ. ΝΟΜΟΘΕΤΙΚΗ ΕΡΓΑΣΙΑ </w:t>
        </w:r>
        <w:r w:rsidRPr="00361846">
          <w:rPr>
            <w:rFonts w:eastAsia="Times New Roman"/>
            <w:szCs w:val="24"/>
            <w:lang w:eastAsia="en-US"/>
          </w:rPr>
          <w:br/>
          <w:t xml:space="preserve">1. Συζήτηση και ψήφιση επί της αρχής, των άρθρων και του συνόλου του σχεδίου νόμου του Υπουργείου Εξωτερικών: «Κύρωση της Τελικής Συμφωνίας για την Επίλυση των Διαφορών οι οποίες περιγράφονται στις Αποφάσεις του Συμβουλίου Ασφαλείας των Ηνωμένων Εθνών 817(1993) και 845(1993), τη Λήξη της Ενδιάμεσης Συμφωνίας του 1995 και την Εδραίωση Στρατηγικής Εταιρικής Σχέσης μεταξύ των Μερών», σελ. </w:t>
        </w:r>
        <w:r w:rsidRPr="00361846">
          <w:rPr>
            <w:rFonts w:eastAsia="Times New Roman"/>
            <w:szCs w:val="24"/>
            <w:lang w:eastAsia="en-US"/>
          </w:rPr>
          <w:br/>
          <w:t xml:space="preserve">2. Ονομαστική ψηφοφορία δι' εκφωνήσεως, επί  του σχεδίου νόμου του Υπουργείου Εξωτερικών, σελ. </w:t>
        </w:r>
        <w:r w:rsidRPr="00361846">
          <w:rPr>
            <w:rFonts w:eastAsia="Times New Roman"/>
            <w:szCs w:val="24"/>
            <w:lang w:eastAsia="en-US"/>
          </w:rPr>
          <w:br/>
          <w:t xml:space="preserve">3. Επιστολικές ψήφοι επί της ονομαστικής ψηφοφορίας, σελ. </w:t>
        </w:r>
        <w:r w:rsidRPr="00361846">
          <w:rPr>
            <w:rFonts w:eastAsia="Times New Roman"/>
            <w:szCs w:val="24"/>
            <w:lang w:eastAsia="en-US"/>
          </w:rPr>
          <w:br/>
          <w:t xml:space="preserve"> </w:t>
        </w:r>
        <w:r w:rsidRPr="00361846">
          <w:rPr>
            <w:rFonts w:eastAsia="Times New Roman"/>
            <w:szCs w:val="24"/>
            <w:lang w:eastAsia="en-US"/>
          </w:rPr>
          <w:br/>
          <w:t>ΠΡΟΕΔΡΕΥΩΝ</w:t>
        </w:r>
      </w:ins>
    </w:p>
    <w:p w14:paraId="3D2D1FE8" w14:textId="77777777" w:rsidR="00361846" w:rsidRPr="00361846" w:rsidRDefault="00361846" w:rsidP="00361846">
      <w:pPr>
        <w:spacing w:after="0" w:line="360" w:lineRule="auto"/>
        <w:rPr>
          <w:ins w:id="22" w:author="Φλούδα Χριστίνα" w:date="2019-02-11T12:13:00Z"/>
          <w:rFonts w:eastAsia="Times New Roman"/>
          <w:szCs w:val="24"/>
          <w:lang w:eastAsia="en-US"/>
        </w:rPr>
      </w:pPr>
      <w:ins w:id="23" w:author="Φλούδα Χριστίνα" w:date="2019-02-11T12:13:00Z">
        <w:r w:rsidRPr="00361846">
          <w:rPr>
            <w:rFonts w:eastAsia="Times New Roman"/>
            <w:szCs w:val="24"/>
            <w:lang w:eastAsia="en-US"/>
          </w:rPr>
          <w:t>ΒΟΥΤΣΗΣ Ν. , σελ.</w:t>
        </w:r>
        <w:r w:rsidRPr="00361846">
          <w:rPr>
            <w:rFonts w:eastAsia="Times New Roman"/>
            <w:szCs w:val="24"/>
            <w:lang w:eastAsia="en-US"/>
          </w:rPr>
          <w:br/>
        </w:r>
      </w:ins>
    </w:p>
    <w:p w14:paraId="072DDC8E" w14:textId="77777777" w:rsidR="00361846" w:rsidRPr="00361846" w:rsidRDefault="00361846" w:rsidP="00361846">
      <w:pPr>
        <w:spacing w:after="0" w:line="360" w:lineRule="auto"/>
        <w:rPr>
          <w:ins w:id="24" w:author="Φλούδα Χριστίνα" w:date="2019-02-11T12:13:00Z"/>
          <w:rFonts w:eastAsia="Times New Roman"/>
          <w:szCs w:val="24"/>
          <w:lang w:eastAsia="en-US"/>
        </w:rPr>
      </w:pPr>
      <w:ins w:id="25" w:author="Φλούδα Χριστίνα" w:date="2019-02-11T12:13:00Z">
        <w:r w:rsidRPr="00361846">
          <w:rPr>
            <w:rFonts w:eastAsia="Times New Roman"/>
            <w:szCs w:val="24"/>
            <w:lang w:eastAsia="en-US"/>
          </w:rPr>
          <w:t>ΠΡΟΕΔΡΕΥΟΝΤΕΣ</w:t>
        </w:r>
      </w:ins>
    </w:p>
    <w:p w14:paraId="0572DBD4" w14:textId="77777777" w:rsidR="00361846" w:rsidRPr="00361846" w:rsidRDefault="00361846" w:rsidP="00361846">
      <w:pPr>
        <w:spacing w:after="0" w:line="360" w:lineRule="auto"/>
        <w:rPr>
          <w:ins w:id="26" w:author="Φλούδα Χριστίνα" w:date="2019-02-11T12:13:00Z"/>
          <w:rFonts w:eastAsia="Times New Roman"/>
          <w:szCs w:val="24"/>
          <w:lang w:eastAsia="en-US"/>
        </w:rPr>
      </w:pPr>
      <w:ins w:id="27" w:author="Φλούδα Χριστίνα" w:date="2019-02-11T12:13:00Z">
        <w:r w:rsidRPr="00361846">
          <w:rPr>
            <w:rFonts w:eastAsia="Times New Roman"/>
            <w:szCs w:val="24"/>
            <w:lang w:eastAsia="en-US"/>
          </w:rPr>
          <w:t>ΚΡΕΜΑΣΤΙΝΟΣ Δ. , σελ.</w:t>
        </w:r>
        <w:r w:rsidRPr="00361846">
          <w:rPr>
            <w:rFonts w:eastAsia="Times New Roman"/>
            <w:szCs w:val="24"/>
            <w:lang w:eastAsia="en-US"/>
          </w:rPr>
          <w:br/>
          <w:t>ΧΡΙΣΤΟΔΟΥΛΟΠΟΥΛΟΥ Α. , σελ.</w:t>
        </w:r>
        <w:r w:rsidRPr="00361846">
          <w:rPr>
            <w:rFonts w:eastAsia="Times New Roman"/>
            <w:szCs w:val="24"/>
            <w:lang w:eastAsia="en-US"/>
          </w:rPr>
          <w:br/>
        </w:r>
      </w:ins>
    </w:p>
    <w:p w14:paraId="2267F5E3" w14:textId="77777777" w:rsidR="00361846" w:rsidRPr="00361846" w:rsidRDefault="00361846" w:rsidP="00361846">
      <w:pPr>
        <w:spacing w:after="0" w:line="360" w:lineRule="auto"/>
        <w:rPr>
          <w:ins w:id="28" w:author="Φλούδα Χριστίνα" w:date="2019-02-11T12:13:00Z"/>
          <w:rFonts w:eastAsia="Times New Roman"/>
          <w:szCs w:val="24"/>
          <w:lang w:eastAsia="en-US"/>
        </w:rPr>
      </w:pPr>
    </w:p>
    <w:p w14:paraId="0950BCD7" w14:textId="77777777" w:rsidR="00361846" w:rsidRPr="00361846" w:rsidRDefault="00361846" w:rsidP="00361846">
      <w:pPr>
        <w:spacing w:after="0" w:line="360" w:lineRule="auto"/>
        <w:rPr>
          <w:ins w:id="29" w:author="Φλούδα Χριστίνα" w:date="2019-02-11T12:13:00Z"/>
          <w:rFonts w:eastAsia="Times New Roman"/>
          <w:szCs w:val="24"/>
          <w:lang w:eastAsia="en-US"/>
        </w:rPr>
      </w:pPr>
      <w:ins w:id="30" w:author="Φλούδα Χριστίνα" w:date="2019-02-11T12:13:00Z">
        <w:r w:rsidRPr="00361846">
          <w:rPr>
            <w:rFonts w:eastAsia="Times New Roman"/>
            <w:szCs w:val="24"/>
            <w:lang w:eastAsia="en-US"/>
          </w:rPr>
          <w:t>ΟΜΙΛΗΤΕΣ</w:t>
        </w:r>
      </w:ins>
    </w:p>
    <w:p w14:paraId="34958104" w14:textId="7969407F" w:rsidR="00361846" w:rsidRDefault="00361846" w:rsidP="00361846">
      <w:pPr>
        <w:spacing w:line="600" w:lineRule="auto"/>
        <w:ind w:firstLine="720"/>
        <w:jc w:val="center"/>
        <w:rPr>
          <w:ins w:id="31" w:author="Φλούδα Χριστίνα" w:date="2019-02-11T12:13:00Z"/>
          <w:rFonts w:eastAsia="Times New Roman"/>
          <w:szCs w:val="24"/>
        </w:rPr>
      </w:pPr>
      <w:ins w:id="32" w:author="Φλούδα Χριστίνα" w:date="2019-02-11T12:13:00Z">
        <w:r w:rsidRPr="00361846">
          <w:rPr>
            <w:rFonts w:eastAsia="Times New Roman"/>
            <w:szCs w:val="24"/>
            <w:lang w:eastAsia="en-US"/>
          </w:rPr>
          <w:br/>
          <w:t>Α. Επί διαδικαστικού θέματος:</w:t>
        </w:r>
        <w:r w:rsidRPr="00361846">
          <w:rPr>
            <w:rFonts w:eastAsia="Times New Roman"/>
            <w:szCs w:val="24"/>
            <w:lang w:eastAsia="en-US"/>
          </w:rPr>
          <w:br/>
          <w:t>ΑΪΒΑΤΙΔΗΣ Ι. , σελ.</w:t>
        </w:r>
        <w:r w:rsidRPr="00361846">
          <w:rPr>
            <w:rFonts w:eastAsia="Times New Roman"/>
            <w:szCs w:val="24"/>
            <w:lang w:eastAsia="en-US"/>
          </w:rPr>
          <w:br/>
          <w:t>ΑΝΑΓΝΩΣΤΟΠΟΥΛΟΥ Α. , σελ.</w:t>
        </w:r>
        <w:r w:rsidRPr="00361846">
          <w:rPr>
            <w:rFonts w:eastAsia="Times New Roman"/>
            <w:szCs w:val="24"/>
            <w:lang w:eastAsia="en-US"/>
          </w:rPr>
          <w:br/>
          <w:t>ΑΝΤΩΝΙΑΔΗΣ Ι. , σελ.</w:t>
        </w:r>
        <w:r w:rsidRPr="00361846">
          <w:rPr>
            <w:rFonts w:eastAsia="Times New Roman"/>
            <w:szCs w:val="24"/>
            <w:lang w:eastAsia="en-US"/>
          </w:rPr>
          <w:br/>
          <w:t>ΒΛΑΣΗΣ Κ. , σελ.</w:t>
        </w:r>
        <w:r w:rsidRPr="00361846">
          <w:rPr>
            <w:rFonts w:eastAsia="Times New Roman"/>
            <w:szCs w:val="24"/>
            <w:lang w:eastAsia="en-US"/>
          </w:rPr>
          <w:br/>
          <w:t>ΒΟΥΤΣΗΣ Ν. , σελ.</w:t>
        </w:r>
        <w:r w:rsidRPr="00361846">
          <w:rPr>
            <w:rFonts w:eastAsia="Times New Roman"/>
            <w:szCs w:val="24"/>
            <w:lang w:eastAsia="en-US"/>
          </w:rPr>
          <w:br/>
          <w:t>ΒΡΟΥΤΣΗΣ Ι. , σελ.</w:t>
        </w:r>
        <w:r w:rsidRPr="00361846">
          <w:rPr>
            <w:rFonts w:eastAsia="Times New Roman"/>
            <w:szCs w:val="24"/>
            <w:lang w:eastAsia="en-US"/>
          </w:rPr>
          <w:br/>
          <w:t>ΓΑΚΗΣ Δ. , σελ.</w:t>
        </w:r>
        <w:r w:rsidRPr="00361846">
          <w:rPr>
            <w:rFonts w:eastAsia="Times New Roman"/>
            <w:szCs w:val="24"/>
            <w:lang w:eastAsia="en-US"/>
          </w:rPr>
          <w:br/>
          <w:t>ΓΕΝΝΗΜΑΤΑ Φ. , σελ.</w:t>
        </w:r>
        <w:r w:rsidRPr="00361846">
          <w:rPr>
            <w:rFonts w:eastAsia="Times New Roman"/>
            <w:szCs w:val="24"/>
            <w:lang w:eastAsia="en-US"/>
          </w:rPr>
          <w:br/>
          <w:t>ΓΕΩΡΓΑΝΤΑΣ Γ. , σελ.</w:t>
        </w:r>
        <w:r w:rsidRPr="00361846">
          <w:rPr>
            <w:rFonts w:eastAsia="Times New Roman"/>
            <w:szCs w:val="24"/>
            <w:lang w:eastAsia="en-US"/>
          </w:rPr>
          <w:br/>
          <w:t>ΓΙΑΚΟΥΜΑΤΟΣ Γ. , σελ.</w:t>
        </w:r>
        <w:r w:rsidRPr="00361846">
          <w:rPr>
            <w:rFonts w:eastAsia="Times New Roman"/>
            <w:szCs w:val="24"/>
            <w:lang w:eastAsia="en-US"/>
          </w:rPr>
          <w:br/>
          <w:t>ΔΕΝΔΙΑΣ Ν. , σελ.</w:t>
        </w:r>
        <w:r w:rsidRPr="00361846">
          <w:rPr>
            <w:rFonts w:eastAsia="Times New Roman"/>
            <w:szCs w:val="24"/>
            <w:lang w:eastAsia="en-US"/>
          </w:rPr>
          <w:br/>
          <w:t>ΚΑΛΑΦΑΤΗΣ Σ. , σελ.</w:t>
        </w:r>
        <w:r w:rsidRPr="00361846">
          <w:rPr>
            <w:rFonts w:eastAsia="Times New Roman"/>
            <w:szCs w:val="24"/>
            <w:lang w:eastAsia="en-US"/>
          </w:rPr>
          <w:br/>
          <w:t>ΚΑΡΑΜΑΝΛΗ  Ά. , σελ.</w:t>
        </w:r>
        <w:r w:rsidRPr="00361846">
          <w:rPr>
            <w:rFonts w:eastAsia="Times New Roman"/>
            <w:szCs w:val="24"/>
            <w:lang w:eastAsia="en-US"/>
          </w:rPr>
          <w:br/>
          <w:t>ΚΑΣΙΔΙΑΡΗΣ Η. , σελ.</w:t>
        </w:r>
        <w:r w:rsidRPr="00361846">
          <w:rPr>
            <w:rFonts w:eastAsia="Times New Roman"/>
            <w:szCs w:val="24"/>
            <w:lang w:eastAsia="en-US"/>
          </w:rPr>
          <w:br/>
          <w:t>ΚΡΕΜΑΣΤΙΝΟΣ Δ. , σελ.</w:t>
        </w:r>
        <w:r w:rsidRPr="00361846">
          <w:rPr>
            <w:rFonts w:eastAsia="Times New Roman"/>
            <w:szCs w:val="24"/>
            <w:lang w:eastAsia="en-US"/>
          </w:rPr>
          <w:br/>
          <w:t>ΚΥΡΙΑΖΙΔΗΣ Δ. , σελ.</w:t>
        </w:r>
        <w:r w:rsidRPr="00361846">
          <w:rPr>
            <w:rFonts w:eastAsia="Times New Roman"/>
            <w:szCs w:val="24"/>
            <w:lang w:eastAsia="en-US"/>
          </w:rPr>
          <w:br/>
          <w:t>ΛΑΓΟΣ Ι. , σελ.</w:t>
        </w:r>
        <w:r w:rsidRPr="00361846">
          <w:rPr>
            <w:rFonts w:eastAsia="Times New Roman"/>
            <w:szCs w:val="24"/>
            <w:lang w:eastAsia="en-US"/>
          </w:rPr>
          <w:br/>
          <w:t>ΜΗΤΣΟΤΑΚΗΣ Κ. , σελ.</w:t>
        </w:r>
        <w:r w:rsidRPr="00361846">
          <w:rPr>
            <w:rFonts w:eastAsia="Times New Roman"/>
            <w:szCs w:val="24"/>
            <w:lang w:eastAsia="en-US"/>
          </w:rPr>
          <w:br/>
          <w:t>ΜΠΑΛΑΟΥΡΑΣ Γ. , σελ.</w:t>
        </w:r>
        <w:r w:rsidRPr="00361846">
          <w:rPr>
            <w:rFonts w:eastAsia="Times New Roman"/>
            <w:szCs w:val="24"/>
            <w:lang w:eastAsia="en-US"/>
          </w:rPr>
          <w:br/>
          <w:t>ΜΠΑΡΜΠΑΡΟΥΣΗΣ Κ. , σελ.</w:t>
        </w:r>
        <w:r w:rsidRPr="00361846">
          <w:rPr>
            <w:rFonts w:eastAsia="Times New Roman"/>
            <w:szCs w:val="24"/>
            <w:lang w:eastAsia="en-US"/>
          </w:rPr>
          <w:br/>
          <w:t>ΞΥΔΑΚΗΣ Ν. , σελ.</w:t>
        </w:r>
        <w:r w:rsidRPr="00361846">
          <w:rPr>
            <w:rFonts w:eastAsia="Times New Roman"/>
            <w:szCs w:val="24"/>
            <w:lang w:eastAsia="en-US"/>
          </w:rPr>
          <w:br/>
          <w:t>ΧΡΙΣΤΟΔΟΥΛΟΠΟΥΛΟΥ Α. , σελ.</w:t>
        </w:r>
        <w:r w:rsidRPr="00361846">
          <w:rPr>
            <w:rFonts w:eastAsia="Times New Roman"/>
            <w:szCs w:val="24"/>
            <w:lang w:eastAsia="en-US"/>
          </w:rPr>
          <w:br/>
        </w:r>
        <w:r w:rsidRPr="00361846">
          <w:rPr>
            <w:rFonts w:eastAsia="Times New Roman"/>
            <w:szCs w:val="24"/>
            <w:lang w:eastAsia="en-US"/>
          </w:rPr>
          <w:br/>
          <w:t>Β. Επί προσωπικού θέματος:</w:t>
        </w:r>
        <w:r w:rsidRPr="00361846">
          <w:rPr>
            <w:rFonts w:eastAsia="Times New Roman"/>
            <w:szCs w:val="24"/>
            <w:lang w:eastAsia="en-US"/>
          </w:rPr>
          <w:br/>
          <w:t>ΓΕΝΝΗΜΑΤΑ Φ. , σελ.</w:t>
        </w:r>
        <w:r w:rsidRPr="00361846">
          <w:rPr>
            <w:rFonts w:eastAsia="Times New Roman"/>
            <w:szCs w:val="24"/>
            <w:lang w:eastAsia="en-US"/>
          </w:rPr>
          <w:br/>
          <w:t>ΞΥΔΑΚΗΣ Ν. , σελ.</w:t>
        </w:r>
        <w:r w:rsidRPr="00361846">
          <w:rPr>
            <w:rFonts w:eastAsia="Times New Roman"/>
            <w:szCs w:val="24"/>
            <w:lang w:eastAsia="en-US"/>
          </w:rPr>
          <w:br/>
        </w:r>
        <w:r w:rsidRPr="00361846">
          <w:rPr>
            <w:rFonts w:eastAsia="Times New Roman"/>
            <w:szCs w:val="24"/>
            <w:lang w:eastAsia="en-US"/>
          </w:rPr>
          <w:br/>
          <w:t>Γ. Επί του σχεδίου νόμου του Υπουργείου Εξωτερικών:</w:t>
        </w:r>
        <w:r w:rsidRPr="00361846">
          <w:rPr>
            <w:rFonts w:eastAsia="Times New Roman"/>
            <w:szCs w:val="24"/>
            <w:lang w:eastAsia="en-US"/>
          </w:rPr>
          <w:br/>
          <w:t>ΑΪΒΑΤΙΔΗΣ Ι. , σελ.</w:t>
        </w:r>
        <w:r w:rsidRPr="00361846">
          <w:rPr>
            <w:rFonts w:eastAsia="Times New Roman"/>
            <w:szCs w:val="24"/>
            <w:lang w:eastAsia="en-US"/>
          </w:rPr>
          <w:br/>
          <w:t>ΒΛΑΣΗΣ Κ. , σελ.</w:t>
        </w:r>
        <w:r w:rsidRPr="00361846">
          <w:rPr>
            <w:rFonts w:eastAsia="Times New Roman"/>
            <w:szCs w:val="24"/>
            <w:lang w:eastAsia="en-US"/>
          </w:rPr>
          <w:br/>
          <w:t>ΒΛΑΧΟΥ Σ. , σελ.</w:t>
        </w:r>
        <w:r w:rsidRPr="00361846">
          <w:rPr>
            <w:rFonts w:eastAsia="Times New Roman"/>
            <w:szCs w:val="24"/>
            <w:lang w:eastAsia="en-US"/>
          </w:rPr>
          <w:br/>
          <w:t>ΒΟΡΙΔΗΣ Μ. , σελ.</w:t>
        </w:r>
        <w:r w:rsidRPr="00361846">
          <w:rPr>
            <w:rFonts w:eastAsia="Times New Roman"/>
            <w:szCs w:val="24"/>
            <w:lang w:eastAsia="en-US"/>
          </w:rPr>
          <w:br/>
          <w:t>ΓΕΝΝΗΜΑΤΑ Φ. , σελ.</w:t>
        </w:r>
        <w:r w:rsidRPr="00361846">
          <w:rPr>
            <w:rFonts w:eastAsia="Times New Roman"/>
            <w:szCs w:val="24"/>
            <w:lang w:eastAsia="en-US"/>
          </w:rPr>
          <w:br/>
          <w:t>ΓΙΑΚΟΥΜΑΤΟΣ Γ. , σελ.</w:t>
        </w:r>
        <w:r w:rsidRPr="00361846">
          <w:rPr>
            <w:rFonts w:eastAsia="Times New Roman"/>
            <w:szCs w:val="24"/>
            <w:lang w:eastAsia="en-US"/>
          </w:rPr>
          <w:br/>
          <w:t>ΓΡΗΓΟΡΑΚΟΣ Λ. , σελ.</w:t>
        </w:r>
        <w:r w:rsidRPr="00361846">
          <w:rPr>
            <w:rFonts w:eastAsia="Times New Roman"/>
            <w:szCs w:val="24"/>
            <w:lang w:eastAsia="en-US"/>
          </w:rPr>
          <w:br/>
          <w:t>ΔΑΝΕΛΛΗΣ Σ. , σελ.</w:t>
        </w:r>
        <w:r w:rsidRPr="00361846">
          <w:rPr>
            <w:rFonts w:eastAsia="Times New Roman"/>
            <w:szCs w:val="24"/>
            <w:lang w:eastAsia="en-US"/>
          </w:rPr>
          <w:br/>
          <w:t>ΔΕΔΕΣ Ι. , σελ.</w:t>
        </w:r>
        <w:r w:rsidRPr="00361846">
          <w:rPr>
            <w:rFonts w:eastAsia="Times New Roman"/>
            <w:szCs w:val="24"/>
            <w:lang w:eastAsia="en-US"/>
          </w:rPr>
          <w:br/>
          <w:t>ΔΕΝΔΙΑΣ Ν. , σελ.</w:t>
        </w:r>
        <w:r w:rsidRPr="00361846">
          <w:rPr>
            <w:rFonts w:eastAsia="Times New Roman"/>
            <w:szCs w:val="24"/>
            <w:lang w:eastAsia="en-US"/>
          </w:rPr>
          <w:br/>
          <w:t>ΕΜΜΑΝΟΥΗΛΙΔΗΣ Δ. , σελ.</w:t>
        </w:r>
        <w:r w:rsidRPr="00361846">
          <w:rPr>
            <w:rFonts w:eastAsia="Times New Roman"/>
            <w:szCs w:val="24"/>
            <w:lang w:eastAsia="en-US"/>
          </w:rPr>
          <w:br/>
          <w:t>ΗΛΙΟΠΟΥΛΟΣ Π. , σελ.</w:t>
        </w:r>
        <w:r w:rsidRPr="00361846">
          <w:rPr>
            <w:rFonts w:eastAsia="Times New Roman"/>
            <w:szCs w:val="24"/>
            <w:lang w:eastAsia="en-US"/>
          </w:rPr>
          <w:br/>
          <w:t>ΘΗΒΑΙΟΣ Ν. , σελ.</w:t>
        </w:r>
        <w:r w:rsidRPr="00361846">
          <w:rPr>
            <w:rFonts w:eastAsia="Times New Roman"/>
            <w:szCs w:val="24"/>
            <w:lang w:eastAsia="en-US"/>
          </w:rPr>
          <w:br/>
          <w:t>ΚΑΡΑΣΜΑΝΗΣ Γ. , σελ.</w:t>
        </w:r>
        <w:r w:rsidRPr="00361846">
          <w:rPr>
            <w:rFonts w:eastAsia="Times New Roman"/>
            <w:szCs w:val="24"/>
            <w:lang w:eastAsia="en-US"/>
          </w:rPr>
          <w:br/>
          <w:t>ΚΑΤΡΟΥΓΚΑΛΟΣ Γ. , σελ.</w:t>
        </w:r>
        <w:r w:rsidRPr="00361846">
          <w:rPr>
            <w:rFonts w:eastAsia="Times New Roman"/>
            <w:szCs w:val="24"/>
            <w:lang w:eastAsia="en-US"/>
          </w:rPr>
          <w:br/>
          <w:t>ΚΑΤΣΑΝΙΩΤΗΣ Α. , σελ.</w:t>
        </w:r>
        <w:r w:rsidRPr="00361846">
          <w:rPr>
            <w:rFonts w:eastAsia="Times New Roman"/>
            <w:szCs w:val="24"/>
            <w:lang w:eastAsia="en-US"/>
          </w:rPr>
          <w:br/>
          <w:t>ΚΑΤΣΑΦΑΔΟΣ Κ. , σελ.</w:t>
        </w:r>
        <w:r w:rsidRPr="00361846">
          <w:rPr>
            <w:rFonts w:eastAsia="Times New Roman"/>
            <w:szCs w:val="24"/>
            <w:lang w:eastAsia="en-US"/>
          </w:rPr>
          <w:br/>
          <w:t>ΚΕΔΙΚΟΓΛΟΥ Σ. , σελ.</w:t>
        </w:r>
        <w:r w:rsidRPr="00361846">
          <w:rPr>
            <w:rFonts w:eastAsia="Times New Roman"/>
            <w:szCs w:val="24"/>
            <w:lang w:eastAsia="en-US"/>
          </w:rPr>
          <w:br/>
          <w:t>ΚΕΦΑΛΟΓΙΑΝΝΗΣ Ι. , σελ.</w:t>
        </w:r>
        <w:r w:rsidRPr="00361846">
          <w:rPr>
            <w:rFonts w:eastAsia="Times New Roman"/>
            <w:szCs w:val="24"/>
            <w:lang w:eastAsia="en-US"/>
          </w:rPr>
          <w:br/>
          <w:t>ΚΟΖΟΜΠΟΛΗ - ΑΜΑΝΑΤΙΔΗ Π. , σελ.</w:t>
        </w:r>
        <w:r w:rsidRPr="00361846">
          <w:rPr>
            <w:rFonts w:eastAsia="Times New Roman"/>
            <w:szCs w:val="24"/>
            <w:lang w:eastAsia="en-US"/>
          </w:rPr>
          <w:br/>
          <w:t>ΚΟΝΣΟΛΑΣ Ε. , σελ.</w:t>
        </w:r>
        <w:r w:rsidRPr="00361846">
          <w:rPr>
            <w:rFonts w:eastAsia="Times New Roman"/>
            <w:szCs w:val="24"/>
            <w:lang w:eastAsia="en-US"/>
          </w:rPr>
          <w:br/>
          <w:t>ΚΟΥΡΑΚΗΣ Α. , σελ.</w:t>
        </w:r>
        <w:r w:rsidRPr="00361846">
          <w:rPr>
            <w:rFonts w:eastAsia="Times New Roman"/>
            <w:szCs w:val="24"/>
            <w:lang w:eastAsia="en-US"/>
          </w:rPr>
          <w:br/>
          <w:t>ΛΑΜΠΡΟΥΛΗΣ Γ. , σελ.</w:t>
        </w:r>
        <w:r w:rsidRPr="00361846">
          <w:rPr>
            <w:rFonts w:eastAsia="Times New Roman"/>
            <w:szCs w:val="24"/>
            <w:lang w:eastAsia="en-US"/>
          </w:rPr>
          <w:br/>
          <w:t>ΜΙΧΟΣ Ν. , σελ.</w:t>
        </w:r>
        <w:r w:rsidRPr="00361846">
          <w:rPr>
            <w:rFonts w:eastAsia="Times New Roman"/>
            <w:szCs w:val="24"/>
            <w:lang w:eastAsia="en-US"/>
          </w:rPr>
          <w:br/>
          <w:t>ΜΟΥΜΟΥΛΙΔΗΣ Θ. , σελ.</w:t>
        </w:r>
        <w:r w:rsidRPr="00361846">
          <w:rPr>
            <w:rFonts w:eastAsia="Times New Roman"/>
            <w:szCs w:val="24"/>
            <w:lang w:eastAsia="en-US"/>
          </w:rPr>
          <w:br/>
          <w:t>ΞΥΔΑΚΗΣ Ν. , σελ.</w:t>
        </w:r>
        <w:r w:rsidRPr="00361846">
          <w:rPr>
            <w:rFonts w:eastAsia="Times New Roman"/>
            <w:szCs w:val="24"/>
            <w:lang w:eastAsia="en-US"/>
          </w:rPr>
          <w:br/>
          <w:t>ΠΑΛΛΗΣ Γ. , σελ.</w:t>
        </w:r>
        <w:r w:rsidRPr="00361846">
          <w:rPr>
            <w:rFonts w:eastAsia="Times New Roman"/>
            <w:szCs w:val="24"/>
            <w:lang w:eastAsia="en-US"/>
          </w:rPr>
          <w:br/>
          <w:t>ΠΑΝΑΓΙΩΤΟΠΟΥΛΟΣ Ν. , σελ.</w:t>
        </w:r>
        <w:r w:rsidRPr="00361846">
          <w:rPr>
            <w:rFonts w:eastAsia="Times New Roman"/>
            <w:szCs w:val="24"/>
            <w:lang w:eastAsia="en-US"/>
          </w:rPr>
          <w:br/>
          <w:t>ΠΑΠΑΔΟΠΟΥΛΟΣ Α. , σελ.</w:t>
        </w:r>
        <w:r w:rsidRPr="00361846">
          <w:rPr>
            <w:rFonts w:eastAsia="Times New Roman"/>
            <w:szCs w:val="24"/>
            <w:lang w:eastAsia="en-US"/>
          </w:rPr>
          <w:br/>
          <w:t>ΠΑΠΑΔΟΠΟΥΛΟΣ Χ. , σελ.</w:t>
        </w:r>
        <w:r w:rsidRPr="00361846">
          <w:rPr>
            <w:rFonts w:eastAsia="Times New Roman"/>
            <w:szCs w:val="24"/>
            <w:lang w:eastAsia="en-US"/>
          </w:rPr>
          <w:br/>
          <w:t>ΠΑΡΑΣΚΕΥΟΠΟΥΛΟΣ Ν. , σελ.</w:t>
        </w:r>
        <w:r w:rsidRPr="00361846">
          <w:rPr>
            <w:rFonts w:eastAsia="Times New Roman"/>
            <w:szCs w:val="24"/>
            <w:lang w:eastAsia="en-US"/>
          </w:rPr>
          <w:br/>
          <w:t>ΠΑΥΛΙΔΗΣ Κ. , σελ.</w:t>
        </w:r>
        <w:r w:rsidRPr="00361846">
          <w:rPr>
            <w:rFonts w:eastAsia="Times New Roman"/>
            <w:szCs w:val="24"/>
            <w:lang w:eastAsia="en-US"/>
          </w:rPr>
          <w:br/>
          <w:t>ΡΑΠΤΗ Ε. , σελ.</w:t>
        </w:r>
        <w:r w:rsidRPr="00361846">
          <w:rPr>
            <w:rFonts w:eastAsia="Times New Roman"/>
            <w:szCs w:val="24"/>
            <w:lang w:eastAsia="en-US"/>
          </w:rPr>
          <w:br/>
          <w:t>ΡΙΖΟΣ Δ. , σελ.</w:t>
        </w:r>
        <w:r w:rsidRPr="00361846">
          <w:rPr>
            <w:rFonts w:eastAsia="Times New Roman"/>
            <w:szCs w:val="24"/>
            <w:lang w:eastAsia="en-US"/>
          </w:rPr>
          <w:br/>
          <w:t>ΣΕΛΤΣΑΣ Κ. , σελ.</w:t>
        </w:r>
        <w:r w:rsidRPr="00361846">
          <w:rPr>
            <w:rFonts w:eastAsia="Times New Roman"/>
            <w:szCs w:val="24"/>
            <w:lang w:eastAsia="en-US"/>
          </w:rPr>
          <w:br/>
          <w:t>ΣΗΦΑΚΗΣ Ι. , σελ.</w:t>
        </w:r>
        <w:r w:rsidRPr="00361846">
          <w:rPr>
            <w:rFonts w:eastAsia="Times New Roman"/>
            <w:szCs w:val="24"/>
            <w:lang w:eastAsia="en-US"/>
          </w:rPr>
          <w:br/>
          <w:t>ΣΚΟΥΡΛΕΤΗΣ Π. , σελ.</w:t>
        </w:r>
        <w:r w:rsidRPr="00361846">
          <w:rPr>
            <w:rFonts w:eastAsia="Times New Roman"/>
            <w:szCs w:val="24"/>
            <w:lang w:eastAsia="en-US"/>
          </w:rPr>
          <w:br/>
          <w:t>ΣΚΟΥΡΟΛΙΑΚΟΣ Π. , σελ.</w:t>
        </w:r>
        <w:r w:rsidRPr="00361846">
          <w:rPr>
            <w:rFonts w:eastAsia="Times New Roman"/>
            <w:szCs w:val="24"/>
            <w:lang w:eastAsia="en-US"/>
          </w:rPr>
          <w:br/>
          <w:t>ΣΠΙΡΤΖΗΣ Χ. , σελ.</w:t>
        </w:r>
        <w:r w:rsidRPr="00361846">
          <w:rPr>
            <w:rFonts w:eastAsia="Times New Roman"/>
            <w:szCs w:val="24"/>
            <w:lang w:eastAsia="en-US"/>
          </w:rPr>
          <w:br/>
          <w:t>ΣΤΑΜΑΤΗΣ Δ. , σελ.</w:t>
        </w:r>
        <w:r w:rsidRPr="00361846">
          <w:rPr>
            <w:rFonts w:eastAsia="Times New Roman"/>
            <w:szCs w:val="24"/>
            <w:lang w:eastAsia="en-US"/>
          </w:rPr>
          <w:br/>
          <w:t>ΣΤΕΡΓΙΟΥ Κ. , σελ.</w:t>
        </w:r>
        <w:r w:rsidRPr="00361846">
          <w:rPr>
            <w:rFonts w:eastAsia="Times New Roman"/>
            <w:szCs w:val="24"/>
            <w:lang w:eastAsia="en-US"/>
          </w:rPr>
          <w:br/>
          <w:t>ΣΤΕΦΟΣ Ι. , σελ.</w:t>
        </w:r>
        <w:r w:rsidRPr="00361846">
          <w:rPr>
            <w:rFonts w:eastAsia="Times New Roman"/>
            <w:szCs w:val="24"/>
            <w:lang w:eastAsia="en-US"/>
          </w:rPr>
          <w:br/>
          <w:t>ΣΥΡΙΓΟΣ Α. , σελ.</w:t>
        </w:r>
        <w:r w:rsidRPr="00361846">
          <w:rPr>
            <w:rFonts w:eastAsia="Times New Roman"/>
            <w:szCs w:val="24"/>
            <w:lang w:eastAsia="en-US"/>
          </w:rPr>
          <w:br/>
          <w:t>ΤΕΛΙΓΙΟΡΙΔΟΥ Ο. , σελ.</w:t>
        </w:r>
        <w:r w:rsidRPr="00361846">
          <w:rPr>
            <w:rFonts w:eastAsia="Times New Roman"/>
            <w:szCs w:val="24"/>
            <w:lang w:eastAsia="en-US"/>
          </w:rPr>
          <w:br/>
          <w:t>ΤΟΣΚΑΣ Ν. , σελ.</w:t>
        </w:r>
        <w:r w:rsidRPr="00361846">
          <w:rPr>
            <w:rFonts w:eastAsia="Times New Roman"/>
            <w:szCs w:val="24"/>
            <w:lang w:eastAsia="en-US"/>
          </w:rPr>
          <w:br/>
          <w:t>ΤΡΙΑΝΤΑΦΥΛΛΟΥ Μ. , σελ.</w:t>
        </w:r>
        <w:r w:rsidRPr="00361846">
          <w:rPr>
            <w:rFonts w:eastAsia="Times New Roman"/>
            <w:szCs w:val="24"/>
            <w:lang w:eastAsia="en-US"/>
          </w:rPr>
          <w:br/>
          <w:t>ΦΙΛΗΣ Ν. , σελ.</w:t>
        </w:r>
        <w:r w:rsidRPr="00361846">
          <w:rPr>
            <w:rFonts w:eastAsia="Times New Roman"/>
            <w:szCs w:val="24"/>
            <w:lang w:eastAsia="en-US"/>
          </w:rPr>
          <w:br/>
          <w:t>ΦΩΤΗΛΑΣ Ι. , σελ.</w:t>
        </w:r>
        <w:r w:rsidRPr="00361846">
          <w:rPr>
            <w:rFonts w:eastAsia="Times New Roman"/>
            <w:szCs w:val="24"/>
            <w:lang w:eastAsia="en-US"/>
          </w:rPr>
          <w:br/>
          <w:t>ΧΡΙΣΤΟΔΟΥΛΟΠΟΥΛΟΥ Α. , σελ.</w:t>
        </w:r>
        <w:r w:rsidRPr="00361846">
          <w:rPr>
            <w:rFonts w:eastAsia="Times New Roman"/>
            <w:szCs w:val="24"/>
            <w:lang w:eastAsia="en-US"/>
          </w:rPr>
          <w:br/>
          <w:t>ΧΡΙΣΤΟΦΙΛΟΠΟΥΛΟΥ Π. , σελ.</w:t>
        </w:r>
        <w:r w:rsidRPr="00361846">
          <w:rPr>
            <w:rFonts w:eastAsia="Times New Roman"/>
            <w:szCs w:val="24"/>
            <w:lang w:eastAsia="en-US"/>
          </w:rPr>
          <w:br/>
        </w:r>
        <w:r w:rsidRPr="00361846">
          <w:rPr>
            <w:rFonts w:eastAsia="Times New Roman"/>
            <w:szCs w:val="24"/>
            <w:lang w:eastAsia="en-US"/>
          </w:rPr>
          <w:br/>
          <w:t>ΠΑΡΕΜΒΑΣΕΙΣ:</w:t>
        </w:r>
        <w:r w:rsidRPr="00361846">
          <w:rPr>
            <w:rFonts w:eastAsia="Times New Roman"/>
            <w:szCs w:val="24"/>
            <w:lang w:eastAsia="en-US"/>
          </w:rPr>
          <w:br/>
          <w:t>ΑΜΑΝΑΤΙΔΗΣ Ι. , σελ.</w:t>
        </w:r>
        <w:r w:rsidRPr="00361846">
          <w:rPr>
            <w:rFonts w:eastAsia="Times New Roman"/>
            <w:szCs w:val="24"/>
            <w:lang w:eastAsia="en-US"/>
          </w:rPr>
          <w:br/>
          <w:t>ΒΟΥΤΣΗΣ Ν. , σελ.</w:t>
        </w:r>
        <w:r w:rsidRPr="00361846">
          <w:rPr>
            <w:rFonts w:eastAsia="Times New Roman"/>
            <w:szCs w:val="24"/>
            <w:lang w:eastAsia="en-US"/>
          </w:rPr>
          <w:br/>
          <w:t>ΗΓΟΥΜΕΝΙΔΗΣ Ν. , σελ.</w:t>
        </w:r>
        <w:r w:rsidRPr="00361846">
          <w:rPr>
            <w:rFonts w:eastAsia="Times New Roman"/>
            <w:szCs w:val="24"/>
            <w:lang w:eastAsia="en-US"/>
          </w:rPr>
          <w:br/>
          <w:t>ΚΑΡΑΜΑΝΛΗ  Ά. , σελ.</w:t>
        </w:r>
        <w:r w:rsidRPr="00361846">
          <w:rPr>
            <w:rFonts w:eastAsia="Times New Roman"/>
            <w:szCs w:val="24"/>
            <w:lang w:eastAsia="en-US"/>
          </w:rPr>
          <w:br/>
          <w:t>ΚΑΤΡΟΥΓΚΑΛΟΣ Γ. , σελ.</w:t>
        </w:r>
        <w:r w:rsidRPr="00361846">
          <w:rPr>
            <w:rFonts w:eastAsia="Times New Roman"/>
            <w:szCs w:val="24"/>
            <w:lang w:eastAsia="en-US"/>
          </w:rPr>
          <w:br/>
          <w:t>ΚΡΕΜΑΣΤΙΝΟΣ Δ. , σελ.</w:t>
        </w:r>
        <w:r w:rsidRPr="00361846">
          <w:rPr>
            <w:rFonts w:eastAsia="Times New Roman"/>
            <w:szCs w:val="24"/>
            <w:lang w:eastAsia="en-US"/>
          </w:rPr>
          <w:br/>
          <w:t>ΜΠΑΛΑΟΥΡΑΣ Γ. , σελ.</w:t>
        </w:r>
        <w:r w:rsidRPr="00361846">
          <w:rPr>
            <w:rFonts w:eastAsia="Times New Roman"/>
            <w:szCs w:val="24"/>
            <w:lang w:eastAsia="en-US"/>
          </w:rPr>
          <w:br/>
          <w:t>ΜΠΟΥΡΑΣ Α. , σελ.</w:t>
        </w:r>
        <w:r w:rsidRPr="00361846">
          <w:rPr>
            <w:rFonts w:eastAsia="Times New Roman"/>
            <w:szCs w:val="24"/>
            <w:lang w:eastAsia="en-US"/>
          </w:rPr>
          <w:br/>
        </w:r>
      </w:ins>
    </w:p>
    <w:p w14:paraId="1664EB79" w14:textId="479830D0" w:rsidR="00A97886" w:rsidRDefault="00361846">
      <w:pPr>
        <w:spacing w:line="600" w:lineRule="auto"/>
        <w:ind w:firstLine="720"/>
        <w:jc w:val="center"/>
        <w:rPr>
          <w:rFonts w:eastAsia="Times New Roman"/>
          <w:szCs w:val="24"/>
        </w:rPr>
      </w:pPr>
      <w:r>
        <w:rPr>
          <w:rFonts w:eastAsia="Times New Roman"/>
          <w:szCs w:val="24"/>
        </w:rPr>
        <w:t>ΠΡΑΚΤΙΚΑ ΒΟΥΛΗΣ</w:t>
      </w:r>
    </w:p>
    <w:p w14:paraId="1664EB7A" w14:textId="77777777" w:rsidR="00A97886" w:rsidRDefault="00361846">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1664EB7B" w14:textId="77777777" w:rsidR="00A97886" w:rsidRDefault="0036184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664EB7C" w14:textId="77777777" w:rsidR="00A97886" w:rsidRDefault="00361846">
      <w:pPr>
        <w:spacing w:line="600" w:lineRule="auto"/>
        <w:ind w:firstLine="720"/>
        <w:jc w:val="center"/>
        <w:rPr>
          <w:rFonts w:eastAsia="Times New Roman"/>
          <w:szCs w:val="24"/>
        </w:rPr>
      </w:pPr>
      <w:r>
        <w:rPr>
          <w:rFonts w:eastAsia="Times New Roman"/>
          <w:szCs w:val="24"/>
        </w:rPr>
        <w:t>ΣΥΝΟΔΟΣ Δ΄</w:t>
      </w:r>
    </w:p>
    <w:p w14:paraId="1664EB7D" w14:textId="77777777" w:rsidR="00A97886" w:rsidRDefault="00361846">
      <w:pPr>
        <w:spacing w:line="600" w:lineRule="auto"/>
        <w:ind w:firstLine="720"/>
        <w:jc w:val="center"/>
        <w:rPr>
          <w:rFonts w:eastAsia="Times New Roman"/>
          <w:szCs w:val="24"/>
        </w:rPr>
      </w:pPr>
      <w:r>
        <w:rPr>
          <w:rFonts w:eastAsia="Times New Roman"/>
          <w:szCs w:val="24"/>
        </w:rPr>
        <w:t>ΣΥΝΕΔΡΙΑΣΗ ΞΒ΄</w:t>
      </w:r>
    </w:p>
    <w:p w14:paraId="1664EB7E" w14:textId="77777777" w:rsidR="00A97886" w:rsidRDefault="00361846">
      <w:pPr>
        <w:spacing w:line="600" w:lineRule="auto"/>
        <w:ind w:firstLine="720"/>
        <w:contextualSpacing/>
        <w:jc w:val="center"/>
        <w:rPr>
          <w:rFonts w:eastAsia="Times New Roman"/>
          <w:szCs w:val="24"/>
        </w:rPr>
      </w:pPr>
      <w:r>
        <w:rPr>
          <w:rFonts w:eastAsia="Times New Roman"/>
          <w:szCs w:val="24"/>
        </w:rPr>
        <w:t>Παρασκευή 25 Ιανουαρίου 2019</w:t>
      </w:r>
    </w:p>
    <w:p w14:paraId="1664EB7F" w14:textId="77777777" w:rsidR="00A97886" w:rsidRDefault="00361846">
      <w:pPr>
        <w:spacing w:line="600" w:lineRule="auto"/>
        <w:ind w:firstLine="720"/>
        <w:jc w:val="both"/>
        <w:rPr>
          <w:rFonts w:eastAsia="Times New Roman"/>
          <w:szCs w:val="24"/>
        </w:rPr>
      </w:pPr>
      <w:r>
        <w:rPr>
          <w:rFonts w:eastAsia="Times New Roman"/>
          <w:szCs w:val="24"/>
        </w:rPr>
        <w:t xml:space="preserve">Αθήνα, σήμερα στις 25 Ιανουαρίου 2019, ημέρα Παρασκευή και ώρα 9.19΄, συνήλθε στην Αίθουσα των συνεδριάσεων του Βουλευτηρίου η Βουλή σε ολομέλεια για να συνεδριάσει υπό την προεδρία του Ε΄ Αντιπροέδρου αυτής κ. </w:t>
      </w:r>
      <w:r w:rsidRPr="00A00850">
        <w:rPr>
          <w:rFonts w:eastAsia="Times New Roman"/>
          <w:b/>
          <w:szCs w:val="24"/>
        </w:rPr>
        <w:t>ΔΗΜΗΤΡΙΟΥ ΚΡΕΜΑΣΤΙΝΟΥ</w:t>
      </w:r>
      <w:r>
        <w:rPr>
          <w:rFonts w:eastAsia="Times New Roman"/>
          <w:szCs w:val="24"/>
        </w:rPr>
        <w:t>.</w:t>
      </w:r>
    </w:p>
    <w:p w14:paraId="1664EB80" w14:textId="77777777" w:rsidR="00A97886" w:rsidRDefault="00361846">
      <w:pPr>
        <w:spacing w:line="600" w:lineRule="auto"/>
        <w:ind w:firstLine="720"/>
        <w:jc w:val="both"/>
        <w:rPr>
          <w:rFonts w:eastAsia="Times New Roman"/>
          <w:szCs w:val="24"/>
        </w:rPr>
      </w:pPr>
      <w:r w:rsidRPr="00C5713A">
        <w:rPr>
          <w:rFonts w:eastAsia="Times New Roman"/>
          <w:b/>
          <w:szCs w:val="24"/>
        </w:rPr>
        <w:t>ΠΡΟΕΔΡΕΥ</w:t>
      </w:r>
      <w:r>
        <w:rPr>
          <w:rFonts w:eastAsia="Times New Roman"/>
          <w:b/>
          <w:szCs w:val="24"/>
        </w:rPr>
        <w:t>ΩΝ</w:t>
      </w:r>
      <w:r w:rsidRPr="00C5713A">
        <w:rPr>
          <w:rFonts w:eastAsia="Times New Roman"/>
          <w:b/>
          <w:szCs w:val="24"/>
        </w:rPr>
        <w:t xml:space="preserve"> (</w:t>
      </w:r>
      <w:r>
        <w:rPr>
          <w:rFonts w:eastAsia="Times New Roman"/>
          <w:b/>
          <w:szCs w:val="24"/>
        </w:rPr>
        <w:t xml:space="preserve">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Κυρίες και κύριοι συνάδελφοι, αρχίζει η συνεδρίαση.</w:t>
      </w:r>
    </w:p>
    <w:p w14:paraId="1664EB81" w14:textId="77777777" w:rsidR="00A97886" w:rsidRDefault="00361846">
      <w:pPr>
        <w:spacing w:line="600" w:lineRule="auto"/>
        <w:ind w:firstLine="720"/>
        <w:jc w:val="both"/>
        <w:rPr>
          <w:rFonts w:eastAsia="Times New Roman"/>
          <w:szCs w:val="24"/>
        </w:rPr>
      </w:pPr>
      <w:r>
        <w:rPr>
          <w:rFonts w:eastAsia="Times New Roman"/>
          <w:szCs w:val="24"/>
        </w:rPr>
        <w:t>Έχω</w:t>
      </w:r>
      <w:r>
        <w:rPr>
          <w:rFonts w:eastAsia="Times New Roman"/>
          <w:szCs w:val="24"/>
        </w:rPr>
        <w:t xml:space="preserve"> την τιμή να ανακοινώσω </w:t>
      </w:r>
      <w:r>
        <w:rPr>
          <w:rFonts w:eastAsia="Times New Roman"/>
          <w:szCs w:val="24"/>
        </w:rPr>
        <w:t>σ</w:t>
      </w:r>
      <w:r>
        <w:rPr>
          <w:rFonts w:eastAsia="Times New Roman"/>
          <w:szCs w:val="24"/>
        </w:rPr>
        <w:t xml:space="preserve">το Σώμα το δελτίο επικαίρων ερωτήσεων της Δευτέρας 28 Ιανουαρίου 2019. </w:t>
      </w:r>
    </w:p>
    <w:p w14:paraId="1664EB82" w14:textId="77777777" w:rsidR="00A97886" w:rsidRDefault="00361846">
      <w:pPr>
        <w:pStyle w:val="Web"/>
        <w:spacing w:line="600" w:lineRule="auto"/>
        <w:ind w:firstLine="720"/>
        <w:rPr>
          <w:rFonts w:ascii="Arial" w:hAnsi="Arial" w:cs="Arial"/>
          <w:bCs/>
          <w:color w:val="000000"/>
        </w:rPr>
      </w:pPr>
      <w:r w:rsidRPr="00CD742F">
        <w:rPr>
          <w:rFonts w:ascii="Arial" w:hAnsi="Arial" w:cs="Arial"/>
          <w:color w:val="000000"/>
        </w:rPr>
        <w:lastRenderedPageBreak/>
        <w:t>Α. ΕΠΙΚΑΙΡΕΣ ΕΡΩΤΗΣΕΙΣ Πρώτου Κύκλου (Άρθρο 130 παρ</w:t>
      </w:r>
      <w:r w:rsidRPr="00CD742F">
        <w:rPr>
          <w:rFonts w:ascii="Arial" w:hAnsi="Arial" w:cs="Arial"/>
          <w:color w:val="000000"/>
        </w:rPr>
        <w:t>άγραφοι</w:t>
      </w:r>
      <w:r w:rsidRPr="00CD742F">
        <w:rPr>
          <w:rFonts w:ascii="Arial" w:hAnsi="Arial" w:cs="Arial"/>
          <w:color w:val="000000"/>
        </w:rPr>
        <w:t xml:space="preserve"> 2 και 3 </w:t>
      </w:r>
      <w:r w:rsidRPr="00CD742F">
        <w:rPr>
          <w:rFonts w:ascii="Arial" w:hAnsi="Arial" w:cs="Arial"/>
          <w:color w:val="000000"/>
        </w:rPr>
        <w:t xml:space="preserve">του </w:t>
      </w:r>
      <w:r w:rsidRPr="00CD742F">
        <w:rPr>
          <w:rFonts w:ascii="Arial" w:hAnsi="Arial" w:cs="Arial"/>
          <w:color w:val="000000"/>
        </w:rPr>
        <w:t>Καν</w:t>
      </w:r>
      <w:r w:rsidRPr="00CD742F">
        <w:rPr>
          <w:rFonts w:ascii="Arial" w:hAnsi="Arial" w:cs="Arial"/>
          <w:color w:val="000000"/>
        </w:rPr>
        <w:t>ονισμού της</w:t>
      </w:r>
      <w:r w:rsidRPr="00CD742F">
        <w:rPr>
          <w:rFonts w:ascii="Arial" w:hAnsi="Arial" w:cs="Arial"/>
          <w:color w:val="000000"/>
        </w:rPr>
        <w:t xml:space="preserve"> Βουλ</w:t>
      </w:r>
      <w:r w:rsidRPr="00CD742F">
        <w:rPr>
          <w:rFonts w:ascii="Arial" w:hAnsi="Arial" w:cs="Arial"/>
          <w:color w:val="000000"/>
        </w:rPr>
        <w:t>ής)</w:t>
      </w:r>
    </w:p>
    <w:p w14:paraId="1664EB83" w14:textId="77777777" w:rsidR="00A97886" w:rsidRDefault="00361846">
      <w:pPr>
        <w:pStyle w:val="Web"/>
        <w:spacing w:line="600" w:lineRule="auto"/>
        <w:ind w:firstLine="720"/>
        <w:jc w:val="both"/>
        <w:rPr>
          <w:rFonts w:ascii="Arial" w:hAnsi="Arial" w:cs="Arial"/>
        </w:rPr>
      </w:pPr>
      <w:r>
        <w:rPr>
          <w:rFonts w:ascii="Arial" w:hAnsi="Arial" w:cs="Arial"/>
        </w:rPr>
        <w:t xml:space="preserve">1. </w:t>
      </w:r>
      <w:r>
        <w:rPr>
          <w:rFonts w:ascii="Arial" w:hAnsi="Arial" w:cs="Arial"/>
        </w:rPr>
        <w:t>Η με αριθμό 287/21-1-2019 επίκαιρη ε</w:t>
      </w:r>
      <w:r w:rsidRPr="00CD742F">
        <w:rPr>
          <w:rFonts w:ascii="Arial" w:hAnsi="Arial" w:cs="Arial"/>
        </w:rPr>
        <w:t xml:space="preserve">ρώτηση του Βουλευτή Επικρατείας της Νέας Δημοκρατίας κ. </w:t>
      </w:r>
      <w:r w:rsidRPr="00CD742F">
        <w:rPr>
          <w:rStyle w:val="a5"/>
          <w:rFonts w:ascii="Arial" w:hAnsi="Arial" w:cs="Arial"/>
          <w:b w:val="0"/>
        </w:rPr>
        <w:t>Δημητρίου Σταμάτη</w:t>
      </w:r>
      <w:r w:rsidRPr="00CD742F">
        <w:rPr>
          <w:rStyle w:val="a5"/>
          <w:rFonts w:ascii="Arial" w:hAnsi="Arial" w:cs="Arial"/>
        </w:rPr>
        <w:t xml:space="preserve"> </w:t>
      </w:r>
      <w:r w:rsidRPr="00CD742F">
        <w:rPr>
          <w:rFonts w:ascii="Arial" w:hAnsi="Arial" w:cs="Arial"/>
        </w:rPr>
        <w:t xml:space="preserve">προς τον Υπουργό </w:t>
      </w:r>
      <w:r w:rsidRPr="00CD742F">
        <w:rPr>
          <w:rStyle w:val="a5"/>
          <w:rFonts w:ascii="Arial" w:hAnsi="Arial" w:cs="Arial"/>
          <w:b w:val="0"/>
        </w:rPr>
        <w:t>Εθνικής Άμυνας,</w:t>
      </w:r>
      <w:r w:rsidRPr="00CD742F">
        <w:rPr>
          <w:rFonts w:ascii="Arial" w:hAnsi="Arial" w:cs="Arial"/>
        </w:rPr>
        <w:t xml:space="preserve"> με θέμα: «Πτήσεις πολεμικών αεροσκαφών».</w:t>
      </w:r>
    </w:p>
    <w:p w14:paraId="1664EB84" w14:textId="77777777" w:rsidR="00A97886" w:rsidRDefault="00361846">
      <w:pPr>
        <w:pStyle w:val="Web"/>
        <w:spacing w:line="600" w:lineRule="auto"/>
        <w:ind w:firstLine="720"/>
        <w:jc w:val="both"/>
        <w:rPr>
          <w:rFonts w:ascii="Arial" w:hAnsi="Arial" w:cs="Arial"/>
        </w:rPr>
      </w:pPr>
      <w:r>
        <w:rPr>
          <w:rFonts w:ascii="Arial" w:hAnsi="Arial" w:cs="Arial"/>
        </w:rPr>
        <w:t>2.</w:t>
      </w:r>
      <w:r w:rsidRPr="00CD742F">
        <w:rPr>
          <w:rFonts w:ascii="Arial" w:hAnsi="Arial" w:cs="Arial"/>
        </w:rPr>
        <w:t xml:space="preserve"> </w:t>
      </w:r>
      <w:r>
        <w:rPr>
          <w:rFonts w:ascii="Arial" w:hAnsi="Arial" w:cs="Arial"/>
        </w:rPr>
        <w:t xml:space="preserve">Η με αριθμό 283/21-1-2019 </w:t>
      </w:r>
      <w:r>
        <w:rPr>
          <w:rFonts w:ascii="Arial" w:hAnsi="Arial" w:cs="Arial"/>
        </w:rPr>
        <w:t>επίκαιρη ε</w:t>
      </w:r>
      <w:r w:rsidRPr="00CD742F">
        <w:rPr>
          <w:rFonts w:ascii="Arial" w:hAnsi="Arial" w:cs="Arial"/>
        </w:rPr>
        <w:t>ρώτηση του Βουλευτή Ηλείας</w:t>
      </w:r>
      <w:r w:rsidRPr="00CD742F">
        <w:rPr>
          <w:rFonts w:ascii="Arial" w:hAnsi="Arial" w:cs="Arial"/>
        </w:rPr>
        <w:t xml:space="preserve"> τ</w:t>
      </w:r>
      <w:r>
        <w:rPr>
          <w:rFonts w:ascii="Arial" w:hAnsi="Arial" w:cs="Arial"/>
        </w:rPr>
        <w:t xml:space="preserve">ης Δημοκρατικής Συμπαράταξης ΠΑΣΟΚ </w:t>
      </w:r>
      <w:r w:rsidRPr="00CD742F">
        <w:rPr>
          <w:rFonts w:ascii="Arial" w:hAnsi="Arial" w:cs="Arial"/>
        </w:rPr>
        <w:t>-</w:t>
      </w:r>
      <w:r>
        <w:rPr>
          <w:rFonts w:ascii="Arial" w:hAnsi="Arial" w:cs="Arial"/>
        </w:rPr>
        <w:t xml:space="preserve"> ΔΗΜΑΡ</w:t>
      </w:r>
      <w:r w:rsidRPr="00CD742F">
        <w:rPr>
          <w:rFonts w:ascii="Arial" w:hAnsi="Arial" w:cs="Arial"/>
        </w:rPr>
        <w:t xml:space="preserve"> κ. </w:t>
      </w:r>
      <w:r w:rsidRPr="00CD742F">
        <w:rPr>
          <w:rStyle w:val="a5"/>
          <w:rFonts w:ascii="Arial" w:hAnsi="Arial" w:cs="Arial"/>
          <w:b w:val="0"/>
        </w:rPr>
        <w:t>Ιωάννη Κουτσούκου</w:t>
      </w:r>
      <w:r w:rsidRPr="00CD742F">
        <w:rPr>
          <w:rFonts w:ascii="Arial" w:hAnsi="Arial" w:cs="Arial"/>
        </w:rPr>
        <w:t xml:space="preserve"> προς τον Υπουργό </w:t>
      </w:r>
      <w:r w:rsidRPr="00CD742F">
        <w:rPr>
          <w:rStyle w:val="a5"/>
          <w:rFonts w:ascii="Arial" w:hAnsi="Arial" w:cs="Arial"/>
          <w:b w:val="0"/>
        </w:rPr>
        <w:t>Οικονομικών</w:t>
      </w:r>
      <w:r w:rsidRPr="00CD742F">
        <w:rPr>
          <w:rStyle w:val="a5"/>
          <w:rFonts w:ascii="Arial" w:hAnsi="Arial" w:cs="Arial"/>
        </w:rPr>
        <w:t>,</w:t>
      </w:r>
      <w:r w:rsidRPr="00CD742F">
        <w:rPr>
          <w:rFonts w:ascii="Arial" w:hAnsi="Arial" w:cs="Arial"/>
        </w:rPr>
        <w:t xml:space="preserve"> με θέμα: «Η σκοπιμότητα και</w:t>
      </w:r>
      <w:r>
        <w:rPr>
          <w:rFonts w:ascii="Arial" w:hAnsi="Arial" w:cs="Arial"/>
        </w:rPr>
        <w:t xml:space="preserve"> η μεθόδευση της μεταφοράς στο </w:t>
      </w:r>
      <w:proofErr w:type="spellStart"/>
      <w:r>
        <w:rPr>
          <w:rFonts w:ascii="Arial" w:hAnsi="Arial" w:cs="Arial"/>
        </w:rPr>
        <w:t>υ</w:t>
      </w:r>
      <w:r w:rsidRPr="00CD742F">
        <w:rPr>
          <w:rFonts w:ascii="Arial" w:hAnsi="Arial" w:cs="Arial"/>
        </w:rPr>
        <w:t>περταμείο</w:t>
      </w:r>
      <w:proofErr w:type="spellEnd"/>
      <w:r w:rsidRPr="00CD742F">
        <w:rPr>
          <w:rFonts w:ascii="Arial" w:hAnsi="Arial" w:cs="Arial"/>
        </w:rPr>
        <w:t xml:space="preserve"> κατ' απαίτηση των δανειστών </w:t>
      </w:r>
      <w:r>
        <w:rPr>
          <w:rFonts w:ascii="Arial" w:hAnsi="Arial" w:cs="Arial"/>
        </w:rPr>
        <w:t>πενήντα</w:t>
      </w:r>
      <w:r w:rsidRPr="00CD742F">
        <w:rPr>
          <w:rFonts w:ascii="Arial" w:hAnsi="Arial" w:cs="Arial"/>
        </w:rPr>
        <w:t xml:space="preserve"> </w:t>
      </w:r>
      <w:r>
        <w:rPr>
          <w:rFonts w:ascii="Arial" w:hAnsi="Arial" w:cs="Arial"/>
        </w:rPr>
        <w:t>ενός</w:t>
      </w:r>
      <w:r>
        <w:rPr>
          <w:rFonts w:ascii="Arial" w:hAnsi="Arial" w:cs="Arial"/>
        </w:rPr>
        <w:t xml:space="preserve"> ακινήτων του </w:t>
      </w:r>
      <w:r>
        <w:rPr>
          <w:rFonts w:ascii="Arial" w:hAnsi="Arial" w:cs="Arial"/>
        </w:rPr>
        <w:t>δ</w:t>
      </w:r>
      <w:r w:rsidRPr="00CD742F">
        <w:rPr>
          <w:rFonts w:ascii="Arial" w:hAnsi="Arial" w:cs="Arial"/>
        </w:rPr>
        <w:t>ημοσίου στον Δήμο Πύργου».</w:t>
      </w:r>
    </w:p>
    <w:p w14:paraId="1664EB85" w14:textId="77777777" w:rsidR="00A97886" w:rsidRDefault="00361846">
      <w:pPr>
        <w:pStyle w:val="Web"/>
        <w:spacing w:line="600" w:lineRule="auto"/>
        <w:ind w:firstLine="720"/>
        <w:jc w:val="both"/>
        <w:rPr>
          <w:rFonts w:ascii="Arial" w:hAnsi="Arial" w:cs="Arial"/>
        </w:rPr>
      </w:pPr>
      <w:r>
        <w:rPr>
          <w:rFonts w:ascii="Arial" w:hAnsi="Arial" w:cs="Arial"/>
        </w:rPr>
        <w:t>3.</w:t>
      </w:r>
      <w:r>
        <w:rPr>
          <w:rFonts w:ascii="Arial" w:hAnsi="Arial" w:cs="Arial"/>
        </w:rPr>
        <w:t xml:space="preserve"> Η με α</w:t>
      </w:r>
      <w:r>
        <w:rPr>
          <w:rFonts w:ascii="Arial" w:hAnsi="Arial" w:cs="Arial"/>
        </w:rPr>
        <w:t xml:space="preserve">ριθμό 292/22-1-2019 </w:t>
      </w:r>
      <w:r>
        <w:rPr>
          <w:rFonts w:ascii="Arial" w:hAnsi="Arial" w:cs="Arial"/>
        </w:rPr>
        <w:t>επίκαιρη ε</w:t>
      </w:r>
      <w:r w:rsidRPr="00CD742F">
        <w:rPr>
          <w:rFonts w:ascii="Arial" w:hAnsi="Arial" w:cs="Arial"/>
        </w:rPr>
        <w:t>ρώτηση του Βουλευτή Ηρακλείου το</w:t>
      </w:r>
      <w:r>
        <w:rPr>
          <w:rFonts w:ascii="Arial" w:hAnsi="Arial" w:cs="Arial"/>
        </w:rPr>
        <w:t xml:space="preserve">υ Κομμουνιστικού Κόμματος </w:t>
      </w:r>
      <w:r>
        <w:rPr>
          <w:rFonts w:ascii="Arial" w:hAnsi="Arial" w:cs="Arial"/>
        </w:rPr>
        <w:t>Ελλάδα</w:t>
      </w:r>
      <w:r w:rsidRPr="00CD742F">
        <w:rPr>
          <w:rFonts w:ascii="Arial" w:hAnsi="Arial" w:cs="Arial"/>
        </w:rPr>
        <w:t>ς κ.</w:t>
      </w:r>
      <w:r w:rsidRPr="00CD742F">
        <w:rPr>
          <w:rStyle w:val="a5"/>
          <w:rFonts w:ascii="Arial" w:hAnsi="Arial" w:cs="Arial"/>
          <w:b w:val="0"/>
        </w:rPr>
        <w:t xml:space="preserve"> Εμμανουήλ Συντυχάκη</w:t>
      </w:r>
      <w:r w:rsidRPr="00CD742F">
        <w:rPr>
          <w:rStyle w:val="a5"/>
          <w:rFonts w:ascii="Arial" w:hAnsi="Arial" w:cs="Arial"/>
        </w:rPr>
        <w:t xml:space="preserve"> </w:t>
      </w:r>
      <w:r w:rsidRPr="00CD742F">
        <w:rPr>
          <w:rFonts w:ascii="Arial" w:hAnsi="Arial" w:cs="Arial"/>
        </w:rPr>
        <w:t xml:space="preserve">προς τον Υπουργό </w:t>
      </w:r>
      <w:r w:rsidRPr="00CD742F">
        <w:rPr>
          <w:rStyle w:val="a5"/>
          <w:rFonts w:ascii="Arial" w:hAnsi="Arial" w:cs="Arial"/>
          <w:b w:val="0"/>
        </w:rPr>
        <w:t>Υγείας,</w:t>
      </w:r>
      <w:r w:rsidRPr="00CD742F">
        <w:rPr>
          <w:rFonts w:ascii="Arial" w:hAnsi="Arial" w:cs="Arial"/>
        </w:rPr>
        <w:t xml:space="preserve"> σχετικά με τις «επιπτώσεις στη λειτουργία των υπηρεσιών και των συνθηκών εργασίας σε υπηρεσίες του </w:t>
      </w:r>
      <w:r>
        <w:rPr>
          <w:rFonts w:ascii="Arial" w:hAnsi="Arial" w:cs="Arial"/>
        </w:rPr>
        <w:t>«</w:t>
      </w:r>
      <w:proofErr w:type="spellStart"/>
      <w:r w:rsidRPr="00CD742F">
        <w:rPr>
          <w:rFonts w:ascii="Arial" w:hAnsi="Arial" w:cs="Arial"/>
        </w:rPr>
        <w:t>Βενιζέλειου</w:t>
      </w:r>
      <w:proofErr w:type="spellEnd"/>
      <w:r>
        <w:rPr>
          <w:rFonts w:ascii="Arial" w:hAnsi="Arial" w:cs="Arial"/>
        </w:rPr>
        <w:t>»</w:t>
      </w:r>
      <w:r>
        <w:rPr>
          <w:rFonts w:ascii="Arial" w:hAnsi="Arial" w:cs="Arial"/>
        </w:rPr>
        <w:t xml:space="preserve"> Ν</w:t>
      </w:r>
      <w:r w:rsidRPr="00CD742F">
        <w:rPr>
          <w:rFonts w:ascii="Arial" w:hAnsi="Arial" w:cs="Arial"/>
        </w:rPr>
        <w:t xml:space="preserve">οσοκομείου από την </w:t>
      </w:r>
      <w:r w:rsidRPr="00CD742F">
        <w:rPr>
          <w:rFonts w:ascii="Arial" w:hAnsi="Arial" w:cs="Arial"/>
        </w:rPr>
        <w:lastRenderedPageBreak/>
        <w:t>πυρκαγιά που ε</w:t>
      </w:r>
      <w:r>
        <w:rPr>
          <w:rFonts w:ascii="Arial" w:hAnsi="Arial" w:cs="Arial"/>
        </w:rPr>
        <w:t xml:space="preserve">κδηλώθηκε στα πρώην κτήρια του </w:t>
      </w:r>
      <w:r>
        <w:rPr>
          <w:rFonts w:ascii="Arial" w:hAnsi="Arial" w:cs="Arial"/>
        </w:rPr>
        <w:t>Π</w:t>
      </w:r>
      <w:r w:rsidRPr="00CD742F">
        <w:rPr>
          <w:rFonts w:ascii="Arial" w:hAnsi="Arial" w:cs="Arial"/>
        </w:rPr>
        <w:t>ανεπιστημίου Κρήτης στις 23/9».</w:t>
      </w:r>
    </w:p>
    <w:p w14:paraId="1664EB86" w14:textId="77777777" w:rsidR="00A97886" w:rsidRDefault="00361846">
      <w:pPr>
        <w:pStyle w:val="Web"/>
        <w:spacing w:line="600" w:lineRule="auto"/>
        <w:ind w:firstLine="720"/>
        <w:jc w:val="both"/>
        <w:rPr>
          <w:rFonts w:ascii="Arial" w:hAnsi="Arial" w:cs="Arial"/>
          <w:b/>
        </w:rPr>
      </w:pPr>
      <w:r w:rsidRPr="00CD742F">
        <w:rPr>
          <w:rStyle w:val="a5"/>
          <w:rFonts w:ascii="Arial" w:hAnsi="Arial" w:cs="Arial"/>
          <w:b w:val="0"/>
        </w:rPr>
        <w:t>Β. ΕΠΙΚΑΙΡΕΣ ΕΡΩΤΗΣΕΙΣ Δεύτερου Κύκλου (Άρθρο 130 παράγραφοι 2 και 3 του Κανονισμού της Βουλής)</w:t>
      </w:r>
    </w:p>
    <w:p w14:paraId="1664EB87" w14:textId="77777777" w:rsidR="00A97886" w:rsidRDefault="00361846">
      <w:pPr>
        <w:pStyle w:val="Web"/>
        <w:spacing w:line="600" w:lineRule="auto"/>
        <w:ind w:firstLine="720"/>
        <w:jc w:val="both"/>
        <w:rPr>
          <w:rFonts w:ascii="Arial" w:hAnsi="Arial" w:cs="Arial"/>
        </w:rPr>
      </w:pPr>
      <w:r>
        <w:rPr>
          <w:rFonts w:ascii="Arial" w:hAnsi="Arial" w:cs="Arial"/>
        </w:rPr>
        <w:t>1.</w:t>
      </w:r>
      <w:r>
        <w:rPr>
          <w:rFonts w:ascii="Arial" w:hAnsi="Arial" w:cs="Arial"/>
        </w:rPr>
        <w:t xml:space="preserve"> Η με αριθμό 288/21-1-2019 </w:t>
      </w:r>
      <w:r>
        <w:rPr>
          <w:rFonts w:ascii="Arial" w:hAnsi="Arial" w:cs="Arial"/>
        </w:rPr>
        <w:t>επίκαιρη ε</w:t>
      </w:r>
      <w:r w:rsidRPr="00CD742F">
        <w:rPr>
          <w:rFonts w:ascii="Arial" w:hAnsi="Arial" w:cs="Arial"/>
        </w:rPr>
        <w:t>ρώτηση του Βουλευτή Αχ</w:t>
      </w:r>
      <w:r w:rsidRPr="00CD742F">
        <w:rPr>
          <w:rFonts w:ascii="Arial" w:hAnsi="Arial" w:cs="Arial"/>
        </w:rPr>
        <w:t xml:space="preserve">αΐας της Νέας Δημοκρατίας κ. </w:t>
      </w:r>
      <w:r w:rsidRPr="00CD742F">
        <w:rPr>
          <w:rStyle w:val="a5"/>
          <w:rFonts w:ascii="Arial" w:hAnsi="Arial" w:cs="Arial"/>
          <w:b w:val="0"/>
        </w:rPr>
        <w:t xml:space="preserve">Ανδρέα </w:t>
      </w:r>
      <w:proofErr w:type="spellStart"/>
      <w:r w:rsidRPr="00CD742F">
        <w:rPr>
          <w:rStyle w:val="a5"/>
          <w:rFonts w:ascii="Arial" w:hAnsi="Arial" w:cs="Arial"/>
          <w:b w:val="0"/>
        </w:rPr>
        <w:t>Κατσανιώτη</w:t>
      </w:r>
      <w:proofErr w:type="spellEnd"/>
      <w:r w:rsidRPr="00CD742F">
        <w:rPr>
          <w:rFonts w:ascii="Arial" w:hAnsi="Arial" w:cs="Arial"/>
        </w:rPr>
        <w:t xml:space="preserve"> προς τον Υπουργό </w:t>
      </w:r>
      <w:r w:rsidRPr="00CD742F">
        <w:rPr>
          <w:rStyle w:val="a5"/>
          <w:rFonts w:ascii="Arial" w:hAnsi="Arial" w:cs="Arial"/>
          <w:b w:val="0"/>
        </w:rPr>
        <w:t>Υγείας,</w:t>
      </w:r>
      <w:r w:rsidRPr="00CD742F">
        <w:rPr>
          <w:rFonts w:ascii="Arial" w:hAnsi="Arial" w:cs="Arial"/>
        </w:rPr>
        <w:t xml:space="preserve"> με θέμα: «Ιδιώτες και ιδρύματα υποκαθιστούν το ρόλο του κράτους στην ενίσχυση του ΕΚΑΒ».</w:t>
      </w:r>
    </w:p>
    <w:p w14:paraId="1664EB88" w14:textId="77777777" w:rsidR="00A97886" w:rsidRDefault="00361846">
      <w:pPr>
        <w:pStyle w:val="Web"/>
        <w:spacing w:line="600" w:lineRule="auto"/>
        <w:ind w:firstLine="720"/>
        <w:jc w:val="both"/>
        <w:rPr>
          <w:rFonts w:ascii="Arial" w:hAnsi="Arial" w:cs="Arial"/>
        </w:rPr>
      </w:pPr>
      <w:r w:rsidRPr="00CD742F">
        <w:rPr>
          <w:rFonts w:ascii="Arial" w:hAnsi="Arial" w:cs="Arial"/>
        </w:rPr>
        <w:t>2.</w:t>
      </w:r>
      <w:r w:rsidRPr="00CD742F">
        <w:rPr>
          <w:rFonts w:ascii="Arial" w:hAnsi="Arial" w:cs="Arial"/>
        </w:rPr>
        <w:t xml:space="preserve"> </w:t>
      </w:r>
      <w:r>
        <w:rPr>
          <w:rFonts w:ascii="Arial" w:hAnsi="Arial" w:cs="Arial"/>
        </w:rPr>
        <w:t>Η με αριθμό 289/22-1-2019 επίκαιρη ε</w:t>
      </w:r>
      <w:r w:rsidRPr="00CD742F">
        <w:rPr>
          <w:rFonts w:ascii="Arial" w:hAnsi="Arial" w:cs="Arial"/>
        </w:rPr>
        <w:t xml:space="preserve">ρώτηση της Βουλευτού Αττικής της Δημοκρατικής </w:t>
      </w:r>
      <w:r w:rsidRPr="00CD742F">
        <w:rPr>
          <w:rFonts w:ascii="Arial" w:hAnsi="Arial" w:cs="Arial"/>
        </w:rPr>
        <w:t>Συμπαράταξη</w:t>
      </w:r>
      <w:r>
        <w:rPr>
          <w:rFonts w:ascii="Arial" w:hAnsi="Arial" w:cs="Arial"/>
        </w:rPr>
        <w:t>ς ΠΑΣΟΚ – ΔΗΜΑΡ</w:t>
      </w:r>
      <w:r w:rsidRPr="00CD742F">
        <w:rPr>
          <w:rFonts w:ascii="Arial" w:hAnsi="Arial" w:cs="Arial"/>
        </w:rPr>
        <w:t xml:space="preserve"> κ</w:t>
      </w:r>
      <w:r>
        <w:rPr>
          <w:rFonts w:ascii="Arial" w:hAnsi="Arial" w:cs="Arial"/>
        </w:rPr>
        <w:t xml:space="preserve">. </w:t>
      </w:r>
      <w:r w:rsidRPr="00CD742F">
        <w:rPr>
          <w:rStyle w:val="a5"/>
          <w:rFonts w:ascii="Arial" w:hAnsi="Arial" w:cs="Arial"/>
          <w:b w:val="0"/>
        </w:rPr>
        <w:t xml:space="preserve">Παρασκευής </w:t>
      </w:r>
      <w:proofErr w:type="spellStart"/>
      <w:r w:rsidRPr="00CD742F">
        <w:rPr>
          <w:rStyle w:val="a5"/>
          <w:rFonts w:ascii="Arial" w:hAnsi="Arial" w:cs="Arial"/>
          <w:b w:val="0"/>
        </w:rPr>
        <w:t>Χριστοφιλοπούλου</w:t>
      </w:r>
      <w:proofErr w:type="spellEnd"/>
      <w:r w:rsidRPr="00CD742F">
        <w:rPr>
          <w:rFonts w:ascii="Arial" w:hAnsi="Arial" w:cs="Arial"/>
        </w:rPr>
        <w:t xml:space="preserve"> προς την Υπουργό </w:t>
      </w:r>
      <w:r w:rsidRPr="00CD742F">
        <w:rPr>
          <w:rStyle w:val="a5"/>
          <w:rFonts w:ascii="Arial" w:hAnsi="Arial" w:cs="Arial"/>
          <w:b w:val="0"/>
        </w:rPr>
        <w:t>Προστασίας του Πολίτη</w:t>
      </w:r>
      <w:r w:rsidRPr="00CD742F">
        <w:rPr>
          <w:rStyle w:val="a5"/>
          <w:rFonts w:ascii="Arial" w:hAnsi="Arial" w:cs="Arial"/>
        </w:rPr>
        <w:t>,</w:t>
      </w:r>
      <w:r>
        <w:rPr>
          <w:rFonts w:ascii="Arial" w:hAnsi="Arial" w:cs="Arial"/>
        </w:rPr>
        <w:t xml:space="preserve"> με θέμα: «Κράτος </w:t>
      </w:r>
      <w:r>
        <w:rPr>
          <w:rFonts w:ascii="Arial" w:hAnsi="Arial" w:cs="Arial"/>
        </w:rPr>
        <w:t>α</w:t>
      </w:r>
      <w:r w:rsidRPr="00CD742F">
        <w:rPr>
          <w:rFonts w:ascii="Arial" w:hAnsi="Arial" w:cs="Arial"/>
        </w:rPr>
        <w:t>υταρχισμού και καταστολής. Πότε θα σταματήσει ο κατήφορος;».</w:t>
      </w:r>
    </w:p>
    <w:p w14:paraId="1664EB89" w14:textId="77777777" w:rsidR="00A97886" w:rsidRDefault="00361846">
      <w:pPr>
        <w:pStyle w:val="Web"/>
        <w:spacing w:line="600" w:lineRule="auto"/>
        <w:ind w:firstLine="720"/>
        <w:jc w:val="both"/>
        <w:rPr>
          <w:rFonts w:ascii="Arial" w:hAnsi="Arial" w:cs="Arial"/>
        </w:rPr>
      </w:pPr>
      <w:r>
        <w:rPr>
          <w:rFonts w:ascii="Arial" w:hAnsi="Arial" w:cs="Arial"/>
        </w:rPr>
        <w:t>3.</w:t>
      </w:r>
      <w:r>
        <w:rPr>
          <w:rFonts w:ascii="Arial" w:hAnsi="Arial" w:cs="Arial"/>
        </w:rPr>
        <w:t xml:space="preserve"> Η με αριθμό 281/21-1-2019 επίκαιρη ε</w:t>
      </w:r>
      <w:r w:rsidRPr="00CD742F">
        <w:rPr>
          <w:rFonts w:ascii="Arial" w:hAnsi="Arial" w:cs="Arial"/>
        </w:rPr>
        <w:t>ρώτηση του Ανεξάρτητου Βουλευτή Β΄ Πειρα</w:t>
      </w:r>
      <w:r w:rsidRPr="00CD742F">
        <w:rPr>
          <w:rFonts w:ascii="Arial" w:hAnsi="Arial" w:cs="Arial"/>
        </w:rPr>
        <w:t xml:space="preserve">ιώς κ. </w:t>
      </w:r>
      <w:r w:rsidRPr="00CD742F">
        <w:rPr>
          <w:rStyle w:val="a5"/>
          <w:rFonts w:ascii="Arial" w:hAnsi="Arial" w:cs="Arial"/>
          <w:b w:val="0"/>
        </w:rPr>
        <w:t>Δημητρίου Καμμένου</w:t>
      </w:r>
      <w:r w:rsidRPr="00CD742F">
        <w:rPr>
          <w:rStyle w:val="a5"/>
          <w:rFonts w:ascii="Arial" w:hAnsi="Arial" w:cs="Arial"/>
        </w:rPr>
        <w:t xml:space="preserve"> </w:t>
      </w:r>
      <w:r w:rsidRPr="00CD742F">
        <w:rPr>
          <w:rFonts w:ascii="Arial" w:hAnsi="Arial" w:cs="Arial"/>
        </w:rPr>
        <w:t xml:space="preserve">προς τον Υπουργό </w:t>
      </w:r>
      <w:r w:rsidRPr="00CD742F">
        <w:rPr>
          <w:rStyle w:val="a5"/>
          <w:rFonts w:ascii="Arial" w:hAnsi="Arial" w:cs="Arial"/>
          <w:b w:val="0"/>
        </w:rPr>
        <w:t>Οικονομικών,</w:t>
      </w:r>
      <w:r w:rsidRPr="00CD742F">
        <w:rPr>
          <w:rFonts w:ascii="Arial" w:hAnsi="Arial" w:cs="Arial"/>
        </w:rPr>
        <w:t xml:space="preserve"> με θέμα: «ΕΝΦΙΑ Οικοδομικών Συνεταιρισμών».</w:t>
      </w:r>
    </w:p>
    <w:p w14:paraId="1664EB8A" w14:textId="77777777" w:rsidR="00A97886" w:rsidRDefault="00361846">
      <w:pPr>
        <w:pStyle w:val="Web"/>
        <w:spacing w:line="600" w:lineRule="auto"/>
        <w:ind w:firstLine="720"/>
        <w:jc w:val="both"/>
        <w:rPr>
          <w:rFonts w:ascii="Arial" w:hAnsi="Arial" w:cs="Arial"/>
        </w:rPr>
      </w:pPr>
      <w:r>
        <w:rPr>
          <w:rFonts w:ascii="Arial" w:hAnsi="Arial" w:cs="Arial"/>
        </w:rPr>
        <w:lastRenderedPageBreak/>
        <w:t>4.</w:t>
      </w:r>
      <w:r>
        <w:rPr>
          <w:rFonts w:ascii="Arial" w:hAnsi="Arial" w:cs="Arial"/>
        </w:rPr>
        <w:t xml:space="preserve"> Η με αριθμό 271/14-1-2019 </w:t>
      </w:r>
      <w:r>
        <w:rPr>
          <w:rFonts w:ascii="Arial" w:hAnsi="Arial" w:cs="Arial"/>
        </w:rPr>
        <w:t>επίκαιρη ε</w:t>
      </w:r>
      <w:r w:rsidRPr="00CD742F">
        <w:rPr>
          <w:rFonts w:ascii="Arial" w:hAnsi="Arial" w:cs="Arial"/>
        </w:rPr>
        <w:t xml:space="preserve">ρώτηση του Βουλευτή Β΄ Αθηνών της Νέας Δημοκρατίας κ. </w:t>
      </w:r>
      <w:r w:rsidRPr="00CD742F">
        <w:rPr>
          <w:rStyle w:val="a5"/>
          <w:rFonts w:ascii="Arial" w:hAnsi="Arial" w:cs="Arial"/>
          <w:b w:val="0"/>
        </w:rPr>
        <w:t>Σπυρίδωνος</w:t>
      </w:r>
      <w:r>
        <w:rPr>
          <w:rStyle w:val="a5"/>
          <w:rFonts w:ascii="Arial" w:hAnsi="Arial" w:cs="Arial"/>
          <w:b w:val="0"/>
        </w:rPr>
        <w:t xml:space="preserve"> </w:t>
      </w:r>
      <w:r>
        <w:rPr>
          <w:rStyle w:val="a5"/>
          <w:rFonts w:ascii="Arial" w:hAnsi="Arial" w:cs="Arial"/>
          <w:b w:val="0"/>
        </w:rPr>
        <w:t xml:space="preserve">- </w:t>
      </w:r>
      <w:proofErr w:type="spellStart"/>
      <w:r>
        <w:rPr>
          <w:rStyle w:val="a5"/>
          <w:rFonts w:ascii="Arial" w:hAnsi="Arial" w:cs="Arial"/>
          <w:b w:val="0"/>
        </w:rPr>
        <w:t>Αδώ</w:t>
      </w:r>
      <w:r w:rsidRPr="00CD742F">
        <w:rPr>
          <w:rStyle w:val="a5"/>
          <w:rFonts w:ascii="Arial" w:hAnsi="Arial" w:cs="Arial"/>
          <w:b w:val="0"/>
        </w:rPr>
        <w:t>νι</w:t>
      </w:r>
      <w:r>
        <w:rPr>
          <w:rStyle w:val="a5"/>
          <w:rFonts w:ascii="Arial" w:hAnsi="Arial" w:cs="Arial"/>
          <w:b w:val="0"/>
        </w:rPr>
        <w:t>δος</w:t>
      </w:r>
      <w:proofErr w:type="spellEnd"/>
      <w:r w:rsidRPr="00CD742F">
        <w:rPr>
          <w:rStyle w:val="a5"/>
          <w:rFonts w:ascii="Arial" w:hAnsi="Arial" w:cs="Arial"/>
          <w:b w:val="0"/>
        </w:rPr>
        <w:t xml:space="preserve"> Γεωργιάδη</w:t>
      </w:r>
      <w:r w:rsidRPr="00CD742F">
        <w:rPr>
          <w:rStyle w:val="a5"/>
          <w:rFonts w:ascii="Arial" w:hAnsi="Arial" w:cs="Arial"/>
        </w:rPr>
        <w:t xml:space="preserve"> </w:t>
      </w:r>
      <w:r w:rsidRPr="00CD742F">
        <w:rPr>
          <w:rFonts w:ascii="Arial" w:hAnsi="Arial" w:cs="Arial"/>
        </w:rPr>
        <w:t xml:space="preserve">προς τον Υπουργό </w:t>
      </w:r>
      <w:r w:rsidRPr="00CD742F">
        <w:rPr>
          <w:rStyle w:val="a5"/>
          <w:rFonts w:ascii="Arial" w:hAnsi="Arial" w:cs="Arial"/>
          <w:b w:val="0"/>
        </w:rPr>
        <w:t>Υγείας,</w:t>
      </w:r>
      <w:r w:rsidRPr="003058E5">
        <w:rPr>
          <w:rStyle w:val="a5"/>
          <w:rFonts w:ascii="Arial" w:hAnsi="Arial" w:cs="Arial"/>
          <w:b w:val="0"/>
        </w:rPr>
        <w:t xml:space="preserve"> </w:t>
      </w:r>
      <w:r w:rsidRPr="00CD742F">
        <w:rPr>
          <w:rFonts w:ascii="Arial" w:hAnsi="Arial" w:cs="Arial"/>
        </w:rPr>
        <w:t xml:space="preserve">αναφορικά με το </w:t>
      </w:r>
      <w:proofErr w:type="spellStart"/>
      <w:r w:rsidRPr="00CD742F">
        <w:rPr>
          <w:rFonts w:ascii="Arial" w:hAnsi="Arial" w:cs="Arial"/>
        </w:rPr>
        <w:t>ραδιοφάρμακο</w:t>
      </w:r>
      <w:proofErr w:type="spellEnd"/>
      <w:r w:rsidRPr="00CD742F">
        <w:rPr>
          <w:rFonts w:ascii="Arial" w:hAnsi="Arial" w:cs="Arial"/>
        </w:rPr>
        <w:t>.</w:t>
      </w:r>
    </w:p>
    <w:p w14:paraId="1664EB8B" w14:textId="77777777" w:rsidR="00A97886" w:rsidRDefault="00361846">
      <w:pPr>
        <w:pStyle w:val="Web"/>
        <w:spacing w:line="600" w:lineRule="auto"/>
        <w:ind w:firstLine="720"/>
        <w:jc w:val="both"/>
        <w:rPr>
          <w:rFonts w:ascii="Arial" w:hAnsi="Arial" w:cs="Arial"/>
        </w:rPr>
      </w:pPr>
      <w:r w:rsidRPr="00CD742F">
        <w:rPr>
          <w:rFonts w:ascii="Arial" w:hAnsi="Arial" w:cs="Arial"/>
        </w:rPr>
        <w:t>5.</w:t>
      </w:r>
      <w:r>
        <w:rPr>
          <w:rFonts w:ascii="Arial" w:hAnsi="Arial" w:cs="Arial"/>
        </w:rPr>
        <w:t xml:space="preserve"> </w:t>
      </w:r>
      <w:r>
        <w:rPr>
          <w:rFonts w:ascii="Arial" w:hAnsi="Arial" w:cs="Arial"/>
        </w:rPr>
        <w:t xml:space="preserve">Η με αριθμό 273/15-1-2019 </w:t>
      </w:r>
      <w:r>
        <w:rPr>
          <w:rFonts w:ascii="Arial" w:hAnsi="Arial" w:cs="Arial"/>
        </w:rPr>
        <w:t>επίκαιρη ε</w:t>
      </w:r>
      <w:r w:rsidRPr="00CD742F">
        <w:rPr>
          <w:rFonts w:ascii="Arial" w:hAnsi="Arial" w:cs="Arial"/>
        </w:rPr>
        <w:t>ρώτηση του Βουλευτή Λακωνίας της Δημ</w:t>
      </w:r>
      <w:r>
        <w:rPr>
          <w:rFonts w:ascii="Arial" w:hAnsi="Arial" w:cs="Arial"/>
        </w:rPr>
        <w:t xml:space="preserve">οκρατικής Συμπαράταξης </w:t>
      </w:r>
      <w:r>
        <w:rPr>
          <w:rFonts w:ascii="Arial" w:hAnsi="Arial" w:cs="Arial"/>
        </w:rPr>
        <w:t xml:space="preserve">ΠΑΣΟΚ </w:t>
      </w:r>
      <w:r w:rsidRPr="00CD742F">
        <w:rPr>
          <w:rFonts w:ascii="Arial" w:hAnsi="Arial" w:cs="Arial"/>
        </w:rPr>
        <w:t>-</w:t>
      </w:r>
      <w:r>
        <w:rPr>
          <w:rFonts w:ascii="Arial" w:hAnsi="Arial" w:cs="Arial"/>
        </w:rPr>
        <w:t xml:space="preserve"> ΔΗΜΑΡ</w:t>
      </w:r>
      <w:r w:rsidRPr="00CD742F">
        <w:rPr>
          <w:rFonts w:ascii="Arial" w:hAnsi="Arial" w:cs="Arial"/>
        </w:rPr>
        <w:t xml:space="preserve"> κ. </w:t>
      </w:r>
      <w:r w:rsidRPr="00CD742F">
        <w:rPr>
          <w:rStyle w:val="a5"/>
          <w:rFonts w:ascii="Arial" w:hAnsi="Arial" w:cs="Arial"/>
          <w:b w:val="0"/>
        </w:rPr>
        <w:t>Λεωνίδα Γρηγοράκου</w:t>
      </w:r>
      <w:r w:rsidRPr="00CD742F">
        <w:rPr>
          <w:rFonts w:ascii="Arial" w:hAnsi="Arial" w:cs="Arial"/>
        </w:rPr>
        <w:t xml:space="preserve"> προς τον Υπουργό </w:t>
      </w:r>
      <w:r w:rsidRPr="003058E5">
        <w:rPr>
          <w:rStyle w:val="a5"/>
          <w:rFonts w:ascii="Arial" w:hAnsi="Arial" w:cs="Arial"/>
          <w:b w:val="0"/>
        </w:rPr>
        <w:t xml:space="preserve">Υγείας, </w:t>
      </w:r>
      <w:r w:rsidRPr="00CD742F">
        <w:rPr>
          <w:rFonts w:ascii="Arial" w:hAnsi="Arial" w:cs="Arial"/>
        </w:rPr>
        <w:t>με θέμα: «Καθυστερήσεις στη δι</w:t>
      </w:r>
      <w:r>
        <w:rPr>
          <w:rFonts w:ascii="Arial" w:hAnsi="Arial" w:cs="Arial"/>
        </w:rPr>
        <w:t xml:space="preserve">ακομιδή ασθενών από το ΕΚΑΒ σε </w:t>
      </w:r>
      <w:r>
        <w:rPr>
          <w:rFonts w:ascii="Arial" w:hAnsi="Arial" w:cs="Arial"/>
        </w:rPr>
        <w:t>μονάδε</w:t>
      </w:r>
      <w:r>
        <w:rPr>
          <w:rFonts w:ascii="Arial" w:hAnsi="Arial" w:cs="Arial"/>
        </w:rPr>
        <w:t>ς εντατικής θ</w:t>
      </w:r>
      <w:r w:rsidRPr="00CD742F">
        <w:rPr>
          <w:rFonts w:ascii="Arial" w:hAnsi="Arial" w:cs="Arial"/>
        </w:rPr>
        <w:t>εραπείας λόγω έλλειψης ιατρικού προσωπικού»</w:t>
      </w:r>
    </w:p>
    <w:p w14:paraId="1664EB8C" w14:textId="77777777" w:rsidR="00A97886" w:rsidRDefault="00361846">
      <w:pPr>
        <w:pStyle w:val="Web"/>
        <w:spacing w:line="600" w:lineRule="auto"/>
        <w:ind w:firstLine="720"/>
        <w:jc w:val="both"/>
        <w:rPr>
          <w:rFonts w:ascii="Arial" w:hAnsi="Arial" w:cs="Arial"/>
        </w:rPr>
      </w:pPr>
      <w:r>
        <w:rPr>
          <w:rFonts w:ascii="Arial" w:hAnsi="Arial" w:cs="Arial"/>
        </w:rPr>
        <w:t>6.</w:t>
      </w:r>
      <w:r>
        <w:rPr>
          <w:rFonts w:ascii="Arial" w:hAnsi="Arial" w:cs="Arial"/>
        </w:rPr>
        <w:t xml:space="preserve"> Η με αριθμό 276/15-1-2019 </w:t>
      </w:r>
      <w:r>
        <w:rPr>
          <w:rFonts w:ascii="Arial" w:hAnsi="Arial" w:cs="Arial"/>
        </w:rPr>
        <w:t>επίκαιρη ε</w:t>
      </w:r>
      <w:r w:rsidRPr="00CD742F">
        <w:rPr>
          <w:rFonts w:ascii="Arial" w:hAnsi="Arial" w:cs="Arial"/>
        </w:rPr>
        <w:t>ρώτηση του Βουλευτή Λέσβου το</w:t>
      </w:r>
      <w:r>
        <w:rPr>
          <w:rFonts w:ascii="Arial" w:hAnsi="Arial" w:cs="Arial"/>
        </w:rPr>
        <w:t xml:space="preserve">υ Κομμουνιστικού Κόμματος </w:t>
      </w:r>
      <w:r>
        <w:rPr>
          <w:rFonts w:ascii="Arial" w:hAnsi="Arial" w:cs="Arial"/>
        </w:rPr>
        <w:t>Ελλάδα</w:t>
      </w:r>
      <w:r w:rsidRPr="00CD742F">
        <w:rPr>
          <w:rFonts w:ascii="Arial" w:hAnsi="Arial" w:cs="Arial"/>
        </w:rPr>
        <w:t xml:space="preserve">ς κ. </w:t>
      </w:r>
      <w:r w:rsidRPr="00CD742F">
        <w:rPr>
          <w:rStyle w:val="a5"/>
          <w:rFonts w:ascii="Arial" w:hAnsi="Arial" w:cs="Arial"/>
          <w:b w:val="0"/>
        </w:rPr>
        <w:t>Σταύρου Τάσσου</w:t>
      </w:r>
      <w:r w:rsidRPr="00CD742F">
        <w:rPr>
          <w:rStyle w:val="a5"/>
          <w:rFonts w:ascii="Arial" w:hAnsi="Arial" w:cs="Arial"/>
        </w:rPr>
        <w:t xml:space="preserve"> </w:t>
      </w:r>
      <w:r w:rsidRPr="00CD742F">
        <w:rPr>
          <w:rFonts w:ascii="Arial" w:hAnsi="Arial" w:cs="Arial"/>
        </w:rPr>
        <w:t xml:space="preserve">προς τον Υπουργό </w:t>
      </w:r>
      <w:r w:rsidRPr="00CD742F">
        <w:rPr>
          <w:rStyle w:val="a5"/>
          <w:rFonts w:ascii="Arial" w:hAnsi="Arial" w:cs="Arial"/>
          <w:b w:val="0"/>
        </w:rPr>
        <w:t>Υγείας,</w:t>
      </w:r>
      <w:r w:rsidRPr="00CD742F">
        <w:rPr>
          <w:rStyle w:val="a5"/>
          <w:rFonts w:ascii="Arial" w:hAnsi="Arial" w:cs="Arial"/>
        </w:rPr>
        <w:t xml:space="preserve"> </w:t>
      </w:r>
      <w:r w:rsidRPr="00CD742F">
        <w:rPr>
          <w:rFonts w:ascii="Arial" w:hAnsi="Arial" w:cs="Arial"/>
        </w:rPr>
        <w:t>με θέμα: «Πολύ σοβαρά προβλήματα στο Γενικό Νοσοκομείο</w:t>
      </w:r>
      <w:r w:rsidRPr="00CD742F">
        <w:rPr>
          <w:rFonts w:ascii="Arial" w:hAnsi="Arial" w:cs="Arial"/>
        </w:rPr>
        <w:t xml:space="preserve"> Σάμου».</w:t>
      </w:r>
    </w:p>
    <w:p w14:paraId="1664EB8D" w14:textId="77777777" w:rsidR="00A97886" w:rsidRDefault="00361846">
      <w:pPr>
        <w:pStyle w:val="Web"/>
        <w:spacing w:line="600" w:lineRule="auto"/>
        <w:ind w:firstLine="720"/>
        <w:jc w:val="both"/>
        <w:rPr>
          <w:rFonts w:ascii="Arial" w:hAnsi="Arial" w:cs="Arial"/>
        </w:rPr>
      </w:pPr>
      <w:r>
        <w:rPr>
          <w:rFonts w:ascii="Arial" w:hAnsi="Arial" w:cs="Arial"/>
        </w:rPr>
        <w:t>7.</w:t>
      </w:r>
      <w:r>
        <w:rPr>
          <w:rFonts w:ascii="Arial" w:hAnsi="Arial" w:cs="Arial"/>
        </w:rPr>
        <w:t xml:space="preserve"> Η με αριθμό 262/9-1-2019 </w:t>
      </w:r>
      <w:r>
        <w:rPr>
          <w:rFonts w:ascii="Arial" w:hAnsi="Arial" w:cs="Arial"/>
        </w:rPr>
        <w:t>επίκαιρη ε</w:t>
      </w:r>
      <w:r w:rsidRPr="00CD742F">
        <w:rPr>
          <w:rFonts w:ascii="Arial" w:hAnsi="Arial" w:cs="Arial"/>
        </w:rPr>
        <w:t>ρώτηση του Βουλευτή Επικρατείας του Λαϊκού Συνδέσμου</w:t>
      </w:r>
      <w:r>
        <w:rPr>
          <w:rFonts w:ascii="Arial" w:hAnsi="Arial" w:cs="Arial"/>
        </w:rPr>
        <w:t xml:space="preserve"> </w:t>
      </w:r>
      <w:r w:rsidRPr="00CD742F">
        <w:rPr>
          <w:rFonts w:ascii="Arial" w:hAnsi="Arial" w:cs="Arial"/>
        </w:rPr>
        <w:t>-</w:t>
      </w:r>
      <w:r>
        <w:rPr>
          <w:rFonts w:ascii="Arial" w:hAnsi="Arial" w:cs="Arial"/>
        </w:rPr>
        <w:t xml:space="preserve"> Χρυσή Αυγή</w:t>
      </w:r>
      <w:r w:rsidRPr="00CD742F">
        <w:rPr>
          <w:rFonts w:ascii="Arial" w:hAnsi="Arial" w:cs="Arial"/>
        </w:rPr>
        <w:t xml:space="preserve"> κ. </w:t>
      </w:r>
      <w:r w:rsidRPr="00CD742F">
        <w:rPr>
          <w:rStyle w:val="a5"/>
          <w:rFonts w:ascii="Arial" w:hAnsi="Arial" w:cs="Arial"/>
          <w:b w:val="0"/>
        </w:rPr>
        <w:t>Χρήστου Παππά</w:t>
      </w:r>
      <w:r w:rsidRPr="00CD742F">
        <w:rPr>
          <w:rFonts w:ascii="Arial" w:hAnsi="Arial" w:cs="Arial"/>
        </w:rPr>
        <w:t xml:space="preserve"> προς τον Υπουργό </w:t>
      </w:r>
      <w:r w:rsidRPr="00CD742F">
        <w:rPr>
          <w:rStyle w:val="a5"/>
          <w:rFonts w:ascii="Arial" w:hAnsi="Arial" w:cs="Arial"/>
          <w:b w:val="0"/>
        </w:rPr>
        <w:t>Εθνικής Άμυνας,</w:t>
      </w:r>
      <w:r w:rsidRPr="00CD742F">
        <w:rPr>
          <w:rFonts w:ascii="Arial" w:hAnsi="Arial" w:cs="Arial"/>
        </w:rPr>
        <w:t xml:space="preserve"> με θέμα: «Επιτακτική ανάγκη αυξήσεως της στρατιωτικής θητείας».</w:t>
      </w:r>
    </w:p>
    <w:p w14:paraId="1664EB8E" w14:textId="77777777" w:rsidR="00A97886" w:rsidRDefault="00361846">
      <w:pPr>
        <w:pStyle w:val="Web"/>
        <w:spacing w:line="600" w:lineRule="auto"/>
        <w:ind w:left="-142" w:firstLine="862"/>
        <w:jc w:val="both"/>
        <w:rPr>
          <w:rFonts w:ascii="Arial" w:hAnsi="Arial" w:cs="Arial"/>
        </w:rPr>
      </w:pPr>
      <w:r>
        <w:rPr>
          <w:rFonts w:ascii="Arial" w:hAnsi="Arial" w:cs="Arial"/>
        </w:rPr>
        <w:lastRenderedPageBreak/>
        <w:t>8.</w:t>
      </w:r>
      <w:r>
        <w:rPr>
          <w:rFonts w:ascii="Arial" w:hAnsi="Arial" w:cs="Arial"/>
        </w:rPr>
        <w:t xml:space="preserve"> Η με αριθμό 272/14-1-2019 </w:t>
      </w:r>
      <w:r>
        <w:rPr>
          <w:rFonts w:ascii="Arial" w:hAnsi="Arial" w:cs="Arial"/>
        </w:rPr>
        <w:t>επίκαιρη ε</w:t>
      </w:r>
      <w:r w:rsidRPr="00CD742F">
        <w:rPr>
          <w:rFonts w:ascii="Arial" w:hAnsi="Arial" w:cs="Arial"/>
        </w:rPr>
        <w:t>ρώτηση του Βουλευτή Δράμας της Νέας Δημοκρατίας.</w:t>
      </w:r>
      <w:r>
        <w:rPr>
          <w:rFonts w:ascii="Arial" w:hAnsi="Arial" w:cs="Arial"/>
        </w:rPr>
        <w:t xml:space="preserve"> </w:t>
      </w:r>
      <w:r w:rsidRPr="00CD742F">
        <w:rPr>
          <w:rFonts w:ascii="Arial" w:hAnsi="Arial" w:cs="Arial"/>
        </w:rPr>
        <w:t xml:space="preserve">κ. </w:t>
      </w:r>
      <w:r w:rsidRPr="00CD742F">
        <w:rPr>
          <w:rStyle w:val="a5"/>
          <w:rFonts w:ascii="Arial" w:hAnsi="Arial" w:cs="Arial"/>
          <w:b w:val="0"/>
        </w:rPr>
        <w:t>Δημητρίου Κυριαζίδη</w:t>
      </w:r>
      <w:r w:rsidRPr="00CD742F">
        <w:rPr>
          <w:rStyle w:val="a5"/>
          <w:rFonts w:ascii="Arial" w:hAnsi="Arial" w:cs="Arial"/>
        </w:rPr>
        <w:t xml:space="preserve"> </w:t>
      </w:r>
      <w:r w:rsidRPr="00CD742F">
        <w:rPr>
          <w:rFonts w:ascii="Arial" w:hAnsi="Arial" w:cs="Arial"/>
        </w:rPr>
        <w:t xml:space="preserve">προς τον Υπουργό </w:t>
      </w:r>
      <w:r w:rsidRPr="00CD742F">
        <w:rPr>
          <w:rStyle w:val="a5"/>
          <w:rFonts w:ascii="Arial" w:hAnsi="Arial" w:cs="Arial"/>
          <w:b w:val="0"/>
        </w:rPr>
        <w:t>Υγείας,</w:t>
      </w:r>
      <w:r w:rsidRPr="00CD742F">
        <w:rPr>
          <w:rStyle w:val="a5"/>
          <w:rFonts w:ascii="Arial" w:hAnsi="Arial" w:cs="Arial"/>
        </w:rPr>
        <w:t xml:space="preserve"> </w:t>
      </w:r>
      <w:r w:rsidRPr="00CD742F">
        <w:rPr>
          <w:rFonts w:ascii="Arial" w:hAnsi="Arial" w:cs="Arial"/>
        </w:rPr>
        <w:t>με θέμα: «Δημιουργί</w:t>
      </w:r>
      <w:r>
        <w:rPr>
          <w:rFonts w:ascii="Arial" w:hAnsi="Arial" w:cs="Arial"/>
        </w:rPr>
        <w:t xml:space="preserve">α Τμήματος Βραχείας Νοσηλείας </w:t>
      </w:r>
      <w:r w:rsidRPr="00CD742F">
        <w:rPr>
          <w:rFonts w:ascii="Arial" w:hAnsi="Arial" w:cs="Arial"/>
        </w:rPr>
        <w:t>Ογκολογικής Κλινικής στο Γ.Ν. Δράμας».</w:t>
      </w:r>
    </w:p>
    <w:p w14:paraId="1664EB8F" w14:textId="77777777" w:rsidR="00A97886" w:rsidRDefault="00361846">
      <w:pPr>
        <w:pStyle w:val="Web"/>
        <w:spacing w:line="600" w:lineRule="auto"/>
        <w:ind w:firstLine="720"/>
        <w:jc w:val="both"/>
        <w:rPr>
          <w:rFonts w:ascii="Arial" w:hAnsi="Arial" w:cs="Arial"/>
        </w:rPr>
      </w:pPr>
      <w:r>
        <w:rPr>
          <w:rFonts w:ascii="Arial" w:hAnsi="Arial" w:cs="Arial"/>
        </w:rPr>
        <w:t>9.</w:t>
      </w:r>
      <w:r>
        <w:rPr>
          <w:rFonts w:ascii="Arial" w:hAnsi="Arial" w:cs="Arial"/>
        </w:rPr>
        <w:t xml:space="preserve"> Η με αριθμό 277/15-1-2019 </w:t>
      </w:r>
      <w:r>
        <w:rPr>
          <w:rFonts w:ascii="Arial" w:hAnsi="Arial" w:cs="Arial"/>
        </w:rPr>
        <w:t>επίκαιρη ε</w:t>
      </w:r>
      <w:r w:rsidRPr="00CD742F">
        <w:rPr>
          <w:rFonts w:ascii="Arial" w:hAnsi="Arial" w:cs="Arial"/>
        </w:rPr>
        <w:t>ρώτηση του Βουλευτή Αι</w:t>
      </w:r>
      <w:r w:rsidRPr="00CD742F">
        <w:rPr>
          <w:rFonts w:ascii="Arial" w:hAnsi="Arial" w:cs="Arial"/>
        </w:rPr>
        <w:t>τωλοακαρνανίας το</w:t>
      </w:r>
      <w:r>
        <w:rPr>
          <w:rFonts w:ascii="Arial" w:hAnsi="Arial" w:cs="Arial"/>
        </w:rPr>
        <w:t xml:space="preserve">υ Κομμουνιστικού Κόμματος </w:t>
      </w:r>
      <w:r>
        <w:rPr>
          <w:rFonts w:ascii="Arial" w:hAnsi="Arial" w:cs="Arial"/>
        </w:rPr>
        <w:t>Ελλάδα</w:t>
      </w:r>
      <w:r w:rsidRPr="00CD742F">
        <w:rPr>
          <w:rFonts w:ascii="Arial" w:hAnsi="Arial" w:cs="Arial"/>
        </w:rPr>
        <w:t xml:space="preserve">ς κ. </w:t>
      </w:r>
      <w:r w:rsidRPr="00CD742F">
        <w:rPr>
          <w:rStyle w:val="a5"/>
          <w:rFonts w:ascii="Arial" w:hAnsi="Arial" w:cs="Arial"/>
          <w:b w:val="0"/>
        </w:rPr>
        <w:t>Νικολάου Μωραΐτη</w:t>
      </w:r>
      <w:r w:rsidRPr="00CD742F">
        <w:rPr>
          <w:rStyle w:val="a5"/>
          <w:rFonts w:ascii="Arial" w:hAnsi="Arial" w:cs="Arial"/>
        </w:rPr>
        <w:t xml:space="preserve"> </w:t>
      </w:r>
      <w:r w:rsidRPr="00CD742F">
        <w:rPr>
          <w:rFonts w:ascii="Arial" w:hAnsi="Arial" w:cs="Arial"/>
        </w:rPr>
        <w:t xml:space="preserve">προς τον Υπουργό </w:t>
      </w:r>
      <w:r w:rsidRPr="00CD742F">
        <w:rPr>
          <w:rStyle w:val="a5"/>
          <w:rFonts w:ascii="Arial" w:hAnsi="Arial" w:cs="Arial"/>
          <w:b w:val="0"/>
        </w:rPr>
        <w:t>Υγείας,</w:t>
      </w:r>
      <w:r w:rsidRPr="00CD742F">
        <w:rPr>
          <w:rStyle w:val="a5"/>
          <w:rFonts w:ascii="Arial" w:hAnsi="Arial" w:cs="Arial"/>
        </w:rPr>
        <w:t xml:space="preserve"> </w:t>
      </w:r>
      <w:r w:rsidRPr="00CD742F">
        <w:rPr>
          <w:rFonts w:ascii="Arial" w:hAnsi="Arial" w:cs="Arial"/>
        </w:rPr>
        <w:t>με θέμα: «Προβλήματα στη λειτουργία του Κέντρου Φυσικής Ιατρικής και Αποκατάστασης (ΚΕΦΙΑΠ) Αμφιλοχίας».</w:t>
      </w:r>
    </w:p>
    <w:p w14:paraId="1664EB90" w14:textId="77777777" w:rsidR="00A97886" w:rsidRDefault="00361846">
      <w:pPr>
        <w:pStyle w:val="Web"/>
        <w:spacing w:line="600" w:lineRule="auto"/>
        <w:ind w:firstLine="720"/>
        <w:jc w:val="both"/>
        <w:rPr>
          <w:rFonts w:ascii="Arial" w:hAnsi="Arial" w:cs="Arial"/>
        </w:rPr>
      </w:pPr>
      <w:r>
        <w:rPr>
          <w:rFonts w:ascii="Arial" w:hAnsi="Arial" w:cs="Arial"/>
        </w:rPr>
        <w:t>10.</w:t>
      </w:r>
      <w:r>
        <w:rPr>
          <w:rFonts w:ascii="Arial" w:hAnsi="Arial" w:cs="Arial"/>
        </w:rPr>
        <w:t xml:space="preserve"> Η με αριθμό 254/7-1-2019 </w:t>
      </w:r>
      <w:r>
        <w:rPr>
          <w:rFonts w:ascii="Arial" w:hAnsi="Arial" w:cs="Arial"/>
        </w:rPr>
        <w:t>επίκαιρη ε</w:t>
      </w:r>
      <w:r w:rsidRPr="00CD742F">
        <w:rPr>
          <w:rFonts w:ascii="Arial" w:hAnsi="Arial" w:cs="Arial"/>
        </w:rPr>
        <w:t>ρώτηση του Βουλε</w:t>
      </w:r>
      <w:r w:rsidRPr="00CD742F">
        <w:rPr>
          <w:rFonts w:ascii="Arial" w:hAnsi="Arial" w:cs="Arial"/>
        </w:rPr>
        <w:t xml:space="preserve">υτή Κιλκίς της Νέας Δημοκρατίας κ. </w:t>
      </w:r>
      <w:r w:rsidRPr="00CD742F">
        <w:rPr>
          <w:rStyle w:val="a5"/>
          <w:rFonts w:ascii="Arial" w:hAnsi="Arial" w:cs="Arial"/>
          <w:b w:val="0"/>
        </w:rPr>
        <w:t>Γεωργίου Γεωργαντά</w:t>
      </w:r>
      <w:r w:rsidRPr="00CD742F">
        <w:rPr>
          <w:rFonts w:ascii="Arial" w:hAnsi="Arial" w:cs="Arial"/>
        </w:rPr>
        <w:t xml:space="preserve"> προς τον Υπουργό </w:t>
      </w:r>
      <w:r w:rsidRPr="00CD742F">
        <w:rPr>
          <w:rStyle w:val="a5"/>
          <w:rFonts w:ascii="Arial" w:hAnsi="Arial" w:cs="Arial"/>
          <w:b w:val="0"/>
        </w:rPr>
        <w:t>Υγείας,</w:t>
      </w:r>
      <w:r w:rsidRPr="00CD742F">
        <w:rPr>
          <w:rFonts w:ascii="Arial" w:hAnsi="Arial" w:cs="Arial"/>
        </w:rPr>
        <w:t xml:space="preserve"> με θέμα: «Καταγγε</w:t>
      </w:r>
      <w:r>
        <w:rPr>
          <w:rFonts w:ascii="Arial" w:hAnsi="Arial" w:cs="Arial"/>
        </w:rPr>
        <w:t xml:space="preserve">λία σε βάρος του </w:t>
      </w:r>
      <w:r>
        <w:rPr>
          <w:rFonts w:ascii="Arial" w:hAnsi="Arial" w:cs="Arial"/>
        </w:rPr>
        <w:t>διοικητή</w:t>
      </w:r>
      <w:r>
        <w:rPr>
          <w:rFonts w:ascii="Arial" w:hAnsi="Arial" w:cs="Arial"/>
        </w:rPr>
        <w:t xml:space="preserve"> του </w:t>
      </w:r>
      <w:r>
        <w:rPr>
          <w:rFonts w:ascii="Arial" w:hAnsi="Arial" w:cs="Arial"/>
        </w:rPr>
        <w:t>Ν</w:t>
      </w:r>
      <w:r w:rsidRPr="00CD742F">
        <w:rPr>
          <w:rFonts w:ascii="Arial" w:hAnsi="Arial" w:cs="Arial"/>
        </w:rPr>
        <w:t>οσοκομείου Κιλκίς για βιαιοπραγία σε εργαζόμενη».</w:t>
      </w:r>
    </w:p>
    <w:p w14:paraId="1664EB91" w14:textId="77777777" w:rsidR="00A97886" w:rsidRDefault="00361846">
      <w:pPr>
        <w:spacing w:line="600" w:lineRule="auto"/>
        <w:ind w:firstLine="720"/>
        <w:jc w:val="both"/>
        <w:rPr>
          <w:rFonts w:eastAsia="Times New Roman"/>
          <w:color w:val="000000"/>
          <w:szCs w:val="24"/>
        </w:rPr>
      </w:pPr>
      <w:r w:rsidRPr="003E7442">
        <w:rPr>
          <w:rFonts w:eastAsia="Times New Roman"/>
          <w:bCs/>
          <w:color w:val="000000"/>
          <w:szCs w:val="24"/>
        </w:rPr>
        <w:t>ΑΝΑΦΟΡΕΣ</w:t>
      </w:r>
      <w:r>
        <w:rPr>
          <w:rFonts w:eastAsia="Times New Roman"/>
          <w:bCs/>
          <w:color w:val="000000"/>
          <w:szCs w:val="24"/>
        </w:rPr>
        <w:t xml:space="preserve"> </w:t>
      </w:r>
      <w:r w:rsidRPr="003E7442">
        <w:rPr>
          <w:rFonts w:eastAsia="Times New Roman"/>
          <w:bCs/>
          <w:color w:val="000000"/>
          <w:szCs w:val="24"/>
        </w:rPr>
        <w:t>-</w:t>
      </w:r>
      <w:r>
        <w:rPr>
          <w:rFonts w:eastAsia="Times New Roman"/>
          <w:bCs/>
          <w:color w:val="000000"/>
          <w:szCs w:val="24"/>
        </w:rPr>
        <w:t xml:space="preserve"> </w:t>
      </w:r>
      <w:r w:rsidRPr="003E7442">
        <w:rPr>
          <w:rFonts w:eastAsia="Times New Roman"/>
          <w:bCs/>
          <w:color w:val="000000"/>
          <w:szCs w:val="24"/>
        </w:rPr>
        <w:t>ΕΡΩΤΗΣΕΙΣ (Άρθρο 130 παρ</w:t>
      </w:r>
      <w:r>
        <w:rPr>
          <w:rFonts w:eastAsia="Times New Roman"/>
          <w:bCs/>
          <w:color w:val="000000"/>
          <w:szCs w:val="24"/>
        </w:rPr>
        <w:t>άγραφος</w:t>
      </w:r>
      <w:r w:rsidRPr="003E7442">
        <w:rPr>
          <w:rFonts w:eastAsia="Times New Roman"/>
          <w:bCs/>
          <w:color w:val="000000"/>
          <w:szCs w:val="24"/>
        </w:rPr>
        <w:t xml:space="preserve"> 5 </w:t>
      </w:r>
      <w:r>
        <w:rPr>
          <w:rFonts w:eastAsia="Times New Roman"/>
          <w:bCs/>
          <w:color w:val="000000"/>
          <w:szCs w:val="24"/>
        </w:rPr>
        <w:t xml:space="preserve">του </w:t>
      </w:r>
      <w:r w:rsidRPr="003E7442">
        <w:rPr>
          <w:rFonts w:eastAsia="Times New Roman"/>
          <w:bCs/>
          <w:color w:val="000000"/>
          <w:szCs w:val="24"/>
        </w:rPr>
        <w:t>Καν</w:t>
      </w:r>
      <w:r>
        <w:rPr>
          <w:rFonts w:eastAsia="Times New Roman"/>
          <w:bCs/>
          <w:color w:val="000000"/>
          <w:szCs w:val="24"/>
        </w:rPr>
        <w:t xml:space="preserve">ονισμού της </w:t>
      </w:r>
      <w:r w:rsidRPr="003E7442">
        <w:rPr>
          <w:rFonts w:eastAsia="Times New Roman"/>
          <w:bCs/>
          <w:color w:val="000000"/>
          <w:szCs w:val="24"/>
        </w:rPr>
        <w:t>Βουλής)</w:t>
      </w:r>
    </w:p>
    <w:p w14:paraId="1664EB92" w14:textId="77777777" w:rsidR="00A97886" w:rsidRDefault="00361846">
      <w:pPr>
        <w:spacing w:line="600" w:lineRule="auto"/>
        <w:ind w:firstLine="720"/>
        <w:jc w:val="both"/>
        <w:rPr>
          <w:rFonts w:eastAsia="Times New Roman"/>
          <w:color w:val="000000"/>
          <w:szCs w:val="24"/>
        </w:rPr>
      </w:pPr>
      <w:r w:rsidRPr="008A3DE7">
        <w:rPr>
          <w:rFonts w:eastAsia="Times New Roman"/>
          <w:color w:val="000000"/>
          <w:szCs w:val="24"/>
        </w:rPr>
        <w:t>1.</w:t>
      </w:r>
      <w:r>
        <w:rPr>
          <w:rFonts w:eastAsia="Times New Roman"/>
          <w:color w:val="000000"/>
          <w:szCs w:val="24"/>
        </w:rPr>
        <w:t xml:space="preserve"> </w:t>
      </w:r>
      <w:r w:rsidRPr="008A3DE7">
        <w:rPr>
          <w:rFonts w:eastAsia="Times New Roman"/>
          <w:color w:val="000000"/>
          <w:szCs w:val="24"/>
        </w:rPr>
        <w:t>Η με</w:t>
      </w:r>
      <w:r w:rsidRPr="008A3DE7">
        <w:rPr>
          <w:rFonts w:eastAsia="Times New Roman"/>
          <w:color w:val="000000"/>
          <w:szCs w:val="24"/>
        </w:rPr>
        <w:t xml:space="preserve"> αριθμό 2932/31-10-20</w:t>
      </w:r>
      <w:r>
        <w:rPr>
          <w:rFonts w:eastAsia="Times New Roman"/>
          <w:color w:val="000000"/>
          <w:szCs w:val="24"/>
        </w:rPr>
        <w:t>18 ε</w:t>
      </w:r>
      <w:r w:rsidRPr="008A3DE7">
        <w:rPr>
          <w:rFonts w:eastAsia="Times New Roman"/>
          <w:color w:val="000000"/>
          <w:szCs w:val="24"/>
        </w:rPr>
        <w:t>ρώτηση του Βουλευτή Β΄ Αθηνών της Δημοκρατικής Συμπαράταξης ΠΑΣΟΚ</w:t>
      </w:r>
      <w:r>
        <w:rPr>
          <w:rFonts w:eastAsia="Times New Roman"/>
          <w:color w:val="000000"/>
          <w:szCs w:val="24"/>
        </w:rPr>
        <w:t xml:space="preserve"> </w:t>
      </w:r>
      <w:r w:rsidRPr="008A3DE7">
        <w:rPr>
          <w:rFonts w:eastAsia="Times New Roman"/>
          <w:color w:val="000000"/>
          <w:szCs w:val="24"/>
        </w:rPr>
        <w:t>-</w:t>
      </w:r>
      <w:r>
        <w:rPr>
          <w:rFonts w:eastAsia="Times New Roman"/>
          <w:color w:val="000000"/>
          <w:szCs w:val="24"/>
        </w:rPr>
        <w:t xml:space="preserve"> </w:t>
      </w:r>
      <w:r w:rsidRPr="008A3DE7">
        <w:rPr>
          <w:rFonts w:eastAsia="Times New Roman"/>
          <w:color w:val="000000"/>
          <w:szCs w:val="24"/>
        </w:rPr>
        <w:t xml:space="preserve">ΔΗΜΑΡ </w:t>
      </w:r>
      <w:r w:rsidRPr="008A3DE7">
        <w:rPr>
          <w:rFonts w:eastAsia="Times New Roman"/>
          <w:color w:val="000000"/>
          <w:szCs w:val="24"/>
        </w:rPr>
        <w:lastRenderedPageBreak/>
        <w:t>κ.</w:t>
      </w:r>
      <w:r>
        <w:rPr>
          <w:rFonts w:eastAsia="Times New Roman"/>
          <w:color w:val="000000"/>
          <w:szCs w:val="24"/>
        </w:rPr>
        <w:t xml:space="preserve"> </w:t>
      </w:r>
      <w:r w:rsidRPr="003E7442">
        <w:rPr>
          <w:rFonts w:eastAsia="Times New Roman"/>
          <w:bCs/>
          <w:color w:val="000000"/>
          <w:szCs w:val="24"/>
        </w:rPr>
        <w:t>Γεωργίου</w:t>
      </w:r>
      <w:r>
        <w:rPr>
          <w:rFonts w:eastAsia="Times New Roman"/>
          <w:bCs/>
          <w:color w:val="000000"/>
          <w:szCs w:val="24"/>
        </w:rPr>
        <w:t xml:space="preserve"> </w:t>
      </w:r>
      <w:r w:rsidRPr="003E7442">
        <w:rPr>
          <w:rFonts w:eastAsia="Times New Roman"/>
          <w:bCs/>
          <w:color w:val="000000"/>
          <w:szCs w:val="24"/>
        </w:rPr>
        <w:t>-</w:t>
      </w:r>
      <w:r>
        <w:rPr>
          <w:rFonts w:eastAsia="Times New Roman"/>
          <w:bCs/>
          <w:color w:val="000000"/>
          <w:szCs w:val="24"/>
        </w:rPr>
        <w:t xml:space="preserve"> </w:t>
      </w:r>
      <w:r w:rsidRPr="003E7442">
        <w:rPr>
          <w:rFonts w:eastAsia="Times New Roman"/>
          <w:bCs/>
          <w:color w:val="000000"/>
          <w:szCs w:val="24"/>
        </w:rPr>
        <w:t>Δημητρίου Καρρά</w:t>
      </w:r>
      <w:r>
        <w:rPr>
          <w:rFonts w:eastAsia="Times New Roman"/>
          <w:bCs/>
          <w:color w:val="000000"/>
          <w:szCs w:val="24"/>
        </w:rPr>
        <w:t xml:space="preserve"> </w:t>
      </w:r>
      <w:r w:rsidRPr="008A3DE7">
        <w:rPr>
          <w:rFonts w:eastAsia="Times New Roman"/>
          <w:color w:val="000000"/>
          <w:szCs w:val="24"/>
        </w:rPr>
        <w:t>προς τον Υπουργό</w:t>
      </w:r>
      <w:r>
        <w:rPr>
          <w:rFonts w:eastAsia="Times New Roman"/>
          <w:color w:val="000000"/>
          <w:szCs w:val="24"/>
        </w:rPr>
        <w:t xml:space="preserve"> </w:t>
      </w:r>
      <w:r w:rsidRPr="003E7442">
        <w:rPr>
          <w:rFonts w:eastAsia="Times New Roman"/>
          <w:bCs/>
          <w:color w:val="000000"/>
          <w:szCs w:val="24"/>
        </w:rPr>
        <w:t>Οικονομικών,</w:t>
      </w:r>
      <w:r>
        <w:rPr>
          <w:rFonts w:eastAsia="Times New Roman"/>
          <w:bCs/>
          <w:color w:val="000000"/>
          <w:szCs w:val="24"/>
        </w:rPr>
        <w:t xml:space="preserve"> </w:t>
      </w:r>
      <w:r w:rsidRPr="008A3DE7">
        <w:rPr>
          <w:rFonts w:eastAsia="Times New Roman"/>
          <w:color w:val="000000"/>
          <w:szCs w:val="24"/>
        </w:rPr>
        <w:t>με θέμα: «Αποδέσμευση του Δημοτικού Κλειστού Γυμναστηρίου “Νίκης</w:t>
      </w:r>
      <w:r>
        <w:rPr>
          <w:rFonts w:eastAsia="Times New Roman"/>
          <w:color w:val="000000"/>
          <w:szCs w:val="24"/>
        </w:rPr>
        <w:t>’’</w:t>
      </w:r>
      <w:r w:rsidRPr="008A3DE7">
        <w:rPr>
          <w:rFonts w:eastAsia="Times New Roman"/>
          <w:color w:val="000000"/>
          <w:szCs w:val="24"/>
        </w:rPr>
        <w:t xml:space="preserve"> 2</w:t>
      </w:r>
      <w:r w:rsidRPr="008A3DE7">
        <w:rPr>
          <w:rFonts w:eastAsia="Times New Roman"/>
          <w:color w:val="000000"/>
          <w:szCs w:val="24"/>
          <w:vertAlign w:val="superscript"/>
        </w:rPr>
        <w:t>ου</w:t>
      </w:r>
      <w:r w:rsidRPr="008A3DE7">
        <w:rPr>
          <w:rFonts w:eastAsia="Times New Roman"/>
          <w:color w:val="000000"/>
          <w:szCs w:val="24"/>
        </w:rPr>
        <w:t xml:space="preserve">Λυκείου Αγίας Βαρβάρας από </w:t>
      </w:r>
      <w:r w:rsidRPr="008A3DE7">
        <w:rPr>
          <w:rFonts w:eastAsia="Times New Roman"/>
          <w:color w:val="000000"/>
          <w:szCs w:val="24"/>
        </w:rPr>
        <w:t xml:space="preserve">το </w:t>
      </w:r>
      <w:proofErr w:type="spellStart"/>
      <w:r>
        <w:rPr>
          <w:rFonts w:eastAsia="Times New Roman"/>
          <w:color w:val="000000"/>
          <w:szCs w:val="24"/>
        </w:rPr>
        <w:t>υ</w:t>
      </w:r>
      <w:r w:rsidRPr="008A3DE7">
        <w:rPr>
          <w:rFonts w:eastAsia="Times New Roman"/>
          <w:color w:val="000000"/>
          <w:szCs w:val="24"/>
        </w:rPr>
        <w:t>περταμείο</w:t>
      </w:r>
      <w:proofErr w:type="spellEnd"/>
      <w:r w:rsidRPr="008A3DE7">
        <w:rPr>
          <w:rFonts w:eastAsia="Times New Roman"/>
          <w:color w:val="000000"/>
          <w:szCs w:val="24"/>
        </w:rPr>
        <w:t>»</w:t>
      </w:r>
      <w:r>
        <w:rPr>
          <w:rFonts w:eastAsia="Times New Roman"/>
          <w:color w:val="000000"/>
          <w:szCs w:val="24"/>
        </w:rPr>
        <w:t>.</w:t>
      </w:r>
    </w:p>
    <w:p w14:paraId="1664EB93" w14:textId="77777777" w:rsidR="00A97886" w:rsidRDefault="00361846">
      <w:pPr>
        <w:spacing w:line="600" w:lineRule="auto"/>
        <w:ind w:firstLine="720"/>
        <w:jc w:val="both"/>
        <w:rPr>
          <w:rFonts w:eastAsia="Times New Roman"/>
          <w:color w:val="000000"/>
          <w:szCs w:val="24"/>
        </w:rPr>
      </w:pPr>
      <w:r>
        <w:rPr>
          <w:rFonts w:eastAsia="Times New Roman"/>
          <w:color w:val="000000"/>
          <w:szCs w:val="24"/>
        </w:rPr>
        <w:t>2. Η με αριθμό 3876/29-11-2018 ερώτηση του Βουλευτή Α΄</w:t>
      </w:r>
      <w:r>
        <w:rPr>
          <w:rFonts w:eastAsia="Times New Roman"/>
          <w:color w:val="000000"/>
          <w:szCs w:val="24"/>
        </w:rPr>
        <w:t xml:space="preserve"> </w:t>
      </w:r>
      <w:r>
        <w:rPr>
          <w:rFonts w:eastAsia="Times New Roman"/>
          <w:color w:val="000000"/>
          <w:szCs w:val="24"/>
        </w:rPr>
        <w:t xml:space="preserve">Θεσσαλονίκης του Κομμουνιστικού Κόμματος Ελλάδας </w:t>
      </w:r>
      <w:r>
        <w:rPr>
          <w:rFonts w:eastAsia="Times New Roman"/>
          <w:color w:val="000000"/>
          <w:szCs w:val="24"/>
        </w:rPr>
        <w:t xml:space="preserve">κ. Γιάννη Δελή προς τον Υπουργό Υγείας, σχετικά με την «επιστροφή χρηματικών ποσών, που </w:t>
      </w:r>
      <w:proofErr w:type="spellStart"/>
      <w:r>
        <w:rPr>
          <w:rFonts w:eastAsia="Times New Roman"/>
          <w:color w:val="000000"/>
          <w:szCs w:val="24"/>
        </w:rPr>
        <w:t>παρακρατήθηκαν</w:t>
      </w:r>
      <w:proofErr w:type="spellEnd"/>
      <w:r>
        <w:rPr>
          <w:rFonts w:eastAsia="Times New Roman"/>
          <w:color w:val="000000"/>
          <w:szCs w:val="24"/>
        </w:rPr>
        <w:t xml:space="preserve"> στα πλαίσια της διαθεσιμότητας, σ</w:t>
      </w:r>
      <w:r>
        <w:rPr>
          <w:rFonts w:eastAsia="Times New Roman"/>
          <w:color w:val="000000"/>
          <w:szCs w:val="24"/>
        </w:rPr>
        <w:t xml:space="preserve">ε </w:t>
      </w:r>
      <w:proofErr w:type="spellStart"/>
      <w:r>
        <w:rPr>
          <w:rFonts w:eastAsia="Times New Roman"/>
          <w:color w:val="000000"/>
          <w:szCs w:val="24"/>
        </w:rPr>
        <w:t>εκατόν</w:t>
      </w:r>
      <w:proofErr w:type="spellEnd"/>
      <w:r>
        <w:rPr>
          <w:rFonts w:eastAsia="Times New Roman"/>
          <w:color w:val="000000"/>
          <w:szCs w:val="24"/>
        </w:rPr>
        <w:t xml:space="preserve"> ενενήντα επτά</w:t>
      </w:r>
      <w:r>
        <w:rPr>
          <w:rFonts w:eastAsia="Times New Roman"/>
          <w:color w:val="000000"/>
          <w:szCs w:val="24"/>
        </w:rPr>
        <w:t xml:space="preserve"> εργαζόμενους νοσοκομείων της Θεσσαλονίκης.</w:t>
      </w:r>
    </w:p>
    <w:p w14:paraId="1664EB94" w14:textId="77777777" w:rsidR="00A97886" w:rsidRDefault="00361846">
      <w:pPr>
        <w:spacing w:line="600" w:lineRule="auto"/>
        <w:ind w:firstLine="720"/>
        <w:jc w:val="both"/>
        <w:rPr>
          <w:rFonts w:eastAsia="Times New Roman"/>
          <w:color w:val="000000"/>
          <w:szCs w:val="24"/>
        </w:rPr>
      </w:pPr>
      <w:r>
        <w:rPr>
          <w:rFonts w:eastAsia="Times New Roman"/>
          <w:color w:val="000000"/>
          <w:szCs w:val="24"/>
        </w:rPr>
        <w:t>3.</w:t>
      </w:r>
      <w:r w:rsidRPr="008A3DE7">
        <w:rPr>
          <w:rFonts w:eastAsia="Times New Roman"/>
          <w:color w:val="000000"/>
          <w:szCs w:val="24"/>
        </w:rPr>
        <w:t xml:space="preserve"> </w:t>
      </w:r>
      <w:r>
        <w:rPr>
          <w:rFonts w:eastAsia="Times New Roman"/>
          <w:color w:val="000000"/>
          <w:szCs w:val="24"/>
        </w:rPr>
        <w:t>Η με αριθμό 3143/281/7-11-2018 ε</w:t>
      </w:r>
      <w:r w:rsidRPr="008A3DE7">
        <w:rPr>
          <w:rFonts w:eastAsia="Times New Roman"/>
          <w:color w:val="000000"/>
          <w:szCs w:val="24"/>
        </w:rPr>
        <w:t xml:space="preserve">ρώτηση και </w:t>
      </w:r>
      <w:r>
        <w:rPr>
          <w:rFonts w:eastAsia="Times New Roman"/>
          <w:color w:val="000000"/>
          <w:szCs w:val="24"/>
        </w:rPr>
        <w:t>α</w:t>
      </w:r>
      <w:r w:rsidRPr="008A3DE7">
        <w:rPr>
          <w:rFonts w:eastAsia="Times New Roman"/>
          <w:color w:val="000000"/>
          <w:szCs w:val="24"/>
        </w:rPr>
        <w:t xml:space="preserve">ίτηση </w:t>
      </w:r>
      <w:r>
        <w:rPr>
          <w:rFonts w:eastAsia="Times New Roman"/>
          <w:color w:val="000000"/>
          <w:szCs w:val="24"/>
        </w:rPr>
        <w:t>κ</w:t>
      </w:r>
      <w:r w:rsidRPr="008A3DE7">
        <w:rPr>
          <w:rFonts w:eastAsia="Times New Roman"/>
          <w:color w:val="000000"/>
          <w:szCs w:val="24"/>
        </w:rPr>
        <w:t xml:space="preserve">ατάθεσης </w:t>
      </w:r>
      <w:r>
        <w:rPr>
          <w:rFonts w:eastAsia="Times New Roman"/>
          <w:color w:val="000000"/>
          <w:szCs w:val="24"/>
        </w:rPr>
        <w:t>εγγράφων του Βουλευτή Δράμας</w:t>
      </w:r>
      <w:r w:rsidRPr="008A3DE7">
        <w:rPr>
          <w:rFonts w:eastAsia="Times New Roman"/>
          <w:color w:val="000000"/>
          <w:szCs w:val="24"/>
        </w:rPr>
        <w:t xml:space="preserve"> της Νέας Δημοκρατίας κ.</w:t>
      </w:r>
      <w:r>
        <w:rPr>
          <w:rFonts w:eastAsia="Times New Roman"/>
          <w:color w:val="000000"/>
          <w:szCs w:val="24"/>
        </w:rPr>
        <w:t xml:space="preserve"> </w:t>
      </w:r>
      <w:r w:rsidRPr="003E7442">
        <w:rPr>
          <w:rFonts w:eastAsia="Times New Roman"/>
          <w:bCs/>
          <w:color w:val="000000"/>
          <w:szCs w:val="24"/>
        </w:rPr>
        <w:t>Δημητρίου Κυριαζίδη</w:t>
      </w:r>
      <w:r>
        <w:rPr>
          <w:rFonts w:eastAsia="Times New Roman"/>
          <w:bCs/>
          <w:color w:val="000000"/>
          <w:szCs w:val="24"/>
        </w:rPr>
        <w:t xml:space="preserve"> </w:t>
      </w:r>
      <w:r w:rsidRPr="008A3DE7">
        <w:rPr>
          <w:rFonts w:eastAsia="Times New Roman"/>
          <w:color w:val="000000"/>
          <w:szCs w:val="24"/>
        </w:rPr>
        <w:t>προς τον Υπουργό</w:t>
      </w:r>
      <w:r>
        <w:rPr>
          <w:rFonts w:eastAsia="Times New Roman"/>
          <w:color w:val="000000"/>
          <w:szCs w:val="24"/>
        </w:rPr>
        <w:t xml:space="preserve"> </w:t>
      </w:r>
      <w:r w:rsidRPr="003E7442">
        <w:rPr>
          <w:rFonts w:eastAsia="Times New Roman"/>
          <w:bCs/>
          <w:color w:val="000000"/>
          <w:szCs w:val="24"/>
        </w:rPr>
        <w:t>Υγείας,</w:t>
      </w:r>
      <w:r>
        <w:rPr>
          <w:rFonts w:eastAsia="Times New Roman"/>
          <w:bCs/>
          <w:color w:val="000000"/>
          <w:szCs w:val="24"/>
        </w:rPr>
        <w:t xml:space="preserve"> </w:t>
      </w:r>
      <w:r w:rsidRPr="008A3DE7">
        <w:rPr>
          <w:rFonts w:eastAsia="Times New Roman"/>
          <w:color w:val="000000"/>
          <w:szCs w:val="24"/>
        </w:rPr>
        <w:t>σχετικά «με τη λειτουργία της</w:t>
      </w:r>
      <w:r w:rsidRPr="008A3DE7">
        <w:rPr>
          <w:rFonts w:eastAsia="Times New Roman"/>
          <w:color w:val="000000"/>
          <w:szCs w:val="24"/>
        </w:rPr>
        <w:t xml:space="preserve"> Οφθαλμολογικής Κλινικής του Γενικού Νοσοκομείου Δράμας</w:t>
      </w:r>
      <w:r>
        <w:rPr>
          <w:rFonts w:eastAsia="Times New Roman"/>
          <w:color w:val="000000"/>
          <w:szCs w:val="24"/>
        </w:rPr>
        <w:t>».</w:t>
      </w:r>
    </w:p>
    <w:p w14:paraId="1664EB95" w14:textId="77777777" w:rsidR="00A97886" w:rsidRDefault="00361846">
      <w:pPr>
        <w:spacing w:line="600" w:lineRule="auto"/>
        <w:ind w:firstLine="720"/>
        <w:jc w:val="center"/>
        <w:rPr>
          <w:rFonts w:eastAsia="Times New Roman"/>
          <w:color w:val="FF0000"/>
          <w:szCs w:val="24"/>
        </w:rPr>
      </w:pPr>
      <w:r w:rsidRPr="002E45E3">
        <w:rPr>
          <w:rFonts w:eastAsia="Times New Roman"/>
          <w:color w:val="FF0000"/>
          <w:szCs w:val="24"/>
        </w:rPr>
        <w:t>(ΑΛΛΑΓΗ ΣΕΛΙΔΑΣ)</w:t>
      </w:r>
    </w:p>
    <w:p w14:paraId="1664EB96" w14:textId="77777777" w:rsidR="00A97886" w:rsidRDefault="00361846">
      <w:pPr>
        <w:spacing w:line="600" w:lineRule="auto"/>
        <w:ind w:firstLine="709"/>
        <w:jc w:val="both"/>
        <w:rPr>
          <w:rFonts w:eastAsia="Times New Roman"/>
          <w:szCs w:val="24"/>
        </w:rPr>
      </w:pPr>
      <w:r w:rsidRPr="00C5713A">
        <w:rPr>
          <w:rFonts w:eastAsia="Times New Roman"/>
          <w:b/>
          <w:szCs w:val="24"/>
        </w:rPr>
        <w:t>ΠΡΟΕΔΡΕΥ</w:t>
      </w:r>
      <w:r>
        <w:rPr>
          <w:rFonts w:eastAsia="Times New Roman"/>
          <w:b/>
          <w:szCs w:val="24"/>
        </w:rPr>
        <w:t>ΩΝ</w:t>
      </w:r>
      <w:r w:rsidRPr="00C5713A">
        <w:rPr>
          <w:rFonts w:eastAsia="Times New Roman"/>
          <w:b/>
          <w:szCs w:val="24"/>
        </w:rPr>
        <w:t xml:space="preserve"> (</w:t>
      </w:r>
      <w:r>
        <w:rPr>
          <w:rFonts w:eastAsia="Times New Roman"/>
          <w:b/>
          <w:szCs w:val="24"/>
        </w:rPr>
        <w:t xml:space="preserve">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color w:val="000000"/>
          <w:szCs w:val="24"/>
        </w:rPr>
        <w:t>Κυρίες και κύριοι συνάδελφοι, ε</w:t>
      </w:r>
      <w:r>
        <w:rPr>
          <w:rFonts w:eastAsia="Times New Roman"/>
          <w:szCs w:val="24"/>
        </w:rPr>
        <w:t xml:space="preserve">ισερχόμαστε στην ημερήσια διάταξη της </w:t>
      </w:r>
    </w:p>
    <w:p w14:paraId="1664EB97" w14:textId="77777777" w:rsidR="00A97886" w:rsidRDefault="00361846">
      <w:pPr>
        <w:spacing w:line="600" w:lineRule="auto"/>
        <w:ind w:firstLine="720"/>
        <w:jc w:val="center"/>
        <w:rPr>
          <w:rFonts w:eastAsia="Times New Roman"/>
          <w:b/>
          <w:szCs w:val="24"/>
        </w:rPr>
      </w:pPr>
      <w:r>
        <w:rPr>
          <w:rFonts w:eastAsia="Times New Roman"/>
          <w:b/>
          <w:szCs w:val="24"/>
        </w:rPr>
        <w:lastRenderedPageBreak/>
        <w:t>ΝΟΜΟΘΕΤΙΚΗΣ ΕΡΓΑΣΙΑΣ</w:t>
      </w:r>
    </w:p>
    <w:p w14:paraId="1664EB98" w14:textId="77777777" w:rsidR="00A97886" w:rsidRDefault="00361846">
      <w:pPr>
        <w:spacing w:line="600" w:lineRule="auto"/>
        <w:ind w:firstLine="720"/>
        <w:jc w:val="both"/>
        <w:rPr>
          <w:rFonts w:eastAsia="Times New Roman"/>
          <w:color w:val="000000"/>
          <w:szCs w:val="24"/>
          <w:shd w:val="clear" w:color="auto" w:fill="FFFFFF"/>
        </w:rPr>
      </w:pPr>
      <w:r w:rsidRPr="00637332">
        <w:rPr>
          <w:rFonts w:eastAsia="Times New Roman"/>
          <w:color w:val="000000"/>
          <w:szCs w:val="24"/>
          <w:shd w:val="clear" w:color="auto" w:fill="FFFFFF"/>
        </w:rPr>
        <w:t>Συνέχιση της συζήτησης και ψήφιση επί της αρχής, των ά</w:t>
      </w:r>
      <w:r w:rsidRPr="00637332">
        <w:rPr>
          <w:rFonts w:eastAsia="Times New Roman"/>
          <w:color w:val="000000"/>
          <w:szCs w:val="24"/>
          <w:shd w:val="clear" w:color="auto" w:fill="FFFFFF"/>
        </w:rPr>
        <w:t>ρθρων και του συνόλου του σχεδίου νόμου του Υπουργείου Εξωτερικών</w:t>
      </w:r>
      <w:r>
        <w:rPr>
          <w:rFonts w:eastAsia="Times New Roman"/>
          <w:color w:val="000000"/>
          <w:szCs w:val="24"/>
          <w:shd w:val="clear" w:color="auto" w:fill="FFFFFF"/>
        </w:rPr>
        <w:t>:</w:t>
      </w:r>
      <w:r w:rsidRPr="00637332">
        <w:rPr>
          <w:rFonts w:eastAsia="Times New Roman"/>
          <w:color w:val="000000"/>
          <w:szCs w:val="24"/>
          <w:shd w:val="clear" w:color="auto" w:fill="FFFFFF"/>
        </w:rPr>
        <w:t xml:space="preserve"> «Κύρωση της Τελικής Συμφωνίας για την Επίλυση των Διαφορών οι οποίες περιγράφονται στις Αποφάσεις του Συμβουλίου Ασφαλείας των Ηνωμένων Εθνών 817</w:t>
      </w:r>
      <w:r>
        <w:rPr>
          <w:rFonts w:eastAsia="Times New Roman"/>
          <w:color w:val="000000"/>
          <w:szCs w:val="24"/>
          <w:shd w:val="clear" w:color="auto" w:fill="FFFFFF"/>
        </w:rPr>
        <w:t xml:space="preserve"> </w:t>
      </w:r>
      <w:r w:rsidRPr="00637332">
        <w:rPr>
          <w:rFonts w:eastAsia="Times New Roman"/>
          <w:color w:val="000000"/>
          <w:szCs w:val="24"/>
          <w:shd w:val="clear" w:color="auto" w:fill="FFFFFF"/>
        </w:rPr>
        <w:t>(1993) και 845</w:t>
      </w:r>
      <w:r>
        <w:rPr>
          <w:rFonts w:eastAsia="Times New Roman"/>
          <w:color w:val="000000"/>
          <w:szCs w:val="24"/>
          <w:shd w:val="clear" w:color="auto" w:fill="FFFFFF"/>
        </w:rPr>
        <w:t xml:space="preserve"> </w:t>
      </w:r>
      <w:r w:rsidRPr="00637332">
        <w:rPr>
          <w:rFonts w:eastAsia="Times New Roman"/>
          <w:color w:val="000000"/>
          <w:szCs w:val="24"/>
          <w:shd w:val="clear" w:color="auto" w:fill="FFFFFF"/>
        </w:rPr>
        <w:t xml:space="preserve">(1993), τη Λήξη της </w:t>
      </w:r>
      <w:r w:rsidRPr="00637332">
        <w:rPr>
          <w:rFonts w:eastAsia="Times New Roman"/>
          <w:color w:val="000000"/>
          <w:szCs w:val="24"/>
          <w:shd w:val="clear" w:color="auto" w:fill="FFFFFF"/>
        </w:rPr>
        <w:t>Ενδιάμεσης Συμφωνίας του 1995 και την Εδραίωση Στρατηγικής Εταιρικής Σχέσης μεταξύ των Μερών».</w:t>
      </w:r>
    </w:p>
    <w:p w14:paraId="1664EB99" w14:textId="77777777" w:rsidR="00A97886" w:rsidRDefault="0036184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w:t>
      </w:r>
      <w:r>
        <w:rPr>
          <w:rFonts w:eastAsia="Times New Roman"/>
          <w:color w:val="000000"/>
          <w:szCs w:val="24"/>
          <w:shd w:val="clear" w:color="auto" w:fill="FFFFFF"/>
        </w:rPr>
        <w:t xml:space="preserve">θα λάβει </w:t>
      </w:r>
      <w:r>
        <w:rPr>
          <w:rFonts w:eastAsia="Times New Roman"/>
          <w:color w:val="000000"/>
          <w:szCs w:val="24"/>
          <w:shd w:val="clear" w:color="auto" w:fill="FFFFFF"/>
        </w:rPr>
        <w:t>πρώτος ο Βουλευτής του ΣΥΡΙΖΑ κ. Αθανάσιος Παπαδόπουλος.</w:t>
      </w:r>
    </w:p>
    <w:p w14:paraId="1664EB9A" w14:textId="77777777" w:rsidR="00A97886" w:rsidRDefault="00361846">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Παρακαλώ, κύριε Παπαδόπουλε, υπάρχει απόφαση του Προεδρείου, επειδή υπολείπονται </w:t>
      </w:r>
      <w:r>
        <w:rPr>
          <w:rFonts w:eastAsia="Times New Roman" w:cs="Times New Roman"/>
          <w:szCs w:val="24"/>
        </w:rPr>
        <w:t>περίπ</w:t>
      </w:r>
      <w:r>
        <w:rPr>
          <w:rFonts w:eastAsia="Times New Roman" w:cs="Times New Roman"/>
          <w:szCs w:val="24"/>
        </w:rPr>
        <w:t>ου εκατό ομιλητές –ενενήντα έξι, για την ακρίβεια- να περιοριστούμε, δυστυχώς, στα πέντε λεπτά σήμερα, προκειμένου να μιλήσουν όλοι.</w:t>
      </w:r>
    </w:p>
    <w:p w14:paraId="1664EB9B"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Αγαπητοί συνάδελφοι, είκοσι τέσσερα ολόκληρα χρόνια μετά την </w:t>
      </w:r>
      <w:r>
        <w:rPr>
          <w:rFonts w:eastAsia="Times New Roman" w:cs="Times New Roman"/>
          <w:szCs w:val="24"/>
        </w:rPr>
        <w:t>ε</w:t>
      </w:r>
      <w:r>
        <w:rPr>
          <w:rFonts w:eastAsia="Times New Roman" w:cs="Times New Roman"/>
          <w:szCs w:val="24"/>
        </w:rPr>
        <w:t xml:space="preserve">νδιάμεση </w:t>
      </w:r>
      <w:r>
        <w:rPr>
          <w:rFonts w:eastAsia="Times New Roman" w:cs="Times New Roman"/>
          <w:szCs w:val="24"/>
        </w:rPr>
        <w:t>σ</w:t>
      </w:r>
      <w:r>
        <w:rPr>
          <w:rFonts w:eastAsia="Times New Roman" w:cs="Times New Roman"/>
          <w:szCs w:val="24"/>
        </w:rPr>
        <w:t xml:space="preserve">υμφωνία </w:t>
      </w:r>
      <w:r>
        <w:rPr>
          <w:rFonts w:eastAsia="Times New Roman" w:cs="Times New Roman"/>
          <w:szCs w:val="24"/>
        </w:rPr>
        <w:lastRenderedPageBreak/>
        <w:t>και ακριβώς στην τέ</w:t>
      </w:r>
      <w:r>
        <w:rPr>
          <w:rFonts w:eastAsia="Times New Roman" w:cs="Times New Roman"/>
          <w:szCs w:val="24"/>
        </w:rPr>
        <w:t>ταρτη επέτειο της εκλογικής μας νίκης το πολιτικό σύστημα καλείται να αποφασίσει</w:t>
      </w:r>
      <w:r>
        <w:rPr>
          <w:rFonts w:eastAsia="Times New Roman" w:cs="Times New Roman"/>
          <w:szCs w:val="24"/>
        </w:rPr>
        <w:t>,</w:t>
      </w:r>
      <w:r>
        <w:rPr>
          <w:rFonts w:eastAsia="Times New Roman" w:cs="Times New Roman"/>
          <w:szCs w:val="24"/>
        </w:rPr>
        <w:t xml:space="preserve"> εάν τα νέα δεδομένα στη γειτονική χώρα, στα Βαλκάνια, στην εύφλεκτη Μεσόγειο, στην κλυδωνιζόμενη από ακροδεξιές αντιλήψεις αλλά και από τον νεοφιλελευθερισμό, από το δόγμα το</w:t>
      </w:r>
      <w:r>
        <w:rPr>
          <w:rFonts w:eastAsia="Times New Roman" w:cs="Times New Roman"/>
          <w:szCs w:val="24"/>
        </w:rPr>
        <w:t>υ ανελέητου Συμφώνου Δημοσιονομικής Πειθαρχίας για ενωμένη Ευρώπη, επιτρέπουν να κάνουμε το μεγάλο τόλμημα, το «</w:t>
      </w:r>
      <w:r>
        <w:rPr>
          <w:rFonts w:eastAsia="Times New Roman" w:cs="Times New Roman"/>
          <w:szCs w:val="24"/>
          <w:lang w:val="en-US"/>
        </w:rPr>
        <w:t>Big</w:t>
      </w:r>
      <w:r w:rsidRPr="002B3E6C">
        <w:rPr>
          <w:rFonts w:eastAsia="Times New Roman" w:cs="Times New Roman"/>
          <w:szCs w:val="24"/>
        </w:rPr>
        <w:t xml:space="preserve"> </w:t>
      </w:r>
      <w:r>
        <w:rPr>
          <w:rFonts w:eastAsia="Times New Roman" w:cs="Times New Roman"/>
          <w:szCs w:val="24"/>
          <w:lang w:val="en-US"/>
        </w:rPr>
        <w:t>Bang</w:t>
      </w:r>
      <w:r>
        <w:rPr>
          <w:rFonts w:eastAsia="Times New Roman" w:cs="Times New Roman"/>
          <w:szCs w:val="24"/>
        </w:rPr>
        <w:t xml:space="preserve">» της επίλυσης των μακροχρόνιων διαφορών με την ΠΓΔΜ και να επικυρώσουμε μια διεθνή </w:t>
      </w:r>
      <w:r>
        <w:rPr>
          <w:rFonts w:eastAsia="Times New Roman" w:cs="Times New Roman"/>
          <w:szCs w:val="24"/>
        </w:rPr>
        <w:t>σ</w:t>
      </w:r>
      <w:r>
        <w:rPr>
          <w:rFonts w:eastAsia="Times New Roman" w:cs="Times New Roman"/>
          <w:szCs w:val="24"/>
        </w:rPr>
        <w:t xml:space="preserve">υμφωνία εδραίωσης στρατηγικής εταιρικής σχέσης των </w:t>
      </w:r>
      <w:r>
        <w:rPr>
          <w:rFonts w:eastAsia="Times New Roman" w:cs="Times New Roman"/>
          <w:szCs w:val="24"/>
        </w:rPr>
        <w:t>δύο χωρών</w:t>
      </w:r>
      <w:r>
        <w:rPr>
          <w:rFonts w:eastAsia="Times New Roman" w:cs="Times New Roman"/>
          <w:szCs w:val="24"/>
        </w:rPr>
        <w:t>,</w:t>
      </w:r>
      <w:r>
        <w:rPr>
          <w:rFonts w:eastAsia="Times New Roman" w:cs="Times New Roman"/>
          <w:szCs w:val="24"/>
        </w:rPr>
        <w:t xml:space="preserve"> που έγινε κάτω από την εποπτεία του ΟΗΕ.</w:t>
      </w:r>
    </w:p>
    <w:p w14:paraId="1664EB9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Μερικοί λέτε να μην την επικυρώσουμε, γιατί είναι επιζήμια, ενδοτική, επαίσχυντη, κατάπτυστη, έως προδοτική. Το ίδιο λέει και το </w:t>
      </w:r>
      <w:r>
        <w:rPr>
          <w:rFonts w:eastAsia="Times New Roman" w:cs="Times New Roman"/>
          <w:szCs w:val="24"/>
          <w:lang w:val="en-US"/>
        </w:rPr>
        <w:t>VMR</w:t>
      </w:r>
      <w:r>
        <w:rPr>
          <w:rFonts w:eastAsia="Times New Roman" w:cs="Times New Roman"/>
          <w:szCs w:val="24"/>
        </w:rPr>
        <w:t xml:space="preserve">Ο, ο </w:t>
      </w:r>
      <w:proofErr w:type="spellStart"/>
      <w:r>
        <w:rPr>
          <w:rFonts w:eastAsia="Times New Roman" w:cs="Times New Roman"/>
          <w:szCs w:val="24"/>
        </w:rPr>
        <w:t>Ιβανόφ</w:t>
      </w:r>
      <w:proofErr w:type="spellEnd"/>
      <w:r>
        <w:rPr>
          <w:rFonts w:eastAsia="Times New Roman" w:cs="Times New Roman"/>
          <w:szCs w:val="24"/>
        </w:rPr>
        <w:t>, ο Γκρούεφσκι για τη Συμφωνία των Πρεσπών. Τη θεωρούν προδοτ</w:t>
      </w:r>
      <w:r>
        <w:rPr>
          <w:rFonts w:eastAsia="Times New Roman" w:cs="Times New Roman"/>
          <w:szCs w:val="24"/>
        </w:rPr>
        <w:t xml:space="preserve">ική για τα δικά τους εθνικά συμφέροντα. Προδοτική και για τις δύο χώρες με βάση τη λογική δεν μπορεί να υπάρξει. Καταλαβαίνετε το γελοίο του επιχειρήματος. Γι' αυτό οι πιο σοβαροί λέτε ότι είναι επιζήμια ή ότι έγινε για να </w:t>
      </w:r>
      <w:r>
        <w:rPr>
          <w:rFonts w:eastAsia="Times New Roman" w:cs="Times New Roman"/>
          <w:szCs w:val="24"/>
        </w:rPr>
        <w:lastRenderedPageBreak/>
        <w:t>προωθήσει τα συμφέροντα του ΝΑΤΟ,</w:t>
      </w:r>
      <w:r>
        <w:rPr>
          <w:rFonts w:eastAsia="Times New Roman" w:cs="Times New Roman"/>
          <w:szCs w:val="24"/>
        </w:rPr>
        <w:t xml:space="preserve"> της </w:t>
      </w:r>
      <w:r w:rsidRPr="00780DE8">
        <w:rPr>
          <w:rFonts w:eastAsia="Times New Roman" w:cs="Times New Roman"/>
          <w:szCs w:val="24"/>
        </w:rPr>
        <w:t>Ευρωπαϊκής Ένωσης</w:t>
      </w:r>
      <w:r>
        <w:rPr>
          <w:rFonts w:eastAsia="Times New Roman" w:cs="Times New Roman"/>
          <w:szCs w:val="24"/>
        </w:rPr>
        <w:t>, των ιμπεριαλιστών και ότι επιτρέπει διαιώνιση του αλυτρωτισμού των γειτόνων.</w:t>
      </w:r>
    </w:p>
    <w:p w14:paraId="1664EB9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Κι όμως, η Συμφωνία των Πρεσπών έγινε τώρα εφικτή, γιατί στην ΠΓΔΜ αναδείχθηκε μια ηγεσία που δεν έχει κανέναν αλυτρωτισμό, κα</w:t>
      </w:r>
      <w:r>
        <w:rPr>
          <w:rFonts w:eastAsia="Times New Roman" w:cs="Times New Roman"/>
          <w:szCs w:val="24"/>
        </w:rPr>
        <w:t>μ</w:t>
      </w:r>
      <w:r>
        <w:rPr>
          <w:rFonts w:eastAsia="Times New Roman" w:cs="Times New Roman"/>
          <w:szCs w:val="24"/>
        </w:rPr>
        <w:t xml:space="preserve">μιά απειλή ή διεκδίκηση από τη χώρα μας, που κατέβασε αγάλματα, ψευδεπίγραφες ονομασίες, </w:t>
      </w:r>
      <w:proofErr w:type="spellStart"/>
      <w:r>
        <w:rPr>
          <w:rFonts w:eastAsia="Times New Roman" w:cs="Times New Roman"/>
          <w:szCs w:val="24"/>
        </w:rPr>
        <w:t>παραποιητικά</w:t>
      </w:r>
      <w:proofErr w:type="spellEnd"/>
      <w:r>
        <w:rPr>
          <w:rFonts w:eastAsia="Times New Roman" w:cs="Times New Roman"/>
          <w:szCs w:val="24"/>
        </w:rPr>
        <w:t xml:space="preserve"> σύμβολα, σημαίες. Ακύρωσε ιστορικές καπηλείες, πολιτισμικές παραχαράξεις, σφετερισμούς. Συμφώνησε να αλλάξει το συνταγματικό της όνομα</w:t>
      </w:r>
      <w:r>
        <w:rPr>
          <w:rFonts w:eastAsia="Times New Roman" w:cs="Times New Roman"/>
          <w:szCs w:val="24"/>
        </w:rPr>
        <w:t>,</w:t>
      </w:r>
      <w:r>
        <w:rPr>
          <w:rFonts w:eastAsia="Times New Roman" w:cs="Times New Roman"/>
          <w:szCs w:val="24"/>
        </w:rPr>
        <w:t xml:space="preserve"> αναγνωρισμένο από </w:t>
      </w:r>
      <w:proofErr w:type="spellStart"/>
      <w:r>
        <w:rPr>
          <w:rFonts w:eastAsia="Times New Roman" w:cs="Times New Roman"/>
          <w:szCs w:val="24"/>
        </w:rPr>
        <w:t>εκατόν</w:t>
      </w:r>
      <w:proofErr w:type="spellEnd"/>
      <w:r>
        <w:rPr>
          <w:rFonts w:eastAsia="Times New Roman" w:cs="Times New Roman"/>
          <w:szCs w:val="24"/>
        </w:rPr>
        <w:t xml:space="preserve"> σαράντα χώρες και να λέγεται «Βόρεια Μακεδονία». Και το έκανε γιατί είναι σοσιαλδημοκρατικής ιδεολογίας, ευρωπαϊκού προσανατολισμού, αντίθετη με τον </w:t>
      </w:r>
      <w:proofErr w:type="spellStart"/>
      <w:r>
        <w:rPr>
          <w:rFonts w:eastAsia="Times New Roman" w:cs="Times New Roman"/>
          <w:szCs w:val="24"/>
        </w:rPr>
        <w:t>εθνικολαϊκισμό</w:t>
      </w:r>
      <w:proofErr w:type="spellEnd"/>
      <w:r>
        <w:rPr>
          <w:rFonts w:eastAsia="Times New Roman" w:cs="Times New Roman"/>
          <w:szCs w:val="24"/>
        </w:rPr>
        <w:t xml:space="preserve"> και τον μεγαλοϊδεατισμό τους.</w:t>
      </w:r>
    </w:p>
    <w:p w14:paraId="1664EB9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Λέτε ότι δεν υπάρχει «Βόρεια Μακεδονία». Και το Μοναστή</w:t>
      </w:r>
      <w:r>
        <w:rPr>
          <w:rFonts w:eastAsia="Times New Roman" w:cs="Times New Roman"/>
          <w:szCs w:val="24"/>
        </w:rPr>
        <w:t>ρι πού βρίσκεται; Το 48% της αρχαίας Μακεδονίας πού βρίσκεται;</w:t>
      </w:r>
    </w:p>
    <w:p w14:paraId="1664EB9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Ο Αντώνης Σαμαράς, για να ανταγωνιστεί την ακροδεξιά, είπε «Η Μακεδονία είναι ελληνική». Δηλαδή; Όλο αυτό το ιστορικό κομμάτι της αρχαίας Μακεδονίας πού είναι; Ή παραποιεί την ιστορία, γιατί έτ</w:t>
      </w:r>
      <w:r>
        <w:rPr>
          <w:rFonts w:eastAsia="Times New Roman" w:cs="Times New Roman"/>
          <w:szCs w:val="24"/>
        </w:rPr>
        <w:t>σι τον βολεύει ή προσχωρεί στην αντίληψη «Στα όπλα, στα όπλα, να πάρουμε τα Σκόπια».</w:t>
      </w:r>
    </w:p>
    <w:p w14:paraId="1664EBA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Η ΠΓΔΜ, η Βόρεια Μακεδονία, ήταν ελληνική, όπως και τα μικρασιατικά παράλια, η Σμύρνη, η Κωνσταντινούπολη, η Βόρεια Ήπειρος. Όμως η Ελλάδα είναι μια φιλειρηνική χώρα. Δεν </w:t>
      </w:r>
      <w:r>
        <w:rPr>
          <w:rFonts w:eastAsia="Times New Roman" w:cs="Times New Roman"/>
          <w:szCs w:val="24"/>
        </w:rPr>
        <w:t>έχει αλυτρωτισμό. Ξέρει ότι πραγματική απειλή για τα εθνικά μας συμφέροντα είναι ο τουρκικός μεγαλοϊδεατισμός, η αντίληψη για «γαλάζιες πατρίδες», για αμφισβητούμενα ελληνικά νησιά, για «γκρίζες» ΑΟΖ. Θέλει να κάνει μουσουλμανικό τόξο, σιγοντάρει τα ρωσικά</w:t>
      </w:r>
      <w:r>
        <w:rPr>
          <w:rFonts w:eastAsia="Times New Roman" w:cs="Times New Roman"/>
          <w:szCs w:val="24"/>
        </w:rPr>
        <w:t xml:space="preserve"> σχέδια στην περιοχή</w:t>
      </w:r>
      <w:r>
        <w:rPr>
          <w:rFonts w:eastAsia="Times New Roman" w:cs="Times New Roman"/>
          <w:szCs w:val="24"/>
        </w:rPr>
        <w:t>,</w:t>
      </w:r>
      <w:r>
        <w:rPr>
          <w:rFonts w:eastAsia="Times New Roman" w:cs="Times New Roman"/>
          <w:szCs w:val="24"/>
        </w:rPr>
        <w:t xml:space="preserve"> που δεν συμβαδίζουν με εθνικά μας συμφέροντα.</w:t>
      </w:r>
    </w:p>
    <w:p w14:paraId="1664EBA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Θα κάνουμε αναδιαπραγμάτευση λέει η Νέα Δημοκρατία, για να πετύχουμε καλύτερη συμφωνία</w:t>
      </w:r>
      <w:r>
        <w:rPr>
          <w:rFonts w:eastAsia="Times New Roman" w:cs="Times New Roman"/>
          <w:szCs w:val="24"/>
        </w:rPr>
        <w:t>,</w:t>
      </w:r>
      <w:r>
        <w:rPr>
          <w:rFonts w:eastAsia="Times New Roman" w:cs="Times New Roman"/>
          <w:szCs w:val="24"/>
        </w:rPr>
        <w:t xml:space="preserve"> από εκείνη που έκανε ο Κοτζιάς με τον </w:t>
      </w:r>
      <w:proofErr w:type="spellStart"/>
      <w:r>
        <w:rPr>
          <w:rFonts w:eastAsia="Times New Roman" w:cs="Times New Roman"/>
          <w:szCs w:val="24"/>
        </w:rPr>
        <w:t>Δημητρόφ</w:t>
      </w:r>
      <w:proofErr w:type="spellEnd"/>
      <w:r>
        <w:rPr>
          <w:rFonts w:eastAsia="Times New Roman" w:cs="Times New Roman"/>
          <w:szCs w:val="24"/>
        </w:rPr>
        <w:t xml:space="preserve">. </w:t>
      </w:r>
    </w:p>
    <w:p w14:paraId="1664EBA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Καλύτερη δεν μπορεί να υπάρξει. Του το ξεκαθάρισε ο</w:t>
      </w:r>
      <w:r>
        <w:rPr>
          <w:rFonts w:eastAsia="Times New Roman" w:cs="Times New Roman"/>
          <w:szCs w:val="24"/>
        </w:rPr>
        <w:t xml:space="preserve"> </w:t>
      </w:r>
      <w:proofErr w:type="spellStart"/>
      <w:r>
        <w:rPr>
          <w:rFonts w:eastAsia="Times New Roman" w:cs="Times New Roman"/>
          <w:szCs w:val="24"/>
        </w:rPr>
        <w:t>Ζάεφ</w:t>
      </w:r>
      <w:proofErr w:type="spellEnd"/>
      <w:r>
        <w:rPr>
          <w:rFonts w:eastAsia="Times New Roman" w:cs="Times New Roman"/>
          <w:szCs w:val="24"/>
        </w:rPr>
        <w:t xml:space="preserve">, </w:t>
      </w:r>
      <w:r>
        <w:rPr>
          <w:rFonts w:eastAsia="Times New Roman" w:cs="Times New Roman"/>
          <w:szCs w:val="24"/>
        </w:rPr>
        <w:t>τ</w:t>
      </w:r>
      <w:r>
        <w:rPr>
          <w:rFonts w:eastAsia="Times New Roman" w:cs="Times New Roman"/>
          <w:szCs w:val="24"/>
        </w:rPr>
        <w:t>ο</w:t>
      </w:r>
      <w:r>
        <w:rPr>
          <w:rFonts w:eastAsia="Times New Roman" w:cs="Times New Roman"/>
          <w:szCs w:val="24"/>
        </w:rPr>
        <w:t>υ</w:t>
      </w:r>
      <w:r>
        <w:rPr>
          <w:rFonts w:eastAsia="Times New Roman" w:cs="Times New Roman"/>
          <w:szCs w:val="24"/>
        </w:rPr>
        <w:t xml:space="preserve"> Μάθιου Νίμιτς. Με ποιον θα την κάνετε; Χωρίς την παρουσία του ΟΗΕ; Με τους συμμάχους σας στο Ευρωπαϊκό Λαϊκό Κόμμα, το </w:t>
      </w:r>
      <w:r>
        <w:rPr>
          <w:rFonts w:eastAsia="Times New Roman" w:cs="Times New Roman"/>
          <w:szCs w:val="24"/>
          <w:lang w:val="en-US"/>
        </w:rPr>
        <w:t>VMR</w:t>
      </w:r>
      <w:r>
        <w:rPr>
          <w:rFonts w:eastAsia="Times New Roman" w:cs="Times New Roman"/>
          <w:szCs w:val="24"/>
        </w:rPr>
        <w:t>Ο; Μ’ αυτούς που θα επαναφέρουν τα αγάλματα και τις παραχαράξεις;</w:t>
      </w:r>
    </w:p>
    <w:p w14:paraId="1664EBA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Η Συμφωνία των Πρεσπών αλλάζει την εικόνα στην παγκόσμια </w:t>
      </w:r>
      <w:r>
        <w:rPr>
          <w:rFonts w:eastAsia="Times New Roman" w:cs="Times New Roman"/>
          <w:szCs w:val="24"/>
        </w:rPr>
        <w:t>κοινή γνώμη. Επιτρέπει στους Έλληνες διανοούμενους και αυτούς της Διασποράς</w:t>
      </w:r>
      <w:r>
        <w:rPr>
          <w:rFonts w:eastAsia="Times New Roman" w:cs="Times New Roman"/>
          <w:szCs w:val="24"/>
        </w:rPr>
        <w:t>,</w:t>
      </w:r>
      <w:r>
        <w:rPr>
          <w:rFonts w:eastAsia="Times New Roman" w:cs="Times New Roman"/>
          <w:szCs w:val="24"/>
        </w:rPr>
        <w:t xml:space="preserve"> να μιλάνε για την αρχαία Μακεδονία, για τον πολιτισμό μας, για τον Μακεδόνα και Έλληνα Μέγα Αλέξανδρο, τον Φίλιππο και όλη την ιστορία μας.</w:t>
      </w:r>
    </w:p>
    <w:p w14:paraId="1664EBA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w:t>
      </w:r>
      <w:r w:rsidRPr="00EC5BE1">
        <w:rPr>
          <w:rFonts w:eastAsia="Times New Roman" w:cs="Times New Roman"/>
          <w:szCs w:val="24"/>
        </w:rPr>
        <w:t>πιτρέπει Πανεπιστήμιο Μακεδονίας</w:t>
      </w:r>
      <w:r>
        <w:rPr>
          <w:rFonts w:eastAsia="Times New Roman" w:cs="Times New Roman"/>
          <w:szCs w:val="24"/>
        </w:rPr>
        <w:t>, Α</w:t>
      </w:r>
      <w:r w:rsidRPr="00EC5BE1">
        <w:rPr>
          <w:rFonts w:eastAsia="Times New Roman" w:cs="Times New Roman"/>
          <w:szCs w:val="24"/>
        </w:rPr>
        <w:t xml:space="preserve">εροδρόμιο Μακεδονίας σε </w:t>
      </w:r>
      <w:r>
        <w:rPr>
          <w:rFonts w:eastAsia="Times New Roman" w:cs="Times New Roman"/>
          <w:szCs w:val="24"/>
        </w:rPr>
        <w:t>μας,</w:t>
      </w:r>
      <w:r w:rsidRPr="00EC5BE1">
        <w:rPr>
          <w:rFonts w:eastAsia="Times New Roman" w:cs="Times New Roman"/>
          <w:szCs w:val="24"/>
        </w:rPr>
        <w:t xml:space="preserve"> στη δική μας Μακεδονία</w:t>
      </w:r>
      <w:r>
        <w:rPr>
          <w:rFonts w:eastAsia="Times New Roman" w:cs="Times New Roman"/>
          <w:szCs w:val="24"/>
        </w:rPr>
        <w:t>. Κ</w:t>
      </w:r>
      <w:r w:rsidRPr="00EC5BE1">
        <w:rPr>
          <w:rFonts w:eastAsia="Times New Roman" w:cs="Times New Roman"/>
          <w:szCs w:val="24"/>
        </w:rPr>
        <w:t>άνει τη Θεσ</w:t>
      </w:r>
      <w:r>
        <w:rPr>
          <w:rFonts w:eastAsia="Times New Roman" w:cs="Times New Roman"/>
          <w:szCs w:val="24"/>
        </w:rPr>
        <w:t>σαλονίκη πραγματική πολιτισμική, ε</w:t>
      </w:r>
      <w:r w:rsidRPr="00EC5BE1">
        <w:rPr>
          <w:rFonts w:eastAsia="Times New Roman" w:cs="Times New Roman"/>
          <w:szCs w:val="24"/>
        </w:rPr>
        <w:t>μπορική</w:t>
      </w:r>
      <w:r>
        <w:rPr>
          <w:rFonts w:eastAsia="Times New Roman" w:cs="Times New Roman"/>
          <w:szCs w:val="24"/>
        </w:rPr>
        <w:t>,</w:t>
      </w:r>
      <w:r w:rsidRPr="00EC5BE1">
        <w:rPr>
          <w:rFonts w:eastAsia="Times New Roman" w:cs="Times New Roman"/>
          <w:szCs w:val="24"/>
        </w:rPr>
        <w:t xml:space="preserve"> τουριστική</w:t>
      </w:r>
      <w:r>
        <w:rPr>
          <w:rFonts w:eastAsia="Times New Roman" w:cs="Times New Roman"/>
          <w:szCs w:val="24"/>
        </w:rPr>
        <w:t>,</w:t>
      </w:r>
      <w:r w:rsidRPr="00EC5BE1">
        <w:rPr>
          <w:rFonts w:eastAsia="Times New Roman" w:cs="Times New Roman"/>
          <w:szCs w:val="24"/>
        </w:rPr>
        <w:t xml:space="preserve"> οικονομική πρωτεύουσα των Βαλκανίων</w:t>
      </w:r>
      <w:r>
        <w:rPr>
          <w:rFonts w:eastAsia="Times New Roman" w:cs="Times New Roman"/>
          <w:szCs w:val="24"/>
        </w:rPr>
        <w:t>. Γ</w:t>
      </w:r>
      <w:r w:rsidRPr="00EC5BE1">
        <w:rPr>
          <w:rFonts w:eastAsia="Times New Roman" w:cs="Times New Roman"/>
          <w:szCs w:val="24"/>
        </w:rPr>
        <w:t>ίνεται ενεργειακό</w:t>
      </w:r>
      <w:r>
        <w:rPr>
          <w:rFonts w:eastAsia="Times New Roman" w:cs="Times New Roman"/>
          <w:szCs w:val="24"/>
        </w:rPr>
        <w:t>,</w:t>
      </w:r>
      <w:r w:rsidRPr="00EC5BE1">
        <w:rPr>
          <w:rFonts w:eastAsia="Times New Roman" w:cs="Times New Roman"/>
          <w:szCs w:val="24"/>
        </w:rPr>
        <w:t xml:space="preserve"> διαμετακομιστικό κέντρο</w:t>
      </w:r>
      <w:r>
        <w:rPr>
          <w:rFonts w:eastAsia="Times New Roman" w:cs="Times New Roman"/>
          <w:szCs w:val="24"/>
        </w:rPr>
        <w:t>.</w:t>
      </w:r>
    </w:p>
    <w:p w14:paraId="1664EBA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Η γλώσσα τους είναι </w:t>
      </w:r>
      <w:proofErr w:type="spellStart"/>
      <w:r>
        <w:rPr>
          <w:rFonts w:eastAsia="Times New Roman" w:cs="Times New Roman"/>
          <w:szCs w:val="24"/>
        </w:rPr>
        <w:t>νοτιο</w:t>
      </w:r>
      <w:r w:rsidRPr="00EC5BE1">
        <w:rPr>
          <w:rFonts w:eastAsia="Times New Roman" w:cs="Times New Roman"/>
          <w:szCs w:val="24"/>
        </w:rPr>
        <w:t>σλαβική</w:t>
      </w:r>
      <w:proofErr w:type="spellEnd"/>
      <w:r>
        <w:rPr>
          <w:rFonts w:eastAsia="Times New Roman" w:cs="Times New Roman"/>
          <w:szCs w:val="24"/>
        </w:rPr>
        <w:t>. Η</w:t>
      </w:r>
      <w:r w:rsidRPr="00EC5BE1">
        <w:rPr>
          <w:rFonts w:eastAsia="Times New Roman" w:cs="Times New Roman"/>
          <w:szCs w:val="24"/>
        </w:rPr>
        <w:t xml:space="preserve"> υπηκοότητά τους εί</w:t>
      </w:r>
      <w:r w:rsidRPr="00EC5BE1">
        <w:rPr>
          <w:rFonts w:eastAsia="Times New Roman" w:cs="Times New Roman"/>
          <w:szCs w:val="24"/>
        </w:rPr>
        <w:t>ναι πολίτες της Βόρειας Μακεδονίας</w:t>
      </w:r>
      <w:r>
        <w:rPr>
          <w:rFonts w:eastAsia="Times New Roman" w:cs="Times New Roman"/>
          <w:szCs w:val="24"/>
        </w:rPr>
        <w:t>.</w:t>
      </w:r>
      <w:r w:rsidRPr="00EC5BE1">
        <w:rPr>
          <w:rFonts w:eastAsia="Times New Roman" w:cs="Times New Roman"/>
          <w:szCs w:val="24"/>
        </w:rPr>
        <w:t xml:space="preserve"> </w:t>
      </w:r>
      <w:proofErr w:type="spellStart"/>
      <w:r>
        <w:rPr>
          <w:rFonts w:eastAsia="Times New Roman" w:cs="Times New Roman"/>
          <w:szCs w:val="24"/>
        </w:rPr>
        <w:t>Βορειομ</w:t>
      </w:r>
      <w:r w:rsidRPr="00EC5BE1">
        <w:rPr>
          <w:rFonts w:eastAsia="Times New Roman" w:cs="Times New Roman"/>
          <w:szCs w:val="24"/>
        </w:rPr>
        <w:t>ακεδόνες</w:t>
      </w:r>
      <w:proofErr w:type="spellEnd"/>
      <w:r w:rsidRPr="00EC5BE1">
        <w:rPr>
          <w:rFonts w:eastAsia="Times New Roman" w:cs="Times New Roman"/>
          <w:szCs w:val="24"/>
        </w:rPr>
        <w:t xml:space="preserve"> είναι</w:t>
      </w:r>
      <w:r>
        <w:rPr>
          <w:rFonts w:eastAsia="Times New Roman" w:cs="Times New Roman"/>
          <w:szCs w:val="24"/>
        </w:rPr>
        <w:t xml:space="preserve">. </w:t>
      </w:r>
      <w:r>
        <w:rPr>
          <w:rFonts w:eastAsia="Times New Roman" w:cs="Times New Roman"/>
          <w:szCs w:val="24"/>
        </w:rPr>
        <w:lastRenderedPageBreak/>
        <w:t>«Δ</w:t>
      </w:r>
      <w:r w:rsidRPr="00EC5BE1">
        <w:rPr>
          <w:rFonts w:eastAsia="Times New Roman" w:cs="Times New Roman"/>
          <w:szCs w:val="24"/>
        </w:rPr>
        <w:t xml:space="preserve">εν αποσαφηνίζονται όλα στη </w:t>
      </w:r>
      <w:r>
        <w:rPr>
          <w:rFonts w:eastAsia="Times New Roman" w:cs="Times New Roman"/>
          <w:szCs w:val="24"/>
        </w:rPr>
        <w:t>σ</w:t>
      </w:r>
      <w:r w:rsidRPr="00EC5BE1">
        <w:rPr>
          <w:rFonts w:eastAsia="Times New Roman" w:cs="Times New Roman"/>
          <w:szCs w:val="24"/>
        </w:rPr>
        <w:t>υμφωνία</w:t>
      </w:r>
      <w:r>
        <w:rPr>
          <w:rFonts w:eastAsia="Times New Roman" w:cs="Times New Roman"/>
          <w:szCs w:val="24"/>
        </w:rPr>
        <w:t>»</w:t>
      </w:r>
      <w:r w:rsidRPr="00EC5BE1">
        <w:rPr>
          <w:rFonts w:eastAsia="Times New Roman" w:cs="Times New Roman"/>
          <w:szCs w:val="24"/>
        </w:rPr>
        <w:t xml:space="preserve"> λέτε</w:t>
      </w:r>
      <w:r>
        <w:rPr>
          <w:rFonts w:eastAsia="Times New Roman" w:cs="Times New Roman"/>
          <w:szCs w:val="24"/>
        </w:rPr>
        <w:t xml:space="preserve"> «</w:t>
      </w:r>
      <w:r w:rsidRPr="00EC5BE1">
        <w:rPr>
          <w:rFonts w:eastAsia="Times New Roman" w:cs="Times New Roman"/>
          <w:szCs w:val="24"/>
        </w:rPr>
        <w:t>ούτε στη ρη</w:t>
      </w:r>
      <w:r>
        <w:rPr>
          <w:rFonts w:eastAsia="Times New Roman" w:cs="Times New Roman"/>
          <w:szCs w:val="24"/>
        </w:rPr>
        <w:t>ματι</w:t>
      </w:r>
      <w:r w:rsidRPr="00EC5BE1">
        <w:rPr>
          <w:rFonts w:eastAsia="Times New Roman" w:cs="Times New Roman"/>
          <w:szCs w:val="24"/>
        </w:rPr>
        <w:t>κή διακοίνωση</w:t>
      </w:r>
      <w:r>
        <w:rPr>
          <w:rFonts w:eastAsia="Times New Roman" w:cs="Times New Roman"/>
          <w:szCs w:val="24"/>
        </w:rPr>
        <w:t>.»</w:t>
      </w:r>
      <w:r w:rsidRPr="00EC5BE1">
        <w:rPr>
          <w:rFonts w:eastAsia="Times New Roman" w:cs="Times New Roman"/>
          <w:szCs w:val="24"/>
        </w:rPr>
        <w:t xml:space="preserve"> Κ</w:t>
      </w:r>
      <w:r>
        <w:rPr>
          <w:rFonts w:eastAsia="Times New Roman" w:cs="Times New Roman"/>
          <w:szCs w:val="24"/>
        </w:rPr>
        <w:t>αι</w:t>
      </w:r>
      <w:r w:rsidRPr="00EC5BE1">
        <w:rPr>
          <w:rFonts w:eastAsia="Times New Roman" w:cs="Times New Roman"/>
          <w:szCs w:val="24"/>
        </w:rPr>
        <w:t xml:space="preserve"> </w:t>
      </w:r>
      <w:r>
        <w:rPr>
          <w:rFonts w:eastAsia="Times New Roman" w:cs="Times New Roman"/>
          <w:szCs w:val="24"/>
        </w:rPr>
        <w:t>όμως ί</w:t>
      </w:r>
      <w:r w:rsidRPr="00EC5BE1">
        <w:rPr>
          <w:rFonts w:eastAsia="Times New Roman" w:cs="Times New Roman"/>
          <w:szCs w:val="24"/>
        </w:rPr>
        <w:t xml:space="preserve">σως </w:t>
      </w:r>
      <w:r>
        <w:rPr>
          <w:rFonts w:eastAsia="Times New Roman" w:cs="Times New Roman"/>
          <w:szCs w:val="24"/>
        </w:rPr>
        <w:t xml:space="preserve">σε </w:t>
      </w:r>
      <w:r w:rsidRPr="00EC5BE1">
        <w:rPr>
          <w:rFonts w:eastAsia="Times New Roman" w:cs="Times New Roman"/>
          <w:szCs w:val="24"/>
        </w:rPr>
        <w:t xml:space="preserve">άλλες συνθήκες να μπορούσε να υπάρξει καλύτερη </w:t>
      </w:r>
      <w:r>
        <w:rPr>
          <w:rFonts w:eastAsia="Times New Roman" w:cs="Times New Roman"/>
          <w:szCs w:val="24"/>
        </w:rPr>
        <w:t>σ</w:t>
      </w:r>
      <w:r w:rsidRPr="00EC5BE1">
        <w:rPr>
          <w:rFonts w:eastAsia="Times New Roman" w:cs="Times New Roman"/>
          <w:szCs w:val="24"/>
        </w:rPr>
        <w:t>υμφωνία</w:t>
      </w:r>
      <w:r>
        <w:rPr>
          <w:rFonts w:eastAsia="Times New Roman" w:cs="Times New Roman"/>
          <w:szCs w:val="24"/>
        </w:rPr>
        <w:t>. Σε αυτά τα ιστορικά δεδομένα</w:t>
      </w:r>
      <w:r w:rsidRPr="00EC5BE1">
        <w:rPr>
          <w:rFonts w:eastAsia="Times New Roman" w:cs="Times New Roman"/>
          <w:szCs w:val="24"/>
        </w:rPr>
        <w:t xml:space="preserve"> δεν μπορεί να υπάρ</w:t>
      </w:r>
      <w:r w:rsidRPr="00EC5BE1">
        <w:rPr>
          <w:rFonts w:eastAsia="Times New Roman" w:cs="Times New Roman"/>
          <w:szCs w:val="24"/>
        </w:rPr>
        <w:t>ξει και αυτό είναι μία πραγματικότητα</w:t>
      </w:r>
      <w:r>
        <w:rPr>
          <w:rFonts w:eastAsia="Times New Roman" w:cs="Times New Roman"/>
          <w:szCs w:val="24"/>
        </w:rPr>
        <w:t>,</w:t>
      </w:r>
      <w:r w:rsidRPr="00EC5BE1">
        <w:rPr>
          <w:rFonts w:eastAsia="Times New Roman" w:cs="Times New Roman"/>
          <w:szCs w:val="24"/>
        </w:rPr>
        <w:t xml:space="preserve"> που θα γίνεται όλο και πιο ξεκάθαρη</w:t>
      </w:r>
      <w:r>
        <w:rPr>
          <w:rFonts w:eastAsia="Times New Roman" w:cs="Times New Roman"/>
          <w:szCs w:val="24"/>
        </w:rPr>
        <w:t>.</w:t>
      </w:r>
    </w:p>
    <w:p w14:paraId="1664EBA6" w14:textId="77777777" w:rsidR="00A97886" w:rsidRDefault="00361846">
      <w:pPr>
        <w:spacing w:line="600" w:lineRule="auto"/>
        <w:ind w:firstLine="720"/>
        <w:jc w:val="both"/>
        <w:rPr>
          <w:rFonts w:eastAsia="Times New Roman" w:cs="Times New Roman"/>
          <w:szCs w:val="24"/>
        </w:rPr>
      </w:pPr>
      <w:r w:rsidRPr="00EC5BE1">
        <w:rPr>
          <w:rFonts w:eastAsia="Times New Roman" w:cs="Times New Roman"/>
          <w:szCs w:val="24"/>
        </w:rPr>
        <w:t>Ευχαριστώ πολύ</w:t>
      </w:r>
      <w:r>
        <w:rPr>
          <w:rFonts w:eastAsia="Times New Roman" w:cs="Times New Roman"/>
          <w:szCs w:val="24"/>
        </w:rPr>
        <w:t>.</w:t>
      </w:r>
    </w:p>
    <w:p w14:paraId="1664EBA7"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EBA8"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Και εγώ σας ευχαριστώ</w:t>
      </w:r>
      <w:r>
        <w:rPr>
          <w:rFonts w:eastAsia="Times New Roman" w:cs="Times New Roman"/>
          <w:szCs w:val="24"/>
        </w:rPr>
        <w:t xml:space="preserve">, κύριε Παπαδόπουλε, γιατί ήσασταν ιδιαίτερα συνεπής στον χρόνο. </w:t>
      </w:r>
    </w:p>
    <w:p w14:paraId="1664EBA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επόμενο ομιλητή, τον κ. Ιωάννη </w:t>
      </w:r>
      <w:proofErr w:type="spellStart"/>
      <w:r>
        <w:rPr>
          <w:rFonts w:eastAsia="Times New Roman" w:cs="Times New Roman"/>
          <w:szCs w:val="24"/>
        </w:rPr>
        <w:t>Στέφο</w:t>
      </w:r>
      <w:proofErr w:type="spellEnd"/>
      <w:r>
        <w:rPr>
          <w:rFonts w:eastAsia="Times New Roman" w:cs="Times New Roman"/>
          <w:szCs w:val="24"/>
        </w:rPr>
        <w:t xml:space="preserve">, Βουλευτή του ΣΥΡΙΖΑ. </w:t>
      </w:r>
    </w:p>
    <w:p w14:paraId="1664EBA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Στέφο</w:t>
      </w:r>
      <w:proofErr w:type="spellEnd"/>
      <w:r>
        <w:rPr>
          <w:rFonts w:eastAsia="Times New Roman" w:cs="Times New Roman"/>
          <w:szCs w:val="24"/>
        </w:rPr>
        <w:t xml:space="preserve">, να μιμηθείτε τον κ. Παπαδόπουλο. </w:t>
      </w:r>
    </w:p>
    <w:p w14:paraId="1664EBAB"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 xml:space="preserve">Βεβαίως. </w:t>
      </w:r>
    </w:p>
    <w:p w14:paraId="1664EBA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Κύριε Πρόεδρε, κύριε Υπουργέ,</w:t>
      </w:r>
      <w:r>
        <w:rPr>
          <w:rFonts w:eastAsia="Times New Roman" w:cs="Times New Roman"/>
          <w:szCs w:val="24"/>
        </w:rPr>
        <w:t xml:space="preserve"> </w:t>
      </w:r>
      <w:r w:rsidRPr="00EC5BE1">
        <w:rPr>
          <w:rFonts w:eastAsia="Times New Roman" w:cs="Times New Roman"/>
          <w:szCs w:val="24"/>
        </w:rPr>
        <w:t>κυρίες και κύριοι συνάδελφοι</w:t>
      </w:r>
      <w:r>
        <w:rPr>
          <w:rFonts w:eastAsia="Times New Roman" w:cs="Times New Roman"/>
          <w:szCs w:val="24"/>
        </w:rPr>
        <w:t>,</w:t>
      </w:r>
      <w:r w:rsidRPr="00EC5BE1">
        <w:rPr>
          <w:rFonts w:eastAsia="Times New Roman" w:cs="Times New Roman"/>
          <w:szCs w:val="24"/>
        </w:rPr>
        <w:t xml:space="preserve"> συζητούμε για πέμπτη μέρα σήμερα τη </w:t>
      </w:r>
      <w:r>
        <w:rPr>
          <w:rFonts w:eastAsia="Times New Roman" w:cs="Times New Roman"/>
          <w:szCs w:val="24"/>
        </w:rPr>
        <w:t>Σ</w:t>
      </w:r>
      <w:r w:rsidRPr="00EC5BE1">
        <w:rPr>
          <w:rFonts w:eastAsia="Times New Roman" w:cs="Times New Roman"/>
          <w:szCs w:val="24"/>
        </w:rPr>
        <w:t>υμφωνία των Πρεσπών</w:t>
      </w:r>
      <w:r>
        <w:rPr>
          <w:rFonts w:eastAsia="Times New Roman" w:cs="Times New Roman"/>
          <w:szCs w:val="24"/>
        </w:rPr>
        <w:t>, μία συμφωνία η οποία γίνεται μέσα σε ένα –θα έλεγα-</w:t>
      </w:r>
      <w:r w:rsidRPr="00EC5BE1">
        <w:rPr>
          <w:rFonts w:eastAsia="Times New Roman" w:cs="Times New Roman"/>
          <w:szCs w:val="24"/>
        </w:rPr>
        <w:t xml:space="preserve"> </w:t>
      </w:r>
      <w:r>
        <w:rPr>
          <w:rFonts w:eastAsia="Times New Roman" w:cs="Times New Roman"/>
          <w:szCs w:val="24"/>
        </w:rPr>
        <w:lastRenderedPageBreak/>
        <w:t>ε</w:t>
      </w:r>
      <w:r w:rsidRPr="00EC5BE1">
        <w:rPr>
          <w:rFonts w:eastAsia="Times New Roman" w:cs="Times New Roman"/>
          <w:szCs w:val="24"/>
        </w:rPr>
        <w:t>ξαιρετικό κλίμα</w:t>
      </w:r>
      <w:r>
        <w:rPr>
          <w:rFonts w:eastAsia="Times New Roman" w:cs="Times New Roman"/>
          <w:szCs w:val="24"/>
        </w:rPr>
        <w:t>,</w:t>
      </w:r>
      <w:r w:rsidRPr="00EC5BE1">
        <w:rPr>
          <w:rFonts w:eastAsia="Times New Roman" w:cs="Times New Roman"/>
          <w:szCs w:val="24"/>
        </w:rPr>
        <w:t xml:space="preserve"> παρ</w:t>
      </w:r>
      <w:r>
        <w:rPr>
          <w:rFonts w:eastAsia="Times New Roman" w:cs="Times New Roman"/>
          <w:szCs w:val="24"/>
        </w:rPr>
        <w:t xml:space="preserve">’ </w:t>
      </w:r>
      <w:r w:rsidRPr="00EC5BE1">
        <w:rPr>
          <w:rFonts w:eastAsia="Times New Roman" w:cs="Times New Roman"/>
          <w:szCs w:val="24"/>
        </w:rPr>
        <w:t>όλ</w:t>
      </w:r>
      <w:r>
        <w:rPr>
          <w:rFonts w:eastAsia="Times New Roman" w:cs="Times New Roman"/>
          <w:szCs w:val="24"/>
        </w:rPr>
        <w:t>ες</w:t>
      </w:r>
      <w:r w:rsidRPr="00EC5BE1">
        <w:rPr>
          <w:rFonts w:eastAsia="Times New Roman" w:cs="Times New Roman"/>
          <w:szCs w:val="24"/>
        </w:rPr>
        <w:t xml:space="preserve"> τις αντιπαραθέσεις σε πείσμα</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β</w:t>
      </w:r>
      <w:r w:rsidRPr="00EC5BE1">
        <w:rPr>
          <w:rFonts w:eastAsia="Times New Roman" w:cs="Times New Roman"/>
          <w:szCs w:val="24"/>
        </w:rPr>
        <w:t>εβαίως</w:t>
      </w:r>
      <w:r>
        <w:rPr>
          <w:rFonts w:eastAsia="Times New Roman" w:cs="Times New Roman"/>
          <w:szCs w:val="24"/>
        </w:rPr>
        <w:t>,</w:t>
      </w:r>
      <w:r w:rsidRPr="00EC5BE1">
        <w:rPr>
          <w:rFonts w:eastAsia="Times New Roman" w:cs="Times New Roman"/>
          <w:szCs w:val="24"/>
        </w:rPr>
        <w:t xml:space="preserve"> όλων των προσπαθειών εκφοβισμού</w:t>
      </w:r>
      <w:r>
        <w:rPr>
          <w:rFonts w:eastAsia="Times New Roman" w:cs="Times New Roman"/>
          <w:szCs w:val="24"/>
        </w:rPr>
        <w:t>,</w:t>
      </w:r>
      <w:r w:rsidRPr="00EC5BE1">
        <w:rPr>
          <w:rFonts w:eastAsia="Times New Roman" w:cs="Times New Roman"/>
          <w:szCs w:val="24"/>
        </w:rPr>
        <w:t xml:space="preserve"> σε πείσμα </w:t>
      </w:r>
      <w:r>
        <w:rPr>
          <w:rFonts w:eastAsia="Times New Roman" w:cs="Times New Roman"/>
          <w:szCs w:val="24"/>
        </w:rPr>
        <w:t>νέων</w:t>
      </w:r>
      <w:r w:rsidRPr="00EC5BE1">
        <w:rPr>
          <w:rFonts w:eastAsia="Times New Roman" w:cs="Times New Roman"/>
          <w:szCs w:val="24"/>
        </w:rPr>
        <w:t xml:space="preserve"> </w:t>
      </w:r>
      <w:proofErr w:type="spellStart"/>
      <w:r>
        <w:rPr>
          <w:rFonts w:eastAsia="Times New Roman" w:cs="Times New Roman"/>
          <w:szCs w:val="24"/>
        </w:rPr>
        <w:t>Γκ</w:t>
      </w:r>
      <w:r>
        <w:rPr>
          <w:rFonts w:eastAsia="Times New Roman" w:cs="Times New Roman"/>
          <w:szCs w:val="24"/>
        </w:rPr>
        <w:t>οτζαμάνηδων</w:t>
      </w:r>
      <w:proofErr w:type="spellEnd"/>
      <w:r w:rsidRPr="00EC5BE1">
        <w:rPr>
          <w:rFonts w:eastAsia="Times New Roman" w:cs="Times New Roman"/>
          <w:szCs w:val="24"/>
        </w:rPr>
        <w:t xml:space="preserve"> που </w:t>
      </w:r>
      <w:r>
        <w:rPr>
          <w:rFonts w:eastAsia="Times New Roman" w:cs="Times New Roman"/>
          <w:szCs w:val="24"/>
        </w:rPr>
        <w:t xml:space="preserve">αίφνης </w:t>
      </w:r>
      <w:r w:rsidRPr="00EC5BE1">
        <w:rPr>
          <w:rFonts w:eastAsia="Times New Roman" w:cs="Times New Roman"/>
          <w:szCs w:val="24"/>
        </w:rPr>
        <w:t>επανεμφανίστηκ</w:t>
      </w:r>
      <w:r>
        <w:rPr>
          <w:rFonts w:eastAsia="Times New Roman" w:cs="Times New Roman"/>
          <w:szCs w:val="24"/>
        </w:rPr>
        <w:t xml:space="preserve">αν </w:t>
      </w:r>
      <w:r w:rsidRPr="00EC5BE1">
        <w:rPr>
          <w:rFonts w:eastAsia="Times New Roman" w:cs="Times New Roman"/>
          <w:szCs w:val="24"/>
        </w:rPr>
        <w:t xml:space="preserve">στην πολιτική ζωή με απειλές κατά της ζωής των </w:t>
      </w:r>
      <w:r>
        <w:rPr>
          <w:rFonts w:eastAsia="Times New Roman" w:cs="Times New Roman"/>
          <w:szCs w:val="24"/>
        </w:rPr>
        <w:t>Β</w:t>
      </w:r>
      <w:r w:rsidRPr="00EC5BE1">
        <w:rPr>
          <w:rFonts w:eastAsia="Times New Roman" w:cs="Times New Roman"/>
          <w:szCs w:val="24"/>
        </w:rPr>
        <w:t xml:space="preserve">ουλευτών του ΣΥΡΙΖΑ αλλά </w:t>
      </w:r>
      <w:r w:rsidRPr="00EC5BE1">
        <w:rPr>
          <w:rFonts w:eastAsia="Times New Roman" w:cs="Times New Roman"/>
          <w:szCs w:val="24"/>
        </w:rPr>
        <w:t xml:space="preserve">και </w:t>
      </w:r>
      <w:r w:rsidRPr="00EC5BE1">
        <w:rPr>
          <w:rFonts w:eastAsia="Times New Roman" w:cs="Times New Roman"/>
          <w:szCs w:val="24"/>
        </w:rPr>
        <w:t>σε πείσμα κάθε Κασσάνδρας η οποία προφήτεψε όλα τα δεινά</w:t>
      </w:r>
      <w:r>
        <w:rPr>
          <w:rFonts w:eastAsia="Times New Roman" w:cs="Times New Roman"/>
          <w:szCs w:val="24"/>
        </w:rPr>
        <w:t>,</w:t>
      </w:r>
      <w:r w:rsidRPr="00EC5BE1">
        <w:rPr>
          <w:rFonts w:eastAsia="Times New Roman" w:cs="Times New Roman"/>
          <w:szCs w:val="24"/>
        </w:rPr>
        <w:t xml:space="preserve"> σε πείσμα ενός </w:t>
      </w:r>
      <w:r>
        <w:rPr>
          <w:rFonts w:eastAsia="Times New Roman" w:cs="Times New Roman"/>
          <w:szCs w:val="24"/>
        </w:rPr>
        <w:t>συλλαλητηρίου πολύ κατώτερου</w:t>
      </w:r>
      <w:r w:rsidRPr="00EC5BE1">
        <w:rPr>
          <w:rFonts w:eastAsia="Times New Roman" w:cs="Times New Roman"/>
          <w:szCs w:val="24"/>
        </w:rPr>
        <w:t xml:space="preserve"> απ</w:t>
      </w:r>
      <w:r>
        <w:rPr>
          <w:rFonts w:eastAsia="Times New Roman" w:cs="Times New Roman"/>
          <w:szCs w:val="24"/>
        </w:rPr>
        <w:t>’</w:t>
      </w:r>
      <w:r w:rsidRPr="00EC5BE1">
        <w:rPr>
          <w:rFonts w:eastAsia="Times New Roman" w:cs="Times New Roman"/>
          <w:szCs w:val="24"/>
        </w:rPr>
        <w:t xml:space="preserve"> αυτό που αναμενόταν από τους δι</w:t>
      </w:r>
      <w:r w:rsidRPr="00EC5BE1">
        <w:rPr>
          <w:rFonts w:eastAsia="Times New Roman" w:cs="Times New Roman"/>
          <w:szCs w:val="24"/>
        </w:rPr>
        <w:t xml:space="preserve">οργανωτές και </w:t>
      </w:r>
      <w:r>
        <w:rPr>
          <w:rFonts w:eastAsia="Times New Roman" w:cs="Times New Roman"/>
          <w:szCs w:val="24"/>
        </w:rPr>
        <w:t>έμπλεο γραφικοτήτων</w:t>
      </w:r>
      <w:r w:rsidRPr="00EC5BE1">
        <w:rPr>
          <w:rFonts w:eastAsia="Times New Roman" w:cs="Times New Roman"/>
          <w:szCs w:val="24"/>
        </w:rPr>
        <w:t xml:space="preserve"> αλλά και </w:t>
      </w:r>
      <w:r>
        <w:rPr>
          <w:rFonts w:eastAsia="Times New Roman" w:cs="Times New Roman"/>
          <w:szCs w:val="24"/>
        </w:rPr>
        <w:t xml:space="preserve">με </w:t>
      </w:r>
      <w:r w:rsidRPr="00EC5BE1">
        <w:rPr>
          <w:rFonts w:eastAsia="Times New Roman" w:cs="Times New Roman"/>
          <w:szCs w:val="24"/>
        </w:rPr>
        <w:t xml:space="preserve">εμφανή τα φασιστικά και </w:t>
      </w:r>
      <w:r>
        <w:rPr>
          <w:rFonts w:eastAsia="Times New Roman" w:cs="Times New Roman"/>
          <w:szCs w:val="24"/>
        </w:rPr>
        <w:t>ναζιστικά</w:t>
      </w:r>
      <w:r w:rsidRPr="00EC5BE1">
        <w:rPr>
          <w:rFonts w:eastAsia="Times New Roman" w:cs="Times New Roman"/>
          <w:szCs w:val="24"/>
        </w:rPr>
        <w:t xml:space="preserve"> χαρακτηριστικά</w:t>
      </w:r>
      <w:r>
        <w:rPr>
          <w:rFonts w:eastAsia="Times New Roman" w:cs="Times New Roman"/>
          <w:szCs w:val="24"/>
        </w:rPr>
        <w:t>.</w:t>
      </w:r>
    </w:p>
    <w:p w14:paraId="1664EBA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υμφωνία</w:t>
      </w:r>
      <w:r w:rsidRPr="00EC5BE1">
        <w:rPr>
          <w:rFonts w:eastAsia="Times New Roman" w:cs="Times New Roman"/>
          <w:szCs w:val="24"/>
        </w:rPr>
        <w:t xml:space="preserve"> τηρεί απαρέγκλιτα την εθνική γραμμή</w:t>
      </w:r>
      <w:r>
        <w:rPr>
          <w:rFonts w:eastAsia="Times New Roman" w:cs="Times New Roman"/>
          <w:szCs w:val="24"/>
        </w:rPr>
        <w:t>, την εθνική γραμμή</w:t>
      </w:r>
      <w:r w:rsidRPr="00EC5BE1">
        <w:rPr>
          <w:rFonts w:eastAsia="Times New Roman" w:cs="Times New Roman"/>
          <w:szCs w:val="24"/>
        </w:rPr>
        <w:t xml:space="preserve"> η οποία συμφωνήθηκε το 2008 </w:t>
      </w:r>
      <w:r>
        <w:rPr>
          <w:rFonts w:eastAsia="Times New Roman" w:cs="Times New Roman"/>
          <w:szCs w:val="24"/>
        </w:rPr>
        <w:t xml:space="preserve">επί </w:t>
      </w:r>
      <w:r>
        <w:rPr>
          <w:rFonts w:eastAsia="Times New Roman" w:cs="Times New Roman"/>
          <w:szCs w:val="24"/>
        </w:rPr>
        <w:t>κ</w:t>
      </w:r>
      <w:r>
        <w:rPr>
          <w:rFonts w:eastAsia="Times New Roman" w:cs="Times New Roman"/>
          <w:szCs w:val="24"/>
        </w:rPr>
        <w:t>υβέρνησης</w:t>
      </w:r>
      <w:r w:rsidRPr="00EC5BE1">
        <w:rPr>
          <w:rFonts w:eastAsia="Times New Roman" w:cs="Times New Roman"/>
          <w:szCs w:val="24"/>
        </w:rPr>
        <w:t xml:space="preserve"> Καραμανλή</w:t>
      </w:r>
      <w:r>
        <w:rPr>
          <w:rFonts w:eastAsia="Times New Roman" w:cs="Times New Roman"/>
          <w:szCs w:val="24"/>
        </w:rPr>
        <w:t>,</w:t>
      </w:r>
      <w:r w:rsidRPr="00EC5BE1">
        <w:rPr>
          <w:rFonts w:eastAsia="Times New Roman" w:cs="Times New Roman"/>
          <w:szCs w:val="24"/>
        </w:rPr>
        <w:t xml:space="preserve"> με τ</w:t>
      </w:r>
      <w:r>
        <w:rPr>
          <w:rFonts w:eastAsia="Times New Roman" w:cs="Times New Roman"/>
          <w:szCs w:val="24"/>
        </w:rPr>
        <w:t>η</w:t>
      </w:r>
      <w:r w:rsidRPr="00EC5BE1">
        <w:rPr>
          <w:rFonts w:eastAsia="Times New Roman" w:cs="Times New Roman"/>
          <w:szCs w:val="24"/>
        </w:rPr>
        <w:t>ν κ</w:t>
      </w:r>
      <w:r>
        <w:rPr>
          <w:rFonts w:eastAsia="Times New Roman" w:cs="Times New Roman"/>
          <w:szCs w:val="24"/>
        </w:rPr>
        <w:t xml:space="preserve">. </w:t>
      </w:r>
      <w:r w:rsidRPr="00EC5BE1">
        <w:rPr>
          <w:rFonts w:eastAsia="Times New Roman" w:cs="Times New Roman"/>
          <w:szCs w:val="24"/>
        </w:rPr>
        <w:t xml:space="preserve">Μπακογιάννη </w:t>
      </w:r>
      <w:r>
        <w:rPr>
          <w:rFonts w:eastAsia="Times New Roman" w:cs="Times New Roman"/>
          <w:szCs w:val="24"/>
        </w:rPr>
        <w:t>Υ</w:t>
      </w:r>
      <w:r w:rsidRPr="00EC5BE1">
        <w:rPr>
          <w:rFonts w:eastAsia="Times New Roman" w:cs="Times New Roman"/>
          <w:szCs w:val="24"/>
        </w:rPr>
        <w:t xml:space="preserve">πουργό </w:t>
      </w:r>
      <w:r>
        <w:rPr>
          <w:rFonts w:eastAsia="Times New Roman" w:cs="Times New Roman"/>
          <w:szCs w:val="24"/>
        </w:rPr>
        <w:t>Ε</w:t>
      </w:r>
      <w:r w:rsidRPr="00EC5BE1">
        <w:rPr>
          <w:rFonts w:eastAsia="Times New Roman" w:cs="Times New Roman"/>
          <w:szCs w:val="24"/>
        </w:rPr>
        <w:t>ξωτερικών</w:t>
      </w:r>
      <w:r>
        <w:rPr>
          <w:rFonts w:eastAsia="Times New Roman" w:cs="Times New Roman"/>
          <w:szCs w:val="24"/>
        </w:rPr>
        <w:t>,</w:t>
      </w:r>
      <w:r w:rsidRPr="00EC5BE1">
        <w:rPr>
          <w:rFonts w:eastAsia="Times New Roman" w:cs="Times New Roman"/>
          <w:szCs w:val="24"/>
        </w:rPr>
        <w:t xml:space="preserve"> τον κ</w:t>
      </w:r>
      <w:r>
        <w:rPr>
          <w:rFonts w:eastAsia="Times New Roman" w:cs="Times New Roman"/>
          <w:szCs w:val="24"/>
        </w:rPr>
        <w:t xml:space="preserve">. </w:t>
      </w:r>
      <w:proofErr w:type="spellStart"/>
      <w:r>
        <w:rPr>
          <w:rFonts w:eastAsia="Times New Roman" w:cs="Times New Roman"/>
          <w:szCs w:val="24"/>
        </w:rPr>
        <w:t>Μ</w:t>
      </w:r>
      <w:r w:rsidRPr="00EC5BE1">
        <w:rPr>
          <w:rFonts w:eastAsia="Times New Roman" w:cs="Times New Roman"/>
          <w:szCs w:val="24"/>
        </w:rPr>
        <w:t>εϊμαράκη</w:t>
      </w:r>
      <w:proofErr w:type="spellEnd"/>
      <w:r w:rsidRPr="00EC5BE1">
        <w:rPr>
          <w:rFonts w:eastAsia="Times New Roman" w:cs="Times New Roman"/>
          <w:szCs w:val="24"/>
        </w:rPr>
        <w:t xml:space="preserve"> Υπουργό Άμυνας και με τη σύμφωνη γνώμη του </w:t>
      </w:r>
      <w:r>
        <w:rPr>
          <w:rFonts w:eastAsia="Times New Roman" w:cs="Times New Roman"/>
          <w:szCs w:val="24"/>
        </w:rPr>
        <w:t>Α</w:t>
      </w:r>
      <w:r w:rsidRPr="00EC5BE1">
        <w:rPr>
          <w:rFonts w:eastAsia="Times New Roman" w:cs="Times New Roman"/>
          <w:szCs w:val="24"/>
        </w:rPr>
        <w:t xml:space="preserve">ρχηγού του ΠΑΣΟΚ </w:t>
      </w:r>
      <w:r>
        <w:rPr>
          <w:rFonts w:eastAsia="Times New Roman" w:cs="Times New Roman"/>
          <w:szCs w:val="24"/>
        </w:rPr>
        <w:t>κ.</w:t>
      </w:r>
      <w:r w:rsidRPr="00EC5BE1">
        <w:rPr>
          <w:rFonts w:eastAsia="Times New Roman" w:cs="Times New Roman"/>
          <w:szCs w:val="24"/>
        </w:rPr>
        <w:t xml:space="preserve"> Παπανδρέου</w:t>
      </w:r>
      <w:r>
        <w:rPr>
          <w:rFonts w:eastAsia="Times New Roman" w:cs="Times New Roman"/>
          <w:szCs w:val="24"/>
        </w:rPr>
        <w:t>. Ό</w:t>
      </w:r>
      <w:r w:rsidRPr="00EC5BE1">
        <w:rPr>
          <w:rFonts w:eastAsia="Times New Roman" w:cs="Times New Roman"/>
          <w:szCs w:val="24"/>
        </w:rPr>
        <w:t xml:space="preserve">ριζε γεωγραφικό προσδιορισμό με τον όρο </w:t>
      </w:r>
      <w:r>
        <w:rPr>
          <w:rFonts w:eastAsia="Times New Roman" w:cs="Times New Roman"/>
          <w:szCs w:val="24"/>
        </w:rPr>
        <w:t>«</w:t>
      </w:r>
      <w:r w:rsidRPr="00EC5BE1">
        <w:rPr>
          <w:rFonts w:eastAsia="Times New Roman" w:cs="Times New Roman"/>
          <w:szCs w:val="24"/>
        </w:rPr>
        <w:t>Μακεδονία</w:t>
      </w:r>
      <w:r>
        <w:rPr>
          <w:rFonts w:eastAsia="Times New Roman" w:cs="Times New Roman"/>
          <w:szCs w:val="24"/>
        </w:rPr>
        <w:t>»</w:t>
      </w:r>
      <w:r w:rsidRPr="00EC5BE1">
        <w:rPr>
          <w:rFonts w:eastAsia="Times New Roman" w:cs="Times New Roman"/>
          <w:szCs w:val="24"/>
        </w:rPr>
        <w:t xml:space="preserve"> </w:t>
      </w:r>
      <w:proofErr w:type="spellStart"/>
      <w:r w:rsidRPr="00EC5BE1">
        <w:rPr>
          <w:rFonts w:eastAsia="Times New Roman" w:cs="Times New Roman"/>
          <w:szCs w:val="24"/>
          <w:lang w:val="en-US"/>
        </w:rPr>
        <w:t>erga</w:t>
      </w:r>
      <w:proofErr w:type="spellEnd"/>
      <w:r w:rsidRPr="00EC5BE1">
        <w:rPr>
          <w:rFonts w:eastAsia="Times New Roman" w:cs="Times New Roman"/>
          <w:szCs w:val="24"/>
        </w:rPr>
        <w:t xml:space="preserve"> </w:t>
      </w:r>
      <w:proofErr w:type="spellStart"/>
      <w:r w:rsidRPr="00EC5BE1">
        <w:rPr>
          <w:rFonts w:eastAsia="Times New Roman" w:cs="Times New Roman"/>
          <w:szCs w:val="24"/>
          <w:lang w:val="en-US"/>
        </w:rPr>
        <w:t>omnes</w:t>
      </w:r>
      <w:proofErr w:type="spellEnd"/>
      <w:r>
        <w:rPr>
          <w:rFonts w:eastAsia="Times New Roman" w:cs="Times New Roman"/>
          <w:szCs w:val="24"/>
        </w:rPr>
        <w:t>. Α</w:t>
      </w:r>
      <w:r w:rsidRPr="00EC5BE1">
        <w:rPr>
          <w:rFonts w:eastAsia="Times New Roman" w:cs="Times New Roman"/>
          <w:szCs w:val="24"/>
        </w:rPr>
        <w:t>υτή τη</w:t>
      </w:r>
      <w:r>
        <w:rPr>
          <w:rFonts w:eastAsia="Times New Roman" w:cs="Times New Roman"/>
          <w:szCs w:val="24"/>
        </w:rPr>
        <w:t>ν εθνική</w:t>
      </w:r>
      <w:r w:rsidRPr="00EC5BE1">
        <w:rPr>
          <w:rFonts w:eastAsia="Times New Roman" w:cs="Times New Roman"/>
          <w:szCs w:val="24"/>
        </w:rPr>
        <w:t xml:space="preserve"> γραμμή</w:t>
      </w:r>
      <w:r>
        <w:rPr>
          <w:rFonts w:eastAsia="Times New Roman" w:cs="Times New Roman"/>
          <w:szCs w:val="24"/>
        </w:rPr>
        <w:t xml:space="preserve"> η Κ</w:t>
      </w:r>
      <w:r w:rsidRPr="00EC5BE1">
        <w:rPr>
          <w:rFonts w:eastAsia="Times New Roman" w:cs="Times New Roman"/>
          <w:szCs w:val="24"/>
        </w:rPr>
        <w:t xml:space="preserve">υβέρνησή μας όχι μόνο </w:t>
      </w:r>
      <w:r>
        <w:rPr>
          <w:rFonts w:eastAsia="Times New Roman" w:cs="Times New Roman"/>
          <w:szCs w:val="24"/>
        </w:rPr>
        <w:t>την τίμησε στη Σ</w:t>
      </w:r>
      <w:r w:rsidRPr="00EC5BE1">
        <w:rPr>
          <w:rFonts w:eastAsia="Times New Roman" w:cs="Times New Roman"/>
          <w:szCs w:val="24"/>
        </w:rPr>
        <w:t>υμφωνία των Πρεσπών αλλά και την</w:t>
      </w:r>
      <w:r w:rsidRPr="00EC5BE1">
        <w:rPr>
          <w:rFonts w:eastAsia="Times New Roman" w:cs="Times New Roman"/>
          <w:szCs w:val="24"/>
        </w:rPr>
        <w:t xml:space="preserve"> πήγε παραπέρα</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Ε</w:t>
      </w:r>
      <w:r w:rsidRPr="00EC5BE1">
        <w:rPr>
          <w:rFonts w:eastAsia="Times New Roman" w:cs="Times New Roman"/>
          <w:szCs w:val="24"/>
        </w:rPr>
        <w:t>ξασφάλισε την απαλοιφή κάθε αλυτρωτισμού</w:t>
      </w:r>
      <w:r>
        <w:rPr>
          <w:rFonts w:eastAsia="Times New Roman" w:cs="Times New Roman"/>
          <w:szCs w:val="24"/>
        </w:rPr>
        <w:t>,</w:t>
      </w:r>
      <w:r w:rsidRPr="00EC5BE1">
        <w:rPr>
          <w:rFonts w:eastAsia="Times New Roman" w:cs="Times New Roman"/>
          <w:szCs w:val="24"/>
        </w:rPr>
        <w:t xml:space="preserve"> πέτυχε την αλλαγή κάθε ονόματος </w:t>
      </w:r>
      <w:r>
        <w:rPr>
          <w:rFonts w:eastAsia="Times New Roman" w:cs="Times New Roman"/>
          <w:szCs w:val="24"/>
        </w:rPr>
        <w:t>που παρέπεμπε</w:t>
      </w:r>
      <w:r w:rsidRPr="00EC5BE1">
        <w:rPr>
          <w:rFonts w:eastAsia="Times New Roman" w:cs="Times New Roman"/>
          <w:szCs w:val="24"/>
        </w:rPr>
        <w:t xml:space="preserve"> στην αρχαία ελληνική Μακεδονία από δρόμους</w:t>
      </w:r>
      <w:r>
        <w:rPr>
          <w:rFonts w:eastAsia="Times New Roman" w:cs="Times New Roman"/>
          <w:szCs w:val="24"/>
        </w:rPr>
        <w:t>,</w:t>
      </w:r>
      <w:r w:rsidRPr="00EC5BE1">
        <w:rPr>
          <w:rFonts w:eastAsia="Times New Roman" w:cs="Times New Roman"/>
          <w:szCs w:val="24"/>
        </w:rPr>
        <w:t xml:space="preserve"> </w:t>
      </w:r>
      <w:r w:rsidRPr="00EC5BE1">
        <w:rPr>
          <w:rFonts w:eastAsia="Times New Roman" w:cs="Times New Roman"/>
          <w:szCs w:val="24"/>
        </w:rPr>
        <w:lastRenderedPageBreak/>
        <w:t>πλατείες και αεροδρόμια και εξασφάλισε το</w:t>
      </w:r>
      <w:r>
        <w:rPr>
          <w:rFonts w:eastAsia="Times New Roman" w:cs="Times New Roman"/>
          <w:szCs w:val="24"/>
        </w:rPr>
        <w:t>ν</w:t>
      </w:r>
      <w:r w:rsidRPr="00EC5BE1">
        <w:rPr>
          <w:rFonts w:eastAsia="Times New Roman" w:cs="Times New Roman"/>
          <w:szCs w:val="24"/>
        </w:rPr>
        <w:t xml:space="preserve"> διαχωρισμό μεταξύ της </w:t>
      </w:r>
      <w:r>
        <w:rPr>
          <w:rFonts w:eastAsia="Times New Roman" w:cs="Times New Roman"/>
          <w:szCs w:val="24"/>
        </w:rPr>
        <w:t>ε</w:t>
      </w:r>
      <w:r w:rsidRPr="00EC5BE1">
        <w:rPr>
          <w:rFonts w:eastAsia="Times New Roman" w:cs="Times New Roman"/>
          <w:szCs w:val="24"/>
        </w:rPr>
        <w:t>λληνικής ιστορίας και πολιτισμού από τα α</w:t>
      </w:r>
      <w:r w:rsidRPr="00EC5BE1">
        <w:rPr>
          <w:rFonts w:eastAsia="Times New Roman" w:cs="Times New Roman"/>
          <w:szCs w:val="24"/>
        </w:rPr>
        <w:t>ντίστοιχα των γειτόνων</w:t>
      </w:r>
      <w:r>
        <w:rPr>
          <w:rFonts w:eastAsia="Times New Roman" w:cs="Times New Roman"/>
          <w:szCs w:val="24"/>
        </w:rPr>
        <w:t>.</w:t>
      </w:r>
    </w:p>
    <w:p w14:paraId="1664EBAE" w14:textId="77777777" w:rsidR="00A97886" w:rsidRDefault="00361846">
      <w:pPr>
        <w:spacing w:line="600" w:lineRule="auto"/>
        <w:ind w:firstLine="720"/>
        <w:jc w:val="both"/>
        <w:rPr>
          <w:rFonts w:eastAsia="Times New Roman" w:cs="Times New Roman"/>
          <w:szCs w:val="24"/>
        </w:rPr>
      </w:pPr>
      <w:r w:rsidRPr="00EC5BE1">
        <w:rPr>
          <w:rFonts w:eastAsia="Times New Roman" w:cs="Times New Roman"/>
          <w:szCs w:val="24"/>
        </w:rPr>
        <w:t xml:space="preserve">Η </w:t>
      </w:r>
      <w:r>
        <w:rPr>
          <w:rFonts w:eastAsia="Times New Roman" w:cs="Times New Roman"/>
          <w:szCs w:val="24"/>
        </w:rPr>
        <w:t>Α</w:t>
      </w:r>
      <w:r w:rsidRPr="00EC5BE1">
        <w:rPr>
          <w:rFonts w:eastAsia="Times New Roman" w:cs="Times New Roman"/>
          <w:szCs w:val="24"/>
        </w:rPr>
        <w:t xml:space="preserve">ξιωματική </w:t>
      </w:r>
      <w:r>
        <w:rPr>
          <w:rFonts w:eastAsia="Times New Roman" w:cs="Times New Roman"/>
          <w:szCs w:val="24"/>
        </w:rPr>
        <w:t>Α</w:t>
      </w:r>
      <w:r w:rsidRPr="00EC5BE1">
        <w:rPr>
          <w:rFonts w:eastAsia="Times New Roman" w:cs="Times New Roman"/>
          <w:szCs w:val="24"/>
        </w:rPr>
        <w:t>ντιπολίτευση μ</w:t>
      </w:r>
      <w:r>
        <w:rPr>
          <w:rFonts w:eastAsia="Times New Roman" w:cs="Times New Roman"/>
          <w:szCs w:val="24"/>
        </w:rPr>
        <w:t>ά</w:t>
      </w:r>
      <w:r w:rsidRPr="00EC5BE1">
        <w:rPr>
          <w:rFonts w:eastAsia="Times New Roman" w:cs="Times New Roman"/>
          <w:szCs w:val="24"/>
        </w:rPr>
        <w:t>ς κατηγορεί ότι δεχτήκαμε μέσ</w:t>
      </w:r>
      <w:r>
        <w:rPr>
          <w:rFonts w:eastAsia="Times New Roman" w:cs="Times New Roman"/>
          <w:szCs w:val="24"/>
        </w:rPr>
        <w:t>ω</w:t>
      </w:r>
      <w:r w:rsidRPr="00EC5BE1">
        <w:rPr>
          <w:rFonts w:eastAsia="Times New Roman" w:cs="Times New Roman"/>
          <w:szCs w:val="24"/>
        </w:rPr>
        <w:t xml:space="preserve"> της </w:t>
      </w:r>
      <w:r>
        <w:rPr>
          <w:rFonts w:eastAsia="Times New Roman" w:cs="Times New Roman"/>
          <w:szCs w:val="24"/>
        </w:rPr>
        <w:t>σ</w:t>
      </w:r>
      <w:r w:rsidRPr="00EC5BE1">
        <w:rPr>
          <w:rFonts w:eastAsia="Times New Roman" w:cs="Times New Roman"/>
          <w:szCs w:val="24"/>
        </w:rPr>
        <w:t>υμφωνίας μακεδονική γλώσσα και μακεδονική εθνότητα</w:t>
      </w:r>
      <w:r>
        <w:rPr>
          <w:rFonts w:eastAsia="Times New Roman" w:cs="Times New Roman"/>
          <w:szCs w:val="24"/>
        </w:rPr>
        <w:t xml:space="preserve">. Πιο στρεψόδικη κατηγορία δεν θα μπορούσε να μας αποδώσει. Η μακεδονική γλώσσα είναι </w:t>
      </w:r>
      <w:r w:rsidRPr="00EC5BE1">
        <w:rPr>
          <w:rFonts w:eastAsia="Times New Roman" w:cs="Times New Roman"/>
          <w:szCs w:val="24"/>
        </w:rPr>
        <w:t>αναγνωρισμένη από τον ΟΗΕ από τ</w:t>
      </w:r>
      <w:r w:rsidRPr="00EC5BE1">
        <w:rPr>
          <w:rFonts w:eastAsia="Times New Roman" w:cs="Times New Roman"/>
          <w:szCs w:val="24"/>
        </w:rPr>
        <w:t xml:space="preserve">ο 1997 επί </w:t>
      </w:r>
      <w:r>
        <w:rPr>
          <w:rFonts w:eastAsia="Times New Roman" w:cs="Times New Roman"/>
          <w:szCs w:val="24"/>
        </w:rPr>
        <w:t>κ</w:t>
      </w:r>
      <w:r w:rsidRPr="00EC5BE1">
        <w:rPr>
          <w:rFonts w:eastAsia="Times New Roman" w:cs="Times New Roman"/>
          <w:szCs w:val="24"/>
        </w:rPr>
        <w:t>υβέρνηση</w:t>
      </w:r>
      <w:r>
        <w:rPr>
          <w:rFonts w:eastAsia="Times New Roman" w:cs="Times New Roman"/>
          <w:szCs w:val="24"/>
        </w:rPr>
        <w:t>ς</w:t>
      </w:r>
      <w:r w:rsidRPr="00EC5BE1">
        <w:rPr>
          <w:rFonts w:eastAsia="Times New Roman" w:cs="Times New Roman"/>
          <w:szCs w:val="24"/>
        </w:rPr>
        <w:t xml:space="preserve"> Κωνσταντίνου Καραμανλή</w:t>
      </w:r>
      <w:r>
        <w:rPr>
          <w:rFonts w:eastAsia="Times New Roman" w:cs="Times New Roman"/>
          <w:szCs w:val="24"/>
        </w:rPr>
        <w:t>.</w:t>
      </w:r>
    </w:p>
    <w:p w14:paraId="1664EBA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w:t>
      </w:r>
      <w:r w:rsidRPr="00EC5BE1">
        <w:rPr>
          <w:rFonts w:eastAsia="Times New Roman" w:cs="Times New Roman"/>
          <w:szCs w:val="24"/>
        </w:rPr>
        <w:t>πιπλέον</w:t>
      </w:r>
      <w:r>
        <w:rPr>
          <w:rFonts w:eastAsia="Times New Roman" w:cs="Times New Roman"/>
          <w:szCs w:val="24"/>
        </w:rPr>
        <w:t xml:space="preserve"> η </w:t>
      </w:r>
      <w:r>
        <w:rPr>
          <w:rFonts w:eastAsia="Times New Roman" w:cs="Times New Roman"/>
          <w:szCs w:val="24"/>
        </w:rPr>
        <w:t>σ</w:t>
      </w:r>
      <w:r w:rsidRPr="00EC5BE1">
        <w:rPr>
          <w:rFonts w:eastAsia="Times New Roman" w:cs="Times New Roman"/>
          <w:szCs w:val="24"/>
        </w:rPr>
        <w:t>υμφωνία πετυχαίνε</w:t>
      </w:r>
      <w:r>
        <w:rPr>
          <w:rFonts w:eastAsia="Times New Roman" w:cs="Times New Roman"/>
          <w:szCs w:val="24"/>
        </w:rPr>
        <w:t>ι να την ονομάσει σλαβική</w:t>
      </w:r>
      <w:r w:rsidRPr="00EC5BE1">
        <w:rPr>
          <w:rFonts w:eastAsia="Times New Roman" w:cs="Times New Roman"/>
          <w:szCs w:val="24"/>
        </w:rPr>
        <w:t xml:space="preserve"> και </w:t>
      </w:r>
      <w:r>
        <w:rPr>
          <w:rFonts w:eastAsia="Times New Roman" w:cs="Times New Roman"/>
          <w:szCs w:val="24"/>
        </w:rPr>
        <w:t xml:space="preserve">να </w:t>
      </w:r>
      <w:r w:rsidRPr="00EC5BE1">
        <w:rPr>
          <w:rFonts w:eastAsia="Times New Roman" w:cs="Times New Roman"/>
          <w:szCs w:val="24"/>
        </w:rPr>
        <w:t xml:space="preserve">την </w:t>
      </w:r>
      <w:r>
        <w:rPr>
          <w:rFonts w:eastAsia="Times New Roman" w:cs="Times New Roman"/>
          <w:szCs w:val="24"/>
        </w:rPr>
        <w:t>κατατάξει</w:t>
      </w:r>
      <w:r w:rsidRPr="00EC5BE1">
        <w:rPr>
          <w:rFonts w:eastAsia="Times New Roman" w:cs="Times New Roman"/>
          <w:szCs w:val="24"/>
        </w:rPr>
        <w:t xml:space="preserve"> στην οικογένεια των </w:t>
      </w:r>
      <w:r>
        <w:rPr>
          <w:rFonts w:eastAsia="Times New Roman" w:cs="Times New Roman"/>
          <w:szCs w:val="24"/>
        </w:rPr>
        <w:t>νότιων</w:t>
      </w:r>
      <w:r w:rsidRPr="00EC5BE1">
        <w:rPr>
          <w:rFonts w:eastAsia="Times New Roman" w:cs="Times New Roman"/>
          <w:szCs w:val="24"/>
        </w:rPr>
        <w:t xml:space="preserve"> σλαβικών γλωσσών</w:t>
      </w:r>
      <w:r>
        <w:rPr>
          <w:rFonts w:eastAsia="Times New Roman" w:cs="Times New Roman"/>
          <w:szCs w:val="24"/>
        </w:rPr>
        <w:t>,</w:t>
      </w:r>
      <w:r w:rsidRPr="00EC5BE1">
        <w:rPr>
          <w:rFonts w:eastAsia="Times New Roman" w:cs="Times New Roman"/>
          <w:szCs w:val="24"/>
        </w:rPr>
        <w:t xml:space="preserve"> κάτι που δεν υπήρχε πριν</w:t>
      </w:r>
      <w:r>
        <w:rPr>
          <w:rFonts w:eastAsia="Times New Roman" w:cs="Times New Roman"/>
          <w:szCs w:val="24"/>
        </w:rPr>
        <w:t>.</w:t>
      </w:r>
    </w:p>
    <w:p w14:paraId="1664EBB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Μ</w:t>
      </w:r>
      <w:r w:rsidRPr="00EC5BE1">
        <w:rPr>
          <w:rFonts w:eastAsia="Times New Roman" w:cs="Times New Roman"/>
          <w:szCs w:val="24"/>
        </w:rPr>
        <w:t xml:space="preserve">ακεδονική εθνότητα δεν αναγνωρίζει </w:t>
      </w:r>
      <w:r>
        <w:rPr>
          <w:rFonts w:eastAsia="Times New Roman" w:cs="Times New Roman"/>
          <w:szCs w:val="24"/>
        </w:rPr>
        <w:t xml:space="preserve">η </w:t>
      </w:r>
      <w:r>
        <w:rPr>
          <w:rFonts w:eastAsia="Times New Roman" w:cs="Times New Roman"/>
          <w:szCs w:val="24"/>
        </w:rPr>
        <w:t>σ</w:t>
      </w:r>
      <w:r w:rsidRPr="00EC5BE1">
        <w:rPr>
          <w:rFonts w:eastAsia="Times New Roman" w:cs="Times New Roman"/>
          <w:szCs w:val="24"/>
        </w:rPr>
        <w:t>υμφωνία</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Γ</w:t>
      </w:r>
      <w:r w:rsidRPr="00EC5BE1">
        <w:rPr>
          <w:rFonts w:eastAsia="Times New Roman" w:cs="Times New Roman"/>
          <w:szCs w:val="24"/>
        </w:rPr>
        <w:t xml:space="preserve">ια όσους </w:t>
      </w:r>
      <w:r w:rsidRPr="00EC5BE1">
        <w:rPr>
          <w:rFonts w:eastAsia="Times New Roman" w:cs="Times New Roman"/>
          <w:szCs w:val="24"/>
        </w:rPr>
        <w:t>κομπορρημον</w:t>
      </w:r>
      <w:r>
        <w:rPr>
          <w:rFonts w:eastAsia="Times New Roman" w:cs="Times New Roman"/>
          <w:szCs w:val="24"/>
        </w:rPr>
        <w:t xml:space="preserve">ούν για την άριστη </w:t>
      </w:r>
      <w:r w:rsidRPr="00EC5BE1">
        <w:rPr>
          <w:rFonts w:eastAsia="Times New Roman" w:cs="Times New Roman"/>
          <w:szCs w:val="24"/>
        </w:rPr>
        <w:t xml:space="preserve">γνώση της </w:t>
      </w:r>
      <w:r>
        <w:rPr>
          <w:rFonts w:eastAsia="Times New Roman" w:cs="Times New Roman"/>
          <w:szCs w:val="24"/>
        </w:rPr>
        <w:t>α</w:t>
      </w:r>
      <w:r w:rsidRPr="00EC5BE1">
        <w:rPr>
          <w:rFonts w:eastAsia="Times New Roman" w:cs="Times New Roman"/>
          <w:szCs w:val="24"/>
        </w:rPr>
        <w:t>γγλικής</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ο όρος</w:t>
      </w:r>
      <w:r w:rsidRPr="00EC5BE1">
        <w:rPr>
          <w:rFonts w:eastAsia="Times New Roman" w:cs="Times New Roman"/>
          <w:szCs w:val="24"/>
        </w:rPr>
        <w:t xml:space="preserve"> </w:t>
      </w:r>
      <w:r>
        <w:rPr>
          <w:rFonts w:eastAsia="Times New Roman" w:cs="Times New Roman"/>
          <w:szCs w:val="24"/>
        </w:rPr>
        <w:t>«</w:t>
      </w:r>
      <w:r w:rsidRPr="00EC5BE1">
        <w:rPr>
          <w:rFonts w:eastAsia="Times New Roman" w:cs="Times New Roman"/>
          <w:szCs w:val="24"/>
          <w:lang w:val="en-US"/>
        </w:rPr>
        <w:t>nationality</w:t>
      </w:r>
      <w:r>
        <w:rPr>
          <w:rFonts w:eastAsia="Times New Roman" w:cs="Times New Roman"/>
          <w:szCs w:val="24"/>
        </w:rPr>
        <w:t>»</w:t>
      </w:r>
      <w:r w:rsidRPr="00EC5BE1">
        <w:rPr>
          <w:rFonts w:eastAsia="Times New Roman" w:cs="Times New Roman"/>
          <w:szCs w:val="24"/>
        </w:rPr>
        <w:t xml:space="preserve"> παραπέμπει στον ελληνικό όρο ιθαγένεια</w:t>
      </w:r>
      <w:r>
        <w:rPr>
          <w:rFonts w:eastAsia="Times New Roman" w:cs="Times New Roman"/>
          <w:szCs w:val="24"/>
        </w:rPr>
        <w:t xml:space="preserve"> ή </w:t>
      </w:r>
      <w:r w:rsidRPr="00EC5BE1">
        <w:rPr>
          <w:rFonts w:eastAsia="Times New Roman" w:cs="Times New Roman"/>
          <w:szCs w:val="24"/>
        </w:rPr>
        <w:t xml:space="preserve">υπηκοότητα και όχι </w:t>
      </w:r>
      <w:r>
        <w:rPr>
          <w:rFonts w:eastAsia="Times New Roman" w:cs="Times New Roman"/>
          <w:szCs w:val="24"/>
        </w:rPr>
        <w:t>εθνότητα.</w:t>
      </w:r>
      <w:r w:rsidRPr="00EC5BE1">
        <w:rPr>
          <w:rFonts w:eastAsia="Times New Roman" w:cs="Times New Roman"/>
          <w:szCs w:val="24"/>
        </w:rPr>
        <w:t xml:space="preserve"> </w:t>
      </w:r>
      <w:r>
        <w:rPr>
          <w:rFonts w:eastAsia="Times New Roman" w:cs="Times New Roman"/>
          <w:szCs w:val="24"/>
        </w:rPr>
        <w:t>Ε</w:t>
      </w:r>
      <w:r w:rsidRPr="00EC5BE1">
        <w:rPr>
          <w:rFonts w:eastAsia="Times New Roman" w:cs="Times New Roman"/>
          <w:szCs w:val="24"/>
        </w:rPr>
        <w:t xml:space="preserve">πιπλέον αυτό πιστοποιείται και από το άρθρο 2 παράγραφος 2 του </w:t>
      </w:r>
      <w:r>
        <w:rPr>
          <w:rFonts w:eastAsia="Times New Roman" w:cs="Times New Roman"/>
          <w:szCs w:val="24"/>
        </w:rPr>
        <w:t>Σ</w:t>
      </w:r>
      <w:r w:rsidRPr="00EC5BE1">
        <w:rPr>
          <w:rFonts w:eastAsia="Times New Roman" w:cs="Times New Roman"/>
          <w:szCs w:val="24"/>
        </w:rPr>
        <w:t xml:space="preserve">υντάγματος της </w:t>
      </w:r>
      <w:proofErr w:type="spellStart"/>
      <w:r w:rsidRPr="00EC5BE1">
        <w:rPr>
          <w:rFonts w:eastAsia="Times New Roman" w:cs="Times New Roman"/>
          <w:szCs w:val="24"/>
        </w:rPr>
        <w:t>γείτονος</w:t>
      </w:r>
      <w:proofErr w:type="spellEnd"/>
      <w:r>
        <w:rPr>
          <w:rFonts w:eastAsia="Times New Roman" w:cs="Times New Roman"/>
          <w:szCs w:val="24"/>
        </w:rPr>
        <w:t>,</w:t>
      </w:r>
      <w:r w:rsidRPr="00EC5BE1">
        <w:rPr>
          <w:rFonts w:eastAsia="Times New Roman" w:cs="Times New Roman"/>
          <w:szCs w:val="24"/>
        </w:rPr>
        <w:t xml:space="preserve"> που διασαφηνίζει ότι </w:t>
      </w:r>
      <w:r>
        <w:rPr>
          <w:rFonts w:eastAsia="Times New Roman" w:cs="Times New Roman"/>
          <w:szCs w:val="24"/>
        </w:rPr>
        <w:t>ιθαγ</w:t>
      </w:r>
      <w:r>
        <w:rPr>
          <w:rFonts w:eastAsia="Times New Roman" w:cs="Times New Roman"/>
          <w:szCs w:val="24"/>
        </w:rPr>
        <w:t>ένεια δεν σημαίνει εθνότητα.</w:t>
      </w:r>
      <w:r w:rsidRPr="00EC5BE1">
        <w:rPr>
          <w:rFonts w:eastAsia="Times New Roman" w:cs="Times New Roman"/>
          <w:szCs w:val="24"/>
        </w:rPr>
        <w:t xml:space="preserve"> </w:t>
      </w:r>
    </w:p>
    <w:p w14:paraId="1664EBB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Α</w:t>
      </w:r>
      <w:r w:rsidRPr="00EC5BE1">
        <w:rPr>
          <w:rFonts w:eastAsia="Times New Roman" w:cs="Times New Roman"/>
          <w:szCs w:val="24"/>
        </w:rPr>
        <w:t xml:space="preserve">λήθεια τι ακριβώς αναγράφουν τα διαβατήρια των Ελλήνων της Κωνσταντινούπολης </w:t>
      </w:r>
      <w:r>
        <w:rPr>
          <w:rFonts w:eastAsia="Times New Roman" w:cs="Times New Roman"/>
          <w:szCs w:val="24"/>
        </w:rPr>
        <w:t>ή</w:t>
      </w:r>
      <w:r w:rsidRPr="00EC5BE1">
        <w:rPr>
          <w:rFonts w:eastAsia="Times New Roman" w:cs="Times New Roman"/>
          <w:szCs w:val="24"/>
        </w:rPr>
        <w:t xml:space="preserve"> των Κυπρίων</w:t>
      </w:r>
      <w:r>
        <w:rPr>
          <w:rFonts w:eastAsia="Times New Roman" w:cs="Times New Roman"/>
          <w:szCs w:val="24"/>
        </w:rPr>
        <w:t>; Εθνότητα ή ιθαγένεια;</w:t>
      </w:r>
      <w:r w:rsidRPr="00EC5BE1">
        <w:rPr>
          <w:rFonts w:eastAsia="Times New Roman" w:cs="Times New Roman"/>
          <w:szCs w:val="24"/>
        </w:rPr>
        <w:t xml:space="preserve"> </w:t>
      </w:r>
      <w:r>
        <w:rPr>
          <w:rFonts w:eastAsia="Times New Roman" w:cs="Times New Roman"/>
          <w:szCs w:val="24"/>
        </w:rPr>
        <w:t xml:space="preserve">Ιθαγένεια, προφανώς. </w:t>
      </w:r>
    </w:p>
    <w:p w14:paraId="1664EBB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Ας </w:t>
      </w:r>
      <w:r w:rsidRPr="00EC5BE1">
        <w:rPr>
          <w:rFonts w:eastAsia="Times New Roman" w:cs="Times New Roman"/>
          <w:szCs w:val="24"/>
        </w:rPr>
        <w:t xml:space="preserve">πούμε τα περί </w:t>
      </w:r>
      <w:r>
        <w:rPr>
          <w:rFonts w:eastAsia="Times New Roman" w:cs="Times New Roman"/>
          <w:szCs w:val="24"/>
        </w:rPr>
        <w:t>αλυτρωτισμού. Τ</w:t>
      </w:r>
      <w:r w:rsidRPr="00EC5BE1">
        <w:rPr>
          <w:rFonts w:eastAsia="Times New Roman" w:cs="Times New Roman"/>
          <w:szCs w:val="24"/>
        </w:rPr>
        <w:t xml:space="preserve">ο άρθρο 49 του </w:t>
      </w:r>
      <w:r>
        <w:rPr>
          <w:rFonts w:eastAsia="Times New Roman" w:cs="Times New Roman"/>
          <w:szCs w:val="24"/>
        </w:rPr>
        <w:t>σ</w:t>
      </w:r>
      <w:r w:rsidRPr="00EC5BE1">
        <w:rPr>
          <w:rFonts w:eastAsia="Times New Roman" w:cs="Times New Roman"/>
          <w:szCs w:val="24"/>
        </w:rPr>
        <w:t xml:space="preserve">υντάγματος </w:t>
      </w:r>
      <w:r>
        <w:rPr>
          <w:rFonts w:eastAsia="Times New Roman" w:cs="Times New Roman"/>
          <w:szCs w:val="24"/>
        </w:rPr>
        <w:t>των γειτόνων</w:t>
      </w:r>
      <w:r w:rsidRPr="00EC5BE1">
        <w:rPr>
          <w:rFonts w:eastAsia="Times New Roman" w:cs="Times New Roman"/>
          <w:szCs w:val="24"/>
        </w:rPr>
        <w:t xml:space="preserve"> προέβλεπε</w:t>
      </w:r>
      <w:r>
        <w:rPr>
          <w:rFonts w:eastAsia="Times New Roman" w:cs="Times New Roman"/>
          <w:szCs w:val="24"/>
        </w:rPr>
        <w:t>: «</w:t>
      </w:r>
      <w:r w:rsidRPr="00EC5BE1">
        <w:rPr>
          <w:rFonts w:eastAsia="Times New Roman" w:cs="Times New Roman"/>
          <w:szCs w:val="24"/>
        </w:rPr>
        <w:t>Η πολ</w:t>
      </w:r>
      <w:r w:rsidRPr="00EC5BE1">
        <w:rPr>
          <w:rFonts w:eastAsia="Times New Roman" w:cs="Times New Roman"/>
          <w:szCs w:val="24"/>
        </w:rPr>
        <w:t xml:space="preserve">ιτεία μεριμνά για την κατάσταση και τα δικαιώματα του </w:t>
      </w:r>
      <w:r>
        <w:rPr>
          <w:rFonts w:eastAsia="Times New Roman" w:cs="Times New Roman"/>
          <w:szCs w:val="24"/>
        </w:rPr>
        <w:t>μ</w:t>
      </w:r>
      <w:r w:rsidRPr="00EC5BE1">
        <w:rPr>
          <w:rFonts w:eastAsia="Times New Roman" w:cs="Times New Roman"/>
          <w:szCs w:val="24"/>
        </w:rPr>
        <w:t>ακεδονικού λαού στις γειτονικές χώρες</w:t>
      </w:r>
      <w:r>
        <w:rPr>
          <w:rFonts w:eastAsia="Times New Roman" w:cs="Times New Roman"/>
          <w:szCs w:val="24"/>
        </w:rPr>
        <w:t xml:space="preserve"> και</w:t>
      </w:r>
      <w:r w:rsidRPr="00EC5BE1">
        <w:rPr>
          <w:rFonts w:eastAsia="Times New Roman" w:cs="Times New Roman"/>
          <w:szCs w:val="24"/>
        </w:rPr>
        <w:t xml:space="preserve"> για τους απόδημους από τη Μακεδονία</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Β</w:t>
      </w:r>
      <w:r w:rsidRPr="00EC5BE1">
        <w:rPr>
          <w:rFonts w:eastAsia="Times New Roman" w:cs="Times New Roman"/>
          <w:szCs w:val="24"/>
        </w:rPr>
        <w:t>οηθά στην πολιτιστική τους ανάπτυξη και την προωθεί</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Ω</w:t>
      </w:r>
      <w:r w:rsidRPr="00EC5BE1">
        <w:rPr>
          <w:rFonts w:eastAsia="Times New Roman" w:cs="Times New Roman"/>
          <w:szCs w:val="24"/>
        </w:rPr>
        <w:t xml:space="preserve">ς συνέπεια της </w:t>
      </w:r>
      <w:r>
        <w:rPr>
          <w:rFonts w:eastAsia="Times New Roman" w:cs="Times New Roman"/>
          <w:szCs w:val="24"/>
        </w:rPr>
        <w:t>Σ</w:t>
      </w:r>
      <w:r w:rsidRPr="00EC5BE1">
        <w:rPr>
          <w:rFonts w:eastAsia="Times New Roman" w:cs="Times New Roman"/>
          <w:szCs w:val="24"/>
        </w:rPr>
        <w:t>υμφωνίας των Πρεσπών το άρθρο 49 καταργήθηκε</w:t>
      </w:r>
      <w:r>
        <w:rPr>
          <w:rFonts w:eastAsia="Times New Roman" w:cs="Times New Roman"/>
          <w:szCs w:val="24"/>
        </w:rPr>
        <w:t xml:space="preserve">. </w:t>
      </w:r>
    </w:p>
    <w:p w14:paraId="1664EBB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Όμω</w:t>
      </w:r>
      <w:r>
        <w:rPr>
          <w:rFonts w:eastAsia="Times New Roman" w:cs="Times New Roman"/>
          <w:szCs w:val="24"/>
        </w:rPr>
        <w:t xml:space="preserve">ς </w:t>
      </w:r>
      <w:r w:rsidRPr="00EC5BE1">
        <w:rPr>
          <w:rFonts w:eastAsia="Times New Roman" w:cs="Times New Roman"/>
          <w:szCs w:val="24"/>
        </w:rPr>
        <w:t>όχι μόνο αυτό</w:t>
      </w:r>
      <w:r>
        <w:rPr>
          <w:rFonts w:eastAsia="Times New Roman" w:cs="Times New Roman"/>
          <w:szCs w:val="24"/>
        </w:rPr>
        <w:t>. Μ</w:t>
      </w:r>
      <w:r w:rsidRPr="00EC5BE1">
        <w:rPr>
          <w:rFonts w:eastAsia="Times New Roman" w:cs="Times New Roman"/>
          <w:szCs w:val="24"/>
        </w:rPr>
        <w:t xml:space="preserve">ία σειρά από άρθρα προστέθηκαν ως αποτέλεσμα της </w:t>
      </w:r>
      <w:r>
        <w:rPr>
          <w:rFonts w:eastAsia="Times New Roman" w:cs="Times New Roman"/>
          <w:szCs w:val="24"/>
        </w:rPr>
        <w:t>σ</w:t>
      </w:r>
      <w:r w:rsidRPr="00EC5BE1">
        <w:rPr>
          <w:rFonts w:eastAsia="Times New Roman" w:cs="Times New Roman"/>
          <w:szCs w:val="24"/>
        </w:rPr>
        <w:t xml:space="preserve">υμφωνίας στο </w:t>
      </w:r>
      <w:r>
        <w:rPr>
          <w:rFonts w:eastAsia="Times New Roman" w:cs="Times New Roman"/>
          <w:szCs w:val="24"/>
        </w:rPr>
        <w:t>σ</w:t>
      </w:r>
      <w:r w:rsidRPr="00EC5BE1">
        <w:rPr>
          <w:rFonts w:eastAsia="Times New Roman" w:cs="Times New Roman"/>
          <w:szCs w:val="24"/>
        </w:rPr>
        <w:t>ύνταγμα της χώρας</w:t>
      </w:r>
      <w:r>
        <w:rPr>
          <w:rFonts w:eastAsia="Times New Roman" w:cs="Times New Roman"/>
          <w:szCs w:val="24"/>
        </w:rPr>
        <w:t>,</w:t>
      </w:r>
      <w:r w:rsidRPr="00EC5BE1">
        <w:rPr>
          <w:rFonts w:eastAsia="Times New Roman" w:cs="Times New Roman"/>
          <w:szCs w:val="24"/>
        </w:rPr>
        <w:t xml:space="preserve"> τα οποία διασαφηνίζ</w:t>
      </w:r>
      <w:r>
        <w:rPr>
          <w:rFonts w:eastAsia="Times New Roman" w:cs="Times New Roman"/>
          <w:szCs w:val="24"/>
        </w:rPr>
        <w:t>ουν</w:t>
      </w:r>
      <w:r w:rsidRPr="00EC5BE1">
        <w:rPr>
          <w:rFonts w:eastAsia="Times New Roman" w:cs="Times New Roman"/>
          <w:szCs w:val="24"/>
        </w:rPr>
        <w:t xml:space="preserve"> το</w:t>
      </w:r>
      <w:r>
        <w:rPr>
          <w:rFonts w:eastAsia="Times New Roman" w:cs="Times New Roman"/>
          <w:szCs w:val="24"/>
        </w:rPr>
        <w:t>ν</w:t>
      </w:r>
      <w:r w:rsidRPr="00EC5BE1">
        <w:rPr>
          <w:rFonts w:eastAsia="Times New Roman" w:cs="Times New Roman"/>
          <w:szCs w:val="24"/>
        </w:rPr>
        <w:t xml:space="preserve"> σεβασμό της κυριαρχίας των γειτονικών κρατών και ότι δεν έχει βλέψεις προς τις γειτονικές χώρες</w:t>
      </w:r>
      <w:r>
        <w:rPr>
          <w:rFonts w:eastAsia="Times New Roman" w:cs="Times New Roman"/>
          <w:szCs w:val="24"/>
        </w:rPr>
        <w:t xml:space="preserve">. Συνεπώς όλες οι ενστάσεις </w:t>
      </w:r>
      <w:r w:rsidRPr="00EC5BE1">
        <w:rPr>
          <w:rFonts w:eastAsia="Times New Roman" w:cs="Times New Roman"/>
          <w:szCs w:val="24"/>
        </w:rPr>
        <w:t xml:space="preserve">που διατύπωσε </w:t>
      </w:r>
      <w:r>
        <w:rPr>
          <w:rFonts w:eastAsia="Times New Roman" w:cs="Times New Roman"/>
          <w:szCs w:val="24"/>
        </w:rPr>
        <w:t>η Αντιπολίτευση</w:t>
      </w:r>
      <w:r w:rsidRPr="00EC5BE1">
        <w:rPr>
          <w:rFonts w:eastAsia="Times New Roman" w:cs="Times New Roman"/>
          <w:szCs w:val="24"/>
        </w:rPr>
        <w:t xml:space="preserve"> για το θέμα είναι πλασματικές και υποκριτικές</w:t>
      </w:r>
      <w:r>
        <w:rPr>
          <w:rFonts w:eastAsia="Times New Roman" w:cs="Times New Roman"/>
          <w:szCs w:val="24"/>
        </w:rPr>
        <w:t>,</w:t>
      </w:r>
      <w:r w:rsidRPr="00EC5BE1">
        <w:rPr>
          <w:rFonts w:eastAsia="Times New Roman" w:cs="Times New Roman"/>
          <w:szCs w:val="24"/>
        </w:rPr>
        <w:t xml:space="preserve"> γιατί τίποτα από αυτά που ισχυρίζεται δεν αναγνωρίζ</w:t>
      </w:r>
      <w:r>
        <w:rPr>
          <w:rFonts w:eastAsia="Times New Roman" w:cs="Times New Roman"/>
          <w:szCs w:val="24"/>
        </w:rPr>
        <w:t>ε</w:t>
      </w:r>
      <w:r w:rsidRPr="00EC5BE1">
        <w:rPr>
          <w:rFonts w:eastAsia="Times New Roman" w:cs="Times New Roman"/>
          <w:szCs w:val="24"/>
        </w:rPr>
        <w:t xml:space="preserve">ται με τη </w:t>
      </w:r>
      <w:r>
        <w:rPr>
          <w:rFonts w:eastAsia="Times New Roman" w:cs="Times New Roman"/>
          <w:szCs w:val="24"/>
        </w:rPr>
        <w:t>σ</w:t>
      </w:r>
      <w:r w:rsidRPr="00EC5BE1">
        <w:rPr>
          <w:rFonts w:eastAsia="Times New Roman" w:cs="Times New Roman"/>
          <w:szCs w:val="24"/>
        </w:rPr>
        <w:t>υμφωνία</w:t>
      </w:r>
      <w:r>
        <w:rPr>
          <w:rFonts w:eastAsia="Times New Roman" w:cs="Times New Roman"/>
          <w:szCs w:val="24"/>
        </w:rPr>
        <w:t>,</w:t>
      </w:r>
      <w:r w:rsidRPr="00EC5BE1">
        <w:rPr>
          <w:rFonts w:eastAsia="Times New Roman" w:cs="Times New Roman"/>
          <w:szCs w:val="24"/>
        </w:rPr>
        <w:t xml:space="preserve"> τουλάχιστον τίποτα απ</w:t>
      </w:r>
      <w:r>
        <w:rPr>
          <w:rFonts w:eastAsia="Times New Roman" w:cs="Times New Roman"/>
          <w:szCs w:val="24"/>
        </w:rPr>
        <w:t>’ όλα</w:t>
      </w:r>
      <w:r w:rsidRPr="00EC5BE1">
        <w:rPr>
          <w:rFonts w:eastAsia="Times New Roman" w:cs="Times New Roman"/>
          <w:szCs w:val="24"/>
        </w:rPr>
        <w:t xml:space="preserve"> όσα στο παρελθόν η Νέα Δημοκρατία δεν ανα</w:t>
      </w:r>
      <w:r w:rsidRPr="00EC5BE1">
        <w:rPr>
          <w:rFonts w:eastAsia="Times New Roman" w:cs="Times New Roman"/>
          <w:szCs w:val="24"/>
        </w:rPr>
        <w:lastRenderedPageBreak/>
        <w:t>γνώρισε</w:t>
      </w:r>
      <w:r>
        <w:rPr>
          <w:rFonts w:eastAsia="Times New Roman" w:cs="Times New Roman"/>
          <w:szCs w:val="24"/>
        </w:rPr>
        <w:t>,</w:t>
      </w:r>
      <w:r w:rsidRPr="00EC5BE1">
        <w:rPr>
          <w:rFonts w:eastAsia="Times New Roman" w:cs="Times New Roman"/>
          <w:szCs w:val="24"/>
        </w:rPr>
        <w:t xml:space="preserve"> και για το</w:t>
      </w:r>
      <w:r>
        <w:rPr>
          <w:rFonts w:eastAsia="Times New Roman" w:cs="Times New Roman"/>
          <w:szCs w:val="24"/>
        </w:rPr>
        <w:t>ν</w:t>
      </w:r>
      <w:r w:rsidRPr="00EC5BE1">
        <w:rPr>
          <w:rFonts w:eastAsia="Times New Roman" w:cs="Times New Roman"/>
          <w:szCs w:val="24"/>
        </w:rPr>
        <w:t xml:space="preserve"> λόγο αυτό η </w:t>
      </w:r>
      <w:r>
        <w:rPr>
          <w:rFonts w:eastAsia="Times New Roman" w:cs="Times New Roman"/>
          <w:szCs w:val="24"/>
        </w:rPr>
        <w:t>σ</w:t>
      </w:r>
      <w:r w:rsidRPr="00EC5BE1">
        <w:rPr>
          <w:rFonts w:eastAsia="Times New Roman" w:cs="Times New Roman"/>
          <w:szCs w:val="24"/>
        </w:rPr>
        <w:t>υμφων</w:t>
      </w:r>
      <w:r w:rsidRPr="00EC5BE1">
        <w:rPr>
          <w:rFonts w:eastAsia="Times New Roman" w:cs="Times New Roman"/>
          <w:szCs w:val="24"/>
        </w:rPr>
        <w:t xml:space="preserve">ία συνάντησε τη λυσσαλέα αντίσταση και αντίδραση από την </w:t>
      </w:r>
      <w:r>
        <w:rPr>
          <w:rFonts w:eastAsia="Times New Roman" w:cs="Times New Roman"/>
          <w:szCs w:val="24"/>
        </w:rPr>
        <w:t>α</w:t>
      </w:r>
      <w:r w:rsidRPr="00EC5BE1">
        <w:rPr>
          <w:rFonts w:eastAsia="Times New Roman" w:cs="Times New Roman"/>
          <w:szCs w:val="24"/>
        </w:rPr>
        <w:t>ντιπολίτευση της γειτονικής χώρας</w:t>
      </w:r>
      <w:r>
        <w:rPr>
          <w:rFonts w:eastAsia="Times New Roman" w:cs="Times New Roman"/>
          <w:szCs w:val="24"/>
        </w:rPr>
        <w:t xml:space="preserve">. Τα καταφέρνει. </w:t>
      </w:r>
    </w:p>
    <w:p w14:paraId="1664EBB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w:t>
      </w:r>
      <w:r w:rsidRPr="00EC5BE1">
        <w:rPr>
          <w:rFonts w:eastAsia="Times New Roman" w:cs="Times New Roman"/>
          <w:szCs w:val="24"/>
        </w:rPr>
        <w:t>ν έτσι έχουν τα πράγματα όπως ισχυρίζεται η Νέα Δημοκρατία</w:t>
      </w:r>
      <w:r>
        <w:rPr>
          <w:rFonts w:eastAsia="Times New Roman" w:cs="Times New Roman"/>
          <w:szCs w:val="24"/>
        </w:rPr>
        <w:t>,</w:t>
      </w:r>
      <w:r w:rsidRPr="00EC5BE1">
        <w:rPr>
          <w:rFonts w:eastAsia="Times New Roman" w:cs="Times New Roman"/>
          <w:szCs w:val="24"/>
        </w:rPr>
        <w:t xml:space="preserve"> είναι δυνατόν να φωνασκούν και να αλ</w:t>
      </w:r>
      <w:r>
        <w:rPr>
          <w:rFonts w:eastAsia="Times New Roman" w:cs="Times New Roman"/>
          <w:szCs w:val="24"/>
        </w:rPr>
        <w:t>α</w:t>
      </w:r>
      <w:r w:rsidRPr="00EC5BE1">
        <w:rPr>
          <w:rFonts w:eastAsia="Times New Roman" w:cs="Times New Roman"/>
          <w:szCs w:val="24"/>
        </w:rPr>
        <w:t xml:space="preserve">λάζουν και οι δύο </w:t>
      </w:r>
      <w:r>
        <w:rPr>
          <w:rFonts w:eastAsia="Times New Roman" w:cs="Times New Roman"/>
          <w:szCs w:val="24"/>
        </w:rPr>
        <w:t>α</w:t>
      </w:r>
      <w:r w:rsidRPr="00EC5BE1">
        <w:rPr>
          <w:rFonts w:eastAsia="Times New Roman" w:cs="Times New Roman"/>
          <w:szCs w:val="24"/>
        </w:rPr>
        <w:t>ντιπολ</w:t>
      </w:r>
      <w:r>
        <w:rPr>
          <w:rFonts w:eastAsia="Times New Roman" w:cs="Times New Roman"/>
          <w:szCs w:val="24"/>
        </w:rPr>
        <w:t>ι</w:t>
      </w:r>
      <w:r w:rsidRPr="00EC5BE1">
        <w:rPr>
          <w:rFonts w:eastAsia="Times New Roman" w:cs="Times New Roman"/>
          <w:szCs w:val="24"/>
        </w:rPr>
        <w:t>τε</w:t>
      </w:r>
      <w:r>
        <w:rPr>
          <w:rFonts w:eastAsia="Times New Roman" w:cs="Times New Roman"/>
          <w:szCs w:val="24"/>
        </w:rPr>
        <w:t>ύ</w:t>
      </w:r>
      <w:r w:rsidRPr="00EC5BE1">
        <w:rPr>
          <w:rFonts w:eastAsia="Times New Roman" w:cs="Times New Roman"/>
          <w:szCs w:val="24"/>
        </w:rPr>
        <w:t>σ</w:t>
      </w:r>
      <w:r>
        <w:rPr>
          <w:rFonts w:eastAsia="Times New Roman" w:cs="Times New Roman"/>
          <w:szCs w:val="24"/>
        </w:rPr>
        <w:t>ει</w:t>
      </w:r>
      <w:r w:rsidRPr="00EC5BE1">
        <w:rPr>
          <w:rFonts w:eastAsia="Times New Roman" w:cs="Times New Roman"/>
          <w:szCs w:val="24"/>
        </w:rPr>
        <w:t>ς δύο φορές</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 xml:space="preserve">Αν </w:t>
      </w:r>
      <w:r w:rsidRPr="00EC5BE1">
        <w:rPr>
          <w:rFonts w:eastAsia="Times New Roman" w:cs="Times New Roman"/>
          <w:szCs w:val="24"/>
        </w:rPr>
        <w:t>χ</w:t>
      </w:r>
      <w:r w:rsidRPr="00EC5BE1">
        <w:rPr>
          <w:rFonts w:eastAsia="Times New Roman" w:cs="Times New Roman"/>
          <w:szCs w:val="24"/>
        </w:rPr>
        <w:t xml:space="preserve">άνει </w:t>
      </w:r>
      <w:r>
        <w:rPr>
          <w:rFonts w:eastAsia="Times New Roman" w:cs="Times New Roman"/>
          <w:szCs w:val="24"/>
        </w:rPr>
        <w:t>η μία χώρα, πώς είναι δυνατόν να χάνει και</w:t>
      </w:r>
      <w:r w:rsidRPr="00EC5BE1">
        <w:rPr>
          <w:rFonts w:eastAsia="Times New Roman" w:cs="Times New Roman"/>
          <w:szCs w:val="24"/>
        </w:rPr>
        <w:t xml:space="preserve"> η άλλη</w:t>
      </w:r>
      <w:r>
        <w:rPr>
          <w:rFonts w:eastAsia="Times New Roman" w:cs="Times New Roman"/>
          <w:szCs w:val="24"/>
        </w:rPr>
        <w:t>; Αν</w:t>
      </w:r>
      <w:r w:rsidRPr="00EC5BE1">
        <w:rPr>
          <w:rFonts w:eastAsia="Times New Roman" w:cs="Times New Roman"/>
          <w:szCs w:val="24"/>
        </w:rPr>
        <w:t xml:space="preserve"> προδίδει </w:t>
      </w:r>
      <w:r>
        <w:rPr>
          <w:rFonts w:eastAsia="Times New Roman" w:cs="Times New Roman"/>
          <w:szCs w:val="24"/>
        </w:rPr>
        <w:t xml:space="preserve">η </w:t>
      </w:r>
      <w:r w:rsidRPr="00EC5BE1">
        <w:rPr>
          <w:rFonts w:eastAsia="Times New Roman" w:cs="Times New Roman"/>
          <w:szCs w:val="24"/>
        </w:rPr>
        <w:t>μία</w:t>
      </w:r>
      <w:r>
        <w:rPr>
          <w:rFonts w:eastAsia="Times New Roman" w:cs="Times New Roman"/>
          <w:szCs w:val="24"/>
        </w:rPr>
        <w:t>, πώς</w:t>
      </w:r>
      <w:r w:rsidRPr="00EC5BE1">
        <w:rPr>
          <w:rFonts w:eastAsia="Times New Roman" w:cs="Times New Roman"/>
          <w:szCs w:val="24"/>
        </w:rPr>
        <w:t xml:space="preserve"> προδίδει και η άλλη</w:t>
      </w:r>
      <w:r>
        <w:rPr>
          <w:rFonts w:eastAsia="Times New Roman" w:cs="Times New Roman"/>
          <w:szCs w:val="24"/>
        </w:rPr>
        <w:t xml:space="preserve">; Αν μειοδοτεί η μία, πώς μειοδοτεί και η άλλη; </w:t>
      </w:r>
      <w:r w:rsidRPr="00EC5BE1">
        <w:rPr>
          <w:rFonts w:eastAsia="Times New Roman" w:cs="Times New Roman"/>
          <w:szCs w:val="24"/>
        </w:rPr>
        <w:t>Αυτά είναι λογικές ακροβασίες</w:t>
      </w:r>
      <w:r>
        <w:rPr>
          <w:rFonts w:eastAsia="Times New Roman" w:cs="Times New Roman"/>
          <w:szCs w:val="24"/>
        </w:rPr>
        <w:t>,</w:t>
      </w:r>
      <w:r w:rsidRPr="00EC5BE1">
        <w:rPr>
          <w:rFonts w:eastAsia="Times New Roman" w:cs="Times New Roman"/>
          <w:szCs w:val="24"/>
        </w:rPr>
        <w:t xml:space="preserve"> που </w:t>
      </w:r>
      <w:r>
        <w:rPr>
          <w:rFonts w:eastAsia="Times New Roman" w:cs="Times New Roman"/>
          <w:szCs w:val="24"/>
        </w:rPr>
        <w:t>στα καθ’ ημάς</w:t>
      </w:r>
      <w:r w:rsidRPr="00EC5BE1">
        <w:rPr>
          <w:rFonts w:eastAsia="Times New Roman" w:cs="Times New Roman"/>
          <w:szCs w:val="24"/>
        </w:rPr>
        <w:t xml:space="preserve"> μόνο </w:t>
      </w:r>
      <w:r>
        <w:rPr>
          <w:rFonts w:eastAsia="Times New Roman" w:cs="Times New Roman"/>
          <w:szCs w:val="24"/>
        </w:rPr>
        <w:t>η</w:t>
      </w:r>
      <w:r w:rsidRPr="00EC5BE1">
        <w:rPr>
          <w:rFonts w:eastAsia="Times New Roman" w:cs="Times New Roman"/>
          <w:szCs w:val="24"/>
        </w:rPr>
        <w:t xml:space="preserve"> </w:t>
      </w:r>
      <w:r>
        <w:rPr>
          <w:rFonts w:eastAsia="Times New Roman" w:cs="Times New Roman"/>
          <w:szCs w:val="24"/>
        </w:rPr>
        <w:t>Α</w:t>
      </w:r>
      <w:r w:rsidRPr="00EC5BE1">
        <w:rPr>
          <w:rFonts w:eastAsia="Times New Roman" w:cs="Times New Roman"/>
          <w:szCs w:val="24"/>
        </w:rPr>
        <w:t>ντιπολίτευση μπορεί να δώσει απαντήσεις</w:t>
      </w:r>
      <w:r>
        <w:rPr>
          <w:rFonts w:eastAsia="Times New Roman" w:cs="Times New Roman"/>
          <w:szCs w:val="24"/>
        </w:rPr>
        <w:t>,</w:t>
      </w:r>
      <w:r w:rsidRPr="00EC5BE1">
        <w:rPr>
          <w:rFonts w:eastAsia="Times New Roman" w:cs="Times New Roman"/>
          <w:szCs w:val="24"/>
        </w:rPr>
        <w:t xml:space="preserve"> οι οποίες</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ό</w:t>
      </w:r>
      <w:r>
        <w:rPr>
          <w:rFonts w:eastAsia="Times New Roman" w:cs="Times New Roman"/>
          <w:szCs w:val="24"/>
        </w:rPr>
        <w:t>μως,</w:t>
      </w:r>
      <w:r w:rsidRPr="00EC5BE1">
        <w:rPr>
          <w:rFonts w:eastAsia="Times New Roman" w:cs="Times New Roman"/>
          <w:szCs w:val="24"/>
        </w:rPr>
        <w:t xml:space="preserve"> δεν θα είναι πειστικές</w:t>
      </w:r>
      <w:r>
        <w:rPr>
          <w:rFonts w:eastAsia="Times New Roman" w:cs="Times New Roman"/>
          <w:szCs w:val="24"/>
        </w:rPr>
        <w:t>.</w:t>
      </w:r>
    </w:p>
    <w:p w14:paraId="1664EBB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Δεν θα είναι πειστικές, </w:t>
      </w:r>
      <w:r w:rsidRPr="00EC5BE1">
        <w:rPr>
          <w:rFonts w:eastAsia="Times New Roman" w:cs="Times New Roman"/>
          <w:szCs w:val="24"/>
        </w:rPr>
        <w:t xml:space="preserve">γιατί όλοι οι εκπρόσωποι </w:t>
      </w:r>
      <w:r>
        <w:rPr>
          <w:rFonts w:eastAsia="Times New Roman" w:cs="Times New Roman"/>
          <w:szCs w:val="24"/>
        </w:rPr>
        <w:t>της</w:t>
      </w:r>
      <w:r w:rsidRPr="00EC5BE1">
        <w:rPr>
          <w:rFonts w:eastAsia="Times New Roman" w:cs="Times New Roman"/>
          <w:szCs w:val="24"/>
        </w:rPr>
        <w:t xml:space="preserve"> που τώρα </w:t>
      </w:r>
      <w:r>
        <w:rPr>
          <w:rFonts w:eastAsia="Times New Roman" w:cs="Times New Roman"/>
          <w:szCs w:val="24"/>
        </w:rPr>
        <w:t xml:space="preserve">κατακεραυνώνουν </w:t>
      </w:r>
      <w:r w:rsidRPr="00EC5BE1">
        <w:rPr>
          <w:rFonts w:eastAsia="Times New Roman" w:cs="Times New Roman"/>
          <w:szCs w:val="24"/>
        </w:rPr>
        <w:t xml:space="preserve">τη </w:t>
      </w:r>
      <w:r>
        <w:rPr>
          <w:rFonts w:eastAsia="Times New Roman" w:cs="Times New Roman"/>
          <w:szCs w:val="24"/>
        </w:rPr>
        <w:t>σ</w:t>
      </w:r>
      <w:r w:rsidRPr="00EC5BE1">
        <w:rPr>
          <w:rFonts w:eastAsia="Times New Roman" w:cs="Times New Roman"/>
          <w:szCs w:val="24"/>
        </w:rPr>
        <w:t>υμφωνία</w:t>
      </w:r>
      <w:r>
        <w:rPr>
          <w:rFonts w:eastAsia="Times New Roman" w:cs="Times New Roman"/>
          <w:szCs w:val="24"/>
        </w:rPr>
        <w:t>,</w:t>
      </w:r>
      <w:r w:rsidRPr="00EC5BE1">
        <w:rPr>
          <w:rFonts w:eastAsia="Times New Roman" w:cs="Times New Roman"/>
          <w:szCs w:val="24"/>
        </w:rPr>
        <w:t xml:space="preserve"> στο παρελθόν έχουν ταχθεί υπέρ της σύνθετης ονομασίας</w:t>
      </w:r>
      <w:r>
        <w:rPr>
          <w:rFonts w:eastAsia="Times New Roman" w:cs="Times New Roman"/>
          <w:szCs w:val="24"/>
        </w:rPr>
        <w:t>. Α</w:t>
      </w:r>
      <w:r w:rsidRPr="00EC5BE1">
        <w:rPr>
          <w:rFonts w:eastAsia="Times New Roman" w:cs="Times New Roman"/>
          <w:szCs w:val="24"/>
        </w:rPr>
        <w:t>πό τον κ</w:t>
      </w:r>
      <w:r>
        <w:rPr>
          <w:rFonts w:eastAsia="Times New Roman" w:cs="Times New Roman"/>
          <w:szCs w:val="24"/>
        </w:rPr>
        <w:t xml:space="preserve">. </w:t>
      </w:r>
      <w:r w:rsidRPr="00EC5BE1">
        <w:rPr>
          <w:rFonts w:eastAsia="Times New Roman" w:cs="Times New Roman"/>
          <w:szCs w:val="24"/>
        </w:rPr>
        <w:t>Μητσοτάκη και την κ</w:t>
      </w:r>
      <w:r>
        <w:rPr>
          <w:rFonts w:eastAsia="Times New Roman" w:cs="Times New Roman"/>
          <w:szCs w:val="24"/>
        </w:rPr>
        <w:t>.</w:t>
      </w:r>
      <w:r w:rsidRPr="00EC5BE1">
        <w:rPr>
          <w:rFonts w:eastAsia="Times New Roman" w:cs="Times New Roman"/>
          <w:szCs w:val="24"/>
        </w:rPr>
        <w:t xml:space="preserve"> Μπακογιάννη μέχρι τον κ</w:t>
      </w:r>
      <w:r>
        <w:rPr>
          <w:rFonts w:eastAsia="Times New Roman" w:cs="Times New Roman"/>
          <w:szCs w:val="24"/>
        </w:rPr>
        <w:t>. Β</w:t>
      </w:r>
      <w:r w:rsidRPr="00EC5BE1">
        <w:rPr>
          <w:rFonts w:eastAsia="Times New Roman" w:cs="Times New Roman"/>
          <w:szCs w:val="24"/>
        </w:rPr>
        <w:t xml:space="preserve">ενιζέλο </w:t>
      </w:r>
      <w:r>
        <w:rPr>
          <w:rFonts w:eastAsia="Times New Roman" w:cs="Times New Roman"/>
          <w:szCs w:val="24"/>
        </w:rPr>
        <w:t xml:space="preserve">και τον κ. </w:t>
      </w:r>
      <w:r>
        <w:rPr>
          <w:rFonts w:eastAsia="Times New Roman" w:cs="Times New Roman"/>
          <w:szCs w:val="24"/>
        </w:rPr>
        <w:t xml:space="preserve">Σημίτη </w:t>
      </w:r>
      <w:r w:rsidRPr="00EC5BE1">
        <w:rPr>
          <w:rFonts w:eastAsia="Times New Roman" w:cs="Times New Roman"/>
          <w:szCs w:val="24"/>
        </w:rPr>
        <w:t xml:space="preserve">αλλά και τον </w:t>
      </w:r>
      <w:r>
        <w:rPr>
          <w:rFonts w:eastAsia="Times New Roman" w:cs="Times New Roman"/>
          <w:szCs w:val="24"/>
        </w:rPr>
        <w:t>κ. Α</w:t>
      </w:r>
      <w:r w:rsidRPr="00EC5BE1">
        <w:rPr>
          <w:rFonts w:eastAsia="Times New Roman" w:cs="Times New Roman"/>
          <w:szCs w:val="24"/>
        </w:rPr>
        <w:t>βραμόπουλο</w:t>
      </w:r>
      <w:r>
        <w:rPr>
          <w:rFonts w:eastAsia="Times New Roman" w:cs="Times New Roman"/>
          <w:szCs w:val="24"/>
        </w:rPr>
        <w:t>. Μ</w:t>
      </w:r>
      <w:r w:rsidRPr="00EC5BE1">
        <w:rPr>
          <w:rFonts w:eastAsia="Times New Roman" w:cs="Times New Roman"/>
          <w:szCs w:val="24"/>
        </w:rPr>
        <w:t>έσα στο πλαίσιο της άσκησης αντιπολίτευσης χωρίς αρχές και χωρίς όρια</w:t>
      </w:r>
      <w:r>
        <w:rPr>
          <w:rFonts w:eastAsia="Times New Roman" w:cs="Times New Roman"/>
          <w:szCs w:val="24"/>
        </w:rPr>
        <w:t>,</w:t>
      </w:r>
      <w:r w:rsidRPr="00EC5BE1">
        <w:rPr>
          <w:rFonts w:eastAsia="Times New Roman" w:cs="Times New Roman"/>
          <w:szCs w:val="24"/>
        </w:rPr>
        <w:t xml:space="preserve"> μέσα στο μένος για την </w:t>
      </w:r>
      <w:r>
        <w:rPr>
          <w:rFonts w:eastAsia="Times New Roman" w:cs="Times New Roman"/>
          <w:szCs w:val="24"/>
        </w:rPr>
        <w:t>Κ</w:t>
      </w:r>
      <w:r w:rsidRPr="00EC5BE1">
        <w:rPr>
          <w:rFonts w:eastAsia="Times New Roman" w:cs="Times New Roman"/>
          <w:szCs w:val="24"/>
        </w:rPr>
        <w:t xml:space="preserve">υβέρνησή </w:t>
      </w:r>
      <w:r>
        <w:rPr>
          <w:rFonts w:eastAsia="Times New Roman" w:cs="Times New Roman"/>
          <w:szCs w:val="24"/>
        </w:rPr>
        <w:t>μας,</w:t>
      </w:r>
      <w:r w:rsidRPr="00EC5BE1">
        <w:rPr>
          <w:rFonts w:eastAsia="Times New Roman" w:cs="Times New Roman"/>
          <w:szCs w:val="24"/>
        </w:rPr>
        <w:t xml:space="preserve"> μέσα στο μίσος για το</w:t>
      </w:r>
      <w:r>
        <w:rPr>
          <w:rFonts w:eastAsia="Times New Roman" w:cs="Times New Roman"/>
          <w:szCs w:val="24"/>
        </w:rPr>
        <w:t>ν</w:t>
      </w:r>
      <w:r w:rsidRPr="00EC5BE1">
        <w:rPr>
          <w:rFonts w:eastAsia="Times New Roman" w:cs="Times New Roman"/>
          <w:szCs w:val="24"/>
        </w:rPr>
        <w:t xml:space="preserve"> ΣΥΡΙΖΑ που </w:t>
      </w:r>
      <w:r>
        <w:rPr>
          <w:rFonts w:eastAsia="Times New Roman" w:cs="Times New Roman"/>
          <w:szCs w:val="24"/>
        </w:rPr>
        <w:t>-</w:t>
      </w:r>
      <w:r w:rsidRPr="00EC5BE1">
        <w:rPr>
          <w:rFonts w:eastAsia="Times New Roman" w:cs="Times New Roman"/>
          <w:szCs w:val="24"/>
        </w:rPr>
        <w:t xml:space="preserve">κατά τη </w:t>
      </w:r>
      <w:r w:rsidRPr="00EC5BE1">
        <w:rPr>
          <w:rFonts w:eastAsia="Times New Roman" w:cs="Times New Roman"/>
          <w:szCs w:val="24"/>
        </w:rPr>
        <w:lastRenderedPageBreak/>
        <w:t>Νέα Δημοκρατία</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w:t>
      </w:r>
      <w:r w:rsidRPr="00EC5BE1">
        <w:rPr>
          <w:rFonts w:eastAsia="Times New Roman" w:cs="Times New Roman"/>
          <w:szCs w:val="24"/>
        </w:rPr>
        <w:t>τους έκλεψε</w:t>
      </w:r>
      <w:r>
        <w:rPr>
          <w:rFonts w:eastAsia="Times New Roman" w:cs="Times New Roman"/>
          <w:szCs w:val="24"/>
        </w:rPr>
        <w:t xml:space="preserve"> τις</w:t>
      </w:r>
      <w:r w:rsidRPr="00EC5BE1">
        <w:rPr>
          <w:rFonts w:eastAsia="Times New Roman" w:cs="Times New Roman"/>
          <w:szCs w:val="24"/>
        </w:rPr>
        <w:t xml:space="preserve"> καρέκλες</w:t>
      </w:r>
      <w:r>
        <w:rPr>
          <w:rFonts w:eastAsia="Times New Roman" w:cs="Times New Roman"/>
          <w:szCs w:val="24"/>
        </w:rPr>
        <w:t>»,</w:t>
      </w:r>
      <w:r w:rsidRPr="00EC5BE1">
        <w:rPr>
          <w:rFonts w:eastAsia="Times New Roman" w:cs="Times New Roman"/>
          <w:szCs w:val="24"/>
        </w:rPr>
        <w:t xml:space="preserve"> χωρίς να </w:t>
      </w:r>
      <w:r>
        <w:rPr>
          <w:rFonts w:eastAsia="Times New Roman" w:cs="Times New Roman"/>
          <w:szCs w:val="24"/>
        </w:rPr>
        <w:t xml:space="preserve">συμβαίνει και </w:t>
      </w:r>
      <w:r>
        <w:rPr>
          <w:rFonts w:eastAsia="Times New Roman" w:cs="Times New Roman"/>
          <w:szCs w:val="24"/>
        </w:rPr>
        <w:t xml:space="preserve">η περίφημη «αριστερή </w:t>
      </w:r>
      <w:r w:rsidRPr="00EC5BE1">
        <w:rPr>
          <w:rFonts w:eastAsia="Times New Roman" w:cs="Times New Roman"/>
          <w:szCs w:val="24"/>
        </w:rPr>
        <w:t>παρένθεση</w:t>
      </w:r>
      <w:r>
        <w:rPr>
          <w:rFonts w:eastAsia="Times New Roman" w:cs="Times New Roman"/>
          <w:szCs w:val="24"/>
        </w:rPr>
        <w:t>»,</w:t>
      </w:r>
      <w:r w:rsidRPr="00EC5BE1">
        <w:rPr>
          <w:rFonts w:eastAsia="Times New Roman" w:cs="Times New Roman"/>
          <w:szCs w:val="24"/>
        </w:rPr>
        <w:t xml:space="preserve"> η </w:t>
      </w:r>
      <w:r>
        <w:rPr>
          <w:rFonts w:eastAsia="Times New Roman" w:cs="Times New Roman"/>
          <w:szCs w:val="24"/>
        </w:rPr>
        <w:t>σ</w:t>
      </w:r>
      <w:r w:rsidRPr="00EC5BE1">
        <w:rPr>
          <w:rFonts w:eastAsia="Times New Roman" w:cs="Times New Roman"/>
          <w:szCs w:val="24"/>
        </w:rPr>
        <w:t>υμφωνία είναι μία καλή ευκαιρία για ψηφοθηρία</w:t>
      </w:r>
      <w:r>
        <w:rPr>
          <w:rFonts w:eastAsia="Times New Roman" w:cs="Times New Roman"/>
          <w:szCs w:val="24"/>
        </w:rPr>
        <w:t>,</w:t>
      </w:r>
      <w:r w:rsidRPr="00EC5BE1">
        <w:rPr>
          <w:rFonts w:eastAsia="Times New Roman" w:cs="Times New Roman"/>
          <w:szCs w:val="24"/>
        </w:rPr>
        <w:t xml:space="preserve"> για μικροκομματική πολιτική</w:t>
      </w:r>
      <w:r>
        <w:rPr>
          <w:rFonts w:eastAsia="Times New Roman" w:cs="Times New Roman"/>
          <w:szCs w:val="24"/>
        </w:rPr>
        <w:t xml:space="preserve"> και για πολιτική</w:t>
      </w:r>
      <w:r w:rsidRPr="00EC5BE1">
        <w:rPr>
          <w:rFonts w:eastAsia="Times New Roman" w:cs="Times New Roman"/>
          <w:szCs w:val="24"/>
        </w:rPr>
        <w:t xml:space="preserve"> μικροπρέπεια</w:t>
      </w:r>
      <w:r>
        <w:rPr>
          <w:rFonts w:eastAsia="Times New Roman" w:cs="Times New Roman"/>
          <w:szCs w:val="24"/>
        </w:rPr>
        <w:t>.</w:t>
      </w:r>
      <w:r w:rsidRPr="00EC5BE1">
        <w:rPr>
          <w:rFonts w:eastAsia="Times New Roman" w:cs="Times New Roman"/>
          <w:szCs w:val="24"/>
        </w:rPr>
        <w:t xml:space="preserve"> Γιατί από την εποχή του Βενιζέλου ο κ</w:t>
      </w:r>
      <w:r>
        <w:rPr>
          <w:rFonts w:eastAsia="Times New Roman" w:cs="Times New Roman"/>
          <w:szCs w:val="24"/>
        </w:rPr>
        <w:t>.</w:t>
      </w:r>
      <w:r w:rsidRPr="00EC5BE1">
        <w:rPr>
          <w:rFonts w:eastAsia="Times New Roman" w:cs="Times New Roman"/>
          <w:szCs w:val="24"/>
        </w:rPr>
        <w:t xml:space="preserve"> Τσίπρας είναι αυτός που έρχεται να δώσει </w:t>
      </w:r>
      <w:r>
        <w:rPr>
          <w:rFonts w:eastAsia="Times New Roman" w:cs="Times New Roman"/>
          <w:szCs w:val="24"/>
        </w:rPr>
        <w:t>λύση σε ένα</w:t>
      </w:r>
      <w:r w:rsidRPr="00EC5BE1">
        <w:rPr>
          <w:rFonts w:eastAsia="Times New Roman" w:cs="Times New Roman"/>
          <w:szCs w:val="24"/>
        </w:rPr>
        <w:t xml:space="preserve"> εθνικό θέμα και μάλιστ</w:t>
      </w:r>
      <w:r w:rsidRPr="00EC5BE1">
        <w:rPr>
          <w:rFonts w:eastAsia="Times New Roman" w:cs="Times New Roman"/>
          <w:szCs w:val="24"/>
        </w:rPr>
        <w:t xml:space="preserve">α μία λύση με τους καλύτερους όρους για τη χώρα </w:t>
      </w:r>
      <w:r>
        <w:rPr>
          <w:rFonts w:eastAsia="Times New Roman" w:cs="Times New Roman"/>
          <w:szCs w:val="24"/>
        </w:rPr>
        <w:t>μας. Κ</w:t>
      </w:r>
      <w:r w:rsidRPr="00EC5BE1">
        <w:rPr>
          <w:rFonts w:eastAsia="Times New Roman" w:cs="Times New Roman"/>
          <w:szCs w:val="24"/>
        </w:rPr>
        <w:t>ανένας άλλος δεν</w:t>
      </w:r>
      <w:r>
        <w:rPr>
          <w:rFonts w:eastAsia="Times New Roman" w:cs="Times New Roman"/>
          <w:szCs w:val="24"/>
        </w:rPr>
        <w:t xml:space="preserve"> το</w:t>
      </w:r>
      <w:r w:rsidRPr="00EC5BE1">
        <w:rPr>
          <w:rFonts w:eastAsia="Times New Roman" w:cs="Times New Roman"/>
          <w:szCs w:val="24"/>
        </w:rPr>
        <w:t xml:space="preserve"> τόλμησε</w:t>
      </w:r>
      <w:r>
        <w:rPr>
          <w:rFonts w:eastAsia="Times New Roman" w:cs="Times New Roman"/>
          <w:szCs w:val="24"/>
        </w:rPr>
        <w:t>,</w:t>
      </w:r>
      <w:r w:rsidRPr="00EC5BE1">
        <w:rPr>
          <w:rFonts w:eastAsia="Times New Roman" w:cs="Times New Roman"/>
          <w:szCs w:val="24"/>
        </w:rPr>
        <w:t xml:space="preserve"> γιατί </w:t>
      </w:r>
      <w:r>
        <w:rPr>
          <w:rFonts w:eastAsia="Times New Roman" w:cs="Times New Roman"/>
          <w:szCs w:val="24"/>
        </w:rPr>
        <w:t xml:space="preserve">από τη </w:t>
      </w:r>
      <w:proofErr w:type="spellStart"/>
      <w:r>
        <w:rPr>
          <w:rFonts w:eastAsia="Times New Roman" w:cs="Times New Roman"/>
          <w:szCs w:val="24"/>
        </w:rPr>
        <w:t>μακεδονομαχία</w:t>
      </w:r>
      <w:proofErr w:type="spellEnd"/>
      <w:r>
        <w:rPr>
          <w:rFonts w:eastAsia="Times New Roman" w:cs="Times New Roman"/>
          <w:szCs w:val="24"/>
        </w:rPr>
        <w:t xml:space="preserve"> εκτράφηκαν πολιτικοί, </w:t>
      </w:r>
      <w:r w:rsidRPr="00EC5BE1">
        <w:rPr>
          <w:rFonts w:eastAsia="Times New Roman" w:cs="Times New Roman"/>
          <w:szCs w:val="24"/>
        </w:rPr>
        <w:t>δημοσιογραφικά συμφέροντα</w:t>
      </w:r>
      <w:r>
        <w:rPr>
          <w:rFonts w:eastAsia="Times New Roman" w:cs="Times New Roman"/>
          <w:szCs w:val="24"/>
        </w:rPr>
        <w:t>,</w:t>
      </w:r>
      <w:r w:rsidRPr="00EC5BE1">
        <w:rPr>
          <w:rFonts w:eastAsia="Times New Roman" w:cs="Times New Roman"/>
          <w:szCs w:val="24"/>
        </w:rPr>
        <w:t xml:space="preserve"> εκδοτικά συμφέροντα</w:t>
      </w:r>
      <w:r>
        <w:rPr>
          <w:rFonts w:eastAsia="Times New Roman" w:cs="Times New Roman"/>
          <w:szCs w:val="24"/>
        </w:rPr>
        <w:t>,</w:t>
      </w:r>
      <w:r w:rsidRPr="00EC5BE1">
        <w:rPr>
          <w:rFonts w:eastAsia="Times New Roman" w:cs="Times New Roman"/>
          <w:szCs w:val="24"/>
        </w:rPr>
        <w:t xml:space="preserve"> παπάδες</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ακροδεξιοί</w:t>
      </w:r>
      <w:r w:rsidRPr="00EC5BE1">
        <w:rPr>
          <w:rFonts w:eastAsia="Times New Roman" w:cs="Times New Roman"/>
          <w:szCs w:val="24"/>
        </w:rPr>
        <w:t xml:space="preserve"> λακέδες και κάθε λογής </w:t>
      </w:r>
      <w:r>
        <w:rPr>
          <w:rFonts w:eastAsia="Times New Roman" w:cs="Times New Roman"/>
          <w:szCs w:val="24"/>
        </w:rPr>
        <w:t xml:space="preserve">χαμερπής παραγοντίσκος. </w:t>
      </w:r>
    </w:p>
    <w:p w14:paraId="1664EBB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Η</w:t>
      </w:r>
      <w:r w:rsidRPr="00EC5BE1">
        <w:rPr>
          <w:rFonts w:eastAsia="Times New Roman" w:cs="Times New Roman"/>
          <w:szCs w:val="24"/>
        </w:rPr>
        <w:t xml:space="preserve"> υποκρι</w:t>
      </w:r>
      <w:r w:rsidRPr="00EC5BE1">
        <w:rPr>
          <w:rFonts w:eastAsia="Times New Roman" w:cs="Times New Roman"/>
          <w:szCs w:val="24"/>
        </w:rPr>
        <w:t xml:space="preserve">σία αυτή </w:t>
      </w:r>
      <w:r>
        <w:rPr>
          <w:rFonts w:eastAsia="Times New Roman" w:cs="Times New Roman"/>
          <w:szCs w:val="24"/>
        </w:rPr>
        <w:t xml:space="preserve">και η </w:t>
      </w:r>
      <w:r w:rsidRPr="00EC5BE1">
        <w:rPr>
          <w:rFonts w:eastAsia="Times New Roman" w:cs="Times New Roman"/>
          <w:szCs w:val="24"/>
        </w:rPr>
        <w:t>προπαγάνδα που επηρεάζει ένα κομμάτι του ελληνικού λαού</w:t>
      </w:r>
      <w:r>
        <w:rPr>
          <w:rFonts w:eastAsia="Times New Roman" w:cs="Times New Roman"/>
          <w:szCs w:val="24"/>
        </w:rPr>
        <w:t>,</w:t>
      </w:r>
      <w:r w:rsidRPr="00EC5BE1">
        <w:rPr>
          <w:rFonts w:eastAsia="Times New Roman" w:cs="Times New Roman"/>
          <w:szCs w:val="24"/>
        </w:rPr>
        <w:t xml:space="preserve"> που δικαίως ανησυχεί χωρίς όμως να είναι ακροδεξιό </w:t>
      </w:r>
      <w:r>
        <w:rPr>
          <w:rFonts w:eastAsia="Times New Roman" w:cs="Times New Roman"/>
          <w:szCs w:val="24"/>
        </w:rPr>
        <w:t xml:space="preserve">και </w:t>
      </w:r>
      <w:r w:rsidRPr="00EC5BE1">
        <w:rPr>
          <w:rFonts w:eastAsia="Times New Roman" w:cs="Times New Roman"/>
          <w:szCs w:val="24"/>
        </w:rPr>
        <w:t>εθνικιστικό</w:t>
      </w:r>
      <w:r>
        <w:rPr>
          <w:rFonts w:eastAsia="Times New Roman" w:cs="Times New Roman"/>
          <w:szCs w:val="24"/>
        </w:rPr>
        <w:t>,</w:t>
      </w:r>
      <w:r w:rsidRPr="00EC5BE1">
        <w:rPr>
          <w:rFonts w:eastAsia="Times New Roman" w:cs="Times New Roman"/>
          <w:szCs w:val="24"/>
        </w:rPr>
        <w:t xml:space="preserve"> οφείλει να λάβει τέλος</w:t>
      </w:r>
      <w:r>
        <w:rPr>
          <w:rFonts w:eastAsia="Times New Roman" w:cs="Times New Roman"/>
          <w:szCs w:val="24"/>
        </w:rPr>
        <w:t>. Η ελληνική Μακεδονία είναι ε</w:t>
      </w:r>
      <w:r w:rsidRPr="00EC5BE1">
        <w:rPr>
          <w:rFonts w:eastAsia="Times New Roman" w:cs="Times New Roman"/>
          <w:szCs w:val="24"/>
        </w:rPr>
        <w:t xml:space="preserve">λληνική και κανείς δεν </w:t>
      </w:r>
      <w:r>
        <w:rPr>
          <w:rFonts w:eastAsia="Times New Roman" w:cs="Times New Roman"/>
          <w:szCs w:val="24"/>
        </w:rPr>
        <w:t xml:space="preserve">την </w:t>
      </w:r>
      <w:r w:rsidRPr="00EC5BE1">
        <w:rPr>
          <w:rFonts w:eastAsia="Times New Roman" w:cs="Times New Roman"/>
          <w:szCs w:val="24"/>
        </w:rPr>
        <w:t>διαπραγματεύεται</w:t>
      </w:r>
      <w:r>
        <w:rPr>
          <w:rFonts w:eastAsia="Times New Roman" w:cs="Times New Roman"/>
          <w:szCs w:val="24"/>
        </w:rPr>
        <w:t>. Όμως</w:t>
      </w:r>
      <w:r w:rsidRPr="00EC5BE1">
        <w:rPr>
          <w:rFonts w:eastAsia="Times New Roman" w:cs="Times New Roman"/>
          <w:szCs w:val="24"/>
        </w:rPr>
        <w:t xml:space="preserve"> η Μακεδονία δε</w:t>
      </w:r>
      <w:r w:rsidRPr="00EC5BE1">
        <w:rPr>
          <w:rFonts w:eastAsia="Times New Roman" w:cs="Times New Roman"/>
          <w:szCs w:val="24"/>
        </w:rPr>
        <w:t xml:space="preserve">ν υπήρξε ποτέ μόνο </w:t>
      </w:r>
      <w:r>
        <w:rPr>
          <w:rFonts w:eastAsia="Times New Roman" w:cs="Times New Roman"/>
          <w:szCs w:val="24"/>
        </w:rPr>
        <w:t>ε</w:t>
      </w:r>
      <w:r w:rsidRPr="00EC5BE1">
        <w:rPr>
          <w:rFonts w:eastAsia="Times New Roman" w:cs="Times New Roman"/>
          <w:szCs w:val="24"/>
        </w:rPr>
        <w:t xml:space="preserve">λληνική </w:t>
      </w:r>
      <w:r>
        <w:rPr>
          <w:rFonts w:eastAsia="Times New Roman" w:cs="Times New Roman"/>
          <w:szCs w:val="24"/>
        </w:rPr>
        <w:t>και ούτε πρόκειται να</w:t>
      </w:r>
      <w:r w:rsidRPr="00EC5BE1">
        <w:rPr>
          <w:rFonts w:eastAsia="Times New Roman" w:cs="Times New Roman"/>
          <w:szCs w:val="24"/>
        </w:rPr>
        <w:t xml:space="preserve"> υπάρξει και αυτό αποδεικνύεται από </w:t>
      </w:r>
      <w:r>
        <w:rPr>
          <w:rFonts w:eastAsia="Times New Roman" w:cs="Times New Roman"/>
          <w:szCs w:val="24"/>
        </w:rPr>
        <w:t xml:space="preserve">τα </w:t>
      </w:r>
      <w:r w:rsidRPr="00EC5BE1">
        <w:rPr>
          <w:rFonts w:eastAsia="Times New Roman" w:cs="Times New Roman"/>
          <w:szCs w:val="24"/>
        </w:rPr>
        <w:t xml:space="preserve">σχολικά εγχειρίδια αλλά και </w:t>
      </w:r>
      <w:r>
        <w:rPr>
          <w:rFonts w:eastAsia="Times New Roman" w:cs="Times New Roman"/>
          <w:szCs w:val="24"/>
        </w:rPr>
        <w:t>τους στρατιωτικούς χάρτες. Κυρίως</w:t>
      </w:r>
      <w:r w:rsidRPr="00EC5BE1">
        <w:rPr>
          <w:rFonts w:eastAsia="Times New Roman" w:cs="Times New Roman"/>
          <w:szCs w:val="24"/>
        </w:rPr>
        <w:t xml:space="preserve"> τα σχολικά εγχειρίδια από το 1951 μέχρι </w:t>
      </w:r>
      <w:r>
        <w:rPr>
          <w:rFonts w:eastAsia="Times New Roman" w:cs="Times New Roman"/>
          <w:szCs w:val="24"/>
        </w:rPr>
        <w:t xml:space="preserve">και </w:t>
      </w:r>
      <w:r w:rsidRPr="00EC5BE1">
        <w:rPr>
          <w:rFonts w:eastAsia="Times New Roman" w:cs="Times New Roman"/>
          <w:szCs w:val="24"/>
        </w:rPr>
        <w:t xml:space="preserve">τουλάχιστον το 1985 </w:t>
      </w:r>
      <w:r>
        <w:rPr>
          <w:rFonts w:eastAsia="Times New Roman" w:cs="Times New Roman"/>
          <w:szCs w:val="24"/>
        </w:rPr>
        <w:t>αναγράφουν</w:t>
      </w:r>
      <w:r w:rsidRPr="00EC5BE1">
        <w:rPr>
          <w:rFonts w:eastAsia="Times New Roman" w:cs="Times New Roman"/>
          <w:szCs w:val="24"/>
        </w:rPr>
        <w:t xml:space="preserve"> </w:t>
      </w:r>
      <w:r>
        <w:rPr>
          <w:rFonts w:eastAsia="Times New Roman" w:cs="Times New Roman"/>
          <w:szCs w:val="24"/>
        </w:rPr>
        <w:t>-</w:t>
      </w:r>
      <w:r w:rsidRPr="00EC5BE1">
        <w:rPr>
          <w:rFonts w:eastAsia="Times New Roman" w:cs="Times New Roman"/>
          <w:szCs w:val="24"/>
        </w:rPr>
        <w:t>και το καταθέτω</w:t>
      </w:r>
      <w:r>
        <w:rPr>
          <w:rFonts w:eastAsia="Times New Roman" w:cs="Times New Roman"/>
          <w:szCs w:val="24"/>
        </w:rPr>
        <w:t xml:space="preserve"> στα Πρακτικά-</w:t>
      </w:r>
      <w:r w:rsidRPr="00EC5BE1">
        <w:rPr>
          <w:rFonts w:eastAsia="Times New Roman" w:cs="Times New Roman"/>
          <w:szCs w:val="24"/>
        </w:rPr>
        <w:t xml:space="preserve"> το εξής</w:t>
      </w:r>
      <w:r>
        <w:rPr>
          <w:rFonts w:eastAsia="Times New Roman" w:cs="Times New Roman"/>
          <w:szCs w:val="24"/>
        </w:rPr>
        <w:t xml:space="preserve">: «Σήμερον </w:t>
      </w:r>
      <w:r>
        <w:rPr>
          <w:rFonts w:eastAsia="Times New Roman" w:cs="Times New Roman"/>
          <w:szCs w:val="24"/>
        </w:rPr>
        <w:lastRenderedPageBreak/>
        <w:t xml:space="preserve">δεν ανήκει ολόκληρος η Μακεδονία εις την Ελλάδα αλλά μόνον το </w:t>
      </w:r>
      <w:proofErr w:type="spellStart"/>
      <w:r>
        <w:rPr>
          <w:rFonts w:eastAsia="Times New Roman" w:cs="Times New Roman"/>
          <w:szCs w:val="24"/>
        </w:rPr>
        <w:t>νότιον</w:t>
      </w:r>
      <w:proofErr w:type="spellEnd"/>
      <w:r>
        <w:rPr>
          <w:rFonts w:eastAsia="Times New Roman" w:cs="Times New Roman"/>
          <w:szCs w:val="24"/>
        </w:rPr>
        <w:t xml:space="preserve"> τμήμα αυτής. Τα βόρεια τμήματά της τα κατέχουν η Βουλγαρία και η Γιουγκοσλα</w:t>
      </w:r>
      <w:r>
        <w:rPr>
          <w:rFonts w:eastAsia="Times New Roman" w:cs="Times New Roman"/>
          <w:szCs w:val="24"/>
        </w:rPr>
        <w:t>β</w:t>
      </w:r>
      <w:r>
        <w:rPr>
          <w:rFonts w:eastAsia="Times New Roman" w:cs="Times New Roman"/>
          <w:szCs w:val="24"/>
        </w:rPr>
        <w:t>ία.» Γεωγραφία της Ελλάδος, 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υμνασίου 1969. </w:t>
      </w:r>
    </w:p>
    <w:p w14:paraId="1664EBB7" w14:textId="77777777" w:rsidR="00A97886" w:rsidRDefault="00361846">
      <w:pPr>
        <w:spacing w:line="600" w:lineRule="auto"/>
        <w:ind w:firstLine="720"/>
        <w:jc w:val="both"/>
        <w:rPr>
          <w:rFonts w:eastAsia="Times New Roman" w:cs="Times New Roman"/>
          <w:szCs w:val="24"/>
        </w:rPr>
      </w:pPr>
      <w:r w:rsidRPr="00F961B5">
        <w:rPr>
          <w:rFonts w:eastAsia="Times New Roman" w:cs="Times New Roman"/>
        </w:rPr>
        <w:t>(</w:t>
      </w:r>
      <w:r w:rsidRPr="004118C3">
        <w:rPr>
          <w:rFonts w:eastAsia="Times New Roman" w:cs="Times New Roman"/>
        </w:rPr>
        <w:t>Στο σημείο αυτό ο Βουλευτής κ.</w:t>
      </w:r>
      <w:r w:rsidRPr="00133450">
        <w:rPr>
          <w:rFonts w:eastAsia="Times New Roman" w:cs="Times New Roman"/>
        </w:rPr>
        <w:t xml:space="preserve"> </w:t>
      </w:r>
      <w:r>
        <w:rPr>
          <w:rFonts w:eastAsia="Times New Roman" w:cs="Times New Roman"/>
        </w:rPr>
        <w:t xml:space="preserve">Ιωάννης </w:t>
      </w:r>
      <w:proofErr w:type="spellStart"/>
      <w:r>
        <w:rPr>
          <w:rFonts w:eastAsia="Times New Roman" w:cs="Times New Roman"/>
        </w:rPr>
        <w:t>Στέφ</w:t>
      </w:r>
      <w:r>
        <w:rPr>
          <w:rFonts w:eastAsia="Times New Roman" w:cs="Times New Roman"/>
        </w:rPr>
        <w:t>ος</w:t>
      </w:r>
      <w:proofErr w:type="spellEnd"/>
      <w:r w:rsidRPr="004118C3">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664EBB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Η</w:t>
      </w:r>
      <w:r w:rsidRPr="00EC5BE1">
        <w:rPr>
          <w:rFonts w:eastAsia="Times New Roman" w:cs="Times New Roman"/>
          <w:szCs w:val="24"/>
        </w:rPr>
        <w:t xml:space="preserve"> χώρα μας οφείλει να γίνει </w:t>
      </w:r>
      <w:r>
        <w:rPr>
          <w:rFonts w:eastAsia="Times New Roman" w:cs="Times New Roman"/>
          <w:szCs w:val="24"/>
        </w:rPr>
        <w:t xml:space="preserve">πυλώνας </w:t>
      </w:r>
      <w:r w:rsidRPr="00EC5BE1">
        <w:rPr>
          <w:rFonts w:eastAsia="Times New Roman" w:cs="Times New Roman"/>
          <w:szCs w:val="24"/>
        </w:rPr>
        <w:t>σταθερότητα</w:t>
      </w:r>
      <w:r>
        <w:rPr>
          <w:rFonts w:eastAsia="Times New Roman" w:cs="Times New Roman"/>
          <w:szCs w:val="24"/>
        </w:rPr>
        <w:t>ς</w:t>
      </w:r>
      <w:r w:rsidRPr="00EC5BE1">
        <w:rPr>
          <w:rFonts w:eastAsia="Times New Roman" w:cs="Times New Roman"/>
          <w:szCs w:val="24"/>
        </w:rPr>
        <w:t xml:space="preserve"> στην ευρύτερη περιοχή </w:t>
      </w:r>
      <w:r>
        <w:rPr>
          <w:rFonts w:eastAsia="Times New Roman" w:cs="Times New Roman"/>
          <w:szCs w:val="24"/>
        </w:rPr>
        <w:t>όχι</w:t>
      </w:r>
      <w:r w:rsidRPr="00EC5BE1">
        <w:rPr>
          <w:rFonts w:eastAsia="Times New Roman" w:cs="Times New Roman"/>
          <w:szCs w:val="24"/>
        </w:rPr>
        <w:t xml:space="preserve"> μόνο στα λόγια</w:t>
      </w:r>
      <w:r w:rsidRPr="00EC5BE1">
        <w:rPr>
          <w:rFonts w:eastAsia="Times New Roman" w:cs="Times New Roman"/>
          <w:szCs w:val="24"/>
        </w:rPr>
        <w:t xml:space="preserve"> αλλά και στην πράξη</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και η Συμφωνία των Πρεσπών βάζει τις βάσεις γι’ αυτό</w:t>
      </w:r>
      <w:r w:rsidRPr="00EC5BE1">
        <w:rPr>
          <w:rFonts w:eastAsia="Times New Roman" w:cs="Times New Roman"/>
          <w:szCs w:val="24"/>
        </w:rPr>
        <w:t xml:space="preserve"> στα Βαλκάνια </w:t>
      </w:r>
      <w:r>
        <w:rPr>
          <w:rFonts w:eastAsia="Times New Roman" w:cs="Times New Roman"/>
          <w:szCs w:val="24"/>
        </w:rPr>
        <w:t xml:space="preserve">για </w:t>
      </w:r>
      <w:r w:rsidRPr="00EC5BE1">
        <w:rPr>
          <w:rFonts w:eastAsia="Times New Roman" w:cs="Times New Roman"/>
          <w:szCs w:val="24"/>
        </w:rPr>
        <w:t xml:space="preserve">μία περιοχή δημιουργίας </w:t>
      </w:r>
      <w:r>
        <w:rPr>
          <w:rFonts w:eastAsia="Times New Roman" w:cs="Times New Roman"/>
          <w:szCs w:val="24"/>
        </w:rPr>
        <w:t>ε</w:t>
      </w:r>
      <w:r w:rsidRPr="00EC5BE1">
        <w:rPr>
          <w:rFonts w:eastAsia="Times New Roman" w:cs="Times New Roman"/>
          <w:szCs w:val="24"/>
        </w:rPr>
        <w:t>ιρήνης</w:t>
      </w:r>
      <w:r>
        <w:rPr>
          <w:rFonts w:eastAsia="Times New Roman" w:cs="Times New Roman"/>
          <w:szCs w:val="24"/>
        </w:rPr>
        <w:t>,</w:t>
      </w:r>
      <w:r w:rsidRPr="00EC5BE1">
        <w:rPr>
          <w:rFonts w:eastAsia="Times New Roman" w:cs="Times New Roman"/>
          <w:szCs w:val="24"/>
        </w:rPr>
        <w:t xml:space="preserve"> σταθερότητας και ανάπτυξης </w:t>
      </w:r>
      <w:r>
        <w:rPr>
          <w:rFonts w:eastAsia="Times New Roman" w:cs="Times New Roman"/>
          <w:szCs w:val="24"/>
        </w:rPr>
        <w:t>π</w:t>
      </w:r>
      <w:r w:rsidRPr="00EC5BE1">
        <w:rPr>
          <w:rFonts w:eastAsia="Times New Roman" w:cs="Times New Roman"/>
          <w:szCs w:val="24"/>
        </w:rPr>
        <w:t>ρος όφελος όλων των βαλκανικών λαών</w:t>
      </w:r>
      <w:r>
        <w:rPr>
          <w:rFonts w:eastAsia="Times New Roman" w:cs="Times New Roman"/>
          <w:szCs w:val="24"/>
        </w:rPr>
        <w:t xml:space="preserve">. </w:t>
      </w:r>
    </w:p>
    <w:p w14:paraId="1664EBB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Η</w:t>
      </w:r>
      <w:r w:rsidRPr="00EC5BE1">
        <w:rPr>
          <w:rFonts w:eastAsia="Times New Roman" w:cs="Times New Roman"/>
          <w:szCs w:val="24"/>
        </w:rPr>
        <w:t xml:space="preserve"> </w:t>
      </w:r>
      <w:r>
        <w:rPr>
          <w:rFonts w:eastAsia="Times New Roman" w:cs="Times New Roman"/>
          <w:szCs w:val="24"/>
        </w:rPr>
        <w:t>Σ</w:t>
      </w:r>
      <w:r w:rsidRPr="00EC5BE1">
        <w:rPr>
          <w:rFonts w:eastAsia="Times New Roman" w:cs="Times New Roman"/>
          <w:szCs w:val="24"/>
        </w:rPr>
        <w:t xml:space="preserve">υμφωνία των Πρεσπών </w:t>
      </w:r>
      <w:r>
        <w:rPr>
          <w:rFonts w:eastAsia="Times New Roman" w:cs="Times New Roman"/>
          <w:szCs w:val="24"/>
        </w:rPr>
        <w:t>α</w:t>
      </w:r>
      <w:r w:rsidRPr="00EC5BE1">
        <w:rPr>
          <w:rFonts w:eastAsia="Times New Roman" w:cs="Times New Roman"/>
          <w:szCs w:val="24"/>
        </w:rPr>
        <w:t>νέδειξε και ένα άλλο θέμα</w:t>
      </w:r>
      <w:r>
        <w:rPr>
          <w:rFonts w:eastAsia="Times New Roman" w:cs="Times New Roman"/>
          <w:szCs w:val="24"/>
        </w:rPr>
        <w:t>.</w:t>
      </w:r>
      <w:r w:rsidRPr="00EC5BE1">
        <w:rPr>
          <w:rFonts w:eastAsia="Times New Roman" w:cs="Times New Roman"/>
          <w:szCs w:val="24"/>
        </w:rPr>
        <w:t xml:space="preserve"> Ποιος</w:t>
      </w:r>
      <w:r>
        <w:rPr>
          <w:rFonts w:eastAsia="Times New Roman" w:cs="Times New Roman"/>
          <w:szCs w:val="24"/>
        </w:rPr>
        <w:t>,</w:t>
      </w:r>
      <w:r w:rsidRPr="00EC5BE1">
        <w:rPr>
          <w:rFonts w:eastAsia="Times New Roman" w:cs="Times New Roman"/>
          <w:szCs w:val="24"/>
        </w:rPr>
        <w:t xml:space="preserve"> πραγματ</w:t>
      </w:r>
      <w:r w:rsidRPr="00EC5BE1">
        <w:rPr>
          <w:rFonts w:eastAsia="Times New Roman" w:cs="Times New Roman"/>
          <w:szCs w:val="24"/>
        </w:rPr>
        <w:t>ικά</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κ</w:t>
      </w:r>
      <w:r w:rsidRPr="00EC5BE1">
        <w:rPr>
          <w:rFonts w:eastAsia="Times New Roman" w:cs="Times New Roman"/>
          <w:szCs w:val="24"/>
        </w:rPr>
        <w:t xml:space="preserve">ουβαλάει την </w:t>
      </w:r>
      <w:r>
        <w:rPr>
          <w:rFonts w:eastAsia="Times New Roman" w:cs="Times New Roman"/>
          <w:szCs w:val="24"/>
        </w:rPr>
        <w:t>ε</w:t>
      </w:r>
      <w:r w:rsidRPr="00EC5BE1">
        <w:rPr>
          <w:rFonts w:eastAsia="Times New Roman" w:cs="Times New Roman"/>
          <w:szCs w:val="24"/>
        </w:rPr>
        <w:t xml:space="preserve">λληνική </w:t>
      </w:r>
      <w:r>
        <w:rPr>
          <w:rFonts w:eastAsia="Times New Roman" w:cs="Times New Roman"/>
          <w:szCs w:val="24"/>
        </w:rPr>
        <w:t>σ</w:t>
      </w:r>
      <w:r w:rsidRPr="00EC5BE1">
        <w:rPr>
          <w:rFonts w:eastAsia="Times New Roman" w:cs="Times New Roman"/>
          <w:szCs w:val="24"/>
        </w:rPr>
        <w:t xml:space="preserve">ημαία στην καρδιά του και ποιος πάνω στο άλογο </w:t>
      </w:r>
      <w:r>
        <w:rPr>
          <w:rFonts w:eastAsia="Times New Roman" w:cs="Times New Roman"/>
          <w:szCs w:val="24"/>
        </w:rPr>
        <w:t>σαν τα ζώα</w:t>
      </w:r>
      <w:r w:rsidRPr="00EC5BE1">
        <w:rPr>
          <w:rFonts w:eastAsia="Times New Roman" w:cs="Times New Roman"/>
          <w:szCs w:val="24"/>
        </w:rPr>
        <w:t xml:space="preserve"> στην πλάτη</w:t>
      </w:r>
      <w:r>
        <w:rPr>
          <w:rFonts w:eastAsia="Times New Roman" w:cs="Times New Roman"/>
          <w:szCs w:val="24"/>
        </w:rPr>
        <w:t>;</w:t>
      </w:r>
      <w:r w:rsidRPr="00EC5BE1">
        <w:rPr>
          <w:rFonts w:eastAsia="Times New Roman" w:cs="Times New Roman"/>
          <w:szCs w:val="24"/>
        </w:rPr>
        <w:t xml:space="preserve"> Ποιος </w:t>
      </w:r>
      <w:r>
        <w:rPr>
          <w:rFonts w:eastAsia="Times New Roman" w:cs="Times New Roman"/>
          <w:szCs w:val="24"/>
        </w:rPr>
        <w:t>βάζει το ε</w:t>
      </w:r>
      <w:r w:rsidRPr="00EC5BE1">
        <w:rPr>
          <w:rFonts w:eastAsia="Times New Roman" w:cs="Times New Roman"/>
          <w:szCs w:val="24"/>
        </w:rPr>
        <w:t>θνικό συμφέρον πάνω από το κομματικό</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Π</w:t>
      </w:r>
      <w:r w:rsidRPr="00EC5BE1">
        <w:rPr>
          <w:rFonts w:eastAsia="Times New Roman" w:cs="Times New Roman"/>
          <w:szCs w:val="24"/>
        </w:rPr>
        <w:t>ο</w:t>
      </w:r>
      <w:r>
        <w:rPr>
          <w:rFonts w:eastAsia="Times New Roman" w:cs="Times New Roman"/>
          <w:szCs w:val="24"/>
        </w:rPr>
        <w:t>ιο</w:t>
      </w:r>
      <w:r w:rsidRPr="00EC5BE1">
        <w:rPr>
          <w:rFonts w:eastAsia="Times New Roman" w:cs="Times New Roman"/>
          <w:szCs w:val="24"/>
        </w:rPr>
        <w:t xml:space="preserve">ς τελικά είναι ο πατριώτης </w:t>
      </w:r>
      <w:r>
        <w:rPr>
          <w:rFonts w:eastAsia="Times New Roman" w:cs="Times New Roman"/>
          <w:szCs w:val="24"/>
        </w:rPr>
        <w:t>κ</w:t>
      </w:r>
      <w:r w:rsidRPr="00EC5BE1">
        <w:rPr>
          <w:rFonts w:eastAsia="Times New Roman" w:cs="Times New Roman"/>
          <w:szCs w:val="24"/>
        </w:rPr>
        <w:t xml:space="preserve">αι ποιος </w:t>
      </w:r>
      <w:r>
        <w:rPr>
          <w:rFonts w:eastAsia="Times New Roman" w:cs="Times New Roman"/>
          <w:szCs w:val="24"/>
        </w:rPr>
        <w:t>ο πατριδοκάπηλος; Κ</w:t>
      </w:r>
      <w:r w:rsidRPr="00EC5BE1">
        <w:rPr>
          <w:rFonts w:eastAsia="Times New Roman" w:cs="Times New Roman"/>
          <w:szCs w:val="24"/>
        </w:rPr>
        <w:t xml:space="preserve">αι </w:t>
      </w:r>
      <w:r>
        <w:rPr>
          <w:rFonts w:eastAsia="Times New Roman" w:cs="Times New Roman"/>
          <w:szCs w:val="24"/>
        </w:rPr>
        <w:t>η Α</w:t>
      </w:r>
      <w:r w:rsidRPr="00EC5BE1">
        <w:rPr>
          <w:rFonts w:eastAsia="Times New Roman" w:cs="Times New Roman"/>
          <w:szCs w:val="24"/>
        </w:rPr>
        <w:t xml:space="preserve">ριστερά </w:t>
      </w:r>
      <w:r w:rsidRPr="00EC5BE1">
        <w:rPr>
          <w:rFonts w:eastAsia="Times New Roman" w:cs="Times New Roman"/>
          <w:szCs w:val="24"/>
        </w:rPr>
        <w:lastRenderedPageBreak/>
        <w:t xml:space="preserve">έχει αποδείξει πολλές φορές </w:t>
      </w:r>
      <w:r>
        <w:rPr>
          <w:rFonts w:eastAsia="Times New Roman" w:cs="Times New Roman"/>
          <w:szCs w:val="24"/>
        </w:rPr>
        <w:t>σ</w:t>
      </w:r>
      <w:r w:rsidRPr="00EC5BE1">
        <w:rPr>
          <w:rFonts w:eastAsia="Times New Roman" w:cs="Times New Roman"/>
          <w:szCs w:val="24"/>
        </w:rPr>
        <w:t>τη</w:t>
      </w:r>
      <w:r>
        <w:rPr>
          <w:rFonts w:eastAsia="Times New Roman" w:cs="Times New Roman"/>
          <w:szCs w:val="24"/>
        </w:rPr>
        <w:t xml:space="preserve"> </w:t>
      </w:r>
      <w:r w:rsidRPr="00EC5BE1">
        <w:rPr>
          <w:rFonts w:eastAsia="Times New Roman" w:cs="Times New Roman"/>
          <w:szCs w:val="24"/>
        </w:rPr>
        <w:t>ν</w:t>
      </w:r>
      <w:r>
        <w:rPr>
          <w:rFonts w:eastAsia="Times New Roman" w:cs="Times New Roman"/>
          <w:szCs w:val="24"/>
        </w:rPr>
        <w:t>εότερη</w:t>
      </w:r>
      <w:r w:rsidRPr="00EC5BE1">
        <w:rPr>
          <w:rFonts w:eastAsia="Times New Roman" w:cs="Times New Roman"/>
          <w:szCs w:val="24"/>
        </w:rPr>
        <w:t xml:space="preserve"> ιστορία αυτού του τόπου</w:t>
      </w:r>
      <w:r>
        <w:rPr>
          <w:rFonts w:eastAsia="Times New Roman" w:cs="Times New Roman"/>
          <w:szCs w:val="24"/>
        </w:rPr>
        <w:t>,</w:t>
      </w:r>
      <w:r w:rsidRPr="00EC5BE1">
        <w:rPr>
          <w:rFonts w:eastAsia="Times New Roman" w:cs="Times New Roman"/>
          <w:szCs w:val="24"/>
        </w:rPr>
        <w:t xml:space="preserve"> ποιος είναι πατριώτης</w:t>
      </w:r>
      <w:r>
        <w:rPr>
          <w:rFonts w:eastAsia="Times New Roman" w:cs="Times New Roman"/>
          <w:szCs w:val="24"/>
        </w:rPr>
        <w:t>.</w:t>
      </w:r>
    </w:p>
    <w:p w14:paraId="1664EBB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w:t>
      </w:r>
      <w:r w:rsidRPr="00EC5BE1">
        <w:rPr>
          <w:rFonts w:eastAsia="Times New Roman" w:cs="Times New Roman"/>
          <w:szCs w:val="24"/>
        </w:rPr>
        <w:t>υχαριστώ</w:t>
      </w:r>
      <w:r>
        <w:rPr>
          <w:rFonts w:eastAsia="Times New Roman" w:cs="Times New Roman"/>
          <w:szCs w:val="24"/>
        </w:rPr>
        <w:t>.</w:t>
      </w:r>
    </w:p>
    <w:p w14:paraId="1664EBBB"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EBBC" w14:textId="77777777" w:rsidR="00A97886" w:rsidRDefault="00361846">
      <w:pPr>
        <w:spacing w:line="600" w:lineRule="auto"/>
        <w:ind w:firstLine="720"/>
        <w:jc w:val="both"/>
        <w:rPr>
          <w:rFonts w:eastAsia="Times New Roman" w:cs="Times New Roman"/>
          <w:szCs w:val="24"/>
        </w:rPr>
      </w:pPr>
      <w:r w:rsidRPr="005E5510">
        <w:rPr>
          <w:rFonts w:eastAsia="Times New Roman" w:cs="Times New Roman"/>
          <w:b/>
          <w:szCs w:val="24"/>
        </w:rPr>
        <w:t xml:space="preserve">ΠΡΟΕΔΡΕΥΩΝ (Δημήτριος </w:t>
      </w:r>
      <w:proofErr w:type="spellStart"/>
      <w:r w:rsidRPr="005E5510">
        <w:rPr>
          <w:rFonts w:eastAsia="Times New Roman" w:cs="Times New Roman"/>
          <w:b/>
          <w:szCs w:val="24"/>
        </w:rPr>
        <w:t>Κρεμαστινός</w:t>
      </w:r>
      <w:proofErr w:type="spellEnd"/>
      <w:r w:rsidRPr="005E551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Και εγώ ευχαριστώ και πάλι για τη συνέπεια του χρόνου. </w:t>
      </w:r>
    </w:p>
    <w:p w14:paraId="1664EBB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Π</w:t>
      </w:r>
      <w:r w:rsidRPr="00EC5BE1">
        <w:rPr>
          <w:rFonts w:eastAsia="Times New Roman" w:cs="Times New Roman"/>
          <w:szCs w:val="24"/>
        </w:rPr>
        <w:t>αρακαλώ την κ</w:t>
      </w:r>
      <w:r>
        <w:rPr>
          <w:rFonts w:eastAsia="Times New Roman" w:cs="Times New Roman"/>
          <w:szCs w:val="24"/>
        </w:rPr>
        <w:t>.</w:t>
      </w:r>
      <w:r w:rsidRPr="00EC5BE1">
        <w:rPr>
          <w:rFonts w:eastAsia="Times New Roman" w:cs="Times New Roman"/>
          <w:szCs w:val="24"/>
        </w:rPr>
        <w:t xml:space="preserve"> Ράπτη</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Βουλευτή</w:t>
      </w:r>
      <w:r w:rsidRPr="00EC5BE1">
        <w:rPr>
          <w:rFonts w:eastAsia="Times New Roman" w:cs="Times New Roman"/>
          <w:szCs w:val="24"/>
        </w:rPr>
        <w:t xml:space="preserve"> της Νέας Δημοκρατί</w:t>
      </w:r>
      <w:r w:rsidRPr="00EC5BE1">
        <w:rPr>
          <w:rFonts w:eastAsia="Times New Roman" w:cs="Times New Roman"/>
          <w:szCs w:val="24"/>
        </w:rPr>
        <w:t>ας</w:t>
      </w:r>
      <w:r>
        <w:rPr>
          <w:rFonts w:eastAsia="Times New Roman" w:cs="Times New Roman"/>
          <w:szCs w:val="24"/>
        </w:rPr>
        <w:t>,</w:t>
      </w:r>
      <w:r w:rsidRPr="00EC5BE1">
        <w:rPr>
          <w:rFonts w:eastAsia="Times New Roman" w:cs="Times New Roman"/>
          <w:szCs w:val="24"/>
        </w:rPr>
        <w:t xml:space="preserve"> να έρθει στο Βήμα για πέντε λεπτά ομιλίας</w:t>
      </w:r>
      <w:r>
        <w:rPr>
          <w:rFonts w:eastAsia="Times New Roman" w:cs="Times New Roman"/>
          <w:szCs w:val="24"/>
        </w:rPr>
        <w:t>.</w:t>
      </w:r>
    </w:p>
    <w:p w14:paraId="1664EBBE"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ΕΛΕΝΗ ΡΑΠΤΗ: </w:t>
      </w:r>
      <w:r w:rsidRPr="00EC5BE1">
        <w:rPr>
          <w:rFonts w:eastAsia="Times New Roman" w:cs="Times New Roman"/>
          <w:szCs w:val="24"/>
        </w:rPr>
        <w:t>Ευχαριστώ</w:t>
      </w:r>
      <w:r>
        <w:rPr>
          <w:rFonts w:eastAsia="Times New Roman" w:cs="Times New Roman"/>
          <w:szCs w:val="24"/>
        </w:rPr>
        <w:t>,</w:t>
      </w:r>
      <w:r w:rsidRPr="00EC5BE1">
        <w:rPr>
          <w:rFonts w:eastAsia="Times New Roman" w:cs="Times New Roman"/>
          <w:szCs w:val="24"/>
        </w:rPr>
        <w:t xml:space="preserve"> κύριε </w:t>
      </w:r>
      <w:r>
        <w:rPr>
          <w:rFonts w:eastAsia="Times New Roman" w:cs="Times New Roman"/>
          <w:szCs w:val="24"/>
        </w:rPr>
        <w:t>Π</w:t>
      </w:r>
      <w:r w:rsidRPr="00EC5BE1">
        <w:rPr>
          <w:rFonts w:eastAsia="Times New Roman" w:cs="Times New Roman"/>
          <w:szCs w:val="24"/>
        </w:rPr>
        <w:t>ρόεδρε</w:t>
      </w:r>
      <w:r>
        <w:rPr>
          <w:rFonts w:eastAsia="Times New Roman" w:cs="Times New Roman"/>
          <w:szCs w:val="24"/>
        </w:rPr>
        <w:t>.</w:t>
      </w:r>
    </w:p>
    <w:p w14:paraId="1664EBB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Π</w:t>
      </w:r>
      <w:r w:rsidRPr="00EC5BE1">
        <w:rPr>
          <w:rFonts w:eastAsia="Times New Roman" w:cs="Times New Roman"/>
          <w:szCs w:val="24"/>
        </w:rPr>
        <w:t xml:space="preserve">ρωθυπουργός </w:t>
      </w:r>
      <w:proofErr w:type="spellStart"/>
      <w:r>
        <w:rPr>
          <w:rFonts w:eastAsia="Times New Roman" w:cs="Times New Roman"/>
          <w:szCs w:val="24"/>
        </w:rPr>
        <w:t>Ζάεφ</w:t>
      </w:r>
      <w:proofErr w:type="spellEnd"/>
      <w:r>
        <w:rPr>
          <w:rFonts w:eastAsia="Times New Roman" w:cs="Times New Roman"/>
          <w:szCs w:val="24"/>
        </w:rPr>
        <w:t xml:space="preserve"> φίλος του Πρωθυπουργού Τσίπρα. Διαβάζω επί </w:t>
      </w:r>
      <w:r w:rsidRPr="00EC5BE1">
        <w:rPr>
          <w:rFonts w:eastAsia="Times New Roman" w:cs="Times New Roman"/>
          <w:szCs w:val="24"/>
        </w:rPr>
        <w:t>λέξει τη δήλωσ</w:t>
      </w:r>
      <w:r>
        <w:rPr>
          <w:rFonts w:eastAsia="Times New Roman" w:cs="Times New Roman"/>
          <w:szCs w:val="24"/>
        </w:rPr>
        <w:t xml:space="preserve">ή </w:t>
      </w:r>
      <w:r w:rsidRPr="00EC5BE1">
        <w:rPr>
          <w:rFonts w:eastAsia="Times New Roman" w:cs="Times New Roman"/>
          <w:szCs w:val="24"/>
        </w:rPr>
        <w:t>του</w:t>
      </w:r>
      <w:r>
        <w:rPr>
          <w:rFonts w:eastAsia="Times New Roman" w:cs="Times New Roman"/>
          <w:szCs w:val="24"/>
        </w:rPr>
        <w:t>: «Η</w:t>
      </w:r>
      <w:r w:rsidRPr="00EC5BE1">
        <w:rPr>
          <w:rFonts w:eastAsia="Times New Roman" w:cs="Times New Roman"/>
          <w:szCs w:val="24"/>
        </w:rPr>
        <w:t xml:space="preserve"> αλλαγή του ονόματος της χώρας σε </w:t>
      </w:r>
      <w:r>
        <w:rPr>
          <w:rFonts w:eastAsia="Times New Roman" w:cs="Times New Roman"/>
          <w:szCs w:val="24"/>
        </w:rPr>
        <w:t>Β</w:t>
      </w:r>
      <w:r w:rsidRPr="00EC5BE1">
        <w:rPr>
          <w:rFonts w:eastAsia="Times New Roman" w:cs="Times New Roman"/>
          <w:szCs w:val="24"/>
        </w:rPr>
        <w:t xml:space="preserve">όρεια Μακεδονία προκαλεί δυσάρεστα συναισθήματα </w:t>
      </w:r>
      <w:r w:rsidRPr="00EC5BE1">
        <w:rPr>
          <w:rFonts w:eastAsia="Times New Roman" w:cs="Times New Roman"/>
          <w:szCs w:val="24"/>
        </w:rPr>
        <w:t>στους πολίτες της Μακεδονίας</w:t>
      </w:r>
      <w:r>
        <w:rPr>
          <w:rFonts w:eastAsia="Times New Roman" w:cs="Times New Roman"/>
          <w:szCs w:val="24"/>
        </w:rPr>
        <w:t>,</w:t>
      </w:r>
      <w:r w:rsidRPr="00EC5BE1">
        <w:rPr>
          <w:rFonts w:eastAsia="Times New Roman" w:cs="Times New Roman"/>
          <w:szCs w:val="24"/>
        </w:rPr>
        <w:t xml:space="preserve"> γιατί είναι γεγονός ότι εμείς είμαστε το βόρειο τμήμα αυτής της ιστορικής περιοχής</w:t>
      </w:r>
      <w:r>
        <w:rPr>
          <w:rFonts w:eastAsia="Times New Roman" w:cs="Times New Roman"/>
          <w:szCs w:val="24"/>
        </w:rPr>
        <w:t>». Λ</w:t>
      </w:r>
      <w:r w:rsidRPr="00EC5BE1">
        <w:rPr>
          <w:rFonts w:eastAsia="Times New Roman" w:cs="Times New Roman"/>
          <w:szCs w:val="24"/>
        </w:rPr>
        <w:t>έει ο κ</w:t>
      </w:r>
      <w:r>
        <w:rPr>
          <w:rFonts w:eastAsia="Times New Roman" w:cs="Times New Roman"/>
          <w:szCs w:val="24"/>
        </w:rPr>
        <w:t>.</w:t>
      </w:r>
      <w:r w:rsidRPr="00EC5BE1">
        <w:rPr>
          <w:rFonts w:eastAsia="Times New Roman" w:cs="Times New Roman"/>
          <w:szCs w:val="24"/>
        </w:rPr>
        <w:t xml:space="preserve"> </w:t>
      </w:r>
      <w:proofErr w:type="spellStart"/>
      <w:r>
        <w:rPr>
          <w:rFonts w:eastAsia="Times New Roman" w:cs="Times New Roman"/>
          <w:szCs w:val="24"/>
        </w:rPr>
        <w:t>Ζ</w:t>
      </w:r>
      <w:r w:rsidRPr="00EC5BE1">
        <w:rPr>
          <w:rFonts w:eastAsia="Times New Roman" w:cs="Times New Roman"/>
          <w:szCs w:val="24"/>
        </w:rPr>
        <w:t>άεφ</w:t>
      </w:r>
      <w:proofErr w:type="spellEnd"/>
      <w:r>
        <w:rPr>
          <w:rFonts w:eastAsia="Times New Roman" w:cs="Times New Roman"/>
          <w:szCs w:val="24"/>
        </w:rPr>
        <w:t xml:space="preserve"> ότι</w:t>
      </w:r>
      <w:r w:rsidRPr="00EC5BE1">
        <w:rPr>
          <w:rFonts w:eastAsia="Times New Roman" w:cs="Times New Roman"/>
          <w:szCs w:val="24"/>
        </w:rPr>
        <w:t xml:space="preserve"> δήθεν </w:t>
      </w:r>
      <w:r>
        <w:rPr>
          <w:rFonts w:eastAsia="Times New Roman" w:cs="Times New Roman"/>
          <w:szCs w:val="24"/>
        </w:rPr>
        <w:t xml:space="preserve">δεν </w:t>
      </w:r>
      <w:r w:rsidRPr="00EC5BE1">
        <w:rPr>
          <w:rFonts w:eastAsia="Times New Roman" w:cs="Times New Roman"/>
          <w:szCs w:val="24"/>
        </w:rPr>
        <w:t xml:space="preserve">διεκδικείται από τους </w:t>
      </w:r>
      <w:r>
        <w:rPr>
          <w:rFonts w:eastAsia="Times New Roman" w:cs="Times New Roman"/>
          <w:szCs w:val="24"/>
        </w:rPr>
        <w:t>Σ</w:t>
      </w:r>
      <w:r w:rsidRPr="00EC5BE1">
        <w:rPr>
          <w:rFonts w:eastAsia="Times New Roman" w:cs="Times New Roman"/>
          <w:szCs w:val="24"/>
        </w:rPr>
        <w:t xml:space="preserve">κοπιανούς </w:t>
      </w:r>
      <w:r>
        <w:rPr>
          <w:rFonts w:eastAsia="Times New Roman" w:cs="Times New Roman"/>
          <w:szCs w:val="24"/>
        </w:rPr>
        <w:t xml:space="preserve"> η </w:t>
      </w:r>
      <w:r w:rsidRPr="00EC5BE1">
        <w:rPr>
          <w:rFonts w:eastAsia="Times New Roman" w:cs="Times New Roman"/>
          <w:szCs w:val="24"/>
        </w:rPr>
        <w:t xml:space="preserve">ιστορία </w:t>
      </w:r>
      <w:r>
        <w:rPr>
          <w:rFonts w:eastAsia="Times New Roman" w:cs="Times New Roman"/>
          <w:szCs w:val="24"/>
        </w:rPr>
        <w:t>μας. Κ</w:t>
      </w:r>
      <w:r w:rsidRPr="00EC5BE1">
        <w:rPr>
          <w:rFonts w:eastAsia="Times New Roman" w:cs="Times New Roman"/>
          <w:szCs w:val="24"/>
        </w:rPr>
        <w:t>αι συνεχίζει</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«Δ</w:t>
      </w:r>
      <w:r w:rsidRPr="00EC5BE1">
        <w:rPr>
          <w:rFonts w:eastAsia="Times New Roman" w:cs="Times New Roman"/>
          <w:szCs w:val="24"/>
        </w:rPr>
        <w:t xml:space="preserve">εν γινόμαστε </w:t>
      </w:r>
      <w:proofErr w:type="spellStart"/>
      <w:r>
        <w:rPr>
          <w:rFonts w:eastAsia="Times New Roman" w:cs="Times New Roman"/>
          <w:szCs w:val="24"/>
        </w:rPr>
        <w:t>Βορειομ</w:t>
      </w:r>
      <w:r w:rsidRPr="00EC5BE1">
        <w:rPr>
          <w:rFonts w:eastAsia="Times New Roman" w:cs="Times New Roman"/>
          <w:szCs w:val="24"/>
        </w:rPr>
        <w:t>ακεδόνες</w:t>
      </w:r>
      <w:proofErr w:type="spellEnd"/>
      <w:r>
        <w:rPr>
          <w:rFonts w:eastAsia="Times New Roman" w:cs="Times New Roman"/>
          <w:szCs w:val="24"/>
        </w:rPr>
        <w:t>,</w:t>
      </w:r>
      <w:r w:rsidRPr="00EC5BE1">
        <w:rPr>
          <w:rFonts w:eastAsia="Times New Roman" w:cs="Times New Roman"/>
          <w:szCs w:val="24"/>
        </w:rPr>
        <w:t xml:space="preserve"> διότι είναι </w:t>
      </w:r>
      <w:r>
        <w:rPr>
          <w:rFonts w:eastAsia="Times New Roman" w:cs="Times New Roman"/>
          <w:szCs w:val="24"/>
        </w:rPr>
        <w:t>σ</w:t>
      </w:r>
      <w:r w:rsidRPr="00EC5BE1">
        <w:rPr>
          <w:rFonts w:eastAsia="Times New Roman" w:cs="Times New Roman"/>
          <w:szCs w:val="24"/>
        </w:rPr>
        <w:t xml:space="preserve">αφώς καθορισμένο </w:t>
      </w:r>
      <w:r>
        <w:rPr>
          <w:rFonts w:eastAsia="Times New Roman" w:cs="Times New Roman"/>
          <w:szCs w:val="24"/>
        </w:rPr>
        <w:t xml:space="preserve">ότι </w:t>
      </w:r>
      <w:r w:rsidRPr="00EC5BE1">
        <w:rPr>
          <w:rFonts w:eastAsia="Times New Roman" w:cs="Times New Roman"/>
          <w:szCs w:val="24"/>
        </w:rPr>
        <w:t>είμαστε Μακεδόνες που μιλάμε μακεδονική γλώσσα</w:t>
      </w:r>
      <w:r>
        <w:rPr>
          <w:rFonts w:eastAsia="Times New Roman" w:cs="Times New Roman"/>
          <w:szCs w:val="24"/>
        </w:rPr>
        <w:t>.»</w:t>
      </w:r>
      <w:r w:rsidRPr="00EC5BE1">
        <w:rPr>
          <w:rFonts w:eastAsia="Times New Roman" w:cs="Times New Roman"/>
          <w:szCs w:val="24"/>
        </w:rPr>
        <w:t xml:space="preserve"> </w:t>
      </w:r>
    </w:p>
    <w:p w14:paraId="1664EBC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Α</w:t>
      </w:r>
      <w:r w:rsidRPr="00EC5BE1">
        <w:rPr>
          <w:rFonts w:eastAsia="Times New Roman" w:cs="Times New Roman"/>
          <w:szCs w:val="24"/>
        </w:rPr>
        <w:t>υτά είπε</w:t>
      </w:r>
      <w:r>
        <w:rPr>
          <w:rFonts w:eastAsia="Times New Roman" w:cs="Times New Roman"/>
          <w:szCs w:val="24"/>
        </w:rPr>
        <w:t>,</w:t>
      </w:r>
      <w:r w:rsidRPr="00EC5BE1">
        <w:rPr>
          <w:rFonts w:eastAsia="Times New Roman" w:cs="Times New Roman"/>
          <w:szCs w:val="24"/>
        </w:rPr>
        <w:t xml:space="preserve"> κυρίες και κύριοι συνάδελφοι</w:t>
      </w:r>
      <w:r>
        <w:rPr>
          <w:rFonts w:eastAsia="Times New Roman" w:cs="Times New Roman"/>
          <w:szCs w:val="24"/>
        </w:rPr>
        <w:t>,</w:t>
      </w:r>
      <w:r w:rsidRPr="00EC5BE1">
        <w:rPr>
          <w:rFonts w:eastAsia="Times New Roman" w:cs="Times New Roman"/>
          <w:szCs w:val="24"/>
        </w:rPr>
        <w:t xml:space="preserve"> ο </w:t>
      </w:r>
      <w:r>
        <w:rPr>
          <w:rFonts w:eastAsia="Times New Roman" w:cs="Times New Roman"/>
          <w:szCs w:val="24"/>
        </w:rPr>
        <w:t>Π</w:t>
      </w:r>
      <w:r w:rsidRPr="00EC5BE1">
        <w:rPr>
          <w:rFonts w:eastAsia="Times New Roman" w:cs="Times New Roman"/>
          <w:szCs w:val="24"/>
        </w:rPr>
        <w:t xml:space="preserve">ρωθυπουργός </w:t>
      </w:r>
      <w:proofErr w:type="spellStart"/>
      <w:r>
        <w:rPr>
          <w:rFonts w:eastAsia="Times New Roman" w:cs="Times New Roman"/>
          <w:szCs w:val="24"/>
        </w:rPr>
        <w:t>Ζάεφ</w:t>
      </w:r>
      <w:proofErr w:type="spellEnd"/>
      <w:r>
        <w:rPr>
          <w:rFonts w:eastAsia="Times New Roman" w:cs="Times New Roman"/>
          <w:szCs w:val="24"/>
        </w:rPr>
        <w:t>. Δεν υπάρχει, ν</w:t>
      </w:r>
      <w:r w:rsidRPr="00EC5BE1">
        <w:rPr>
          <w:rFonts w:eastAsia="Times New Roman" w:cs="Times New Roman"/>
          <w:szCs w:val="24"/>
        </w:rPr>
        <w:t>ομίζω</w:t>
      </w:r>
      <w:r>
        <w:rPr>
          <w:rFonts w:eastAsia="Times New Roman" w:cs="Times New Roman"/>
          <w:szCs w:val="24"/>
        </w:rPr>
        <w:t>,</w:t>
      </w:r>
      <w:r w:rsidRPr="00EC5BE1">
        <w:rPr>
          <w:rFonts w:eastAsia="Times New Roman" w:cs="Times New Roman"/>
          <w:szCs w:val="24"/>
        </w:rPr>
        <w:t xml:space="preserve"> στη σύγχρονη πολιτική ιστορία της </w:t>
      </w:r>
      <w:r>
        <w:rPr>
          <w:rFonts w:eastAsia="Times New Roman" w:cs="Times New Roman"/>
          <w:szCs w:val="24"/>
        </w:rPr>
        <w:t>Ε</w:t>
      </w:r>
      <w:r w:rsidRPr="00EC5BE1">
        <w:rPr>
          <w:rFonts w:eastAsia="Times New Roman" w:cs="Times New Roman"/>
          <w:szCs w:val="24"/>
        </w:rPr>
        <w:t>λλάδας πιο κρίσιμη στιγμή</w:t>
      </w:r>
      <w:r>
        <w:rPr>
          <w:rFonts w:eastAsia="Times New Roman" w:cs="Times New Roman"/>
          <w:szCs w:val="24"/>
        </w:rPr>
        <w:t>,</w:t>
      </w:r>
      <w:r w:rsidRPr="00EC5BE1">
        <w:rPr>
          <w:rFonts w:eastAsia="Times New Roman" w:cs="Times New Roman"/>
          <w:szCs w:val="24"/>
        </w:rPr>
        <w:t xml:space="preserve"> από αυτή τη </w:t>
      </w:r>
      <w:r>
        <w:rPr>
          <w:rFonts w:eastAsia="Times New Roman" w:cs="Times New Roman"/>
          <w:szCs w:val="24"/>
        </w:rPr>
        <w:t>σ</w:t>
      </w:r>
      <w:r w:rsidRPr="00EC5BE1">
        <w:rPr>
          <w:rFonts w:eastAsia="Times New Roman" w:cs="Times New Roman"/>
          <w:szCs w:val="24"/>
        </w:rPr>
        <w:t>υμφωνία που καλείται να κυρ</w:t>
      </w:r>
      <w:r w:rsidRPr="00EC5BE1">
        <w:rPr>
          <w:rFonts w:eastAsia="Times New Roman" w:cs="Times New Roman"/>
          <w:szCs w:val="24"/>
        </w:rPr>
        <w:t>ώσει η Βουλή των Ελλήνων</w:t>
      </w:r>
      <w:r>
        <w:rPr>
          <w:rFonts w:eastAsia="Times New Roman" w:cs="Times New Roman"/>
          <w:szCs w:val="24"/>
        </w:rPr>
        <w:t>,</w:t>
      </w:r>
      <w:r w:rsidRPr="00EC5BE1">
        <w:rPr>
          <w:rFonts w:eastAsia="Times New Roman" w:cs="Times New Roman"/>
          <w:szCs w:val="24"/>
        </w:rPr>
        <w:t xml:space="preserve"> μία συμφωνία που διαγράφει </w:t>
      </w:r>
      <w:r>
        <w:rPr>
          <w:rFonts w:eastAsia="Times New Roman" w:cs="Times New Roman"/>
          <w:szCs w:val="24"/>
        </w:rPr>
        <w:t>σε είκοσι</w:t>
      </w:r>
      <w:r w:rsidRPr="00EC5BE1">
        <w:rPr>
          <w:rFonts w:eastAsia="Times New Roman" w:cs="Times New Roman"/>
          <w:szCs w:val="24"/>
        </w:rPr>
        <w:t xml:space="preserve"> σελίδες μ</w:t>
      </w:r>
      <w:r>
        <w:rPr>
          <w:rFonts w:eastAsia="Times New Roman" w:cs="Times New Roman"/>
          <w:szCs w:val="24"/>
        </w:rPr>
        <w:t>ια</w:t>
      </w:r>
      <w:r w:rsidRPr="00EC5BE1">
        <w:rPr>
          <w:rFonts w:eastAsia="Times New Roman" w:cs="Times New Roman"/>
          <w:szCs w:val="24"/>
        </w:rPr>
        <w:t xml:space="preserve"> ιστορία χιλιετιών</w:t>
      </w:r>
      <w:r>
        <w:rPr>
          <w:rFonts w:eastAsia="Times New Roman" w:cs="Times New Roman"/>
          <w:szCs w:val="24"/>
        </w:rPr>
        <w:t>,</w:t>
      </w:r>
      <w:r w:rsidRPr="00EC5BE1">
        <w:rPr>
          <w:rFonts w:eastAsia="Times New Roman" w:cs="Times New Roman"/>
          <w:szCs w:val="24"/>
        </w:rPr>
        <w:t xml:space="preserve"> που χαρίζει έθνος</w:t>
      </w:r>
      <w:r>
        <w:rPr>
          <w:rFonts w:eastAsia="Times New Roman" w:cs="Times New Roman"/>
          <w:szCs w:val="24"/>
        </w:rPr>
        <w:t>,</w:t>
      </w:r>
      <w:r w:rsidRPr="00EC5BE1">
        <w:rPr>
          <w:rFonts w:eastAsia="Times New Roman" w:cs="Times New Roman"/>
          <w:szCs w:val="24"/>
        </w:rPr>
        <w:t xml:space="preserve"> γλώσσα και όνομα και ανοίγει τον ασκό των δεινών για τις επόμενες γενιές</w:t>
      </w:r>
      <w:r>
        <w:rPr>
          <w:rFonts w:eastAsia="Times New Roman" w:cs="Times New Roman"/>
          <w:szCs w:val="24"/>
        </w:rPr>
        <w:t>. Μια</w:t>
      </w:r>
      <w:r w:rsidRPr="00EC5BE1">
        <w:rPr>
          <w:rFonts w:eastAsia="Times New Roman" w:cs="Times New Roman"/>
          <w:szCs w:val="24"/>
        </w:rPr>
        <w:t xml:space="preserve"> άθλια συναλλαγή με ελληνική υπογραφή οριστική και αμετάκλητη που </w:t>
      </w:r>
      <w:r w:rsidRPr="00EC5BE1">
        <w:rPr>
          <w:rFonts w:eastAsia="Times New Roman" w:cs="Times New Roman"/>
          <w:szCs w:val="24"/>
        </w:rPr>
        <w:t>θα προσθέσει στον ΟΗΕ ένα νέο κράτος</w:t>
      </w:r>
      <w:r>
        <w:rPr>
          <w:rFonts w:eastAsia="Times New Roman" w:cs="Times New Roman"/>
          <w:szCs w:val="24"/>
        </w:rPr>
        <w:t>,</w:t>
      </w:r>
      <w:r w:rsidRPr="00EC5BE1">
        <w:rPr>
          <w:rFonts w:eastAsia="Times New Roman" w:cs="Times New Roman"/>
          <w:szCs w:val="24"/>
        </w:rPr>
        <w:t xml:space="preserve"> που θα φέρει</w:t>
      </w:r>
      <w:r>
        <w:rPr>
          <w:rFonts w:eastAsia="Times New Roman" w:cs="Times New Roman"/>
          <w:szCs w:val="24"/>
        </w:rPr>
        <w:t>,</w:t>
      </w:r>
      <w:r w:rsidRPr="00EC5BE1">
        <w:rPr>
          <w:rFonts w:eastAsia="Times New Roman" w:cs="Times New Roman"/>
          <w:szCs w:val="24"/>
        </w:rPr>
        <w:t xml:space="preserve"> </w:t>
      </w:r>
      <w:r>
        <w:rPr>
          <w:rFonts w:eastAsia="Times New Roman" w:cs="Times New Roman"/>
          <w:szCs w:val="24"/>
        </w:rPr>
        <w:t>κ</w:t>
      </w:r>
      <w:r w:rsidRPr="00EC5BE1">
        <w:rPr>
          <w:rFonts w:eastAsia="Times New Roman" w:cs="Times New Roman"/>
          <w:szCs w:val="24"/>
        </w:rPr>
        <w:t>ατ</w:t>
      </w:r>
      <w:r>
        <w:rPr>
          <w:rFonts w:eastAsia="Times New Roman" w:cs="Times New Roman"/>
          <w:szCs w:val="24"/>
        </w:rPr>
        <w:t>’</w:t>
      </w:r>
      <w:r w:rsidRPr="00EC5BE1">
        <w:rPr>
          <w:rFonts w:eastAsia="Times New Roman" w:cs="Times New Roman"/>
          <w:szCs w:val="24"/>
        </w:rPr>
        <w:t xml:space="preserve"> αποκλειστικότητα πλέον</w:t>
      </w:r>
      <w:r>
        <w:rPr>
          <w:rFonts w:eastAsia="Times New Roman" w:cs="Times New Roman"/>
          <w:szCs w:val="24"/>
        </w:rPr>
        <w:t>,</w:t>
      </w:r>
      <w:r w:rsidRPr="00EC5BE1">
        <w:rPr>
          <w:rFonts w:eastAsia="Times New Roman" w:cs="Times New Roman"/>
          <w:szCs w:val="24"/>
        </w:rPr>
        <w:t xml:space="preserve"> το όνομα </w:t>
      </w:r>
      <w:r>
        <w:rPr>
          <w:rFonts w:eastAsia="Times New Roman" w:cs="Times New Roman"/>
          <w:szCs w:val="24"/>
        </w:rPr>
        <w:t>«</w:t>
      </w:r>
      <w:r w:rsidRPr="00EC5BE1">
        <w:rPr>
          <w:rFonts w:eastAsia="Times New Roman" w:cs="Times New Roman"/>
          <w:szCs w:val="24"/>
        </w:rPr>
        <w:t>Μακεδονία</w:t>
      </w:r>
      <w:r>
        <w:rPr>
          <w:rFonts w:eastAsia="Times New Roman" w:cs="Times New Roman"/>
          <w:szCs w:val="24"/>
        </w:rPr>
        <w:t>». Κ</w:t>
      </w:r>
      <w:r w:rsidRPr="00EC5BE1">
        <w:rPr>
          <w:rFonts w:eastAsia="Times New Roman" w:cs="Times New Roman"/>
          <w:szCs w:val="24"/>
        </w:rPr>
        <w:t xml:space="preserve">αι το </w:t>
      </w:r>
      <w:r>
        <w:rPr>
          <w:rFonts w:eastAsia="Times New Roman" w:cs="Times New Roman"/>
          <w:szCs w:val="24"/>
        </w:rPr>
        <w:t>«Βόρεια», δ</w:t>
      </w:r>
      <w:r w:rsidRPr="00EC5BE1">
        <w:rPr>
          <w:rFonts w:eastAsia="Times New Roman" w:cs="Times New Roman"/>
          <w:szCs w:val="24"/>
        </w:rPr>
        <w:t>υστυχώς</w:t>
      </w:r>
      <w:r>
        <w:rPr>
          <w:rFonts w:eastAsia="Times New Roman" w:cs="Times New Roman"/>
          <w:szCs w:val="24"/>
        </w:rPr>
        <w:t>,</w:t>
      </w:r>
      <w:r w:rsidRPr="00EC5BE1">
        <w:rPr>
          <w:rFonts w:eastAsia="Times New Roman" w:cs="Times New Roman"/>
          <w:szCs w:val="24"/>
        </w:rPr>
        <w:t xml:space="preserve"> δεν θα αποτελεί μία ονοματολογική λεπτομέρεια</w:t>
      </w:r>
      <w:r>
        <w:rPr>
          <w:rFonts w:eastAsia="Times New Roman" w:cs="Times New Roman"/>
          <w:szCs w:val="24"/>
        </w:rPr>
        <w:t>,</w:t>
      </w:r>
      <w:r w:rsidRPr="00EC5BE1">
        <w:rPr>
          <w:rFonts w:eastAsia="Times New Roman" w:cs="Times New Roman"/>
          <w:szCs w:val="24"/>
        </w:rPr>
        <w:t xml:space="preserve"> αλλά την αρχή ενός νέου πιο </w:t>
      </w:r>
      <w:r>
        <w:rPr>
          <w:rFonts w:eastAsia="Times New Roman" w:cs="Times New Roman"/>
          <w:szCs w:val="24"/>
        </w:rPr>
        <w:t>ενεργού αλυτρωτισμού</w:t>
      </w:r>
      <w:r w:rsidRPr="00EC5BE1">
        <w:rPr>
          <w:rFonts w:eastAsia="Times New Roman" w:cs="Times New Roman"/>
          <w:szCs w:val="24"/>
        </w:rPr>
        <w:t xml:space="preserve"> που θα τον δούμε </w:t>
      </w:r>
      <w:r>
        <w:rPr>
          <w:rFonts w:eastAsia="Times New Roman" w:cs="Times New Roman"/>
          <w:szCs w:val="24"/>
        </w:rPr>
        <w:t>π</w:t>
      </w:r>
      <w:r w:rsidRPr="00EC5BE1">
        <w:rPr>
          <w:rFonts w:eastAsia="Times New Roman" w:cs="Times New Roman"/>
          <w:szCs w:val="24"/>
        </w:rPr>
        <w:t xml:space="preserve">ολύ σύντομα </w:t>
      </w:r>
      <w:r w:rsidRPr="00EC5BE1">
        <w:rPr>
          <w:rFonts w:eastAsia="Times New Roman" w:cs="Times New Roman"/>
          <w:szCs w:val="24"/>
        </w:rPr>
        <w:t>να μεγαλώνει και εντός των τειχών</w:t>
      </w:r>
      <w:r>
        <w:rPr>
          <w:rFonts w:eastAsia="Times New Roman" w:cs="Times New Roman"/>
          <w:szCs w:val="24"/>
        </w:rPr>
        <w:t>.</w:t>
      </w:r>
    </w:p>
    <w:p w14:paraId="1664EBC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Αναρωτιέται ο μέσος Έλληνας</w:t>
      </w:r>
      <w:r>
        <w:rPr>
          <w:rFonts w:eastAsia="Times New Roman" w:cs="Times New Roman"/>
          <w:szCs w:val="24"/>
        </w:rPr>
        <w:t>,</w:t>
      </w:r>
      <w:r w:rsidRPr="00EC5BE1">
        <w:rPr>
          <w:rFonts w:eastAsia="Times New Roman" w:cs="Times New Roman"/>
          <w:szCs w:val="24"/>
        </w:rPr>
        <w:t xml:space="preserve"> πώς έτυχε να επιλυθεί το </w:t>
      </w:r>
      <w:r>
        <w:rPr>
          <w:rFonts w:eastAsia="Times New Roman" w:cs="Times New Roman"/>
          <w:szCs w:val="24"/>
        </w:rPr>
        <w:t>Μ</w:t>
      </w:r>
      <w:r w:rsidRPr="00EC5BE1">
        <w:rPr>
          <w:rFonts w:eastAsia="Times New Roman" w:cs="Times New Roman"/>
          <w:szCs w:val="24"/>
        </w:rPr>
        <w:t>ακεδονικό ζήτημα με Κυβέρνηση Αριστεράς</w:t>
      </w:r>
      <w:r>
        <w:rPr>
          <w:rFonts w:eastAsia="Times New Roman" w:cs="Times New Roman"/>
          <w:szCs w:val="24"/>
        </w:rPr>
        <w:t>. Γ</w:t>
      </w:r>
      <w:r w:rsidRPr="00EC5BE1">
        <w:rPr>
          <w:rFonts w:eastAsia="Times New Roman" w:cs="Times New Roman"/>
          <w:szCs w:val="24"/>
        </w:rPr>
        <w:t>ιατί Κυβέρνηση Αριστεράς</w:t>
      </w:r>
      <w:r>
        <w:rPr>
          <w:rFonts w:eastAsia="Times New Roman" w:cs="Times New Roman"/>
          <w:szCs w:val="24"/>
        </w:rPr>
        <w:t>;</w:t>
      </w:r>
      <w:r w:rsidRPr="00EC5BE1">
        <w:rPr>
          <w:rFonts w:eastAsia="Times New Roman" w:cs="Times New Roman"/>
          <w:szCs w:val="24"/>
        </w:rPr>
        <w:t xml:space="preserve"> Μήπως γιατί έχει μειωμένα εθνικά αντανακλαστικά</w:t>
      </w:r>
      <w:r>
        <w:rPr>
          <w:rFonts w:eastAsia="Times New Roman" w:cs="Times New Roman"/>
          <w:szCs w:val="24"/>
        </w:rPr>
        <w:t>,</w:t>
      </w:r>
      <w:r w:rsidRPr="00EC5BE1">
        <w:rPr>
          <w:rFonts w:eastAsia="Times New Roman" w:cs="Times New Roman"/>
          <w:szCs w:val="24"/>
        </w:rPr>
        <w:t xml:space="preserve"> χαλαρή </w:t>
      </w:r>
      <w:r>
        <w:rPr>
          <w:rFonts w:eastAsia="Times New Roman" w:cs="Times New Roman"/>
          <w:szCs w:val="24"/>
        </w:rPr>
        <w:t>ε</w:t>
      </w:r>
      <w:r w:rsidRPr="00EC5BE1">
        <w:rPr>
          <w:rFonts w:eastAsia="Times New Roman" w:cs="Times New Roman"/>
          <w:szCs w:val="24"/>
        </w:rPr>
        <w:t xml:space="preserve">θνική </w:t>
      </w:r>
      <w:r>
        <w:rPr>
          <w:rFonts w:eastAsia="Times New Roman" w:cs="Times New Roman"/>
          <w:szCs w:val="24"/>
        </w:rPr>
        <w:t>σ</w:t>
      </w:r>
      <w:r w:rsidRPr="00EC5BE1">
        <w:rPr>
          <w:rFonts w:eastAsia="Times New Roman" w:cs="Times New Roman"/>
          <w:szCs w:val="24"/>
        </w:rPr>
        <w:t>υνείδηση</w:t>
      </w:r>
      <w:r>
        <w:rPr>
          <w:rFonts w:eastAsia="Times New Roman" w:cs="Times New Roman"/>
          <w:szCs w:val="24"/>
        </w:rPr>
        <w:t>;</w:t>
      </w:r>
      <w:r w:rsidRPr="00EC5BE1">
        <w:rPr>
          <w:rFonts w:eastAsia="Times New Roman" w:cs="Times New Roman"/>
          <w:szCs w:val="24"/>
        </w:rPr>
        <w:t xml:space="preserve"> Μήπως γιατί είναι </w:t>
      </w:r>
      <w:r>
        <w:rPr>
          <w:rFonts w:eastAsia="Times New Roman" w:cs="Times New Roman"/>
          <w:szCs w:val="24"/>
        </w:rPr>
        <w:t>Κ</w:t>
      </w:r>
      <w:r w:rsidRPr="00EC5BE1">
        <w:rPr>
          <w:rFonts w:eastAsia="Times New Roman" w:cs="Times New Roman"/>
          <w:szCs w:val="24"/>
        </w:rPr>
        <w:t xml:space="preserve">υβέρνηση </w:t>
      </w:r>
      <w:r>
        <w:rPr>
          <w:rFonts w:eastAsia="Times New Roman" w:cs="Times New Roman"/>
          <w:szCs w:val="24"/>
        </w:rPr>
        <w:t>φιλήκοη των ξένων</w:t>
      </w:r>
      <w:r w:rsidRPr="00EC5BE1">
        <w:rPr>
          <w:rFonts w:eastAsia="Times New Roman" w:cs="Times New Roman"/>
          <w:szCs w:val="24"/>
        </w:rPr>
        <w:t xml:space="preserve"> ή απλ</w:t>
      </w:r>
      <w:r>
        <w:rPr>
          <w:rFonts w:eastAsia="Times New Roman" w:cs="Times New Roman"/>
          <w:szCs w:val="24"/>
        </w:rPr>
        <w:t>ώς –ο ελαφρύτερος καταλογισμός- ανί</w:t>
      </w:r>
      <w:r>
        <w:rPr>
          <w:rFonts w:eastAsia="Times New Roman" w:cs="Times New Roman"/>
          <w:szCs w:val="24"/>
        </w:rPr>
        <w:lastRenderedPageBreak/>
        <w:t>κανη; Μ</w:t>
      </w:r>
      <w:r w:rsidRPr="00EC5BE1">
        <w:rPr>
          <w:rFonts w:eastAsia="Times New Roman" w:cs="Times New Roman"/>
          <w:szCs w:val="24"/>
        </w:rPr>
        <w:t>οιάζει σαν να έχουν συμπεριληφθεί όλα τα μεγάλα ζητήματα</w:t>
      </w:r>
      <w:r>
        <w:rPr>
          <w:rFonts w:eastAsia="Times New Roman" w:cs="Times New Roman"/>
          <w:szCs w:val="24"/>
        </w:rPr>
        <w:t>,</w:t>
      </w:r>
      <w:r w:rsidRPr="00EC5BE1">
        <w:rPr>
          <w:rFonts w:eastAsia="Times New Roman" w:cs="Times New Roman"/>
          <w:szCs w:val="24"/>
        </w:rPr>
        <w:t xml:space="preserve"> εθνικά και εγχώρια</w:t>
      </w:r>
      <w:r>
        <w:rPr>
          <w:rFonts w:eastAsia="Times New Roman" w:cs="Times New Roman"/>
          <w:szCs w:val="24"/>
        </w:rPr>
        <w:t>,</w:t>
      </w:r>
      <w:r w:rsidRPr="00EC5BE1">
        <w:rPr>
          <w:rFonts w:eastAsia="Times New Roman" w:cs="Times New Roman"/>
          <w:szCs w:val="24"/>
        </w:rPr>
        <w:t xml:space="preserve"> σε μία εργολαβία της δήθεν </w:t>
      </w:r>
      <w:r>
        <w:rPr>
          <w:rFonts w:eastAsia="Times New Roman" w:cs="Times New Roman"/>
          <w:szCs w:val="24"/>
        </w:rPr>
        <w:t>«Α</w:t>
      </w:r>
      <w:r w:rsidRPr="00EC5BE1">
        <w:rPr>
          <w:rFonts w:eastAsia="Times New Roman" w:cs="Times New Roman"/>
          <w:szCs w:val="24"/>
        </w:rPr>
        <w:t xml:space="preserve">ριστεροί και </w:t>
      </w:r>
      <w:r>
        <w:rPr>
          <w:rFonts w:eastAsia="Times New Roman" w:cs="Times New Roman"/>
          <w:szCs w:val="24"/>
        </w:rPr>
        <w:t>Α</w:t>
      </w:r>
      <w:r w:rsidRPr="00EC5BE1">
        <w:rPr>
          <w:rFonts w:eastAsia="Times New Roman" w:cs="Times New Roman"/>
          <w:szCs w:val="24"/>
        </w:rPr>
        <w:t xml:space="preserve">νεξάρτητοι Έλληνες </w:t>
      </w:r>
      <w:r>
        <w:rPr>
          <w:rFonts w:eastAsia="Times New Roman" w:cs="Times New Roman"/>
          <w:szCs w:val="24"/>
        </w:rPr>
        <w:t>Α.Ε.»</w:t>
      </w:r>
      <w:r>
        <w:rPr>
          <w:rFonts w:eastAsia="Times New Roman" w:cs="Times New Roman"/>
          <w:szCs w:val="24"/>
        </w:rPr>
        <w:t>,</w:t>
      </w:r>
      <w:r w:rsidRPr="00EC5BE1">
        <w:rPr>
          <w:rFonts w:eastAsia="Times New Roman" w:cs="Times New Roman"/>
          <w:szCs w:val="24"/>
        </w:rPr>
        <w:t xml:space="preserve"> που θέλει να δημιουργήσει τετελεσμέ</w:t>
      </w:r>
      <w:r w:rsidRPr="00EC5BE1">
        <w:rPr>
          <w:rFonts w:eastAsia="Times New Roman" w:cs="Times New Roman"/>
          <w:szCs w:val="24"/>
        </w:rPr>
        <w:t>να και να δεσμεύσει τη χώρα σε επιλογές χωρίς επιστροφή</w:t>
      </w:r>
      <w:r>
        <w:rPr>
          <w:rFonts w:eastAsia="Times New Roman" w:cs="Times New Roman"/>
          <w:szCs w:val="24"/>
        </w:rPr>
        <w:t>.</w:t>
      </w:r>
    </w:p>
    <w:p w14:paraId="1664EBC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w:t>
      </w:r>
      <w:r w:rsidRPr="00EC5BE1">
        <w:rPr>
          <w:rFonts w:eastAsia="Times New Roman" w:cs="Times New Roman"/>
          <w:szCs w:val="24"/>
        </w:rPr>
        <w:t>υρίες και κύριοι συνάδελφοι</w:t>
      </w:r>
      <w:r>
        <w:rPr>
          <w:rFonts w:eastAsia="Times New Roman" w:cs="Times New Roman"/>
          <w:szCs w:val="24"/>
        </w:rPr>
        <w:t>, ε</w:t>
      </w:r>
      <w:r w:rsidRPr="00EC5BE1">
        <w:rPr>
          <w:rFonts w:eastAsia="Times New Roman" w:cs="Times New Roman"/>
          <w:szCs w:val="24"/>
        </w:rPr>
        <w:t xml:space="preserve">άν η λεγόμενη </w:t>
      </w:r>
      <w:r>
        <w:rPr>
          <w:rFonts w:eastAsia="Times New Roman" w:cs="Times New Roman"/>
          <w:szCs w:val="24"/>
        </w:rPr>
        <w:t>Σ</w:t>
      </w:r>
      <w:r w:rsidRPr="00EC5BE1">
        <w:rPr>
          <w:rFonts w:eastAsia="Times New Roman" w:cs="Times New Roman"/>
          <w:szCs w:val="24"/>
        </w:rPr>
        <w:t>υμφωνία των Πρεσπών επικυρωθεί από τη Βουλή</w:t>
      </w:r>
      <w:r>
        <w:rPr>
          <w:rFonts w:eastAsia="Times New Roman" w:cs="Times New Roman"/>
          <w:szCs w:val="24"/>
        </w:rPr>
        <w:t>,</w:t>
      </w:r>
      <w:r w:rsidRPr="00EC5BE1">
        <w:rPr>
          <w:rFonts w:eastAsia="Times New Roman" w:cs="Times New Roman"/>
          <w:szCs w:val="24"/>
        </w:rPr>
        <w:t xml:space="preserve"> οι χρυσές σελίδες της παγκόσμιας ιστορίας οι οποίες έχουν γραφτεί από τους Μακεδόνες Φίλιππο</w:t>
      </w:r>
      <w:r>
        <w:rPr>
          <w:rFonts w:eastAsia="Times New Roman" w:cs="Times New Roman"/>
          <w:szCs w:val="24"/>
        </w:rPr>
        <w:t>,</w:t>
      </w:r>
      <w:r w:rsidRPr="00EC5BE1">
        <w:rPr>
          <w:rFonts w:eastAsia="Times New Roman" w:cs="Times New Roman"/>
          <w:szCs w:val="24"/>
        </w:rPr>
        <w:t xml:space="preserve"> Αλέξανδρο και </w:t>
      </w:r>
      <w:r w:rsidRPr="00EC5BE1">
        <w:rPr>
          <w:rFonts w:eastAsia="Times New Roman" w:cs="Times New Roman"/>
          <w:szCs w:val="24"/>
        </w:rPr>
        <w:t>Αριστοτέλη</w:t>
      </w:r>
      <w:r>
        <w:rPr>
          <w:rFonts w:eastAsia="Times New Roman" w:cs="Times New Roman"/>
          <w:szCs w:val="24"/>
        </w:rPr>
        <w:t>,</w:t>
      </w:r>
      <w:r w:rsidRPr="00EC5BE1">
        <w:rPr>
          <w:rFonts w:eastAsia="Times New Roman" w:cs="Times New Roman"/>
          <w:szCs w:val="24"/>
        </w:rPr>
        <w:t xml:space="preserve"> θα βαφτούν μαύρες</w:t>
      </w:r>
      <w:r>
        <w:rPr>
          <w:rFonts w:eastAsia="Times New Roman" w:cs="Times New Roman"/>
          <w:szCs w:val="24"/>
        </w:rPr>
        <w:t>. Η ήττα της ε</w:t>
      </w:r>
      <w:r w:rsidRPr="00EC5BE1">
        <w:rPr>
          <w:rFonts w:eastAsia="Times New Roman" w:cs="Times New Roman"/>
          <w:szCs w:val="24"/>
        </w:rPr>
        <w:t>λληνικής εξωτερικής πολιτικής έχει υπαίτιους με ονοματεπώνυμα</w:t>
      </w:r>
      <w:r>
        <w:rPr>
          <w:rFonts w:eastAsia="Times New Roman" w:cs="Times New Roman"/>
          <w:szCs w:val="24"/>
        </w:rPr>
        <w:t>. Α</w:t>
      </w:r>
      <w:r w:rsidRPr="00EC5BE1">
        <w:rPr>
          <w:rFonts w:eastAsia="Times New Roman" w:cs="Times New Roman"/>
          <w:szCs w:val="24"/>
        </w:rPr>
        <w:t xml:space="preserve">νάμεσά τους πρόθυμοι Έλληνες και ξένοι ηγέτες που </w:t>
      </w:r>
      <w:r>
        <w:rPr>
          <w:rFonts w:eastAsia="Times New Roman" w:cs="Times New Roman"/>
          <w:szCs w:val="24"/>
        </w:rPr>
        <w:t xml:space="preserve">χωρίς ντροπή </w:t>
      </w:r>
      <w:r w:rsidRPr="00EC5BE1">
        <w:rPr>
          <w:rFonts w:eastAsia="Times New Roman" w:cs="Times New Roman"/>
          <w:szCs w:val="24"/>
        </w:rPr>
        <w:t>επισκέφτηκαν την Ελλάδα</w:t>
      </w:r>
      <w:r>
        <w:rPr>
          <w:rFonts w:eastAsia="Times New Roman" w:cs="Times New Roman"/>
          <w:szCs w:val="24"/>
        </w:rPr>
        <w:t>,</w:t>
      </w:r>
      <w:r w:rsidRPr="00EC5BE1">
        <w:rPr>
          <w:rFonts w:eastAsia="Times New Roman" w:cs="Times New Roman"/>
          <w:szCs w:val="24"/>
        </w:rPr>
        <w:t xml:space="preserve"> για να ασκήσουν την ίδια πίεση που άσκησαν και στα Σκόπια</w:t>
      </w:r>
      <w:r>
        <w:rPr>
          <w:rFonts w:eastAsia="Times New Roman" w:cs="Times New Roman"/>
          <w:szCs w:val="24"/>
        </w:rPr>
        <w:t>,</w:t>
      </w:r>
      <w:r w:rsidRPr="00EC5BE1">
        <w:rPr>
          <w:rFonts w:eastAsia="Times New Roman" w:cs="Times New Roman"/>
          <w:szCs w:val="24"/>
        </w:rPr>
        <w:t xml:space="preserve"> μή</w:t>
      </w:r>
      <w:r w:rsidRPr="00EC5BE1">
        <w:rPr>
          <w:rFonts w:eastAsia="Times New Roman" w:cs="Times New Roman"/>
          <w:szCs w:val="24"/>
        </w:rPr>
        <w:t>πως γίνει κα</w:t>
      </w:r>
      <w:r>
        <w:rPr>
          <w:rFonts w:eastAsia="Times New Roman" w:cs="Times New Roman"/>
          <w:szCs w:val="24"/>
        </w:rPr>
        <w:t>μ</w:t>
      </w:r>
      <w:r w:rsidRPr="00EC5BE1">
        <w:rPr>
          <w:rFonts w:eastAsia="Times New Roman" w:cs="Times New Roman"/>
          <w:szCs w:val="24"/>
        </w:rPr>
        <w:t>μιά στραβή και χαθεί η ευκαιρία του</w:t>
      </w:r>
      <w:r>
        <w:rPr>
          <w:rFonts w:eastAsia="Times New Roman" w:cs="Times New Roman"/>
          <w:szCs w:val="24"/>
        </w:rPr>
        <w:t>ς</w:t>
      </w:r>
      <w:r w:rsidRPr="00EC5BE1">
        <w:rPr>
          <w:rFonts w:eastAsia="Times New Roman" w:cs="Times New Roman"/>
          <w:szCs w:val="24"/>
        </w:rPr>
        <w:t xml:space="preserve"> στα Βαλκάνια</w:t>
      </w:r>
      <w:r>
        <w:rPr>
          <w:rFonts w:eastAsia="Times New Roman" w:cs="Times New Roman"/>
          <w:szCs w:val="24"/>
        </w:rPr>
        <w:t>.</w:t>
      </w:r>
    </w:p>
    <w:p w14:paraId="1664EBC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Ποτέ μα ποτέ η εθνική μας κυριαρχία δεν είχε τόσο εξευτελιστεί. Έμελλε και αυτό να είναι έργο δήθεν </w:t>
      </w:r>
      <w:r>
        <w:rPr>
          <w:rFonts w:eastAsia="Times New Roman" w:cs="Times New Roman"/>
          <w:szCs w:val="24"/>
        </w:rPr>
        <w:t>α</w:t>
      </w:r>
      <w:r>
        <w:rPr>
          <w:rFonts w:eastAsia="Times New Roman" w:cs="Times New Roman"/>
          <w:szCs w:val="24"/>
        </w:rPr>
        <w:t>ριστερών και δήθεν ανεξάρτητων.</w:t>
      </w:r>
    </w:p>
    <w:p w14:paraId="1664EBC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άραγε σκεφτεί, κύριοι συνάδελφοι του «ναι», ποιες θα </w:t>
      </w:r>
      <w:r>
        <w:rPr>
          <w:rFonts w:eastAsia="Times New Roman" w:cs="Times New Roman"/>
          <w:szCs w:val="24"/>
        </w:rPr>
        <w:t>είναι οι συνέπειες της ψήφου σας; Αισθάνεστε υπερήφανοι</w:t>
      </w:r>
      <w:r>
        <w:rPr>
          <w:rFonts w:eastAsia="Times New Roman" w:cs="Times New Roman"/>
          <w:szCs w:val="24"/>
        </w:rPr>
        <w:t>,</w:t>
      </w:r>
      <w:r>
        <w:rPr>
          <w:rFonts w:eastAsia="Times New Roman" w:cs="Times New Roman"/>
          <w:szCs w:val="24"/>
        </w:rPr>
        <w:t xml:space="preserve"> που δημιουργείται στα βόρεια σύνορά μας ένα κράτος</w:t>
      </w:r>
      <w:r>
        <w:rPr>
          <w:rFonts w:eastAsia="Times New Roman" w:cs="Times New Roman"/>
          <w:szCs w:val="24"/>
        </w:rPr>
        <w:t>,</w:t>
      </w:r>
      <w:r>
        <w:rPr>
          <w:rFonts w:eastAsia="Times New Roman" w:cs="Times New Roman"/>
          <w:szCs w:val="24"/>
        </w:rPr>
        <w:t xml:space="preserve"> που θα φέρει κατ’ αποκλειστικότητα το όνομα «Μακεδονία»; Νιώθετε άνετα με τον Σκοπιανό Πρωθυπουργό να μιλάει για μακεδονικό έθνος, μακεδονική γλώσσ</w:t>
      </w:r>
      <w:r>
        <w:rPr>
          <w:rFonts w:eastAsia="Times New Roman" w:cs="Times New Roman"/>
          <w:szCs w:val="24"/>
        </w:rPr>
        <w:t>α και μακεδονικό στρατό; Έχετε αντιληφθεί</w:t>
      </w:r>
      <w:r>
        <w:rPr>
          <w:rFonts w:eastAsia="Times New Roman" w:cs="Times New Roman"/>
          <w:szCs w:val="24"/>
        </w:rPr>
        <w:t>,</w:t>
      </w:r>
      <w:r>
        <w:rPr>
          <w:rFonts w:eastAsia="Times New Roman" w:cs="Times New Roman"/>
          <w:szCs w:val="24"/>
        </w:rPr>
        <w:t xml:space="preserve"> πως με την υπογραφή σας δημιουργείται μια επικίνδυνη παραχάραξη της </w:t>
      </w:r>
      <w:r>
        <w:rPr>
          <w:rFonts w:eastAsia="Times New Roman" w:cs="Times New Roman"/>
          <w:szCs w:val="24"/>
        </w:rPr>
        <w:t>ι</w:t>
      </w:r>
      <w:r>
        <w:rPr>
          <w:rFonts w:eastAsia="Times New Roman" w:cs="Times New Roman"/>
          <w:szCs w:val="24"/>
        </w:rPr>
        <w:t>στορίας</w:t>
      </w:r>
      <w:r>
        <w:rPr>
          <w:rFonts w:eastAsia="Times New Roman" w:cs="Times New Roman"/>
          <w:szCs w:val="24"/>
        </w:rPr>
        <w:t>,</w:t>
      </w:r>
      <w:r>
        <w:rPr>
          <w:rFonts w:eastAsia="Times New Roman" w:cs="Times New Roman"/>
          <w:szCs w:val="24"/>
        </w:rPr>
        <w:t xml:space="preserve"> που θα δημιουργήσει τεράστια ζητήματα αλυτρωτισμού σε βάρος της χώρας μας; Αισθάνεστε ασφαλείς να κυρώσετε μια </w:t>
      </w:r>
      <w:r>
        <w:rPr>
          <w:rFonts w:eastAsia="Times New Roman" w:cs="Times New Roman"/>
          <w:szCs w:val="24"/>
        </w:rPr>
        <w:t>σ</w:t>
      </w:r>
      <w:r>
        <w:rPr>
          <w:rFonts w:eastAsia="Times New Roman" w:cs="Times New Roman"/>
          <w:szCs w:val="24"/>
        </w:rPr>
        <w:t>υμφωνία που είναι οριστ</w:t>
      </w:r>
      <w:r>
        <w:rPr>
          <w:rFonts w:eastAsia="Times New Roman" w:cs="Times New Roman"/>
          <w:szCs w:val="24"/>
        </w:rPr>
        <w:t>ική να ανέγκλητη, αφού ό,τι και αν συμβεί</w:t>
      </w:r>
      <w:r>
        <w:rPr>
          <w:rFonts w:eastAsia="Times New Roman" w:cs="Times New Roman"/>
          <w:szCs w:val="24"/>
        </w:rPr>
        <w:t>,</w:t>
      </w:r>
      <w:r>
        <w:rPr>
          <w:rFonts w:eastAsia="Times New Roman" w:cs="Times New Roman"/>
          <w:szCs w:val="24"/>
        </w:rPr>
        <w:t xml:space="preserve"> θα δημιουργηθούν δεδομένα που δεν θα μπορούν να ανατραπούν;</w:t>
      </w:r>
    </w:p>
    <w:p w14:paraId="1664EBC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προχθές μίλησε δημόσια και ο κ. Νίμιτς, μήπως και χαθεί η ολέθρια δήθεν επιτυχία του. Μας απείλησε μάλιστα</w:t>
      </w:r>
      <w:r>
        <w:rPr>
          <w:rFonts w:eastAsia="Times New Roman" w:cs="Times New Roman"/>
          <w:szCs w:val="24"/>
        </w:rPr>
        <w:t>,</w:t>
      </w:r>
      <w:r>
        <w:rPr>
          <w:rFonts w:eastAsia="Times New Roman" w:cs="Times New Roman"/>
          <w:szCs w:val="24"/>
        </w:rPr>
        <w:t xml:space="preserve"> πως αν δεν ψηφι</w:t>
      </w:r>
      <w:r>
        <w:rPr>
          <w:rFonts w:eastAsia="Times New Roman" w:cs="Times New Roman"/>
          <w:szCs w:val="24"/>
        </w:rPr>
        <w:t xml:space="preserve">στεί η </w:t>
      </w:r>
      <w:r>
        <w:rPr>
          <w:rFonts w:eastAsia="Times New Roman" w:cs="Times New Roman"/>
          <w:szCs w:val="24"/>
        </w:rPr>
        <w:t>σ</w:t>
      </w:r>
      <w:r>
        <w:rPr>
          <w:rFonts w:eastAsia="Times New Roman" w:cs="Times New Roman"/>
          <w:szCs w:val="24"/>
        </w:rPr>
        <w:t xml:space="preserve">υμφωνία, θα υπάρχουν συνέπειες. Εμείς του λέμε, λοιπόν, πως αν ψηφιστεί θα υπάρχουν συνέπειες. Αλλά αυτό του είναι αδιάφορο. Δεν θα ζήσει στη χώρα μας. Δεν έχει λόγο να μην παραμείνει ανιστόρητος. Με τη </w:t>
      </w:r>
      <w:r>
        <w:rPr>
          <w:rFonts w:eastAsia="Times New Roman" w:cs="Times New Roman"/>
          <w:szCs w:val="24"/>
        </w:rPr>
        <w:t>σ</w:t>
      </w:r>
      <w:r>
        <w:rPr>
          <w:rFonts w:eastAsia="Times New Roman" w:cs="Times New Roman"/>
          <w:szCs w:val="24"/>
        </w:rPr>
        <w:t>υμφωνία που συνυπέγραψε</w:t>
      </w:r>
      <w:r>
        <w:rPr>
          <w:rFonts w:eastAsia="Times New Roman" w:cs="Times New Roman"/>
          <w:szCs w:val="24"/>
        </w:rPr>
        <w:t>,</w:t>
      </w:r>
      <w:r>
        <w:rPr>
          <w:rFonts w:eastAsia="Times New Roman" w:cs="Times New Roman"/>
          <w:szCs w:val="24"/>
        </w:rPr>
        <w:t xml:space="preserve"> ανοίγει τον δρόμο γ</w:t>
      </w:r>
      <w:r>
        <w:rPr>
          <w:rFonts w:eastAsia="Times New Roman" w:cs="Times New Roman"/>
          <w:szCs w:val="24"/>
        </w:rPr>
        <w:t xml:space="preserve">ια </w:t>
      </w:r>
      <w:r>
        <w:rPr>
          <w:rFonts w:eastAsia="Times New Roman" w:cs="Times New Roman"/>
          <w:szCs w:val="24"/>
        </w:rPr>
        <w:lastRenderedPageBreak/>
        <w:t>νέα προβλήματα στον χώρο των Βαλκανίων, στα οποία θα ξανακάνει ίσως τον διαμεσολαβητή. Αυτό που είναι βέβαιο και κρύβει ο κ. Νίμιτς</w:t>
      </w:r>
      <w:r>
        <w:rPr>
          <w:rFonts w:eastAsia="Times New Roman" w:cs="Times New Roman"/>
          <w:szCs w:val="24"/>
        </w:rPr>
        <w:t>,</w:t>
      </w:r>
      <w:r>
        <w:rPr>
          <w:rFonts w:eastAsia="Times New Roman" w:cs="Times New Roman"/>
          <w:szCs w:val="24"/>
        </w:rPr>
        <w:t xml:space="preserve"> είναι πως με τη </w:t>
      </w:r>
      <w:r>
        <w:rPr>
          <w:rFonts w:eastAsia="Times New Roman" w:cs="Times New Roman"/>
          <w:szCs w:val="24"/>
        </w:rPr>
        <w:t>σ</w:t>
      </w:r>
      <w:r>
        <w:rPr>
          <w:rFonts w:eastAsia="Times New Roman" w:cs="Times New Roman"/>
          <w:szCs w:val="24"/>
        </w:rPr>
        <w:t>υμφωνία η χώρα θα έχει χάσει κάθε ανάχωμα αντίστασης σε ένα γενικό σχέδιο ξεπουλήματος ιστορίας, πίστης</w:t>
      </w:r>
      <w:r>
        <w:rPr>
          <w:rFonts w:eastAsia="Times New Roman" w:cs="Times New Roman"/>
          <w:szCs w:val="24"/>
        </w:rPr>
        <w:t xml:space="preserve"> και ιδανικών. </w:t>
      </w:r>
      <w:r>
        <w:rPr>
          <w:rFonts w:eastAsia="Times New Roman" w:cs="Times New Roman"/>
          <w:szCs w:val="24"/>
        </w:rPr>
        <w:t>Τ</w:t>
      </w:r>
      <w:r>
        <w:rPr>
          <w:rFonts w:eastAsia="Times New Roman" w:cs="Times New Roman"/>
          <w:szCs w:val="24"/>
        </w:rPr>
        <w:t>αυτόχρονα θα ανοίξει την όρεξη και των άλλων γειτόνων</w:t>
      </w:r>
      <w:r>
        <w:rPr>
          <w:rFonts w:eastAsia="Times New Roman" w:cs="Times New Roman"/>
          <w:szCs w:val="24"/>
        </w:rPr>
        <w:t>,</w:t>
      </w:r>
      <w:r>
        <w:rPr>
          <w:rFonts w:eastAsia="Times New Roman" w:cs="Times New Roman"/>
          <w:szCs w:val="24"/>
        </w:rPr>
        <w:t xml:space="preserve"> να διεκδικήσουν από μια ηττημένη και άμοιρη Ελλάδα</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αν σέβεται τον εαυτό του, θα έπρεπε να ξέρει πως ο ρόλος του σταμάτησε όταν τα μέρη συμφώνησαν. Δεν υπάρχει προηγούμενο </w:t>
      </w:r>
      <w:r>
        <w:rPr>
          <w:rFonts w:eastAsia="Times New Roman" w:cs="Times New Roman"/>
          <w:szCs w:val="24"/>
        </w:rPr>
        <w:t>ανεξάρτητου και ουδέτερου διαμεσολαβητή</w:t>
      </w:r>
      <w:r>
        <w:rPr>
          <w:rFonts w:eastAsia="Times New Roman" w:cs="Times New Roman"/>
          <w:szCs w:val="24"/>
        </w:rPr>
        <w:t>,</w:t>
      </w:r>
      <w:r>
        <w:rPr>
          <w:rFonts w:eastAsia="Times New Roman" w:cs="Times New Roman"/>
          <w:szCs w:val="24"/>
        </w:rPr>
        <w:t xml:space="preserve"> που πιέζει δημόσια έναν λαό να αποδεχτεί μια συμφωνία. Ας αφήσει, λοιπόν, ο κ. Νίμιτς τα πονηρά του. Για μένα το θέμα είναι απλό. Ήταν πάντα απλό: Η Μακεδονία είναι μόνο ελληνική. Κα</w:t>
      </w:r>
      <w:r>
        <w:rPr>
          <w:rFonts w:eastAsia="Times New Roman" w:cs="Times New Roman"/>
          <w:szCs w:val="24"/>
        </w:rPr>
        <w:t>μ</w:t>
      </w:r>
      <w:r>
        <w:rPr>
          <w:rFonts w:eastAsia="Times New Roman" w:cs="Times New Roman"/>
          <w:szCs w:val="24"/>
        </w:rPr>
        <w:t>μία συμφωνία με όρο «Μακεδονία»,</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υποχώρηση στην </w:t>
      </w:r>
      <w:r>
        <w:rPr>
          <w:rFonts w:eastAsia="Times New Roman" w:cs="Times New Roman"/>
          <w:szCs w:val="24"/>
        </w:rPr>
        <w:t>ι</w:t>
      </w:r>
      <w:r>
        <w:rPr>
          <w:rFonts w:eastAsia="Times New Roman" w:cs="Times New Roman"/>
          <w:szCs w:val="24"/>
        </w:rPr>
        <w:t xml:space="preserve">στορία μας. </w:t>
      </w:r>
    </w:p>
    <w:p w14:paraId="1664EBC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Θέλω να κλείσω, εκφράζοντας τη θλίψη μου για την κατάντια αυτής της χώρας, για το σημείο που τη φέρατε να μην μπορεί να αντισταθεί, να παραδίδεται, να φυλλοροεί. Είναι εθνικός ξεπεσμός</w:t>
      </w:r>
      <w:r>
        <w:rPr>
          <w:rFonts w:eastAsia="Times New Roman" w:cs="Times New Roman"/>
          <w:szCs w:val="24"/>
        </w:rPr>
        <w:t>,</w:t>
      </w:r>
      <w:r>
        <w:rPr>
          <w:rFonts w:eastAsia="Times New Roman" w:cs="Times New Roman"/>
          <w:szCs w:val="24"/>
        </w:rPr>
        <w:t xml:space="preserve"> που όμοιό του δεν έχουμε γνωρίσει</w:t>
      </w:r>
      <w:r>
        <w:rPr>
          <w:rFonts w:eastAsia="Times New Roman" w:cs="Times New Roman"/>
          <w:szCs w:val="24"/>
        </w:rPr>
        <w:t>. Και ξέρετε κάτι; Λυπάμαι ειλικρινά</w:t>
      </w:r>
      <w:r>
        <w:rPr>
          <w:rFonts w:eastAsia="Times New Roman" w:cs="Times New Roman"/>
          <w:szCs w:val="24"/>
        </w:rPr>
        <w:t>,</w:t>
      </w:r>
      <w:r>
        <w:rPr>
          <w:rFonts w:eastAsia="Times New Roman" w:cs="Times New Roman"/>
          <w:szCs w:val="24"/>
        </w:rPr>
        <w:t xml:space="preserve"> που θα περάσετε στην </w:t>
      </w:r>
      <w:r>
        <w:rPr>
          <w:rFonts w:eastAsia="Times New Roman" w:cs="Times New Roman"/>
          <w:szCs w:val="24"/>
        </w:rPr>
        <w:t>ι</w:t>
      </w:r>
      <w:r>
        <w:rPr>
          <w:rFonts w:eastAsia="Times New Roman" w:cs="Times New Roman"/>
          <w:szCs w:val="24"/>
        </w:rPr>
        <w:t xml:space="preserve">στορία ως αυτοί που </w:t>
      </w:r>
      <w:r>
        <w:rPr>
          <w:rFonts w:eastAsia="Times New Roman" w:cs="Times New Roman"/>
          <w:szCs w:val="24"/>
        </w:rPr>
        <w:lastRenderedPageBreak/>
        <w:t>ξεπούλησαν τη Μακεδονία. Με έκπληξή τους οι ιστορικοί θα διαπιστώσουν στο μέλλον</w:t>
      </w:r>
      <w:r>
        <w:rPr>
          <w:rFonts w:eastAsia="Times New Roman" w:cs="Times New Roman"/>
          <w:szCs w:val="24"/>
        </w:rPr>
        <w:t>,</w:t>
      </w:r>
      <w:r>
        <w:rPr>
          <w:rFonts w:eastAsia="Times New Roman" w:cs="Times New Roman"/>
          <w:szCs w:val="24"/>
        </w:rPr>
        <w:t xml:space="preserve"> πως η χώρα μας έδωσε κάποτε πολύ μεγαλύτερο αγώνα</w:t>
      </w:r>
      <w:r>
        <w:rPr>
          <w:rFonts w:eastAsia="Times New Roman" w:cs="Times New Roman"/>
          <w:szCs w:val="24"/>
        </w:rPr>
        <w:t>,</w:t>
      </w:r>
      <w:r>
        <w:rPr>
          <w:rFonts w:eastAsia="Times New Roman" w:cs="Times New Roman"/>
          <w:szCs w:val="24"/>
        </w:rPr>
        <w:t xml:space="preserve"> για να μη χαρίσουμε στους Δανούς την ονομασ</w:t>
      </w:r>
      <w:r>
        <w:rPr>
          <w:rFonts w:eastAsia="Times New Roman" w:cs="Times New Roman"/>
          <w:szCs w:val="24"/>
        </w:rPr>
        <w:t xml:space="preserve">ία «φέτα» για το λευκό τυρί </w:t>
      </w:r>
      <w:r>
        <w:rPr>
          <w:rFonts w:eastAsia="Times New Roman" w:cs="Times New Roman"/>
          <w:szCs w:val="24"/>
        </w:rPr>
        <w:t>τους,</w:t>
      </w:r>
      <w:r>
        <w:rPr>
          <w:rFonts w:eastAsia="Times New Roman" w:cs="Times New Roman"/>
          <w:szCs w:val="24"/>
        </w:rPr>
        <w:t xml:space="preserve"> παρά για να μη χαρίσουμε το όνομα «Μακεδονία». </w:t>
      </w:r>
    </w:p>
    <w:p w14:paraId="1664EBC7" w14:textId="77777777" w:rsidR="00A97886" w:rsidRDefault="00361846">
      <w:pPr>
        <w:spacing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 xml:space="preserve">): </w:t>
      </w:r>
      <w:r>
        <w:rPr>
          <w:rFonts w:eastAsia="Times New Roman" w:cs="Times New Roman"/>
          <w:szCs w:val="24"/>
        </w:rPr>
        <w:t>Παρακαλώ, ολοκληρώστε, κυρία Ράπτη.</w:t>
      </w:r>
    </w:p>
    <w:p w14:paraId="1664EBC8"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ΕΛΕΝΗ ΡΑΠΤΗ: </w:t>
      </w:r>
      <w:r>
        <w:rPr>
          <w:rFonts w:eastAsia="Times New Roman" w:cs="Times New Roman"/>
          <w:szCs w:val="24"/>
        </w:rPr>
        <w:t>Ολοκληρώνω αμέσως, κύριε Πρόεδρε.</w:t>
      </w:r>
    </w:p>
    <w:p w14:paraId="1664EBC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Μπορείτε, λοιπόν, ελεύθερα να ντρέπεστε. Εμείς κάναμε ό</w:t>
      </w:r>
      <w:r>
        <w:rPr>
          <w:rFonts w:eastAsia="Times New Roman" w:cs="Times New Roman"/>
          <w:szCs w:val="24"/>
        </w:rPr>
        <w:t>,τι μπορούσαμε</w:t>
      </w:r>
      <w:r>
        <w:rPr>
          <w:rFonts w:eastAsia="Times New Roman" w:cs="Times New Roman"/>
          <w:szCs w:val="24"/>
        </w:rPr>
        <w:t>,</w:t>
      </w:r>
      <w:r>
        <w:rPr>
          <w:rFonts w:eastAsia="Times New Roman" w:cs="Times New Roman"/>
          <w:szCs w:val="24"/>
        </w:rPr>
        <w:t xml:space="preserve"> να μην υπογραφεί η άθλια αυτή </w:t>
      </w:r>
      <w:r>
        <w:rPr>
          <w:rFonts w:eastAsia="Times New Roman" w:cs="Times New Roman"/>
          <w:szCs w:val="24"/>
        </w:rPr>
        <w:t>σ</w:t>
      </w:r>
      <w:r>
        <w:rPr>
          <w:rFonts w:eastAsia="Times New Roman" w:cs="Times New Roman"/>
          <w:szCs w:val="24"/>
        </w:rPr>
        <w:t>υμφωνία. Καταθέσαμε πρόταση μομφής. Ο κ. Καμμένος ανέλαβε την ευθύνη να αποτύχει η διαδικασία</w:t>
      </w:r>
      <w:r>
        <w:rPr>
          <w:rFonts w:eastAsia="Times New Roman" w:cs="Times New Roman"/>
          <w:szCs w:val="24"/>
        </w:rPr>
        <w:t>,</w:t>
      </w:r>
      <w:r>
        <w:rPr>
          <w:rFonts w:eastAsia="Times New Roman" w:cs="Times New Roman"/>
          <w:szCs w:val="24"/>
        </w:rPr>
        <w:t xml:space="preserve"> και έστειλε τον συνέταιρό του στην τέντα των Πρεσπών. Ο λαός ζήτησε δημοψήφισμα</w:t>
      </w:r>
      <w:r>
        <w:rPr>
          <w:rFonts w:eastAsia="Times New Roman" w:cs="Times New Roman"/>
          <w:szCs w:val="24"/>
        </w:rPr>
        <w:t>,</w:t>
      </w:r>
      <w:r>
        <w:rPr>
          <w:rFonts w:eastAsia="Times New Roman" w:cs="Times New Roman"/>
          <w:szCs w:val="24"/>
        </w:rPr>
        <w:t xml:space="preserve"> να αποφασίσει ο ίδιος για την τύχ</w:t>
      </w:r>
      <w:r>
        <w:rPr>
          <w:rFonts w:eastAsia="Times New Roman" w:cs="Times New Roman"/>
          <w:szCs w:val="24"/>
        </w:rPr>
        <w:t>η της Μακεδονίας. Απορρίφθηκε από μια Κυβέρνηση με καθεστωτική νοοτροπία. Ακόμα και την ύστατη στιγμή οι πολίτες αισθάνονται πως μια παρέμβαση του Προέδρου της Δημοκρατίας</w:t>
      </w:r>
      <w:r>
        <w:rPr>
          <w:rFonts w:eastAsia="Times New Roman" w:cs="Times New Roman"/>
          <w:szCs w:val="24"/>
        </w:rPr>
        <w:t>,</w:t>
      </w:r>
      <w:r>
        <w:rPr>
          <w:rFonts w:eastAsia="Times New Roman" w:cs="Times New Roman"/>
          <w:szCs w:val="24"/>
        </w:rPr>
        <w:t xml:space="preserve"> θα μπορούσε να μας διασώσει από αυτή την οδυνηρή εθνική ταπείνωση. </w:t>
      </w:r>
    </w:p>
    <w:p w14:paraId="1664EBC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Ποιος να πίστευ</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πως θα ξημέρωνε μια μέρα που οι αιώνιοι στίχοι του «Μακεδονία ξακουστή, είσαι και θα είσαι ελληνική, Ελλήνων το καμάρι»</w:t>
      </w:r>
      <w:r>
        <w:rPr>
          <w:rFonts w:eastAsia="Times New Roman" w:cs="Times New Roman"/>
          <w:szCs w:val="24"/>
        </w:rPr>
        <w:t>,</w:t>
      </w:r>
      <w:r>
        <w:rPr>
          <w:rFonts w:eastAsia="Times New Roman" w:cs="Times New Roman"/>
          <w:szCs w:val="24"/>
        </w:rPr>
        <w:t xml:space="preserve"> θα έσβηναν. Ο Θεός να βάλει το χέρι του σε όσα είναι βέβαια πως θα συμβούν.</w:t>
      </w:r>
    </w:p>
    <w:p w14:paraId="1664EBC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1664EBCC"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της Νέας Δημοκρατίας)</w:t>
      </w:r>
    </w:p>
    <w:p w14:paraId="1664EBCD" w14:textId="77777777" w:rsidR="00A97886" w:rsidRDefault="00361846">
      <w:pPr>
        <w:spacing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 xml:space="preserve">): </w:t>
      </w:r>
      <w:r>
        <w:rPr>
          <w:rFonts w:eastAsia="Times New Roman" w:cs="Times New Roman"/>
          <w:szCs w:val="24"/>
        </w:rPr>
        <w:t xml:space="preserve">Σας ευχαριστώ κι εγώ. </w:t>
      </w:r>
    </w:p>
    <w:p w14:paraId="1664EBC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Παρακαλώ την κ</w:t>
      </w:r>
      <w:r>
        <w:rPr>
          <w:rFonts w:eastAsia="Times New Roman" w:cs="Times New Roman"/>
          <w:szCs w:val="24"/>
        </w:rPr>
        <w:t>.</w:t>
      </w:r>
      <w:r>
        <w:rPr>
          <w:rFonts w:eastAsia="Times New Roman" w:cs="Times New Roman"/>
          <w:szCs w:val="24"/>
        </w:rPr>
        <w:t xml:space="preserve"> Βλάχου, Βουλευτή της Χρυσής Αυγής, να πάρει τον λόγο για πέντε λεπτά.</w:t>
      </w:r>
    </w:p>
    <w:p w14:paraId="1664EBCF"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ΣΩΤΗΡΙΑ ΒΛΑΧΟΥ: </w:t>
      </w:r>
      <w:r>
        <w:rPr>
          <w:rFonts w:eastAsia="Times New Roman" w:cs="Times New Roman"/>
          <w:szCs w:val="24"/>
        </w:rPr>
        <w:t>Ευχαριστώ, κύριε Πρόεδρε.</w:t>
      </w:r>
    </w:p>
    <w:p w14:paraId="1664EBD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μι</w:t>
      </w:r>
      <w:r>
        <w:rPr>
          <w:rFonts w:eastAsia="Times New Roman" w:cs="Times New Roman"/>
          <w:szCs w:val="24"/>
        </w:rPr>
        <w:t xml:space="preserve">α ανακοίνωση στα χέρια μου, η οποία μου ήρθε πριν λίγες ώρες από τον Δικηγορικό Σύλλογο της Χαλκιδικής. Παράλληλα όλοι οι </w:t>
      </w:r>
      <w:r>
        <w:rPr>
          <w:rFonts w:eastAsia="Times New Roman" w:cs="Times New Roman"/>
          <w:szCs w:val="24"/>
        </w:rPr>
        <w:t>δ</w:t>
      </w:r>
      <w:r>
        <w:rPr>
          <w:rFonts w:eastAsia="Times New Roman" w:cs="Times New Roman"/>
          <w:szCs w:val="24"/>
        </w:rPr>
        <w:t xml:space="preserve">ικηγορικοί </w:t>
      </w:r>
      <w:r>
        <w:rPr>
          <w:rFonts w:eastAsia="Times New Roman" w:cs="Times New Roman"/>
          <w:szCs w:val="24"/>
        </w:rPr>
        <w:t>σ</w:t>
      </w:r>
      <w:r>
        <w:rPr>
          <w:rFonts w:eastAsia="Times New Roman" w:cs="Times New Roman"/>
          <w:szCs w:val="24"/>
        </w:rPr>
        <w:t>ύλλογοι της Μακεδονίας και της Ελλάδος έχουν κάνει παρόμοιες ανακοινώσεις. Θα σας τη διαβάσω:</w:t>
      </w:r>
    </w:p>
    <w:p w14:paraId="1664EBD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του Δικηγορικού Συλλόγου Χαλκιδικής συνεδρίασε εκτάκτως σήμερα, την 23η Ιανουαρίου 2019, εν</w:t>
      </w:r>
      <w:r>
        <w:rPr>
          <w:rFonts w:eastAsia="Times New Roman" w:cs="Times New Roman"/>
          <w:szCs w:val="24"/>
        </w:rPr>
        <w:t xml:space="preserve"> </w:t>
      </w:r>
      <w:r>
        <w:rPr>
          <w:rFonts w:eastAsia="Times New Roman" w:cs="Times New Roman"/>
          <w:szCs w:val="24"/>
        </w:rPr>
        <w:t xml:space="preserve">όψει της συνεδρίασης της Βουλής για το νομοσχέδιο κύρωσης της Συμφωνίας των Πρεσπών, το οποίο αποτελεί μείζον εθνικό ζήτημα. Συγκεκριμένα τα μέλη του </w:t>
      </w:r>
      <w:r>
        <w:rPr>
          <w:rFonts w:eastAsia="Times New Roman" w:cs="Times New Roman"/>
          <w:szCs w:val="24"/>
        </w:rPr>
        <w:t>σ</w:t>
      </w:r>
      <w:r>
        <w:rPr>
          <w:rFonts w:eastAsia="Times New Roman" w:cs="Times New Roman"/>
          <w:szCs w:val="24"/>
        </w:rPr>
        <w:t>υμβουλίου θεω</w:t>
      </w:r>
      <w:r>
        <w:rPr>
          <w:rFonts w:eastAsia="Times New Roman" w:cs="Times New Roman"/>
          <w:szCs w:val="24"/>
        </w:rPr>
        <w:t xml:space="preserve">ρούν ότι θα πρέπει η απόφαση της Βουλής να ληφθεί με αυξημένη πλειοψηφία των </w:t>
      </w:r>
      <w:r>
        <w:rPr>
          <w:rFonts w:eastAsia="Times New Roman" w:cs="Times New Roman"/>
          <w:szCs w:val="24"/>
        </w:rPr>
        <w:t xml:space="preserve">3/5 </w:t>
      </w:r>
      <w:r>
        <w:rPr>
          <w:rFonts w:eastAsia="Times New Roman" w:cs="Times New Roman"/>
          <w:szCs w:val="24"/>
        </w:rPr>
        <w:t xml:space="preserve">των μελών της ή με τη θετική γνώμη τουλάχιστον </w:t>
      </w:r>
      <w:proofErr w:type="spellStart"/>
      <w:r>
        <w:rPr>
          <w:rFonts w:eastAsia="Times New Roman" w:cs="Times New Roman"/>
          <w:szCs w:val="24"/>
        </w:rPr>
        <w:t>εκατόν</w:t>
      </w:r>
      <w:proofErr w:type="spellEnd"/>
      <w:r>
        <w:rPr>
          <w:rFonts w:eastAsia="Times New Roman" w:cs="Times New Roman"/>
          <w:szCs w:val="24"/>
        </w:rPr>
        <w:t xml:space="preserve"> ογδόντα </w:t>
      </w:r>
      <w:r>
        <w:rPr>
          <w:rFonts w:eastAsia="Times New Roman" w:cs="Times New Roman"/>
          <w:szCs w:val="24"/>
        </w:rPr>
        <w:t xml:space="preserve">Βουλευτών, κατ’ εφαρμογή του άρθρου 28 παράγραφος 2 του Συντάγματος, δεδομένου ότι η πρόταση της Κυβέρνησης στην </w:t>
      </w:r>
      <w:r>
        <w:rPr>
          <w:rFonts w:eastAsia="Times New Roman" w:cs="Times New Roman"/>
          <w:szCs w:val="24"/>
        </w:rPr>
        <w:t xml:space="preserve">Εθνική Αντιπροσωπεία είναι η ψήφιση αυτού με την απλή πλειοψηφία των </w:t>
      </w:r>
      <w:proofErr w:type="spellStart"/>
      <w:r>
        <w:rPr>
          <w:rFonts w:eastAsia="Times New Roman" w:cs="Times New Roman"/>
          <w:szCs w:val="24"/>
        </w:rPr>
        <w:t>εκατόν</w:t>
      </w:r>
      <w:proofErr w:type="spellEnd"/>
      <w:r>
        <w:rPr>
          <w:rFonts w:eastAsia="Times New Roman" w:cs="Times New Roman"/>
          <w:szCs w:val="24"/>
        </w:rPr>
        <w:t xml:space="preserve"> πενήντα ενός </w:t>
      </w:r>
      <w:r>
        <w:rPr>
          <w:rFonts w:eastAsia="Times New Roman" w:cs="Times New Roman"/>
          <w:szCs w:val="24"/>
        </w:rPr>
        <w:t xml:space="preserve">Βουλευτών. Επίσης τα μέλη του </w:t>
      </w:r>
      <w:r>
        <w:rPr>
          <w:rFonts w:eastAsia="Times New Roman" w:cs="Times New Roman"/>
          <w:szCs w:val="24"/>
        </w:rPr>
        <w:t>σ</w:t>
      </w:r>
      <w:r>
        <w:rPr>
          <w:rFonts w:eastAsia="Times New Roman" w:cs="Times New Roman"/>
          <w:szCs w:val="24"/>
        </w:rPr>
        <w:t>υμβουλίου θεωρούν ότι για ένα τόσο μεγάλο εθνικό ζήτημα</w:t>
      </w:r>
      <w:r>
        <w:rPr>
          <w:rFonts w:eastAsia="Times New Roman" w:cs="Times New Roman"/>
          <w:szCs w:val="24"/>
        </w:rPr>
        <w:t>,</w:t>
      </w:r>
      <w:r>
        <w:rPr>
          <w:rFonts w:eastAsia="Times New Roman" w:cs="Times New Roman"/>
          <w:szCs w:val="24"/>
        </w:rPr>
        <w:t xml:space="preserve"> θα έπρεπε η παρούσα Κυβέρνηση</w:t>
      </w:r>
      <w:r>
        <w:rPr>
          <w:rFonts w:eastAsia="Times New Roman" w:cs="Times New Roman"/>
          <w:szCs w:val="24"/>
        </w:rPr>
        <w:t>,</w:t>
      </w:r>
      <w:r>
        <w:rPr>
          <w:rFonts w:eastAsia="Times New Roman" w:cs="Times New Roman"/>
          <w:szCs w:val="24"/>
        </w:rPr>
        <w:t xml:space="preserve"> να υποβάλει τη </w:t>
      </w:r>
      <w:r>
        <w:rPr>
          <w:rFonts w:eastAsia="Times New Roman" w:cs="Times New Roman"/>
          <w:szCs w:val="24"/>
        </w:rPr>
        <w:t>σ</w:t>
      </w:r>
      <w:r>
        <w:rPr>
          <w:rFonts w:eastAsia="Times New Roman" w:cs="Times New Roman"/>
          <w:szCs w:val="24"/>
        </w:rPr>
        <w:t>υμφωνία σε έγκρισή της από τον ε</w:t>
      </w:r>
      <w:r>
        <w:rPr>
          <w:rFonts w:eastAsia="Times New Roman" w:cs="Times New Roman"/>
          <w:szCs w:val="24"/>
        </w:rPr>
        <w:t xml:space="preserve">λληνικό λαό μέσω δημοψηφίσματος». Τέτοιες ανακοινώσεις έχουν γίνει σε όλη την Ελλάδα από τους </w:t>
      </w:r>
      <w:r>
        <w:rPr>
          <w:rFonts w:eastAsia="Times New Roman" w:cs="Times New Roman"/>
          <w:szCs w:val="24"/>
        </w:rPr>
        <w:t>δ</w:t>
      </w:r>
      <w:r>
        <w:rPr>
          <w:rFonts w:eastAsia="Times New Roman" w:cs="Times New Roman"/>
          <w:szCs w:val="24"/>
        </w:rPr>
        <w:t xml:space="preserve">ικηγορικούς </w:t>
      </w:r>
      <w:r>
        <w:rPr>
          <w:rFonts w:eastAsia="Times New Roman" w:cs="Times New Roman"/>
          <w:szCs w:val="24"/>
        </w:rPr>
        <w:t>σ</w:t>
      </w:r>
      <w:r>
        <w:rPr>
          <w:rFonts w:eastAsia="Times New Roman" w:cs="Times New Roman"/>
          <w:szCs w:val="24"/>
        </w:rPr>
        <w:t>υλλόγους.</w:t>
      </w:r>
    </w:p>
    <w:p w14:paraId="1664EBD2" w14:textId="77777777" w:rsidR="00A97886" w:rsidRDefault="00361846">
      <w:pPr>
        <w:spacing w:line="600" w:lineRule="auto"/>
        <w:ind w:firstLine="720"/>
        <w:jc w:val="both"/>
        <w:rPr>
          <w:rFonts w:eastAsia="Times New Roman" w:cs="Times New Roman"/>
          <w:szCs w:val="24"/>
        </w:rPr>
      </w:pPr>
      <w:r w:rsidRPr="00A22936">
        <w:rPr>
          <w:rFonts w:eastAsia="Times New Roman" w:cs="Times New Roman"/>
          <w:szCs w:val="24"/>
        </w:rPr>
        <w:lastRenderedPageBreak/>
        <w:t>(</w:t>
      </w:r>
      <w:r>
        <w:rPr>
          <w:rFonts w:eastAsia="Times New Roman" w:cs="Times New Roman"/>
          <w:szCs w:val="24"/>
        </w:rPr>
        <w:t xml:space="preserve">Στο σημείο αυτό η Βουλευτής κ. Σωτηρία Βλάχου </w:t>
      </w:r>
      <w:r w:rsidRPr="004118C3">
        <w:rPr>
          <w:rFonts w:eastAsia="Times New Roman" w:cs="Times New Roman"/>
        </w:rPr>
        <w:t>καταθέτει για τα Πρακτικά τ</w:t>
      </w:r>
      <w:r>
        <w:rPr>
          <w:rFonts w:eastAsia="Times New Roman" w:cs="Times New Roman"/>
        </w:rPr>
        <w:t>ο προαναφερθέν</w:t>
      </w:r>
      <w:r w:rsidRPr="004118C3">
        <w:rPr>
          <w:rFonts w:eastAsia="Times New Roman" w:cs="Times New Roman"/>
        </w:rPr>
        <w:t xml:space="preserve"> έγγραφ</w:t>
      </w:r>
      <w:r>
        <w:rPr>
          <w:rFonts w:eastAsia="Times New Roman" w:cs="Times New Roman"/>
        </w:rPr>
        <w:t>ο, το οποίο</w:t>
      </w:r>
      <w:r w:rsidRPr="004118C3">
        <w:rPr>
          <w:rFonts w:eastAsia="Times New Roman" w:cs="Times New Roman"/>
        </w:rPr>
        <w:t xml:space="preserve"> βρίσκ</w:t>
      </w:r>
      <w:r>
        <w:rPr>
          <w:rFonts w:eastAsia="Times New Roman" w:cs="Times New Roman"/>
        </w:rPr>
        <w:t>ε</w:t>
      </w:r>
      <w:r w:rsidRPr="004118C3">
        <w:rPr>
          <w:rFonts w:eastAsia="Times New Roman" w:cs="Times New Roman"/>
        </w:rPr>
        <w:t>ται στο αρχείο του Τμήματ</w:t>
      </w:r>
      <w:r w:rsidRPr="004118C3">
        <w:rPr>
          <w:rFonts w:eastAsia="Times New Roman" w:cs="Times New Roman"/>
        </w:rPr>
        <w:t>ος Γραμματείας της Διεύθυνσης Στενογραφίας και Πρακτικών της Βουλής</w:t>
      </w:r>
    </w:p>
    <w:p w14:paraId="1664EBD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Συζητώντας για την κύρωση της εν λόγω </w:t>
      </w:r>
      <w:r>
        <w:rPr>
          <w:rFonts w:eastAsia="Times New Roman" w:cs="Times New Roman"/>
          <w:szCs w:val="24"/>
        </w:rPr>
        <w:t>σ</w:t>
      </w:r>
      <w:r>
        <w:rPr>
          <w:rFonts w:eastAsia="Times New Roman" w:cs="Times New Roman"/>
          <w:szCs w:val="24"/>
        </w:rPr>
        <w:t>υμφωνίας, θα ήταν εξαιρετικά χρήσιμο νομίζω</w:t>
      </w:r>
      <w:r>
        <w:rPr>
          <w:rFonts w:eastAsia="Times New Roman" w:cs="Times New Roman"/>
          <w:szCs w:val="24"/>
        </w:rPr>
        <w:t>,</w:t>
      </w:r>
      <w:r>
        <w:rPr>
          <w:rFonts w:eastAsia="Times New Roman" w:cs="Times New Roman"/>
          <w:szCs w:val="24"/>
        </w:rPr>
        <w:t xml:space="preserve"> να κάνουμε μια αναδρομή στη γένεση και την εξέλιξη των σκοπιανών διεκδικήσεων, καθώς και στους κατά καιρ</w:t>
      </w:r>
      <w:r>
        <w:rPr>
          <w:rFonts w:eastAsia="Times New Roman" w:cs="Times New Roman"/>
          <w:szCs w:val="24"/>
        </w:rPr>
        <w:t>ούς εγχώριους υποστηρικτές αυτών των απόψεων, ώστε να γίνει επιτέλους σαφές</w:t>
      </w:r>
      <w:r>
        <w:rPr>
          <w:rFonts w:eastAsia="Times New Roman" w:cs="Times New Roman"/>
          <w:szCs w:val="24"/>
        </w:rPr>
        <w:t>,</w:t>
      </w:r>
      <w:r>
        <w:rPr>
          <w:rFonts w:eastAsia="Times New Roman" w:cs="Times New Roman"/>
          <w:szCs w:val="24"/>
        </w:rPr>
        <w:t xml:space="preserve"> π</w:t>
      </w:r>
      <w:r>
        <w:rPr>
          <w:rFonts w:eastAsia="Times New Roman" w:cs="Times New Roman"/>
          <w:szCs w:val="24"/>
        </w:rPr>
        <w:t>ω</w:t>
      </w:r>
      <w:r>
        <w:rPr>
          <w:rFonts w:eastAsia="Times New Roman" w:cs="Times New Roman"/>
          <w:szCs w:val="24"/>
        </w:rPr>
        <w:t>ς μας προέκυψε να συζητάμε σήμερα εντός της Βουλής των Ελλήνων</w:t>
      </w:r>
      <w:r>
        <w:rPr>
          <w:rFonts w:eastAsia="Times New Roman" w:cs="Times New Roman"/>
          <w:szCs w:val="24"/>
        </w:rPr>
        <w:t>,</w:t>
      </w:r>
      <w:r>
        <w:rPr>
          <w:rFonts w:eastAsia="Times New Roman" w:cs="Times New Roman"/>
          <w:szCs w:val="24"/>
        </w:rPr>
        <w:t xml:space="preserve"> ένα θέμα που θα ήταν αδιανόητο έστω και μερικά χρόνια πριν.</w:t>
      </w:r>
    </w:p>
    <w:p w14:paraId="1664EBD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Την περίοδο του 1904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1908 Έλληνες και Βούλγαροι συγ</w:t>
      </w:r>
      <w:r>
        <w:rPr>
          <w:rFonts w:eastAsia="Times New Roman" w:cs="Times New Roman"/>
          <w:szCs w:val="24"/>
        </w:rPr>
        <w:t xml:space="preserve">κρούονται στην κατεχόμενη από τους Οθωμανούς Μακεδονία, προσπαθώντας να καθορίσουν τα μελλοντικά τους σύνορα με κορυφαία μορφή του αγώνα τον εθνομάρτυρα Παύλο Μελά. Ο </w:t>
      </w:r>
      <w:r>
        <w:rPr>
          <w:rFonts w:eastAsia="Times New Roman" w:cs="Times New Roman"/>
          <w:szCs w:val="24"/>
        </w:rPr>
        <w:t>Ε</w:t>
      </w:r>
      <w:r>
        <w:rPr>
          <w:rFonts w:eastAsia="Times New Roman" w:cs="Times New Roman"/>
          <w:szCs w:val="24"/>
        </w:rPr>
        <w:t>λληνισμός θα διαθέσει όλες του τις δυνάμεις στη Μακεδονία, πιστεύοντας ακράδαντα στον δί</w:t>
      </w:r>
      <w:r>
        <w:rPr>
          <w:rFonts w:eastAsia="Times New Roman" w:cs="Times New Roman"/>
          <w:szCs w:val="24"/>
        </w:rPr>
        <w:t xml:space="preserve">καιο αγώνα. Παρά τους δισταγμούς της πολιτικής ηγεσίας της εποχής ένα πλήθος Ελλήνων θα έρθει να πεθάνει αγωνιζόμενο στην ιερή γη της Μακεδονίας. Οι </w:t>
      </w:r>
      <w:r>
        <w:rPr>
          <w:rFonts w:eastAsia="Times New Roman" w:cs="Times New Roman"/>
          <w:szCs w:val="24"/>
        </w:rPr>
        <w:lastRenderedPageBreak/>
        <w:t xml:space="preserve">καθεστωτικές αλλαγές των </w:t>
      </w:r>
      <w:proofErr w:type="spellStart"/>
      <w:r>
        <w:rPr>
          <w:rFonts w:eastAsia="Times New Roman" w:cs="Times New Roman"/>
          <w:szCs w:val="24"/>
        </w:rPr>
        <w:t>Νεοτούρκων</w:t>
      </w:r>
      <w:proofErr w:type="spellEnd"/>
      <w:r>
        <w:rPr>
          <w:rFonts w:eastAsia="Times New Roman" w:cs="Times New Roman"/>
          <w:szCs w:val="24"/>
        </w:rPr>
        <w:t xml:space="preserve"> θα τερματίσουν τον μακεδονικό αγώνα, αλλά το αίμα που χύθηκε</w:t>
      </w:r>
      <w:r>
        <w:rPr>
          <w:rFonts w:eastAsia="Times New Roman" w:cs="Times New Roman"/>
          <w:szCs w:val="24"/>
        </w:rPr>
        <w:t>,</w:t>
      </w:r>
      <w:r>
        <w:rPr>
          <w:rFonts w:eastAsia="Times New Roman" w:cs="Times New Roman"/>
          <w:szCs w:val="24"/>
        </w:rPr>
        <w:t xml:space="preserve"> θα καρποφ</w:t>
      </w:r>
      <w:r>
        <w:rPr>
          <w:rFonts w:eastAsia="Times New Roman" w:cs="Times New Roman"/>
          <w:szCs w:val="24"/>
        </w:rPr>
        <w:t>ορήσει λίγο αργότερα.</w:t>
      </w:r>
    </w:p>
    <w:p w14:paraId="1664EBD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Ο Β</w:t>
      </w:r>
      <w:r>
        <w:rPr>
          <w:rFonts w:eastAsia="Times New Roman" w:cs="Times New Roman"/>
          <w:szCs w:val="24"/>
        </w:rPr>
        <w:t>΄</w:t>
      </w:r>
      <w:r>
        <w:rPr>
          <w:rFonts w:eastAsia="Times New Roman" w:cs="Times New Roman"/>
          <w:szCs w:val="24"/>
        </w:rPr>
        <w:t xml:space="preserve"> Παγκόσμιος Πόλεμος θα αποτελέσει μια μοναδική ευκαιρία για την προώθηση των σκοτεινών σχεδίων του ΚΚΕ με πρόφαση τον αγώνα κατά των κατακτητών. Θα προετοιμαστούν για την κατάληψη της εξουσίας στην Ελλάδα. Τα σχέδιά τους περιλαμβά</w:t>
      </w:r>
      <w:r>
        <w:rPr>
          <w:rFonts w:eastAsia="Times New Roman" w:cs="Times New Roman"/>
          <w:szCs w:val="24"/>
        </w:rPr>
        <w:t xml:space="preserve">νουν και τη </w:t>
      </w:r>
      <w:proofErr w:type="spellStart"/>
      <w:r>
        <w:rPr>
          <w:rFonts w:eastAsia="Times New Roman" w:cs="Times New Roman"/>
          <w:szCs w:val="24"/>
        </w:rPr>
        <w:t>σοβιετοποίηση</w:t>
      </w:r>
      <w:proofErr w:type="spellEnd"/>
      <w:r>
        <w:rPr>
          <w:rFonts w:eastAsia="Times New Roman" w:cs="Times New Roman"/>
          <w:szCs w:val="24"/>
        </w:rPr>
        <w:t xml:space="preserve"> της Μακεδονίας. Αυτή τη φορά, όμως, από τη μεριά των Σέρβων κυρίαρχη προσωπικότητα είναι ο </w:t>
      </w:r>
      <w:proofErr w:type="spellStart"/>
      <w:r>
        <w:rPr>
          <w:rFonts w:eastAsia="Times New Roman" w:cs="Times New Roman"/>
          <w:szCs w:val="24"/>
        </w:rPr>
        <w:t>Γιόσιπ</w:t>
      </w:r>
      <w:proofErr w:type="spellEnd"/>
      <w:r>
        <w:rPr>
          <w:rFonts w:eastAsia="Times New Roman" w:cs="Times New Roman"/>
          <w:szCs w:val="24"/>
        </w:rPr>
        <w:t xml:space="preserve"> Μπρος Τίτο, ο οποίος βάζει το θέμα σε μια εντελώς νέα βάση: Αναγνωρίζει για πρώτη φορά μακεδονική εθνότητα και μακεδονική κρατική ον</w:t>
      </w:r>
      <w:r>
        <w:rPr>
          <w:rFonts w:eastAsia="Times New Roman" w:cs="Times New Roman"/>
          <w:szCs w:val="24"/>
        </w:rPr>
        <w:t>τότητα στ</w:t>
      </w:r>
      <w:r>
        <w:rPr>
          <w:rFonts w:eastAsia="Times New Roman" w:cs="Times New Roman"/>
          <w:szCs w:val="24"/>
        </w:rPr>
        <w:t>ο0</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w:t>
      </w:r>
      <w:r>
        <w:rPr>
          <w:rFonts w:eastAsia="Times New Roman" w:cs="Times New Roman"/>
          <w:szCs w:val="24"/>
        </w:rPr>
        <w:t>ε</w:t>
      </w:r>
      <w:r>
        <w:rPr>
          <w:rFonts w:eastAsia="Times New Roman" w:cs="Times New Roman"/>
          <w:szCs w:val="24"/>
        </w:rPr>
        <w:t xml:space="preserve">νωμένης </w:t>
      </w:r>
      <w:r>
        <w:rPr>
          <w:rFonts w:eastAsia="Times New Roman" w:cs="Times New Roman"/>
          <w:szCs w:val="24"/>
        </w:rPr>
        <w:t>σ</w:t>
      </w:r>
      <w:r>
        <w:rPr>
          <w:rFonts w:eastAsia="Times New Roman" w:cs="Times New Roman"/>
          <w:szCs w:val="24"/>
        </w:rPr>
        <w:t xml:space="preserve">οβιετικής </w:t>
      </w:r>
      <w:proofErr w:type="spellStart"/>
      <w:r>
        <w:rPr>
          <w:rFonts w:eastAsia="Times New Roman" w:cs="Times New Roman"/>
          <w:szCs w:val="24"/>
        </w:rPr>
        <w:t>ν</w:t>
      </w:r>
      <w:r>
        <w:rPr>
          <w:rFonts w:eastAsia="Times New Roman" w:cs="Times New Roman"/>
          <w:szCs w:val="24"/>
        </w:rPr>
        <w:t>οτιοσλαβίας</w:t>
      </w:r>
      <w:proofErr w:type="spellEnd"/>
      <w:r>
        <w:rPr>
          <w:rFonts w:eastAsia="Times New Roman" w:cs="Times New Roman"/>
          <w:szCs w:val="24"/>
        </w:rPr>
        <w:t>. Είναι προφανές ότι ο παμπόνηρος Κροάτης</w:t>
      </w:r>
      <w:r>
        <w:rPr>
          <w:rFonts w:eastAsia="Times New Roman" w:cs="Times New Roman"/>
          <w:szCs w:val="24"/>
        </w:rPr>
        <w:t>,</w:t>
      </w:r>
      <w:r>
        <w:rPr>
          <w:rFonts w:eastAsia="Times New Roman" w:cs="Times New Roman"/>
          <w:szCs w:val="24"/>
        </w:rPr>
        <w:t xml:space="preserve"> προσπάθησε και κατάφερε να υποσκελίσει με αυτό</w:t>
      </w:r>
      <w:r>
        <w:rPr>
          <w:rFonts w:eastAsia="Times New Roman" w:cs="Times New Roman"/>
          <w:szCs w:val="24"/>
        </w:rPr>
        <w:t>ν</w:t>
      </w:r>
      <w:r>
        <w:rPr>
          <w:rFonts w:eastAsia="Times New Roman" w:cs="Times New Roman"/>
          <w:szCs w:val="24"/>
        </w:rPr>
        <w:t xml:space="preserve"> τον τρόπο τους Βουλγάρους, εκμεταλλευόμενος το αρχικό βουλγαρικό σύνθημα «Η Μακεδονία στους Μακεδόνες»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ίλησ</w:t>
      </w:r>
      <w:r>
        <w:rPr>
          <w:rFonts w:eastAsia="Times New Roman" w:cs="Times New Roman"/>
          <w:szCs w:val="24"/>
        </w:rPr>
        <w:t xml:space="preserve">ε για μακεδονικό έθνος. </w:t>
      </w:r>
    </w:p>
    <w:p w14:paraId="1664EBD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Η κατάρρευση, όμως, του παγκόσμιου κομμουνιστικού παραδείσου και η αιματηρή διάλυση της τότε Γιουγκοσλαβίας δημιούργησε ένα νέο κρατικό μόρφωμα</w:t>
      </w:r>
      <w:r>
        <w:rPr>
          <w:rFonts w:eastAsia="Times New Roman" w:cs="Times New Roman"/>
          <w:szCs w:val="24"/>
        </w:rPr>
        <w:t>,</w:t>
      </w:r>
      <w:r>
        <w:rPr>
          <w:rFonts w:eastAsia="Times New Roman" w:cs="Times New Roman"/>
          <w:szCs w:val="24"/>
        </w:rPr>
        <w:t xml:space="preserve"> που ποτέ δεν είχε υπάρξει στο ιστορικό παρελθόν της Βαλκανικής, ένα κράτος-γρίφο, χωρίς εθνολογική βάση, θνησιγενές κατασκεύασμα των μαρξιστών, το οποίο έψαχνε εναγωνίως μια θέση στην </w:t>
      </w:r>
      <w:r>
        <w:rPr>
          <w:rFonts w:eastAsia="Times New Roman" w:cs="Times New Roman"/>
          <w:szCs w:val="24"/>
        </w:rPr>
        <w:t>ι</w:t>
      </w:r>
      <w:r>
        <w:rPr>
          <w:rFonts w:eastAsia="Times New Roman" w:cs="Times New Roman"/>
          <w:szCs w:val="24"/>
        </w:rPr>
        <w:t>στορία. Είναι αμφίβολο αν υπάρχει άλλο ιστορικό ανάλογο παγκοσμίως. Το</w:t>
      </w:r>
      <w:r>
        <w:rPr>
          <w:rFonts w:eastAsia="Times New Roman" w:cs="Times New Roman"/>
          <w:szCs w:val="24"/>
        </w:rPr>
        <w:t xml:space="preserve"> κράτος αυτό κατοικούνταν από ανθρώπους που μεγάλωσαν από σερβοκροατική κηδεμονία, μαθαίνοντας ότι είναι </w:t>
      </w:r>
      <w:proofErr w:type="spellStart"/>
      <w:r>
        <w:rPr>
          <w:rFonts w:eastAsia="Times New Roman" w:cs="Times New Roman"/>
          <w:szCs w:val="24"/>
          <w:lang w:val="en-US"/>
        </w:rPr>
        <w:t>makedonski</w:t>
      </w:r>
      <w:proofErr w:type="spellEnd"/>
      <w:r>
        <w:rPr>
          <w:rFonts w:eastAsia="Times New Roman" w:cs="Times New Roman"/>
          <w:szCs w:val="24"/>
        </w:rPr>
        <w:t>. Οι περισσότεροι μιλούσαν μια βουλγαρική διάλεκτο και είχαν ανάλογη συνείδηση, ενώ οι υπόλοιποι αλληθώριζαν προς την Αλβανία. Κάτω από τέτοι</w:t>
      </w:r>
      <w:r>
        <w:rPr>
          <w:rFonts w:eastAsia="Times New Roman" w:cs="Times New Roman"/>
          <w:szCs w:val="24"/>
        </w:rPr>
        <w:t xml:space="preserve">ες συνθήκες ήταν φανερό ότι οι μέρες του ήταν μετρημένες. Έπρεπε να βρεθεί μια λύση. Και βρέθηκε. Με την αμέριστη υποστήριξη του διεθνούς </w:t>
      </w:r>
      <w:r>
        <w:rPr>
          <w:rFonts w:eastAsia="Times New Roman" w:cs="Times New Roman"/>
          <w:szCs w:val="24"/>
        </w:rPr>
        <w:t>σ</w:t>
      </w:r>
      <w:r>
        <w:rPr>
          <w:rFonts w:eastAsia="Times New Roman" w:cs="Times New Roman"/>
          <w:szCs w:val="24"/>
        </w:rPr>
        <w:t xml:space="preserve">ιωνισμού –βλέπε </w:t>
      </w:r>
      <w:proofErr w:type="spellStart"/>
      <w:r>
        <w:rPr>
          <w:rFonts w:eastAsia="Times New Roman" w:cs="Times New Roman"/>
          <w:szCs w:val="24"/>
        </w:rPr>
        <w:t>Σόρος</w:t>
      </w:r>
      <w:proofErr w:type="spellEnd"/>
      <w:r>
        <w:rPr>
          <w:rFonts w:eastAsia="Times New Roman" w:cs="Times New Roman"/>
          <w:szCs w:val="24"/>
        </w:rPr>
        <w:t>- ξεκίνησε ένα μπαράζ αναγνωρίσεων του μορφώματος με το όνομα «Μακεδονία». Σήμερα το κράτος αυτό</w:t>
      </w:r>
      <w:r>
        <w:rPr>
          <w:rFonts w:eastAsia="Times New Roman" w:cs="Times New Roman"/>
          <w:szCs w:val="24"/>
        </w:rPr>
        <w:t xml:space="preserve"> δεν είναι τίποτε άλλο παρά ένα διεθνές προτεκτοράτο, έρμαιο των παγκόσμιων συμφερόντων που παλεύει για μια ταυτότητα, μια ταυτότητα που δεν έχει και θέλει να την κλέψει από την Ελλάδα.</w:t>
      </w:r>
    </w:p>
    <w:p w14:paraId="1664EBD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w:t>
      </w:r>
      <w:r>
        <w:rPr>
          <w:rFonts w:eastAsia="Times New Roman" w:cs="Times New Roman"/>
          <w:szCs w:val="24"/>
        </w:rPr>
        <w:t xml:space="preserve"> ομιλίας</w:t>
      </w:r>
      <w:r>
        <w:rPr>
          <w:rFonts w:eastAsia="Times New Roman" w:cs="Times New Roman"/>
          <w:szCs w:val="24"/>
        </w:rPr>
        <w:t xml:space="preserve"> της κυρ</w:t>
      </w:r>
      <w:r>
        <w:rPr>
          <w:rFonts w:eastAsia="Times New Roman" w:cs="Times New Roman"/>
          <w:szCs w:val="24"/>
        </w:rPr>
        <w:t>ίας Βουλευτού)</w:t>
      </w:r>
    </w:p>
    <w:p w14:paraId="1664EBD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Με την ανοχή σας ένα λεπτό, κύριε Πρόεδρε.</w:t>
      </w:r>
    </w:p>
    <w:p w14:paraId="1664EBD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Απαιτεί να ονομάζεται «Μακεδονία» και διεκδικεί ένα παρελθόν που δεν του ανήκει. </w:t>
      </w:r>
    </w:p>
    <w:p w14:paraId="1664EBD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Ό,τι κι αν έχει γίνει όμως, είναι σαφές ότι τα σύνορα των κρατών προσδιορίζονται κάθε φορά από τη θέληση του έθνους </w:t>
      </w:r>
      <w:r>
        <w:rPr>
          <w:rFonts w:eastAsia="Times New Roman" w:cs="Times New Roman"/>
          <w:szCs w:val="24"/>
        </w:rPr>
        <w:t>να τα υπερασπιστεί με τα στήθη του. Κανένα γεωγραφικό όριο και κα</w:t>
      </w:r>
      <w:r>
        <w:rPr>
          <w:rFonts w:eastAsia="Times New Roman" w:cs="Times New Roman"/>
          <w:szCs w:val="24"/>
        </w:rPr>
        <w:t>μ</w:t>
      </w:r>
      <w:r>
        <w:rPr>
          <w:rFonts w:eastAsia="Times New Roman" w:cs="Times New Roman"/>
          <w:szCs w:val="24"/>
        </w:rPr>
        <w:t>μιά συνθήκη δεν είναι ισχυρότερα από το αίμα των υπερασπιστών της φυλής. Το ελληνικό αίμα που χύθηκε για τη Μακεδονία</w:t>
      </w:r>
      <w:r>
        <w:rPr>
          <w:rFonts w:eastAsia="Times New Roman" w:cs="Times New Roman"/>
          <w:szCs w:val="24"/>
        </w:rPr>
        <w:t>,</w:t>
      </w:r>
      <w:r>
        <w:rPr>
          <w:rFonts w:eastAsia="Times New Roman" w:cs="Times New Roman"/>
          <w:szCs w:val="24"/>
        </w:rPr>
        <w:t xml:space="preserve"> είναι ποτάμι βαθύ. Κα</w:t>
      </w:r>
      <w:r>
        <w:rPr>
          <w:rFonts w:eastAsia="Times New Roman" w:cs="Times New Roman"/>
          <w:szCs w:val="24"/>
        </w:rPr>
        <w:t>μ</w:t>
      </w:r>
      <w:r>
        <w:rPr>
          <w:rFonts w:eastAsia="Times New Roman" w:cs="Times New Roman"/>
          <w:szCs w:val="24"/>
        </w:rPr>
        <w:t>μιά Συμφωνία των Πρεσπών και κα</w:t>
      </w:r>
      <w:r>
        <w:rPr>
          <w:rFonts w:eastAsia="Times New Roman" w:cs="Times New Roman"/>
          <w:szCs w:val="24"/>
        </w:rPr>
        <w:t>μ</w:t>
      </w:r>
      <w:r>
        <w:rPr>
          <w:rFonts w:eastAsia="Times New Roman" w:cs="Times New Roman"/>
          <w:szCs w:val="24"/>
        </w:rPr>
        <w:t>μιά ευκαιριακή κο</w:t>
      </w:r>
      <w:r>
        <w:rPr>
          <w:rFonts w:eastAsia="Times New Roman" w:cs="Times New Roman"/>
          <w:szCs w:val="24"/>
        </w:rPr>
        <w:t xml:space="preserve">ινοβουλευτική </w:t>
      </w:r>
      <w:r>
        <w:rPr>
          <w:rFonts w:eastAsia="Times New Roman" w:cs="Times New Roman"/>
          <w:szCs w:val="24"/>
        </w:rPr>
        <w:t>Π</w:t>
      </w:r>
      <w:r>
        <w:rPr>
          <w:rFonts w:eastAsia="Times New Roman" w:cs="Times New Roman"/>
          <w:szCs w:val="24"/>
        </w:rPr>
        <w:t>λειοψηφία δεν μπορεί να αλλοιώσει την ιστορία, δεν μπορεί να ακυρώσει το αίμα των ηρώων και των μαρτύρων που πότισε τα ιερά χώματα της Μακεδονίας.</w:t>
      </w:r>
    </w:p>
    <w:p w14:paraId="1664EBD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Εγώ </w:t>
      </w:r>
      <w:r>
        <w:rPr>
          <w:rFonts w:eastAsia="Times New Roman" w:cs="Times New Roman"/>
          <w:szCs w:val="24"/>
        </w:rPr>
        <w:t>ως</w:t>
      </w:r>
      <w:r>
        <w:rPr>
          <w:rFonts w:eastAsia="Times New Roman" w:cs="Times New Roman"/>
          <w:szCs w:val="24"/>
        </w:rPr>
        <w:t xml:space="preserve"> εθνικίστρια Βουλευτής της Μακεδονίας του Νομού Χαλκιδικής, Βουλευτής της Χρυσής Αυγής, </w:t>
      </w:r>
      <w:r>
        <w:rPr>
          <w:rFonts w:eastAsia="Times New Roman" w:cs="Times New Roman"/>
          <w:szCs w:val="24"/>
        </w:rPr>
        <w:t xml:space="preserve">θα βροντοφωνάξω για ακόμα μια φορά: «Η Μακεδονία είναι ελληνική και ανήκει στην Ελλάδα μας». </w:t>
      </w:r>
    </w:p>
    <w:p w14:paraId="1664EBD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664EBDD"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Ευχαριστώ.</w:t>
      </w:r>
    </w:p>
    <w:p w14:paraId="1664EBDE" w14:textId="77777777" w:rsidR="00A97886" w:rsidRDefault="00361846">
      <w:pPr>
        <w:spacing w:line="600" w:lineRule="auto"/>
        <w:ind w:firstLine="720"/>
        <w:jc w:val="both"/>
        <w:rPr>
          <w:rFonts w:eastAsia="Times New Roman"/>
          <w:szCs w:val="24"/>
        </w:rPr>
      </w:pPr>
      <w:r>
        <w:rPr>
          <w:rFonts w:eastAsia="Times New Roman"/>
          <w:szCs w:val="24"/>
        </w:rPr>
        <w:t xml:space="preserve">Προχωρούμε με τον κ. </w:t>
      </w:r>
      <w:proofErr w:type="spellStart"/>
      <w:r>
        <w:rPr>
          <w:rFonts w:eastAsia="Times New Roman"/>
          <w:szCs w:val="24"/>
        </w:rPr>
        <w:t>Κεδίκογλου</w:t>
      </w:r>
      <w:proofErr w:type="spellEnd"/>
      <w:r>
        <w:rPr>
          <w:rFonts w:eastAsia="Times New Roman"/>
          <w:szCs w:val="24"/>
        </w:rPr>
        <w:t>, Βουλευτή της Νέας Δημοκρατίας.</w:t>
      </w:r>
    </w:p>
    <w:p w14:paraId="1664EBDF" w14:textId="77777777" w:rsidR="00A97886" w:rsidRDefault="00361846">
      <w:pPr>
        <w:spacing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Ευχαριστώ, κύριε Πρόε</w:t>
      </w:r>
      <w:r>
        <w:rPr>
          <w:rFonts w:eastAsia="Times New Roman"/>
          <w:szCs w:val="24"/>
        </w:rPr>
        <w:t xml:space="preserve">δρε. </w:t>
      </w:r>
    </w:p>
    <w:p w14:paraId="1664EBE0" w14:textId="77777777" w:rsidR="00A97886" w:rsidRDefault="00361846">
      <w:pPr>
        <w:spacing w:line="600" w:lineRule="auto"/>
        <w:ind w:firstLine="720"/>
        <w:jc w:val="both"/>
        <w:rPr>
          <w:rFonts w:eastAsia="Times New Roman"/>
          <w:szCs w:val="24"/>
        </w:rPr>
      </w:pPr>
      <w:r>
        <w:rPr>
          <w:rFonts w:eastAsia="Times New Roman"/>
          <w:szCs w:val="24"/>
        </w:rPr>
        <w:t xml:space="preserve">Πριν αρχίσω την ομιλία μου, θέλω με τη σειρά μου </w:t>
      </w:r>
      <w:r>
        <w:rPr>
          <w:rFonts w:eastAsia="Times New Roman"/>
          <w:szCs w:val="24"/>
        </w:rPr>
        <w:t xml:space="preserve">να </w:t>
      </w:r>
      <w:r>
        <w:rPr>
          <w:rFonts w:eastAsia="Times New Roman"/>
          <w:szCs w:val="24"/>
        </w:rPr>
        <w:t>πω ότι καταδικάζω δριμύτατα τις επιθέσεις και τις απειλές εναντίον Βουλευτών. Γνωρίζω καλά το συναίσθημα. Είναι πολύ άσχημο. Η οικογένειά μου είχε γίνει στόχος επιθέσεων με μολότοφ και γκαζάκια όταν</w:t>
      </w:r>
      <w:r>
        <w:rPr>
          <w:rFonts w:eastAsia="Times New Roman"/>
          <w:szCs w:val="24"/>
        </w:rPr>
        <w:t xml:space="preserve"> ήμουν στην </w:t>
      </w:r>
      <w:r>
        <w:rPr>
          <w:rFonts w:eastAsia="Times New Roman"/>
          <w:szCs w:val="24"/>
        </w:rPr>
        <w:t>κ</w:t>
      </w:r>
      <w:r>
        <w:rPr>
          <w:rFonts w:eastAsia="Times New Roman"/>
          <w:szCs w:val="24"/>
        </w:rPr>
        <w:t xml:space="preserve">υβέρνηση Σαμαρά. </w:t>
      </w:r>
    </w:p>
    <w:p w14:paraId="1664EBE1" w14:textId="77777777" w:rsidR="00A97886" w:rsidRDefault="00361846">
      <w:pPr>
        <w:spacing w:line="600" w:lineRule="auto"/>
        <w:ind w:firstLine="720"/>
        <w:jc w:val="both"/>
        <w:rPr>
          <w:rFonts w:eastAsia="Times New Roman"/>
          <w:szCs w:val="24"/>
        </w:rPr>
      </w:pPr>
      <w:r>
        <w:rPr>
          <w:rFonts w:eastAsia="Times New Roman"/>
          <w:szCs w:val="24"/>
        </w:rPr>
        <w:t xml:space="preserve">Η βία δεν έχει θέση στην πολιτική μας ζωή, δεν έχει θέση στη </w:t>
      </w:r>
      <w:r>
        <w:rPr>
          <w:rFonts w:eastAsia="Times New Roman"/>
          <w:szCs w:val="24"/>
        </w:rPr>
        <w:t>δ</w:t>
      </w:r>
      <w:r>
        <w:rPr>
          <w:rFonts w:eastAsia="Times New Roman"/>
          <w:szCs w:val="24"/>
        </w:rPr>
        <w:t>ημοκρατία μας. Σταθερή θέση της Νέας Δημοκρατίας είναι να καταδικάζουμε τη βία απ’ όπου κι αν προέρχεται. Ελπίζω πλέον να το έχουν καταλάβει όλοι. Ελπίζω κι ο Πρωθ</w:t>
      </w:r>
      <w:r>
        <w:rPr>
          <w:rFonts w:eastAsia="Times New Roman"/>
          <w:szCs w:val="24"/>
        </w:rPr>
        <w:t xml:space="preserve">υπουργός </w:t>
      </w:r>
      <w:r>
        <w:rPr>
          <w:rFonts w:eastAsia="Times New Roman"/>
          <w:szCs w:val="24"/>
        </w:rPr>
        <w:lastRenderedPageBreak/>
        <w:t>να έχει αναθεωρήσει τη γνωστή του δήλωση για καλές και κακές μολότοφ</w:t>
      </w:r>
      <w:r>
        <w:rPr>
          <w:rFonts w:eastAsia="Times New Roman"/>
          <w:szCs w:val="24"/>
        </w:rPr>
        <w:t>,</w:t>
      </w:r>
      <w:r>
        <w:rPr>
          <w:rFonts w:eastAsia="Times New Roman"/>
          <w:szCs w:val="24"/>
        </w:rPr>
        <w:t xml:space="preserve"> ανάλογα με το αν τις ρίχνεις ή αν τις δέχεσαι. </w:t>
      </w:r>
    </w:p>
    <w:p w14:paraId="1664EBE2" w14:textId="77777777" w:rsidR="00A97886" w:rsidRDefault="00361846">
      <w:pPr>
        <w:spacing w:line="600" w:lineRule="auto"/>
        <w:ind w:firstLine="720"/>
        <w:jc w:val="both"/>
        <w:rPr>
          <w:rFonts w:eastAsia="Times New Roman"/>
          <w:szCs w:val="24"/>
        </w:rPr>
      </w:pPr>
      <w:r>
        <w:rPr>
          <w:rFonts w:eastAsia="Times New Roman"/>
          <w:szCs w:val="24"/>
        </w:rPr>
        <w:t>Δεν υπάρχει καλή και κακή βία. Κάθε μορφή βίας θα μας βρει ενάντιους.</w:t>
      </w:r>
    </w:p>
    <w:p w14:paraId="1664EBE3" w14:textId="77777777" w:rsidR="00A97886" w:rsidRDefault="00361846">
      <w:pPr>
        <w:spacing w:line="600" w:lineRule="auto"/>
        <w:ind w:firstLine="720"/>
        <w:jc w:val="center"/>
        <w:rPr>
          <w:rFonts w:eastAsia="Times New Roman"/>
          <w:szCs w:val="24"/>
        </w:rPr>
      </w:pPr>
      <w:r>
        <w:rPr>
          <w:rFonts w:eastAsia="Times New Roman"/>
          <w:szCs w:val="24"/>
        </w:rPr>
        <w:t>(Διαμαρτυρίες από την πτέρυγα του ΣΥΡΙΖΑ)</w:t>
      </w:r>
    </w:p>
    <w:p w14:paraId="1664EBE4" w14:textId="77777777" w:rsidR="00A97886" w:rsidRDefault="00361846">
      <w:pPr>
        <w:spacing w:line="600" w:lineRule="auto"/>
        <w:ind w:firstLine="720"/>
        <w:jc w:val="both"/>
        <w:rPr>
          <w:rFonts w:eastAsia="Times New Roman"/>
          <w:szCs w:val="24"/>
        </w:rPr>
      </w:pPr>
      <w:r>
        <w:rPr>
          <w:rFonts w:eastAsia="Times New Roman"/>
          <w:szCs w:val="24"/>
        </w:rPr>
        <w:t>Εδώ είμαστε και τ</w:t>
      </w:r>
      <w:r>
        <w:rPr>
          <w:rFonts w:eastAsia="Times New Roman"/>
          <w:szCs w:val="24"/>
        </w:rPr>
        <w:t xml:space="preserve">α έχουμε ακούσει όλοι. </w:t>
      </w:r>
    </w:p>
    <w:p w14:paraId="1664EBE5" w14:textId="77777777" w:rsidR="00A97886" w:rsidRDefault="00361846">
      <w:pPr>
        <w:spacing w:line="600" w:lineRule="auto"/>
        <w:ind w:firstLine="720"/>
        <w:jc w:val="both"/>
        <w:rPr>
          <w:rFonts w:eastAsia="Times New Roman"/>
          <w:szCs w:val="24"/>
        </w:rPr>
      </w:pPr>
      <w:r>
        <w:rPr>
          <w:rFonts w:eastAsia="Times New Roman"/>
          <w:szCs w:val="24"/>
        </w:rPr>
        <w:t>Κυρίες και κύριοι συνάδελφοι, έχουμε μια συμφωνία</w:t>
      </w:r>
      <w:r>
        <w:rPr>
          <w:rFonts w:eastAsia="Times New Roman"/>
          <w:szCs w:val="24"/>
        </w:rPr>
        <w:t>,</w:t>
      </w:r>
      <w:r>
        <w:rPr>
          <w:rFonts w:eastAsia="Times New Roman"/>
          <w:szCs w:val="24"/>
        </w:rPr>
        <w:t xml:space="preserve"> που η Κυβέρνηση διαπραγματεύτηκε εν </w:t>
      </w:r>
      <w:proofErr w:type="spellStart"/>
      <w:r>
        <w:rPr>
          <w:rFonts w:eastAsia="Times New Roman"/>
          <w:szCs w:val="24"/>
        </w:rPr>
        <w:t>κρυπτώ</w:t>
      </w:r>
      <w:proofErr w:type="spellEnd"/>
      <w:r>
        <w:rPr>
          <w:rFonts w:eastAsia="Times New Roman"/>
          <w:szCs w:val="24"/>
        </w:rPr>
        <w:t>. Που οδήγησε στην παραίτηση δ</w:t>
      </w:r>
      <w:r>
        <w:rPr>
          <w:rFonts w:eastAsia="Times New Roman"/>
          <w:szCs w:val="24"/>
        </w:rPr>
        <w:t>ύ</w:t>
      </w:r>
      <w:r>
        <w:rPr>
          <w:rFonts w:eastAsia="Times New Roman"/>
          <w:szCs w:val="24"/>
        </w:rPr>
        <w:t>ο Υπουργών, μεταξύ τους και ο αρχιτέκτονας της συμφωνίας, με βαρύτατες αλληλοκατηγορίες. Μια συμφωνία θολή α</w:t>
      </w:r>
      <w:r>
        <w:rPr>
          <w:rFonts w:eastAsia="Times New Roman"/>
          <w:szCs w:val="24"/>
        </w:rPr>
        <w:t xml:space="preserve">φού δεν έχουμε ούτε καν το </w:t>
      </w:r>
      <w:r>
        <w:rPr>
          <w:rFonts w:eastAsia="Times New Roman"/>
          <w:szCs w:val="24"/>
        </w:rPr>
        <w:t>σ</w:t>
      </w:r>
      <w:r>
        <w:rPr>
          <w:rFonts w:eastAsia="Times New Roman"/>
          <w:szCs w:val="24"/>
        </w:rPr>
        <w:t>ύνταγμα των Σκοπίων για πλήρη εικόνα. Για το προοίμιο να μην πούμε κουβέντα. Δεν θα το δούμε ποτέ. Μια συμφωνία κακή που έχει εξοργίσει την συντριπτική πλειονότητα των Ελλήνων. Μια συμφωνία που έρχεται τσάτρα-</w:t>
      </w:r>
      <w:proofErr w:type="spellStart"/>
      <w:r>
        <w:rPr>
          <w:rFonts w:eastAsia="Times New Roman"/>
          <w:szCs w:val="24"/>
        </w:rPr>
        <w:t>πάτρα</w:t>
      </w:r>
      <w:proofErr w:type="spellEnd"/>
      <w:r>
        <w:rPr>
          <w:rFonts w:eastAsia="Times New Roman"/>
          <w:szCs w:val="24"/>
        </w:rPr>
        <w:t xml:space="preserve"> για επικύρωση</w:t>
      </w:r>
      <w:r>
        <w:rPr>
          <w:rFonts w:eastAsia="Times New Roman"/>
          <w:szCs w:val="24"/>
        </w:rPr>
        <w:t xml:space="preserve"> στη Βουλή με πρωτοφανείς διαδικασίες. Μια συμφωνία στα τυφλά. Δεν ξέρουμε τι θα βρούμε μπροστά μας. Μνημείο αμοραλισμού; Ασύστολος τυχοδιωκτισμός, κυνική εξουσιομανία, απολυταρχικό θράσος; Η ελληνική </w:t>
      </w:r>
      <w:r>
        <w:rPr>
          <w:rFonts w:eastAsia="Times New Roman"/>
          <w:szCs w:val="24"/>
        </w:rPr>
        <w:lastRenderedPageBreak/>
        <w:t>γλώσσα αρχίζει να αποδεικνύεται φτωχή</w:t>
      </w:r>
      <w:r>
        <w:rPr>
          <w:rFonts w:eastAsia="Times New Roman"/>
          <w:szCs w:val="24"/>
        </w:rPr>
        <w:t>,</w:t>
      </w:r>
      <w:r>
        <w:rPr>
          <w:rFonts w:eastAsia="Times New Roman"/>
          <w:szCs w:val="24"/>
        </w:rPr>
        <w:t xml:space="preserve"> για να περιγράψει τις κυβερνητικές επιδόσεις στην υπηρεσία του δόγματος «ο κομματικός σκοπός αγιάζει κάθε μέσο ακόμα και τα δακρυγόνα σε γυναικόπαιδα». </w:t>
      </w:r>
    </w:p>
    <w:p w14:paraId="1664EBE6" w14:textId="77777777" w:rsidR="00A97886" w:rsidRDefault="00361846">
      <w:pPr>
        <w:spacing w:line="600" w:lineRule="auto"/>
        <w:ind w:firstLine="720"/>
        <w:jc w:val="both"/>
        <w:rPr>
          <w:rFonts w:eastAsia="Times New Roman"/>
          <w:szCs w:val="24"/>
        </w:rPr>
      </w:pPr>
      <w:r>
        <w:rPr>
          <w:rFonts w:eastAsia="Times New Roman"/>
          <w:szCs w:val="24"/>
        </w:rPr>
        <w:t>Στα τέσσερα χρόνια που είστε στην Κυβέρνηση</w:t>
      </w:r>
      <w:r>
        <w:rPr>
          <w:rFonts w:eastAsia="Times New Roman"/>
          <w:szCs w:val="24"/>
        </w:rPr>
        <w:t>,</w:t>
      </w:r>
      <w:r>
        <w:rPr>
          <w:rFonts w:eastAsia="Times New Roman"/>
          <w:szCs w:val="24"/>
        </w:rPr>
        <w:t xml:space="preserve"> έχετε κάνει πολλές καταστροφικές επιλογές, όμως αυτή είνα</w:t>
      </w:r>
      <w:r>
        <w:rPr>
          <w:rFonts w:eastAsia="Times New Roman"/>
          <w:szCs w:val="24"/>
        </w:rPr>
        <w:t>ι μακράν η καταστροφικότερη. Δεν είναι μόνο το τι κάνετε. Φέρνετε μια εθνικά επιζήμια συμφωνία</w:t>
      </w:r>
      <w:r>
        <w:rPr>
          <w:rFonts w:eastAsia="Times New Roman"/>
          <w:szCs w:val="24"/>
        </w:rPr>
        <w:t>,</w:t>
      </w:r>
      <w:r>
        <w:rPr>
          <w:rFonts w:eastAsia="Times New Roman"/>
          <w:szCs w:val="24"/>
        </w:rPr>
        <w:t xml:space="preserve"> που εγκυμονεί πολλούς κινδύνους για το μέλλον. Είναι και το γιατί το κάνετε. Πιστεύετε ότι έτσι εξυπηρετείτε το στενό κομματικό σας συμφέρον, περιορίζοντας όπως</w:t>
      </w:r>
      <w:r>
        <w:rPr>
          <w:rFonts w:eastAsia="Times New Roman"/>
          <w:szCs w:val="24"/>
        </w:rPr>
        <w:t xml:space="preserve"> νομίζετε, την επικείμενη εκλογική σας συντριβή. </w:t>
      </w:r>
    </w:p>
    <w:p w14:paraId="1664EBE7" w14:textId="77777777" w:rsidR="00A97886" w:rsidRDefault="00361846">
      <w:pPr>
        <w:spacing w:line="600" w:lineRule="auto"/>
        <w:ind w:firstLine="720"/>
        <w:jc w:val="both"/>
        <w:rPr>
          <w:rFonts w:eastAsia="Times New Roman"/>
          <w:szCs w:val="24"/>
        </w:rPr>
      </w:pPr>
      <w:r>
        <w:rPr>
          <w:rFonts w:eastAsia="Times New Roman"/>
          <w:szCs w:val="24"/>
        </w:rPr>
        <w:t>Είναι όμως και το πώς το κάνετε. Εξευτελίζοντας τις δημοκρατικές αξίες και τις αρχές του κοινοβουλευτισμού. Τι, πώς και γιατί; Τι κάνετε, πώς το κάνετε και γιατί το κάνετε; Στο τρίπτυχο αυτό αποτυπώνεται ξε</w:t>
      </w:r>
      <w:r>
        <w:rPr>
          <w:rFonts w:eastAsia="Times New Roman"/>
          <w:szCs w:val="24"/>
        </w:rPr>
        <w:t>κάθαρα το πνεύμα της τυχοδιωκτικής διακυβέρνησής σας. Τι κάνετε; Φέρνετε μια συμφωνία εθνικά επιβλαβή. Μια συμφωνία που</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δεν διαπραγματευτήκατε, δεν κερδίσατε τίποτα και τα δώσατε όλα, ακόμα κι αυτά </w:t>
      </w:r>
      <w:r>
        <w:rPr>
          <w:rFonts w:eastAsia="Times New Roman"/>
          <w:szCs w:val="24"/>
        </w:rPr>
        <w:lastRenderedPageBreak/>
        <w:t>που η άλλη πλευρά δεν είχε διανοηθεί να ζητήσ</w:t>
      </w:r>
      <w:r>
        <w:rPr>
          <w:rFonts w:eastAsia="Times New Roman"/>
          <w:szCs w:val="24"/>
        </w:rPr>
        <w:t xml:space="preserve">ει στο παρελθόν, όπως η ταυτότητα και η γλώσσα. </w:t>
      </w:r>
    </w:p>
    <w:p w14:paraId="1664EBE8" w14:textId="77777777" w:rsidR="00A97886" w:rsidRDefault="00361846">
      <w:pPr>
        <w:spacing w:line="600" w:lineRule="auto"/>
        <w:ind w:firstLine="720"/>
        <w:jc w:val="both"/>
        <w:rPr>
          <w:rFonts w:eastAsia="Times New Roman"/>
          <w:szCs w:val="24"/>
        </w:rPr>
      </w:pPr>
      <w:r>
        <w:rPr>
          <w:rFonts w:eastAsia="Times New Roman"/>
          <w:szCs w:val="24"/>
        </w:rPr>
        <w:t>Δεν εκμεταλλευτήκατε κανένα από τα πλεονεκτήματα</w:t>
      </w:r>
      <w:r>
        <w:rPr>
          <w:rFonts w:eastAsia="Times New Roman"/>
          <w:szCs w:val="24"/>
        </w:rPr>
        <w:t>,</w:t>
      </w:r>
      <w:r>
        <w:rPr>
          <w:rFonts w:eastAsia="Times New Roman"/>
          <w:szCs w:val="24"/>
        </w:rPr>
        <w:t xml:space="preserve"> που παρείχε στην Ελλάδα η ευνοϊκή διεθνής συγκυρία με πρώτο τον παράγοντα χρόνο. Τα Σκόπια βιάζονταν. Η Ελλάδα δεν είχε κανέναν λόγο να βιάζεται. Κι όμως η Ε</w:t>
      </w:r>
      <w:r>
        <w:rPr>
          <w:rFonts w:eastAsia="Times New Roman"/>
          <w:szCs w:val="24"/>
        </w:rPr>
        <w:t xml:space="preserve">λλάδα εμφανίστηκε ως επισπεύδουσα με τις συνεπαγόμενες αρνητικές συνέπειες στη διαπραγμάτευση. </w:t>
      </w:r>
    </w:p>
    <w:p w14:paraId="1664EBE9" w14:textId="77777777" w:rsidR="00A97886" w:rsidRDefault="00361846">
      <w:pPr>
        <w:spacing w:line="600" w:lineRule="auto"/>
        <w:ind w:firstLine="720"/>
        <w:jc w:val="both"/>
        <w:rPr>
          <w:rFonts w:eastAsia="Times New Roman"/>
          <w:szCs w:val="24"/>
        </w:rPr>
      </w:pPr>
      <w:r>
        <w:rPr>
          <w:rFonts w:eastAsia="Times New Roman"/>
          <w:szCs w:val="24"/>
        </w:rPr>
        <w:t>Γιατί το κάνετε; Γιατί σας έπιασε ξαφνικά πρεμούρα να κλείσ</w:t>
      </w:r>
      <w:r>
        <w:rPr>
          <w:rFonts w:eastAsia="Times New Roman"/>
          <w:szCs w:val="24"/>
        </w:rPr>
        <w:t>ε</w:t>
      </w:r>
      <w:r>
        <w:rPr>
          <w:rFonts w:eastAsia="Times New Roman"/>
          <w:szCs w:val="24"/>
        </w:rPr>
        <w:t>τε το Σκοπιανό; Η θέση της Ελλάδας στους διεθνείς οργανισμούς ήταν κατοχυρωμένη. Στο Βουκουρέστι είχ</w:t>
      </w:r>
      <w:r>
        <w:rPr>
          <w:rFonts w:eastAsia="Times New Roman"/>
          <w:szCs w:val="24"/>
        </w:rPr>
        <w:t>αν μπει γερά θεμέλια. Τώρα έχετε ανοίξει ήδη τον δρόμο για την ένταξη των Σκοπίων στο ΝΑΤΟ. Προσοχή. Η συμφωνία αυτή δεσμεύει την Ελλάδα να δίνει πράσινο φως σε κάθε ενταξιακό κεφάλαιο των Σκοπίων στην Ευρωπαϊκή Ένωση χωρίς κανέναν αντίλογο, ακόμα και αν δ</w:t>
      </w:r>
      <w:r>
        <w:rPr>
          <w:rFonts w:eastAsia="Times New Roman"/>
          <w:szCs w:val="24"/>
        </w:rPr>
        <w:t xml:space="preserve">εν έχει σχέση με τη συμφωνία. Ακόμα και για την αγροτική πολιτική. Η απάντηση στο γιατί το κάνετε είναι ότι πήρατε την επικίνδυνη απόφαση να </w:t>
      </w:r>
      <w:proofErr w:type="spellStart"/>
      <w:r>
        <w:rPr>
          <w:rFonts w:eastAsia="Times New Roman"/>
          <w:szCs w:val="24"/>
        </w:rPr>
        <w:t>εργαλειοποιήσετε</w:t>
      </w:r>
      <w:proofErr w:type="spellEnd"/>
      <w:r>
        <w:rPr>
          <w:rFonts w:eastAsia="Times New Roman"/>
          <w:szCs w:val="24"/>
        </w:rPr>
        <w:t xml:space="preserve"> ένα εθνικό </w:t>
      </w:r>
      <w:r>
        <w:rPr>
          <w:rFonts w:eastAsia="Times New Roman"/>
          <w:szCs w:val="24"/>
        </w:rPr>
        <w:lastRenderedPageBreak/>
        <w:t xml:space="preserve">ζήτημα για να το χρησιμοποιήσετε προς το κομματικό σας συμφέρον στην ελληνική πολιτική </w:t>
      </w:r>
      <w:r>
        <w:rPr>
          <w:rFonts w:eastAsia="Times New Roman"/>
          <w:szCs w:val="24"/>
        </w:rPr>
        <w:t xml:space="preserve">σκηνή. Το έχουν πει άλλωστε δημόσια τόσο ο Πρόεδρος της Βουλής αρχικά αλλά και ο Πρωθυπουργός πολύ πρόσφατα ότι θεωρούν το Σκοπιανό μια ιδανική ευκαιρία να αναδιατάξουν την πολιτική σκηνή. </w:t>
      </w:r>
    </w:p>
    <w:p w14:paraId="1664EBEA" w14:textId="77777777" w:rsidR="00A97886" w:rsidRDefault="00361846">
      <w:pPr>
        <w:spacing w:line="600" w:lineRule="auto"/>
        <w:ind w:firstLine="720"/>
        <w:jc w:val="both"/>
        <w:rPr>
          <w:rFonts w:eastAsia="Times New Roman"/>
          <w:szCs w:val="24"/>
        </w:rPr>
      </w:pPr>
      <w:r>
        <w:rPr>
          <w:rFonts w:eastAsia="Times New Roman"/>
          <w:szCs w:val="24"/>
        </w:rPr>
        <w:t>Εξαιρετικά προβληματική και επικίνδυνη είναι η πλήρης αναγνώριση μ</w:t>
      </w:r>
      <w:r>
        <w:rPr>
          <w:rFonts w:eastAsia="Times New Roman"/>
          <w:szCs w:val="24"/>
        </w:rPr>
        <w:t>ακεδονικής ταυτότητας στη γειτονική χώρα. Το άρθρο 7 ορίζει ότι με τους όρους «Μακεδονία» και «μακεδονικός» θα περιγράφονται ως προς τα Σκόπια η επικράτεια, η γλώσσα, ο πληθυσμός και τα χαρακτηριστικά τους με τη δική τους ιστορία, πολιτισμό και κληρονομιά.</w:t>
      </w:r>
      <w:r>
        <w:rPr>
          <w:rFonts w:eastAsia="Times New Roman"/>
          <w:szCs w:val="24"/>
        </w:rPr>
        <w:t xml:space="preserve"> Συγγνώμη, αυτό δεν είναι ορισμός ιθαγένειας. Είναι καραμπινάτη αναγνώριση μακεδονικής ταυτότητας και τη χαρίζετε στους Σκοπιανούς. </w:t>
      </w:r>
    </w:p>
    <w:p w14:paraId="1664EBEB" w14:textId="77777777" w:rsidR="00A97886" w:rsidRDefault="00361846">
      <w:pPr>
        <w:spacing w:line="600" w:lineRule="auto"/>
        <w:ind w:firstLine="720"/>
        <w:jc w:val="both"/>
        <w:rPr>
          <w:rFonts w:eastAsia="Times New Roman"/>
          <w:szCs w:val="24"/>
        </w:rPr>
      </w:pPr>
      <w:r>
        <w:rPr>
          <w:rFonts w:eastAsia="Times New Roman"/>
          <w:szCs w:val="24"/>
        </w:rPr>
        <w:t>Αναγνωρίζετε, λοιπόν και μακεδονική γλώσσα, μια γλώσσα ανύπαρκτη, αφού στα Σκόπια μιλούν διάλεκτο της βουλγαρικής. Δεν είνα</w:t>
      </w:r>
      <w:r>
        <w:rPr>
          <w:rFonts w:eastAsia="Times New Roman"/>
          <w:szCs w:val="24"/>
        </w:rPr>
        <w:t xml:space="preserve">ι τυχαίο ότι η Βουλγαρία, που αναγνωρίζει χώρα Μακεδονία, δεν αναγνωρίζει μακεδονική γλώσσα, ούτε εθνότητα. </w:t>
      </w:r>
    </w:p>
    <w:p w14:paraId="1664EBEC" w14:textId="77777777" w:rsidR="00A97886" w:rsidRDefault="00361846">
      <w:pPr>
        <w:spacing w:line="600" w:lineRule="auto"/>
        <w:ind w:firstLine="720"/>
        <w:jc w:val="both"/>
        <w:rPr>
          <w:rFonts w:eastAsia="Times New Roman"/>
          <w:szCs w:val="24"/>
        </w:rPr>
      </w:pPr>
      <w:r>
        <w:rPr>
          <w:rFonts w:eastAsia="Times New Roman"/>
          <w:szCs w:val="24"/>
        </w:rPr>
        <w:lastRenderedPageBreak/>
        <w:t xml:space="preserve">Πέραν αυτού, η Ελλάδα παίρνει έτσι θέση σε μια </w:t>
      </w:r>
      <w:proofErr w:type="spellStart"/>
      <w:r>
        <w:rPr>
          <w:rFonts w:eastAsia="Times New Roman"/>
          <w:szCs w:val="24"/>
        </w:rPr>
        <w:t>ταυτοτική</w:t>
      </w:r>
      <w:proofErr w:type="spellEnd"/>
      <w:r>
        <w:rPr>
          <w:rFonts w:eastAsia="Times New Roman"/>
          <w:szCs w:val="24"/>
        </w:rPr>
        <w:t xml:space="preserve"> διαμάχη μεταξύ γειτονικών της κρατών. Όχι μόνο δεν κλείνετε τις διαφορές με τα Σκόπια, αλλ</w:t>
      </w:r>
      <w:r>
        <w:rPr>
          <w:rFonts w:eastAsia="Times New Roman"/>
          <w:szCs w:val="24"/>
        </w:rPr>
        <w:t xml:space="preserve">ά ανοίγετε και ζήτημα με τη Βουλγαρία χωρίς να κερδίζουμε τίποτα. Τρομερή επιτυχία. </w:t>
      </w:r>
    </w:p>
    <w:p w14:paraId="1664EBED" w14:textId="77777777" w:rsidR="00A97886" w:rsidRDefault="00361846">
      <w:pPr>
        <w:spacing w:line="600" w:lineRule="auto"/>
        <w:ind w:firstLine="720"/>
        <w:jc w:val="both"/>
        <w:rPr>
          <w:rFonts w:eastAsia="Times New Roman"/>
          <w:szCs w:val="24"/>
        </w:rPr>
      </w:pPr>
      <w:r>
        <w:rPr>
          <w:rFonts w:eastAsia="Times New Roman"/>
          <w:szCs w:val="24"/>
        </w:rPr>
        <w:t>Κλείνοντας, να υπογραμμίσω ότι με το άρθρο 7 έχουμε και ιστορικές απώλειες. Ναι μεν τα Σκόπια αναγνωρίζεται ότι δεν έχουν σχέση με την αρχαία ελληνική ιστορία, αλλά η ιστο</w:t>
      </w:r>
      <w:r>
        <w:rPr>
          <w:rFonts w:eastAsia="Times New Roman"/>
          <w:szCs w:val="24"/>
        </w:rPr>
        <w:t xml:space="preserve">ρία της Μακεδονίας δεν σταματάει το 146 π.Χ. με την κατάληψη από τους Ρωμαίους. Την υπόλοιπη ιστορία της τη χαρίζουμε στους Σκοπιανούς; Η μακεδονική δυναστεία του Βυζαντίου δεν ήταν ελληνική; Ο Βασίλειος Β΄ ο </w:t>
      </w:r>
      <w:proofErr w:type="spellStart"/>
      <w:r>
        <w:rPr>
          <w:rFonts w:eastAsia="Times New Roman"/>
          <w:szCs w:val="24"/>
        </w:rPr>
        <w:t>Βουλγαροκτόνος</w:t>
      </w:r>
      <w:proofErr w:type="spellEnd"/>
      <w:r>
        <w:rPr>
          <w:rFonts w:eastAsia="Times New Roman"/>
          <w:szCs w:val="24"/>
        </w:rPr>
        <w:t xml:space="preserve"> ήταν τελικά Βούλγαρος; </w:t>
      </w:r>
    </w:p>
    <w:p w14:paraId="1664EBEE" w14:textId="77777777" w:rsidR="00A97886" w:rsidRDefault="00361846">
      <w:pPr>
        <w:spacing w:line="600" w:lineRule="auto"/>
        <w:ind w:firstLine="720"/>
        <w:jc w:val="both"/>
        <w:rPr>
          <w:rFonts w:eastAsia="Times New Roman"/>
          <w:szCs w:val="24"/>
        </w:rPr>
      </w:pPr>
      <w:r>
        <w:rPr>
          <w:rFonts w:eastAsia="Times New Roman"/>
          <w:szCs w:val="24"/>
        </w:rPr>
        <w:t>Ακόμα βλ</w:t>
      </w:r>
      <w:r>
        <w:rPr>
          <w:rFonts w:eastAsia="Times New Roman"/>
          <w:szCs w:val="24"/>
        </w:rPr>
        <w:t xml:space="preserve">αβερότερη είναι η συνεπαγόμενη οικειοποίηση του Κύριλλου και του Μεθόδιου από τους Σκοπιανούς. Έσπευσε να το διακηρύξει ήδη και ο κ. </w:t>
      </w:r>
      <w:proofErr w:type="spellStart"/>
      <w:r>
        <w:rPr>
          <w:rFonts w:eastAsia="Times New Roman"/>
          <w:szCs w:val="24"/>
        </w:rPr>
        <w:t>Ζάεφ</w:t>
      </w:r>
      <w:proofErr w:type="spellEnd"/>
      <w:r>
        <w:rPr>
          <w:rFonts w:eastAsia="Times New Roman"/>
          <w:szCs w:val="24"/>
        </w:rPr>
        <w:t xml:space="preserve">. </w:t>
      </w:r>
    </w:p>
    <w:p w14:paraId="1664EBEF" w14:textId="77777777" w:rsidR="00A97886" w:rsidRDefault="00361846">
      <w:pPr>
        <w:spacing w:line="600" w:lineRule="auto"/>
        <w:ind w:firstLine="720"/>
        <w:jc w:val="both"/>
        <w:rPr>
          <w:rFonts w:eastAsia="Times New Roman"/>
          <w:szCs w:val="24"/>
        </w:rPr>
      </w:pPr>
      <w:r>
        <w:rPr>
          <w:rFonts w:eastAsia="Times New Roman"/>
          <w:szCs w:val="24"/>
        </w:rPr>
        <w:t xml:space="preserve">Κυρίες και κύριοι συνάδελφοι, ο εκχριστιανισμός των Σλάβων ήταν ένα από τα μεγαλύτερα επιτεύγματα του ελληνικού </w:t>
      </w:r>
      <w:r>
        <w:rPr>
          <w:rFonts w:eastAsia="Times New Roman"/>
          <w:szCs w:val="24"/>
        </w:rPr>
        <w:lastRenderedPageBreak/>
        <w:t>πνεύ</w:t>
      </w:r>
      <w:r>
        <w:rPr>
          <w:rFonts w:eastAsia="Times New Roman"/>
          <w:szCs w:val="24"/>
        </w:rPr>
        <w:t xml:space="preserve">ματος. Μας χαρίζει κύρος μέχρι σήμερα και εσείς τον απαρνείστε. Σε λίγο θα μας πείτε και ότι οι Σλάβοι εκχριστιανίστηκαν μόνοι τους. Το χειρότερο βέβαια είναι ότι θέλετε να μας πείσετε ότι επί είκοσι </w:t>
      </w:r>
      <w:r>
        <w:rPr>
          <w:rFonts w:eastAsia="Times New Roman"/>
          <w:szCs w:val="24"/>
        </w:rPr>
        <w:t xml:space="preserve">οχτώ </w:t>
      </w:r>
      <w:r>
        <w:rPr>
          <w:rFonts w:eastAsia="Times New Roman"/>
          <w:szCs w:val="24"/>
        </w:rPr>
        <w:t>χρόνια η Ελλάδα ζητούσε αλλαγή ονόματος των Σκοπίων</w:t>
      </w:r>
      <w:r>
        <w:rPr>
          <w:rFonts w:eastAsia="Times New Roman"/>
          <w:szCs w:val="24"/>
        </w:rPr>
        <w:t xml:space="preserve"> για να μπορούν να αποκαλούνται οι κάτοικοί τους σκέτα Μακεδόνες. </w:t>
      </w:r>
    </w:p>
    <w:p w14:paraId="1664EBF0" w14:textId="77777777" w:rsidR="00A97886" w:rsidRDefault="00361846">
      <w:pPr>
        <w:spacing w:line="600" w:lineRule="auto"/>
        <w:ind w:firstLine="720"/>
        <w:jc w:val="both"/>
        <w:rPr>
          <w:rFonts w:eastAsia="Times New Roman"/>
          <w:szCs w:val="24"/>
        </w:rPr>
      </w:pPr>
      <w:r>
        <w:rPr>
          <w:rFonts w:eastAsia="Times New Roman"/>
          <w:szCs w:val="24"/>
        </w:rPr>
        <w:t xml:space="preserve">Υπερασπίζεστε ένα ιστορικό επικίνδυνο λάθος, γιατί πιστεύετε ότι σας συμφέρει. Δεν αγωνίζεστε υπέρ </w:t>
      </w:r>
      <w:proofErr w:type="spellStart"/>
      <w:r>
        <w:rPr>
          <w:rFonts w:eastAsia="Times New Roman"/>
          <w:szCs w:val="24"/>
        </w:rPr>
        <w:t>πάτρης</w:t>
      </w:r>
      <w:proofErr w:type="spellEnd"/>
      <w:r>
        <w:rPr>
          <w:rFonts w:eastAsia="Times New Roman"/>
          <w:szCs w:val="24"/>
        </w:rPr>
        <w:t xml:space="preserve">, αλλά υπέρ πάρτης. </w:t>
      </w:r>
    </w:p>
    <w:p w14:paraId="1664EBF1" w14:textId="77777777" w:rsidR="00A97886" w:rsidRDefault="00361846">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664EBF2"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Ευχαριστώ πολύ. </w:t>
      </w:r>
    </w:p>
    <w:p w14:paraId="1664EBF3" w14:textId="77777777" w:rsidR="00A97886" w:rsidRDefault="00361846">
      <w:pPr>
        <w:spacing w:line="600" w:lineRule="auto"/>
        <w:ind w:firstLine="720"/>
        <w:jc w:val="both"/>
        <w:rPr>
          <w:rFonts w:eastAsia="Times New Roman"/>
          <w:szCs w:val="24"/>
        </w:rPr>
      </w:pPr>
      <w:r>
        <w:rPr>
          <w:rFonts w:eastAsia="Times New Roman"/>
          <w:szCs w:val="24"/>
        </w:rPr>
        <w:t xml:space="preserve">Προχωρούμε με τον κ. </w:t>
      </w:r>
      <w:proofErr w:type="spellStart"/>
      <w:r>
        <w:rPr>
          <w:rFonts w:eastAsia="Times New Roman"/>
          <w:szCs w:val="24"/>
        </w:rPr>
        <w:t>Κόνσολα</w:t>
      </w:r>
      <w:proofErr w:type="spellEnd"/>
      <w:r>
        <w:rPr>
          <w:rFonts w:eastAsia="Times New Roman"/>
          <w:szCs w:val="24"/>
        </w:rPr>
        <w:t>, Βουλευτή της Νέας Δημοκρατίας.</w:t>
      </w:r>
    </w:p>
    <w:p w14:paraId="1664EBF4" w14:textId="77777777" w:rsidR="00A97886" w:rsidRDefault="00361846">
      <w:pPr>
        <w:spacing w:line="600" w:lineRule="auto"/>
        <w:ind w:firstLine="720"/>
        <w:jc w:val="both"/>
        <w:rPr>
          <w:rFonts w:eastAsia="Times New Roman"/>
          <w:szCs w:val="24"/>
        </w:rPr>
      </w:pPr>
      <w:r>
        <w:rPr>
          <w:rFonts w:eastAsia="Times New Roman"/>
          <w:szCs w:val="24"/>
        </w:rPr>
        <w:t>Ορίστε, έ</w:t>
      </w:r>
      <w:r>
        <w:rPr>
          <w:rFonts w:eastAsia="Times New Roman"/>
          <w:szCs w:val="24"/>
        </w:rPr>
        <w:t>χετε τον λόγο για πέντε λεπτά.</w:t>
      </w:r>
    </w:p>
    <w:p w14:paraId="1664EBF5" w14:textId="77777777" w:rsidR="00A97886" w:rsidRDefault="00361846">
      <w:pPr>
        <w:spacing w:line="600" w:lineRule="auto"/>
        <w:ind w:firstLine="720"/>
        <w:jc w:val="both"/>
        <w:rPr>
          <w:rFonts w:eastAsia="Times New Roman"/>
          <w:szCs w:val="24"/>
        </w:rPr>
      </w:pPr>
      <w:r>
        <w:rPr>
          <w:rFonts w:eastAsia="Times New Roman"/>
          <w:b/>
          <w:szCs w:val="24"/>
        </w:rPr>
        <w:t>ΕΜΜΑΝΟΥΗΛ ΚΟΝΣΟΛΑΣ:</w:t>
      </w:r>
      <w:r>
        <w:rPr>
          <w:rFonts w:eastAsia="Times New Roman"/>
          <w:szCs w:val="24"/>
        </w:rPr>
        <w:t xml:space="preserve"> Ευχαριστώ, κύριε Πρόεδρε. </w:t>
      </w:r>
    </w:p>
    <w:p w14:paraId="1664EBF6" w14:textId="77777777" w:rsidR="00A97886" w:rsidRDefault="00361846">
      <w:pPr>
        <w:spacing w:line="600" w:lineRule="auto"/>
        <w:ind w:firstLine="720"/>
        <w:jc w:val="both"/>
        <w:rPr>
          <w:rFonts w:eastAsia="Times New Roman"/>
          <w:szCs w:val="24"/>
        </w:rPr>
      </w:pPr>
      <w:r>
        <w:rPr>
          <w:rFonts w:eastAsia="Times New Roman"/>
          <w:szCs w:val="24"/>
        </w:rPr>
        <w:lastRenderedPageBreak/>
        <w:t xml:space="preserve">Κύριε Υπουργέ, κυρίες και κύριοι συνάδελφοι Βουλευτές, </w:t>
      </w:r>
      <w:r>
        <w:rPr>
          <w:rFonts w:eastAsia="Times New Roman"/>
          <w:szCs w:val="24"/>
        </w:rPr>
        <w:t xml:space="preserve">χαίρομαι που οι συνάδελφοι της κυβερνητικής </w:t>
      </w:r>
      <w:r>
        <w:rPr>
          <w:rFonts w:eastAsia="Times New Roman"/>
          <w:szCs w:val="24"/>
        </w:rPr>
        <w:t xml:space="preserve">πλειοψηφίας </w:t>
      </w:r>
      <w:r>
        <w:rPr>
          <w:rFonts w:eastAsia="Times New Roman"/>
          <w:szCs w:val="24"/>
        </w:rPr>
        <w:t xml:space="preserve">επικρότησαν τη θέση του κ. </w:t>
      </w:r>
      <w:proofErr w:type="spellStart"/>
      <w:r>
        <w:rPr>
          <w:rFonts w:eastAsia="Times New Roman"/>
          <w:szCs w:val="24"/>
        </w:rPr>
        <w:t>Κεδίκογλου</w:t>
      </w:r>
      <w:proofErr w:type="spellEnd"/>
      <w:r>
        <w:rPr>
          <w:rFonts w:eastAsia="Times New Roman"/>
          <w:szCs w:val="24"/>
        </w:rPr>
        <w:t xml:space="preserve"> για την καταδίκη της βίας, κάτι το οποίο βεβαίως, αν ανατρέξουμε στο εγγύς παρελθόν, δεν είχαν πράξει σε αντίστοιχες περιπτώσεις τότε ως Βουλευτές της Αξιωματικής</w:t>
      </w:r>
      <w:r>
        <w:rPr>
          <w:rFonts w:eastAsia="Times New Roman"/>
          <w:szCs w:val="24"/>
        </w:rPr>
        <w:t xml:space="preserve"> Αντιπολίτευσης. Και θέλω να πιστεύω ότι γίνονται μαθήματα και υπάρχει συλλογική συνείδηση και στην πορεία του χρόνου τουλάχιστον σε βασικά θέματα θα μπορούσαμε να συμπορευθούμε. </w:t>
      </w:r>
    </w:p>
    <w:p w14:paraId="1664EBF7" w14:textId="77777777" w:rsidR="00A97886" w:rsidRDefault="00361846">
      <w:pPr>
        <w:spacing w:line="600" w:lineRule="auto"/>
        <w:ind w:firstLine="720"/>
        <w:jc w:val="both"/>
        <w:rPr>
          <w:rFonts w:eastAsia="Times New Roman"/>
          <w:szCs w:val="24"/>
        </w:rPr>
      </w:pPr>
      <w:r>
        <w:rPr>
          <w:rFonts w:eastAsia="Times New Roman"/>
          <w:szCs w:val="24"/>
        </w:rPr>
        <w:t xml:space="preserve">Κύριε Πρόεδρε, η κ. Ράπτη με ενημέρωσε προηγούμενα ότι χθες ήταν του </w:t>
      </w:r>
      <w:r>
        <w:rPr>
          <w:rFonts w:eastAsia="Times New Roman"/>
          <w:szCs w:val="24"/>
        </w:rPr>
        <w:t xml:space="preserve">Όσιου </w:t>
      </w:r>
      <w:proofErr w:type="spellStart"/>
      <w:r>
        <w:rPr>
          <w:rFonts w:eastAsia="Times New Roman"/>
          <w:szCs w:val="24"/>
        </w:rPr>
        <w:t>Μ</w:t>
      </w:r>
      <w:r>
        <w:rPr>
          <w:rFonts w:eastAsia="Times New Roman"/>
          <w:szCs w:val="24"/>
        </w:rPr>
        <w:t>ακεδόνιου</w:t>
      </w:r>
      <w:proofErr w:type="spellEnd"/>
      <w:r>
        <w:rPr>
          <w:rFonts w:eastAsia="Times New Roman"/>
          <w:szCs w:val="24"/>
        </w:rPr>
        <w:t xml:space="preserve">. Χριστιανική γιορτή. Ο </w:t>
      </w:r>
      <w:r>
        <w:rPr>
          <w:rFonts w:eastAsia="Times New Roman"/>
          <w:szCs w:val="24"/>
        </w:rPr>
        <w:t>Όσιος</w:t>
      </w:r>
      <w:r>
        <w:rPr>
          <w:rFonts w:eastAsia="Times New Roman"/>
          <w:szCs w:val="24"/>
        </w:rPr>
        <w:t xml:space="preserve"> </w:t>
      </w:r>
      <w:proofErr w:type="spellStart"/>
      <w:r>
        <w:rPr>
          <w:rFonts w:eastAsia="Times New Roman"/>
          <w:szCs w:val="24"/>
        </w:rPr>
        <w:t>Μακεδόνιος</w:t>
      </w:r>
      <w:proofErr w:type="spellEnd"/>
      <w:r>
        <w:rPr>
          <w:rFonts w:eastAsia="Times New Roman"/>
          <w:szCs w:val="24"/>
        </w:rPr>
        <w:t xml:space="preserve"> δηλαδή είχε τις μέρες αυτές τα πάθη του και τα αναδεικνύουμε και στη Βουλή. </w:t>
      </w:r>
    </w:p>
    <w:p w14:paraId="1664EBF8" w14:textId="77777777" w:rsidR="00A97886" w:rsidRDefault="00361846">
      <w:pPr>
        <w:spacing w:line="600" w:lineRule="auto"/>
        <w:ind w:firstLine="720"/>
        <w:jc w:val="both"/>
        <w:rPr>
          <w:rFonts w:eastAsia="Times New Roman"/>
          <w:szCs w:val="24"/>
        </w:rPr>
      </w:pPr>
      <w:r w:rsidRPr="00445E68">
        <w:rPr>
          <w:rFonts w:eastAsia="Times New Roman"/>
          <w:b/>
          <w:szCs w:val="24"/>
        </w:rPr>
        <w:t>ΙΩΑΝΝΗΣ ΑΜΑΝΑΤΙΔΗΣ:</w:t>
      </w:r>
      <w:r>
        <w:rPr>
          <w:rFonts w:eastAsia="Times New Roman"/>
          <w:szCs w:val="24"/>
        </w:rPr>
        <w:t xml:space="preserve"> Έζησε αλλού.</w:t>
      </w:r>
    </w:p>
    <w:p w14:paraId="1664EBF9" w14:textId="77777777" w:rsidR="00A97886" w:rsidRDefault="00361846">
      <w:pPr>
        <w:spacing w:line="600" w:lineRule="auto"/>
        <w:ind w:firstLine="720"/>
        <w:jc w:val="both"/>
        <w:rPr>
          <w:rFonts w:eastAsia="Times New Roman"/>
          <w:szCs w:val="24"/>
        </w:rPr>
      </w:pPr>
      <w:r>
        <w:rPr>
          <w:rFonts w:eastAsia="Times New Roman"/>
          <w:b/>
          <w:szCs w:val="24"/>
        </w:rPr>
        <w:t>ΕΜΜΑΝΟΥΗΛ ΚΟΝΣΟΛΑΣ:</w:t>
      </w:r>
      <w:r>
        <w:rPr>
          <w:rFonts w:eastAsia="Times New Roman"/>
          <w:szCs w:val="24"/>
        </w:rPr>
        <w:t xml:space="preserve"> Ναι, κ. Αμανατίδη. </w:t>
      </w:r>
    </w:p>
    <w:p w14:paraId="1664EBFA" w14:textId="77777777" w:rsidR="00A97886" w:rsidRDefault="00361846">
      <w:pPr>
        <w:spacing w:line="600" w:lineRule="auto"/>
        <w:ind w:firstLine="720"/>
        <w:jc w:val="both"/>
        <w:rPr>
          <w:rFonts w:eastAsia="Times New Roman"/>
          <w:szCs w:val="24"/>
        </w:rPr>
      </w:pPr>
      <w:r>
        <w:rPr>
          <w:rFonts w:eastAsia="Times New Roman"/>
          <w:szCs w:val="24"/>
        </w:rPr>
        <w:t>Δυστυχώς δεν φανταζόμουνα ότι απ’ αυτό το Βήμα, κύριε Υπ</w:t>
      </w:r>
      <w:r>
        <w:rPr>
          <w:rFonts w:eastAsia="Times New Roman"/>
          <w:szCs w:val="24"/>
        </w:rPr>
        <w:t xml:space="preserve">ουργέ, πολλοί συνάδελφοι της κυβερνητικής </w:t>
      </w:r>
      <w:r>
        <w:rPr>
          <w:rFonts w:eastAsia="Times New Roman"/>
          <w:szCs w:val="24"/>
        </w:rPr>
        <w:t xml:space="preserve">πλειοψηφίας </w:t>
      </w:r>
      <w:r>
        <w:rPr>
          <w:rFonts w:eastAsia="Times New Roman"/>
          <w:szCs w:val="24"/>
        </w:rPr>
        <w:t xml:space="preserve">θα </w:t>
      </w:r>
      <w:proofErr w:type="spellStart"/>
      <w:r>
        <w:rPr>
          <w:rFonts w:eastAsia="Times New Roman"/>
          <w:szCs w:val="24"/>
        </w:rPr>
        <w:t>επιχαίρουν</w:t>
      </w:r>
      <w:proofErr w:type="spellEnd"/>
      <w:r>
        <w:rPr>
          <w:rFonts w:eastAsia="Times New Roman"/>
          <w:szCs w:val="24"/>
        </w:rPr>
        <w:t xml:space="preserve"> και θα χαρακτηρίζονται ως εθνικά υπερήφανοι με μια </w:t>
      </w:r>
      <w:r>
        <w:rPr>
          <w:rFonts w:eastAsia="Times New Roman"/>
          <w:szCs w:val="24"/>
        </w:rPr>
        <w:lastRenderedPageBreak/>
        <w:t>συμφωνία που ενεχυριάζει χιλιάδων χρόνων ιστορίας στους Σκοπιανούς, καταδικάζοντας το ιστορικό μέλλον μας με την ενεχυρίαση της γλώσσας κ</w:t>
      </w:r>
      <w:r>
        <w:rPr>
          <w:rFonts w:eastAsia="Times New Roman"/>
          <w:szCs w:val="24"/>
        </w:rPr>
        <w:t>αι της ταυτότητας.</w:t>
      </w:r>
    </w:p>
    <w:p w14:paraId="1664EBFB" w14:textId="77777777" w:rsidR="00A97886" w:rsidRDefault="00361846">
      <w:pPr>
        <w:spacing w:line="600" w:lineRule="auto"/>
        <w:ind w:firstLine="720"/>
        <w:jc w:val="both"/>
        <w:rPr>
          <w:rFonts w:eastAsia="Times New Roman"/>
          <w:szCs w:val="24"/>
        </w:rPr>
      </w:pPr>
      <w:r w:rsidRPr="002752A1">
        <w:rPr>
          <w:rFonts w:eastAsia="Times New Roman"/>
          <w:b/>
          <w:szCs w:val="24"/>
        </w:rPr>
        <w:t>ΓΕΩΡΓΙΟΣ ΚΑΤΡΟΥΓΚΑΛΟΣ (Αναπληρωτής Υπουργός Εξωτερικών):</w:t>
      </w:r>
      <w:r>
        <w:rPr>
          <w:rFonts w:eastAsia="Times New Roman"/>
          <w:szCs w:val="24"/>
        </w:rPr>
        <w:t xml:space="preserve"> Αφού την ευλόγησε ο </w:t>
      </w:r>
      <w:proofErr w:type="spellStart"/>
      <w:r>
        <w:rPr>
          <w:rFonts w:eastAsia="Times New Roman"/>
          <w:szCs w:val="24"/>
        </w:rPr>
        <w:t>Μακεδόνιος</w:t>
      </w:r>
      <w:proofErr w:type="spellEnd"/>
      <w:r>
        <w:rPr>
          <w:rFonts w:eastAsia="Times New Roman"/>
          <w:szCs w:val="24"/>
        </w:rPr>
        <w:t xml:space="preserve">. </w:t>
      </w:r>
    </w:p>
    <w:p w14:paraId="1664EBFC" w14:textId="77777777" w:rsidR="00A97886" w:rsidRDefault="00361846">
      <w:pPr>
        <w:spacing w:line="600" w:lineRule="auto"/>
        <w:ind w:firstLine="720"/>
        <w:jc w:val="both"/>
        <w:rPr>
          <w:rFonts w:eastAsia="Times New Roman"/>
          <w:szCs w:val="24"/>
        </w:rPr>
      </w:pPr>
      <w:r>
        <w:rPr>
          <w:rFonts w:eastAsia="Times New Roman"/>
          <w:b/>
          <w:szCs w:val="24"/>
        </w:rPr>
        <w:t>ΕΜΜΑΝΟΥΗΛ ΚΟΝΣΟΛΑΣ:</w:t>
      </w:r>
      <w:r>
        <w:rPr>
          <w:rFonts w:eastAsia="Times New Roman"/>
          <w:szCs w:val="24"/>
        </w:rPr>
        <w:t xml:space="preserve"> Αν την ευλόγησε ο </w:t>
      </w:r>
      <w:proofErr w:type="spellStart"/>
      <w:r>
        <w:rPr>
          <w:rFonts w:eastAsia="Times New Roman"/>
          <w:szCs w:val="24"/>
        </w:rPr>
        <w:t>Μακεδόνιος</w:t>
      </w:r>
      <w:proofErr w:type="spellEnd"/>
      <w:r>
        <w:rPr>
          <w:rFonts w:eastAsia="Times New Roman"/>
          <w:szCs w:val="24"/>
        </w:rPr>
        <w:t xml:space="preserve"> και δεν την ευλογήσατε εσείς και απαλλάσσεστε των αμαρτιών, άφεση αμαρτιών στον κ. </w:t>
      </w:r>
      <w:proofErr w:type="spellStart"/>
      <w:r>
        <w:rPr>
          <w:rFonts w:eastAsia="Times New Roman"/>
          <w:szCs w:val="24"/>
        </w:rPr>
        <w:t>Κατρούγκαλο</w:t>
      </w:r>
      <w:proofErr w:type="spellEnd"/>
      <w:r>
        <w:rPr>
          <w:rFonts w:eastAsia="Times New Roman"/>
          <w:szCs w:val="24"/>
        </w:rPr>
        <w:t xml:space="preserve">, κύριοι συνάδελφοι, κύριε Πρόεδρε. </w:t>
      </w:r>
    </w:p>
    <w:p w14:paraId="1664EBFD" w14:textId="77777777" w:rsidR="00A97886" w:rsidRDefault="00361846">
      <w:pPr>
        <w:spacing w:line="600" w:lineRule="auto"/>
        <w:ind w:firstLine="720"/>
        <w:jc w:val="both"/>
        <w:rPr>
          <w:rFonts w:eastAsia="Times New Roman"/>
          <w:szCs w:val="24"/>
        </w:rPr>
      </w:pPr>
      <w:r>
        <w:rPr>
          <w:rFonts w:eastAsia="Times New Roman"/>
          <w:szCs w:val="24"/>
        </w:rPr>
        <w:t>Μέχρι σήμερα, κύριε Υπουργέ, είχαμε συνηθίσει -και το γνωρίζετε πολύ καλά κι εσείς- ότι στα μείζονα εθνικά θέματα υπήρχε μια εθνική γραμμή διαχρονικά. Τη γραμμή αυτή τη σεβάστηκαν, κυρίες και κύριοι συνάδελφοι, και ουδέ</w:t>
      </w:r>
      <w:r>
        <w:rPr>
          <w:rFonts w:eastAsia="Times New Roman"/>
          <w:szCs w:val="24"/>
        </w:rPr>
        <w:t xml:space="preserve">ποτε την παραβίασαν </w:t>
      </w:r>
      <w:r>
        <w:rPr>
          <w:rFonts w:eastAsia="Times New Roman"/>
          <w:szCs w:val="24"/>
        </w:rPr>
        <w:t xml:space="preserve">Πρωθυπουργοί </w:t>
      </w:r>
      <w:r>
        <w:rPr>
          <w:rFonts w:eastAsia="Times New Roman"/>
          <w:szCs w:val="24"/>
        </w:rPr>
        <w:t>όπως ο Κωνσταντίνος Καραμανλής, ο Κωνσταντίνος Μητσοτάκης, ο Ανδρέας Παπανδρέου, ο Κώστας Καραμανλής. Την παραβίασε μόνο ο κ. Τσίπρας και εσείς, κύριε Υπουργέ, και αναφέρομαι στη Συμφωνία των Πρεσπών. Ο συ</w:t>
      </w:r>
      <w:r>
        <w:rPr>
          <w:rFonts w:eastAsia="Times New Roman"/>
          <w:szCs w:val="24"/>
        </w:rPr>
        <w:lastRenderedPageBreak/>
        <w:t>γκεκριμένος πολιτι</w:t>
      </w:r>
      <w:r>
        <w:rPr>
          <w:rFonts w:eastAsia="Times New Roman"/>
          <w:szCs w:val="24"/>
        </w:rPr>
        <w:t xml:space="preserve">κός χώρος, ο χώρος του 3% που εκπροσωπείτε, κύριε Υπουργέ, ο χώρος του Πρωθυπουργού, του κ. Τσίπρα, είναι απέναντι σ’ αυτή την εθνική γραμμή. </w:t>
      </w:r>
    </w:p>
    <w:p w14:paraId="1664EBFE" w14:textId="77777777" w:rsidR="00A97886" w:rsidRDefault="00361846">
      <w:pPr>
        <w:spacing w:line="600" w:lineRule="auto"/>
        <w:ind w:firstLine="720"/>
        <w:jc w:val="both"/>
        <w:rPr>
          <w:rFonts w:eastAsia="Times New Roman"/>
          <w:szCs w:val="24"/>
        </w:rPr>
      </w:pPr>
      <w:r>
        <w:rPr>
          <w:rFonts w:eastAsia="Times New Roman"/>
          <w:szCs w:val="24"/>
        </w:rPr>
        <w:t>Η εξωτερική πολιτική της χώρας σαφώς και δεν αποτελεί στατικό μέγεθος και δεν μπορεί να παραμείνει σε ακινησία. Σ</w:t>
      </w:r>
      <w:r>
        <w:rPr>
          <w:rFonts w:eastAsia="Times New Roman"/>
          <w:szCs w:val="24"/>
        </w:rPr>
        <w:t xml:space="preserve">τα μείζονα όμως ζητήματα χρειάζεται εθνική συνεννόηση. Χρειάζεται συναίνεση. Ο κύριος Πρωθυπουργός φαίνεται πως είχε στόχο μ’ αυτή τη </w:t>
      </w:r>
      <w:r>
        <w:rPr>
          <w:rFonts w:eastAsia="Times New Roman"/>
          <w:szCs w:val="24"/>
        </w:rPr>
        <w:t xml:space="preserve">συμφωνία </w:t>
      </w:r>
      <w:r>
        <w:rPr>
          <w:rFonts w:eastAsia="Times New Roman"/>
          <w:szCs w:val="24"/>
        </w:rPr>
        <w:t>να προκαλέσει εσωκομματικά προβλήματα σε κόμματα της ελάσσονος Μειοψηφίας. Και το κατάφερε. Όμως με πολλούς και π</w:t>
      </w:r>
      <w:r>
        <w:rPr>
          <w:rFonts w:eastAsia="Times New Roman"/>
          <w:szCs w:val="24"/>
        </w:rPr>
        <w:t xml:space="preserve">οικίλους τρόπους αυτή η κοινοβουλευτική Πλειοψηφία -που χαρακτηρίζεται κουρελού και λυπάμαι γι’ αυτό, πιστεύω ότι είναι επιεικής αυτή η έκφραση- είναι αυτή που διαμορφώνει τη στάση και τη θέση μιας πλειοψηφίας ενδεχόμενα που θα ψηφίσει αυτή τη </w:t>
      </w:r>
      <w:r>
        <w:rPr>
          <w:rFonts w:eastAsia="Times New Roman"/>
          <w:szCs w:val="24"/>
        </w:rPr>
        <w:t>συμφωνία</w:t>
      </w:r>
      <w:r>
        <w:rPr>
          <w:rFonts w:eastAsia="Times New Roman"/>
          <w:szCs w:val="24"/>
        </w:rPr>
        <w:t>, τη</w:t>
      </w:r>
      <w:r>
        <w:rPr>
          <w:rFonts w:eastAsia="Times New Roman"/>
          <w:szCs w:val="24"/>
        </w:rPr>
        <w:t xml:space="preserve"> Συμφωνία των Πρεσπών. </w:t>
      </w:r>
    </w:p>
    <w:p w14:paraId="1664EBFF" w14:textId="77777777" w:rsidR="00A97886" w:rsidRDefault="00361846">
      <w:pPr>
        <w:spacing w:line="600" w:lineRule="auto"/>
        <w:ind w:firstLine="720"/>
        <w:jc w:val="both"/>
        <w:rPr>
          <w:rFonts w:eastAsia="Times New Roman"/>
          <w:szCs w:val="24"/>
        </w:rPr>
      </w:pPr>
      <w:r>
        <w:rPr>
          <w:rFonts w:eastAsia="Times New Roman"/>
          <w:szCs w:val="24"/>
        </w:rPr>
        <w:t xml:space="preserve">Το μόνο που δεν κατάφερε αυτή η Κυβέρνηση και ο Πρωθυπουργός είναι να προκαλέσει ρήγμα στη Νέα Δημοκρατία. Προφανώς δεν ξέρει ότι το </w:t>
      </w:r>
      <w:r>
        <w:rPr>
          <w:rFonts w:eastAsia="Times New Roman"/>
          <w:szCs w:val="24"/>
          <w:lang w:val="en-US"/>
        </w:rPr>
        <w:t>DNA</w:t>
      </w:r>
      <w:r>
        <w:rPr>
          <w:rFonts w:eastAsia="Times New Roman"/>
          <w:szCs w:val="24"/>
        </w:rPr>
        <w:t xml:space="preserve"> αυτής της παράταξης έχει ι</w:t>
      </w:r>
      <w:r>
        <w:rPr>
          <w:rFonts w:eastAsia="Times New Roman"/>
          <w:szCs w:val="24"/>
        </w:rPr>
        <w:lastRenderedPageBreak/>
        <w:t>σχυρή εθνική συνείδηση και δεν σπάει με τίποτα, γιατί έχει ισχυρές αν</w:t>
      </w:r>
      <w:r>
        <w:rPr>
          <w:rFonts w:eastAsia="Times New Roman"/>
          <w:szCs w:val="24"/>
        </w:rPr>
        <w:t xml:space="preserve">αφορές στο ιστορικό παρελθόν και τις αξίες του </w:t>
      </w:r>
      <w:r>
        <w:rPr>
          <w:rFonts w:eastAsia="Times New Roman"/>
          <w:szCs w:val="24"/>
        </w:rPr>
        <w:t xml:space="preserve">Ελληνισμού </w:t>
      </w:r>
      <w:r>
        <w:rPr>
          <w:rFonts w:eastAsia="Times New Roman"/>
          <w:szCs w:val="24"/>
        </w:rPr>
        <w:t xml:space="preserve">και του </w:t>
      </w:r>
      <w:r>
        <w:rPr>
          <w:rFonts w:eastAsia="Times New Roman"/>
          <w:szCs w:val="24"/>
        </w:rPr>
        <w:t>έθνους</w:t>
      </w:r>
      <w:r>
        <w:rPr>
          <w:rFonts w:eastAsia="Times New Roman"/>
          <w:szCs w:val="24"/>
        </w:rPr>
        <w:t>. Δεν κατάφερε επίσης να πείσει τους Έλληνες να συμφωνήσουν με τη στάση της για τη Συμφωνία των Πρεσπών, κάτι που έχουμε δει απέναντι στη συντριπτική πλειοψηφία των Ελλήνων με τις διαμ</w:t>
      </w:r>
      <w:r>
        <w:rPr>
          <w:rFonts w:eastAsia="Times New Roman"/>
          <w:szCs w:val="24"/>
        </w:rPr>
        <w:t xml:space="preserve">αρτυρίες, τις δηλώσεις, τα ψηφίσματα σε όλη την επικράτεια εντός και εκτός συνόρων. </w:t>
      </w:r>
    </w:p>
    <w:p w14:paraId="1664EC00"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Ακούσαμε μάλιστα Υπουργό της Κ</w:t>
      </w:r>
      <w:r w:rsidRPr="00C345E7">
        <w:rPr>
          <w:rFonts w:eastAsia="Times New Roman" w:cs="Times New Roman"/>
          <w:szCs w:val="24"/>
        </w:rPr>
        <w:t>υβ</w:t>
      </w:r>
      <w:r>
        <w:rPr>
          <w:rFonts w:eastAsia="Times New Roman" w:cs="Times New Roman"/>
          <w:szCs w:val="24"/>
        </w:rPr>
        <w:t>έρνησης να λέει ότι ο ΣΥΡΙΖΑ, κατ’</w:t>
      </w:r>
      <w:r w:rsidRPr="00C345E7">
        <w:rPr>
          <w:rFonts w:eastAsia="Times New Roman" w:cs="Times New Roman"/>
          <w:szCs w:val="24"/>
        </w:rPr>
        <w:t xml:space="preserve"> επέκταση</w:t>
      </w:r>
      <w:r>
        <w:rPr>
          <w:rFonts w:eastAsia="Times New Roman" w:cs="Times New Roman"/>
          <w:szCs w:val="24"/>
        </w:rPr>
        <w:t xml:space="preserve">, </w:t>
      </w:r>
      <w:r w:rsidRPr="00C345E7">
        <w:rPr>
          <w:rFonts w:eastAsia="Times New Roman" w:cs="Times New Roman"/>
          <w:szCs w:val="24"/>
        </w:rPr>
        <w:t>ο</w:t>
      </w:r>
      <w:r>
        <w:rPr>
          <w:rFonts w:eastAsia="Times New Roman" w:cs="Times New Roman"/>
          <w:szCs w:val="24"/>
        </w:rPr>
        <w:t xml:space="preserve"> κ.</w:t>
      </w:r>
      <w:r w:rsidRPr="00C345E7">
        <w:rPr>
          <w:rFonts w:eastAsia="Times New Roman" w:cs="Times New Roman"/>
          <w:szCs w:val="24"/>
        </w:rPr>
        <w:t xml:space="preserve"> Τσίπρας</w:t>
      </w:r>
      <w:r>
        <w:rPr>
          <w:rFonts w:eastAsia="Times New Roman" w:cs="Times New Roman"/>
          <w:szCs w:val="24"/>
        </w:rPr>
        <w:t>,</w:t>
      </w:r>
      <w:r w:rsidRPr="00C345E7">
        <w:rPr>
          <w:rFonts w:eastAsia="Times New Roman" w:cs="Times New Roman"/>
          <w:szCs w:val="24"/>
        </w:rPr>
        <w:t xml:space="preserve"> είναι ένα είδος φωτισμένο</w:t>
      </w:r>
      <w:r>
        <w:rPr>
          <w:rFonts w:eastAsia="Times New Roman" w:cs="Times New Roman"/>
          <w:szCs w:val="24"/>
        </w:rPr>
        <w:t>υ</w:t>
      </w:r>
      <w:r w:rsidRPr="00C345E7">
        <w:rPr>
          <w:rFonts w:eastAsia="Times New Roman" w:cs="Times New Roman"/>
          <w:szCs w:val="24"/>
        </w:rPr>
        <w:t xml:space="preserve"> ηγεμόνα</w:t>
      </w:r>
      <w:r>
        <w:rPr>
          <w:rFonts w:eastAsia="Times New Roman" w:cs="Times New Roman"/>
          <w:szCs w:val="24"/>
        </w:rPr>
        <w:t>.</w:t>
      </w:r>
      <w:r w:rsidRPr="00B10F36">
        <w:rPr>
          <w:rFonts w:eastAsia="Times New Roman" w:cs="Times New Roman"/>
          <w:szCs w:val="24"/>
        </w:rPr>
        <w:t xml:space="preserve"> </w:t>
      </w:r>
      <w:r>
        <w:rPr>
          <w:rFonts w:eastAsia="Times New Roman" w:cs="Times New Roman"/>
          <w:szCs w:val="24"/>
        </w:rPr>
        <w:t>Έχει ακούσει κανείς σε αυτήν την Αίθουσα πιο</w:t>
      </w:r>
      <w:r>
        <w:rPr>
          <w:rFonts w:eastAsia="Times New Roman" w:cs="Times New Roman"/>
          <w:szCs w:val="24"/>
        </w:rPr>
        <w:t xml:space="preserve"> αντιδημοκρατική και απολυταρχική άποψη από αυτήν; Ο</w:t>
      </w:r>
      <w:r w:rsidRPr="00C345E7">
        <w:rPr>
          <w:rFonts w:eastAsia="Times New Roman" w:cs="Times New Roman"/>
          <w:szCs w:val="24"/>
        </w:rPr>
        <w:t>υσιαστικά</w:t>
      </w:r>
      <w:r>
        <w:rPr>
          <w:rFonts w:eastAsia="Times New Roman" w:cs="Times New Roman"/>
          <w:szCs w:val="24"/>
        </w:rPr>
        <w:t>, τ</w:t>
      </w:r>
      <w:r w:rsidRPr="00C345E7">
        <w:rPr>
          <w:rFonts w:eastAsia="Times New Roman" w:cs="Times New Roman"/>
          <w:szCs w:val="24"/>
        </w:rPr>
        <w:t xml:space="preserve">ι λένε στους </w:t>
      </w:r>
      <w:r>
        <w:rPr>
          <w:rFonts w:eastAsia="Times New Roman" w:cs="Times New Roman"/>
          <w:szCs w:val="24"/>
        </w:rPr>
        <w:t xml:space="preserve">Έλληνες </w:t>
      </w:r>
      <w:r w:rsidRPr="00C345E7">
        <w:rPr>
          <w:rFonts w:eastAsia="Times New Roman" w:cs="Times New Roman"/>
          <w:szCs w:val="24"/>
        </w:rPr>
        <w:t>πολίτες</w:t>
      </w:r>
      <w:r>
        <w:rPr>
          <w:rFonts w:eastAsia="Times New Roman" w:cs="Times New Roman"/>
          <w:szCs w:val="24"/>
        </w:rPr>
        <w:t>,</w:t>
      </w:r>
      <w:r w:rsidRPr="00C345E7">
        <w:rPr>
          <w:rFonts w:eastAsia="Times New Roman" w:cs="Times New Roman"/>
          <w:szCs w:val="24"/>
        </w:rPr>
        <w:t xml:space="preserve"> κυρίες και κύριοι συνάδελφοι</w:t>
      </w:r>
      <w:r>
        <w:rPr>
          <w:rFonts w:eastAsia="Times New Roman" w:cs="Times New Roman"/>
          <w:szCs w:val="24"/>
        </w:rPr>
        <w:t>; «Ο</w:t>
      </w:r>
      <w:r w:rsidRPr="00C345E7">
        <w:rPr>
          <w:rFonts w:eastAsia="Times New Roman" w:cs="Times New Roman"/>
          <w:szCs w:val="24"/>
        </w:rPr>
        <w:t xml:space="preserve"> κ</w:t>
      </w:r>
      <w:r>
        <w:rPr>
          <w:rFonts w:eastAsia="Times New Roman" w:cs="Times New Roman"/>
          <w:szCs w:val="24"/>
        </w:rPr>
        <w:t>. Τσίπρας ξέρει</w:t>
      </w:r>
      <w:r w:rsidRPr="00C345E7">
        <w:rPr>
          <w:rFonts w:eastAsia="Times New Roman" w:cs="Times New Roman"/>
          <w:szCs w:val="24"/>
        </w:rPr>
        <w:t xml:space="preserve"> καλύτερα κ</w:t>
      </w:r>
      <w:r>
        <w:rPr>
          <w:rFonts w:eastAsia="Times New Roman" w:cs="Times New Roman"/>
          <w:szCs w:val="24"/>
        </w:rPr>
        <w:t>αι δεν σας πέφτει λόγος για τη Σ</w:t>
      </w:r>
      <w:r w:rsidRPr="00C345E7">
        <w:rPr>
          <w:rFonts w:eastAsia="Times New Roman" w:cs="Times New Roman"/>
          <w:szCs w:val="24"/>
        </w:rPr>
        <w:t>υμφωνία των Πρεσπών</w:t>
      </w:r>
      <w:r>
        <w:rPr>
          <w:rFonts w:eastAsia="Times New Roman" w:cs="Times New Roman"/>
          <w:szCs w:val="24"/>
        </w:rPr>
        <w:t>». Α</w:t>
      </w:r>
      <w:r w:rsidRPr="00C345E7">
        <w:rPr>
          <w:rFonts w:eastAsia="Times New Roman" w:cs="Times New Roman"/>
          <w:szCs w:val="24"/>
        </w:rPr>
        <w:t xml:space="preserve">υτό </w:t>
      </w:r>
      <w:r>
        <w:rPr>
          <w:rFonts w:eastAsia="Times New Roman" w:cs="Times New Roman"/>
          <w:szCs w:val="24"/>
        </w:rPr>
        <w:t xml:space="preserve">λέει στους πολίτες. </w:t>
      </w:r>
    </w:p>
    <w:p w14:paraId="1664EC01"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Κ</w:t>
      </w:r>
      <w:r w:rsidRPr="00C345E7">
        <w:rPr>
          <w:rFonts w:eastAsia="Times New Roman" w:cs="Times New Roman"/>
          <w:szCs w:val="24"/>
        </w:rPr>
        <w:t>υρίες και κύριοι συνά</w:t>
      </w:r>
      <w:r w:rsidRPr="00C345E7">
        <w:rPr>
          <w:rFonts w:eastAsia="Times New Roman" w:cs="Times New Roman"/>
          <w:szCs w:val="24"/>
        </w:rPr>
        <w:t>δελφοι</w:t>
      </w:r>
      <w:r>
        <w:rPr>
          <w:rFonts w:eastAsia="Times New Roman" w:cs="Times New Roman"/>
          <w:szCs w:val="24"/>
        </w:rPr>
        <w:t xml:space="preserve">, η </w:t>
      </w:r>
      <w:r>
        <w:rPr>
          <w:rFonts w:eastAsia="Times New Roman" w:cs="Times New Roman"/>
          <w:szCs w:val="24"/>
        </w:rPr>
        <w:t>σ</w:t>
      </w:r>
      <w:r w:rsidRPr="00C345E7">
        <w:rPr>
          <w:rFonts w:eastAsia="Times New Roman" w:cs="Times New Roman"/>
          <w:szCs w:val="24"/>
        </w:rPr>
        <w:t xml:space="preserve">υμφωνία </w:t>
      </w:r>
      <w:r w:rsidRPr="00C345E7">
        <w:rPr>
          <w:rFonts w:eastAsia="Times New Roman" w:cs="Times New Roman"/>
          <w:szCs w:val="24"/>
        </w:rPr>
        <w:t xml:space="preserve">αυτή </w:t>
      </w:r>
      <w:r>
        <w:rPr>
          <w:rFonts w:eastAsia="Times New Roman" w:cs="Times New Roman"/>
          <w:szCs w:val="24"/>
        </w:rPr>
        <w:t xml:space="preserve">είναι </w:t>
      </w:r>
      <w:r w:rsidRPr="00C345E7">
        <w:rPr>
          <w:rFonts w:eastAsia="Times New Roman" w:cs="Times New Roman"/>
          <w:szCs w:val="24"/>
        </w:rPr>
        <w:t>επαίσχυντη</w:t>
      </w:r>
      <w:r>
        <w:rPr>
          <w:rFonts w:eastAsia="Times New Roman" w:cs="Times New Roman"/>
          <w:szCs w:val="24"/>
        </w:rPr>
        <w:t>. Βάζει σε μεγάλες περιπέτειες τη χ</w:t>
      </w:r>
      <w:r w:rsidRPr="00C345E7">
        <w:rPr>
          <w:rFonts w:eastAsia="Times New Roman" w:cs="Times New Roman"/>
          <w:szCs w:val="24"/>
        </w:rPr>
        <w:t>ώρα</w:t>
      </w:r>
      <w:r>
        <w:rPr>
          <w:rFonts w:eastAsia="Times New Roman" w:cs="Times New Roman"/>
          <w:szCs w:val="24"/>
        </w:rPr>
        <w:t xml:space="preserve">. Νομιμοποιεί το </w:t>
      </w:r>
      <w:proofErr w:type="spellStart"/>
      <w:r>
        <w:rPr>
          <w:rFonts w:eastAsia="Times New Roman" w:cs="Times New Roman"/>
          <w:szCs w:val="24"/>
        </w:rPr>
        <w:t>αλυτρωτικό</w:t>
      </w:r>
      <w:proofErr w:type="spellEnd"/>
      <w:r>
        <w:rPr>
          <w:rFonts w:eastAsia="Times New Roman" w:cs="Times New Roman"/>
          <w:szCs w:val="24"/>
        </w:rPr>
        <w:t xml:space="preserve"> αφήγημα των Σ</w:t>
      </w:r>
      <w:r w:rsidRPr="00C345E7">
        <w:rPr>
          <w:rFonts w:eastAsia="Times New Roman" w:cs="Times New Roman"/>
          <w:szCs w:val="24"/>
        </w:rPr>
        <w:t>κοπιανών</w:t>
      </w:r>
      <w:r>
        <w:rPr>
          <w:rFonts w:eastAsia="Times New Roman" w:cs="Times New Roman"/>
          <w:szCs w:val="24"/>
        </w:rPr>
        <w:t>,</w:t>
      </w:r>
      <w:r w:rsidRPr="00C345E7">
        <w:rPr>
          <w:rFonts w:eastAsia="Times New Roman" w:cs="Times New Roman"/>
          <w:szCs w:val="24"/>
        </w:rPr>
        <w:t xml:space="preserve"> που θεωρούν ότι υπάρχει Μακεδονία του Αιγαίου</w:t>
      </w:r>
      <w:r>
        <w:rPr>
          <w:rFonts w:eastAsia="Times New Roman" w:cs="Times New Roman"/>
          <w:szCs w:val="24"/>
        </w:rPr>
        <w:t>,</w:t>
      </w:r>
      <w:r w:rsidRPr="00C345E7">
        <w:rPr>
          <w:rFonts w:eastAsia="Times New Roman" w:cs="Times New Roman"/>
          <w:szCs w:val="24"/>
        </w:rPr>
        <w:t xml:space="preserve"> την οποία έχει καταλάβει η Ελλάδα</w:t>
      </w:r>
      <w:r>
        <w:rPr>
          <w:rFonts w:eastAsia="Times New Roman" w:cs="Times New Roman"/>
          <w:szCs w:val="24"/>
        </w:rPr>
        <w:t>. Ν</w:t>
      </w:r>
      <w:r w:rsidRPr="00C345E7">
        <w:rPr>
          <w:rFonts w:eastAsia="Times New Roman" w:cs="Times New Roman"/>
          <w:szCs w:val="24"/>
        </w:rPr>
        <w:t>ομιμοπο</w:t>
      </w:r>
      <w:r>
        <w:rPr>
          <w:rFonts w:eastAsia="Times New Roman" w:cs="Times New Roman"/>
          <w:szCs w:val="24"/>
        </w:rPr>
        <w:t>ιεί το αφήγημα και την αποδοχή α</w:t>
      </w:r>
      <w:r w:rsidRPr="00C345E7">
        <w:rPr>
          <w:rFonts w:eastAsia="Times New Roman" w:cs="Times New Roman"/>
          <w:szCs w:val="24"/>
        </w:rPr>
        <w:t xml:space="preserve">πό </w:t>
      </w:r>
      <w:r>
        <w:rPr>
          <w:rFonts w:eastAsia="Times New Roman" w:cs="Times New Roman"/>
          <w:szCs w:val="24"/>
        </w:rPr>
        <w:t xml:space="preserve">πλευράς </w:t>
      </w:r>
      <w:r>
        <w:rPr>
          <w:rFonts w:eastAsia="Times New Roman" w:cs="Times New Roman"/>
          <w:szCs w:val="24"/>
        </w:rPr>
        <w:lastRenderedPageBreak/>
        <w:t>της Κ</w:t>
      </w:r>
      <w:r w:rsidRPr="00C345E7">
        <w:rPr>
          <w:rFonts w:eastAsia="Times New Roman" w:cs="Times New Roman"/>
          <w:szCs w:val="24"/>
        </w:rPr>
        <w:t>υβέρνησης</w:t>
      </w:r>
      <w:r>
        <w:rPr>
          <w:rFonts w:eastAsia="Times New Roman" w:cs="Times New Roman"/>
          <w:szCs w:val="24"/>
        </w:rPr>
        <w:t xml:space="preserve"> του </w:t>
      </w:r>
      <w:proofErr w:type="spellStart"/>
      <w:r>
        <w:rPr>
          <w:rFonts w:eastAsia="Times New Roman" w:cs="Times New Roman"/>
          <w:szCs w:val="24"/>
        </w:rPr>
        <w:t>μακεδονισμού</w:t>
      </w:r>
      <w:proofErr w:type="spellEnd"/>
      <w:r w:rsidRPr="00C345E7">
        <w:rPr>
          <w:rFonts w:eastAsia="Times New Roman" w:cs="Times New Roman"/>
          <w:szCs w:val="24"/>
        </w:rPr>
        <w:t xml:space="preserve"> στην εθνότητα και στη γλώσσα</w:t>
      </w:r>
      <w:r>
        <w:rPr>
          <w:rFonts w:eastAsia="Times New Roman" w:cs="Times New Roman"/>
          <w:szCs w:val="24"/>
        </w:rPr>
        <w:t>. Σ</w:t>
      </w:r>
      <w:r w:rsidRPr="00C345E7">
        <w:rPr>
          <w:rFonts w:eastAsia="Times New Roman" w:cs="Times New Roman"/>
          <w:szCs w:val="24"/>
        </w:rPr>
        <w:t>το επόμενο διάστημα θα δείτε συνεπακόλουθα</w:t>
      </w:r>
      <w:r>
        <w:rPr>
          <w:rFonts w:eastAsia="Times New Roman" w:cs="Times New Roman"/>
          <w:szCs w:val="24"/>
        </w:rPr>
        <w:t xml:space="preserve"> αυτής της </w:t>
      </w:r>
      <w:r>
        <w:rPr>
          <w:rFonts w:eastAsia="Times New Roman" w:cs="Times New Roman"/>
          <w:szCs w:val="24"/>
        </w:rPr>
        <w:t>συμφωνίας</w:t>
      </w:r>
      <w:r>
        <w:rPr>
          <w:rFonts w:eastAsia="Times New Roman" w:cs="Times New Roman"/>
          <w:szCs w:val="24"/>
        </w:rPr>
        <w:t>. Ξέρετε, έγινε πολύς λόγος για το Σ</w:t>
      </w:r>
      <w:r w:rsidRPr="00C345E7">
        <w:rPr>
          <w:rFonts w:eastAsia="Times New Roman" w:cs="Times New Roman"/>
          <w:szCs w:val="24"/>
        </w:rPr>
        <w:t>ύνταγμα των Σκοπίων</w:t>
      </w:r>
      <w:r>
        <w:rPr>
          <w:rFonts w:eastAsia="Times New Roman" w:cs="Times New Roman"/>
          <w:szCs w:val="24"/>
        </w:rPr>
        <w:t>,</w:t>
      </w:r>
      <w:r w:rsidRPr="00C345E7">
        <w:rPr>
          <w:rFonts w:eastAsia="Times New Roman" w:cs="Times New Roman"/>
          <w:szCs w:val="24"/>
        </w:rPr>
        <w:t xml:space="preserve"> με τη διαφορά ότι αυτές οι αλλαγές δεν έχουν </w:t>
      </w:r>
      <w:proofErr w:type="spellStart"/>
      <w:r w:rsidRPr="00C345E7">
        <w:rPr>
          <w:rFonts w:eastAsia="Times New Roman" w:cs="Times New Roman"/>
          <w:szCs w:val="24"/>
        </w:rPr>
        <w:t>τελεσιδικήσει</w:t>
      </w:r>
      <w:proofErr w:type="spellEnd"/>
      <w:r w:rsidRPr="00C345E7">
        <w:rPr>
          <w:rFonts w:eastAsia="Times New Roman" w:cs="Times New Roman"/>
          <w:szCs w:val="24"/>
        </w:rPr>
        <w:t xml:space="preserve"> και είν</w:t>
      </w:r>
      <w:r w:rsidRPr="00C345E7">
        <w:rPr>
          <w:rFonts w:eastAsia="Times New Roman" w:cs="Times New Roman"/>
          <w:szCs w:val="24"/>
        </w:rPr>
        <w:t>αι στον αέρα</w:t>
      </w:r>
      <w:r>
        <w:rPr>
          <w:rFonts w:eastAsia="Times New Roman" w:cs="Times New Roman"/>
          <w:szCs w:val="24"/>
        </w:rPr>
        <w:t>. Κ</w:t>
      </w:r>
      <w:r w:rsidRPr="00C345E7">
        <w:rPr>
          <w:rFonts w:eastAsia="Times New Roman" w:cs="Times New Roman"/>
          <w:szCs w:val="24"/>
        </w:rPr>
        <w:t>α</w:t>
      </w:r>
      <w:r>
        <w:rPr>
          <w:rFonts w:eastAsia="Times New Roman" w:cs="Times New Roman"/>
          <w:szCs w:val="24"/>
        </w:rPr>
        <w:t>ι ξέρετε, ποιος εμποδίζει τους Σ</w:t>
      </w:r>
      <w:r w:rsidRPr="00C345E7">
        <w:rPr>
          <w:rFonts w:eastAsia="Times New Roman" w:cs="Times New Roman"/>
          <w:szCs w:val="24"/>
        </w:rPr>
        <w:t>κοπιανούς στην πορεία να αλλάξουν</w:t>
      </w:r>
      <w:r>
        <w:rPr>
          <w:rFonts w:eastAsia="Times New Roman" w:cs="Times New Roman"/>
          <w:szCs w:val="24"/>
        </w:rPr>
        <w:t xml:space="preserve"> ζητήματα που αφορούν το Σύνταγμά τους;</w:t>
      </w:r>
    </w:p>
    <w:p w14:paraId="1664EC02"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 xml:space="preserve">Και φαίνεται ότι μετά τη </w:t>
      </w:r>
      <w:r w:rsidRPr="00C345E7">
        <w:rPr>
          <w:rFonts w:eastAsia="Times New Roman" w:cs="Times New Roman"/>
          <w:szCs w:val="24"/>
        </w:rPr>
        <w:t>Μακεδονία</w:t>
      </w:r>
      <w:r>
        <w:rPr>
          <w:rFonts w:eastAsia="Times New Roman" w:cs="Times New Roman"/>
          <w:szCs w:val="24"/>
        </w:rPr>
        <w:t xml:space="preserve"> έρχεται και η σειρά</w:t>
      </w:r>
      <w:r w:rsidRPr="00C345E7">
        <w:rPr>
          <w:rFonts w:eastAsia="Times New Roman" w:cs="Times New Roman"/>
          <w:szCs w:val="24"/>
        </w:rPr>
        <w:t xml:space="preserve"> του Αιγαίου</w:t>
      </w:r>
      <w:r>
        <w:rPr>
          <w:rFonts w:eastAsia="Times New Roman" w:cs="Times New Roman"/>
          <w:szCs w:val="24"/>
        </w:rPr>
        <w:t>. Κύριε Π</w:t>
      </w:r>
      <w:r w:rsidRPr="00C345E7">
        <w:rPr>
          <w:rFonts w:eastAsia="Times New Roman" w:cs="Times New Roman"/>
          <w:szCs w:val="24"/>
        </w:rPr>
        <w:t>ρόεδρε</w:t>
      </w:r>
      <w:r>
        <w:rPr>
          <w:rFonts w:eastAsia="Times New Roman" w:cs="Times New Roman"/>
          <w:szCs w:val="24"/>
        </w:rPr>
        <w:t>, είστε και εσείς νησιώτης Βουλευτής.</w:t>
      </w:r>
      <w:r w:rsidRPr="00C345E7">
        <w:rPr>
          <w:rFonts w:eastAsia="Times New Roman" w:cs="Times New Roman"/>
          <w:szCs w:val="24"/>
        </w:rPr>
        <w:t xml:space="preserve"> </w:t>
      </w:r>
      <w:r>
        <w:rPr>
          <w:rFonts w:eastAsia="Times New Roman" w:cs="Times New Roman"/>
          <w:szCs w:val="24"/>
        </w:rPr>
        <w:t>Ακούσαμε από αυτ</w:t>
      </w:r>
      <w:r>
        <w:rPr>
          <w:rFonts w:eastAsia="Times New Roman" w:cs="Times New Roman"/>
          <w:szCs w:val="24"/>
        </w:rPr>
        <w:t xml:space="preserve">ό το Βήμα να λένε συνάδελφοι ότι η Συμφωνία των Πρεσπών είναι τόσο </w:t>
      </w:r>
      <w:r w:rsidRPr="00C345E7">
        <w:rPr>
          <w:rFonts w:eastAsia="Times New Roman" w:cs="Times New Roman"/>
          <w:szCs w:val="24"/>
        </w:rPr>
        <w:t>καλή</w:t>
      </w:r>
      <w:r>
        <w:rPr>
          <w:rFonts w:eastAsia="Times New Roman" w:cs="Times New Roman"/>
          <w:szCs w:val="24"/>
        </w:rPr>
        <w:t>,</w:t>
      </w:r>
      <w:r w:rsidRPr="00C345E7">
        <w:rPr>
          <w:rFonts w:eastAsia="Times New Roman" w:cs="Times New Roman"/>
          <w:szCs w:val="24"/>
        </w:rPr>
        <w:t xml:space="preserve"> που το μοντέλο αυτό θα ήθελα</w:t>
      </w:r>
      <w:r>
        <w:rPr>
          <w:rFonts w:eastAsia="Times New Roman" w:cs="Times New Roman"/>
          <w:szCs w:val="24"/>
        </w:rPr>
        <w:t>ν</w:t>
      </w:r>
      <w:r w:rsidRPr="00C345E7">
        <w:rPr>
          <w:rFonts w:eastAsia="Times New Roman" w:cs="Times New Roman"/>
          <w:szCs w:val="24"/>
        </w:rPr>
        <w:t xml:space="preserve"> να το εφαρμόσουν και στο Αιγαίο</w:t>
      </w:r>
      <w:r>
        <w:rPr>
          <w:rFonts w:eastAsia="Times New Roman" w:cs="Times New Roman"/>
          <w:szCs w:val="24"/>
        </w:rPr>
        <w:t>.</w:t>
      </w:r>
      <w:r w:rsidRPr="00C345E7">
        <w:rPr>
          <w:rFonts w:eastAsia="Times New Roman" w:cs="Times New Roman"/>
          <w:szCs w:val="24"/>
        </w:rPr>
        <w:t xml:space="preserve"> </w:t>
      </w:r>
      <w:r>
        <w:rPr>
          <w:rFonts w:eastAsia="Times New Roman" w:cs="Times New Roman"/>
          <w:szCs w:val="24"/>
        </w:rPr>
        <w:t>Α</w:t>
      </w:r>
      <w:r w:rsidRPr="00C345E7">
        <w:rPr>
          <w:rFonts w:eastAsia="Times New Roman" w:cs="Times New Roman"/>
          <w:szCs w:val="24"/>
        </w:rPr>
        <w:t>ν είναι δυνατόν</w:t>
      </w:r>
      <w:r>
        <w:rPr>
          <w:rFonts w:eastAsia="Times New Roman" w:cs="Times New Roman"/>
          <w:szCs w:val="24"/>
        </w:rPr>
        <w:t>! Κ</w:t>
      </w:r>
      <w:r w:rsidRPr="00C345E7">
        <w:rPr>
          <w:rFonts w:eastAsia="Times New Roman" w:cs="Times New Roman"/>
          <w:szCs w:val="24"/>
        </w:rPr>
        <w:t xml:space="preserve">αι θα </w:t>
      </w:r>
      <w:r>
        <w:rPr>
          <w:rFonts w:eastAsia="Times New Roman" w:cs="Times New Roman"/>
          <w:szCs w:val="24"/>
        </w:rPr>
        <w:t xml:space="preserve">πρέπει να έρθει στο Αιγαίο προφανώς και μια μελλοντική </w:t>
      </w:r>
      <w:r>
        <w:rPr>
          <w:rFonts w:eastAsia="Times New Roman" w:cs="Times New Roman"/>
          <w:szCs w:val="24"/>
        </w:rPr>
        <w:t xml:space="preserve">συμφωνία </w:t>
      </w:r>
      <w:r>
        <w:rPr>
          <w:rFonts w:eastAsia="Times New Roman" w:cs="Times New Roman"/>
          <w:szCs w:val="24"/>
        </w:rPr>
        <w:t>με</w:t>
      </w:r>
      <w:r w:rsidRPr="00C345E7">
        <w:rPr>
          <w:rFonts w:eastAsia="Times New Roman" w:cs="Times New Roman"/>
          <w:szCs w:val="24"/>
        </w:rPr>
        <w:t xml:space="preserve"> την Τουρκία</w:t>
      </w:r>
      <w:r>
        <w:rPr>
          <w:rFonts w:eastAsia="Times New Roman" w:cs="Times New Roman"/>
          <w:szCs w:val="24"/>
        </w:rPr>
        <w:t>. Τ</w:t>
      </w:r>
      <w:r w:rsidRPr="00C345E7">
        <w:rPr>
          <w:rFonts w:eastAsia="Times New Roman" w:cs="Times New Roman"/>
          <w:szCs w:val="24"/>
        </w:rPr>
        <w:t>ι ακριβώς</w:t>
      </w:r>
      <w:r>
        <w:rPr>
          <w:rFonts w:eastAsia="Times New Roman" w:cs="Times New Roman"/>
          <w:szCs w:val="24"/>
        </w:rPr>
        <w:t>,</w:t>
      </w:r>
      <w:r w:rsidRPr="00C345E7">
        <w:rPr>
          <w:rFonts w:eastAsia="Times New Roman" w:cs="Times New Roman"/>
          <w:szCs w:val="24"/>
        </w:rPr>
        <w:t xml:space="preserve"> </w:t>
      </w:r>
      <w:r>
        <w:rPr>
          <w:rFonts w:eastAsia="Times New Roman" w:cs="Times New Roman"/>
          <w:szCs w:val="24"/>
        </w:rPr>
        <w:t>όμω</w:t>
      </w:r>
      <w:r>
        <w:rPr>
          <w:rFonts w:eastAsia="Times New Roman" w:cs="Times New Roman"/>
          <w:szCs w:val="24"/>
        </w:rPr>
        <w:t>ς,</w:t>
      </w:r>
      <w:r w:rsidRPr="00C345E7">
        <w:rPr>
          <w:rFonts w:eastAsia="Times New Roman" w:cs="Times New Roman"/>
          <w:szCs w:val="24"/>
        </w:rPr>
        <w:t xml:space="preserve"> θα συμφωνήσουμε με την Τουρκία</w:t>
      </w:r>
      <w:r>
        <w:rPr>
          <w:rFonts w:eastAsia="Times New Roman" w:cs="Times New Roman"/>
          <w:szCs w:val="24"/>
        </w:rPr>
        <w:t>,</w:t>
      </w:r>
      <w:r w:rsidRPr="00C345E7">
        <w:rPr>
          <w:rFonts w:eastAsia="Times New Roman" w:cs="Times New Roman"/>
          <w:szCs w:val="24"/>
        </w:rPr>
        <w:t xml:space="preserve"> κυ</w:t>
      </w:r>
      <w:r>
        <w:rPr>
          <w:rFonts w:eastAsia="Times New Roman" w:cs="Times New Roman"/>
          <w:szCs w:val="24"/>
        </w:rPr>
        <w:t>ρίες και κύριοι συνάδελφοι της Κ</w:t>
      </w:r>
      <w:r w:rsidRPr="00C345E7">
        <w:rPr>
          <w:rFonts w:eastAsia="Times New Roman" w:cs="Times New Roman"/>
          <w:szCs w:val="24"/>
        </w:rPr>
        <w:t>υβέρνησης</w:t>
      </w:r>
      <w:r>
        <w:rPr>
          <w:rFonts w:eastAsia="Times New Roman" w:cs="Times New Roman"/>
          <w:szCs w:val="24"/>
        </w:rPr>
        <w:t>;</w:t>
      </w:r>
      <w:r w:rsidRPr="00C345E7">
        <w:rPr>
          <w:rFonts w:eastAsia="Times New Roman" w:cs="Times New Roman"/>
          <w:szCs w:val="24"/>
        </w:rPr>
        <w:t xml:space="preserve"> </w:t>
      </w:r>
      <w:r>
        <w:rPr>
          <w:rFonts w:eastAsia="Times New Roman" w:cs="Times New Roman"/>
          <w:szCs w:val="24"/>
        </w:rPr>
        <w:t>Τι ακριβώς θα συμφωνήσουμε, α</w:t>
      </w:r>
      <w:r w:rsidRPr="00C345E7">
        <w:rPr>
          <w:rFonts w:eastAsia="Times New Roman" w:cs="Times New Roman"/>
          <w:szCs w:val="24"/>
        </w:rPr>
        <w:t xml:space="preserve">πό τη στιγμή που εμείς </w:t>
      </w:r>
      <w:r>
        <w:rPr>
          <w:rFonts w:eastAsia="Times New Roman" w:cs="Times New Roman"/>
          <w:szCs w:val="24"/>
        </w:rPr>
        <w:t>δεν έχουμε κα</w:t>
      </w:r>
      <w:r>
        <w:rPr>
          <w:rFonts w:eastAsia="Times New Roman" w:cs="Times New Roman"/>
          <w:szCs w:val="24"/>
        </w:rPr>
        <w:t>μ</w:t>
      </w:r>
      <w:r>
        <w:rPr>
          <w:rFonts w:eastAsia="Times New Roman" w:cs="Times New Roman"/>
          <w:szCs w:val="24"/>
        </w:rPr>
        <w:t>μία διεκδίκηση προβά</w:t>
      </w:r>
      <w:r>
        <w:rPr>
          <w:rFonts w:eastAsia="Times New Roman" w:cs="Times New Roman"/>
          <w:szCs w:val="24"/>
        </w:rPr>
        <w:t>λ</w:t>
      </w:r>
      <w:r w:rsidRPr="00C345E7">
        <w:rPr>
          <w:rFonts w:eastAsia="Times New Roman" w:cs="Times New Roman"/>
          <w:szCs w:val="24"/>
        </w:rPr>
        <w:t>λει προς την Τουρκία</w:t>
      </w:r>
      <w:r>
        <w:rPr>
          <w:rFonts w:eastAsia="Times New Roman" w:cs="Times New Roman"/>
          <w:szCs w:val="24"/>
        </w:rPr>
        <w:t>, δ</w:t>
      </w:r>
      <w:r w:rsidRPr="00C345E7">
        <w:rPr>
          <w:rFonts w:eastAsia="Times New Roman" w:cs="Times New Roman"/>
          <w:szCs w:val="24"/>
        </w:rPr>
        <w:t>εν έχουμε προβά</w:t>
      </w:r>
      <w:r>
        <w:rPr>
          <w:rFonts w:eastAsia="Times New Roman" w:cs="Times New Roman"/>
          <w:szCs w:val="24"/>
        </w:rPr>
        <w:t>λ</w:t>
      </w:r>
      <w:r w:rsidRPr="00C345E7">
        <w:rPr>
          <w:rFonts w:eastAsia="Times New Roman" w:cs="Times New Roman"/>
          <w:szCs w:val="24"/>
        </w:rPr>
        <w:t>λει κα</w:t>
      </w:r>
      <w:r>
        <w:rPr>
          <w:rFonts w:eastAsia="Times New Roman" w:cs="Times New Roman"/>
          <w:szCs w:val="24"/>
        </w:rPr>
        <w:t>μ</w:t>
      </w:r>
      <w:r w:rsidRPr="00C345E7">
        <w:rPr>
          <w:rFonts w:eastAsia="Times New Roman" w:cs="Times New Roman"/>
          <w:szCs w:val="24"/>
        </w:rPr>
        <w:t>μία διεκδίκηση σε ό</w:t>
      </w:r>
      <w:r>
        <w:rPr>
          <w:rFonts w:eastAsia="Times New Roman" w:cs="Times New Roman"/>
          <w:szCs w:val="24"/>
        </w:rPr>
        <w:t>,</w:t>
      </w:r>
      <w:r w:rsidRPr="00C345E7">
        <w:rPr>
          <w:rFonts w:eastAsia="Times New Roman" w:cs="Times New Roman"/>
          <w:szCs w:val="24"/>
        </w:rPr>
        <w:t xml:space="preserve">τι αφορά την εθνική </w:t>
      </w:r>
      <w:r w:rsidRPr="00C345E7">
        <w:rPr>
          <w:rFonts w:eastAsia="Times New Roman" w:cs="Times New Roman"/>
          <w:szCs w:val="24"/>
        </w:rPr>
        <w:t>κυριαρχία και την εδαφική ακεραιότητα</w:t>
      </w:r>
      <w:r>
        <w:rPr>
          <w:rFonts w:eastAsia="Times New Roman" w:cs="Times New Roman"/>
          <w:szCs w:val="24"/>
        </w:rPr>
        <w:t>;</w:t>
      </w:r>
      <w:r w:rsidRPr="00C345E7">
        <w:rPr>
          <w:rFonts w:eastAsia="Times New Roman" w:cs="Times New Roman"/>
          <w:szCs w:val="24"/>
        </w:rPr>
        <w:t xml:space="preserve"> </w:t>
      </w:r>
    </w:p>
    <w:p w14:paraId="1664EC0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προειδοποιητικά το κουδούνι λήξεως του χρόνου ομιλίας του κυρίου Βουλευτή) </w:t>
      </w:r>
    </w:p>
    <w:p w14:paraId="1664EC04" w14:textId="77777777" w:rsidR="00A97886" w:rsidRDefault="00361846">
      <w:pPr>
        <w:spacing w:line="600" w:lineRule="auto"/>
        <w:ind w:firstLine="720"/>
        <w:contextualSpacing/>
        <w:jc w:val="both"/>
        <w:rPr>
          <w:rFonts w:eastAsia="Times New Roman" w:cs="Times New Roman"/>
          <w:szCs w:val="24"/>
        </w:rPr>
      </w:pPr>
      <w:r w:rsidRPr="00C345E7">
        <w:rPr>
          <w:rFonts w:eastAsia="Times New Roman" w:cs="Times New Roman"/>
          <w:szCs w:val="24"/>
        </w:rPr>
        <w:t>Δώστε μου χρόνο</w:t>
      </w:r>
      <w:r>
        <w:rPr>
          <w:rFonts w:eastAsia="Times New Roman" w:cs="Times New Roman"/>
          <w:szCs w:val="24"/>
        </w:rPr>
        <w:t>,</w:t>
      </w:r>
      <w:r w:rsidRPr="00C345E7">
        <w:rPr>
          <w:rFonts w:eastAsia="Times New Roman" w:cs="Times New Roman"/>
          <w:szCs w:val="24"/>
        </w:rPr>
        <w:t xml:space="preserve"> κύριε </w:t>
      </w:r>
      <w:r>
        <w:rPr>
          <w:rFonts w:eastAsia="Times New Roman" w:cs="Times New Roman"/>
          <w:szCs w:val="24"/>
        </w:rPr>
        <w:t>Π</w:t>
      </w:r>
      <w:r w:rsidRPr="00C345E7">
        <w:rPr>
          <w:rFonts w:eastAsia="Times New Roman" w:cs="Times New Roman"/>
          <w:szCs w:val="24"/>
        </w:rPr>
        <w:t>ρόεδρε</w:t>
      </w:r>
      <w:r>
        <w:rPr>
          <w:rFonts w:eastAsia="Times New Roman" w:cs="Times New Roman"/>
          <w:szCs w:val="24"/>
        </w:rPr>
        <w:t xml:space="preserve">, νομίζω δεν μπορούμε να το </w:t>
      </w:r>
      <w:r w:rsidRPr="00C345E7">
        <w:rPr>
          <w:rFonts w:eastAsia="Times New Roman" w:cs="Times New Roman"/>
          <w:szCs w:val="24"/>
        </w:rPr>
        <w:t>προσπεράσουμε αυτό</w:t>
      </w:r>
      <w:r>
        <w:rPr>
          <w:rFonts w:eastAsia="Times New Roman" w:cs="Times New Roman"/>
          <w:szCs w:val="24"/>
        </w:rPr>
        <w:t>.</w:t>
      </w:r>
    </w:p>
    <w:p w14:paraId="1664EC05" w14:textId="77777777" w:rsidR="00A97886" w:rsidRDefault="00361846">
      <w:pPr>
        <w:spacing w:line="600" w:lineRule="auto"/>
        <w:ind w:firstLine="720"/>
        <w:contextualSpacing/>
        <w:jc w:val="both"/>
        <w:rPr>
          <w:rFonts w:eastAsia="Times New Roman" w:cs="Times New Roman"/>
          <w:szCs w:val="24"/>
        </w:rPr>
      </w:pPr>
      <w:r w:rsidRPr="00C345E7">
        <w:rPr>
          <w:rFonts w:eastAsia="Times New Roman" w:cs="Times New Roman"/>
          <w:szCs w:val="24"/>
        </w:rPr>
        <w:t>Τι ακριβώς καλούμαστε να συμφωνήσουμε</w:t>
      </w:r>
      <w:r>
        <w:rPr>
          <w:rFonts w:eastAsia="Times New Roman" w:cs="Times New Roman"/>
          <w:szCs w:val="24"/>
        </w:rPr>
        <w:t>; Την αναθεώρηση της Σ</w:t>
      </w:r>
      <w:r w:rsidRPr="00C345E7">
        <w:rPr>
          <w:rFonts w:eastAsia="Times New Roman" w:cs="Times New Roman"/>
          <w:szCs w:val="24"/>
        </w:rPr>
        <w:t xml:space="preserve">υνθήκης της </w:t>
      </w:r>
      <w:proofErr w:type="spellStart"/>
      <w:r w:rsidRPr="00C345E7">
        <w:rPr>
          <w:rFonts w:eastAsia="Times New Roman" w:cs="Times New Roman"/>
          <w:szCs w:val="24"/>
        </w:rPr>
        <w:t>Λωζάνης</w:t>
      </w:r>
      <w:proofErr w:type="spellEnd"/>
      <w:r>
        <w:rPr>
          <w:rFonts w:eastAsia="Times New Roman" w:cs="Times New Roman"/>
          <w:szCs w:val="24"/>
        </w:rPr>
        <w:t>; Τη</w:t>
      </w:r>
      <w:r w:rsidRPr="00C345E7">
        <w:rPr>
          <w:rFonts w:eastAsia="Times New Roman" w:cs="Times New Roman"/>
          <w:szCs w:val="24"/>
        </w:rPr>
        <w:t xml:space="preserve"> </w:t>
      </w:r>
      <w:r>
        <w:rPr>
          <w:rFonts w:eastAsia="Times New Roman" w:cs="Times New Roman"/>
          <w:szCs w:val="24"/>
        </w:rPr>
        <w:t>συν</w:t>
      </w:r>
      <w:r w:rsidRPr="00C345E7">
        <w:rPr>
          <w:rFonts w:eastAsia="Times New Roman" w:cs="Times New Roman"/>
          <w:szCs w:val="24"/>
        </w:rPr>
        <w:t>εκμετάλλευση των κοιτασμάτων του Αιγαίου</w:t>
      </w:r>
      <w:r>
        <w:rPr>
          <w:rFonts w:eastAsia="Times New Roman" w:cs="Times New Roman"/>
          <w:szCs w:val="24"/>
        </w:rPr>
        <w:t>; Τ</w:t>
      </w:r>
      <w:r w:rsidRPr="00C345E7">
        <w:rPr>
          <w:rFonts w:eastAsia="Times New Roman" w:cs="Times New Roman"/>
          <w:szCs w:val="24"/>
        </w:rPr>
        <w:t>ην απομάκρυνση της εθνικής φρουράς από τα νησιά της Δωδεκανήσου</w:t>
      </w:r>
      <w:r>
        <w:rPr>
          <w:rFonts w:eastAsia="Times New Roman" w:cs="Times New Roman"/>
          <w:szCs w:val="24"/>
        </w:rPr>
        <w:t>; Τ</w:t>
      </w:r>
      <w:r w:rsidRPr="00C345E7">
        <w:rPr>
          <w:rFonts w:eastAsia="Times New Roman" w:cs="Times New Roman"/>
          <w:szCs w:val="24"/>
        </w:rPr>
        <w:t>ην παραίτησή μας από το δικαίωμα επέκτασης χωρικών υδάτων 12 μιλίων</w:t>
      </w:r>
      <w:r>
        <w:rPr>
          <w:rFonts w:eastAsia="Times New Roman" w:cs="Times New Roman"/>
          <w:szCs w:val="24"/>
        </w:rPr>
        <w:t>; Τ</w:t>
      </w:r>
      <w:r w:rsidRPr="00C345E7">
        <w:rPr>
          <w:rFonts w:eastAsia="Times New Roman" w:cs="Times New Roman"/>
          <w:szCs w:val="24"/>
        </w:rPr>
        <w:t xml:space="preserve">ην παραίτησή </w:t>
      </w:r>
      <w:r>
        <w:rPr>
          <w:rFonts w:eastAsia="Times New Roman" w:cs="Times New Roman"/>
          <w:szCs w:val="24"/>
        </w:rPr>
        <w:t>μας από την ανα</w:t>
      </w:r>
      <w:r>
        <w:rPr>
          <w:rFonts w:eastAsia="Times New Roman" w:cs="Times New Roman"/>
          <w:szCs w:val="24"/>
        </w:rPr>
        <w:t xml:space="preserve">κήρυξη της ΑΟΖ; Την παραδοχή ότι υπάρχουν </w:t>
      </w:r>
      <w:r>
        <w:rPr>
          <w:rFonts w:eastAsia="Times New Roman" w:cs="Times New Roman"/>
          <w:szCs w:val="24"/>
        </w:rPr>
        <w:br/>
        <w:t xml:space="preserve">«γκρίζες </w:t>
      </w:r>
      <w:r w:rsidRPr="00C345E7">
        <w:rPr>
          <w:rFonts w:eastAsia="Times New Roman" w:cs="Times New Roman"/>
          <w:szCs w:val="24"/>
        </w:rPr>
        <w:t>ζώνες</w:t>
      </w:r>
      <w:r>
        <w:rPr>
          <w:rFonts w:eastAsia="Times New Roman" w:cs="Times New Roman"/>
          <w:szCs w:val="24"/>
        </w:rPr>
        <w:t>»,</w:t>
      </w:r>
      <w:r w:rsidRPr="00C345E7">
        <w:rPr>
          <w:rFonts w:eastAsia="Times New Roman" w:cs="Times New Roman"/>
          <w:szCs w:val="24"/>
        </w:rPr>
        <w:t xml:space="preserve"> αμφισβητούμενες βραχονησίδες</w:t>
      </w:r>
      <w:r>
        <w:rPr>
          <w:rFonts w:eastAsia="Times New Roman" w:cs="Times New Roman"/>
          <w:szCs w:val="24"/>
        </w:rPr>
        <w:t>; Ποιος πιστεύει</w:t>
      </w:r>
      <w:r w:rsidRPr="00C345E7">
        <w:rPr>
          <w:rFonts w:eastAsia="Times New Roman" w:cs="Times New Roman"/>
          <w:szCs w:val="24"/>
        </w:rPr>
        <w:t xml:space="preserve"> αλήθεια ότι ο </w:t>
      </w:r>
      <w:r>
        <w:rPr>
          <w:rFonts w:eastAsia="Times New Roman" w:cs="Times New Roman"/>
          <w:szCs w:val="24"/>
        </w:rPr>
        <w:t xml:space="preserve">κ. </w:t>
      </w:r>
      <w:r w:rsidRPr="00C345E7">
        <w:rPr>
          <w:rFonts w:eastAsia="Times New Roman" w:cs="Times New Roman"/>
          <w:szCs w:val="24"/>
        </w:rPr>
        <w:t>Τσίπρας</w:t>
      </w:r>
      <w:r>
        <w:rPr>
          <w:rFonts w:eastAsia="Times New Roman" w:cs="Times New Roman"/>
          <w:szCs w:val="24"/>
        </w:rPr>
        <w:t>, που ετοιμάζεται να επισκεφθεί</w:t>
      </w:r>
      <w:r w:rsidRPr="00C345E7">
        <w:rPr>
          <w:rFonts w:eastAsia="Times New Roman" w:cs="Times New Roman"/>
          <w:szCs w:val="24"/>
        </w:rPr>
        <w:t xml:space="preserve"> την Τουρκία</w:t>
      </w:r>
      <w:r>
        <w:rPr>
          <w:rFonts w:eastAsia="Times New Roman" w:cs="Times New Roman"/>
          <w:szCs w:val="24"/>
        </w:rPr>
        <w:t>,</w:t>
      </w:r>
      <w:r w:rsidRPr="00C345E7">
        <w:rPr>
          <w:rFonts w:eastAsia="Times New Roman" w:cs="Times New Roman"/>
          <w:szCs w:val="24"/>
        </w:rPr>
        <w:t xml:space="preserve"> θα εμπιστευθεί να διαχειριστεί αυτά τα σοβαρά θέματα</w:t>
      </w:r>
      <w:r>
        <w:rPr>
          <w:rFonts w:eastAsia="Times New Roman" w:cs="Times New Roman"/>
          <w:szCs w:val="24"/>
        </w:rPr>
        <w:t>,</w:t>
      </w:r>
      <w:r w:rsidRPr="00C345E7">
        <w:rPr>
          <w:rFonts w:eastAsia="Times New Roman" w:cs="Times New Roman"/>
          <w:szCs w:val="24"/>
        </w:rPr>
        <w:t xml:space="preserve"> που εδώ η κυβερνητική </w:t>
      </w:r>
      <w:r>
        <w:rPr>
          <w:rFonts w:eastAsia="Times New Roman" w:cs="Times New Roman"/>
          <w:szCs w:val="24"/>
        </w:rPr>
        <w:t>π</w:t>
      </w:r>
      <w:r w:rsidRPr="00C345E7">
        <w:rPr>
          <w:rFonts w:eastAsia="Times New Roman" w:cs="Times New Roman"/>
          <w:szCs w:val="24"/>
        </w:rPr>
        <w:t>λε</w:t>
      </w:r>
      <w:r>
        <w:rPr>
          <w:rFonts w:eastAsia="Times New Roman" w:cs="Times New Roman"/>
          <w:szCs w:val="24"/>
        </w:rPr>
        <w:t>ιοψ</w:t>
      </w:r>
      <w:r>
        <w:rPr>
          <w:rFonts w:eastAsia="Times New Roman" w:cs="Times New Roman"/>
          <w:szCs w:val="24"/>
        </w:rPr>
        <w:t xml:space="preserve">ηφία </w:t>
      </w:r>
      <w:r>
        <w:rPr>
          <w:rFonts w:eastAsia="Times New Roman" w:cs="Times New Roman"/>
          <w:szCs w:val="24"/>
        </w:rPr>
        <w:t xml:space="preserve">έχει θέσει ως καλή </w:t>
      </w:r>
      <w:r>
        <w:rPr>
          <w:rFonts w:eastAsia="Times New Roman" w:cs="Times New Roman"/>
          <w:szCs w:val="24"/>
        </w:rPr>
        <w:t>σ</w:t>
      </w:r>
      <w:r w:rsidRPr="00C345E7">
        <w:rPr>
          <w:rFonts w:eastAsia="Times New Roman" w:cs="Times New Roman"/>
          <w:szCs w:val="24"/>
        </w:rPr>
        <w:t xml:space="preserve">υμφωνία </w:t>
      </w:r>
      <w:r w:rsidRPr="00C345E7">
        <w:rPr>
          <w:rFonts w:eastAsia="Times New Roman" w:cs="Times New Roman"/>
          <w:szCs w:val="24"/>
        </w:rPr>
        <w:t>και είναι καλή να εφαρμοστεί και στο Αιγαίο</w:t>
      </w:r>
      <w:r>
        <w:rPr>
          <w:rFonts w:eastAsia="Times New Roman" w:cs="Times New Roman"/>
          <w:szCs w:val="24"/>
        </w:rPr>
        <w:t xml:space="preserve">; </w:t>
      </w:r>
    </w:p>
    <w:p w14:paraId="1664EC06"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Κ</w:t>
      </w:r>
      <w:r w:rsidRPr="00C345E7">
        <w:rPr>
          <w:rFonts w:eastAsia="Times New Roman" w:cs="Times New Roman"/>
          <w:szCs w:val="24"/>
        </w:rPr>
        <w:t>υρίες και κύριοι συνάδελφοι</w:t>
      </w:r>
      <w:r>
        <w:rPr>
          <w:rFonts w:eastAsia="Times New Roman" w:cs="Times New Roman"/>
          <w:szCs w:val="24"/>
        </w:rPr>
        <w:t>,</w:t>
      </w:r>
      <w:r w:rsidRPr="00C345E7">
        <w:rPr>
          <w:rFonts w:eastAsia="Times New Roman" w:cs="Times New Roman"/>
          <w:szCs w:val="24"/>
        </w:rPr>
        <w:t xml:space="preserve"> θυμόμαστε όλοι τότε</w:t>
      </w:r>
      <w:r>
        <w:rPr>
          <w:rFonts w:eastAsia="Times New Roman" w:cs="Times New Roman"/>
          <w:szCs w:val="24"/>
        </w:rPr>
        <w:t xml:space="preserve"> τον τρόπο που η </w:t>
      </w:r>
      <w:r>
        <w:rPr>
          <w:rFonts w:eastAsia="Times New Roman" w:cs="Times New Roman"/>
          <w:szCs w:val="24"/>
        </w:rPr>
        <w:t xml:space="preserve">ελληνική </w:t>
      </w:r>
      <w:r>
        <w:rPr>
          <w:rFonts w:eastAsia="Times New Roman" w:cs="Times New Roman"/>
          <w:szCs w:val="24"/>
        </w:rPr>
        <w:t>Κ</w:t>
      </w:r>
      <w:r w:rsidRPr="00C345E7">
        <w:rPr>
          <w:rFonts w:eastAsia="Times New Roman" w:cs="Times New Roman"/>
          <w:szCs w:val="24"/>
        </w:rPr>
        <w:t>υβέρνηση προ</w:t>
      </w:r>
      <w:r>
        <w:rPr>
          <w:rFonts w:eastAsia="Times New Roman" w:cs="Times New Roman"/>
          <w:szCs w:val="24"/>
        </w:rPr>
        <w:t>ετοίμασε την επίσκεψη του κ.</w:t>
      </w:r>
      <w:r w:rsidRPr="00C345E7">
        <w:rPr>
          <w:rFonts w:eastAsia="Times New Roman" w:cs="Times New Roman"/>
          <w:szCs w:val="24"/>
        </w:rPr>
        <w:t xml:space="preserve"> </w:t>
      </w:r>
      <w:proofErr w:type="spellStart"/>
      <w:r w:rsidRPr="00C345E7">
        <w:rPr>
          <w:rFonts w:eastAsia="Times New Roman" w:cs="Times New Roman"/>
          <w:szCs w:val="24"/>
        </w:rPr>
        <w:t>Ερντογάν</w:t>
      </w:r>
      <w:proofErr w:type="spellEnd"/>
      <w:r w:rsidRPr="00C345E7">
        <w:rPr>
          <w:rFonts w:eastAsia="Times New Roman" w:cs="Times New Roman"/>
          <w:szCs w:val="24"/>
        </w:rPr>
        <w:t xml:space="preserve"> στην Αθήνα</w:t>
      </w:r>
      <w:r>
        <w:rPr>
          <w:rFonts w:eastAsia="Times New Roman" w:cs="Times New Roman"/>
          <w:szCs w:val="24"/>
        </w:rPr>
        <w:t>. Ή</w:t>
      </w:r>
      <w:r w:rsidRPr="00C345E7">
        <w:rPr>
          <w:rFonts w:eastAsia="Times New Roman" w:cs="Times New Roman"/>
          <w:szCs w:val="24"/>
        </w:rPr>
        <w:t xml:space="preserve">ταν ένα </w:t>
      </w:r>
      <w:r>
        <w:rPr>
          <w:rFonts w:eastAsia="Times New Roman" w:cs="Times New Roman"/>
          <w:szCs w:val="24"/>
        </w:rPr>
        <w:t>Βατερλό</w:t>
      </w:r>
      <w:r w:rsidRPr="00C345E7">
        <w:rPr>
          <w:rFonts w:eastAsia="Times New Roman" w:cs="Times New Roman"/>
          <w:szCs w:val="24"/>
        </w:rPr>
        <w:t xml:space="preserve"> της εθνικής δι</w:t>
      </w:r>
      <w:r w:rsidRPr="00C345E7">
        <w:rPr>
          <w:rFonts w:eastAsia="Times New Roman" w:cs="Times New Roman"/>
          <w:szCs w:val="24"/>
        </w:rPr>
        <w:lastRenderedPageBreak/>
        <w:t>πλωματία</w:t>
      </w:r>
      <w:r w:rsidRPr="00C345E7">
        <w:rPr>
          <w:rFonts w:eastAsia="Times New Roman" w:cs="Times New Roman"/>
          <w:szCs w:val="24"/>
        </w:rPr>
        <w:t>ς</w:t>
      </w:r>
      <w:r>
        <w:rPr>
          <w:rFonts w:eastAsia="Times New Roman" w:cs="Times New Roman"/>
          <w:szCs w:val="24"/>
        </w:rPr>
        <w:t>, κύριε Υπουργέ</w:t>
      </w:r>
      <w:r>
        <w:rPr>
          <w:rFonts w:eastAsia="Times New Roman" w:cs="Times New Roman"/>
          <w:szCs w:val="24"/>
        </w:rPr>
        <w:t>.</w:t>
      </w:r>
      <w:r>
        <w:rPr>
          <w:rFonts w:eastAsia="Times New Roman" w:cs="Times New Roman"/>
          <w:szCs w:val="24"/>
        </w:rPr>
        <w:t xml:space="preserve"> Κ</w:t>
      </w:r>
      <w:r w:rsidRPr="00C345E7">
        <w:rPr>
          <w:rFonts w:eastAsia="Times New Roman" w:cs="Times New Roman"/>
          <w:szCs w:val="24"/>
        </w:rPr>
        <w:t>αι</w:t>
      </w:r>
      <w:r>
        <w:rPr>
          <w:rFonts w:eastAsia="Times New Roman" w:cs="Times New Roman"/>
          <w:szCs w:val="24"/>
        </w:rPr>
        <w:t xml:space="preserve"> κανείς δεν ξεχνά πως ο κ. </w:t>
      </w:r>
      <w:proofErr w:type="spellStart"/>
      <w:r>
        <w:rPr>
          <w:rFonts w:eastAsia="Times New Roman" w:cs="Times New Roman"/>
          <w:szCs w:val="24"/>
        </w:rPr>
        <w:t>Ερντογάν</w:t>
      </w:r>
      <w:proofErr w:type="spellEnd"/>
      <w:r>
        <w:rPr>
          <w:rFonts w:eastAsia="Times New Roman" w:cs="Times New Roman"/>
          <w:szCs w:val="24"/>
        </w:rPr>
        <w:t xml:space="preserve"> εδώ</w:t>
      </w:r>
      <w:r w:rsidRPr="00C345E7">
        <w:rPr>
          <w:rFonts w:eastAsia="Times New Roman" w:cs="Times New Roman"/>
          <w:szCs w:val="24"/>
        </w:rPr>
        <w:t xml:space="preserve"> από την Αθήνα</w:t>
      </w:r>
      <w:r>
        <w:rPr>
          <w:rFonts w:eastAsia="Times New Roman" w:cs="Times New Roman"/>
          <w:szCs w:val="24"/>
        </w:rPr>
        <w:t>,</w:t>
      </w:r>
      <w:r w:rsidRPr="00C345E7">
        <w:rPr>
          <w:rFonts w:eastAsia="Times New Roman" w:cs="Times New Roman"/>
          <w:szCs w:val="24"/>
        </w:rPr>
        <w:t xml:space="preserve"> </w:t>
      </w:r>
      <w:r>
        <w:rPr>
          <w:rFonts w:eastAsia="Times New Roman" w:cs="Times New Roman"/>
          <w:szCs w:val="24"/>
        </w:rPr>
        <w:t>τ</w:t>
      </w:r>
      <w:r w:rsidRPr="00C345E7">
        <w:rPr>
          <w:rFonts w:eastAsia="Times New Roman" w:cs="Times New Roman"/>
          <w:szCs w:val="24"/>
        </w:rPr>
        <w:t>η</w:t>
      </w:r>
      <w:r>
        <w:rPr>
          <w:rFonts w:eastAsia="Times New Roman" w:cs="Times New Roman"/>
          <w:szCs w:val="24"/>
        </w:rPr>
        <w:t>ν</w:t>
      </w:r>
      <w:r w:rsidRPr="00C345E7">
        <w:rPr>
          <w:rFonts w:eastAsia="Times New Roman" w:cs="Times New Roman"/>
          <w:szCs w:val="24"/>
        </w:rPr>
        <w:t xml:space="preserve"> καρδιά της Ελλάδος</w:t>
      </w:r>
      <w:r>
        <w:rPr>
          <w:rFonts w:eastAsia="Times New Roman" w:cs="Times New Roman"/>
          <w:szCs w:val="24"/>
        </w:rPr>
        <w:t>,</w:t>
      </w:r>
      <w:r w:rsidRPr="00C345E7">
        <w:rPr>
          <w:rFonts w:eastAsia="Times New Roman" w:cs="Times New Roman"/>
          <w:szCs w:val="24"/>
        </w:rPr>
        <w:t xml:space="preserve"> είχ</w:t>
      </w:r>
      <w:r>
        <w:rPr>
          <w:rFonts w:eastAsia="Times New Roman" w:cs="Times New Roman"/>
          <w:szCs w:val="24"/>
        </w:rPr>
        <w:t>ε διατυπώσει την άποψη ότι η ισχύς της</w:t>
      </w:r>
      <w:r w:rsidRPr="00C345E7">
        <w:rPr>
          <w:rFonts w:eastAsia="Times New Roman" w:cs="Times New Roman"/>
          <w:szCs w:val="24"/>
        </w:rPr>
        <w:t xml:space="preserve"> Συνθήκη</w:t>
      </w:r>
      <w:r>
        <w:rPr>
          <w:rFonts w:eastAsia="Times New Roman" w:cs="Times New Roman"/>
          <w:szCs w:val="24"/>
        </w:rPr>
        <w:t>ς</w:t>
      </w:r>
      <w:r w:rsidRPr="00C345E7">
        <w:rPr>
          <w:rFonts w:eastAsia="Times New Roman" w:cs="Times New Roman"/>
          <w:szCs w:val="24"/>
        </w:rPr>
        <w:t xml:space="preserve"> της </w:t>
      </w:r>
      <w:proofErr w:type="spellStart"/>
      <w:r w:rsidRPr="00C345E7">
        <w:rPr>
          <w:rFonts w:eastAsia="Times New Roman" w:cs="Times New Roman"/>
          <w:szCs w:val="24"/>
        </w:rPr>
        <w:t>Λωζάνης</w:t>
      </w:r>
      <w:proofErr w:type="spellEnd"/>
      <w:r w:rsidRPr="00C345E7">
        <w:rPr>
          <w:rFonts w:eastAsia="Times New Roman" w:cs="Times New Roman"/>
          <w:szCs w:val="24"/>
        </w:rPr>
        <w:t xml:space="preserve"> δεν είναι πλέον δεδομένη</w:t>
      </w:r>
      <w:r>
        <w:rPr>
          <w:rFonts w:eastAsia="Times New Roman" w:cs="Times New Roman"/>
          <w:szCs w:val="24"/>
        </w:rPr>
        <w:t xml:space="preserve">. </w:t>
      </w:r>
      <w:r w:rsidRPr="00C345E7">
        <w:rPr>
          <w:rFonts w:eastAsia="Times New Roman" w:cs="Times New Roman"/>
          <w:szCs w:val="24"/>
        </w:rPr>
        <w:t>Αυτοί που θέλου</w:t>
      </w:r>
      <w:r>
        <w:rPr>
          <w:rFonts w:eastAsia="Times New Roman" w:cs="Times New Roman"/>
          <w:szCs w:val="24"/>
        </w:rPr>
        <w:t>ν να μεταφέρουν το μοντέλο της Σ</w:t>
      </w:r>
      <w:r w:rsidRPr="00C345E7">
        <w:rPr>
          <w:rFonts w:eastAsia="Times New Roman" w:cs="Times New Roman"/>
          <w:szCs w:val="24"/>
        </w:rPr>
        <w:t>υμφωνίας των Πρεσπών</w:t>
      </w:r>
      <w:r w:rsidRPr="00C345E7">
        <w:rPr>
          <w:rFonts w:eastAsia="Times New Roman" w:cs="Times New Roman"/>
          <w:szCs w:val="24"/>
        </w:rPr>
        <w:t xml:space="preserve"> στ</w:t>
      </w:r>
      <w:r>
        <w:rPr>
          <w:rFonts w:eastAsia="Times New Roman" w:cs="Times New Roman"/>
          <w:szCs w:val="24"/>
        </w:rPr>
        <w:t>ο Αιγαίο δεν είναι απλά ανεύθυνοι, είναι εθνικά επιζήμιοι</w:t>
      </w:r>
      <w:r w:rsidRPr="00C345E7">
        <w:rPr>
          <w:rFonts w:eastAsia="Times New Roman" w:cs="Times New Roman"/>
          <w:szCs w:val="24"/>
        </w:rPr>
        <w:t xml:space="preserve"> για τη χώρα και τους Έλληνες</w:t>
      </w:r>
      <w:r>
        <w:rPr>
          <w:rFonts w:eastAsia="Times New Roman" w:cs="Times New Roman"/>
          <w:szCs w:val="24"/>
        </w:rPr>
        <w:t xml:space="preserve">. </w:t>
      </w:r>
    </w:p>
    <w:p w14:paraId="1664EC0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664EC08"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C345E7">
        <w:rPr>
          <w:rFonts w:eastAsia="Times New Roman" w:cs="Times New Roman"/>
          <w:szCs w:val="24"/>
        </w:rPr>
        <w:t>πολιτική δύναμη που μπορεί να εγγυηθεί τις αξίες και τις αρχές και την περιφρ</w:t>
      </w:r>
      <w:r w:rsidRPr="00C345E7">
        <w:rPr>
          <w:rFonts w:eastAsia="Times New Roman" w:cs="Times New Roman"/>
          <w:szCs w:val="24"/>
        </w:rPr>
        <w:t>ούρηση του Ελληνισμού στην επικράτεια</w:t>
      </w:r>
      <w:r>
        <w:rPr>
          <w:rFonts w:eastAsia="Times New Roman" w:cs="Times New Roman"/>
          <w:szCs w:val="24"/>
        </w:rPr>
        <w:t>,</w:t>
      </w:r>
      <w:r w:rsidRPr="00C345E7">
        <w:rPr>
          <w:rFonts w:eastAsia="Times New Roman" w:cs="Times New Roman"/>
          <w:szCs w:val="24"/>
        </w:rPr>
        <w:t xml:space="preserve"> αλλά και έξω από αυτήν</w:t>
      </w:r>
      <w:r>
        <w:rPr>
          <w:rFonts w:eastAsia="Times New Roman" w:cs="Times New Roman"/>
          <w:szCs w:val="24"/>
        </w:rPr>
        <w:t>, είναι η Νέα Δημοκρατία. Και είναι καλό, κ</w:t>
      </w:r>
      <w:r w:rsidRPr="00C345E7">
        <w:rPr>
          <w:rFonts w:eastAsia="Times New Roman" w:cs="Times New Roman"/>
          <w:szCs w:val="24"/>
        </w:rPr>
        <w:t>ύριε Υπουργέ</w:t>
      </w:r>
      <w:r>
        <w:rPr>
          <w:rFonts w:eastAsia="Times New Roman" w:cs="Times New Roman"/>
          <w:szCs w:val="24"/>
        </w:rPr>
        <w:t>,</w:t>
      </w:r>
      <w:r w:rsidRPr="00C345E7">
        <w:rPr>
          <w:rFonts w:eastAsia="Times New Roman" w:cs="Times New Roman"/>
          <w:szCs w:val="24"/>
        </w:rPr>
        <w:t xml:space="preserve"> </w:t>
      </w:r>
      <w:r>
        <w:rPr>
          <w:rFonts w:eastAsia="Times New Roman" w:cs="Times New Roman"/>
          <w:szCs w:val="24"/>
        </w:rPr>
        <w:t xml:space="preserve">να </w:t>
      </w:r>
      <w:r w:rsidRPr="00C345E7">
        <w:rPr>
          <w:rFonts w:eastAsia="Times New Roman" w:cs="Times New Roman"/>
          <w:szCs w:val="24"/>
        </w:rPr>
        <w:t>δείτε και την ομιλία του Κυριάκου Μητσοτάκη και τα τεκμήρι</w:t>
      </w:r>
      <w:r>
        <w:rPr>
          <w:rFonts w:eastAsia="Times New Roman" w:cs="Times New Roman"/>
          <w:szCs w:val="24"/>
        </w:rPr>
        <w:t>α που κατέθεσε εδώ στην Εθνική Α</w:t>
      </w:r>
      <w:r w:rsidRPr="00C345E7">
        <w:rPr>
          <w:rFonts w:eastAsia="Times New Roman" w:cs="Times New Roman"/>
          <w:szCs w:val="24"/>
        </w:rPr>
        <w:t>ντιπροσωπεία</w:t>
      </w:r>
      <w:r>
        <w:rPr>
          <w:rFonts w:eastAsia="Times New Roman" w:cs="Times New Roman"/>
          <w:szCs w:val="24"/>
        </w:rPr>
        <w:t>. Κ</w:t>
      </w:r>
      <w:r w:rsidRPr="00C345E7">
        <w:rPr>
          <w:rFonts w:eastAsia="Times New Roman" w:cs="Times New Roman"/>
          <w:szCs w:val="24"/>
        </w:rPr>
        <w:t>αι να ευχηθώ σήμερα</w:t>
      </w:r>
      <w:r>
        <w:rPr>
          <w:rFonts w:eastAsia="Times New Roman" w:cs="Times New Roman"/>
          <w:szCs w:val="24"/>
        </w:rPr>
        <w:t>,</w:t>
      </w:r>
      <w:r w:rsidRPr="00C345E7">
        <w:rPr>
          <w:rFonts w:eastAsia="Times New Roman" w:cs="Times New Roman"/>
          <w:szCs w:val="24"/>
        </w:rPr>
        <w:t xml:space="preserve"> </w:t>
      </w:r>
      <w:r>
        <w:rPr>
          <w:rFonts w:eastAsia="Times New Roman" w:cs="Times New Roman"/>
          <w:szCs w:val="24"/>
        </w:rPr>
        <w:t>που είναι</w:t>
      </w:r>
      <w:r>
        <w:rPr>
          <w:rFonts w:eastAsia="Times New Roman" w:cs="Times New Roman"/>
          <w:szCs w:val="24"/>
        </w:rPr>
        <w:t xml:space="preserve"> μια μαύρη σελίδα της ε</w:t>
      </w:r>
      <w:r w:rsidRPr="00C345E7">
        <w:rPr>
          <w:rFonts w:eastAsia="Times New Roman" w:cs="Times New Roman"/>
          <w:szCs w:val="24"/>
        </w:rPr>
        <w:t>λληνικής ιστορίας</w:t>
      </w:r>
      <w:r>
        <w:rPr>
          <w:rFonts w:eastAsia="Times New Roman" w:cs="Times New Roman"/>
          <w:szCs w:val="24"/>
        </w:rPr>
        <w:t>,</w:t>
      </w:r>
      <w:r w:rsidRPr="00C345E7">
        <w:rPr>
          <w:rFonts w:eastAsia="Times New Roman" w:cs="Times New Roman"/>
          <w:szCs w:val="24"/>
        </w:rPr>
        <w:t xml:space="preserve"> να μην πραγματοποιηθε</w:t>
      </w:r>
      <w:r>
        <w:rPr>
          <w:rFonts w:eastAsia="Times New Roman" w:cs="Times New Roman"/>
          <w:szCs w:val="24"/>
        </w:rPr>
        <w:t xml:space="preserve">ί με την </w:t>
      </w:r>
      <w:r>
        <w:rPr>
          <w:rFonts w:eastAsia="Times New Roman" w:cs="Times New Roman"/>
          <w:szCs w:val="24"/>
        </w:rPr>
        <w:t xml:space="preserve">κύρωση </w:t>
      </w:r>
      <w:r>
        <w:rPr>
          <w:rFonts w:eastAsia="Times New Roman" w:cs="Times New Roman"/>
          <w:szCs w:val="24"/>
        </w:rPr>
        <w:t xml:space="preserve">της </w:t>
      </w:r>
      <w:r>
        <w:rPr>
          <w:rFonts w:eastAsia="Times New Roman" w:cs="Times New Roman"/>
          <w:szCs w:val="24"/>
        </w:rPr>
        <w:t>σ</w:t>
      </w:r>
      <w:r w:rsidRPr="00C345E7">
        <w:rPr>
          <w:rFonts w:eastAsia="Times New Roman" w:cs="Times New Roman"/>
          <w:szCs w:val="24"/>
        </w:rPr>
        <w:t>υμφωνίας</w:t>
      </w:r>
      <w:r>
        <w:rPr>
          <w:rFonts w:eastAsia="Times New Roman" w:cs="Times New Roman"/>
          <w:szCs w:val="24"/>
        </w:rPr>
        <w:t>.</w:t>
      </w:r>
    </w:p>
    <w:p w14:paraId="1664EC09"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Ε</w:t>
      </w:r>
      <w:r w:rsidRPr="00C345E7">
        <w:rPr>
          <w:rFonts w:eastAsia="Times New Roman" w:cs="Times New Roman"/>
          <w:szCs w:val="24"/>
        </w:rPr>
        <w:t>υχαριστώ</w:t>
      </w:r>
      <w:r>
        <w:rPr>
          <w:rFonts w:eastAsia="Times New Roman" w:cs="Times New Roman"/>
          <w:szCs w:val="24"/>
        </w:rPr>
        <w:t>, κύριε Πρόεδρε.</w:t>
      </w:r>
    </w:p>
    <w:p w14:paraId="1664EC0A" w14:textId="77777777" w:rsidR="00A97886" w:rsidRDefault="0036184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64EC0B" w14:textId="77777777" w:rsidR="00A97886" w:rsidRDefault="00361846">
      <w:pPr>
        <w:spacing w:line="600" w:lineRule="auto"/>
        <w:ind w:firstLine="720"/>
        <w:contextualSpacing/>
        <w:jc w:val="both"/>
        <w:rPr>
          <w:rFonts w:eastAsia="Times New Roman" w:cs="Times New Roman"/>
          <w:szCs w:val="24"/>
        </w:rPr>
      </w:pPr>
      <w:r w:rsidRPr="003C086B">
        <w:rPr>
          <w:rFonts w:eastAsia="Times New Roman" w:cs="Times New Roman"/>
          <w:b/>
          <w:szCs w:val="24"/>
        </w:rPr>
        <w:lastRenderedPageBreak/>
        <w:t xml:space="preserve">ΠΡΟΕΔΡΕΥΩΝ (Δημήτριος </w:t>
      </w:r>
      <w:proofErr w:type="spellStart"/>
      <w:r w:rsidRPr="003C086B">
        <w:rPr>
          <w:rFonts w:eastAsia="Times New Roman" w:cs="Times New Roman"/>
          <w:b/>
          <w:szCs w:val="24"/>
        </w:rPr>
        <w:t>Κρεμαστινός</w:t>
      </w:r>
      <w:proofErr w:type="spellEnd"/>
      <w:r w:rsidRPr="003C086B">
        <w:rPr>
          <w:rFonts w:eastAsia="Times New Roman" w:cs="Times New Roman"/>
          <w:b/>
          <w:szCs w:val="24"/>
        </w:rPr>
        <w:t>):</w:t>
      </w:r>
      <w:r w:rsidRPr="003C086B">
        <w:rPr>
          <w:rFonts w:eastAsia="Times New Roman" w:cs="Times New Roman"/>
          <w:szCs w:val="24"/>
        </w:rPr>
        <w:t xml:space="preserve"> </w:t>
      </w:r>
      <w:r>
        <w:rPr>
          <w:rFonts w:eastAsia="Times New Roman" w:cs="Times New Roman"/>
          <w:szCs w:val="24"/>
        </w:rPr>
        <w:t>Και εγώ ευχαριστώ.</w:t>
      </w:r>
    </w:p>
    <w:p w14:paraId="1664EC0C"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Πιστεύω πώς η θ</w:t>
      </w:r>
      <w:r w:rsidRPr="00C345E7">
        <w:rPr>
          <w:rFonts w:eastAsia="Times New Roman" w:cs="Times New Roman"/>
          <w:szCs w:val="24"/>
        </w:rPr>
        <w:t xml:space="preserve">έση μας </w:t>
      </w:r>
      <w:r w:rsidRPr="00C345E7">
        <w:rPr>
          <w:rFonts w:eastAsia="Times New Roman" w:cs="Times New Roman"/>
          <w:szCs w:val="24"/>
        </w:rPr>
        <w:t>είναι</w:t>
      </w:r>
      <w:r>
        <w:rPr>
          <w:rFonts w:eastAsia="Times New Roman" w:cs="Times New Roman"/>
          <w:szCs w:val="24"/>
        </w:rPr>
        <w:t xml:space="preserve"> ότι,</w:t>
      </w:r>
      <w:r w:rsidRPr="00C345E7">
        <w:rPr>
          <w:rFonts w:eastAsia="Times New Roman" w:cs="Times New Roman"/>
          <w:szCs w:val="24"/>
        </w:rPr>
        <w:t xml:space="preserve"> με βάση βέβαια</w:t>
      </w:r>
      <w:r>
        <w:rPr>
          <w:rFonts w:eastAsia="Times New Roman" w:cs="Times New Roman"/>
          <w:szCs w:val="24"/>
        </w:rPr>
        <w:t xml:space="preserve"> τις </w:t>
      </w:r>
      <w:r>
        <w:rPr>
          <w:rFonts w:eastAsia="Times New Roman" w:cs="Times New Roman"/>
          <w:szCs w:val="24"/>
        </w:rPr>
        <w:t>διεθνείς σ</w:t>
      </w:r>
      <w:r w:rsidRPr="00C345E7">
        <w:rPr>
          <w:rFonts w:eastAsia="Times New Roman" w:cs="Times New Roman"/>
          <w:szCs w:val="24"/>
        </w:rPr>
        <w:t>υμφωνίες</w:t>
      </w:r>
      <w:r>
        <w:rPr>
          <w:rFonts w:eastAsia="Times New Roman" w:cs="Times New Roman"/>
          <w:szCs w:val="24"/>
        </w:rPr>
        <w:t>, π</w:t>
      </w:r>
      <w:r w:rsidRPr="00C345E7">
        <w:rPr>
          <w:rFonts w:eastAsia="Times New Roman" w:cs="Times New Roman"/>
          <w:szCs w:val="24"/>
        </w:rPr>
        <w:t>ρέπει να συζητούμε</w:t>
      </w:r>
      <w:r>
        <w:rPr>
          <w:rFonts w:eastAsia="Times New Roman" w:cs="Times New Roman"/>
          <w:szCs w:val="24"/>
        </w:rPr>
        <w:t xml:space="preserve"> με την</w:t>
      </w:r>
      <w:r w:rsidRPr="00C345E7">
        <w:rPr>
          <w:rFonts w:eastAsia="Times New Roman" w:cs="Times New Roman"/>
          <w:szCs w:val="24"/>
        </w:rPr>
        <w:t xml:space="preserve"> Τουρκία</w:t>
      </w:r>
      <w:r>
        <w:rPr>
          <w:rFonts w:eastAsia="Times New Roman" w:cs="Times New Roman"/>
          <w:szCs w:val="24"/>
        </w:rPr>
        <w:t>, για να διασφαλιστεί η ε</w:t>
      </w:r>
      <w:r w:rsidRPr="00C345E7">
        <w:rPr>
          <w:rFonts w:eastAsia="Times New Roman" w:cs="Times New Roman"/>
          <w:szCs w:val="24"/>
        </w:rPr>
        <w:t>ιρήνη</w:t>
      </w:r>
      <w:r>
        <w:rPr>
          <w:rFonts w:eastAsia="Times New Roman" w:cs="Times New Roman"/>
          <w:szCs w:val="24"/>
        </w:rPr>
        <w:t>,</w:t>
      </w:r>
      <w:r w:rsidRPr="00C345E7">
        <w:rPr>
          <w:rFonts w:eastAsia="Times New Roman" w:cs="Times New Roman"/>
          <w:szCs w:val="24"/>
        </w:rPr>
        <w:t xml:space="preserve"> γιατί οι δύο </w:t>
      </w:r>
      <w:r>
        <w:rPr>
          <w:rFonts w:eastAsia="Times New Roman" w:cs="Times New Roman"/>
          <w:szCs w:val="24"/>
        </w:rPr>
        <w:t>λαοί μας επιθυμούν διακαώς την ε</w:t>
      </w:r>
      <w:r w:rsidRPr="00C345E7">
        <w:rPr>
          <w:rFonts w:eastAsia="Times New Roman" w:cs="Times New Roman"/>
          <w:szCs w:val="24"/>
        </w:rPr>
        <w:t>ιρήνη</w:t>
      </w:r>
      <w:r>
        <w:rPr>
          <w:rFonts w:eastAsia="Times New Roman" w:cs="Times New Roman"/>
          <w:szCs w:val="24"/>
        </w:rPr>
        <w:t>. Και ειδικά για τη Δωδεκάνησο</w:t>
      </w:r>
      <w:r w:rsidRPr="00C345E7">
        <w:rPr>
          <w:rFonts w:eastAsia="Times New Roman" w:cs="Times New Roman"/>
          <w:szCs w:val="24"/>
        </w:rPr>
        <w:t xml:space="preserve"> είναι ένα καλό παράδειγμα</w:t>
      </w:r>
      <w:r>
        <w:rPr>
          <w:rFonts w:eastAsia="Times New Roman" w:cs="Times New Roman"/>
          <w:szCs w:val="24"/>
        </w:rPr>
        <w:t>, ό</w:t>
      </w:r>
      <w:r w:rsidRPr="00C345E7">
        <w:rPr>
          <w:rFonts w:eastAsia="Times New Roman" w:cs="Times New Roman"/>
          <w:szCs w:val="24"/>
        </w:rPr>
        <w:t>πο</w:t>
      </w:r>
      <w:r>
        <w:rPr>
          <w:rFonts w:eastAsia="Times New Roman" w:cs="Times New Roman"/>
          <w:szCs w:val="24"/>
        </w:rPr>
        <w:t xml:space="preserve">υ ο μουσουλμανικός πληθυσμός </w:t>
      </w:r>
      <w:r>
        <w:rPr>
          <w:rFonts w:eastAsia="Times New Roman" w:cs="Times New Roman"/>
          <w:szCs w:val="24"/>
        </w:rPr>
        <w:t xml:space="preserve">και ο χριστιανικός πληθυσμός </w:t>
      </w:r>
      <w:r w:rsidRPr="00C345E7">
        <w:rPr>
          <w:rFonts w:eastAsia="Times New Roman" w:cs="Times New Roman"/>
          <w:szCs w:val="24"/>
        </w:rPr>
        <w:t>διαχρονικά</w:t>
      </w:r>
      <w:r>
        <w:rPr>
          <w:rFonts w:eastAsia="Times New Roman" w:cs="Times New Roman"/>
          <w:szCs w:val="24"/>
        </w:rPr>
        <w:t xml:space="preserve"> είχαν</w:t>
      </w:r>
      <w:r w:rsidRPr="00C345E7">
        <w:rPr>
          <w:rFonts w:eastAsia="Times New Roman" w:cs="Times New Roman"/>
          <w:szCs w:val="24"/>
        </w:rPr>
        <w:t xml:space="preserve"> τις καλύτερες σχέσεις μεταξύ </w:t>
      </w:r>
      <w:r>
        <w:rPr>
          <w:rFonts w:eastAsia="Times New Roman" w:cs="Times New Roman"/>
          <w:szCs w:val="24"/>
        </w:rPr>
        <w:t>τους. Ά</w:t>
      </w:r>
      <w:r w:rsidRPr="00C345E7">
        <w:rPr>
          <w:rFonts w:eastAsia="Times New Roman" w:cs="Times New Roman"/>
          <w:szCs w:val="24"/>
        </w:rPr>
        <w:t>ρα</w:t>
      </w:r>
      <w:r>
        <w:rPr>
          <w:rFonts w:eastAsia="Times New Roman" w:cs="Times New Roman"/>
          <w:szCs w:val="24"/>
        </w:rPr>
        <w:t>,</w:t>
      </w:r>
      <w:r w:rsidRPr="00C345E7">
        <w:rPr>
          <w:rFonts w:eastAsia="Times New Roman" w:cs="Times New Roman"/>
          <w:szCs w:val="24"/>
        </w:rPr>
        <w:t xml:space="preserve"> λοιπόν</w:t>
      </w:r>
      <w:r>
        <w:rPr>
          <w:rFonts w:eastAsia="Times New Roman" w:cs="Times New Roman"/>
          <w:szCs w:val="24"/>
        </w:rPr>
        <w:t>,</w:t>
      </w:r>
      <w:r w:rsidRPr="00C345E7">
        <w:rPr>
          <w:rFonts w:eastAsia="Times New Roman" w:cs="Times New Roman"/>
          <w:szCs w:val="24"/>
        </w:rPr>
        <w:t xml:space="preserve"> οι δύο αυτοί λαοί μπορούν να συνυπάρξουν ειρηνικά</w:t>
      </w:r>
      <w:r>
        <w:rPr>
          <w:rFonts w:eastAsia="Times New Roman" w:cs="Times New Roman"/>
          <w:szCs w:val="24"/>
        </w:rPr>
        <w:t xml:space="preserve">, σεβόμενοι βέβαια τις </w:t>
      </w:r>
      <w:r>
        <w:rPr>
          <w:rFonts w:eastAsia="Times New Roman" w:cs="Times New Roman"/>
          <w:szCs w:val="24"/>
        </w:rPr>
        <w:t xml:space="preserve">διεθνείς </w:t>
      </w:r>
      <w:r>
        <w:rPr>
          <w:rFonts w:eastAsia="Times New Roman" w:cs="Times New Roman"/>
          <w:szCs w:val="24"/>
        </w:rPr>
        <w:t>σ</w:t>
      </w:r>
      <w:r w:rsidRPr="00C345E7">
        <w:rPr>
          <w:rFonts w:eastAsia="Times New Roman" w:cs="Times New Roman"/>
          <w:szCs w:val="24"/>
        </w:rPr>
        <w:t>υμφωνίες</w:t>
      </w:r>
      <w:r>
        <w:rPr>
          <w:rFonts w:eastAsia="Times New Roman" w:cs="Times New Roman"/>
          <w:szCs w:val="24"/>
        </w:rPr>
        <w:t>.</w:t>
      </w:r>
    </w:p>
    <w:p w14:paraId="1664EC0D"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 xml:space="preserve">Και προχωρούμε με την </w:t>
      </w:r>
      <w:r>
        <w:rPr>
          <w:rFonts w:eastAsia="Times New Roman" w:cs="Times New Roman"/>
          <w:szCs w:val="24"/>
        </w:rPr>
        <w:t xml:space="preserve">κ. </w:t>
      </w:r>
      <w:proofErr w:type="spellStart"/>
      <w:r>
        <w:rPr>
          <w:rFonts w:eastAsia="Times New Roman" w:cs="Times New Roman"/>
          <w:szCs w:val="24"/>
        </w:rPr>
        <w:t>Κοζομπόλη</w:t>
      </w:r>
      <w:proofErr w:type="spellEnd"/>
      <w:r>
        <w:rPr>
          <w:rFonts w:eastAsia="Times New Roman" w:cs="Times New Roman"/>
          <w:szCs w:val="24"/>
        </w:rPr>
        <w:t>, Β</w:t>
      </w:r>
      <w:r w:rsidRPr="00C345E7">
        <w:rPr>
          <w:rFonts w:eastAsia="Times New Roman" w:cs="Times New Roman"/>
          <w:szCs w:val="24"/>
        </w:rPr>
        <w:t>ουλευτή του ΣΥΡΙΖΑ</w:t>
      </w:r>
      <w:r>
        <w:rPr>
          <w:rFonts w:eastAsia="Times New Roman" w:cs="Times New Roman"/>
          <w:szCs w:val="24"/>
        </w:rPr>
        <w:t>.</w:t>
      </w:r>
    </w:p>
    <w:p w14:paraId="1664EC0E"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Ορίστε, έχετε</w:t>
      </w:r>
      <w:r>
        <w:rPr>
          <w:rFonts w:eastAsia="Times New Roman" w:cs="Times New Roman"/>
          <w:szCs w:val="24"/>
        </w:rPr>
        <w:t xml:space="preserve"> τον λόγο,</w:t>
      </w:r>
      <w:r w:rsidRPr="00C345E7">
        <w:rPr>
          <w:rFonts w:eastAsia="Times New Roman" w:cs="Times New Roman"/>
          <w:szCs w:val="24"/>
        </w:rPr>
        <w:t xml:space="preserve"> για πέντε λεπτά</w:t>
      </w:r>
      <w:r>
        <w:rPr>
          <w:rFonts w:eastAsia="Times New Roman" w:cs="Times New Roman"/>
          <w:szCs w:val="24"/>
        </w:rPr>
        <w:t>.</w:t>
      </w:r>
    </w:p>
    <w:p w14:paraId="1664EC0F"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Ευχαριστώ, κύριε Π</w:t>
      </w:r>
      <w:r w:rsidRPr="00C345E7">
        <w:rPr>
          <w:rFonts w:eastAsia="Times New Roman" w:cs="Times New Roman"/>
          <w:szCs w:val="24"/>
        </w:rPr>
        <w:t>ρόεδρε</w:t>
      </w:r>
      <w:r>
        <w:rPr>
          <w:rFonts w:eastAsia="Times New Roman" w:cs="Times New Roman"/>
          <w:szCs w:val="24"/>
        </w:rPr>
        <w:t>.</w:t>
      </w:r>
    </w:p>
    <w:p w14:paraId="1664EC10" w14:textId="77777777" w:rsidR="00A97886" w:rsidRDefault="00361846">
      <w:pPr>
        <w:spacing w:line="600" w:lineRule="auto"/>
        <w:ind w:firstLine="720"/>
        <w:contextualSpacing/>
        <w:jc w:val="both"/>
        <w:rPr>
          <w:rFonts w:eastAsia="Times New Roman" w:cs="Times New Roman"/>
          <w:szCs w:val="24"/>
        </w:rPr>
      </w:pPr>
      <w:r w:rsidRPr="00C345E7">
        <w:rPr>
          <w:rFonts w:eastAsia="Times New Roman" w:cs="Times New Roman"/>
          <w:szCs w:val="24"/>
        </w:rPr>
        <w:t>Κατ</w:t>
      </w:r>
      <w:r>
        <w:rPr>
          <w:rFonts w:eastAsia="Times New Roman" w:cs="Times New Roman"/>
          <w:szCs w:val="24"/>
        </w:rPr>
        <w:t xml:space="preserve">’ </w:t>
      </w:r>
      <w:r w:rsidRPr="00C345E7">
        <w:rPr>
          <w:rFonts w:eastAsia="Times New Roman" w:cs="Times New Roman"/>
          <w:szCs w:val="24"/>
        </w:rPr>
        <w:t>αρχάς</w:t>
      </w:r>
      <w:r>
        <w:rPr>
          <w:rFonts w:eastAsia="Times New Roman" w:cs="Times New Roman"/>
          <w:szCs w:val="24"/>
        </w:rPr>
        <w:t>, θα ήθελα να επιδοκιμάσω</w:t>
      </w:r>
      <w:r w:rsidRPr="00C345E7">
        <w:rPr>
          <w:rFonts w:eastAsia="Times New Roman" w:cs="Times New Roman"/>
          <w:szCs w:val="24"/>
        </w:rPr>
        <w:t xml:space="preserve"> και το</w:t>
      </w:r>
      <w:r>
        <w:rPr>
          <w:rFonts w:eastAsia="Times New Roman" w:cs="Times New Roman"/>
          <w:szCs w:val="24"/>
        </w:rPr>
        <w:t xml:space="preserve">υς δυο </w:t>
      </w:r>
      <w:proofErr w:type="spellStart"/>
      <w:r>
        <w:rPr>
          <w:rFonts w:eastAsia="Times New Roman" w:cs="Times New Roman"/>
          <w:szCs w:val="24"/>
        </w:rPr>
        <w:t>κατελθόντες</w:t>
      </w:r>
      <w:proofErr w:type="spellEnd"/>
      <w:r>
        <w:rPr>
          <w:rFonts w:eastAsia="Times New Roman" w:cs="Times New Roman"/>
          <w:szCs w:val="24"/>
        </w:rPr>
        <w:t xml:space="preserve"> συναδέλφους Β</w:t>
      </w:r>
      <w:r w:rsidRPr="00C345E7">
        <w:rPr>
          <w:rFonts w:eastAsia="Times New Roman" w:cs="Times New Roman"/>
          <w:szCs w:val="24"/>
        </w:rPr>
        <w:t>ουλευτές της Νέας Δημοκρατίας</w:t>
      </w:r>
      <w:r>
        <w:rPr>
          <w:rFonts w:eastAsia="Times New Roman" w:cs="Times New Roman"/>
          <w:szCs w:val="24"/>
        </w:rPr>
        <w:t>,</w:t>
      </w:r>
      <w:r w:rsidRPr="00C345E7">
        <w:rPr>
          <w:rFonts w:eastAsia="Times New Roman" w:cs="Times New Roman"/>
          <w:szCs w:val="24"/>
        </w:rPr>
        <w:t xml:space="preserve"> οι οποίοι καταδίκασαν</w:t>
      </w:r>
      <w:r>
        <w:rPr>
          <w:rFonts w:eastAsia="Times New Roman" w:cs="Times New Roman"/>
          <w:szCs w:val="24"/>
        </w:rPr>
        <w:t xml:space="preserve"> τα γεγονότα κατατρομοκράτησης Β</w:t>
      </w:r>
      <w:r w:rsidRPr="00C345E7">
        <w:rPr>
          <w:rFonts w:eastAsia="Times New Roman" w:cs="Times New Roman"/>
          <w:szCs w:val="24"/>
        </w:rPr>
        <w:t>ουλευτών</w:t>
      </w:r>
      <w:r>
        <w:rPr>
          <w:rFonts w:eastAsia="Times New Roman" w:cs="Times New Roman"/>
          <w:szCs w:val="24"/>
        </w:rPr>
        <w:t>, γ</w:t>
      </w:r>
      <w:r w:rsidRPr="00C345E7">
        <w:rPr>
          <w:rFonts w:eastAsia="Times New Roman" w:cs="Times New Roman"/>
          <w:szCs w:val="24"/>
        </w:rPr>
        <w:t>ιατί δυστυχώς</w:t>
      </w:r>
      <w:r>
        <w:rPr>
          <w:rFonts w:eastAsia="Times New Roman" w:cs="Times New Roman"/>
          <w:szCs w:val="24"/>
        </w:rPr>
        <w:t xml:space="preserve"> ο Α</w:t>
      </w:r>
      <w:r w:rsidRPr="00C345E7">
        <w:rPr>
          <w:rFonts w:eastAsia="Times New Roman" w:cs="Times New Roman"/>
          <w:szCs w:val="24"/>
        </w:rPr>
        <w:t xml:space="preserve">ρχηγός </w:t>
      </w:r>
      <w:r>
        <w:rPr>
          <w:rFonts w:eastAsia="Times New Roman" w:cs="Times New Roman"/>
          <w:szCs w:val="24"/>
        </w:rPr>
        <w:t xml:space="preserve">του </w:t>
      </w:r>
      <w:r>
        <w:rPr>
          <w:rFonts w:eastAsia="Times New Roman" w:cs="Times New Roman"/>
          <w:szCs w:val="24"/>
        </w:rPr>
        <w:t>κό</w:t>
      </w:r>
      <w:r w:rsidRPr="00C345E7">
        <w:rPr>
          <w:rFonts w:eastAsia="Times New Roman" w:cs="Times New Roman"/>
          <w:szCs w:val="24"/>
        </w:rPr>
        <w:t xml:space="preserve">μματός </w:t>
      </w:r>
      <w:r>
        <w:rPr>
          <w:rFonts w:eastAsia="Times New Roman" w:cs="Times New Roman"/>
          <w:szCs w:val="24"/>
        </w:rPr>
        <w:t>τους,</w:t>
      </w:r>
      <w:r w:rsidRPr="00C345E7">
        <w:rPr>
          <w:rFonts w:eastAsia="Times New Roman" w:cs="Times New Roman"/>
          <w:szCs w:val="24"/>
        </w:rPr>
        <w:t xml:space="preserve"> ο κ</w:t>
      </w:r>
      <w:r>
        <w:rPr>
          <w:rFonts w:eastAsia="Times New Roman" w:cs="Times New Roman"/>
          <w:szCs w:val="24"/>
        </w:rPr>
        <w:t>.</w:t>
      </w:r>
      <w:r w:rsidRPr="00C345E7">
        <w:rPr>
          <w:rFonts w:eastAsia="Times New Roman" w:cs="Times New Roman"/>
          <w:szCs w:val="24"/>
        </w:rPr>
        <w:t xml:space="preserve"> Μητσοτάκης</w:t>
      </w:r>
      <w:r>
        <w:rPr>
          <w:rFonts w:eastAsia="Times New Roman" w:cs="Times New Roman"/>
          <w:szCs w:val="24"/>
        </w:rPr>
        <w:t>,</w:t>
      </w:r>
      <w:r w:rsidRPr="00C345E7">
        <w:rPr>
          <w:rFonts w:eastAsia="Times New Roman" w:cs="Times New Roman"/>
          <w:szCs w:val="24"/>
        </w:rPr>
        <w:t xml:space="preserve"> </w:t>
      </w:r>
      <w:r w:rsidRPr="00C345E7">
        <w:rPr>
          <w:rFonts w:eastAsia="Times New Roman" w:cs="Times New Roman"/>
          <w:szCs w:val="24"/>
        </w:rPr>
        <w:lastRenderedPageBreak/>
        <w:t>δεν βρήκε ούτε μία λέξη να πει για όλα όσα συμβαίνουν γύρω μας</w:t>
      </w:r>
      <w:r>
        <w:rPr>
          <w:rFonts w:eastAsia="Times New Roman" w:cs="Times New Roman"/>
          <w:szCs w:val="24"/>
        </w:rPr>
        <w:t>.</w:t>
      </w:r>
    </w:p>
    <w:p w14:paraId="1664EC11"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Κ</w:t>
      </w:r>
      <w:r w:rsidRPr="00C345E7">
        <w:rPr>
          <w:rFonts w:eastAsia="Times New Roman" w:cs="Times New Roman"/>
          <w:szCs w:val="24"/>
        </w:rPr>
        <w:t>αι κατά δεύτερον</w:t>
      </w:r>
      <w:r>
        <w:rPr>
          <w:rFonts w:eastAsia="Times New Roman" w:cs="Times New Roman"/>
          <w:szCs w:val="24"/>
        </w:rPr>
        <w:t>, μιας κ</w:t>
      </w:r>
      <w:r w:rsidRPr="00C345E7">
        <w:rPr>
          <w:rFonts w:eastAsia="Times New Roman" w:cs="Times New Roman"/>
          <w:szCs w:val="24"/>
        </w:rPr>
        <w:t>αι μιλήσανε και οι δύο για επετείους</w:t>
      </w:r>
      <w:r>
        <w:rPr>
          <w:rFonts w:eastAsia="Times New Roman" w:cs="Times New Roman"/>
          <w:szCs w:val="24"/>
        </w:rPr>
        <w:t>,</w:t>
      </w:r>
      <w:r w:rsidRPr="00C345E7">
        <w:rPr>
          <w:rFonts w:eastAsia="Times New Roman" w:cs="Times New Roman"/>
          <w:szCs w:val="24"/>
        </w:rPr>
        <w:t xml:space="preserve"> θα ήθελα και εγώ να αναφερθώ σε μία επέτειο</w:t>
      </w:r>
      <w:r>
        <w:rPr>
          <w:rFonts w:eastAsia="Times New Roman" w:cs="Times New Roman"/>
          <w:szCs w:val="24"/>
        </w:rPr>
        <w:t>.</w:t>
      </w:r>
      <w:r w:rsidRPr="00C345E7">
        <w:rPr>
          <w:rFonts w:eastAsia="Times New Roman" w:cs="Times New Roman"/>
          <w:szCs w:val="24"/>
        </w:rPr>
        <w:t xml:space="preserve"> Σήμερα είναι</w:t>
      </w:r>
      <w:r>
        <w:rPr>
          <w:rFonts w:eastAsia="Times New Roman" w:cs="Times New Roman"/>
          <w:szCs w:val="24"/>
        </w:rPr>
        <w:t xml:space="preserve"> τέσσερα χρό</w:t>
      </w:r>
      <w:r>
        <w:rPr>
          <w:rFonts w:eastAsia="Times New Roman" w:cs="Times New Roman"/>
          <w:szCs w:val="24"/>
        </w:rPr>
        <w:t>νια από τις</w:t>
      </w:r>
      <w:r w:rsidRPr="00C345E7">
        <w:rPr>
          <w:rFonts w:eastAsia="Times New Roman" w:cs="Times New Roman"/>
          <w:szCs w:val="24"/>
        </w:rPr>
        <w:t xml:space="preserve"> 25 Ιανουαρίου του 2015</w:t>
      </w:r>
      <w:r>
        <w:rPr>
          <w:rFonts w:eastAsia="Times New Roman" w:cs="Times New Roman"/>
          <w:szCs w:val="24"/>
        </w:rPr>
        <w:t>,</w:t>
      </w:r>
      <w:r w:rsidRPr="00C345E7">
        <w:rPr>
          <w:rFonts w:eastAsia="Times New Roman" w:cs="Times New Roman"/>
          <w:szCs w:val="24"/>
        </w:rPr>
        <w:t xml:space="preserve"> που ο ΣΥΡΙΖΑ αναδείχτηκε σε πρώτο </w:t>
      </w:r>
      <w:r>
        <w:rPr>
          <w:rFonts w:eastAsia="Times New Roman" w:cs="Times New Roman"/>
          <w:szCs w:val="24"/>
        </w:rPr>
        <w:t>κ</w:t>
      </w:r>
      <w:r w:rsidRPr="00C345E7">
        <w:rPr>
          <w:rFonts w:eastAsia="Times New Roman" w:cs="Times New Roman"/>
          <w:szCs w:val="24"/>
        </w:rPr>
        <w:t>όμμα από τους Έλληνες πολίτες</w:t>
      </w:r>
      <w:r>
        <w:rPr>
          <w:rFonts w:eastAsia="Times New Roman" w:cs="Times New Roman"/>
          <w:szCs w:val="24"/>
        </w:rPr>
        <w:t>. Κ</w:t>
      </w:r>
      <w:r w:rsidRPr="00C345E7">
        <w:rPr>
          <w:rFonts w:eastAsia="Times New Roman" w:cs="Times New Roman"/>
          <w:szCs w:val="24"/>
        </w:rPr>
        <w:t>αι σήμερα</w:t>
      </w:r>
      <w:r>
        <w:rPr>
          <w:rFonts w:eastAsia="Times New Roman" w:cs="Times New Roman"/>
          <w:szCs w:val="24"/>
        </w:rPr>
        <w:t>, ν</w:t>
      </w:r>
      <w:r w:rsidRPr="00C345E7">
        <w:rPr>
          <w:rFonts w:eastAsia="Times New Roman" w:cs="Times New Roman"/>
          <w:szCs w:val="24"/>
        </w:rPr>
        <w:t>ομίζω ότι</w:t>
      </w:r>
      <w:r>
        <w:rPr>
          <w:rFonts w:eastAsia="Times New Roman" w:cs="Times New Roman"/>
          <w:szCs w:val="24"/>
        </w:rPr>
        <w:t xml:space="preserve"> είναι μια τιμητική</w:t>
      </w:r>
      <w:r w:rsidRPr="00C345E7">
        <w:rPr>
          <w:rFonts w:eastAsia="Times New Roman" w:cs="Times New Roman"/>
          <w:szCs w:val="24"/>
        </w:rPr>
        <w:t xml:space="preserve"> στιγμή</w:t>
      </w:r>
      <w:r>
        <w:rPr>
          <w:rFonts w:eastAsia="Times New Roman" w:cs="Times New Roman"/>
          <w:szCs w:val="24"/>
        </w:rPr>
        <w:t>,</w:t>
      </w:r>
      <w:r w:rsidRPr="00C345E7">
        <w:rPr>
          <w:rFonts w:eastAsia="Times New Roman" w:cs="Times New Roman"/>
          <w:szCs w:val="24"/>
        </w:rPr>
        <w:t xml:space="preserve"> που έρχεται προς ψήφιση</w:t>
      </w:r>
      <w:r>
        <w:rPr>
          <w:rFonts w:eastAsia="Times New Roman" w:cs="Times New Roman"/>
          <w:szCs w:val="24"/>
        </w:rPr>
        <w:t>, από αυτή την Κ</w:t>
      </w:r>
      <w:r w:rsidRPr="00C345E7">
        <w:rPr>
          <w:rFonts w:eastAsia="Times New Roman" w:cs="Times New Roman"/>
          <w:szCs w:val="24"/>
        </w:rPr>
        <w:t>υβέρνηση με κορμό το</w:t>
      </w:r>
      <w:r>
        <w:rPr>
          <w:rFonts w:eastAsia="Times New Roman" w:cs="Times New Roman"/>
          <w:szCs w:val="24"/>
        </w:rPr>
        <w:t>ν</w:t>
      </w:r>
      <w:r w:rsidRPr="00C345E7">
        <w:rPr>
          <w:rFonts w:eastAsia="Times New Roman" w:cs="Times New Roman"/>
          <w:szCs w:val="24"/>
        </w:rPr>
        <w:t xml:space="preserve"> ΣΥΡΙΖΑ</w:t>
      </w:r>
      <w:r>
        <w:rPr>
          <w:rFonts w:eastAsia="Times New Roman" w:cs="Times New Roman"/>
          <w:szCs w:val="24"/>
        </w:rPr>
        <w:t>, μια</w:t>
      </w:r>
      <w:r w:rsidRPr="00C345E7">
        <w:rPr>
          <w:rFonts w:eastAsia="Times New Roman" w:cs="Times New Roman"/>
          <w:szCs w:val="24"/>
        </w:rPr>
        <w:t xml:space="preserve"> </w:t>
      </w:r>
      <w:r>
        <w:rPr>
          <w:rFonts w:eastAsia="Times New Roman" w:cs="Times New Roman"/>
          <w:szCs w:val="24"/>
        </w:rPr>
        <w:t>σ</w:t>
      </w:r>
      <w:r w:rsidRPr="00C345E7">
        <w:rPr>
          <w:rFonts w:eastAsia="Times New Roman" w:cs="Times New Roman"/>
          <w:szCs w:val="24"/>
        </w:rPr>
        <w:t xml:space="preserve">υμφωνία </w:t>
      </w:r>
      <w:r w:rsidRPr="00C345E7">
        <w:rPr>
          <w:rFonts w:eastAsia="Times New Roman" w:cs="Times New Roman"/>
          <w:szCs w:val="24"/>
        </w:rPr>
        <w:t>ιστορική</w:t>
      </w:r>
      <w:r>
        <w:rPr>
          <w:rFonts w:eastAsia="Times New Roman" w:cs="Times New Roman"/>
          <w:szCs w:val="24"/>
        </w:rPr>
        <w:t>.</w:t>
      </w:r>
      <w:r w:rsidRPr="00C345E7">
        <w:rPr>
          <w:rFonts w:eastAsia="Times New Roman" w:cs="Times New Roman"/>
          <w:szCs w:val="24"/>
        </w:rPr>
        <w:t xml:space="preserve"> </w:t>
      </w:r>
      <w:r>
        <w:rPr>
          <w:rFonts w:eastAsia="Times New Roman" w:cs="Times New Roman"/>
          <w:szCs w:val="24"/>
        </w:rPr>
        <w:t xml:space="preserve">Και πραγματικά, ενώ με αυτή τη συγκεκριμένη </w:t>
      </w:r>
      <w:r>
        <w:rPr>
          <w:rFonts w:eastAsia="Times New Roman" w:cs="Times New Roman"/>
          <w:szCs w:val="24"/>
        </w:rPr>
        <w:t>σ</w:t>
      </w:r>
      <w:r w:rsidRPr="00C345E7">
        <w:rPr>
          <w:rFonts w:eastAsia="Times New Roman" w:cs="Times New Roman"/>
          <w:szCs w:val="24"/>
        </w:rPr>
        <w:t xml:space="preserve">υμφωνία </w:t>
      </w:r>
      <w:r w:rsidRPr="00C345E7">
        <w:rPr>
          <w:rFonts w:eastAsia="Times New Roman" w:cs="Times New Roman"/>
          <w:szCs w:val="24"/>
        </w:rPr>
        <w:t>επιλύεται ένα εθνικό πρόβλημα που ταλανίζει τη χώρα μας επί τρεις δεκαετίες και έχει κακοφορμίσει</w:t>
      </w:r>
      <w:r>
        <w:rPr>
          <w:rFonts w:eastAsia="Times New Roman" w:cs="Times New Roman"/>
          <w:szCs w:val="24"/>
        </w:rPr>
        <w:t>,</w:t>
      </w:r>
      <w:r w:rsidRPr="00C345E7">
        <w:rPr>
          <w:rFonts w:eastAsia="Times New Roman" w:cs="Times New Roman"/>
          <w:szCs w:val="24"/>
        </w:rPr>
        <w:t xml:space="preserve"> θα αναμενόταν ψυχραιμία</w:t>
      </w:r>
      <w:r>
        <w:rPr>
          <w:rFonts w:eastAsia="Times New Roman" w:cs="Times New Roman"/>
          <w:szCs w:val="24"/>
        </w:rPr>
        <w:t>,</w:t>
      </w:r>
      <w:r w:rsidRPr="00C345E7">
        <w:rPr>
          <w:rFonts w:eastAsia="Times New Roman" w:cs="Times New Roman"/>
          <w:szCs w:val="24"/>
        </w:rPr>
        <w:t xml:space="preserve"> νηφαλιότητα</w:t>
      </w:r>
      <w:r>
        <w:rPr>
          <w:rFonts w:eastAsia="Times New Roman" w:cs="Times New Roman"/>
          <w:szCs w:val="24"/>
        </w:rPr>
        <w:t xml:space="preserve">, για να αποτιμηθεί μια </w:t>
      </w:r>
      <w:r>
        <w:rPr>
          <w:rFonts w:eastAsia="Times New Roman" w:cs="Times New Roman"/>
          <w:szCs w:val="24"/>
        </w:rPr>
        <w:t>σ</w:t>
      </w:r>
      <w:r w:rsidRPr="00C345E7">
        <w:rPr>
          <w:rFonts w:eastAsia="Times New Roman" w:cs="Times New Roman"/>
          <w:szCs w:val="24"/>
        </w:rPr>
        <w:t>υμφωνία</w:t>
      </w:r>
      <w:r>
        <w:rPr>
          <w:rFonts w:eastAsia="Times New Roman" w:cs="Times New Roman"/>
          <w:szCs w:val="24"/>
        </w:rPr>
        <w:t xml:space="preserve"> </w:t>
      </w:r>
      <w:r>
        <w:rPr>
          <w:rFonts w:eastAsia="Times New Roman" w:cs="Times New Roman"/>
          <w:szCs w:val="24"/>
        </w:rPr>
        <w:t>που μόνο ως αποτέλεσμα ν</w:t>
      </w:r>
      <w:r w:rsidRPr="00C345E7">
        <w:rPr>
          <w:rFonts w:eastAsia="Times New Roman" w:cs="Times New Roman"/>
          <w:szCs w:val="24"/>
        </w:rPr>
        <w:t>ικηφόρου πο</w:t>
      </w:r>
      <w:r w:rsidRPr="00C345E7">
        <w:rPr>
          <w:rFonts w:eastAsia="Times New Roman" w:cs="Times New Roman"/>
          <w:szCs w:val="24"/>
        </w:rPr>
        <w:t>λέμου μπορούσε να έχει τέτοιο περιεχόμενο</w:t>
      </w:r>
      <w:r>
        <w:rPr>
          <w:rFonts w:eastAsia="Times New Roman" w:cs="Times New Roman"/>
          <w:szCs w:val="24"/>
        </w:rPr>
        <w:t>. Π</w:t>
      </w:r>
      <w:r w:rsidRPr="00C345E7">
        <w:rPr>
          <w:rFonts w:eastAsia="Times New Roman" w:cs="Times New Roman"/>
          <w:szCs w:val="24"/>
        </w:rPr>
        <w:t>αρ</w:t>
      </w:r>
      <w:r>
        <w:rPr>
          <w:rFonts w:eastAsia="Times New Roman" w:cs="Times New Roman"/>
          <w:szCs w:val="24"/>
        </w:rPr>
        <w:t xml:space="preserve">’ </w:t>
      </w:r>
      <w:r w:rsidRPr="00C345E7">
        <w:rPr>
          <w:rFonts w:eastAsia="Times New Roman" w:cs="Times New Roman"/>
          <w:szCs w:val="24"/>
        </w:rPr>
        <w:t>όλα αυτά είμαστε θεατές ενός θεάτρου του παραλόγου</w:t>
      </w:r>
      <w:r>
        <w:rPr>
          <w:rFonts w:eastAsia="Times New Roman" w:cs="Times New Roman"/>
          <w:szCs w:val="24"/>
        </w:rPr>
        <w:t xml:space="preserve">. </w:t>
      </w:r>
    </w:p>
    <w:p w14:paraId="1664EC12"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 xml:space="preserve">Οι τοποθετήσεις των </w:t>
      </w:r>
      <w:r>
        <w:rPr>
          <w:rFonts w:eastAsia="Times New Roman" w:cs="Times New Roman"/>
          <w:szCs w:val="24"/>
        </w:rPr>
        <w:t>κ</w:t>
      </w:r>
      <w:r w:rsidRPr="00C345E7">
        <w:rPr>
          <w:rFonts w:eastAsia="Times New Roman" w:cs="Times New Roman"/>
          <w:szCs w:val="24"/>
        </w:rPr>
        <w:t xml:space="preserve">ομμάτων </w:t>
      </w:r>
      <w:r>
        <w:rPr>
          <w:rFonts w:eastAsia="Times New Roman" w:cs="Times New Roman"/>
          <w:szCs w:val="24"/>
        </w:rPr>
        <w:t>της Α</w:t>
      </w:r>
      <w:r w:rsidRPr="00C345E7">
        <w:rPr>
          <w:rFonts w:eastAsia="Times New Roman" w:cs="Times New Roman"/>
          <w:szCs w:val="24"/>
        </w:rPr>
        <w:t>ντιπολίτευσης</w:t>
      </w:r>
      <w:r>
        <w:rPr>
          <w:rFonts w:eastAsia="Times New Roman" w:cs="Times New Roman"/>
          <w:szCs w:val="24"/>
        </w:rPr>
        <w:t>,</w:t>
      </w:r>
      <w:r w:rsidRPr="00C345E7">
        <w:rPr>
          <w:rFonts w:eastAsia="Times New Roman" w:cs="Times New Roman"/>
          <w:szCs w:val="24"/>
        </w:rPr>
        <w:t xml:space="preserve"> με εξα</w:t>
      </w:r>
      <w:r>
        <w:rPr>
          <w:rFonts w:eastAsia="Times New Roman" w:cs="Times New Roman"/>
          <w:szCs w:val="24"/>
        </w:rPr>
        <w:t>ίρεση του Ποταμιού και της ΔΗΜΑΡ</w:t>
      </w:r>
      <w:r w:rsidRPr="00C345E7">
        <w:rPr>
          <w:rFonts w:eastAsia="Times New Roman" w:cs="Times New Roman"/>
          <w:szCs w:val="24"/>
        </w:rPr>
        <w:t xml:space="preserve"> που το πλήρωσαν ακριβά</w:t>
      </w:r>
      <w:r>
        <w:rPr>
          <w:rFonts w:eastAsia="Times New Roman" w:cs="Times New Roman"/>
          <w:szCs w:val="24"/>
        </w:rPr>
        <w:t xml:space="preserve">, δεν γίνονται με βάση τους όρους της </w:t>
      </w:r>
      <w:r>
        <w:rPr>
          <w:rFonts w:eastAsia="Times New Roman" w:cs="Times New Roman"/>
          <w:szCs w:val="24"/>
        </w:rPr>
        <w:t>σ</w:t>
      </w:r>
      <w:r w:rsidRPr="00C345E7">
        <w:rPr>
          <w:rFonts w:eastAsia="Times New Roman" w:cs="Times New Roman"/>
          <w:szCs w:val="24"/>
        </w:rPr>
        <w:t>υμφωνί</w:t>
      </w:r>
      <w:r w:rsidRPr="00C345E7">
        <w:rPr>
          <w:rFonts w:eastAsia="Times New Roman" w:cs="Times New Roman"/>
          <w:szCs w:val="24"/>
        </w:rPr>
        <w:t>ας</w:t>
      </w:r>
      <w:r>
        <w:rPr>
          <w:rFonts w:eastAsia="Times New Roman" w:cs="Times New Roman"/>
          <w:szCs w:val="24"/>
        </w:rPr>
        <w:t>,</w:t>
      </w:r>
      <w:r w:rsidRPr="00C345E7">
        <w:rPr>
          <w:rFonts w:eastAsia="Times New Roman" w:cs="Times New Roman"/>
          <w:szCs w:val="24"/>
        </w:rPr>
        <w:t xml:space="preserve"> τις επιπτώσεις </w:t>
      </w:r>
      <w:r w:rsidRPr="00C345E7">
        <w:rPr>
          <w:rFonts w:eastAsia="Times New Roman" w:cs="Times New Roman"/>
          <w:szCs w:val="24"/>
        </w:rPr>
        <w:lastRenderedPageBreak/>
        <w:t>που θα επιφέρει στις δύο συμβαλλόμενες χώρες και στην ευρύτερη περιοχή</w:t>
      </w:r>
      <w:r>
        <w:rPr>
          <w:rFonts w:eastAsia="Times New Roman" w:cs="Times New Roman"/>
          <w:szCs w:val="24"/>
        </w:rPr>
        <w:t>,</w:t>
      </w:r>
      <w:r w:rsidRPr="00C345E7">
        <w:rPr>
          <w:rFonts w:eastAsia="Times New Roman" w:cs="Times New Roman"/>
          <w:szCs w:val="24"/>
        </w:rPr>
        <w:t xml:space="preserve"> αλλά με βά</w:t>
      </w:r>
      <w:r>
        <w:rPr>
          <w:rFonts w:eastAsia="Times New Roman" w:cs="Times New Roman"/>
          <w:szCs w:val="24"/>
        </w:rPr>
        <w:t>ση τη στάση τους απέναντι στην Κ</w:t>
      </w:r>
      <w:r w:rsidRPr="00C345E7">
        <w:rPr>
          <w:rFonts w:eastAsia="Times New Roman" w:cs="Times New Roman"/>
          <w:szCs w:val="24"/>
        </w:rPr>
        <w:t>υβέρνηση</w:t>
      </w:r>
      <w:r>
        <w:rPr>
          <w:rFonts w:eastAsia="Times New Roman" w:cs="Times New Roman"/>
          <w:szCs w:val="24"/>
        </w:rPr>
        <w:t>,</w:t>
      </w:r>
      <w:r w:rsidRPr="00C345E7">
        <w:rPr>
          <w:rFonts w:eastAsia="Times New Roman" w:cs="Times New Roman"/>
          <w:szCs w:val="24"/>
        </w:rPr>
        <w:t xml:space="preserve"> ένα τόσο σοβαρό θέμα γίνεται εργαλείο στα χέρια ανεύθυνων και χρησιμοποιείτα</w:t>
      </w:r>
      <w:r>
        <w:rPr>
          <w:rFonts w:eastAsia="Times New Roman" w:cs="Times New Roman"/>
          <w:szCs w:val="24"/>
        </w:rPr>
        <w:t>ι για την αποσταθεροποίηση της Κ</w:t>
      </w:r>
      <w:r w:rsidRPr="00C345E7">
        <w:rPr>
          <w:rFonts w:eastAsia="Times New Roman" w:cs="Times New Roman"/>
          <w:szCs w:val="24"/>
        </w:rPr>
        <w:t>υβέρν</w:t>
      </w:r>
      <w:r w:rsidRPr="00C345E7">
        <w:rPr>
          <w:rFonts w:eastAsia="Times New Roman" w:cs="Times New Roman"/>
          <w:szCs w:val="24"/>
        </w:rPr>
        <w:t>ησης</w:t>
      </w:r>
      <w:r>
        <w:rPr>
          <w:rFonts w:eastAsia="Times New Roman" w:cs="Times New Roman"/>
          <w:szCs w:val="24"/>
        </w:rPr>
        <w:t>. Τ</w:t>
      </w:r>
      <w:r w:rsidRPr="00C345E7">
        <w:rPr>
          <w:rFonts w:eastAsia="Times New Roman" w:cs="Times New Roman"/>
          <w:szCs w:val="24"/>
        </w:rPr>
        <w:t>ο κομματικό συμφέρον υ</w:t>
      </w:r>
      <w:r>
        <w:rPr>
          <w:rFonts w:eastAsia="Times New Roman" w:cs="Times New Roman"/>
          <w:szCs w:val="24"/>
        </w:rPr>
        <w:t>περάνω του ε</w:t>
      </w:r>
      <w:r w:rsidRPr="00C345E7">
        <w:rPr>
          <w:rFonts w:eastAsia="Times New Roman" w:cs="Times New Roman"/>
          <w:szCs w:val="24"/>
        </w:rPr>
        <w:t>θνικού</w:t>
      </w:r>
      <w:r>
        <w:rPr>
          <w:rFonts w:eastAsia="Times New Roman" w:cs="Times New Roman"/>
          <w:szCs w:val="24"/>
        </w:rPr>
        <w:t>. Ο</w:t>
      </w:r>
      <w:r w:rsidRPr="00C345E7">
        <w:rPr>
          <w:rFonts w:eastAsia="Times New Roman" w:cs="Times New Roman"/>
          <w:szCs w:val="24"/>
        </w:rPr>
        <w:t>ι ύβρεις</w:t>
      </w:r>
      <w:r>
        <w:rPr>
          <w:rFonts w:eastAsia="Times New Roman" w:cs="Times New Roman"/>
          <w:szCs w:val="24"/>
        </w:rPr>
        <w:t>,</w:t>
      </w:r>
      <w:r w:rsidRPr="00C345E7">
        <w:rPr>
          <w:rFonts w:eastAsia="Times New Roman" w:cs="Times New Roman"/>
          <w:szCs w:val="24"/>
        </w:rPr>
        <w:t xml:space="preserve"> οι απειλές</w:t>
      </w:r>
      <w:r>
        <w:rPr>
          <w:rFonts w:eastAsia="Times New Roman" w:cs="Times New Roman"/>
          <w:szCs w:val="24"/>
        </w:rPr>
        <w:t>,</w:t>
      </w:r>
      <w:r w:rsidRPr="00C345E7">
        <w:rPr>
          <w:rFonts w:eastAsia="Times New Roman" w:cs="Times New Roman"/>
          <w:szCs w:val="24"/>
        </w:rPr>
        <w:t xml:space="preserve"> ακόμα και κατά της ζωής</w:t>
      </w:r>
      <w:r>
        <w:rPr>
          <w:rFonts w:eastAsia="Times New Roman" w:cs="Times New Roman"/>
          <w:szCs w:val="24"/>
        </w:rPr>
        <w:t>,</w:t>
      </w:r>
      <w:r w:rsidRPr="00C345E7">
        <w:rPr>
          <w:rFonts w:eastAsia="Times New Roman" w:cs="Times New Roman"/>
          <w:szCs w:val="24"/>
        </w:rPr>
        <w:t xml:space="preserve"> που εκτοξεύονται εναντίον των </w:t>
      </w:r>
      <w:r>
        <w:rPr>
          <w:rFonts w:eastAsia="Times New Roman" w:cs="Times New Roman"/>
          <w:szCs w:val="24"/>
        </w:rPr>
        <w:t>Βουλευτών και η επιχειρούμενη τρομοκράτησή</w:t>
      </w:r>
      <w:r w:rsidRPr="00C345E7">
        <w:rPr>
          <w:rFonts w:eastAsia="Times New Roman" w:cs="Times New Roman"/>
          <w:szCs w:val="24"/>
        </w:rPr>
        <w:t xml:space="preserve"> </w:t>
      </w:r>
      <w:r>
        <w:rPr>
          <w:rFonts w:eastAsia="Times New Roman" w:cs="Times New Roman"/>
          <w:szCs w:val="24"/>
        </w:rPr>
        <w:t>τους,</w:t>
      </w:r>
      <w:r w:rsidRPr="00C345E7">
        <w:rPr>
          <w:rFonts w:eastAsia="Times New Roman" w:cs="Times New Roman"/>
          <w:szCs w:val="24"/>
        </w:rPr>
        <w:t xml:space="preserve"> είναι πρακτικές παρακράτους</w:t>
      </w:r>
      <w:r>
        <w:rPr>
          <w:rFonts w:eastAsia="Times New Roman" w:cs="Times New Roman"/>
          <w:szCs w:val="24"/>
        </w:rPr>
        <w:t>,</w:t>
      </w:r>
      <w:r w:rsidRPr="00C345E7">
        <w:rPr>
          <w:rFonts w:eastAsia="Times New Roman" w:cs="Times New Roman"/>
          <w:szCs w:val="24"/>
        </w:rPr>
        <w:t xml:space="preserve"> γεννούν διχασμό και θυμίζ</w:t>
      </w:r>
      <w:r>
        <w:rPr>
          <w:rFonts w:eastAsia="Times New Roman" w:cs="Times New Roman"/>
          <w:szCs w:val="24"/>
        </w:rPr>
        <w:t>ουν τις χειρότερες στιγμές</w:t>
      </w:r>
      <w:r>
        <w:rPr>
          <w:rFonts w:eastAsia="Times New Roman" w:cs="Times New Roman"/>
          <w:szCs w:val="24"/>
        </w:rPr>
        <w:t xml:space="preserve"> της Δ</w:t>
      </w:r>
      <w:r w:rsidRPr="00C345E7">
        <w:rPr>
          <w:rFonts w:eastAsia="Times New Roman" w:cs="Times New Roman"/>
          <w:szCs w:val="24"/>
        </w:rPr>
        <w:t>εξιάς παράταξης</w:t>
      </w:r>
      <w:r>
        <w:rPr>
          <w:rFonts w:eastAsia="Times New Roman" w:cs="Times New Roman"/>
          <w:szCs w:val="24"/>
        </w:rPr>
        <w:t>,</w:t>
      </w:r>
      <w:r w:rsidRPr="00C345E7">
        <w:rPr>
          <w:rFonts w:eastAsia="Times New Roman" w:cs="Times New Roman"/>
          <w:szCs w:val="24"/>
        </w:rPr>
        <w:t xml:space="preserve"> τότε</w:t>
      </w:r>
      <w:r>
        <w:rPr>
          <w:rFonts w:eastAsia="Times New Roman" w:cs="Times New Roman"/>
          <w:szCs w:val="24"/>
        </w:rPr>
        <w:t xml:space="preserve"> </w:t>
      </w:r>
      <w:r w:rsidRPr="00C345E7">
        <w:rPr>
          <w:rFonts w:eastAsia="Times New Roman" w:cs="Times New Roman"/>
          <w:szCs w:val="24"/>
        </w:rPr>
        <w:t>π</w:t>
      </w:r>
      <w:r>
        <w:rPr>
          <w:rFonts w:eastAsia="Times New Roman" w:cs="Times New Roman"/>
          <w:szCs w:val="24"/>
        </w:rPr>
        <w:t>ου, ταυτόχρονα με την εκλεγμένη Κ</w:t>
      </w:r>
      <w:r w:rsidRPr="00C345E7">
        <w:rPr>
          <w:rFonts w:eastAsia="Times New Roman" w:cs="Times New Roman"/>
          <w:szCs w:val="24"/>
        </w:rPr>
        <w:t>υβέρνηση</w:t>
      </w:r>
      <w:r>
        <w:rPr>
          <w:rFonts w:eastAsia="Times New Roman" w:cs="Times New Roman"/>
          <w:szCs w:val="24"/>
        </w:rPr>
        <w:t>,</w:t>
      </w:r>
      <w:r w:rsidRPr="00C345E7">
        <w:rPr>
          <w:rFonts w:eastAsia="Times New Roman" w:cs="Times New Roman"/>
          <w:szCs w:val="24"/>
        </w:rPr>
        <w:t xml:space="preserve"> λειτουργούσε ένας παρακρατικός</w:t>
      </w:r>
      <w:r>
        <w:rPr>
          <w:rFonts w:eastAsia="Times New Roman" w:cs="Times New Roman"/>
          <w:szCs w:val="24"/>
        </w:rPr>
        <w:t xml:space="preserve"> μηχανισμός που συνεπικουρούσε</w:t>
      </w:r>
      <w:r w:rsidRPr="00C345E7">
        <w:rPr>
          <w:rFonts w:eastAsia="Times New Roman" w:cs="Times New Roman"/>
          <w:szCs w:val="24"/>
        </w:rPr>
        <w:t xml:space="preserve"> την εκλογή της και τη </w:t>
      </w:r>
      <w:r w:rsidRPr="00C345E7">
        <w:rPr>
          <w:rFonts w:eastAsia="Times New Roman" w:cs="Times New Roman"/>
          <w:szCs w:val="24"/>
        </w:rPr>
        <w:t>διατήρησ</w:t>
      </w:r>
      <w:r>
        <w:rPr>
          <w:rFonts w:eastAsia="Times New Roman" w:cs="Times New Roman"/>
          <w:szCs w:val="24"/>
        </w:rPr>
        <w:t>ή</w:t>
      </w:r>
      <w:r w:rsidRPr="00C345E7">
        <w:rPr>
          <w:rFonts w:eastAsia="Times New Roman" w:cs="Times New Roman"/>
          <w:szCs w:val="24"/>
        </w:rPr>
        <w:t xml:space="preserve"> </w:t>
      </w:r>
      <w:r w:rsidRPr="00C345E7">
        <w:rPr>
          <w:rFonts w:eastAsia="Times New Roman" w:cs="Times New Roman"/>
          <w:szCs w:val="24"/>
        </w:rPr>
        <w:t>της στην εξουσία</w:t>
      </w:r>
      <w:r>
        <w:rPr>
          <w:rFonts w:eastAsia="Times New Roman" w:cs="Times New Roman"/>
          <w:szCs w:val="24"/>
        </w:rPr>
        <w:t>.</w:t>
      </w:r>
    </w:p>
    <w:p w14:paraId="1664EC13"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Θλίψη προκαλεί και η σιωπή πρώην Π</w:t>
      </w:r>
      <w:r w:rsidRPr="00C345E7">
        <w:rPr>
          <w:rFonts w:eastAsia="Times New Roman" w:cs="Times New Roman"/>
          <w:szCs w:val="24"/>
        </w:rPr>
        <w:t xml:space="preserve">ρωθυπουργών και πολιτικών στελεχών των </w:t>
      </w:r>
      <w:r w:rsidRPr="00C345E7">
        <w:rPr>
          <w:rFonts w:eastAsia="Times New Roman" w:cs="Times New Roman"/>
          <w:szCs w:val="24"/>
        </w:rPr>
        <w:t xml:space="preserve">δύο </w:t>
      </w:r>
      <w:r>
        <w:rPr>
          <w:rFonts w:eastAsia="Times New Roman" w:cs="Times New Roman"/>
          <w:szCs w:val="24"/>
        </w:rPr>
        <w:t>κ</w:t>
      </w:r>
      <w:r w:rsidRPr="00C345E7">
        <w:rPr>
          <w:rFonts w:eastAsia="Times New Roman" w:cs="Times New Roman"/>
          <w:szCs w:val="24"/>
        </w:rPr>
        <w:t>ομμάτων που κυβέρνησαν τις προηγούμενες δεκαετίες</w:t>
      </w:r>
      <w:r>
        <w:rPr>
          <w:rFonts w:eastAsia="Times New Roman" w:cs="Times New Roman"/>
          <w:szCs w:val="24"/>
        </w:rPr>
        <w:t>,</w:t>
      </w:r>
      <w:r w:rsidRPr="00C345E7">
        <w:rPr>
          <w:rFonts w:eastAsia="Times New Roman" w:cs="Times New Roman"/>
          <w:szCs w:val="24"/>
        </w:rPr>
        <w:t xml:space="preserve"> που ενώ γνωρίζουν ότι η </w:t>
      </w:r>
      <w:r>
        <w:rPr>
          <w:rFonts w:eastAsia="Times New Roman" w:cs="Times New Roman"/>
          <w:szCs w:val="24"/>
        </w:rPr>
        <w:t>Σ</w:t>
      </w:r>
      <w:r w:rsidRPr="00C345E7">
        <w:rPr>
          <w:rFonts w:eastAsia="Times New Roman" w:cs="Times New Roman"/>
          <w:szCs w:val="24"/>
        </w:rPr>
        <w:t>υμφωνία των Πρεσπών είναι με διαφορά η καλύτερη από όσες είχαν διαπραγματευτεί στο παρελθόν</w:t>
      </w:r>
      <w:r>
        <w:rPr>
          <w:rFonts w:eastAsia="Times New Roman" w:cs="Times New Roman"/>
          <w:szCs w:val="24"/>
        </w:rPr>
        <w:t>,</w:t>
      </w:r>
      <w:r w:rsidRPr="00C345E7">
        <w:rPr>
          <w:rFonts w:eastAsia="Times New Roman" w:cs="Times New Roman"/>
          <w:szCs w:val="24"/>
        </w:rPr>
        <w:t xml:space="preserve"> δεν καταθέτουν με παρρησία την άποψή </w:t>
      </w:r>
      <w:r>
        <w:rPr>
          <w:rFonts w:eastAsia="Times New Roman" w:cs="Times New Roman"/>
          <w:szCs w:val="24"/>
        </w:rPr>
        <w:t>τους,</w:t>
      </w:r>
      <w:r w:rsidRPr="00C345E7">
        <w:rPr>
          <w:rFonts w:eastAsia="Times New Roman" w:cs="Times New Roman"/>
          <w:szCs w:val="24"/>
        </w:rPr>
        <w:t xml:space="preserve"> δεν αναλαμβάνουν την ευθύνη που τους αν</w:t>
      </w:r>
      <w:r w:rsidRPr="00C345E7">
        <w:rPr>
          <w:rFonts w:eastAsia="Times New Roman" w:cs="Times New Roman"/>
          <w:szCs w:val="24"/>
        </w:rPr>
        <w:t>τιστοιχεί</w:t>
      </w:r>
      <w:r>
        <w:rPr>
          <w:rFonts w:eastAsia="Times New Roman" w:cs="Times New Roman"/>
          <w:szCs w:val="24"/>
        </w:rPr>
        <w:t>. Θ</w:t>
      </w:r>
      <w:r w:rsidRPr="00C345E7">
        <w:rPr>
          <w:rFonts w:eastAsia="Times New Roman" w:cs="Times New Roman"/>
          <w:szCs w:val="24"/>
        </w:rPr>
        <w:t>α κριθούν από τον ιστορικό του μέλλοντος</w:t>
      </w:r>
      <w:r>
        <w:rPr>
          <w:rFonts w:eastAsia="Times New Roman" w:cs="Times New Roman"/>
          <w:szCs w:val="24"/>
        </w:rPr>
        <w:t>.</w:t>
      </w:r>
    </w:p>
    <w:p w14:paraId="1664EC14"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ο Π</w:t>
      </w:r>
      <w:r w:rsidRPr="00C345E7">
        <w:rPr>
          <w:rFonts w:eastAsia="Times New Roman" w:cs="Times New Roman"/>
          <w:szCs w:val="24"/>
        </w:rPr>
        <w:t xml:space="preserve">ρωθυπουργός Αλέξης Τσίπρας θα μπορούσε να μην ανοίξει το </w:t>
      </w:r>
      <w:r>
        <w:rPr>
          <w:rFonts w:eastAsia="Times New Roman" w:cs="Times New Roman"/>
          <w:szCs w:val="24"/>
        </w:rPr>
        <w:t>Μ</w:t>
      </w:r>
      <w:r w:rsidRPr="00C345E7">
        <w:rPr>
          <w:rFonts w:eastAsia="Times New Roman" w:cs="Times New Roman"/>
          <w:szCs w:val="24"/>
        </w:rPr>
        <w:t>ακεδονικό</w:t>
      </w:r>
      <w:r>
        <w:rPr>
          <w:rFonts w:eastAsia="Times New Roman" w:cs="Times New Roman"/>
          <w:szCs w:val="24"/>
        </w:rPr>
        <w:t xml:space="preserve">, αναλογιζόμενος </w:t>
      </w:r>
      <w:r w:rsidRPr="00C345E7">
        <w:rPr>
          <w:rFonts w:eastAsia="Times New Roman" w:cs="Times New Roman"/>
          <w:szCs w:val="24"/>
        </w:rPr>
        <w:t>το πολιτικό κόστος</w:t>
      </w:r>
      <w:r>
        <w:rPr>
          <w:rFonts w:eastAsia="Times New Roman" w:cs="Times New Roman"/>
          <w:szCs w:val="24"/>
        </w:rPr>
        <w:t>. Κ</w:t>
      </w:r>
      <w:r w:rsidRPr="00C345E7">
        <w:rPr>
          <w:rFonts w:eastAsia="Times New Roman" w:cs="Times New Roman"/>
          <w:szCs w:val="24"/>
        </w:rPr>
        <w:t>ανένας δεν θα είχε να του προσάψει τίποτα</w:t>
      </w:r>
      <w:r>
        <w:rPr>
          <w:rFonts w:eastAsia="Times New Roman" w:cs="Times New Roman"/>
          <w:szCs w:val="24"/>
        </w:rPr>
        <w:t xml:space="preserve">, ούτε οι προηγούμενες </w:t>
      </w:r>
      <w:r>
        <w:rPr>
          <w:rFonts w:eastAsia="Times New Roman" w:cs="Times New Roman"/>
          <w:szCs w:val="24"/>
        </w:rPr>
        <w:t>κ</w:t>
      </w:r>
      <w:r w:rsidRPr="00C345E7">
        <w:rPr>
          <w:rFonts w:eastAsia="Times New Roman" w:cs="Times New Roman"/>
          <w:szCs w:val="24"/>
        </w:rPr>
        <w:t>υβερνήσεις</w:t>
      </w:r>
      <w:r>
        <w:rPr>
          <w:rFonts w:eastAsia="Times New Roman" w:cs="Times New Roman"/>
          <w:szCs w:val="24"/>
        </w:rPr>
        <w:t>,</w:t>
      </w:r>
      <w:r w:rsidRPr="00C345E7">
        <w:rPr>
          <w:rFonts w:eastAsia="Times New Roman" w:cs="Times New Roman"/>
          <w:szCs w:val="24"/>
        </w:rPr>
        <w:t xml:space="preserve"> </w:t>
      </w:r>
      <w:r>
        <w:rPr>
          <w:rFonts w:eastAsia="Times New Roman" w:cs="Times New Roman"/>
          <w:szCs w:val="24"/>
        </w:rPr>
        <w:t>γ</w:t>
      </w:r>
      <w:r w:rsidRPr="00C345E7">
        <w:rPr>
          <w:rFonts w:eastAsia="Times New Roman" w:cs="Times New Roman"/>
          <w:szCs w:val="24"/>
        </w:rPr>
        <w:t>ιατί και οι ίδιες αδράνησαν και επιπλέον</w:t>
      </w:r>
      <w:r>
        <w:rPr>
          <w:rFonts w:eastAsia="Times New Roman" w:cs="Times New Roman"/>
          <w:szCs w:val="24"/>
        </w:rPr>
        <w:t xml:space="preserve"> δεν ήθελαν να πάρουν θέση κ</w:t>
      </w:r>
      <w:r w:rsidRPr="00C345E7">
        <w:rPr>
          <w:rFonts w:eastAsia="Times New Roman" w:cs="Times New Roman"/>
          <w:szCs w:val="24"/>
        </w:rPr>
        <w:t>αι δεν ήθελαν να συνταχθούν με το</w:t>
      </w:r>
      <w:r>
        <w:rPr>
          <w:rFonts w:eastAsia="Times New Roman" w:cs="Times New Roman"/>
          <w:szCs w:val="24"/>
        </w:rPr>
        <w:t>ν</w:t>
      </w:r>
      <w:r w:rsidRPr="00C345E7">
        <w:rPr>
          <w:rFonts w:eastAsia="Times New Roman" w:cs="Times New Roman"/>
          <w:szCs w:val="24"/>
        </w:rPr>
        <w:t xml:space="preserve"> πολιτικό τους αντίπαλο</w:t>
      </w:r>
      <w:r>
        <w:rPr>
          <w:rFonts w:eastAsia="Times New Roman" w:cs="Times New Roman"/>
          <w:szCs w:val="24"/>
        </w:rPr>
        <w:t>. Α</w:t>
      </w:r>
      <w:r w:rsidRPr="00C345E7">
        <w:rPr>
          <w:rFonts w:eastAsia="Times New Roman" w:cs="Times New Roman"/>
          <w:szCs w:val="24"/>
        </w:rPr>
        <w:t>λλά και εκείνοι που αναγνώριζαν την αναγκαιότητα της επίλυση</w:t>
      </w:r>
      <w:r>
        <w:rPr>
          <w:rFonts w:eastAsia="Times New Roman" w:cs="Times New Roman"/>
          <w:szCs w:val="24"/>
        </w:rPr>
        <w:t>ς</w:t>
      </w:r>
      <w:r w:rsidRPr="00C345E7">
        <w:rPr>
          <w:rFonts w:eastAsia="Times New Roman" w:cs="Times New Roman"/>
          <w:szCs w:val="24"/>
        </w:rPr>
        <w:t xml:space="preserve"> αυτού του προβλήματος</w:t>
      </w:r>
      <w:r>
        <w:rPr>
          <w:rFonts w:eastAsia="Times New Roman" w:cs="Times New Roman"/>
          <w:szCs w:val="24"/>
        </w:rPr>
        <w:t>,</w:t>
      </w:r>
      <w:r w:rsidRPr="00C345E7">
        <w:rPr>
          <w:rFonts w:eastAsia="Times New Roman" w:cs="Times New Roman"/>
          <w:szCs w:val="24"/>
        </w:rPr>
        <w:t xml:space="preserve"> αναγνώριζαν επίσης ό</w:t>
      </w:r>
      <w:r>
        <w:rPr>
          <w:rFonts w:eastAsia="Times New Roman" w:cs="Times New Roman"/>
          <w:szCs w:val="24"/>
        </w:rPr>
        <w:t>τι η συγκε</w:t>
      </w:r>
      <w:r>
        <w:rPr>
          <w:rFonts w:eastAsia="Times New Roman" w:cs="Times New Roman"/>
          <w:szCs w:val="24"/>
        </w:rPr>
        <w:t>κριμένη Κ</w:t>
      </w:r>
      <w:r w:rsidRPr="00C345E7">
        <w:rPr>
          <w:rFonts w:eastAsia="Times New Roman" w:cs="Times New Roman"/>
          <w:szCs w:val="24"/>
        </w:rPr>
        <w:t>υβέρνηση</w:t>
      </w:r>
      <w:r>
        <w:rPr>
          <w:rFonts w:eastAsia="Times New Roman" w:cs="Times New Roman"/>
          <w:szCs w:val="24"/>
        </w:rPr>
        <w:t>, ο Π</w:t>
      </w:r>
      <w:r w:rsidRPr="00C345E7">
        <w:rPr>
          <w:rFonts w:eastAsia="Times New Roman" w:cs="Times New Roman"/>
          <w:szCs w:val="24"/>
        </w:rPr>
        <w:t>ρωθυπουργός Αλέξης Τσίπρας</w:t>
      </w:r>
      <w:r>
        <w:rPr>
          <w:rFonts w:eastAsia="Times New Roman" w:cs="Times New Roman"/>
          <w:szCs w:val="24"/>
        </w:rPr>
        <w:t>,</w:t>
      </w:r>
      <w:r w:rsidRPr="00C345E7">
        <w:rPr>
          <w:rFonts w:eastAsia="Times New Roman" w:cs="Times New Roman"/>
          <w:szCs w:val="24"/>
        </w:rPr>
        <w:t xml:space="preserve"> </w:t>
      </w:r>
      <w:r>
        <w:rPr>
          <w:rFonts w:eastAsia="Times New Roman" w:cs="Times New Roman"/>
          <w:szCs w:val="24"/>
        </w:rPr>
        <w:t>είχε</w:t>
      </w:r>
      <w:r w:rsidRPr="00C345E7">
        <w:rPr>
          <w:rFonts w:eastAsia="Times New Roman" w:cs="Times New Roman"/>
          <w:szCs w:val="24"/>
        </w:rPr>
        <w:t xml:space="preserve"> δικαιολογημένη</w:t>
      </w:r>
      <w:r>
        <w:rPr>
          <w:rFonts w:eastAsia="Times New Roman" w:cs="Times New Roman"/>
          <w:szCs w:val="24"/>
        </w:rPr>
        <w:t xml:space="preserve"> </w:t>
      </w:r>
      <w:proofErr w:type="spellStart"/>
      <w:r>
        <w:rPr>
          <w:rFonts w:eastAsia="Times New Roman" w:cs="Times New Roman"/>
          <w:szCs w:val="24"/>
        </w:rPr>
        <w:t>στοχοπροσήλωση</w:t>
      </w:r>
      <w:proofErr w:type="spellEnd"/>
      <w:r w:rsidRPr="00C345E7">
        <w:rPr>
          <w:rFonts w:eastAsia="Times New Roman" w:cs="Times New Roman"/>
          <w:szCs w:val="24"/>
        </w:rPr>
        <w:t xml:space="preserve"> στο να βγάλει τη χώρα από την κρίση και από τα μνημόνια</w:t>
      </w:r>
      <w:r>
        <w:rPr>
          <w:rFonts w:eastAsia="Times New Roman" w:cs="Times New Roman"/>
          <w:szCs w:val="24"/>
        </w:rPr>
        <w:t>, όπως και το έ</w:t>
      </w:r>
      <w:r w:rsidRPr="00C345E7">
        <w:rPr>
          <w:rFonts w:eastAsia="Times New Roman" w:cs="Times New Roman"/>
          <w:szCs w:val="24"/>
        </w:rPr>
        <w:t>κανε</w:t>
      </w:r>
      <w:r>
        <w:rPr>
          <w:rFonts w:eastAsia="Times New Roman" w:cs="Times New Roman"/>
          <w:szCs w:val="24"/>
        </w:rPr>
        <w:t>. Ε</w:t>
      </w:r>
      <w:r w:rsidRPr="00C345E7">
        <w:rPr>
          <w:rFonts w:eastAsia="Times New Roman" w:cs="Times New Roman"/>
          <w:szCs w:val="24"/>
        </w:rPr>
        <w:t>ίναι βέβαιο</w:t>
      </w:r>
      <w:r>
        <w:rPr>
          <w:rFonts w:eastAsia="Times New Roman" w:cs="Times New Roman"/>
          <w:szCs w:val="24"/>
        </w:rPr>
        <w:t>,</w:t>
      </w:r>
      <w:r w:rsidRPr="00C345E7">
        <w:rPr>
          <w:rFonts w:eastAsia="Times New Roman" w:cs="Times New Roman"/>
          <w:szCs w:val="24"/>
        </w:rPr>
        <w:t xml:space="preserve"> λοιπόν</w:t>
      </w:r>
      <w:r>
        <w:rPr>
          <w:rFonts w:eastAsia="Times New Roman" w:cs="Times New Roman"/>
          <w:szCs w:val="24"/>
        </w:rPr>
        <w:t>, ότι ο Π</w:t>
      </w:r>
      <w:r w:rsidRPr="00C345E7">
        <w:rPr>
          <w:rFonts w:eastAsia="Times New Roman" w:cs="Times New Roman"/>
          <w:szCs w:val="24"/>
        </w:rPr>
        <w:t>ρωθυπου</w:t>
      </w:r>
      <w:r>
        <w:rPr>
          <w:rFonts w:eastAsia="Times New Roman" w:cs="Times New Roman"/>
          <w:szCs w:val="24"/>
        </w:rPr>
        <w:t>ργός Αλέξης Τσίπρας και αυτή η Κ</w:t>
      </w:r>
      <w:r w:rsidRPr="00C345E7">
        <w:rPr>
          <w:rFonts w:eastAsia="Times New Roman" w:cs="Times New Roman"/>
          <w:szCs w:val="24"/>
        </w:rPr>
        <w:t>υβέρν</w:t>
      </w:r>
      <w:r>
        <w:rPr>
          <w:rFonts w:eastAsia="Times New Roman" w:cs="Times New Roman"/>
          <w:szCs w:val="24"/>
        </w:rPr>
        <w:t xml:space="preserve">ηση κανένα κόστος δεν </w:t>
      </w:r>
      <w:r>
        <w:rPr>
          <w:rFonts w:eastAsia="Times New Roman" w:cs="Times New Roman"/>
          <w:szCs w:val="24"/>
        </w:rPr>
        <w:t>θα είχαν ε</w:t>
      </w:r>
      <w:r w:rsidRPr="00C345E7">
        <w:rPr>
          <w:rFonts w:eastAsia="Times New Roman" w:cs="Times New Roman"/>
          <w:szCs w:val="24"/>
        </w:rPr>
        <w:t xml:space="preserve">άν δεν έφερναν </w:t>
      </w:r>
      <w:r>
        <w:rPr>
          <w:rFonts w:eastAsia="Times New Roman" w:cs="Times New Roman"/>
          <w:szCs w:val="24"/>
        </w:rPr>
        <w:t xml:space="preserve">αυτή τη συγκεκριμένη </w:t>
      </w:r>
      <w:r>
        <w:rPr>
          <w:rFonts w:eastAsia="Times New Roman" w:cs="Times New Roman"/>
          <w:szCs w:val="24"/>
        </w:rPr>
        <w:t>σ</w:t>
      </w:r>
      <w:r w:rsidRPr="00C345E7">
        <w:rPr>
          <w:rFonts w:eastAsia="Times New Roman" w:cs="Times New Roman"/>
          <w:szCs w:val="24"/>
        </w:rPr>
        <w:t xml:space="preserve">υμφωνία </w:t>
      </w:r>
      <w:r>
        <w:rPr>
          <w:rFonts w:eastAsia="Times New Roman" w:cs="Times New Roman"/>
          <w:szCs w:val="24"/>
        </w:rPr>
        <w:t xml:space="preserve">προς </w:t>
      </w:r>
      <w:r>
        <w:rPr>
          <w:rFonts w:eastAsia="Times New Roman" w:cs="Times New Roman"/>
          <w:szCs w:val="24"/>
        </w:rPr>
        <w:t>κ</w:t>
      </w:r>
      <w:r w:rsidRPr="00C345E7">
        <w:rPr>
          <w:rFonts w:eastAsia="Times New Roman" w:cs="Times New Roman"/>
          <w:szCs w:val="24"/>
        </w:rPr>
        <w:t>ύρωση</w:t>
      </w:r>
      <w:r>
        <w:rPr>
          <w:rFonts w:eastAsia="Times New Roman" w:cs="Times New Roman"/>
          <w:szCs w:val="24"/>
        </w:rPr>
        <w:t xml:space="preserve">. </w:t>
      </w:r>
    </w:p>
    <w:p w14:paraId="1664EC15"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Θ</w:t>
      </w:r>
      <w:r w:rsidRPr="00C345E7">
        <w:rPr>
          <w:rFonts w:eastAsia="Times New Roman" w:cs="Times New Roman"/>
          <w:szCs w:val="24"/>
        </w:rPr>
        <w:t xml:space="preserve">α ήταν </w:t>
      </w:r>
      <w:r>
        <w:rPr>
          <w:rFonts w:eastAsia="Times New Roman" w:cs="Times New Roman"/>
          <w:szCs w:val="24"/>
        </w:rPr>
        <w:t>όμως,</w:t>
      </w:r>
      <w:r w:rsidRPr="00C345E7">
        <w:rPr>
          <w:rFonts w:eastAsia="Times New Roman" w:cs="Times New Roman"/>
          <w:szCs w:val="24"/>
        </w:rPr>
        <w:t xml:space="preserve"> καλό για τη χώρα</w:t>
      </w:r>
      <w:r>
        <w:rPr>
          <w:rFonts w:eastAsia="Times New Roman" w:cs="Times New Roman"/>
          <w:szCs w:val="24"/>
        </w:rPr>
        <w:t>; Όχι, κυρίες και κύριοι Βουλευτές,</w:t>
      </w:r>
      <w:r w:rsidRPr="00C345E7">
        <w:rPr>
          <w:rFonts w:eastAsia="Times New Roman" w:cs="Times New Roman"/>
          <w:szCs w:val="24"/>
        </w:rPr>
        <w:t xml:space="preserve"> θα ήταν ολέθριο</w:t>
      </w:r>
      <w:r>
        <w:rPr>
          <w:rFonts w:eastAsia="Times New Roman" w:cs="Times New Roman"/>
          <w:szCs w:val="24"/>
        </w:rPr>
        <w:t xml:space="preserve">. Όχι μόνο οι </w:t>
      </w:r>
      <w:proofErr w:type="spellStart"/>
      <w:r>
        <w:rPr>
          <w:rFonts w:eastAsia="Times New Roman" w:cs="Times New Roman"/>
          <w:szCs w:val="24"/>
        </w:rPr>
        <w:t>εκατόν</w:t>
      </w:r>
      <w:proofErr w:type="spellEnd"/>
      <w:r>
        <w:rPr>
          <w:rFonts w:eastAsia="Times New Roman" w:cs="Times New Roman"/>
          <w:szCs w:val="24"/>
        </w:rPr>
        <w:t xml:space="preserve"> σαράντα, αλλά και οι </w:t>
      </w:r>
      <w:proofErr w:type="spellStart"/>
      <w:r>
        <w:rPr>
          <w:rFonts w:eastAsia="Times New Roman" w:cs="Times New Roman"/>
          <w:szCs w:val="24"/>
        </w:rPr>
        <w:t>εκατόν</w:t>
      </w:r>
      <w:proofErr w:type="spellEnd"/>
      <w:r>
        <w:rPr>
          <w:rFonts w:eastAsia="Times New Roman" w:cs="Times New Roman"/>
          <w:szCs w:val="24"/>
        </w:rPr>
        <w:t xml:space="preserve"> ενενήντα</w:t>
      </w:r>
      <w:r w:rsidRPr="00C345E7">
        <w:rPr>
          <w:rFonts w:eastAsia="Times New Roman" w:cs="Times New Roman"/>
          <w:szCs w:val="24"/>
        </w:rPr>
        <w:t xml:space="preserve"> χώρες του ΟΗΕ θα αν</w:t>
      </w:r>
      <w:r>
        <w:rPr>
          <w:rFonts w:eastAsia="Times New Roman" w:cs="Times New Roman"/>
          <w:szCs w:val="24"/>
        </w:rPr>
        <w:t>αγνώριζαν τη γειτονική μας χώ</w:t>
      </w:r>
      <w:r>
        <w:rPr>
          <w:rFonts w:eastAsia="Times New Roman" w:cs="Times New Roman"/>
          <w:szCs w:val="24"/>
        </w:rPr>
        <w:t>ρα ως</w:t>
      </w:r>
      <w:r w:rsidRPr="00C345E7">
        <w:rPr>
          <w:rFonts w:eastAsia="Times New Roman" w:cs="Times New Roman"/>
          <w:szCs w:val="24"/>
        </w:rPr>
        <w:t xml:space="preserve"> Δημοκρατία της Μακεδονίας και εμείς θα παίζαμε</w:t>
      </w:r>
      <w:r>
        <w:rPr>
          <w:rFonts w:eastAsia="Times New Roman" w:cs="Times New Roman"/>
          <w:szCs w:val="24"/>
        </w:rPr>
        <w:t xml:space="preserve"> σε</w:t>
      </w:r>
      <w:r w:rsidRPr="00C345E7">
        <w:rPr>
          <w:rFonts w:eastAsia="Times New Roman" w:cs="Times New Roman"/>
          <w:szCs w:val="24"/>
        </w:rPr>
        <w:t xml:space="preserve"> ένα προσχ</w:t>
      </w:r>
      <w:r>
        <w:rPr>
          <w:rFonts w:eastAsia="Times New Roman" w:cs="Times New Roman"/>
          <w:szCs w:val="24"/>
        </w:rPr>
        <w:t>ηματικό</w:t>
      </w:r>
      <w:r w:rsidRPr="00C345E7">
        <w:rPr>
          <w:rFonts w:eastAsia="Times New Roman" w:cs="Times New Roman"/>
          <w:szCs w:val="24"/>
        </w:rPr>
        <w:t xml:space="preserve"> θέατρο τους οργισμένους για τη </w:t>
      </w:r>
      <w:r w:rsidRPr="00C345E7">
        <w:rPr>
          <w:rFonts w:eastAsia="Times New Roman" w:cs="Times New Roman"/>
          <w:szCs w:val="24"/>
        </w:rPr>
        <w:lastRenderedPageBreak/>
        <w:t xml:space="preserve">χρήση του συνταγματικού ονόματος της </w:t>
      </w:r>
      <w:proofErr w:type="spellStart"/>
      <w:r w:rsidRPr="00C345E7">
        <w:rPr>
          <w:rFonts w:eastAsia="Times New Roman" w:cs="Times New Roman"/>
          <w:szCs w:val="24"/>
        </w:rPr>
        <w:t>γείτονος</w:t>
      </w:r>
      <w:proofErr w:type="spellEnd"/>
      <w:r w:rsidRPr="00C345E7">
        <w:rPr>
          <w:rFonts w:eastAsia="Times New Roman" w:cs="Times New Roman"/>
          <w:szCs w:val="24"/>
        </w:rPr>
        <w:t xml:space="preserve"> χώρας σε αθλητικούς αγώνες</w:t>
      </w:r>
      <w:r>
        <w:rPr>
          <w:rFonts w:eastAsia="Times New Roman" w:cs="Times New Roman"/>
          <w:szCs w:val="24"/>
        </w:rPr>
        <w:t xml:space="preserve">, σε συναντήσεις Βαλκανικών χωρών και σε άλλα </w:t>
      </w:r>
      <w:r>
        <w:rPr>
          <w:rFonts w:eastAsia="Times New Roman" w:cs="Times New Roman"/>
          <w:szCs w:val="24"/>
          <w:lang w:val="en-US"/>
        </w:rPr>
        <w:t>fora</w:t>
      </w:r>
      <w:r w:rsidRPr="00C345E7">
        <w:rPr>
          <w:rFonts w:eastAsia="Times New Roman" w:cs="Times New Roman"/>
          <w:szCs w:val="24"/>
        </w:rPr>
        <w:t xml:space="preserve">. </w:t>
      </w:r>
      <w:r>
        <w:rPr>
          <w:rFonts w:eastAsia="Times New Roman" w:cs="Times New Roman"/>
          <w:szCs w:val="24"/>
        </w:rPr>
        <w:t>Η ο</w:t>
      </w:r>
      <w:r w:rsidRPr="00C345E7">
        <w:rPr>
          <w:rFonts w:eastAsia="Times New Roman" w:cs="Times New Roman"/>
          <w:szCs w:val="24"/>
        </w:rPr>
        <w:t xml:space="preserve">ικειοποίηση της ιστορίας </w:t>
      </w:r>
      <w:r w:rsidRPr="00C345E7">
        <w:rPr>
          <w:rFonts w:eastAsia="Times New Roman" w:cs="Times New Roman"/>
          <w:szCs w:val="24"/>
        </w:rPr>
        <w:t>μας από τη γείτονα θα ήταν πλήρης</w:t>
      </w:r>
      <w:r>
        <w:rPr>
          <w:rFonts w:eastAsia="Times New Roman" w:cs="Times New Roman"/>
          <w:szCs w:val="24"/>
        </w:rPr>
        <w:t>,</w:t>
      </w:r>
      <w:r w:rsidRPr="00C345E7">
        <w:rPr>
          <w:rFonts w:eastAsia="Times New Roman" w:cs="Times New Roman"/>
          <w:szCs w:val="24"/>
        </w:rPr>
        <w:t xml:space="preserve"> μέσω αγαλμάτων</w:t>
      </w:r>
      <w:r>
        <w:rPr>
          <w:rFonts w:eastAsia="Times New Roman" w:cs="Times New Roman"/>
          <w:szCs w:val="24"/>
        </w:rPr>
        <w:t xml:space="preserve">, ονομάτων </w:t>
      </w:r>
      <w:r w:rsidRPr="00C345E7">
        <w:rPr>
          <w:rFonts w:eastAsia="Times New Roman" w:cs="Times New Roman"/>
          <w:szCs w:val="24"/>
        </w:rPr>
        <w:t>οδών</w:t>
      </w:r>
      <w:r>
        <w:rPr>
          <w:rFonts w:eastAsia="Times New Roman" w:cs="Times New Roman"/>
          <w:szCs w:val="24"/>
        </w:rPr>
        <w:t>,</w:t>
      </w:r>
      <w:r w:rsidRPr="00C345E7">
        <w:rPr>
          <w:rFonts w:eastAsia="Times New Roman" w:cs="Times New Roman"/>
          <w:szCs w:val="24"/>
        </w:rPr>
        <w:t xml:space="preserve"> αεροδρ</w:t>
      </w:r>
      <w:r>
        <w:rPr>
          <w:rFonts w:eastAsia="Times New Roman" w:cs="Times New Roman"/>
          <w:szCs w:val="24"/>
        </w:rPr>
        <w:t>ομίων και υποκίνηση αλυτρωτισμών</w:t>
      </w:r>
      <w:r w:rsidRPr="00C345E7">
        <w:rPr>
          <w:rFonts w:eastAsia="Times New Roman" w:cs="Times New Roman"/>
          <w:szCs w:val="24"/>
        </w:rPr>
        <w:t xml:space="preserve"> μέσω βιβλίων και σχολικής διδασκαλίας</w:t>
      </w:r>
      <w:r>
        <w:rPr>
          <w:rFonts w:eastAsia="Times New Roman" w:cs="Times New Roman"/>
          <w:szCs w:val="24"/>
        </w:rPr>
        <w:t>. Θα ενδυναμωνόταν ακόμη περισσότερο η ε</w:t>
      </w:r>
      <w:r w:rsidRPr="00C345E7">
        <w:rPr>
          <w:rFonts w:eastAsia="Times New Roman" w:cs="Times New Roman"/>
          <w:szCs w:val="24"/>
        </w:rPr>
        <w:t>μπορική και οικονομική επιρροή της Τουρκίας στη γείτονα χώρα</w:t>
      </w:r>
      <w:r>
        <w:rPr>
          <w:rFonts w:eastAsia="Times New Roman" w:cs="Times New Roman"/>
          <w:szCs w:val="24"/>
        </w:rPr>
        <w:t>. Και όπως ευφ</w:t>
      </w:r>
      <w:r>
        <w:rPr>
          <w:rFonts w:eastAsia="Times New Roman" w:cs="Times New Roman"/>
          <w:szCs w:val="24"/>
        </w:rPr>
        <w:t>υώς είπε ο πρώην Υπουργός Νίκος Κοτζιάς, η</w:t>
      </w:r>
      <w:r w:rsidRPr="00C345E7">
        <w:rPr>
          <w:rFonts w:eastAsia="Times New Roman" w:cs="Times New Roman"/>
          <w:szCs w:val="24"/>
        </w:rPr>
        <w:t xml:space="preserve"> Τουρκία δεν θα </w:t>
      </w:r>
      <w:r>
        <w:rPr>
          <w:rFonts w:eastAsia="Times New Roman" w:cs="Times New Roman"/>
          <w:szCs w:val="24"/>
        </w:rPr>
        <w:t>ήταν μόνο από την Ανατολή, αλλά και από τον Βορρά και θα μας πίεζε ως μι</w:t>
      </w:r>
      <w:r w:rsidRPr="00C345E7">
        <w:rPr>
          <w:rFonts w:eastAsia="Times New Roman" w:cs="Times New Roman"/>
          <w:szCs w:val="24"/>
        </w:rPr>
        <w:t>α δαγκάνα</w:t>
      </w:r>
      <w:r>
        <w:rPr>
          <w:rFonts w:eastAsia="Times New Roman" w:cs="Times New Roman"/>
          <w:szCs w:val="24"/>
        </w:rPr>
        <w:t>.</w:t>
      </w:r>
    </w:p>
    <w:p w14:paraId="1664EC16" w14:textId="77777777" w:rsidR="00A97886" w:rsidRDefault="00361846">
      <w:pPr>
        <w:spacing w:line="600" w:lineRule="auto"/>
        <w:ind w:firstLine="720"/>
        <w:contextualSpacing/>
        <w:jc w:val="both"/>
        <w:rPr>
          <w:rFonts w:eastAsia="Times New Roman" w:cs="Times New Roman"/>
          <w:szCs w:val="24"/>
        </w:rPr>
      </w:pPr>
      <w:r w:rsidRPr="000558A7">
        <w:rPr>
          <w:rFonts w:eastAsia="Times New Roman" w:cs="Times New Roman"/>
          <w:szCs w:val="24"/>
        </w:rPr>
        <w:t>(Στο σημείο αυτό κτυπάει προειδοποιητικά το κουδού</w:t>
      </w:r>
      <w:r>
        <w:rPr>
          <w:rFonts w:eastAsia="Times New Roman" w:cs="Times New Roman"/>
          <w:szCs w:val="24"/>
        </w:rPr>
        <w:t>νι λήξεως του χρόνου ομιλίας της</w:t>
      </w:r>
      <w:r w:rsidRPr="000558A7">
        <w:rPr>
          <w:rFonts w:eastAsia="Times New Roman" w:cs="Times New Roman"/>
          <w:szCs w:val="24"/>
        </w:rPr>
        <w:t xml:space="preserve"> κυρί</w:t>
      </w:r>
      <w:r>
        <w:rPr>
          <w:rFonts w:eastAsia="Times New Roman" w:cs="Times New Roman"/>
          <w:szCs w:val="24"/>
        </w:rPr>
        <w:t>ας</w:t>
      </w:r>
      <w:r w:rsidRPr="000558A7">
        <w:rPr>
          <w:rFonts w:eastAsia="Times New Roman" w:cs="Times New Roman"/>
          <w:szCs w:val="24"/>
        </w:rPr>
        <w:t xml:space="preserve"> Βουλευτ</w:t>
      </w:r>
      <w:r>
        <w:rPr>
          <w:rFonts w:eastAsia="Times New Roman" w:cs="Times New Roman"/>
          <w:szCs w:val="24"/>
        </w:rPr>
        <w:t>ού</w:t>
      </w:r>
      <w:r w:rsidRPr="000558A7">
        <w:rPr>
          <w:rFonts w:eastAsia="Times New Roman" w:cs="Times New Roman"/>
          <w:szCs w:val="24"/>
        </w:rPr>
        <w:t>)</w:t>
      </w:r>
    </w:p>
    <w:p w14:paraId="1664EC17"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Επειδή τα παρα</w:t>
      </w:r>
      <w:r>
        <w:rPr>
          <w:rFonts w:eastAsia="Times New Roman" w:cs="Times New Roman"/>
          <w:szCs w:val="24"/>
        </w:rPr>
        <w:t>πάνω ε</w:t>
      </w:r>
      <w:r w:rsidRPr="00C345E7">
        <w:rPr>
          <w:rFonts w:eastAsia="Times New Roman" w:cs="Times New Roman"/>
          <w:szCs w:val="24"/>
        </w:rPr>
        <w:t>ίναι προφανή</w:t>
      </w:r>
      <w:r>
        <w:rPr>
          <w:rFonts w:eastAsia="Times New Roman" w:cs="Times New Roman"/>
          <w:szCs w:val="24"/>
        </w:rPr>
        <w:t>,</w:t>
      </w:r>
      <w:r w:rsidRPr="00C345E7">
        <w:rPr>
          <w:rFonts w:eastAsia="Times New Roman" w:cs="Times New Roman"/>
          <w:szCs w:val="24"/>
        </w:rPr>
        <w:t xml:space="preserve"> παρέμεινε ως μείζονα προδοτική πράξη</w:t>
      </w:r>
      <w:r>
        <w:rPr>
          <w:rFonts w:eastAsia="Times New Roman" w:cs="Times New Roman"/>
          <w:szCs w:val="24"/>
        </w:rPr>
        <w:t xml:space="preserve"> η</w:t>
      </w:r>
      <w:r w:rsidRPr="00C345E7">
        <w:rPr>
          <w:rFonts w:eastAsia="Times New Roman" w:cs="Times New Roman"/>
          <w:szCs w:val="24"/>
        </w:rPr>
        <w:t xml:space="preserve"> γλώσσα και η εθνότητα</w:t>
      </w:r>
      <w:r>
        <w:rPr>
          <w:rFonts w:eastAsia="Times New Roman" w:cs="Times New Roman"/>
          <w:szCs w:val="24"/>
        </w:rPr>
        <w:t>.</w:t>
      </w:r>
      <w:r w:rsidRPr="00C345E7">
        <w:rPr>
          <w:rFonts w:eastAsia="Times New Roman" w:cs="Times New Roman"/>
          <w:szCs w:val="24"/>
        </w:rPr>
        <w:t xml:space="preserve"> </w:t>
      </w:r>
      <w:r>
        <w:rPr>
          <w:rFonts w:eastAsia="Times New Roman" w:cs="Times New Roman"/>
          <w:szCs w:val="24"/>
        </w:rPr>
        <w:t>Τ</w:t>
      </w:r>
      <w:r w:rsidRPr="00C345E7">
        <w:rPr>
          <w:rFonts w:eastAsia="Times New Roman" w:cs="Times New Roman"/>
          <w:szCs w:val="24"/>
        </w:rPr>
        <w:t>ι ακριβώς παραχωρήθηκε</w:t>
      </w:r>
      <w:r>
        <w:rPr>
          <w:rFonts w:eastAsia="Times New Roman" w:cs="Times New Roman"/>
          <w:szCs w:val="24"/>
        </w:rPr>
        <w:t>, που δεν το</w:t>
      </w:r>
      <w:r w:rsidRPr="00C345E7">
        <w:rPr>
          <w:rFonts w:eastAsia="Times New Roman" w:cs="Times New Roman"/>
          <w:szCs w:val="24"/>
        </w:rPr>
        <w:t xml:space="preserve"> είχαν οι </w:t>
      </w:r>
      <w:r w:rsidRPr="00C345E7">
        <w:rPr>
          <w:rFonts w:eastAsia="Times New Roman" w:cs="Times New Roman"/>
          <w:szCs w:val="24"/>
        </w:rPr>
        <w:t>γείτον</w:t>
      </w:r>
      <w:r>
        <w:rPr>
          <w:rFonts w:eastAsia="Times New Roman" w:cs="Times New Roman"/>
          <w:szCs w:val="24"/>
        </w:rPr>
        <w:t>έ</w:t>
      </w:r>
      <w:r w:rsidRPr="00C345E7">
        <w:rPr>
          <w:rFonts w:eastAsia="Times New Roman" w:cs="Times New Roman"/>
          <w:szCs w:val="24"/>
        </w:rPr>
        <w:t xml:space="preserve">ς </w:t>
      </w:r>
      <w:r w:rsidRPr="00C345E7">
        <w:rPr>
          <w:rFonts w:eastAsia="Times New Roman" w:cs="Times New Roman"/>
          <w:szCs w:val="24"/>
        </w:rPr>
        <w:t>μας και</w:t>
      </w:r>
      <w:r>
        <w:rPr>
          <w:rFonts w:eastAsia="Times New Roman" w:cs="Times New Roman"/>
          <w:szCs w:val="24"/>
        </w:rPr>
        <w:t xml:space="preserve"> που ο </w:t>
      </w:r>
      <w:r>
        <w:rPr>
          <w:rFonts w:eastAsia="Times New Roman" w:cs="Times New Roman"/>
          <w:szCs w:val="24"/>
        </w:rPr>
        <w:t xml:space="preserve">χρόνος </w:t>
      </w:r>
      <w:r>
        <w:rPr>
          <w:rFonts w:eastAsia="Times New Roman" w:cs="Times New Roman"/>
          <w:szCs w:val="24"/>
        </w:rPr>
        <w:t>θα</w:t>
      </w:r>
      <w:r w:rsidRPr="00C345E7">
        <w:rPr>
          <w:rFonts w:eastAsia="Times New Roman" w:cs="Times New Roman"/>
          <w:szCs w:val="24"/>
        </w:rPr>
        <w:t xml:space="preserve"> το καθιστούσε τελεσίδικο γεγονός</w:t>
      </w:r>
      <w:r>
        <w:rPr>
          <w:rFonts w:eastAsia="Times New Roman" w:cs="Times New Roman"/>
          <w:szCs w:val="24"/>
        </w:rPr>
        <w:t>; Ε</w:t>
      </w:r>
      <w:r w:rsidRPr="00C345E7">
        <w:rPr>
          <w:rFonts w:eastAsia="Times New Roman" w:cs="Times New Roman"/>
          <w:szCs w:val="24"/>
        </w:rPr>
        <w:t>δώ κα</w:t>
      </w:r>
      <w:r>
        <w:rPr>
          <w:rFonts w:eastAsia="Times New Roman" w:cs="Times New Roman"/>
          <w:szCs w:val="24"/>
        </w:rPr>
        <w:t xml:space="preserve">ταθέτω όσα δήλωσε ο Μάθιου Νίμιτς, να μην μπαίνω σε λεπτομέρειες, </w:t>
      </w:r>
      <w:r w:rsidRPr="00C345E7">
        <w:rPr>
          <w:rFonts w:eastAsia="Times New Roman" w:cs="Times New Roman"/>
          <w:szCs w:val="24"/>
        </w:rPr>
        <w:t>που όμως αναφέρεται σε ένα</w:t>
      </w:r>
      <w:r>
        <w:rPr>
          <w:rFonts w:eastAsia="Times New Roman" w:cs="Times New Roman"/>
          <w:szCs w:val="24"/>
        </w:rPr>
        <w:t>ν</w:t>
      </w:r>
      <w:r w:rsidRPr="00C345E7">
        <w:rPr>
          <w:rFonts w:eastAsia="Times New Roman" w:cs="Times New Roman"/>
          <w:szCs w:val="24"/>
        </w:rPr>
        <w:t xml:space="preserve"> κα</w:t>
      </w:r>
      <w:r>
        <w:rPr>
          <w:rFonts w:eastAsia="Times New Roman" w:cs="Times New Roman"/>
          <w:szCs w:val="24"/>
        </w:rPr>
        <w:t>τάλογο για τις γλώσσες και</w:t>
      </w:r>
      <w:r w:rsidRPr="00C345E7">
        <w:rPr>
          <w:rFonts w:eastAsia="Times New Roman" w:cs="Times New Roman"/>
          <w:szCs w:val="24"/>
        </w:rPr>
        <w:t xml:space="preserve"> </w:t>
      </w:r>
      <w:r>
        <w:rPr>
          <w:rFonts w:eastAsia="Times New Roman" w:cs="Times New Roman"/>
          <w:szCs w:val="24"/>
        </w:rPr>
        <w:t xml:space="preserve">λέει ότι </w:t>
      </w:r>
      <w:r w:rsidRPr="00C345E7">
        <w:rPr>
          <w:rFonts w:eastAsia="Times New Roman" w:cs="Times New Roman"/>
          <w:szCs w:val="24"/>
        </w:rPr>
        <w:lastRenderedPageBreak/>
        <w:t xml:space="preserve">στη σελίδα 94 αυτού του </w:t>
      </w:r>
      <w:proofErr w:type="spellStart"/>
      <w:r w:rsidRPr="00C345E7">
        <w:rPr>
          <w:rFonts w:eastAsia="Times New Roman" w:cs="Times New Roman"/>
          <w:szCs w:val="24"/>
        </w:rPr>
        <w:t>επικαιροποιημένου</w:t>
      </w:r>
      <w:proofErr w:type="spellEnd"/>
      <w:r w:rsidRPr="00C345E7">
        <w:rPr>
          <w:rFonts w:eastAsia="Times New Roman" w:cs="Times New Roman"/>
          <w:szCs w:val="24"/>
        </w:rPr>
        <w:t xml:space="preserve"> καταλόγου</w:t>
      </w:r>
      <w:r>
        <w:rPr>
          <w:rFonts w:eastAsia="Times New Roman" w:cs="Times New Roman"/>
          <w:szCs w:val="24"/>
        </w:rPr>
        <w:t xml:space="preserve"> καταγράφεται δίπλα στη Δ</w:t>
      </w:r>
      <w:r w:rsidRPr="00C345E7">
        <w:rPr>
          <w:rFonts w:eastAsia="Times New Roman" w:cs="Times New Roman"/>
          <w:szCs w:val="24"/>
        </w:rPr>
        <w:t>ημοκρατία της Μακεδονίας</w:t>
      </w:r>
      <w:r>
        <w:rPr>
          <w:rFonts w:eastAsia="Times New Roman" w:cs="Times New Roman"/>
          <w:szCs w:val="24"/>
        </w:rPr>
        <w:t>,</w:t>
      </w:r>
      <w:r w:rsidRPr="00C345E7">
        <w:rPr>
          <w:rFonts w:eastAsia="Times New Roman" w:cs="Times New Roman"/>
          <w:szCs w:val="24"/>
        </w:rPr>
        <w:t xml:space="preserve"> η γλώσσα μακεδονική</w:t>
      </w:r>
      <w:r>
        <w:rPr>
          <w:rFonts w:eastAsia="Times New Roman" w:cs="Times New Roman"/>
          <w:szCs w:val="24"/>
        </w:rPr>
        <w:t>.</w:t>
      </w:r>
    </w:p>
    <w:p w14:paraId="1664EC1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η Βουλευτής κ. Παναγιώτα </w:t>
      </w:r>
      <w:proofErr w:type="spellStart"/>
      <w:r>
        <w:rPr>
          <w:rFonts w:eastAsia="Times New Roman" w:cs="Times New Roman"/>
          <w:szCs w:val="24"/>
        </w:rPr>
        <w:t>Κοζομπόλη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Αμανατίδη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664EC19"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Γ</w:t>
      </w:r>
      <w:r w:rsidRPr="00C345E7">
        <w:rPr>
          <w:rFonts w:eastAsia="Times New Roman" w:cs="Times New Roman"/>
          <w:szCs w:val="24"/>
        </w:rPr>
        <w:t>ια την εθνότητα</w:t>
      </w:r>
      <w:r>
        <w:rPr>
          <w:rFonts w:eastAsia="Times New Roman" w:cs="Times New Roman"/>
          <w:szCs w:val="24"/>
        </w:rPr>
        <w:t>,</w:t>
      </w:r>
      <w:r w:rsidRPr="00C345E7">
        <w:rPr>
          <w:rFonts w:eastAsia="Times New Roman" w:cs="Times New Roman"/>
          <w:szCs w:val="24"/>
        </w:rPr>
        <w:t xml:space="preserve"> ως γνωστό</w:t>
      </w:r>
      <w:r>
        <w:rPr>
          <w:rFonts w:eastAsia="Times New Roman" w:cs="Times New Roman"/>
          <w:szCs w:val="24"/>
        </w:rPr>
        <w:t xml:space="preserve">, οι </w:t>
      </w:r>
      <w:r>
        <w:rPr>
          <w:rFonts w:eastAsia="Times New Roman" w:cs="Times New Roman"/>
          <w:szCs w:val="24"/>
        </w:rPr>
        <w:t>δ</w:t>
      </w:r>
      <w:r>
        <w:rPr>
          <w:rFonts w:eastAsia="Times New Roman" w:cs="Times New Roman"/>
          <w:szCs w:val="24"/>
        </w:rPr>
        <w:t xml:space="preserve">ιεθνείς συμβάσεις </w:t>
      </w:r>
      <w:r>
        <w:rPr>
          <w:rFonts w:eastAsia="Times New Roman" w:cs="Times New Roman"/>
          <w:szCs w:val="24"/>
        </w:rPr>
        <w:t>δεν</w:t>
      </w:r>
      <w:r w:rsidRPr="00C345E7">
        <w:rPr>
          <w:rFonts w:eastAsia="Times New Roman" w:cs="Times New Roman"/>
          <w:szCs w:val="24"/>
        </w:rPr>
        <w:t xml:space="preserve"> σ</w:t>
      </w:r>
      <w:r>
        <w:rPr>
          <w:rFonts w:eastAsia="Times New Roman" w:cs="Times New Roman"/>
          <w:szCs w:val="24"/>
        </w:rPr>
        <w:t>υντάσσονται με βάση το Διεθνές Δίκαιο και δεν καταγράφουν</w:t>
      </w:r>
      <w:r w:rsidRPr="00C345E7">
        <w:rPr>
          <w:rFonts w:eastAsia="Times New Roman" w:cs="Times New Roman"/>
          <w:szCs w:val="24"/>
        </w:rPr>
        <w:t xml:space="preserve"> εθνότητες</w:t>
      </w:r>
      <w:r>
        <w:rPr>
          <w:rFonts w:eastAsia="Times New Roman" w:cs="Times New Roman"/>
          <w:szCs w:val="24"/>
        </w:rPr>
        <w:t>. Α</w:t>
      </w:r>
      <w:r w:rsidRPr="00C345E7">
        <w:rPr>
          <w:rFonts w:eastAsia="Times New Roman" w:cs="Times New Roman"/>
          <w:szCs w:val="24"/>
        </w:rPr>
        <w:t xml:space="preserve">λλά και με την </w:t>
      </w:r>
      <w:r>
        <w:rPr>
          <w:rFonts w:eastAsia="Times New Roman" w:cs="Times New Roman"/>
          <w:szCs w:val="24"/>
        </w:rPr>
        <w:t>αποτροπή της εισόδου στο ΝΑΤΟ, ε</w:t>
      </w:r>
      <w:r w:rsidRPr="00C345E7">
        <w:rPr>
          <w:rFonts w:eastAsia="Times New Roman" w:cs="Times New Roman"/>
          <w:szCs w:val="24"/>
        </w:rPr>
        <w:t>πίσης και εδώ είναι υποκρισία</w:t>
      </w:r>
      <w:r>
        <w:rPr>
          <w:rFonts w:eastAsia="Times New Roman" w:cs="Times New Roman"/>
          <w:szCs w:val="24"/>
        </w:rPr>
        <w:t>,</w:t>
      </w:r>
      <w:r w:rsidRPr="00C345E7">
        <w:rPr>
          <w:rFonts w:eastAsia="Times New Roman" w:cs="Times New Roman"/>
          <w:szCs w:val="24"/>
        </w:rPr>
        <w:t xml:space="preserve"> γιατί σύμφωνα με την </w:t>
      </w:r>
      <w:r>
        <w:rPr>
          <w:rFonts w:eastAsia="Times New Roman" w:cs="Times New Roman"/>
          <w:szCs w:val="24"/>
        </w:rPr>
        <w:t xml:space="preserve">ενδιάμεση </w:t>
      </w:r>
      <w:r>
        <w:rPr>
          <w:rFonts w:eastAsia="Times New Roman" w:cs="Times New Roman"/>
          <w:szCs w:val="24"/>
        </w:rPr>
        <w:t>σ</w:t>
      </w:r>
      <w:r w:rsidRPr="00C345E7">
        <w:rPr>
          <w:rFonts w:eastAsia="Times New Roman" w:cs="Times New Roman"/>
          <w:szCs w:val="24"/>
        </w:rPr>
        <w:t xml:space="preserve">υμφωνία </w:t>
      </w:r>
      <w:r>
        <w:rPr>
          <w:rFonts w:eastAsia="Times New Roman" w:cs="Times New Roman"/>
          <w:szCs w:val="24"/>
        </w:rPr>
        <w:t>-και έχουμε καταδικαστεί γι’</w:t>
      </w:r>
      <w:r w:rsidRPr="00C345E7">
        <w:rPr>
          <w:rFonts w:eastAsia="Times New Roman" w:cs="Times New Roman"/>
          <w:szCs w:val="24"/>
        </w:rPr>
        <w:t xml:space="preserve"> αυτό</w:t>
      </w:r>
      <w:r>
        <w:rPr>
          <w:rFonts w:eastAsia="Times New Roman" w:cs="Times New Roman"/>
          <w:szCs w:val="24"/>
        </w:rPr>
        <w:t>-</w:t>
      </w:r>
      <w:r w:rsidRPr="00C345E7">
        <w:rPr>
          <w:rFonts w:eastAsia="Times New Roman" w:cs="Times New Roman"/>
          <w:szCs w:val="24"/>
        </w:rPr>
        <w:t xml:space="preserve"> αν η γείτο</w:t>
      </w:r>
      <w:r w:rsidRPr="00C345E7">
        <w:rPr>
          <w:rFonts w:eastAsia="Times New Roman" w:cs="Times New Roman"/>
          <w:szCs w:val="24"/>
        </w:rPr>
        <w:t>να χώ</w:t>
      </w:r>
      <w:r>
        <w:rPr>
          <w:rFonts w:eastAsia="Times New Roman" w:cs="Times New Roman"/>
          <w:szCs w:val="24"/>
        </w:rPr>
        <w:t>ρα εγκατέλειπε τους αλυτρωτισμούς,</w:t>
      </w:r>
      <w:r w:rsidRPr="00C345E7">
        <w:rPr>
          <w:rFonts w:eastAsia="Times New Roman" w:cs="Times New Roman"/>
          <w:szCs w:val="24"/>
        </w:rPr>
        <w:t xml:space="preserve"> θα μπορούσε</w:t>
      </w:r>
      <w:r>
        <w:rPr>
          <w:rFonts w:eastAsia="Times New Roman" w:cs="Times New Roman"/>
          <w:szCs w:val="24"/>
        </w:rPr>
        <w:t xml:space="preserve"> να ενταχθεί</w:t>
      </w:r>
      <w:r w:rsidRPr="00C345E7">
        <w:rPr>
          <w:rFonts w:eastAsia="Times New Roman" w:cs="Times New Roman"/>
          <w:szCs w:val="24"/>
        </w:rPr>
        <w:t xml:space="preserve"> με το προσωρινό της όνομα </w:t>
      </w:r>
      <w:r>
        <w:rPr>
          <w:rFonts w:eastAsia="Times New Roman" w:cs="Times New Roman"/>
          <w:szCs w:val="24"/>
        </w:rPr>
        <w:t>«</w:t>
      </w:r>
      <w:r w:rsidRPr="00C345E7">
        <w:rPr>
          <w:rFonts w:eastAsia="Times New Roman" w:cs="Times New Roman"/>
          <w:szCs w:val="24"/>
        </w:rPr>
        <w:t>πρώην Δημοκρατική Γιουγκοσλαβία της Μακεδονίας</w:t>
      </w:r>
      <w:r>
        <w:rPr>
          <w:rFonts w:eastAsia="Times New Roman" w:cs="Times New Roman"/>
          <w:szCs w:val="24"/>
        </w:rPr>
        <w:t>».</w:t>
      </w:r>
    </w:p>
    <w:p w14:paraId="1664EC1A" w14:textId="77777777" w:rsidR="00A97886" w:rsidRDefault="00361846">
      <w:pPr>
        <w:spacing w:line="600" w:lineRule="auto"/>
        <w:jc w:val="both"/>
        <w:rPr>
          <w:rFonts w:eastAsia="Times New Roman" w:cs="Times New Roman"/>
          <w:szCs w:val="24"/>
        </w:rPr>
      </w:pPr>
      <w:r>
        <w:rPr>
          <w:rFonts w:eastAsia="Times New Roman" w:cs="Times New Roman"/>
          <w:szCs w:val="24"/>
        </w:rPr>
        <w:t>Το γνωρίζουμε, λοιπόν, αυτό. Μπορούσε να γίνει η ένταξη</w:t>
      </w:r>
      <w:r w:rsidRPr="002A64EF">
        <w:rPr>
          <w:rFonts w:eastAsia="Times New Roman" w:cs="Times New Roman"/>
          <w:szCs w:val="24"/>
        </w:rPr>
        <w:t>,</w:t>
      </w:r>
      <w:r>
        <w:rPr>
          <w:rFonts w:eastAsia="Times New Roman" w:cs="Times New Roman"/>
          <w:szCs w:val="24"/>
        </w:rPr>
        <w:t xml:space="preserve"> αφού η συγκεκριμένη Κυβέρνηση είχε αλλάξει πολιτική.</w:t>
      </w:r>
    </w:p>
    <w:p w14:paraId="1664EC1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Αντίθε</w:t>
      </w:r>
      <w:r>
        <w:rPr>
          <w:rFonts w:eastAsia="Times New Roman" w:cs="Times New Roman"/>
          <w:szCs w:val="24"/>
        </w:rPr>
        <w:t xml:space="preserve">τα, με την κύρωση της </w:t>
      </w:r>
      <w:r>
        <w:rPr>
          <w:rFonts w:eastAsia="Times New Roman" w:cs="Times New Roman"/>
          <w:szCs w:val="24"/>
        </w:rPr>
        <w:t xml:space="preserve">συμφωνίας </w:t>
      </w:r>
      <w:r>
        <w:rPr>
          <w:rFonts w:eastAsia="Times New Roman" w:cs="Times New Roman"/>
          <w:szCs w:val="24"/>
        </w:rPr>
        <w:t xml:space="preserve">παίρνουμε την ιστορία μας πίσω, ανατρέπονται τετελεσμένα. Δίπλα στη </w:t>
      </w:r>
      <w:r>
        <w:rPr>
          <w:rFonts w:eastAsia="Times New Roman" w:cs="Times New Roman"/>
          <w:szCs w:val="24"/>
        </w:rPr>
        <w:t xml:space="preserve">λέξη </w:t>
      </w:r>
      <w:r>
        <w:rPr>
          <w:rFonts w:eastAsia="Times New Roman" w:cs="Times New Roman"/>
          <w:szCs w:val="24"/>
        </w:rPr>
        <w:lastRenderedPageBreak/>
        <w:t xml:space="preserve">«Μακεδόνας» προστίθεται «Πολίτης της Βόρειας Μακεδονίας» και η μακεδονική γλώσσα, που είχε κατοχυρωθεί, όπως </w:t>
      </w:r>
      <w:proofErr w:type="spellStart"/>
      <w:r>
        <w:rPr>
          <w:rFonts w:eastAsia="Times New Roman" w:cs="Times New Roman"/>
          <w:szCs w:val="24"/>
        </w:rPr>
        <w:t>προείπα</w:t>
      </w:r>
      <w:proofErr w:type="spellEnd"/>
      <w:r>
        <w:rPr>
          <w:rFonts w:eastAsia="Times New Roman" w:cs="Times New Roman"/>
          <w:szCs w:val="24"/>
        </w:rPr>
        <w:t xml:space="preserve">, από το 1977, ορίζεται ως σλαβική </w:t>
      </w:r>
      <w:r>
        <w:rPr>
          <w:rFonts w:eastAsia="Times New Roman" w:cs="Times New Roman"/>
          <w:szCs w:val="24"/>
        </w:rPr>
        <w:t>γλώσσα.</w:t>
      </w:r>
    </w:p>
    <w:p w14:paraId="1664EC1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Το κύρος της χώρας μας αναβαθμίζεται και εκπέμπεται ένα θετικό σήμα σε περίοδο ανόδου της εθνικιστικής περιχαράκωσης και της εσωστρέφειας των ευρωπαϊκών κρατών. Απεγκλωβίζονται οι δύο χώρες από μια διένεξη δεκαετιών, η οποία λειτούργησε τοξικά για </w:t>
      </w:r>
      <w:r>
        <w:rPr>
          <w:rFonts w:eastAsia="Times New Roman" w:cs="Times New Roman"/>
          <w:szCs w:val="24"/>
        </w:rPr>
        <w:t xml:space="preserve">τις δύο κοινωνίες, συσσωρεύοντας φορτίο έντασης, καχυποψίας και μνησικακίας και ευνοούνται οι σχέσεις φιλίας και ειρηνικής </w:t>
      </w:r>
      <w:proofErr w:type="spellStart"/>
      <w:r>
        <w:rPr>
          <w:rFonts w:eastAsia="Times New Roman" w:cs="Times New Roman"/>
          <w:szCs w:val="24"/>
        </w:rPr>
        <w:t>συνανάπτυξης</w:t>
      </w:r>
      <w:proofErr w:type="spellEnd"/>
      <w:r>
        <w:rPr>
          <w:rFonts w:eastAsia="Times New Roman" w:cs="Times New Roman"/>
          <w:szCs w:val="24"/>
        </w:rPr>
        <w:t>.</w:t>
      </w:r>
    </w:p>
    <w:p w14:paraId="1664EC1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Σας ευχαριστώ.</w:t>
      </w:r>
    </w:p>
    <w:p w14:paraId="1664EC1E"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EC1F" w14:textId="77777777" w:rsidR="00A97886" w:rsidRDefault="00361846">
      <w:pPr>
        <w:spacing w:line="600" w:lineRule="auto"/>
        <w:ind w:firstLine="720"/>
        <w:jc w:val="both"/>
        <w:rPr>
          <w:rFonts w:eastAsia="Times New Roman" w:cs="Times New Roman"/>
          <w:szCs w:val="24"/>
        </w:rPr>
      </w:pPr>
      <w:r w:rsidRPr="00B47107">
        <w:rPr>
          <w:rFonts w:eastAsia="Times New Roman" w:cs="Times New Roman"/>
          <w:b/>
          <w:szCs w:val="24"/>
        </w:rPr>
        <w:t xml:space="preserve">ΠΡΟΕΔΡΕΥΩΝ (Δημήτριος </w:t>
      </w:r>
      <w:proofErr w:type="spellStart"/>
      <w:r w:rsidRPr="00B47107">
        <w:rPr>
          <w:rFonts w:eastAsia="Times New Roman" w:cs="Times New Roman"/>
          <w:b/>
          <w:szCs w:val="24"/>
        </w:rPr>
        <w:t>Κρεμαστινός</w:t>
      </w:r>
      <w:proofErr w:type="spellEnd"/>
      <w:r w:rsidRPr="00B47107">
        <w:rPr>
          <w:rFonts w:eastAsia="Times New Roman" w:cs="Times New Roman"/>
          <w:b/>
          <w:szCs w:val="24"/>
        </w:rPr>
        <w:t>):</w:t>
      </w:r>
      <w:r>
        <w:rPr>
          <w:rFonts w:eastAsia="Times New Roman" w:cs="Times New Roman"/>
          <w:szCs w:val="24"/>
        </w:rPr>
        <w:t xml:space="preserve"> Ευχαριστώ.</w:t>
      </w:r>
    </w:p>
    <w:p w14:paraId="1664EC2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Λαμπρούλης</w:t>
      </w:r>
      <w:proofErr w:type="spellEnd"/>
      <w:r>
        <w:rPr>
          <w:rFonts w:eastAsia="Times New Roman" w:cs="Times New Roman"/>
          <w:szCs w:val="24"/>
        </w:rPr>
        <w:t>, Βουλευτής του ΚΚΕ και Αντιπρόεδρος της Βουλής.</w:t>
      </w:r>
    </w:p>
    <w:p w14:paraId="1664EC21" w14:textId="77777777" w:rsidR="00A97886" w:rsidRDefault="00361846">
      <w:pPr>
        <w:spacing w:line="600" w:lineRule="auto"/>
        <w:ind w:firstLine="720"/>
        <w:jc w:val="both"/>
        <w:rPr>
          <w:rFonts w:eastAsia="Times New Roman" w:cs="Times New Roman"/>
          <w:szCs w:val="24"/>
        </w:rPr>
      </w:pPr>
      <w:r w:rsidRPr="00B47107">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14:paraId="1664EC2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Το Κομμουνιστικό Κόμμα Ελλάδας καταψηφίζει την επαίσχυντη και επικίνδυνη </w:t>
      </w:r>
      <w:proofErr w:type="spellStart"/>
      <w:r>
        <w:rPr>
          <w:rFonts w:eastAsia="Times New Roman" w:cs="Times New Roman"/>
          <w:szCs w:val="24"/>
        </w:rPr>
        <w:t>αμερικανονατοϊκή</w:t>
      </w:r>
      <w:proofErr w:type="spellEnd"/>
      <w:r>
        <w:rPr>
          <w:rFonts w:eastAsia="Times New Roman" w:cs="Times New Roman"/>
          <w:szCs w:val="24"/>
        </w:rPr>
        <w:t xml:space="preserve"> </w:t>
      </w:r>
      <w:r>
        <w:rPr>
          <w:rFonts w:eastAsia="Times New Roman" w:cs="Times New Roman"/>
          <w:szCs w:val="24"/>
        </w:rPr>
        <w:t xml:space="preserve">συμφωνία </w:t>
      </w:r>
      <w:r>
        <w:rPr>
          <w:rFonts w:eastAsia="Times New Roman" w:cs="Times New Roman"/>
          <w:szCs w:val="24"/>
        </w:rPr>
        <w:t>Τσ</w:t>
      </w:r>
      <w:r>
        <w:rPr>
          <w:rFonts w:eastAsia="Times New Roman" w:cs="Times New Roman"/>
          <w:szCs w:val="24"/>
        </w:rPr>
        <w:t>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Ζάεφ</w:t>
      </w:r>
      <w:proofErr w:type="spellEnd"/>
      <w:r>
        <w:rPr>
          <w:rFonts w:eastAsia="Times New Roman" w:cs="Times New Roman"/>
          <w:szCs w:val="24"/>
        </w:rPr>
        <w:t xml:space="preserve">. Και η στάση αυτή εκφράστηκε από την πρώτη στιγμή υπογραφής της </w:t>
      </w:r>
      <w:r>
        <w:rPr>
          <w:rFonts w:eastAsia="Times New Roman" w:cs="Times New Roman"/>
          <w:szCs w:val="24"/>
        </w:rPr>
        <w:t>συμφωνίας</w:t>
      </w:r>
      <w:r>
        <w:rPr>
          <w:rFonts w:eastAsia="Times New Roman" w:cs="Times New Roman"/>
          <w:szCs w:val="24"/>
        </w:rPr>
        <w:t xml:space="preserve">, όπως και η σταθερή και αταλάντευτη στάση του ΚΚΕ εδώ και πάρα πολλά χρόνια, από το 1992, στο ζήτημα της ΠΓΔΜ. </w:t>
      </w:r>
    </w:p>
    <w:p w14:paraId="1664EC2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Μια στάση που σηματοδοτεί την πλήρη εναντίωση σε όλον τον νατοϊκό σχεδιασμό μέρος του οποίου είναι η Συμφωνία των Πρεσπών. Μια στάση που αναδεικνύει τα προβλήματα και τις </w:t>
      </w:r>
      <w:proofErr w:type="spellStart"/>
      <w:r>
        <w:rPr>
          <w:rFonts w:eastAsia="Times New Roman" w:cs="Times New Roman"/>
          <w:szCs w:val="24"/>
        </w:rPr>
        <w:t>αλυτρωτικές</w:t>
      </w:r>
      <w:proofErr w:type="spellEnd"/>
      <w:r>
        <w:rPr>
          <w:rFonts w:eastAsia="Times New Roman" w:cs="Times New Roman"/>
          <w:szCs w:val="24"/>
        </w:rPr>
        <w:t xml:space="preserve"> και εθνικιστικές πληγές που αφήνει ανοικτές η </w:t>
      </w:r>
      <w:r>
        <w:rPr>
          <w:rFonts w:eastAsia="Times New Roman" w:cs="Times New Roman"/>
          <w:szCs w:val="24"/>
        </w:rPr>
        <w:t>συμφωνία</w:t>
      </w:r>
      <w:r>
        <w:rPr>
          <w:rFonts w:eastAsia="Times New Roman" w:cs="Times New Roman"/>
          <w:szCs w:val="24"/>
        </w:rPr>
        <w:t>. Μια στάση που έχε</w:t>
      </w:r>
      <w:r>
        <w:rPr>
          <w:rFonts w:eastAsia="Times New Roman" w:cs="Times New Roman"/>
          <w:szCs w:val="24"/>
        </w:rPr>
        <w:t xml:space="preserve">ι ως κριτήριο το συμφέρον των δύο λαών, αλλά και γενικότερα των λαών της περιοχής. </w:t>
      </w:r>
    </w:p>
    <w:p w14:paraId="1664EC2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Γιατί η μόνη πραγματική διεθνιστική και πατριωτική στάση από τη σκοπιά του λαού είναι αυτή της εναντίωσης στα σχέδια του ΝΑΤΟ, της Ευρωπαϊκής Ένωσης, των Ηνωμένων Πολιτειών</w:t>
      </w:r>
      <w:r>
        <w:rPr>
          <w:rFonts w:eastAsia="Times New Roman" w:cs="Times New Roman"/>
          <w:szCs w:val="24"/>
        </w:rPr>
        <w:t xml:space="preserve"> της Αμερικής, είναι αυτό της εναντίωσης της Συμφωνίας των Πρεσπών, η αλληλεγγύη και η κοινή πάλη των λαών, για την οποία το ΚΚΕ δίνει όλες του τις δυνάμεις.</w:t>
      </w:r>
    </w:p>
    <w:p w14:paraId="1664EC2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Μέσα από τη Συμφωνία των Πρεσπών γίνεται ένα ακόμη επικίνδυνο βήμα των </w:t>
      </w:r>
      <w:proofErr w:type="spellStart"/>
      <w:r>
        <w:rPr>
          <w:rFonts w:eastAsia="Times New Roman" w:cs="Times New Roman"/>
          <w:szCs w:val="24"/>
        </w:rPr>
        <w:t>ευρωατλαντικών</w:t>
      </w:r>
      <w:proofErr w:type="spellEnd"/>
      <w:r>
        <w:rPr>
          <w:rFonts w:eastAsia="Times New Roman" w:cs="Times New Roman"/>
          <w:szCs w:val="24"/>
        </w:rPr>
        <w:t xml:space="preserve"> σχεδιασμών σ</w:t>
      </w:r>
      <w:r>
        <w:rPr>
          <w:rFonts w:eastAsia="Times New Roman" w:cs="Times New Roman"/>
          <w:szCs w:val="24"/>
        </w:rPr>
        <w:t xml:space="preserve">τα Βαλκάνια, που έχουν πλούσια προϊστορία και παρασκήνια με αρνητικές συνέπειες για τους λαούς. Ακριβώς αυτό το περιεχόμενο της </w:t>
      </w:r>
      <w:r>
        <w:rPr>
          <w:rFonts w:eastAsia="Times New Roman" w:cs="Times New Roman"/>
          <w:szCs w:val="24"/>
        </w:rPr>
        <w:t>συμφωνίας</w:t>
      </w:r>
      <w:r>
        <w:rPr>
          <w:rFonts w:eastAsia="Times New Roman" w:cs="Times New Roman"/>
          <w:szCs w:val="24"/>
        </w:rPr>
        <w:t>, άρθρο 2, επιχειρείται να κρυφτεί μέσα από την αντιπαράθεση των άλλων κομμάτων, που ανάγουν το ονοματολογικό ως κριτήρ</w:t>
      </w:r>
      <w:r>
        <w:rPr>
          <w:rFonts w:eastAsia="Times New Roman" w:cs="Times New Roman"/>
          <w:szCs w:val="24"/>
        </w:rPr>
        <w:t>ιο για τον λαό, παρουσιάζοντας το «</w:t>
      </w:r>
      <w:r>
        <w:rPr>
          <w:rFonts w:eastAsia="Times New Roman" w:cs="Times New Roman"/>
          <w:szCs w:val="24"/>
        </w:rPr>
        <w:t>ναι</w:t>
      </w:r>
      <w:r>
        <w:rPr>
          <w:rFonts w:eastAsia="Times New Roman" w:cs="Times New Roman"/>
          <w:szCs w:val="24"/>
        </w:rPr>
        <w:t>» και το «</w:t>
      </w:r>
      <w:r>
        <w:rPr>
          <w:rFonts w:eastAsia="Times New Roman" w:cs="Times New Roman"/>
          <w:szCs w:val="24"/>
        </w:rPr>
        <w:t>όχι</w:t>
      </w:r>
      <w:r>
        <w:rPr>
          <w:rFonts w:eastAsia="Times New Roman" w:cs="Times New Roman"/>
          <w:szCs w:val="24"/>
        </w:rPr>
        <w:t xml:space="preserve">» στη </w:t>
      </w:r>
      <w:r>
        <w:rPr>
          <w:rFonts w:eastAsia="Times New Roman" w:cs="Times New Roman"/>
          <w:szCs w:val="24"/>
        </w:rPr>
        <w:t xml:space="preserve">συμφωνία </w:t>
      </w:r>
      <w:r>
        <w:rPr>
          <w:rFonts w:eastAsia="Times New Roman" w:cs="Times New Roman"/>
          <w:szCs w:val="24"/>
        </w:rPr>
        <w:t>ως υποτιθέμενη διαχωριστική γραμμή.</w:t>
      </w:r>
    </w:p>
    <w:p w14:paraId="1664EC2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Επιχειρείται να κρυφτεί πως η προώθηση από την Κυβέρνηση της </w:t>
      </w:r>
      <w:proofErr w:type="spellStart"/>
      <w:r>
        <w:rPr>
          <w:rFonts w:eastAsia="Times New Roman" w:cs="Times New Roman"/>
          <w:szCs w:val="24"/>
        </w:rPr>
        <w:t>αμερικανονατοϊκής</w:t>
      </w:r>
      <w:proofErr w:type="spellEnd"/>
      <w:r>
        <w:rPr>
          <w:rFonts w:eastAsia="Times New Roman" w:cs="Times New Roman"/>
          <w:szCs w:val="24"/>
        </w:rPr>
        <w:t xml:space="preserve"> </w:t>
      </w:r>
      <w:r>
        <w:rPr>
          <w:rFonts w:eastAsia="Times New Roman" w:cs="Times New Roman"/>
          <w:szCs w:val="24"/>
        </w:rPr>
        <w:t xml:space="preserve">συμφωνίας </w:t>
      </w:r>
      <w:r>
        <w:rPr>
          <w:rFonts w:eastAsia="Times New Roman" w:cs="Times New Roman"/>
          <w:szCs w:val="24"/>
        </w:rPr>
        <w:t>υπηρετεί σχεδιασμούς ΗΠΑ, ΝΑΤΟ και Ευρωπαϊκής Ένωσης στα Δυτικά Β</w:t>
      </w:r>
      <w:r>
        <w:rPr>
          <w:rFonts w:eastAsia="Times New Roman" w:cs="Times New Roman"/>
          <w:szCs w:val="24"/>
        </w:rPr>
        <w:t>αλκάνια, επιδιώκοντας να παίξει πρωταγωνιστικό ρόλο για λογαριασμό της ελληνικής αστικής τάξης για αναβάθμισή της στην περιοχή. Αυτό αποτελεί το «</w:t>
      </w:r>
      <w:r>
        <w:rPr>
          <w:rFonts w:eastAsia="Times New Roman" w:cs="Times New Roman"/>
          <w:szCs w:val="24"/>
        </w:rPr>
        <w:t>ναι</w:t>
      </w:r>
      <w:r>
        <w:rPr>
          <w:rFonts w:eastAsia="Times New Roman" w:cs="Times New Roman"/>
          <w:szCs w:val="24"/>
        </w:rPr>
        <w:t xml:space="preserve">» στη </w:t>
      </w:r>
      <w:r>
        <w:rPr>
          <w:rFonts w:eastAsia="Times New Roman" w:cs="Times New Roman"/>
          <w:szCs w:val="24"/>
        </w:rPr>
        <w:t>συμφωνία</w:t>
      </w:r>
      <w:r>
        <w:rPr>
          <w:rFonts w:eastAsia="Times New Roman" w:cs="Times New Roman"/>
          <w:szCs w:val="24"/>
        </w:rPr>
        <w:t xml:space="preserve"> από ΣΥΡΙΖΑ και άλλους και γι’ αυτόν ακριβώς τον λόγο δεν μπορεί να λύσει το πρόβλημα, αφού δ</w:t>
      </w:r>
      <w:r>
        <w:rPr>
          <w:rFonts w:eastAsia="Times New Roman" w:cs="Times New Roman"/>
          <w:szCs w:val="24"/>
        </w:rPr>
        <w:t>ιατηρεί ζωντανά τα ζητήματα του αλυτρωτισμού, δίνοντας τροφή εκατέρωθεν στον εθνικισμό. Ζητήματα που θα αξιοποιηθούν κατά το δοκούν στο πλαίσιο των επικίνδυνων ιμπεριαλιστικών σχεδιασμών.</w:t>
      </w:r>
    </w:p>
    <w:p w14:paraId="1664EC2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Όμως, το «</w:t>
      </w:r>
      <w:r>
        <w:rPr>
          <w:rFonts w:eastAsia="Times New Roman" w:cs="Times New Roman"/>
          <w:szCs w:val="24"/>
        </w:rPr>
        <w:t>όχι</w:t>
      </w:r>
      <w:r>
        <w:rPr>
          <w:rFonts w:eastAsia="Times New Roman" w:cs="Times New Roman"/>
          <w:szCs w:val="24"/>
        </w:rPr>
        <w:t>» από Νέα δημοκρατία, ΚΙΝΑΛ, ΑΝΕΛ, των φασιστών της Χρυ</w:t>
      </w:r>
      <w:r>
        <w:rPr>
          <w:rFonts w:eastAsia="Times New Roman" w:cs="Times New Roman"/>
          <w:szCs w:val="24"/>
        </w:rPr>
        <w:t>σής Αυγής βρίσκεται στον ίδιο παρονομαστή με το «</w:t>
      </w:r>
      <w:r>
        <w:rPr>
          <w:rFonts w:eastAsia="Times New Roman" w:cs="Times New Roman"/>
          <w:szCs w:val="24"/>
        </w:rPr>
        <w:t>ναι</w:t>
      </w:r>
      <w:r>
        <w:rPr>
          <w:rFonts w:eastAsia="Times New Roman" w:cs="Times New Roman"/>
          <w:szCs w:val="24"/>
        </w:rPr>
        <w:t xml:space="preserve">» της Κυβέρνησης και των υπολοίπων, αφού όχι μόνο δεν ασχολούνται με τον νατοϊκό χαρακτήρα της </w:t>
      </w:r>
      <w:r>
        <w:rPr>
          <w:rFonts w:eastAsia="Times New Roman" w:cs="Times New Roman"/>
          <w:szCs w:val="24"/>
        </w:rPr>
        <w:t xml:space="preserve">συμφωνίας </w:t>
      </w:r>
      <w:r>
        <w:rPr>
          <w:rFonts w:eastAsia="Times New Roman" w:cs="Times New Roman"/>
          <w:szCs w:val="24"/>
        </w:rPr>
        <w:t>και το τι υπηρετεί, αλλά δεν τον αμφισβητούν, επειδή συμφωνούν. Προτάσσουν τη λογική της ονοματολογ</w:t>
      </w:r>
      <w:r>
        <w:rPr>
          <w:rFonts w:eastAsia="Times New Roman" w:cs="Times New Roman"/>
          <w:szCs w:val="24"/>
        </w:rPr>
        <w:t xml:space="preserve">ίας, αναπαράγουν </w:t>
      </w:r>
      <w:proofErr w:type="spellStart"/>
      <w:r>
        <w:rPr>
          <w:rFonts w:eastAsia="Times New Roman" w:cs="Times New Roman"/>
          <w:szCs w:val="24"/>
        </w:rPr>
        <w:t>αλυτρωτικές</w:t>
      </w:r>
      <w:proofErr w:type="spellEnd"/>
      <w:r>
        <w:rPr>
          <w:rFonts w:eastAsia="Times New Roman" w:cs="Times New Roman"/>
          <w:szCs w:val="24"/>
        </w:rPr>
        <w:t xml:space="preserve"> ανιστόρητες κραυγές περί μίας και ελληνικής Μακεδονίας κρύβοντας έτσι την ουσία προτείνοντας, βεβαίως, και άλλους τρόπους, εναλλακτικές για την προώθηση των ίδιων, όμως, επικίνδυνων σχεδιασμών.</w:t>
      </w:r>
    </w:p>
    <w:p w14:paraId="1664EC2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Ακριβώς σε αυτήν την ουσία θεωρού</w:t>
      </w:r>
      <w:r>
        <w:rPr>
          <w:rFonts w:eastAsia="Times New Roman" w:cs="Times New Roman"/>
          <w:szCs w:val="24"/>
        </w:rPr>
        <w:t>με πως θα πρέπει να σταθεί ο λαός για να καταλάβει την κάθε πολιτική δύναμη, να δει τι σημαίνει το «</w:t>
      </w:r>
      <w:r>
        <w:rPr>
          <w:rFonts w:eastAsia="Times New Roman" w:cs="Times New Roman"/>
          <w:szCs w:val="24"/>
        </w:rPr>
        <w:t>όχι</w:t>
      </w:r>
      <w:r>
        <w:rPr>
          <w:rFonts w:eastAsia="Times New Roman" w:cs="Times New Roman"/>
          <w:szCs w:val="24"/>
        </w:rPr>
        <w:t>» και το «</w:t>
      </w:r>
      <w:r>
        <w:rPr>
          <w:rFonts w:eastAsia="Times New Roman" w:cs="Times New Roman"/>
          <w:szCs w:val="24"/>
        </w:rPr>
        <w:t>ναι</w:t>
      </w:r>
      <w:r>
        <w:rPr>
          <w:rFonts w:eastAsia="Times New Roman" w:cs="Times New Roman"/>
          <w:szCs w:val="24"/>
        </w:rPr>
        <w:t xml:space="preserve">» του κάθε κόμματος. </w:t>
      </w:r>
    </w:p>
    <w:p w14:paraId="1664EC2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Το ΚΚΕ με την καταψήφιση της </w:t>
      </w:r>
      <w:r>
        <w:rPr>
          <w:rFonts w:eastAsia="Times New Roman" w:cs="Times New Roman"/>
          <w:szCs w:val="24"/>
        </w:rPr>
        <w:t>συμφωνίας</w:t>
      </w:r>
      <w:r>
        <w:rPr>
          <w:rFonts w:eastAsia="Times New Roman" w:cs="Times New Roman"/>
          <w:szCs w:val="24"/>
        </w:rPr>
        <w:t xml:space="preserve">, όπως και διαχρονικά με τον αγώνα και τη στάση του, εκφράζει από τη σκοπιά των </w:t>
      </w:r>
      <w:r>
        <w:rPr>
          <w:rFonts w:eastAsia="Times New Roman" w:cs="Times New Roman"/>
          <w:szCs w:val="24"/>
        </w:rPr>
        <w:t xml:space="preserve">λαϊκών συμφερόντων το «όχι» στα επικίνδυνα, βρώμικα, ιμπεριαλιστικά σχέδια ΗΠΑ, ΝΑΤΟ, Ευρωπαϊκής Ένωσης στα Βαλκάνια, αλλά και το «όχι» στους εθνικισμούς και αλυτρωτισμούς αυτών των σχεδιασμών. Μέσα από ένα τέτοιο πρίσμα </w:t>
      </w:r>
      <w:r>
        <w:rPr>
          <w:rFonts w:eastAsia="Times New Roman" w:cs="Times New Roman"/>
          <w:szCs w:val="24"/>
        </w:rPr>
        <w:lastRenderedPageBreak/>
        <w:t xml:space="preserve">μπορεί να δει </w:t>
      </w:r>
      <w:r>
        <w:rPr>
          <w:rFonts w:eastAsia="Times New Roman" w:cs="Times New Roman"/>
          <w:szCs w:val="24"/>
        </w:rPr>
        <w:t xml:space="preserve">κάποιος </w:t>
      </w:r>
      <w:r>
        <w:rPr>
          <w:rFonts w:eastAsia="Times New Roman" w:cs="Times New Roman"/>
          <w:szCs w:val="24"/>
        </w:rPr>
        <w:t>πιο καθαρά όπ</w:t>
      </w:r>
      <w:r>
        <w:rPr>
          <w:rFonts w:eastAsia="Times New Roman" w:cs="Times New Roman"/>
          <w:szCs w:val="24"/>
        </w:rPr>
        <w:t xml:space="preserve">ως και γιατί κοσμοπολίτες και εθνικιστές, υπερασπιστές της αστικής τάξης και των συμφερόντων της συναντιούνται στην επίθεση, συκοφάντηση του ΚΚΕ, την </w:t>
      </w:r>
      <w:proofErr w:type="spellStart"/>
      <w:r>
        <w:rPr>
          <w:rFonts w:eastAsia="Times New Roman" w:cs="Times New Roman"/>
          <w:szCs w:val="24"/>
        </w:rPr>
        <w:t>αντικομμουνιστική</w:t>
      </w:r>
      <w:proofErr w:type="spellEnd"/>
      <w:r>
        <w:rPr>
          <w:rFonts w:eastAsia="Times New Roman" w:cs="Times New Roman"/>
          <w:szCs w:val="24"/>
        </w:rPr>
        <w:t xml:space="preserve"> εμπάθεια αφού ενοχλούνται από τις σταθερές και κρυστάλλινες θέσεις του όσο και τη δράση </w:t>
      </w:r>
      <w:r>
        <w:rPr>
          <w:rFonts w:eastAsia="Times New Roman" w:cs="Times New Roman"/>
          <w:szCs w:val="24"/>
        </w:rPr>
        <w:t xml:space="preserve">του ενάντια στα σχέδια των Αμερικάνων, του ΝΑΤΟ, της Ευρωπαϊκής Ένωσης στην περιοχή, ενάντια στους </w:t>
      </w:r>
      <w:proofErr w:type="spellStart"/>
      <w:r>
        <w:rPr>
          <w:rFonts w:eastAsia="Times New Roman" w:cs="Times New Roman"/>
          <w:szCs w:val="24"/>
        </w:rPr>
        <w:t>αλληλοτροφοδοτούμενους</w:t>
      </w:r>
      <w:proofErr w:type="spellEnd"/>
      <w:r>
        <w:rPr>
          <w:rFonts w:eastAsia="Times New Roman" w:cs="Times New Roman"/>
          <w:szCs w:val="24"/>
        </w:rPr>
        <w:t xml:space="preserve"> εθνικισμούς και αλυτρωτισμούς σε Ελλάδα και ΠΓΔΜ.</w:t>
      </w:r>
    </w:p>
    <w:p w14:paraId="1664EC2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Λέμε «ναι» στην αλληλεγγύη, τη φιλία και την κοινή πάλη των λαών της περιοχής ενάντι</w:t>
      </w:r>
      <w:r>
        <w:rPr>
          <w:rFonts w:eastAsia="Times New Roman" w:cs="Times New Roman"/>
          <w:szCs w:val="24"/>
        </w:rPr>
        <w:t>α στα ιμπεριαλιστικά σχέδια. Αυτήν την ανάγκη αναδεικνύουμε και σήμερα. Γι’ αυτό το ΚΚΕ καλεί τον ελληνικό λαό να δυναμώσει την αντίθεσή του στους ιμπεριαλιστικούς σχεδιασμούς των Ηνωμένων Πολιτειών της Αμερικής, του ΝΑΤΟ και της Ευρωπαϊκής Ένωσης, να παλέ</w:t>
      </w:r>
      <w:r>
        <w:rPr>
          <w:rFonts w:eastAsia="Times New Roman" w:cs="Times New Roman"/>
          <w:szCs w:val="24"/>
        </w:rPr>
        <w:t xml:space="preserve">ψει για την απομάκρυνση των </w:t>
      </w:r>
      <w:proofErr w:type="spellStart"/>
      <w:r>
        <w:rPr>
          <w:rFonts w:eastAsia="Times New Roman" w:cs="Times New Roman"/>
          <w:szCs w:val="24"/>
        </w:rPr>
        <w:t>αμερικανονατοϊκών</w:t>
      </w:r>
      <w:proofErr w:type="spellEnd"/>
      <w:r>
        <w:rPr>
          <w:rFonts w:eastAsia="Times New Roman" w:cs="Times New Roman"/>
          <w:szCs w:val="24"/>
        </w:rPr>
        <w:t xml:space="preserve"> βάσεων από την Ελλάδα, για την αποδέσμευση της χώρας μας από τους ιμπεριαλιστικούς οργανισμούς, για να μην μπουν και άλλοι λαοί σε αυτήν τη φυλακή.</w:t>
      </w:r>
    </w:p>
    <w:p w14:paraId="1664EC2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1664EC2C" w14:textId="77777777" w:rsidR="00A97886" w:rsidRDefault="00361846">
      <w:pPr>
        <w:spacing w:line="600" w:lineRule="auto"/>
        <w:ind w:firstLine="720"/>
        <w:jc w:val="both"/>
        <w:rPr>
          <w:rFonts w:eastAsia="Times New Roman" w:cs="Times New Roman"/>
          <w:szCs w:val="24"/>
        </w:rPr>
      </w:pPr>
      <w:r w:rsidRPr="00B47107">
        <w:rPr>
          <w:rFonts w:eastAsia="Times New Roman" w:cs="Times New Roman"/>
          <w:b/>
          <w:szCs w:val="24"/>
        </w:rPr>
        <w:lastRenderedPageBreak/>
        <w:t xml:space="preserve">ΠΡΟΕΔΡΕΥΩΝ (Δημήτριος </w:t>
      </w:r>
      <w:proofErr w:type="spellStart"/>
      <w:r w:rsidRPr="00B47107">
        <w:rPr>
          <w:rFonts w:eastAsia="Times New Roman" w:cs="Times New Roman"/>
          <w:b/>
          <w:szCs w:val="24"/>
        </w:rPr>
        <w:t>Κρεμαστινό</w:t>
      </w:r>
      <w:r w:rsidRPr="00B47107">
        <w:rPr>
          <w:rFonts w:eastAsia="Times New Roman" w:cs="Times New Roman"/>
          <w:b/>
          <w:szCs w:val="24"/>
        </w:rPr>
        <w:t>ς</w:t>
      </w:r>
      <w:proofErr w:type="spellEnd"/>
      <w:r w:rsidRPr="00B47107">
        <w:rPr>
          <w:rFonts w:eastAsia="Times New Roman" w:cs="Times New Roman"/>
          <w:b/>
          <w:szCs w:val="24"/>
        </w:rPr>
        <w:t>):</w:t>
      </w:r>
      <w:r>
        <w:rPr>
          <w:rFonts w:eastAsia="Times New Roman" w:cs="Times New Roman"/>
          <w:szCs w:val="24"/>
        </w:rPr>
        <w:t xml:space="preserve"> Και εγώ ευχαριστώ, ιδιαίτερα για την τήρηση του χρόνου.</w:t>
      </w:r>
    </w:p>
    <w:p w14:paraId="1664EC2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Pr>
          <w:rFonts w:eastAsia="Times New Roman" w:cs="Times New Roman"/>
          <w:szCs w:val="24"/>
        </w:rPr>
        <w:t>ΒΕΝΙΖΕΛΟΣ» και ενημερώθηκαν για την ιστορία του κτηρίου και τον τρόπο οργάνωσης και λειτουργίας της Βουλής</w:t>
      </w:r>
      <w:r>
        <w:rPr>
          <w:rFonts w:eastAsia="Times New Roman" w:cs="Times New Roman"/>
          <w:szCs w:val="24"/>
        </w:rPr>
        <w:t>,</w:t>
      </w:r>
      <w:r>
        <w:rPr>
          <w:rFonts w:eastAsia="Times New Roman" w:cs="Times New Roman"/>
          <w:szCs w:val="24"/>
        </w:rPr>
        <w:t xml:space="preserve"> είκοσι πέντε μαθητές και μαθήτριες και δύο </w:t>
      </w:r>
      <w:r>
        <w:rPr>
          <w:rFonts w:eastAsia="Times New Roman" w:cs="Times New Roman"/>
          <w:szCs w:val="24"/>
        </w:rPr>
        <w:t>εκπαιδευτικοί</w:t>
      </w:r>
      <w:r>
        <w:rPr>
          <w:rFonts w:eastAsia="Times New Roman" w:cs="Times New Roman"/>
          <w:szCs w:val="24"/>
        </w:rPr>
        <w:t xml:space="preserve"> </w:t>
      </w:r>
      <w:r>
        <w:rPr>
          <w:rFonts w:eastAsia="Times New Roman" w:cs="Times New Roman"/>
          <w:szCs w:val="24"/>
        </w:rPr>
        <w:t>συνοδοί τος από το 96</w:t>
      </w:r>
      <w:r w:rsidRPr="00A373AB">
        <w:rPr>
          <w:rFonts w:eastAsia="Times New Roman" w:cs="Times New Roman"/>
          <w:szCs w:val="24"/>
          <w:vertAlign w:val="superscript"/>
        </w:rPr>
        <w:t>ο</w:t>
      </w:r>
      <w:r>
        <w:rPr>
          <w:rFonts w:eastAsia="Times New Roman" w:cs="Times New Roman"/>
          <w:szCs w:val="24"/>
        </w:rPr>
        <w:t xml:space="preserve"> Δημοτικό Σχολείο Αθηνών.</w:t>
      </w:r>
    </w:p>
    <w:p w14:paraId="1664EC2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1664EC2F"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 όλες τις πτέρυγες της Βουλής)</w:t>
      </w:r>
    </w:p>
    <w:p w14:paraId="1664EC3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Τον λόγο έχει ο κ. Σκουρλέτης.</w:t>
      </w:r>
    </w:p>
    <w:p w14:paraId="1664EC31" w14:textId="77777777" w:rsidR="00A97886" w:rsidRDefault="00361846">
      <w:pPr>
        <w:spacing w:line="600" w:lineRule="auto"/>
        <w:ind w:firstLine="720"/>
        <w:jc w:val="both"/>
        <w:rPr>
          <w:rFonts w:eastAsia="Times New Roman" w:cs="Times New Roman"/>
          <w:szCs w:val="24"/>
        </w:rPr>
      </w:pPr>
      <w:r w:rsidRPr="005117B1">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14:paraId="1664EC3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Θα ξεκινήσω κάπως διαφορετικά απ’ ό,τι είχα σκοπό, </w:t>
      </w:r>
      <w:r>
        <w:rPr>
          <w:rFonts w:eastAsia="Times New Roman" w:cs="Times New Roman"/>
          <w:szCs w:val="24"/>
        </w:rPr>
        <w:t>καθώς</w:t>
      </w:r>
      <w:r>
        <w:rPr>
          <w:rFonts w:eastAsia="Times New Roman" w:cs="Times New Roman"/>
          <w:szCs w:val="24"/>
        </w:rPr>
        <w:t xml:space="preserve"> διαδέχομαι τον κ. </w:t>
      </w:r>
      <w:proofErr w:type="spellStart"/>
      <w:r>
        <w:rPr>
          <w:rFonts w:eastAsia="Times New Roman" w:cs="Times New Roman"/>
          <w:szCs w:val="24"/>
        </w:rPr>
        <w:t>Λαμπρούλη</w:t>
      </w:r>
      <w:proofErr w:type="spellEnd"/>
      <w:r>
        <w:rPr>
          <w:rFonts w:eastAsia="Times New Roman" w:cs="Times New Roman"/>
          <w:szCs w:val="24"/>
        </w:rPr>
        <w:t xml:space="preserve"> και θα ήθελα να κάνω μία αναφορά στην παρέμβασή τ</w:t>
      </w:r>
      <w:r>
        <w:rPr>
          <w:rFonts w:eastAsia="Times New Roman" w:cs="Times New Roman"/>
          <w:szCs w:val="24"/>
        </w:rPr>
        <w:t xml:space="preserve">ου. </w:t>
      </w:r>
    </w:p>
    <w:p w14:paraId="1664EC3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κατ’ </w:t>
      </w:r>
      <w:r>
        <w:rPr>
          <w:rFonts w:eastAsia="Times New Roman" w:cs="Times New Roman"/>
          <w:szCs w:val="24"/>
        </w:rPr>
        <w:t xml:space="preserve">αρχάς </w:t>
      </w:r>
      <w:r>
        <w:rPr>
          <w:rFonts w:eastAsia="Times New Roman" w:cs="Times New Roman"/>
          <w:szCs w:val="24"/>
        </w:rPr>
        <w:t xml:space="preserve">ότι συνολικά η παρουσία του ΚΚΕ σε αυτήν τη συζήτηση δεν θα μπορούσαμε να ισχυριστούμε ότι αποτελεί μία τοποθέτηση η οποία βασίζεται στις καλύτερες των παραδόσεων της </w:t>
      </w:r>
      <w:r>
        <w:rPr>
          <w:rFonts w:eastAsia="Times New Roman" w:cs="Times New Roman"/>
          <w:szCs w:val="24"/>
        </w:rPr>
        <w:t>Αριστεράς</w:t>
      </w:r>
      <w:r>
        <w:rPr>
          <w:rFonts w:eastAsia="Times New Roman" w:cs="Times New Roman"/>
          <w:szCs w:val="24"/>
        </w:rPr>
        <w:t>.</w:t>
      </w:r>
    </w:p>
    <w:p w14:paraId="1664EC3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Θα έλεγα δε ότι αυτός ο τρόπος ανάλυσης της σημερινής π</w:t>
      </w:r>
      <w:r>
        <w:rPr>
          <w:rFonts w:eastAsia="Times New Roman" w:cs="Times New Roman"/>
          <w:szCs w:val="24"/>
        </w:rPr>
        <w:t xml:space="preserve">ραγματικότητας πραγματικά δεν τιμά την ικανότητα που έχει επιδείξει η </w:t>
      </w:r>
      <w:r>
        <w:rPr>
          <w:rFonts w:eastAsia="Times New Roman" w:cs="Times New Roman"/>
          <w:szCs w:val="24"/>
        </w:rPr>
        <w:t xml:space="preserve">Αριστερά </w:t>
      </w:r>
      <w:r>
        <w:rPr>
          <w:rFonts w:eastAsia="Times New Roman" w:cs="Times New Roman"/>
          <w:szCs w:val="24"/>
        </w:rPr>
        <w:t xml:space="preserve">να αναλύει τα πράγματα και να τα προσλαμβάνει, διακρίνοντας ποιες είναι οι πολλαπλές αντιθέσεις που διαμορφώνουν τον σημερινό κόσμο. </w:t>
      </w:r>
    </w:p>
    <w:p w14:paraId="1664EC3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Διότι οι απλοϊκές σκέψεις ότι «κύριοι, από </w:t>
      </w:r>
      <w:r>
        <w:rPr>
          <w:rFonts w:eastAsia="Times New Roman" w:cs="Times New Roman"/>
          <w:szCs w:val="24"/>
        </w:rPr>
        <w:t xml:space="preserve">τη στιγμή που αυτήν τη </w:t>
      </w:r>
      <w:r>
        <w:rPr>
          <w:rFonts w:eastAsia="Times New Roman" w:cs="Times New Roman"/>
          <w:szCs w:val="24"/>
        </w:rPr>
        <w:t xml:space="preserve">συμφωνία </w:t>
      </w:r>
      <w:r>
        <w:rPr>
          <w:rFonts w:eastAsia="Times New Roman" w:cs="Times New Roman"/>
          <w:szCs w:val="24"/>
        </w:rPr>
        <w:t xml:space="preserve">την υποστηρίζει το ΝΑΤΟ και οι ισχυροί του κόσμου, και εσείς ταυτίζεστε μαζί τους» είναι πάρα πολύ επικίνδυνες. Διότι υπάρχει μια αντίστροφη προσέγγιση. Θα μπορούσαμε και εμείς να ισχυριστούμε ότι αυτήν τη </w:t>
      </w:r>
      <w:r>
        <w:rPr>
          <w:rFonts w:eastAsia="Times New Roman" w:cs="Times New Roman"/>
          <w:szCs w:val="24"/>
        </w:rPr>
        <w:t xml:space="preserve">συμφωνία </w:t>
      </w:r>
      <w:r>
        <w:rPr>
          <w:rFonts w:eastAsia="Times New Roman" w:cs="Times New Roman"/>
          <w:szCs w:val="24"/>
        </w:rPr>
        <w:t>την πολεμ</w:t>
      </w:r>
      <w:r>
        <w:rPr>
          <w:rFonts w:eastAsia="Times New Roman" w:cs="Times New Roman"/>
          <w:szCs w:val="24"/>
        </w:rPr>
        <w:t xml:space="preserve">ούνε πρώτα απ’ όλα οι ακραίοι εθνικιστές, την πολεμά και τη χαρακτήρισε ο κ. </w:t>
      </w:r>
      <w:proofErr w:type="spellStart"/>
      <w:r>
        <w:rPr>
          <w:rFonts w:eastAsia="Times New Roman" w:cs="Times New Roman"/>
          <w:szCs w:val="24"/>
        </w:rPr>
        <w:t>Λαμπρούλης</w:t>
      </w:r>
      <w:proofErr w:type="spellEnd"/>
      <w:r>
        <w:rPr>
          <w:rFonts w:eastAsia="Times New Roman" w:cs="Times New Roman"/>
          <w:szCs w:val="24"/>
        </w:rPr>
        <w:t xml:space="preserve"> και το ΚΚΕ ως επαίσχυντη, άρα ταυτίζεται το ΚΚΕ με τους εθνικιστές. </w:t>
      </w:r>
    </w:p>
    <w:p w14:paraId="1664EC3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Αυτά τα πράγματα δεν είναι γόνιμα ως σκέψεις και δεν τιμούν πραγματικά ένα κόμμα ιστορικό, το οποίο</w:t>
      </w:r>
      <w:r>
        <w:rPr>
          <w:rFonts w:eastAsia="Times New Roman" w:cs="Times New Roman"/>
          <w:szCs w:val="24"/>
        </w:rPr>
        <w:t xml:space="preserve"> τουλάχιστον θα έπρεπε να διαθέτει έναν πιο αναλυτικό τρόπο προσέγγισης των πραγμάτων, να διακρίνει ποιες είναι κάθε φορά οι κύριες, οι δευτερεύουσες, οι πολλαπλές αντιθέσεις και να μπορεί να πολιτεύεται με έναν τέτοιο τρόπο ώστε να αξιοποιεί πράγματα τα ο</w:t>
      </w:r>
      <w:r>
        <w:rPr>
          <w:rFonts w:eastAsia="Times New Roman" w:cs="Times New Roman"/>
          <w:szCs w:val="24"/>
        </w:rPr>
        <w:t xml:space="preserve">ποία ανοίγουν τον δρόμο προς την ειρηνική συνύπαρξη και δίνουν τη δυνατότητα της </w:t>
      </w:r>
      <w:proofErr w:type="spellStart"/>
      <w:r>
        <w:rPr>
          <w:rFonts w:eastAsia="Times New Roman" w:cs="Times New Roman"/>
          <w:szCs w:val="24"/>
        </w:rPr>
        <w:t>συνανάπτυξης</w:t>
      </w:r>
      <w:proofErr w:type="spellEnd"/>
      <w:r>
        <w:rPr>
          <w:rFonts w:eastAsia="Times New Roman" w:cs="Times New Roman"/>
          <w:szCs w:val="24"/>
        </w:rPr>
        <w:t xml:space="preserve"> των λαών της Βαλκανικής</w:t>
      </w:r>
    </w:p>
    <w:p w14:paraId="1664EC3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Αλλά, πέρα απ’ αυτά, η πενθήμερη συζήτηση νομίζω ότι ανέδειξε παρά πολλά πράγματα</w:t>
      </w:r>
      <w:r>
        <w:rPr>
          <w:rFonts w:eastAsia="Times New Roman" w:cs="Times New Roman"/>
          <w:szCs w:val="24"/>
        </w:rPr>
        <w:t>,</w:t>
      </w:r>
      <w:r>
        <w:rPr>
          <w:rFonts w:eastAsia="Times New Roman" w:cs="Times New Roman"/>
          <w:szCs w:val="24"/>
        </w:rPr>
        <w:t xml:space="preserve"> πράγμα που ίσως δεν είχαμε τη δυνατότητα να κάνουμε όλο</w:t>
      </w:r>
      <w:r>
        <w:rPr>
          <w:rFonts w:eastAsia="Times New Roman" w:cs="Times New Roman"/>
          <w:szCs w:val="24"/>
        </w:rPr>
        <w:t xml:space="preserve"> το προηγούμενο διάστημα, εδώ και έναν χρόνο, που φάνηκε ότι δρομολογείται μια λύση με τα σημερινά χαρακτηριστικά στην υπόθεση του μακεδονικού ζητήματος. Γιατί όλο το προηγούμενο διάστημα η Αντιπολίτευση επέλεξε κυρίως για ψηφοθηρικούς λόγους να συσκοτίσει</w:t>
      </w:r>
      <w:r>
        <w:rPr>
          <w:rFonts w:eastAsia="Times New Roman" w:cs="Times New Roman"/>
          <w:szCs w:val="24"/>
        </w:rPr>
        <w:t xml:space="preserve"> τον διάλογο, επέλεξε με τη στάση της να αφήσει χώρο στη λογική της πατριδοκαπηλίας και του </w:t>
      </w:r>
      <w:proofErr w:type="spellStart"/>
      <w:r>
        <w:rPr>
          <w:rFonts w:eastAsia="Times New Roman" w:cs="Times New Roman"/>
          <w:szCs w:val="24"/>
        </w:rPr>
        <w:t>εθνολαϊκισμού</w:t>
      </w:r>
      <w:proofErr w:type="spellEnd"/>
      <w:r>
        <w:rPr>
          <w:rFonts w:eastAsia="Times New Roman" w:cs="Times New Roman"/>
          <w:szCs w:val="24"/>
        </w:rPr>
        <w:t xml:space="preserve">. </w:t>
      </w:r>
    </w:p>
    <w:p w14:paraId="1664EC3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Νομίζω, όμως, ότι τα πράγματα έτσι όπως τέθηκαν σήμερα θέτουν κάποια αμείλικτα ερωτήματα, τα οποία πρέπει να </w:t>
      </w:r>
      <w:r>
        <w:rPr>
          <w:rFonts w:eastAsia="Times New Roman" w:cs="Times New Roman"/>
          <w:szCs w:val="24"/>
        </w:rPr>
        <w:lastRenderedPageBreak/>
        <w:t>απαντηθούν πρώτα και κύρια από την Αξιω</w:t>
      </w:r>
      <w:r>
        <w:rPr>
          <w:rFonts w:eastAsia="Times New Roman" w:cs="Times New Roman"/>
          <w:szCs w:val="24"/>
        </w:rPr>
        <w:t>ματική Αντιπολίτευση. Και τα ζητήματα τα έβαλε τελείως καθαρά ο πρώην Πρωθυπουργός, ο κ. Σαμαράς, ο οποίος έθεσε ένα ερώτημα πρώτα και κύρια σε εσάς, κύριοι της Νέας Δημοκρατίας, το οποίο οφείλετε να απαντήσετε με ξεκάθαρο τρόπο.</w:t>
      </w:r>
    </w:p>
    <w:p w14:paraId="1664EC3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Τελικά, ξέρετε ότι υιοθετώ</w:t>
      </w:r>
      <w:r>
        <w:rPr>
          <w:rFonts w:eastAsia="Times New Roman" w:cs="Times New Roman"/>
          <w:szCs w:val="24"/>
        </w:rPr>
        <w:t>ντας –και το έκαναν πολλοί από τη μεριά σας- το σύνθημα «η Μακεδονία είναι μία και ελληνική», θέτετε θέμα σήμερα αλλαγής συνόρων; Θέτετε θέμα αμφισβήτησης των διεθνών συνθηκών που προσδιόρισαν αυτά τα σύνορα. Αυτό το πράγμα, παρά τις όποιες πιρουέτες κάνετ</w:t>
      </w:r>
      <w:r>
        <w:rPr>
          <w:rFonts w:eastAsia="Times New Roman" w:cs="Times New Roman"/>
          <w:szCs w:val="24"/>
        </w:rPr>
        <w:t xml:space="preserve">ε, παρά τους όποιους συμψηφισμούς κάνετε, παρά τις όποιες ισορροπίες έχετε στο εσωτερικό σας, δεν μπορείτε να το αποφύγετε και πρέπει να το απαντήσετε. </w:t>
      </w:r>
    </w:p>
    <w:p w14:paraId="1664EC3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Θέτετε, λοιπόν, σήμερα θέμα αλλαγής συνόρων στη Βαλκανική; Όσο ανεύθυνοι και αν είστε, όσο και αν πολιτ</w:t>
      </w:r>
      <w:r>
        <w:rPr>
          <w:rFonts w:eastAsia="Times New Roman" w:cs="Times New Roman"/>
          <w:szCs w:val="24"/>
        </w:rPr>
        <w:t>εύεστε χάριν της ψηφοθηρίας ή των ισορροπιών που θέλετε να κάνετε στο εσωτερικό του κόμματός σας, μετά την εισβολή όλων αυτών των ακροδεξιών στελεχών εκ μέρους του ΛΑΟΣ, δεν μπορείτε να αφήσετε αναπάντητα αυτά τα ερωτήματα.</w:t>
      </w:r>
    </w:p>
    <w:p w14:paraId="1664EC3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Είμαι βαθιά </w:t>
      </w:r>
      <w:r>
        <w:rPr>
          <w:rFonts w:eastAsia="Times New Roman" w:cs="Times New Roman"/>
          <w:szCs w:val="24"/>
        </w:rPr>
        <w:t>πε</w:t>
      </w:r>
      <w:r>
        <w:rPr>
          <w:rFonts w:eastAsia="Times New Roman" w:cs="Times New Roman"/>
          <w:szCs w:val="24"/>
        </w:rPr>
        <w:t>πεισμένος ότι η το</w:t>
      </w:r>
      <w:r>
        <w:rPr>
          <w:rFonts w:eastAsia="Times New Roman" w:cs="Times New Roman"/>
          <w:szCs w:val="24"/>
        </w:rPr>
        <w:t xml:space="preserve">ποθέτηση της </w:t>
      </w:r>
      <w:r>
        <w:rPr>
          <w:rFonts w:eastAsia="Times New Roman" w:cs="Times New Roman"/>
          <w:szCs w:val="24"/>
        </w:rPr>
        <w:t>κ.</w:t>
      </w:r>
      <w:r>
        <w:rPr>
          <w:rFonts w:eastAsia="Times New Roman" w:cs="Times New Roman"/>
          <w:szCs w:val="24"/>
        </w:rPr>
        <w:t xml:space="preserve"> Μπακογιάννη -και αναφέρομαι σε αυτήν, διότι υπήρξε Υπουργός Εξωτερικών- δεν έχει καμμία σχέση με μία τοποθέτηση εθνικιστικού χαρακτήρα. Όμως, δυστυχώς για όσους βλέπουν διαφορετικά τα πράγματα από το κόμμα σας, ο Αρχηγός σας χθες άφησε πολύ</w:t>
      </w:r>
      <w:r>
        <w:rPr>
          <w:rFonts w:eastAsia="Times New Roman" w:cs="Times New Roman"/>
          <w:szCs w:val="24"/>
        </w:rPr>
        <w:t xml:space="preserve"> μεγάλο χώρο στον εθνικισμό. Και είναι επικίνδυνο πως μέρα με τη μέρα, ένα μεγάλο κόμμα, αυτό της δεξιάς παράταξης της Νέας Δημοκρατίας, μεταλλάσσεται και γίνεται ένα κόμμα το οποίο ανοίγει τον δρόμο στην Ακροδεξιά, στις πιο ακραίες εθνικιστικές προσεγγίσε</w:t>
      </w:r>
      <w:r>
        <w:rPr>
          <w:rFonts w:eastAsia="Times New Roman" w:cs="Times New Roman"/>
          <w:szCs w:val="24"/>
        </w:rPr>
        <w:t>ις. Και τρέχετε τώρα να τα μαζέψετε.</w:t>
      </w:r>
      <w:r w:rsidRPr="00CA002B">
        <w:rPr>
          <w:rFonts w:eastAsia="Times New Roman" w:cs="Times New Roman"/>
          <w:szCs w:val="24"/>
        </w:rPr>
        <w:t xml:space="preserve"> </w:t>
      </w:r>
    </w:p>
    <w:p w14:paraId="1664EC3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Προσπάθησε ο κ. </w:t>
      </w:r>
      <w:proofErr w:type="spellStart"/>
      <w:r>
        <w:rPr>
          <w:rFonts w:eastAsia="Times New Roman" w:cs="Times New Roman"/>
          <w:szCs w:val="24"/>
        </w:rPr>
        <w:t>Δένδιας</w:t>
      </w:r>
      <w:proofErr w:type="spellEnd"/>
      <w:r>
        <w:rPr>
          <w:rFonts w:eastAsia="Times New Roman" w:cs="Times New Roman"/>
          <w:szCs w:val="24"/>
        </w:rPr>
        <w:t xml:space="preserve"> την πρώτη μέρα με έναν διαφορετικό λόγο και δυο, τρεις άλλοι από εσάς να δημιουργήσουν ανισορροπίες. Όμως, είδαμε ότι τις τελευταίες μέρες ακόμα και σε αυτά τα επεισόδια -τα οποία δεν έχουν προη</w:t>
      </w:r>
      <w:r>
        <w:rPr>
          <w:rFonts w:eastAsia="Times New Roman" w:cs="Times New Roman"/>
          <w:szCs w:val="24"/>
        </w:rPr>
        <w:t>γούμενο- καταδικάσατε γενικά και αόριστα τις επιθέσεις στη Βουλή. Δεν είναι έτσι, όμως, έχουν υπογραφή, έχουν ονοματεπώνυμο. Είναι οπαδοί της Χρυσής Αυγής, του νεοφασισμού, του ναζισμού. Γιατί δεν το λέτε αυτό; Τι είδους ισορροπίες επιδιώκετε; Πώς μπορείτε</w:t>
      </w:r>
      <w:r>
        <w:rPr>
          <w:rFonts w:eastAsia="Times New Roman" w:cs="Times New Roman"/>
          <w:szCs w:val="24"/>
        </w:rPr>
        <w:t xml:space="preserve"> να </w:t>
      </w:r>
      <w:r>
        <w:rPr>
          <w:rFonts w:eastAsia="Times New Roman" w:cs="Times New Roman"/>
          <w:szCs w:val="24"/>
        </w:rPr>
        <w:lastRenderedPageBreak/>
        <w:t xml:space="preserve">πολιτεύεστε έτσι, χωρίς να υψώνετε σαφή τείχη σε αυτές τις επικίνδυνες απόψεις; </w:t>
      </w:r>
    </w:p>
    <w:p w14:paraId="1664EC3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Σε αυτά τα πράγματα δεν χωρούν συμψηφισμοί, κυρίες και κύριοι. Και επειδή μιλάτε στο όνομα μιας ευρωπαϊκής αντίληψης, τι είδους Ευρώπη είναι αυτή η οποία θέλει τους λαούς της να υψώνουν τείχη, η οποία θέλει διαιρέσεις, η οποία δεν πιστεύει στη </w:t>
      </w:r>
      <w:proofErr w:type="spellStart"/>
      <w:r>
        <w:rPr>
          <w:rFonts w:eastAsia="Times New Roman" w:cs="Times New Roman"/>
          <w:szCs w:val="24"/>
        </w:rPr>
        <w:t>συνανάπτυξη</w:t>
      </w:r>
      <w:proofErr w:type="spellEnd"/>
      <w:r>
        <w:rPr>
          <w:rFonts w:eastAsia="Times New Roman" w:cs="Times New Roman"/>
          <w:szCs w:val="24"/>
        </w:rPr>
        <w:t>;</w:t>
      </w:r>
      <w:r>
        <w:rPr>
          <w:rFonts w:eastAsia="Times New Roman" w:cs="Times New Roman"/>
          <w:szCs w:val="24"/>
        </w:rPr>
        <w:t xml:space="preserve"> Πόσο αυτό είναι σε συνέχεια με πλευρές της δικής σας παράδοσης, τουλάχιστον όπως αυτή διαμορφώθηκε μετά το 1974;</w:t>
      </w:r>
    </w:p>
    <w:p w14:paraId="1664EC3E" w14:textId="77777777" w:rsidR="00A97886" w:rsidRDefault="00361846">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το κουδούνι λήξεως του χρόνου ομιλίας του κυρίου Βουλευτή)</w:t>
      </w:r>
    </w:p>
    <w:p w14:paraId="1664EC3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Κύριε Πρόεδρε, δώστε μου ακόμα ένα λεπτό. </w:t>
      </w:r>
    </w:p>
    <w:p w14:paraId="1664EC4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Μας είπατε ότι υπήρξε ένα σχεδιασμός εκ μέρους του ΣΥΡΙΖΑ, για να διαλύσουμε τα άλλα κόμματα. Εμείς δημιουργήσαμε το Μακεδονικό; Εμείς διαμορφώσαμε την ενδιάμεση </w:t>
      </w:r>
      <w:r>
        <w:rPr>
          <w:rFonts w:eastAsia="Times New Roman" w:cs="Times New Roman"/>
          <w:szCs w:val="24"/>
        </w:rPr>
        <w:t>συμφωνία</w:t>
      </w:r>
      <w:r>
        <w:rPr>
          <w:rFonts w:eastAsia="Times New Roman" w:cs="Times New Roman"/>
          <w:szCs w:val="24"/>
        </w:rPr>
        <w:t>; Εμείς ανακαλύψαμε τη λύση, την εθνική γραμμή της σύνθετης ονομασίας; Όχι, βέβαια! Πώ</w:t>
      </w:r>
      <w:r>
        <w:rPr>
          <w:rFonts w:eastAsia="Times New Roman" w:cs="Times New Roman"/>
          <w:szCs w:val="24"/>
        </w:rPr>
        <w:t xml:space="preserve">ς αρνείστε τον εαυτό σας με τόσο </w:t>
      </w:r>
      <w:r>
        <w:rPr>
          <w:rFonts w:eastAsia="Times New Roman" w:cs="Times New Roman"/>
          <w:szCs w:val="24"/>
        </w:rPr>
        <w:lastRenderedPageBreak/>
        <w:t>μεγάλη ευκολία; Πώς τελικά αποδέχεστε τη «</w:t>
      </w:r>
      <w:proofErr w:type="spellStart"/>
      <w:r>
        <w:rPr>
          <w:rFonts w:eastAsia="Times New Roman" w:cs="Times New Roman"/>
          <w:szCs w:val="24"/>
        </w:rPr>
        <w:t>Σαμαροποίηση</w:t>
      </w:r>
      <w:proofErr w:type="spellEnd"/>
      <w:r>
        <w:rPr>
          <w:rFonts w:eastAsia="Times New Roman" w:cs="Times New Roman"/>
          <w:szCs w:val="24"/>
        </w:rPr>
        <w:t>» αυτού του χώρου, έτσι αμαχητί; Όχι, βέβαια!</w:t>
      </w:r>
    </w:p>
    <w:p w14:paraId="1664EC4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Πρέπει να καταλάβετε, όμως, ότι αυτό </w:t>
      </w:r>
      <w:r>
        <w:rPr>
          <w:rFonts w:eastAsia="Times New Roman" w:cs="Times New Roman"/>
          <w:szCs w:val="24"/>
        </w:rPr>
        <w:t xml:space="preserve">το οποίο </w:t>
      </w:r>
      <w:r>
        <w:rPr>
          <w:rFonts w:eastAsia="Times New Roman" w:cs="Times New Roman"/>
          <w:szCs w:val="24"/>
        </w:rPr>
        <w:t>συμβαίνει σήμερα δεν είναι τυχαίο και προσέξτε: Σήμερα ψηφίζεται μία ιστορική</w:t>
      </w:r>
      <w:r>
        <w:rPr>
          <w:rFonts w:eastAsia="Times New Roman" w:cs="Times New Roman"/>
          <w:szCs w:val="24"/>
        </w:rPr>
        <w:t xml:space="preserve"> </w:t>
      </w:r>
      <w:r>
        <w:rPr>
          <w:rFonts w:eastAsia="Times New Roman" w:cs="Times New Roman"/>
          <w:szCs w:val="24"/>
        </w:rPr>
        <w:t>συμφωνία</w:t>
      </w:r>
      <w:r>
        <w:rPr>
          <w:rFonts w:eastAsia="Times New Roman" w:cs="Times New Roman"/>
          <w:szCs w:val="24"/>
        </w:rPr>
        <w:t xml:space="preserve">, η οποία συμπίπτει με μια ιστορική επέτειο, την ανάληψη για πρώτη φορά αυτής της χώρας από την Αριστερά με δημοκρατικό τρόπο. Είναι 25 Γενάρη σήμερα, κλείνουν τέσσερα χρόνια από τότε που ανέλαβε μια </w:t>
      </w:r>
      <w:r w:rsidRPr="00632C22">
        <w:rPr>
          <w:rFonts w:eastAsia="Times New Roman" w:cs="Times New Roman"/>
          <w:szCs w:val="24"/>
        </w:rPr>
        <w:t xml:space="preserve">επίπονη </w:t>
      </w:r>
      <w:r>
        <w:rPr>
          <w:rFonts w:eastAsia="Times New Roman" w:cs="Times New Roman"/>
          <w:szCs w:val="24"/>
        </w:rPr>
        <w:t xml:space="preserve">αλλά θετική </w:t>
      </w:r>
      <w:r w:rsidRPr="00632C22">
        <w:rPr>
          <w:rFonts w:eastAsia="Times New Roman" w:cs="Times New Roman"/>
          <w:szCs w:val="24"/>
        </w:rPr>
        <w:t>προσπάθεια</w:t>
      </w:r>
      <w:r w:rsidRPr="006446DF">
        <w:rPr>
          <w:rFonts w:eastAsia="Times New Roman" w:cs="Times New Roman"/>
          <w:szCs w:val="24"/>
        </w:rPr>
        <w:t xml:space="preserve"> </w:t>
      </w:r>
      <w:r>
        <w:rPr>
          <w:rFonts w:eastAsia="Times New Roman" w:cs="Times New Roman"/>
          <w:szCs w:val="24"/>
        </w:rPr>
        <w:t xml:space="preserve">με την ψήφο του </w:t>
      </w:r>
      <w:r>
        <w:rPr>
          <w:rFonts w:eastAsia="Times New Roman" w:cs="Times New Roman"/>
          <w:szCs w:val="24"/>
        </w:rPr>
        <w:t xml:space="preserve">λαού αυτός εδώ πέρα ο χώρος! </w:t>
      </w:r>
    </w:p>
    <w:p w14:paraId="1664EC42" w14:textId="77777777" w:rsidR="00A97886" w:rsidRDefault="00361846">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1664EC4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μπορείτε να καταλάβετε ότι τα μνημόνια, η έξοδος από τα μνημόνια, η Συμφωνία των Πρεσπών επέφεραν μεγάλες ανακατατάξεις στην ίδια την κοινωνία, στον</w:t>
      </w:r>
      <w:r>
        <w:rPr>
          <w:rFonts w:eastAsia="Times New Roman" w:cs="Times New Roman"/>
          <w:szCs w:val="24"/>
        </w:rPr>
        <w:t xml:space="preserve"> πολιτικό χάρτη, στον τρόπο που σκέφτεται και αντιλαμβάνεται ο κόσμος τα ζητήματα, δημιούργησαν όρους μιας νέας πολιτικοποίησης. Αυτό, λοιπόν, βλέπουμε σήμερα στα αποδυναμωμένα κόμματα του πάλαι ποτέ κραταιού δικομματι</w:t>
      </w:r>
      <w:r>
        <w:rPr>
          <w:rFonts w:eastAsia="Times New Roman" w:cs="Times New Roman"/>
          <w:szCs w:val="24"/>
        </w:rPr>
        <w:lastRenderedPageBreak/>
        <w:t xml:space="preserve">σμού. Ναι, πράγματι, ένας νέος </w:t>
      </w:r>
      <w:proofErr w:type="spellStart"/>
      <w:r>
        <w:rPr>
          <w:rFonts w:eastAsia="Times New Roman" w:cs="Times New Roman"/>
          <w:szCs w:val="24"/>
        </w:rPr>
        <w:t>μεταμνη</w:t>
      </w:r>
      <w:r>
        <w:rPr>
          <w:rFonts w:eastAsia="Times New Roman" w:cs="Times New Roman"/>
          <w:szCs w:val="24"/>
        </w:rPr>
        <w:t>μονιακός</w:t>
      </w:r>
      <w:proofErr w:type="spellEnd"/>
      <w:r>
        <w:rPr>
          <w:rFonts w:eastAsia="Times New Roman" w:cs="Times New Roman"/>
          <w:szCs w:val="24"/>
        </w:rPr>
        <w:t xml:space="preserve"> διπολισμός αναδύεται και εκεί η αντιπαράθεση ήταν σαφής, προγραμματική. Εκεί, λοιπόν, τα διλήμματα θα είναι αμείλικτα και καθένας πρέπει να διαλέξει ανάμεσα στο μεγάλο δίλημμα, «ή θα πάμε μπροστά ή θα γυρίσουμε πίσω». </w:t>
      </w:r>
    </w:p>
    <w:p w14:paraId="1664EC4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664EC45" w14:textId="77777777" w:rsidR="00A97886" w:rsidRDefault="00361846">
      <w:pPr>
        <w:spacing w:line="600" w:lineRule="auto"/>
        <w:ind w:firstLine="709"/>
        <w:jc w:val="center"/>
        <w:rPr>
          <w:rFonts w:eastAsia="Times New Roman" w:cs="Times New Roman"/>
          <w:szCs w:val="24"/>
        </w:rPr>
      </w:pPr>
      <w:r w:rsidRPr="00B819E1">
        <w:rPr>
          <w:rFonts w:eastAsia="Times New Roman" w:cs="Times New Roman"/>
          <w:szCs w:val="24"/>
        </w:rPr>
        <w:t>(Χειροκροτήμ</w:t>
      </w:r>
      <w:r w:rsidRPr="00B819E1">
        <w:rPr>
          <w:rFonts w:eastAsia="Times New Roman" w:cs="Times New Roman"/>
          <w:szCs w:val="24"/>
        </w:rPr>
        <w:t>ατα από την πτέρυγα του ΣΥΡΙΖΑ)</w:t>
      </w:r>
    </w:p>
    <w:p w14:paraId="1664EC46" w14:textId="77777777" w:rsidR="00A97886" w:rsidRDefault="00361846">
      <w:pPr>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Και εγώ ευχαριστώ. </w:t>
      </w:r>
    </w:p>
    <w:p w14:paraId="1664EC4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Σκουρολιάκος</w:t>
      </w:r>
      <w:proofErr w:type="spellEnd"/>
      <w:r>
        <w:rPr>
          <w:rFonts w:eastAsia="Times New Roman" w:cs="Times New Roman"/>
          <w:szCs w:val="24"/>
        </w:rPr>
        <w:t>, Βουλευτής του ΣΥΡΙΖΑ, έχει τον λόγο για πέντε λεπτά.</w:t>
      </w:r>
    </w:p>
    <w:p w14:paraId="1664EC4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Παράκληση, κύριε συνάδελφε, να τηρήσετε τον χρόνο. </w:t>
      </w:r>
    </w:p>
    <w:p w14:paraId="1664EC49"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Ευχαριστώ, </w:t>
      </w:r>
      <w:r>
        <w:rPr>
          <w:rFonts w:eastAsia="Times New Roman" w:cs="Times New Roman"/>
          <w:szCs w:val="24"/>
        </w:rPr>
        <w:t>κύριε Πρόεδρε.</w:t>
      </w:r>
    </w:p>
    <w:p w14:paraId="1664EC4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ειπώθηκε σε όλους τους τόνους ότι συζητούμε σήμερα την κύρωση μιας ιστορικής </w:t>
      </w:r>
      <w:r>
        <w:rPr>
          <w:rFonts w:eastAsia="Times New Roman" w:cs="Times New Roman"/>
          <w:szCs w:val="24"/>
        </w:rPr>
        <w:t>συμφωνίας</w:t>
      </w:r>
      <w:r>
        <w:rPr>
          <w:rFonts w:eastAsia="Times New Roman" w:cs="Times New Roman"/>
          <w:szCs w:val="24"/>
        </w:rPr>
        <w:t>, ότι οι στιγμές είναι σημαντικές και ότι χρειάζεται να σκύψουμε με πολλή προσοχή στο θέμα.</w:t>
      </w:r>
    </w:p>
    <w:p w14:paraId="1664EC4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w:t>
      </w:r>
      <w:r>
        <w:rPr>
          <w:rFonts w:eastAsia="Times New Roman" w:cs="Times New Roman"/>
          <w:szCs w:val="24"/>
        </w:rPr>
        <w:t>το δω και από μία άλλη σκοπιά και να πω ότι λυπάμαι που το λέω, αλλά η Αντιπολίτευση αναπαράγει στερεότυπα, σύμφωνα με τα οποία οι πολιτικοί είναι καιροσκόποι, είναι όπου φυσάει ο άνεμος, αλλάζουν τις θέσεις τους σύμφωνα με το μικροκομματικά τους συμφέροντ</w:t>
      </w:r>
      <w:r>
        <w:rPr>
          <w:rFonts w:eastAsia="Times New Roman" w:cs="Times New Roman"/>
          <w:szCs w:val="24"/>
        </w:rPr>
        <w:t xml:space="preserve">α. </w:t>
      </w:r>
    </w:p>
    <w:p w14:paraId="1664EC4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Πώς να εξηγήσει </w:t>
      </w:r>
      <w:r>
        <w:rPr>
          <w:rFonts w:eastAsia="Times New Roman" w:cs="Times New Roman"/>
          <w:szCs w:val="24"/>
        </w:rPr>
        <w:t>κάποιος</w:t>
      </w:r>
      <w:r>
        <w:rPr>
          <w:rFonts w:eastAsia="Times New Roman" w:cs="Times New Roman"/>
          <w:szCs w:val="24"/>
        </w:rPr>
        <w:t xml:space="preserve"> την αποστασιοποίηση από την εθνική γραμμή της Νέας Δημοκρατίας και του ΠΑΣΟΚ, αυτή την εθνική γραμμή και τα </w:t>
      </w:r>
      <w:proofErr w:type="spellStart"/>
      <w:r>
        <w:rPr>
          <w:rFonts w:eastAsia="Times New Roman" w:cs="Times New Roman"/>
          <w:szCs w:val="24"/>
        </w:rPr>
        <w:t>προαπαιτούμενα</w:t>
      </w:r>
      <w:proofErr w:type="spellEnd"/>
      <w:r>
        <w:rPr>
          <w:rFonts w:eastAsia="Times New Roman" w:cs="Times New Roman"/>
          <w:szCs w:val="24"/>
        </w:rPr>
        <w:t xml:space="preserve"> που αυτά τα δύο κόμματα έθεσαν για τη λύση; Ποιος καθιέρωσε αυτή την εθνική γραμμή; Ποιος την υποστήριξε;</w:t>
      </w:r>
      <w:r>
        <w:rPr>
          <w:rFonts w:eastAsia="Times New Roman" w:cs="Times New Roman"/>
          <w:szCs w:val="24"/>
        </w:rPr>
        <w:t xml:space="preserve"> Γέμισε το διαδίκτυο βίντεο όπου Υπουργοί, Αρχηγοί της Νέας Δημοκρατίας, Υπουργοί Εξωτερικών της Νέας Δημοκρατίας, του ΠΑΣΟΚ έλεγαν τη θέση τους, «προτείνουμε διπλή ονομασία με γεωγραφικό προσδιορισμό απέναντι σε όλες τις χρήσεις </w:t>
      </w:r>
      <w:proofErr w:type="spellStart"/>
      <w:r>
        <w:rPr>
          <w:rFonts w:eastAsia="Times New Roman" w:cs="Times New Roman"/>
          <w:szCs w:val="24"/>
          <w:lang w:val="en-US"/>
        </w:rPr>
        <w:t>erga</w:t>
      </w:r>
      <w:proofErr w:type="spellEnd"/>
      <w:r w:rsidRPr="00FC69ED">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w:t>
      </w:r>
    </w:p>
    <w:p w14:paraId="1664EC4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Πώς να εξηγή</w:t>
      </w:r>
      <w:r>
        <w:rPr>
          <w:rFonts w:eastAsia="Times New Roman" w:cs="Times New Roman"/>
          <w:szCs w:val="24"/>
        </w:rPr>
        <w:t xml:space="preserve">σει </w:t>
      </w:r>
      <w:r>
        <w:rPr>
          <w:rFonts w:eastAsia="Times New Roman" w:cs="Times New Roman"/>
          <w:szCs w:val="24"/>
        </w:rPr>
        <w:t xml:space="preserve">κάποιος </w:t>
      </w:r>
      <w:r>
        <w:rPr>
          <w:rFonts w:eastAsia="Times New Roman" w:cs="Times New Roman"/>
          <w:szCs w:val="24"/>
        </w:rPr>
        <w:t xml:space="preserve">την εμμονή σας; Δεν χρειάζονται πολλά γράμματα για να διαβάσεις το άρθρο 4 παράγραφο 2 για τον αλυτρωτισμό -δεν χρειάζεται να έχεις πάρει και Νόμπελ- ή το άρθρο 7 για τον πολιτισμό στις παραγράφους 1 έως 5. </w:t>
      </w:r>
    </w:p>
    <w:p w14:paraId="1664EC4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Είναι επιπόλαια αυτή η στάση σας, βλ</w:t>
      </w:r>
      <w:r>
        <w:rPr>
          <w:rFonts w:eastAsia="Times New Roman" w:cs="Times New Roman"/>
          <w:szCs w:val="24"/>
        </w:rPr>
        <w:t xml:space="preserve">άπτει τα εθνικά μας συμφέροντα, συντηρεί και εδραιώνει την άποψη της πολιτικής ρευστότητας, της αναξιοπιστίας, της </w:t>
      </w:r>
      <w:proofErr w:type="spellStart"/>
      <w:r>
        <w:rPr>
          <w:rFonts w:eastAsia="Times New Roman" w:cs="Times New Roman"/>
          <w:szCs w:val="24"/>
        </w:rPr>
        <w:t>κωλοτούμπας</w:t>
      </w:r>
      <w:proofErr w:type="spellEnd"/>
      <w:r>
        <w:rPr>
          <w:rFonts w:eastAsia="Times New Roman" w:cs="Times New Roman"/>
          <w:szCs w:val="24"/>
        </w:rPr>
        <w:t xml:space="preserve"> των πολιτικών. Δικαιολογεί τον προβληματισμό και την απομάκρυνση μερίδας πολιτών από την πολιτική, όταν βλέπει εσάς, που θέσατε ό</w:t>
      </w:r>
      <w:r>
        <w:rPr>
          <w:rFonts w:eastAsia="Times New Roman" w:cs="Times New Roman"/>
          <w:szCs w:val="24"/>
        </w:rPr>
        <w:t xml:space="preserve">λα αυτά τα πράγματα, τώρα να κάνετε ότι δεν καταλαβαίνετε και να ανακαλύπτετε έωλα επιχειρήματα, τα οποία δεν στηρίζονται πουθενά, ράκη τα οποία συνεισέφεραν κομματικοί σας νομικοί. </w:t>
      </w:r>
    </w:p>
    <w:p w14:paraId="1664EC4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Αυτή η στάση σιγοντάρει το «η Δημοκρατία ξεπούλησε τη Μακεδονία» των ακρο</w:t>
      </w:r>
      <w:r>
        <w:rPr>
          <w:rFonts w:eastAsia="Times New Roman" w:cs="Times New Roman"/>
          <w:szCs w:val="24"/>
        </w:rPr>
        <w:t xml:space="preserve">δεξιών. Τους δίνετε όπλα. Οι χούντες πουλούν την πατρίδα, όπως οι συμπατριώτες μας ακροδεξιοί συνεργάτες των Γερμανών στην κατοχή, που παρέδωσαν τη Μακεδονία στους Βούλγαρους, ή η </w:t>
      </w:r>
      <w:r>
        <w:rPr>
          <w:rFonts w:eastAsia="Times New Roman" w:cs="Times New Roman"/>
          <w:szCs w:val="24"/>
        </w:rPr>
        <w:t xml:space="preserve">χούντα </w:t>
      </w:r>
      <w:r>
        <w:rPr>
          <w:rFonts w:eastAsia="Times New Roman" w:cs="Times New Roman"/>
          <w:szCs w:val="24"/>
        </w:rPr>
        <w:t>των Συνταγματαρχών, που παρέδωσε τη μισή Κύπρο στους Τούρκους. Αυτή η</w:t>
      </w:r>
      <w:r>
        <w:rPr>
          <w:rFonts w:eastAsia="Times New Roman" w:cs="Times New Roman"/>
          <w:szCs w:val="24"/>
        </w:rPr>
        <w:t xml:space="preserve"> στάση σας νομιμοποιεί την εισβολή στη Βουλή από πέντε σημεία ταυτόχρονα, οργανωμένα και με σχέδιο, γιατί αυτοί οι ακροδεξιοί θέλουν να εξευτελίσουν τον Ναό της Δημοκρατίας, γιατί τώρα που </w:t>
      </w:r>
      <w:r>
        <w:rPr>
          <w:rFonts w:eastAsia="Times New Roman" w:cs="Times New Roman"/>
          <w:szCs w:val="24"/>
        </w:rPr>
        <w:lastRenderedPageBreak/>
        <w:t xml:space="preserve">το στράτευμα είναι δημοκρατικό δεν μπορούν να φέρουν τα τανκς. </w:t>
      </w:r>
    </w:p>
    <w:p w14:paraId="1664EC5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τι κάνατε; Καταδικάσατε; Ο Αρχηγός σας δεν είδε, δεν άκουσε, δεν μίλησε, σε αντίθεση με τον κ. </w:t>
      </w:r>
      <w:proofErr w:type="spellStart"/>
      <w:r>
        <w:rPr>
          <w:rFonts w:eastAsia="Times New Roman" w:cs="Times New Roman"/>
          <w:szCs w:val="24"/>
        </w:rPr>
        <w:t>Δένδια</w:t>
      </w:r>
      <w:proofErr w:type="spellEnd"/>
      <w:r>
        <w:rPr>
          <w:rFonts w:eastAsia="Times New Roman" w:cs="Times New Roman"/>
          <w:szCs w:val="24"/>
        </w:rPr>
        <w:t xml:space="preserve"> και δύο Βουλευτές προηγουμένως στο ίδιο κόμμα. Φαίνεται ότι το χάσμα είναι βαθύ, δεν συνδέονται οι δηλώσεις του κ. </w:t>
      </w:r>
      <w:proofErr w:type="spellStart"/>
      <w:r>
        <w:rPr>
          <w:rFonts w:eastAsia="Times New Roman" w:cs="Times New Roman"/>
          <w:szCs w:val="24"/>
        </w:rPr>
        <w:t>Δένδια</w:t>
      </w:r>
      <w:proofErr w:type="spellEnd"/>
      <w:r>
        <w:rPr>
          <w:rFonts w:eastAsia="Times New Roman" w:cs="Times New Roman"/>
          <w:szCs w:val="24"/>
        </w:rPr>
        <w:t xml:space="preserve"> με τη σιωπή του Αρχηγού σας. </w:t>
      </w:r>
    </w:p>
    <w:p w14:paraId="1664EC5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Την ώρα που ο Αρχηγός σας χθες, απευθυνόμενος στους Βουλευτές του ΣΥΡΙΖΑ, έλεγε «δεν ξέρω αν μπορείτε να πάτε στη Μακεδονία», ήταν σε εξέλιξη δύο επιθέσεις σε συντρόφους μας Βουλευτές στην Κατερίνη, στο σπίτι της </w:t>
      </w:r>
      <w:r>
        <w:rPr>
          <w:rFonts w:eastAsia="Times New Roman" w:cs="Times New Roman"/>
          <w:szCs w:val="24"/>
        </w:rPr>
        <w:t xml:space="preserve">κ. </w:t>
      </w:r>
      <w:proofErr w:type="spellStart"/>
      <w:r>
        <w:rPr>
          <w:rFonts w:eastAsia="Times New Roman" w:cs="Times New Roman"/>
          <w:szCs w:val="24"/>
        </w:rPr>
        <w:t>Σκούφα</w:t>
      </w:r>
      <w:proofErr w:type="spellEnd"/>
      <w:r>
        <w:rPr>
          <w:rFonts w:eastAsia="Times New Roman" w:cs="Times New Roman"/>
          <w:szCs w:val="24"/>
        </w:rPr>
        <w:t xml:space="preserve"> και στη Δράμα, στο σπίτι του κ. Κ</w:t>
      </w:r>
      <w:r>
        <w:rPr>
          <w:rFonts w:eastAsia="Times New Roman" w:cs="Times New Roman"/>
          <w:szCs w:val="24"/>
        </w:rPr>
        <w:t xml:space="preserve">αραγιαννίδη. Είχαν προηγηθεί οι επιθέσεις με μολότοφ στο σπίτι της </w:t>
      </w:r>
      <w:r>
        <w:rPr>
          <w:rFonts w:eastAsia="Times New Roman" w:cs="Times New Roman"/>
          <w:szCs w:val="24"/>
        </w:rPr>
        <w:t xml:space="preserve">κ. </w:t>
      </w:r>
      <w:proofErr w:type="spellStart"/>
      <w:r>
        <w:rPr>
          <w:rFonts w:eastAsia="Times New Roman" w:cs="Times New Roman"/>
          <w:szCs w:val="24"/>
        </w:rPr>
        <w:t>Τζάκρη</w:t>
      </w:r>
      <w:proofErr w:type="spellEnd"/>
      <w:r>
        <w:rPr>
          <w:rFonts w:eastAsia="Times New Roman" w:cs="Times New Roman"/>
          <w:szCs w:val="24"/>
        </w:rPr>
        <w:t xml:space="preserve"> και στου κ. </w:t>
      </w:r>
      <w:proofErr w:type="spellStart"/>
      <w:r>
        <w:rPr>
          <w:rFonts w:eastAsia="Times New Roman" w:cs="Times New Roman"/>
          <w:szCs w:val="24"/>
        </w:rPr>
        <w:t>Καστόρη</w:t>
      </w:r>
      <w:proofErr w:type="spellEnd"/>
      <w:r>
        <w:rPr>
          <w:rFonts w:eastAsia="Times New Roman" w:cs="Times New Roman"/>
          <w:szCs w:val="24"/>
        </w:rPr>
        <w:t xml:space="preserve">. </w:t>
      </w:r>
    </w:p>
    <w:p w14:paraId="1664EC5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Θεωρώ ότι όλοι αυτοί οι οποίοι μίλησαν για προδότες, για </w:t>
      </w:r>
      <w:proofErr w:type="spellStart"/>
      <w:r>
        <w:rPr>
          <w:rFonts w:eastAsia="Times New Roman" w:cs="Times New Roman"/>
          <w:szCs w:val="24"/>
        </w:rPr>
        <w:t>εθνομηδενιστές</w:t>
      </w:r>
      <w:proofErr w:type="spellEnd"/>
      <w:r>
        <w:rPr>
          <w:rFonts w:eastAsia="Times New Roman" w:cs="Times New Roman"/>
          <w:szCs w:val="24"/>
        </w:rPr>
        <w:t>, για «</w:t>
      </w:r>
      <w:proofErr w:type="spellStart"/>
      <w:r>
        <w:rPr>
          <w:rFonts w:eastAsia="Times New Roman" w:cs="Times New Roman"/>
          <w:szCs w:val="24"/>
        </w:rPr>
        <w:t>Πηλιογούσηδες</w:t>
      </w:r>
      <w:proofErr w:type="spellEnd"/>
      <w:r>
        <w:rPr>
          <w:rFonts w:eastAsia="Times New Roman" w:cs="Times New Roman"/>
          <w:szCs w:val="24"/>
        </w:rPr>
        <w:t>» -είναι λόγια Βουλευτών της Νέας Δημοκρατίας αυτά, υπάρχουν στα Π</w:t>
      </w:r>
      <w:r>
        <w:rPr>
          <w:rFonts w:eastAsia="Times New Roman" w:cs="Times New Roman"/>
          <w:szCs w:val="24"/>
        </w:rPr>
        <w:t xml:space="preserve">ρακτικά- είναι ηθικοί αυτουργοί όλων αυτών των επιθέσεων και ηθικοί αυτουργοί για οτιδήποτε πρόκειται να ακολουθήσει, που το απευχόμαστε. </w:t>
      </w:r>
    </w:p>
    <w:p w14:paraId="1664EC5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Είστε το παλιό πολιτικό σύστημα με την έννοια του αναποτελεσματικού και του αντιπαραγωγικού. Είστε εγκλωβισμένοι σε σ</w:t>
      </w:r>
      <w:r>
        <w:rPr>
          <w:rFonts w:eastAsia="Times New Roman" w:cs="Times New Roman"/>
          <w:szCs w:val="24"/>
        </w:rPr>
        <w:t>τερεότυπα, σε παρελθούσες ιστορικές στιγμές.</w:t>
      </w:r>
    </w:p>
    <w:p w14:paraId="1664EC54"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Να ανακαλέσει ο </w:t>
      </w:r>
      <w:proofErr w:type="spellStart"/>
      <w:r>
        <w:rPr>
          <w:rFonts w:eastAsia="Times New Roman" w:cs="Times New Roman"/>
          <w:szCs w:val="24"/>
        </w:rPr>
        <w:t>Σκουρολιάκος</w:t>
      </w:r>
      <w:proofErr w:type="spellEnd"/>
      <w:r>
        <w:rPr>
          <w:rFonts w:eastAsia="Times New Roman" w:cs="Times New Roman"/>
          <w:szCs w:val="24"/>
        </w:rPr>
        <w:t xml:space="preserve">! </w:t>
      </w:r>
    </w:p>
    <w:p w14:paraId="1664EC55" w14:textId="77777777" w:rsidR="00A97886" w:rsidRDefault="00361846">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Παρακαλώ, μη διακόπτετε! </w:t>
      </w:r>
    </w:p>
    <w:p w14:paraId="1664EC56"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Αν τα είπατε, είστε υπεύθυνος! </w:t>
      </w:r>
    </w:p>
    <w:p w14:paraId="1664EC5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Υποχωρείτε συνεχώς, όπως όλες οι συντηρητικές δυνάμεις και περισσότερο εκείνες που ταχέως μετακινούνται προς την Ακροδεξιά. Θέλετε μια περίκλειστη και φοβική χώρα, ενώ εμείς θέλουμε μια χώρα εξωστρέφειας, με το βλέμμα στραμμένο στην Ευρώπη -και το λέμε σε </w:t>
      </w:r>
      <w:r>
        <w:rPr>
          <w:rFonts w:eastAsia="Times New Roman" w:cs="Times New Roman"/>
          <w:szCs w:val="24"/>
        </w:rPr>
        <w:t>εσάς τους «</w:t>
      </w:r>
      <w:proofErr w:type="spellStart"/>
      <w:r>
        <w:rPr>
          <w:rFonts w:eastAsia="Times New Roman" w:cs="Times New Roman"/>
          <w:szCs w:val="24"/>
        </w:rPr>
        <w:t>μενουμευρωπαίους</w:t>
      </w:r>
      <w:proofErr w:type="spellEnd"/>
      <w:r>
        <w:rPr>
          <w:rFonts w:eastAsia="Times New Roman" w:cs="Times New Roman"/>
          <w:szCs w:val="24"/>
        </w:rPr>
        <w:t>»- με το βλέμμα στα Βαλκάνια ως πρωταγωνιστές, με διπλωματικό κεφάλαιο για την πατρίδα μας, μια πατρίδα-ευρωπαϊκό πυλώνα ασφάλειας και ειρήνης.</w:t>
      </w:r>
    </w:p>
    <w:p w14:paraId="1664EC5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Δεν θέλω, κυρίες και κύριοι Βουλευτές, να λέγεται το γειτονικό κράτος σκέτο «Μακεδονί</w:t>
      </w:r>
      <w:r>
        <w:rPr>
          <w:rFonts w:eastAsia="Times New Roman" w:cs="Times New Roman"/>
          <w:szCs w:val="24"/>
        </w:rPr>
        <w:t xml:space="preserve">α». </w:t>
      </w:r>
    </w:p>
    <w:p w14:paraId="1664EC59" w14:textId="77777777" w:rsidR="00A97886" w:rsidRDefault="00361846">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1664EC5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Δώστε μου μισό λεπτό ακόμη, κύριε Πρόεδρε. Ευχαριστώ. </w:t>
      </w:r>
    </w:p>
    <w:p w14:paraId="1664EC5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Είχαμε βολευτεί υποκριτικά στο «</w:t>
      </w:r>
      <w:r>
        <w:rPr>
          <w:rFonts w:eastAsia="Times New Roman" w:cs="Times New Roman"/>
          <w:szCs w:val="24"/>
          <w:lang w:val="en-US"/>
        </w:rPr>
        <w:t>FYROM</w:t>
      </w:r>
      <w:r>
        <w:rPr>
          <w:rFonts w:eastAsia="Times New Roman" w:cs="Times New Roman"/>
          <w:szCs w:val="24"/>
        </w:rPr>
        <w:t xml:space="preserve">». Το «Μ» στο τέλος δεν είναι «Μεσσηνία», είναι «Μακεδονία». </w:t>
      </w:r>
    </w:p>
    <w:p w14:paraId="1664EC5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Θέλετε να ταξ</w:t>
      </w:r>
      <w:r>
        <w:rPr>
          <w:rFonts w:eastAsia="Times New Roman" w:cs="Times New Roman"/>
          <w:szCs w:val="24"/>
        </w:rPr>
        <w:t xml:space="preserve">ιδεύουν και να έρχονται στον </w:t>
      </w:r>
      <w:proofErr w:type="spellStart"/>
      <w:r>
        <w:rPr>
          <w:rFonts w:eastAsia="Times New Roman" w:cs="Times New Roman"/>
          <w:szCs w:val="24"/>
        </w:rPr>
        <w:t>Πλαταμώνα</w:t>
      </w:r>
      <w:proofErr w:type="spellEnd"/>
      <w:r>
        <w:rPr>
          <w:rFonts w:eastAsia="Times New Roman" w:cs="Times New Roman"/>
          <w:szCs w:val="24"/>
        </w:rPr>
        <w:t xml:space="preserve"> και στη Χαλκιδική με τα διαβατήρια που αναγράφουν</w:t>
      </w:r>
      <w:r w:rsidRPr="00AB084D">
        <w:rPr>
          <w:rFonts w:eastAsia="Times New Roman" w:cs="Times New Roman"/>
          <w:szCs w:val="24"/>
        </w:rPr>
        <w:t xml:space="preserve"> </w:t>
      </w:r>
      <w:r>
        <w:rPr>
          <w:rFonts w:eastAsia="Times New Roman" w:cs="Times New Roman"/>
          <w:szCs w:val="24"/>
        </w:rPr>
        <w:t>ως εθνικότητα</w:t>
      </w:r>
      <w:r w:rsidRPr="005A56EA">
        <w:rPr>
          <w:rFonts w:eastAsia="Times New Roman" w:cs="Times New Roman"/>
          <w:szCs w:val="24"/>
        </w:rPr>
        <w:t xml:space="preserve"> </w:t>
      </w:r>
      <w:r>
        <w:rPr>
          <w:rFonts w:eastAsia="Times New Roman" w:cs="Times New Roman"/>
          <w:szCs w:val="24"/>
        </w:rPr>
        <w:t>το «</w:t>
      </w:r>
      <w:r>
        <w:rPr>
          <w:rFonts w:eastAsia="Times New Roman" w:cs="Times New Roman"/>
          <w:szCs w:val="24"/>
          <w:lang w:val="en-US"/>
        </w:rPr>
        <w:t>Macedonian</w:t>
      </w:r>
      <w:r>
        <w:rPr>
          <w:rFonts w:eastAsia="Times New Roman" w:cs="Times New Roman"/>
          <w:szCs w:val="24"/>
        </w:rPr>
        <w:t>»; Έτσι φαίνεται πως θέλετε. Θέλετε να υπάρχει αστάθεια στην περιοχή ή κάνετε ότι δεν καταλαβαίνετε τι παιγνίδια παίζει η Τουρκία σε αυτό τ</w:t>
      </w:r>
      <w:r>
        <w:rPr>
          <w:rFonts w:eastAsia="Times New Roman" w:cs="Times New Roman"/>
          <w:szCs w:val="24"/>
        </w:rPr>
        <w:t xml:space="preserve">ο κράτος, όπου έχει ζητήσει βάσεις απέναντι από ποιες ελληνικές πόλεις μέσα στη </w:t>
      </w:r>
      <w:r>
        <w:rPr>
          <w:rFonts w:eastAsia="Times New Roman" w:cs="Times New Roman"/>
          <w:szCs w:val="24"/>
          <w:lang w:val="en-US"/>
        </w:rPr>
        <w:t>FYROM</w:t>
      </w:r>
      <w:r>
        <w:rPr>
          <w:rFonts w:eastAsia="Times New Roman" w:cs="Times New Roman"/>
          <w:szCs w:val="24"/>
        </w:rPr>
        <w:t>;</w:t>
      </w:r>
    </w:p>
    <w:p w14:paraId="1664EC5D" w14:textId="77777777" w:rsidR="00A97886" w:rsidRDefault="00361846">
      <w:pPr>
        <w:spacing w:line="600" w:lineRule="auto"/>
        <w:ind w:firstLine="720"/>
        <w:jc w:val="both"/>
        <w:rPr>
          <w:rFonts w:eastAsia="Times New Roman" w:cs="Times New Roman"/>
          <w:szCs w:val="24"/>
        </w:rPr>
      </w:pPr>
      <w:r w:rsidRPr="00251171">
        <w:rPr>
          <w:rFonts w:eastAsia="Times New Roman" w:cs="Times New Roman"/>
          <w:szCs w:val="24"/>
        </w:rPr>
        <w:t xml:space="preserve">(Στο σημείο αυτό κτυπάει </w:t>
      </w:r>
      <w:r>
        <w:rPr>
          <w:rFonts w:eastAsia="Times New Roman" w:cs="Times New Roman"/>
          <w:szCs w:val="24"/>
        </w:rPr>
        <w:t xml:space="preserve">επανειλημμένα </w:t>
      </w:r>
      <w:r w:rsidRPr="00251171">
        <w:rPr>
          <w:rFonts w:eastAsia="Times New Roman" w:cs="Times New Roman"/>
          <w:szCs w:val="24"/>
        </w:rPr>
        <w:t>το κουδούνι λήξεως του χρόνου ομιλίας του κυρίου Βουλευτή)</w:t>
      </w:r>
    </w:p>
    <w:p w14:paraId="1664EC5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Θέλουμε, λοιπόν, μια Ελλάδα ηγέτιδα στα Βαλκάνια για επωφελείς οικονομι</w:t>
      </w:r>
      <w:r>
        <w:rPr>
          <w:rFonts w:eastAsia="Times New Roman" w:cs="Times New Roman"/>
          <w:szCs w:val="24"/>
        </w:rPr>
        <w:t>κές συνεργασίες, επενδύσεις, υποδομές, μεταφορές, για πολιτιστικές συνέργειες…</w:t>
      </w:r>
    </w:p>
    <w:p w14:paraId="1664EC5F" w14:textId="77777777" w:rsidR="00A97886" w:rsidRDefault="00361846">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Σκουρολιάκο</w:t>
      </w:r>
      <w:proofErr w:type="spellEnd"/>
      <w:r>
        <w:rPr>
          <w:rFonts w:eastAsia="Times New Roman" w:cs="Times New Roman"/>
          <w:szCs w:val="24"/>
        </w:rPr>
        <w:t>, παρακαλώ ολοκληρώνετε.</w:t>
      </w:r>
    </w:p>
    <w:p w14:paraId="1664EC60"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Μην κάνετε κακό στην πατρίδα μόνο και μόνο για λίγα </w:t>
      </w:r>
      <w:proofErr w:type="spellStart"/>
      <w:r>
        <w:rPr>
          <w:rFonts w:eastAsia="Times New Roman" w:cs="Times New Roman"/>
          <w:szCs w:val="24"/>
        </w:rPr>
        <w:t>ψηφαλάκια</w:t>
      </w:r>
      <w:proofErr w:type="spellEnd"/>
      <w:r>
        <w:rPr>
          <w:rFonts w:eastAsia="Times New Roman" w:cs="Times New Roman"/>
          <w:szCs w:val="24"/>
        </w:rPr>
        <w:t xml:space="preserve"> ευτυχία. Δεν θα σας φτάσουν.</w:t>
      </w:r>
    </w:p>
    <w:p w14:paraId="1664EC61" w14:textId="77777777" w:rsidR="00A97886" w:rsidRDefault="00361846">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1664EC62" w14:textId="77777777" w:rsidR="00A97886" w:rsidRDefault="00361846">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Κατσανιώτης</w:t>
      </w:r>
      <w:proofErr w:type="spellEnd"/>
      <w:r>
        <w:rPr>
          <w:rFonts w:eastAsia="Times New Roman" w:cs="Times New Roman"/>
          <w:szCs w:val="24"/>
        </w:rPr>
        <w:t xml:space="preserve"> έχει τον λόγο.</w:t>
      </w:r>
    </w:p>
    <w:p w14:paraId="1664EC63"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Πρόεδρε, θα ήθελα τον λόγο επί προσωπικού.</w:t>
      </w:r>
    </w:p>
    <w:p w14:paraId="1664EC64" w14:textId="77777777" w:rsidR="00A97886" w:rsidRDefault="00361846">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Δεν υπά</w:t>
      </w:r>
      <w:r>
        <w:rPr>
          <w:rFonts w:eastAsia="Times New Roman" w:cs="Times New Roman"/>
          <w:szCs w:val="24"/>
        </w:rPr>
        <w:t>ρχει προσωπικό.</w:t>
      </w:r>
    </w:p>
    <w:p w14:paraId="1664EC6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Κατσανιώτη</w:t>
      </w:r>
      <w:proofErr w:type="spellEnd"/>
      <w:r>
        <w:rPr>
          <w:rFonts w:eastAsia="Times New Roman" w:cs="Times New Roman"/>
          <w:szCs w:val="24"/>
        </w:rPr>
        <w:t>, σας ακούμε.</w:t>
      </w:r>
    </w:p>
    <w:p w14:paraId="1664EC66"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lastRenderedPageBreak/>
        <w:t>ΑΝΔΡΕΑΣ ΚΑΤΣΑΝΙΩΤΗΣ:</w:t>
      </w:r>
      <w:r>
        <w:rPr>
          <w:rFonts w:eastAsia="Times New Roman" w:cs="Times New Roman"/>
          <w:szCs w:val="24"/>
        </w:rPr>
        <w:t xml:space="preserve"> Κυρίες και κύριοι συνάδελφοι, σήμερα μιλάμε για τη Συμφωνία των Πρεσπών. Είναι μια καλή </w:t>
      </w:r>
      <w:r>
        <w:rPr>
          <w:rFonts w:eastAsia="Times New Roman" w:cs="Times New Roman"/>
          <w:szCs w:val="24"/>
        </w:rPr>
        <w:t>σ</w:t>
      </w:r>
      <w:r>
        <w:rPr>
          <w:rFonts w:eastAsia="Times New Roman" w:cs="Times New Roman"/>
          <w:szCs w:val="24"/>
        </w:rPr>
        <w:t>υμφωνία; Αν είναι, μάλλον μέχρι τώρα οι πολίτες δεν το καταλαβαίνουν. Όλοι αυτοί που συμμετε</w:t>
      </w:r>
      <w:r>
        <w:rPr>
          <w:rFonts w:eastAsia="Times New Roman" w:cs="Times New Roman"/>
          <w:szCs w:val="24"/>
        </w:rPr>
        <w:t>ίχαν στα συλλαλητήρια δεν το κατάλαβαν. Το 70% των Ελλήνων που σε όλες τις δημοσκοπήσεις διαφωνεί, δεν ξέρει και όχι μόνο δεν ξέρει, αλλά σας βολεύει να τους λέτε και ακραίους. Διότι στόχος σας δεν είναι να πάει η χώρα μπροστά, αλλά να διχάσετε τους αντιπά</w:t>
      </w:r>
      <w:r>
        <w:rPr>
          <w:rFonts w:eastAsia="Times New Roman" w:cs="Times New Roman"/>
          <w:szCs w:val="24"/>
        </w:rPr>
        <w:t>λους σας. Θέλετε να δημιουργήσετε τους εχθρούς που σας βολεύουν.</w:t>
      </w:r>
    </w:p>
    <w:p w14:paraId="1664EC6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Η Συμφωνία των Πρεσπών αποτελεί τη χειρότερη στιγμή σας. Είναι ένα προϊόν πολιτικού αμοραλισμού, ιδεοληψίας και υποτέλειας, χωρίς κα</w:t>
      </w:r>
      <w:r>
        <w:rPr>
          <w:rFonts w:eastAsia="Times New Roman" w:cs="Times New Roman"/>
          <w:szCs w:val="24"/>
        </w:rPr>
        <w:t>μ</w:t>
      </w:r>
      <w:r>
        <w:rPr>
          <w:rFonts w:eastAsia="Times New Roman" w:cs="Times New Roman"/>
          <w:szCs w:val="24"/>
        </w:rPr>
        <w:t>μιά πολιτική συναίνεση, χωρίς καμιά συνεννόηση. Προχωρήσατ</w:t>
      </w:r>
      <w:r>
        <w:rPr>
          <w:rFonts w:eastAsia="Times New Roman" w:cs="Times New Roman"/>
          <w:szCs w:val="24"/>
        </w:rPr>
        <w:t xml:space="preserve">ε σε μια διαδικασία συζήτησης με τα Σκόπια -μυστική διπλωματία, όλα στο σκοτάδι- και συνάψατε μια </w:t>
      </w:r>
      <w:r>
        <w:rPr>
          <w:rFonts w:eastAsia="Times New Roman" w:cs="Times New Roman"/>
          <w:szCs w:val="24"/>
        </w:rPr>
        <w:t>σ</w:t>
      </w:r>
      <w:r>
        <w:rPr>
          <w:rFonts w:eastAsia="Times New Roman" w:cs="Times New Roman"/>
          <w:szCs w:val="24"/>
        </w:rPr>
        <w:t>υμφωνία που θέλατε να φέρετε στη Βουλή περίπου σαν απλό νομοσχέδιο, επιδεικνύοντας ακατανόητη και περίεργη βιασύνη.</w:t>
      </w:r>
    </w:p>
    <w:p w14:paraId="1664EC6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Γιατί η </w:t>
      </w:r>
      <w:r>
        <w:rPr>
          <w:rFonts w:eastAsia="Times New Roman" w:cs="Times New Roman"/>
          <w:szCs w:val="24"/>
        </w:rPr>
        <w:t>σ</w:t>
      </w:r>
      <w:r>
        <w:rPr>
          <w:rFonts w:eastAsia="Times New Roman" w:cs="Times New Roman"/>
          <w:szCs w:val="24"/>
        </w:rPr>
        <w:t>υμφωνία πρέπει να ψηφιστεί τώρα,</w:t>
      </w:r>
      <w:r>
        <w:rPr>
          <w:rFonts w:eastAsia="Times New Roman" w:cs="Times New Roman"/>
          <w:szCs w:val="24"/>
        </w:rPr>
        <w:t xml:space="preserve"> κυρίες και κύριοι συνάδελφοι; Υπάρχει πρόβλημα στις σχέσεις μας με τα Σκό</w:t>
      </w:r>
      <w:r>
        <w:rPr>
          <w:rFonts w:eastAsia="Times New Roman" w:cs="Times New Roman"/>
          <w:szCs w:val="24"/>
        </w:rPr>
        <w:lastRenderedPageBreak/>
        <w:t>πια; Είμαστε ο δεύτερος εμπορικός εταίρος των Σκοπίων, είμαστε η δεύτερη χώρα σε επενδύσεις στα Σκόπια. Ποιος ο λόγος που μας κάνει να βιαζόμαστε; Ιδεοληψία ή υποτέλεια; Τρίτος δεν υ</w:t>
      </w:r>
      <w:r>
        <w:rPr>
          <w:rFonts w:eastAsia="Times New Roman" w:cs="Times New Roman"/>
          <w:szCs w:val="24"/>
        </w:rPr>
        <w:t xml:space="preserve">πάρχει. Λέτε ότι μέχρι σήμερα όλος ο κόσμος αποκαλούσε τη γειτονική χώρα «Μακεδονία». Σας ρωτώ: Τους έφτανε; Αν τους έφτανε, δεν θα επιζητούσαν </w:t>
      </w:r>
      <w:r>
        <w:rPr>
          <w:rFonts w:eastAsia="Times New Roman" w:cs="Times New Roman"/>
          <w:szCs w:val="24"/>
        </w:rPr>
        <w:t>σ</w:t>
      </w:r>
      <w:r>
        <w:rPr>
          <w:rFonts w:eastAsia="Times New Roman" w:cs="Times New Roman"/>
          <w:szCs w:val="24"/>
        </w:rPr>
        <w:t xml:space="preserve">υμφωνία. Χρειάζονταν ελληνικό διαβατήριο για τον δυτικό κόσμο και τους το δίνετε εσείς. Εσείς στερείτε από την </w:t>
      </w:r>
      <w:r>
        <w:rPr>
          <w:rFonts w:eastAsia="Times New Roman" w:cs="Times New Roman"/>
          <w:szCs w:val="24"/>
        </w:rPr>
        <w:t>Ελλάδα το μεγαλύτερο διαπραγματευτικό της πλεονέκτημα.</w:t>
      </w:r>
    </w:p>
    <w:p w14:paraId="1664EC6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Σε αυτή τη συμφωνία υποτέλειας, που εσείς ονομάζετε Συμφωνία των Πρεσπών, η Ελλάδα από μια μεγάλη χώρα των Βαλκανίων γίνεται μικρή. Της απαγορεύεται για θέματα που μπορεί να προκύψουν στο μέλλον και θα</w:t>
      </w:r>
      <w:r>
        <w:rPr>
          <w:rFonts w:eastAsia="Times New Roman" w:cs="Times New Roman"/>
          <w:szCs w:val="24"/>
        </w:rPr>
        <w:t xml:space="preserve"> έχουν να κάνουν με την είσοδο των Σκοπίων στην Ευρωπαϊκή Ένωση και στο ΝΑΤΟ, να μπορεί να αντιδράσει ούτε καν να διαπραγματευτεί. Οι Βούλγαροι, οι Κροάτες θα μπορούν να διαπραγματεύονται διμερώς και εμείς θα έχουμε δεμένα τα χέρια. Μας κάνατε παρίες των Β</w:t>
      </w:r>
      <w:r>
        <w:rPr>
          <w:rFonts w:eastAsia="Times New Roman" w:cs="Times New Roman"/>
          <w:szCs w:val="24"/>
        </w:rPr>
        <w:t>αλ</w:t>
      </w:r>
      <w:r>
        <w:rPr>
          <w:rFonts w:eastAsia="Times New Roman" w:cs="Times New Roman"/>
          <w:szCs w:val="24"/>
        </w:rPr>
        <w:lastRenderedPageBreak/>
        <w:t xml:space="preserve">κανίων με αυτή τη </w:t>
      </w:r>
      <w:r>
        <w:rPr>
          <w:rFonts w:eastAsia="Times New Roman" w:cs="Times New Roman"/>
          <w:szCs w:val="24"/>
        </w:rPr>
        <w:t>σ</w:t>
      </w:r>
      <w:r>
        <w:rPr>
          <w:rFonts w:eastAsia="Times New Roman" w:cs="Times New Roman"/>
          <w:szCs w:val="24"/>
        </w:rPr>
        <w:t>υμφωνία, αλλά η Νέα Δημοκρατία θα ασκήσει όλες τις δυνατότητες στην ενταξιακή διαδικασία στην Ευρωπαϊκή Ένωση.</w:t>
      </w:r>
    </w:p>
    <w:p w14:paraId="1664EC6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Αυτό γιατί το κάνατε, κυρίες και κύριοι; Σας πίεσαν οι ξένοι; Με τι αντάλλαγμα; Απλώς ήσασταν τα καλά παιδιά; Μέχρι πού θα φ</w:t>
      </w:r>
      <w:r>
        <w:rPr>
          <w:rFonts w:eastAsia="Times New Roman" w:cs="Times New Roman"/>
          <w:szCs w:val="24"/>
        </w:rPr>
        <w:t xml:space="preserve">τάνατε; Μας φέρνετε μια </w:t>
      </w:r>
      <w:r>
        <w:rPr>
          <w:rFonts w:eastAsia="Times New Roman" w:cs="Times New Roman"/>
          <w:szCs w:val="24"/>
        </w:rPr>
        <w:t>σ</w:t>
      </w:r>
      <w:r>
        <w:rPr>
          <w:rFonts w:eastAsia="Times New Roman" w:cs="Times New Roman"/>
          <w:szCs w:val="24"/>
        </w:rPr>
        <w:t>υμφωνία που μιλάει για «Βόρεια Μακεδονία». Παράλληλα, μιλάτε για την «Ελληνική Μακεδονία» ή για τη «Νότια Μακεδονία». Και εδώ υπάρχει μια θεμελιώδης διαφορά μεταξύ σας και μεταξύ μας. Για εσάς ή για κάποιους από εσάς, η Μακεδονία ε</w:t>
      </w:r>
      <w:r>
        <w:rPr>
          <w:rFonts w:eastAsia="Times New Roman" w:cs="Times New Roman"/>
          <w:szCs w:val="24"/>
        </w:rPr>
        <w:t>ίναι απλώς ένας γεωγραφικός χώρος. Για εμάς, η Μακεδονία δεν είναι μια περιοχή που σήμερα μοιράζεται μεταξύ Ελλάδας, Σκοπίων και Βουλγαρίας. Είναι ιστορία και πολιτισμός. Η Μακεδονία είναι αναπόσπαστο στοιχείο της ελληνικής εθνικής ιδιοσυστασίας.</w:t>
      </w:r>
    </w:p>
    <w:p w14:paraId="1664EC6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Η μεγάλη </w:t>
      </w:r>
      <w:r>
        <w:rPr>
          <w:rFonts w:eastAsia="Times New Roman" w:cs="Times New Roman"/>
          <w:szCs w:val="24"/>
        </w:rPr>
        <w:t>μας διαφορά είναι ότι εμείς μιλάμε για έθνος και για πατρίδα και εσείς δεν πιστεύετε στα έθνη. Για εσάς, τα κράτη αποτελούν εδάφη. Για εμάς, αποτελούν πατρίδες.</w:t>
      </w:r>
    </w:p>
    <w:p w14:paraId="1664EC6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του ΣΥΡΙΖΑ και οι πρόθυμοι, αποδέχεστε ότι υπάρχει και ελληνικός αλυτρωτισμός</w:t>
      </w:r>
      <w:r>
        <w:rPr>
          <w:rFonts w:eastAsia="Times New Roman" w:cs="Times New Roman"/>
          <w:szCs w:val="24"/>
        </w:rPr>
        <w:t xml:space="preserve">. Στο άρθρο 4 αποδεχόμαστε να μην προβαίνουμε ή επιτρέπουμε </w:t>
      </w:r>
      <w:proofErr w:type="spellStart"/>
      <w:r>
        <w:rPr>
          <w:rFonts w:eastAsia="Times New Roman" w:cs="Times New Roman"/>
          <w:szCs w:val="24"/>
        </w:rPr>
        <w:t>αλυτρωτικές</w:t>
      </w:r>
      <w:proofErr w:type="spellEnd"/>
      <w:r>
        <w:rPr>
          <w:rFonts w:eastAsia="Times New Roman" w:cs="Times New Roman"/>
          <w:szCs w:val="24"/>
        </w:rPr>
        <w:t xml:space="preserve"> δηλώσεις. Τι εννοούμε; Στο άρθρο 7 προβλέπεται ότι διεπιστημονική επιτροπή θα εξετάσει και εφόσον το κρίνει, θα αναθεωρήσει σχολικά εγχειρίδια στο έκαστο από τα μέρη. Δυστυχώς, Υπουργό</w:t>
      </w:r>
      <w:r>
        <w:rPr>
          <w:rFonts w:eastAsia="Times New Roman" w:cs="Times New Roman"/>
          <w:szCs w:val="24"/>
        </w:rPr>
        <w:t xml:space="preserve"> Παιδείας και Θρησκευμάτων στην Ελλάδα έχουμε κάποιον που πιστεύει ότι δεν διακυβεύεται κανένα εθνικό συμφέρον, αν η γειτονική χώρα ονομάζεται Μακεδονία, τον κ. </w:t>
      </w:r>
      <w:proofErr w:type="spellStart"/>
      <w:r>
        <w:rPr>
          <w:rFonts w:eastAsia="Times New Roman" w:cs="Times New Roman"/>
          <w:szCs w:val="24"/>
        </w:rPr>
        <w:t>Γαβρόγλου</w:t>
      </w:r>
      <w:proofErr w:type="spellEnd"/>
      <w:r>
        <w:rPr>
          <w:rFonts w:eastAsia="Times New Roman" w:cs="Times New Roman"/>
          <w:szCs w:val="24"/>
        </w:rPr>
        <w:t xml:space="preserve">. Αυτός θα ορίσει την επιτροπή; Εμπιστευόμαστε τον κ. </w:t>
      </w:r>
      <w:proofErr w:type="spellStart"/>
      <w:r>
        <w:rPr>
          <w:rFonts w:eastAsia="Times New Roman" w:cs="Times New Roman"/>
          <w:szCs w:val="24"/>
        </w:rPr>
        <w:t>Γαβρόγλου</w:t>
      </w:r>
      <w:proofErr w:type="spellEnd"/>
      <w:r>
        <w:rPr>
          <w:rFonts w:eastAsia="Times New Roman" w:cs="Times New Roman"/>
          <w:szCs w:val="24"/>
        </w:rPr>
        <w:t xml:space="preserve"> να δει αν υπάρχουν </w:t>
      </w:r>
      <w:proofErr w:type="spellStart"/>
      <w:r>
        <w:rPr>
          <w:rFonts w:eastAsia="Times New Roman" w:cs="Times New Roman"/>
          <w:szCs w:val="24"/>
        </w:rPr>
        <w:t>αλυ</w:t>
      </w:r>
      <w:r>
        <w:rPr>
          <w:rFonts w:eastAsia="Times New Roman" w:cs="Times New Roman"/>
          <w:szCs w:val="24"/>
        </w:rPr>
        <w:t>τρωτικά</w:t>
      </w:r>
      <w:proofErr w:type="spellEnd"/>
      <w:r>
        <w:rPr>
          <w:rFonts w:eastAsia="Times New Roman" w:cs="Times New Roman"/>
          <w:szCs w:val="24"/>
        </w:rPr>
        <w:t xml:space="preserve"> στοιχεία στα ελληνικά βιβλία εναντίον των Σκοπίων;</w:t>
      </w:r>
    </w:p>
    <w:p w14:paraId="1664EC6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του ΣΥΡΙΖΑ και οι πρόθυμοι, πολεμάτε καθετί που ορίζει την Ελλάδα. Ξεγελάσατε τους Έλληνες με υποσχέσεις, τους τάξατε αξιοπρέπεια και εθνική υπερηφάνεια και γίνατε «Φιλιππινέζες» </w:t>
      </w:r>
      <w:r>
        <w:rPr>
          <w:rFonts w:eastAsia="Times New Roman" w:cs="Times New Roman"/>
          <w:szCs w:val="24"/>
        </w:rPr>
        <w:t>των ξένων συμφερόντων. Βέβαια, βρήκατε και πρόθυμους στη Βουλή.</w:t>
      </w:r>
    </w:p>
    <w:p w14:paraId="1664EC6E" w14:textId="77777777" w:rsidR="00A97886" w:rsidRDefault="00361846">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1664EC6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Ένα λεπτό, κύριε Πρόεδρε.</w:t>
      </w:r>
    </w:p>
    <w:p w14:paraId="1664EC70" w14:textId="77777777" w:rsidR="00A97886" w:rsidRDefault="00361846">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Παρακαλώ, ολοκληρώνετε.</w:t>
      </w:r>
    </w:p>
    <w:p w14:paraId="1664EC71"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Μ</w:t>
      </w:r>
      <w:r>
        <w:rPr>
          <w:rFonts w:eastAsia="Times New Roman" w:cs="Times New Roman"/>
          <w:szCs w:val="24"/>
        </w:rPr>
        <w:t>ετατρέψατε τη σημαία σε βραβείο κλήρωσης στα σχολεία. Όσοι διαδηλώνουν με την ελληνική σημαία, για εσάς είναι ακραίοι. Όσοι την καίνε, επαναστάτες. Υποστηρίξατε πως η πολιτική σας αποτελεί ανάχωμα στον εθνικισμό.</w:t>
      </w:r>
    </w:p>
    <w:p w14:paraId="1664EC72" w14:textId="77777777" w:rsidR="00A97886" w:rsidRDefault="00361846">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w:t>
      </w:r>
      <w:r>
        <w:rPr>
          <w:rFonts w:eastAsia="Times New Roman" w:cs="Times New Roman"/>
          <w:szCs w:val="24"/>
        </w:rPr>
        <w:t>ατσανιώτη</w:t>
      </w:r>
      <w:proofErr w:type="spellEnd"/>
      <w:r>
        <w:rPr>
          <w:rFonts w:eastAsia="Times New Roman" w:cs="Times New Roman"/>
          <w:szCs w:val="24"/>
        </w:rPr>
        <w:t>, ολοκληρώστε.</w:t>
      </w:r>
    </w:p>
    <w:p w14:paraId="1664EC73"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Σε ένα λεπτό, κύριε Πρόεδρε.</w:t>
      </w:r>
    </w:p>
    <w:p w14:paraId="1664EC7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Αυταπάτη ή σκοπίμως λέτε ψέματα; Διότι η δική σας πολιτική παράγει και χρειάζεται τον εθνικισμό σαν αντίπαλο δέος. Ο εθνικισμός είναι η άλλη όψη του </w:t>
      </w:r>
      <w:proofErr w:type="spellStart"/>
      <w:r>
        <w:rPr>
          <w:rFonts w:eastAsia="Times New Roman" w:cs="Times New Roman"/>
          <w:szCs w:val="24"/>
        </w:rPr>
        <w:t>εθνομηδενισμού</w:t>
      </w:r>
      <w:proofErr w:type="spellEnd"/>
      <w:r>
        <w:rPr>
          <w:rFonts w:eastAsia="Times New Roman" w:cs="Times New Roman"/>
          <w:szCs w:val="24"/>
        </w:rPr>
        <w:t>.</w:t>
      </w:r>
    </w:p>
    <w:p w14:paraId="1664EC75" w14:textId="77777777" w:rsidR="00A97886" w:rsidRDefault="00361846">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 xml:space="preserve">Να κρατούμε τον χρόνο, παρακαλώ, κύριε </w:t>
      </w:r>
      <w:proofErr w:type="spellStart"/>
      <w:r>
        <w:rPr>
          <w:rFonts w:eastAsia="Times New Roman" w:cs="Times New Roman"/>
          <w:szCs w:val="24"/>
        </w:rPr>
        <w:t>Κατσανιώτη</w:t>
      </w:r>
      <w:proofErr w:type="spellEnd"/>
      <w:r>
        <w:rPr>
          <w:rFonts w:eastAsia="Times New Roman" w:cs="Times New Roman"/>
          <w:szCs w:val="24"/>
        </w:rPr>
        <w:t>.</w:t>
      </w:r>
    </w:p>
    <w:p w14:paraId="1664EC76"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lastRenderedPageBreak/>
        <w:t>ΑΝΔΡΕΑΣ ΚΑΤΣΑΝΙΩΤΗΣ:</w:t>
      </w:r>
      <w:r>
        <w:rPr>
          <w:rFonts w:eastAsia="Times New Roman" w:cs="Times New Roman"/>
          <w:szCs w:val="24"/>
        </w:rPr>
        <w:t xml:space="preserve"> Οι πολιτικές σας πρακτικές και οι διεθνιστικές σας απόψεις τροφοδοτούν τον εθνικισμό, απέναντι στον οποίο μοναδικό ανάχωμα είναι ο πραγματικός πατρι</w:t>
      </w:r>
      <w:r>
        <w:rPr>
          <w:rFonts w:eastAsia="Times New Roman" w:cs="Times New Roman"/>
          <w:szCs w:val="24"/>
        </w:rPr>
        <w:t>ωτισμός, ο δημοκρατικός, γνήσιος και ανόθευτος πατριωτισμός, έναν πατριωτισμό που δεν καταλαβαίνετε και τον χαρακτηρίζετε αναχρονιστικό.</w:t>
      </w:r>
    </w:p>
    <w:p w14:paraId="1664EC77" w14:textId="77777777" w:rsidR="00A97886" w:rsidRDefault="00361846">
      <w:pPr>
        <w:spacing w:line="600" w:lineRule="auto"/>
        <w:ind w:firstLine="720"/>
        <w:jc w:val="both"/>
        <w:rPr>
          <w:rFonts w:eastAsia="Times New Roman"/>
          <w:szCs w:val="24"/>
        </w:rPr>
      </w:pPr>
      <w:r>
        <w:rPr>
          <w:rFonts w:eastAsia="Times New Roman"/>
          <w:szCs w:val="24"/>
        </w:rPr>
        <w:t>Κ</w:t>
      </w:r>
      <w:r w:rsidRPr="006E737A">
        <w:rPr>
          <w:rFonts w:eastAsia="Times New Roman"/>
          <w:szCs w:val="24"/>
        </w:rPr>
        <w:t>υρίες και κύριοι συνάδελφοι</w:t>
      </w:r>
      <w:r>
        <w:rPr>
          <w:rFonts w:eastAsia="Times New Roman"/>
          <w:szCs w:val="24"/>
        </w:rPr>
        <w:t>,</w:t>
      </w:r>
      <w:r w:rsidRPr="006E737A">
        <w:rPr>
          <w:rFonts w:eastAsia="Times New Roman"/>
          <w:szCs w:val="24"/>
        </w:rPr>
        <w:t xml:space="preserve"> </w:t>
      </w:r>
      <w:r>
        <w:rPr>
          <w:rFonts w:eastAsia="Times New Roman"/>
          <w:szCs w:val="24"/>
        </w:rPr>
        <w:t>σ</w:t>
      </w:r>
      <w:r w:rsidRPr="006E737A">
        <w:rPr>
          <w:rFonts w:eastAsia="Times New Roman"/>
          <w:szCs w:val="24"/>
        </w:rPr>
        <w:t xml:space="preserve">αν σήμερα πριν </w:t>
      </w:r>
      <w:r>
        <w:rPr>
          <w:rFonts w:eastAsia="Times New Roman"/>
          <w:szCs w:val="24"/>
        </w:rPr>
        <w:t xml:space="preserve">από </w:t>
      </w:r>
      <w:r w:rsidRPr="006E737A">
        <w:rPr>
          <w:rFonts w:eastAsia="Times New Roman"/>
          <w:szCs w:val="24"/>
        </w:rPr>
        <w:t xml:space="preserve">τέσσερα χρόνια </w:t>
      </w:r>
      <w:r>
        <w:rPr>
          <w:rFonts w:eastAsia="Times New Roman"/>
          <w:szCs w:val="24"/>
        </w:rPr>
        <w:t>οι πολίτες της Αχαΐας</w:t>
      </w:r>
      <w:r w:rsidRPr="006E737A">
        <w:rPr>
          <w:rFonts w:eastAsia="Times New Roman"/>
          <w:szCs w:val="24"/>
        </w:rPr>
        <w:t xml:space="preserve"> </w:t>
      </w:r>
      <w:r>
        <w:rPr>
          <w:rFonts w:eastAsia="Times New Roman"/>
          <w:szCs w:val="24"/>
        </w:rPr>
        <w:t>με εξέλεξαν Βουλευτή. Τ</w:t>
      </w:r>
      <w:r w:rsidRPr="006E737A">
        <w:rPr>
          <w:rFonts w:eastAsia="Times New Roman"/>
          <w:szCs w:val="24"/>
        </w:rPr>
        <w:t>ους κοιτά</w:t>
      </w:r>
      <w:r w:rsidRPr="006E737A">
        <w:rPr>
          <w:rFonts w:eastAsia="Times New Roman"/>
          <w:szCs w:val="24"/>
        </w:rPr>
        <w:t>ζω στα μάτια</w:t>
      </w:r>
      <w:r>
        <w:rPr>
          <w:rFonts w:eastAsia="Times New Roman"/>
          <w:szCs w:val="24"/>
        </w:rPr>
        <w:t>.</w:t>
      </w:r>
    </w:p>
    <w:p w14:paraId="1664EC78" w14:textId="77777777" w:rsidR="00A97886" w:rsidRDefault="00361846">
      <w:pPr>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1664EC79"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Κατσανιώτη</w:t>
      </w:r>
      <w:proofErr w:type="spellEnd"/>
      <w:r>
        <w:rPr>
          <w:rFonts w:eastAsia="Times New Roman"/>
          <w:szCs w:val="24"/>
        </w:rPr>
        <w:t>, παρακαλώ ολοκληρώστε. Διαμαρτύρονται οι άλλοι Βουλευτές.</w:t>
      </w:r>
    </w:p>
    <w:p w14:paraId="1664EC7A" w14:textId="77777777" w:rsidR="00A97886" w:rsidRDefault="00361846">
      <w:pPr>
        <w:spacing w:line="600" w:lineRule="auto"/>
        <w:ind w:firstLine="720"/>
        <w:jc w:val="both"/>
        <w:rPr>
          <w:rFonts w:eastAsia="Times New Roman"/>
          <w:szCs w:val="24"/>
        </w:rPr>
      </w:pPr>
      <w:r w:rsidRPr="001C6207">
        <w:rPr>
          <w:rFonts w:eastAsia="Times New Roman"/>
          <w:b/>
          <w:szCs w:val="24"/>
        </w:rPr>
        <w:t>ΑΝΔΡΕΑΣ ΚΑΤΣΑΝΙΩΤΗΣ:</w:t>
      </w:r>
      <w:r>
        <w:rPr>
          <w:rFonts w:eastAsia="Times New Roman"/>
          <w:szCs w:val="24"/>
        </w:rPr>
        <w:t xml:space="preserve"> Ολοκληρώνω αμέσως, κύριε Πρόεδρε.</w:t>
      </w:r>
    </w:p>
    <w:p w14:paraId="1664EC7B" w14:textId="77777777" w:rsidR="00A97886" w:rsidRDefault="00361846">
      <w:pPr>
        <w:spacing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Παπακώστα θα τους κ</w:t>
      </w:r>
      <w:r>
        <w:rPr>
          <w:rFonts w:eastAsia="Times New Roman"/>
          <w:szCs w:val="24"/>
        </w:rPr>
        <w:t xml:space="preserve">οιτάζει στα μάτια αυτούς που την εξέλεξαν; Αυτό είναι το ερώτημα. Οι «πρόθυμοι» θα μπορούν να κοιτάζουν στα μάτια τους πολίτες που τους έφεραν εδώ; </w:t>
      </w:r>
    </w:p>
    <w:p w14:paraId="1664EC7C" w14:textId="77777777" w:rsidR="00A97886" w:rsidRDefault="00361846">
      <w:pPr>
        <w:spacing w:line="600" w:lineRule="auto"/>
        <w:ind w:firstLine="720"/>
        <w:jc w:val="both"/>
        <w:rPr>
          <w:rFonts w:eastAsia="Times New Roman"/>
          <w:szCs w:val="24"/>
        </w:rPr>
      </w:pPr>
      <w:r>
        <w:rPr>
          <w:rFonts w:eastAsia="Times New Roman"/>
          <w:szCs w:val="24"/>
        </w:rPr>
        <w:lastRenderedPageBreak/>
        <w:t xml:space="preserve">Ευχαριστώ πολύ. </w:t>
      </w:r>
    </w:p>
    <w:p w14:paraId="1664EC7D" w14:textId="77777777" w:rsidR="00A97886" w:rsidRDefault="00361846">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664EC7E"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Κι εγώ ευχαριστώ.</w:t>
      </w:r>
    </w:p>
    <w:p w14:paraId="1664EC7F" w14:textId="77777777" w:rsidR="00A97886" w:rsidRDefault="00361846">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Δανέλλης</w:t>
      </w:r>
      <w:proofErr w:type="spellEnd"/>
      <w:r>
        <w:rPr>
          <w:rFonts w:eastAsia="Times New Roman"/>
          <w:szCs w:val="24"/>
        </w:rPr>
        <w:t xml:space="preserve">, ανεξάρτητος Βουλευτής, έχει τον λόγο. Παράκληση να τηρήσετε τον χρόνο των πέντε λεπτών, για να μην ακούμε σχόλια. </w:t>
      </w:r>
    </w:p>
    <w:p w14:paraId="1664EC80" w14:textId="77777777" w:rsidR="00A97886" w:rsidRDefault="00361846">
      <w:pPr>
        <w:spacing w:line="600" w:lineRule="auto"/>
        <w:ind w:firstLine="720"/>
        <w:jc w:val="both"/>
        <w:rPr>
          <w:rFonts w:eastAsia="Times New Roman"/>
          <w:szCs w:val="24"/>
        </w:rPr>
      </w:pPr>
      <w:r w:rsidRPr="003A3F6F">
        <w:rPr>
          <w:rFonts w:eastAsia="Times New Roman"/>
          <w:b/>
          <w:szCs w:val="24"/>
        </w:rPr>
        <w:t xml:space="preserve">ΣΠΥΡΙΔΩΝ ΔΑΝΕΛΛΗΣ: </w:t>
      </w:r>
      <w:r>
        <w:rPr>
          <w:rFonts w:eastAsia="Times New Roman"/>
          <w:szCs w:val="24"/>
        </w:rPr>
        <w:t>Ε</w:t>
      </w:r>
      <w:r w:rsidRPr="006E737A">
        <w:rPr>
          <w:rFonts w:eastAsia="Times New Roman"/>
          <w:szCs w:val="24"/>
        </w:rPr>
        <w:t>υχαριστώ</w:t>
      </w:r>
      <w:r>
        <w:rPr>
          <w:rFonts w:eastAsia="Times New Roman"/>
          <w:szCs w:val="24"/>
        </w:rPr>
        <w:t>,</w:t>
      </w:r>
      <w:r w:rsidRPr="006E737A">
        <w:rPr>
          <w:rFonts w:eastAsia="Times New Roman"/>
          <w:szCs w:val="24"/>
        </w:rPr>
        <w:t xml:space="preserve"> κύριε </w:t>
      </w:r>
      <w:r>
        <w:rPr>
          <w:rFonts w:eastAsia="Times New Roman"/>
          <w:szCs w:val="24"/>
        </w:rPr>
        <w:t>Π</w:t>
      </w:r>
      <w:r w:rsidRPr="006E737A">
        <w:rPr>
          <w:rFonts w:eastAsia="Times New Roman"/>
          <w:szCs w:val="24"/>
        </w:rPr>
        <w:t>ρόεδρε</w:t>
      </w:r>
      <w:r>
        <w:rPr>
          <w:rFonts w:eastAsia="Times New Roman"/>
          <w:szCs w:val="24"/>
        </w:rPr>
        <w:t>.</w:t>
      </w:r>
    </w:p>
    <w:p w14:paraId="1664EC81" w14:textId="77777777" w:rsidR="00A97886" w:rsidRDefault="00361846">
      <w:pPr>
        <w:spacing w:line="600" w:lineRule="auto"/>
        <w:ind w:firstLine="720"/>
        <w:jc w:val="both"/>
        <w:rPr>
          <w:rFonts w:eastAsia="Times New Roman"/>
          <w:szCs w:val="24"/>
        </w:rPr>
      </w:pPr>
      <w:r>
        <w:rPr>
          <w:rFonts w:eastAsia="Times New Roman"/>
          <w:szCs w:val="24"/>
        </w:rPr>
        <w:t>Κ</w:t>
      </w:r>
      <w:r w:rsidRPr="006E737A">
        <w:rPr>
          <w:rFonts w:eastAsia="Times New Roman"/>
          <w:szCs w:val="24"/>
        </w:rPr>
        <w:t>υρίες και κύριοι συνάδελφοι</w:t>
      </w:r>
      <w:r>
        <w:rPr>
          <w:rFonts w:eastAsia="Times New Roman"/>
          <w:szCs w:val="24"/>
        </w:rPr>
        <w:t>,</w:t>
      </w:r>
      <w:r w:rsidRPr="006E737A">
        <w:rPr>
          <w:rFonts w:eastAsia="Times New Roman"/>
          <w:szCs w:val="24"/>
        </w:rPr>
        <w:t xml:space="preserve"> η πτώση του </w:t>
      </w:r>
      <w:r>
        <w:rPr>
          <w:rFonts w:eastAsia="Times New Roman"/>
          <w:szCs w:val="24"/>
        </w:rPr>
        <w:t>τ</w:t>
      </w:r>
      <w:r w:rsidRPr="006E737A">
        <w:rPr>
          <w:rFonts w:eastAsia="Times New Roman"/>
          <w:szCs w:val="24"/>
        </w:rPr>
        <w:t xml:space="preserve">είχους το 1989 </w:t>
      </w:r>
      <w:r w:rsidRPr="006E737A">
        <w:rPr>
          <w:rFonts w:eastAsia="Times New Roman"/>
          <w:szCs w:val="24"/>
        </w:rPr>
        <w:t>ακολουθείται από την πτώση των αυταρχικών καθεστώτων της βαλκανικής και τη διάλυση της Γιουγκοσλαβίας</w:t>
      </w:r>
      <w:r>
        <w:rPr>
          <w:rFonts w:eastAsia="Times New Roman"/>
          <w:szCs w:val="24"/>
        </w:rPr>
        <w:t>.</w:t>
      </w:r>
      <w:r w:rsidRPr="006E737A">
        <w:rPr>
          <w:rFonts w:eastAsia="Times New Roman"/>
          <w:szCs w:val="24"/>
        </w:rPr>
        <w:t xml:space="preserve"> </w:t>
      </w:r>
      <w:r>
        <w:rPr>
          <w:rFonts w:eastAsia="Times New Roman"/>
          <w:szCs w:val="24"/>
        </w:rPr>
        <w:t>Τ</w:t>
      </w:r>
      <w:r w:rsidRPr="006E737A">
        <w:rPr>
          <w:rFonts w:eastAsia="Times New Roman"/>
          <w:szCs w:val="24"/>
        </w:rPr>
        <w:t>ότε</w:t>
      </w:r>
      <w:r>
        <w:rPr>
          <w:rFonts w:eastAsia="Times New Roman"/>
          <w:szCs w:val="24"/>
        </w:rPr>
        <w:t>,</w:t>
      </w:r>
      <w:r w:rsidRPr="006E737A">
        <w:rPr>
          <w:rFonts w:eastAsia="Times New Roman"/>
          <w:szCs w:val="24"/>
        </w:rPr>
        <w:t xml:space="preserve"> παρουσιάζεται </w:t>
      </w:r>
      <w:r>
        <w:rPr>
          <w:rFonts w:eastAsia="Times New Roman"/>
          <w:szCs w:val="24"/>
        </w:rPr>
        <w:t xml:space="preserve">η </w:t>
      </w:r>
      <w:r w:rsidRPr="006E737A">
        <w:rPr>
          <w:rFonts w:eastAsia="Times New Roman"/>
          <w:szCs w:val="24"/>
        </w:rPr>
        <w:t xml:space="preserve">ιστορική </w:t>
      </w:r>
      <w:r>
        <w:rPr>
          <w:rFonts w:eastAsia="Times New Roman"/>
          <w:szCs w:val="24"/>
        </w:rPr>
        <w:t xml:space="preserve">ευκαιρία για την Ελλάδα, </w:t>
      </w:r>
      <w:r w:rsidRPr="006E737A">
        <w:rPr>
          <w:rFonts w:eastAsia="Times New Roman"/>
          <w:szCs w:val="24"/>
        </w:rPr>
        <w:t>ως κράτος μέλος της ΕΟΚ και του ΝΑΤΟ</w:t>
      </w:r>
      <w:r>
        <w:rPr>
          <w:rFonts w:eastAsia="Times New Roman"/>
          <w:szCs w:val="24"/>
        </w:rPr>
        <w:t>,</w:t>
      </w:r>
      <w:r w:rsidRPr="006E737A">
        <w:rPr>
          <w:rFonts w:eastAsia="Times New Roman"/>
          <w:szCs w:val="24"/>
        </w:rPr>
        <w:t xml:space="preserve"> να αναλάβει το ρόλο του </w:t>
      </w:r>
      <w:r>
        <w:rPr>
          <w:rFonts w:eastAsia="Times New Roman"/>
          <w:szCs w:val="24"/>
        </w:rPr>
        <w:t>«</w:t>
      </w:r>
      <w:r w:rsidRPr="006E737A">
        <w:rPr>
          <w:rFonts w:eastAsia="Times New Roman"/>
          <w:szCs w:val="24"/>
        </w:rPr>
        <w:t>αναδόχου</w:t>
      </w:r>
      <w:r>
        <w:rPr>
          <w:rFonts w:eastAsia="Times New Roman"/>
          <w:szCs w:val="24"/>
        </w:rPr>
        <w:t>»</w:t>
      </w:r>
      <w:r w:rsidRPr="006E737A">
        <w:rPr>
          <w:rFonts w:eastAsia="Times New Roman"/>
          <w:szCs w:val="24"/>
        </w:rPr>
        <w:t xml:space="preserve"> στην πορεία των χωρών αυ</w:t>
      </w:r>
      <w:r w:rsidRPr="006E737A">
        <w:rPr>
          <w:rFonts w:eastAsia="Times New Roman"/>
          <w:szCs w:val="24"/>
        </w:rPr>
        <w:t xml:space="preserve">τών στον κοινοβουλευτισμό και στην </w:t>
      </w:r>
      <w:r>
        <w:rPr>
          <w:rFonts w:eastAsia="Times New Roman"/>
          <w:szCs w:val="24"/>
        </w:rPr>
        <w:t>ε</w:t>
      </w:r>
      <w:r w:rsidRPr="006E737A">
        <w:rPr>
          <w:rFonts w:eastAsia="Times New Roman"/>
          <w:szCs w:val="24"/>
        </w:rPr>
        <w:t>λεύθερη αγορά</w:t>
      </w:r>
      <w:r>
        <w:rPr>
          <w:rFonts w:eastAsia="Times New Roman"/>
          <w:szCs w:val="24"/>
        </w:rPr>
        <w:t>.</w:t>
      </w:r>
      <w:r w:rsidRPr="006E737A">
        <w:rPr>
          <w:rFonts w:eastAsia="Times New Roman"/>
          <w:szCs w:val="24"/>
        </w:rPr>
        <w:t xml:space="preserve"> </w:t>
      </w:r>
      <w:r>
        <w:rPr>
          <w:rFonts w:eastAsia="Times New Roman"/>
          <w:szCs w:val="24"/>
        </w:rPr>
        <w:t>Α</w:t>
      </w:r>
      <w:r w:rsidRPr="006E737A">
        <w:rPr>
          <w:rFonts w:eastAsia="Times New Roman"/>
          <w:szCs w:val="24"/>
        </w:rPr>
        <w:t>υτό θα προσέ</w:t>
      </w:r>
      <w:r>
        <w:rPr>
          <w:rFonts w:eastAsia="Times New Roman"/>
          <w:szCs w:val="24"/>
        </w:rPr>
        <w:t>διδε</w:t>
      </w:r>
      <w:r w:rsidRPr="006E737A">
        <w:rPr>
          <w:rFonts w:eastAsia="Times New Roman"/>
          <w:szCs w:val="24"/>
        </w:rPr>
        <w:t xml:space="preserve"> διεθνές κύρος</w:t>
      </w:r>
      <w:r>
        <w:rPr>
          <w:rFonts w:eastAsia="Times New Roman"/>
          <w:szCs w:val="24"/>
        </w:rPr>
        <w:t>, αίγλη</w:t>
      </w:r>
      <w:r w:rsidRPr="006E737A">
        <w:rPr>
          <w:rFonts w:eastAsia="Times New Roman"/>
          <w:szCs w:val="24"/>
        </w:rPr>
        <w:t xml:space="preserve"> και επιρροή στη χώρα </w:t>
      </w:r>
      <w:r>
        <w:rPr>
          <w:rFonts w:eastAsia="Times New Roman"/>
          <w:szCs w:val="24"/>
        </w:rPr>
        <w:t>μας.</w:t>
      </w:r>
      <w:r w:rsidRPr="006E737A">
        <w:rPr>
          <w:rFonts w:eastAsia="Times New Roman"/>
          <w:szCs w:val="24"/>
        </w:rPr>
        <w:t xml:space="preserve"> </w:t>
      </w:r>
    </w:p>
    <w:p w14:paraId="1664EC82" w14:textId="77777777" w:rsidR="00A97886" w:rsidRDefault="00361846">
      <w:pPr>
        <w:spacing w:line="600" w:lineRule="auto"/>
        <w:ind w:firstLine="720"/>
        <w:jc w:val="both"/>
        <w:rPr>
          <w:rFonts w:eastAsia="Times New Roman"/>
          <w:szCs w:val="24"/>
        </w:rPr>
      </w:pPr>
      <w:r>
        <w:rPr>
          <w:rFonts w:eastAsia="Times New Roman"/>
          <w:szCs w:val="24"/>
        </w:rPr>
        <w:lastRenderedPageBreak/>
        <w:t>Αν</w:t>
      </w:r>
      <w:r>
        <w:rPr>
          <w:rFonts w:eastAsia="Times New Roman"/>
          <w:szCs w:val="24"/>
        </w:rPr>
        <w:t>τ</w:t>
      </w:r>
      <w:r>
        <w:rPr>
          <w:rFonts w:eastAsia="Times New Roman"/>
          <w:szCs w:val="24"/>
        </w:rPr>
        <w:t xml:space="preserve">’ αυτού, </w:t>
      </w:r>
      <w:r w:rsidRPr="006E737A">
        <w:rPr>
          <w:rFonts w:eastAsia="Times New Roman"/>
          <w:szCs w:val="24"/>
        </w:rPr>
        <w:t>μία πολιτική ηγεσία πολύ κατώτερη των περιστάσεων</w:t>
      </w:r>
      <w:r>
        <w:rPr>
          <w:rFonts w:eastAsia="Times New Roman"/>
          <w:szCs w:val="24"/>
        </w:rPr>
        <w:t>,</w:t>
      </w:r>
      <w:r w:rsidRPr="006E737A">
        <w:rPr>
          <w:rFonts w:eastAsia="Times New Roman"/>
          <w:szCs w:val="24"/>
        </w:rPr>
        <w:t xml:space="preserve"> εγκλωβίζει τη χώρα σε ένα και μόνο</w:t>
      </w:r>
      <w:r>
        <w:rPr>
          <w:rFonts w:eastAsia="Times New Roman"/>
          <w:szCs w:val="24"/>
        </w:rPr>
        <w:t>:</w:t>
      </w:r>
      <w:r w:rsidRPr="006E737A">
        <w:rPr>
          <w:rFonts w:eastAsia="Times New Roman"/>
          <w:szCs w:val="24"/>
        </w:rPr>
        <w:t xml:space="preserve"> </w:t>
      </w:r>
      <w:r>
        <w:rPr>
          <w:rFonts w:eastAsia="Times New Roman"/>
          <w:szCs w:val="24"/>
        </w:rPr>
        <w:t>Ν</w:t>
      </w:r>
      <w:r w:rsidRPr="006E737A">
        <w:rPr>
          <w:rFonts w:eastAsia="Times New Roman"/>
          <w:szCs w:val="24"/>
        </w:rPr>
        <w:t xml:space="preserve">α μην αναγνωριστεί η γειτονική </w:t>
      </w:r>
      <w:r>
        <w:rPr>
          <w:rFonts w:eastAsia="Times New Roman"/>
          <w:szCs w:val="24"/>
        </w:rPr>
        <w:t>δ</w:t>
      </w:r>
      <w:r w:rsidRPr="006E737A">
        <w:rPr>
          <w:rFonts w:eastAsia="Times New Roman"/>
          <w:szCs w:val="24"/>
        </w:rPr>
        <w:t>ημοκρατ</w:t>
      </w:r>
      <w:r w:rsidRPr="006E737A">
        <w:rPr>
          <w:rFonts w:eastAsia="Times New Roman"/>
          <w:szCs w:val="24"/>
        </w:rPr>
        <w:t xml:space="preserve">ία με το όνομα </w:t>
      </w:r>
      <w:r>
        <w:rPr>
          <w:rFonts w:eastAsia="Times New Roman"/>
          <w:szCs w:val="24"/>
        </w:rPr>
        <w:t>«</w:t>
      </w:r>
      <w:r w:rsidRPr="006E737A">
        <w:rPr>
          <w:rFonts w:eastAsia="Times New Roman"/>
          <w:szCs w:val="24"/>
        </w:rPr>
        <w:t>Μακεδονία</w:t>
      </w:r>
      <w:r>
        <w:rPr>
          <w:rFonts w:eastAsia="Times New Roman"/>
          <w:szCs w:val="24"/>
        </w:rPr>
        <w:t>»</w:t>
      </w:r>
      <w:r w:rsidRPr="006E737A">
        <w:rPr>
          <w:rFonts w:eastAsia="Times New Roman"/>
          <w:szCs w:val="24"/>
        </w:rPr>
        <w:t xml:space="preserve"> ή παράγωγ</w:t>
      </w:r>
      <w:r>
        <w:rPr>
          <w:rFonts w:eastAsia="Times New Roman"/>
          <w:szCs w:val="24"/>
        </w:rPr>
        <w:t>α αυτού. Κ</w:t>
      </w:r>
      <w:r w:rsidRPr="006E737A">
        <w:rPr>
          <w:rFonts w:eastAsia="Times New Roman"/>
          <w:szCs w:val="24"/>
        </w:rPr>
        <w:t>α</w:t>
      </w:r>
      <w:r>
        <w:rPr>
          <w:rFonts w:eastAsia="Times New Roman"/>
          <w:szCs w:val="24"/>
        </w:rPr>
        <w:t>μ</w:t>
      </w:r>
      <w:r w:rsidRPr="006E737A">
        <w:rPr>
          <w:rFonts w:eastAsia="Times New Roman"/>
          <w:szCs w:val="24"/>
        </w:rPr>
        <w:t xml:space="preserve">μία ανθελληνική προπαγάνδα δεν θα μπορούσε να κάνει τόση ζημιά </w:t>
      </w:r>
      <w:r>
        <w:rPr>
          <w:rFonts w:eastAsia="Times New Roman"/>
          <w:szCs w:val="24"/>
        </w:rPr>
        <w:t>ό</w:t>
      </w:r>
      <w:r w:rsidRPr="006E737A">
        <w:rPr>
          <w:rFonts w:eastAsia="Times New Roman"/>
          <w:szCs w:val="24"/>
        </w:rPr>
        <w:t>σο η εγκληματική</w:t>
      </w:r>
      <w:r>
        <w:rPr>
          <w:rFonts w:eastAsia="Times New Roman"/>
          <w:szCs w:val="24"/>
        </w:rPr>
        <w:t>,</w:t>
      </w:r>
      <w:r w:rsidRPr="006E737A">
        <w:rPr>
          <w:rFonts w:eastAsia="Times New Roman"/>
          <w:szCs w:val="24"/>
        </w:rPr>
        <w:t xml:space="preserve"> κοντόφθαλμη πολιτική που εφαρμόστηκε</w:t>
      </w:r>
      <w:r>
        <w:rPr>
          <w:rFonts w:eastAsia="Times New Roman"/>
          <w:szCs w:val="24"/>
        </w:rPr>
        <w:t>.</w:t>
      </w:r>
      <w:r w:rsidRPr="006E737A">
        <w:rPr>
          <w:rFonts w:eastAsia="Times New Roman"/>
          <w:szCs w:val="24"/>
        </w:rPr>
        <w:t xml:space="preserve"> </w:t>
      </w:r>
      <w:r>
        <w:rPr>
          <w:rFonts w:eastAsia="Times New Roman"/>
          <w:szCs w:val="24"/>
        </w:rPr>
        <w:t>Η</w:t>
      </w:r>
      <w:r w:rsidRPr="006E737A">
        <w:rPr>
          <w:rFonts w:eastAsia="Times New Roman"/>
          <w:szCs w:val="24"/>
        </w:rPr>
        <w:t xml:space="preserve"> χώρα οδηγήθηκε σε ασφυκτική απομόνωση και επέτρεψε στην Άγκυρα να </w:t>
      </w:r>
      <w:r>
        <w:rPr>
          <w:rFonts w:eastAsia="Times New Roman"/>
          <w:szCs w:val="24"/>
        </w:rPr>
        <w:t>απλώσει</w:t>
      </w:r>
      <w:r w:rsidRPr="006E737A">
        <w:rPr>
          <w:rFonts w:eastAsia="Times New Roman"/>
          <w:szCs w:val="24"/>
        </w:rPr>
        <w:t xml:space="preserve"> την επιρροή </w:t>
      </w:r>
      <w:r w:rsidRPr="006E737A">
        <w:rPr>
          <w:rFonts w:eastAsia="Times New Roman"/>
          <w:szCs w:val="24"/>
        </w:rPr>
        <w:t>της κατά μήκος των βορείων συνόρων</w:t>
      </w:r>
      <w:r>
        <w:rPr>
          <w:rFonts w:eastAsia="Times New Roman"/>
          <w:szCs w:val="24"/>
        </w:rPr>
        <w:t xml:space="preserve"> μας,</w:t>
      </w:r>
      <w:r w:rsidRPr="006E737A">
        <w:rPr>
          <w:rFonts w:eastAsia="Times New Roman"/>
          <w:szCs w:val="24"/>
        </w:rPr>
        <w:t xml:space="preserve"> από Βουλγαρία έως Αλβανία</w:t>
      </w:r>
      <w:r>
        <w:rPr>
          <w:rFonts w:eastAsia="Times New Roman"/>
          <w:szCs w:val="24"/>
        </w:rPr>
        <w:t>, διεισδύοντας σ</w:t>
      </w:r>
      <w:r w:rsidRPr="006E737A">
        <w:rPr>
          <w:rFonts w:eastAsia="Times New Roman"/>
          <w:szCs w:val="24"/>
        </w:rPr>
        <w:t>το οικονομικό</w:t>
      </w:r>
      <w:r>
        <w:rPr>
          <w:rFonts w:eastAsia="Times New Roman"/>
          <w:szCs w:val="24"/>
        </w:rPr>
        <w:t>,</w:t>
      </w:r>
      <w:r w:rsidRPr="006E737A">
        <w:rPr>
          <w:rFonts w:eastAsia="Times New Roman"/>
          <w:szCs w:val="24"/>
        </w:rPr>
        <w:t xml:space="preserve"> στρατιωτικό</w:t>
      </w:r>
      <w:r>
        <w:rPr>
          <w:rFonts w:eastAsia="Times New Roman"/>
          <w:szCs w:val="24"/>
        </w:rPr>
        <w:t>,</w:t>
      </w:r>
      <w:r w:rsidRPr="006E737A">
        <w:rPr>
          <w:rFonts w:eastAsia="Times New Roman"/>
          <w:szCs w:val="24"/>
        </w:rPr>
        <w:t xml:space="preserve"> πολιτιστικό</w:t>
      </w:r>
      <w:r>
        <w:rPr>
          <w:rFonts w:eastAsia="Times New Roman"/>
          <w:szCs w:val="24"/>
        </w:rPr>
        <w:t>,</w:t>
      </w:r>
      <w:r w:rsidRPr="006E737A">
        <w:rPr>
          <w:rFonts w:eastAsia="Times New Roman"/>
          <w:szCs w:val="24"/>
        </w:rPr>
        <w:t xml:space="preserve"> διπλωματικό και πολιτικό πεδίο</w:t>
      </w:r>
      <w:r>
        <w:rPr>
          <w:rFonts w:eastAsia="Times New Roman"/>
          <w:szCs w:val="24"/>
        </w:rPr>
        <w:t>.</w:t>
      </w:r>
      <w:r w:rsidRPr="006E737A">
        <w:rPr>
          <w:rFonts w:eastAsia="Times New Roman"/>
          <w:szCs w:val="24"/>
        </w:rPr>
        <w:t xml:space="preserve"> </w:t>
      </w:r>
    </w:p>
    <w:p w14:paraId="1664EC83" w14:textId="77777777" w:rsidR="00A97886" w:rsidRDefault="00361846">
      <w:pPr>
        <w:spacing w:line="600" w:lineRule="auto"/>
        <w:ind w:firstLine="720"/>
        <w:jc w:val="both"/>
        <w:rPr>
          <w:rFonts w:eastAsia="Times New Roman"/>
          <w:szCs w:val="24"/>
        </w:rPr>
      </w:pPr>
      <w:r>
        <w:rPr>
          <w:rFonts w:eastAsia="Times New Roman"/>
          <w:szCs w:val="24"/>
        </w:rPr>
        <w:t xml:space="preserve">Ο λαός, οι αγνοί </w:t>
      </w:r>
      <w:r w:rsidRPr="006E737A">
        <w:rPr>
          <w:rFonts w:eastAsia="Times New Roman"/>
          <w:szCs w:val="24"/>
        </w:rPr>
        <w:t>Έλληνες πατριώτες</w:t>
      </w:r>
      <w:r>
        <w:rPr>
          <w:rFonts w:eastAsia="Times New Roman"/>
          <w:szCs w:val="24"/>
        </w:rPr>
        <w:t xml:space="preserve">, </w:t>
      </w:r>
      <w:proofErr w:type="spellStart"/>
      <w:r>
        <w:rPr>
          <w:rFonts w:eastAsia="Times New Roman"/>
          <w:szCs w:val="24"/>
        </w:rPr>
        <w:t>παρα</w:t>
      </w:r>
      <w:r w:rsidRPr="006E737A">
        <w:rPr>
          <w:rFonts w:eastAsia="Times New Roman"/>
          <w:szCs w:val="24"/>
        </w:rPr>
        <w:t>πληροφορήθηκαν</w:t>
      </w:r>
      <w:proofErr w:type="spellEnd"/>
      <w:r w:rsidRPr="006E737A">
        <w:rPr>
          <w:rFonts w:eastAsia="Times New Roman"/>
          <w:szCs w:val="24"/>
        </w:rPr>
        <w:t xml:space="preserve"> και χειραγωγ</w:t>
      </w:r>
      <w:r>
        <w:rPr>
          <w:rFonts w:eastAsia="Times New Roman"/>
          <w:szCs w:val="24"/>
        </w:rPr>
        <w:t>ήθηκαν</w:t>
      </w:r>
      <w:r w:rsidRPr="006E737A">
        <w:rPr>
          <w:rFonts w:eastAsia="Times New Roman"/>
          <w:szCs w:val="24"/>
        </w:rPr>
        <w:t xml:space="preserve"> από τους δημαγωγούς πατριδο</w:t>
      </w:r>
      <w:r w:rsidRPr="006E737A">
        <w:rPr>
          <w:rFonts w:eastAsia="Times New Roman"/>
          <w:szCs w:val="24"/>
        </w:rPr>
        <w:t>κάπηλους που έκαν</w:t>
      </w:r>
      <w:r>
        <w:rPr>
          <w:rFonts w:eastAsia="Times New Roman"/>
          <w:szCs w:val="24"/>
        </w:rPr>
        <w:t>αν</w:t>
      </w:r>
      <w:r w:rsidRPr="006E737A">
        <w:rPr>
          <w:rFonts w:eastAsia="Times New Roman"/>
          <w:szCs w:val="24"/>
        </w:rPr>
        <w:t xml:space="preserve"> καριέρες</w:t>
      </w:r>
      <w:r>
        <w:rPr>
          <w:rFonts w:eastAsia="Times New Roman"/>
          <w:szCs w:val="24"/>
        </w:rPr>
        <w:t>,</w:t>
      </w:r>
      <w:r w:rsidRPr="006E737A">
        <w:rPr>
          <w:rFonts w:eastAsia="Times New Roman"/>
          <w:szCs w:val="24"/>
        </w:rPr>
        <w:t xml:space="preserve"> </w:t>
      </w:r>
      <w:r>
        <w:rPr>
          <w:rFonts w:eastAsia="Times New Roman"/>
          <w:szCs w:val="24"/>
        </w:rPr>
        <w:t>όμως,</w:t>
      </w:r>
      <w:r w:rsidRPr="006E737A">
        <w:rPr>
          <w:rFonts w:eastAsia="Times New Roman"/>
          <w:szCs w:val="24"/>
        </w:rPr>
        <w:t xml:space="preserve"> </w:t>
      </w:r>
      <w:r>
        <w:rPr>
          <w:rFonts w:eastAsia="Times New Roman"/>
          <w:szCs w:val="24"/>
        </w:rPr>
        <w:t>π</w:t>
      </w:r>
      <w:r w:rsidRPr="006E737A">
        <w:rPr>
          <w:rFonts w:eastAsia="Times New Roman"/>
          <w:szCs w:val="24"/>
        </w:rPr>
        <w:t>ολιτ</w:t>
      </w:r>
      <w:r>
        <w:rPr>
          <w:rFonts w:eastAsia="Times New Roman"/>
          <w:szCs w:val="24"/>
        </w:rPr>
        <w:t xml:space="preserve">ικές </w:t>
      </w:r>
      <w:r w:rsidRPr="006E737A">
        <w:rPr>
          <w:rFonts w:eastAsia="Times New Roman"/>
          <w:szCs w:val="24"/>
        </w:rPr>
        <w:t>και δημοσιογραφικές</w:t>
      </w:r>
      <w:r>
        <w:rPr>
          <w:rFonts w:eastAsia="Times New Roman"/>
          <w:szCs w:val="24"/>
        </w:rPr>
        <w:t>.</w:t>
      </w:r>
      <w:r w:rsidRPr="006E737A">
        <w:rPr>
          <w:rFonts w:eastAsia="Times New Roman"/>
          <w:szCs w:val="24"/>
        </w:rPr>
        <w:t xml:space="preserve"> </w:t>
      </w:r>
      <w:r>
        <w:rPr>
          <w:rFonts w:eastAsia="Times New Roman"/>
          <w:szCs w:val="24"/>
        </w:rPr>
        <w:t>Κ</w:t>
      </w:r>
      <w:r w:rsidRPr="006E737A">
        <w:rPr>
          <w:rFonts w:eastAsia="Times New Roman"/>
          <w:szCs w:val="24"/>
        </w:rPr>
        <w:t>α</w:t>
      </w:r>
      <w:r>
        <w:rPr>
          <w:rFonts w:eastAsia="Times New Roman"/>
          <w:szCs w:val="24"/>
        </w:rPr>
        <w:t>ι ο λαός που έδωσε την ψυχή του</w:t>
      </w:r>
      <w:r w:rsidRPr="006E737A">
        <w:rPr>
          <w:rFonts w:eastAsia="Times New Roman"/>
          <w:szCs w:val="24"/>
        </w:rPr>
        <w:t xml:space="preserve"> </w:t>
      </w:r>
      <w:r>
        <w:rPr>
          <w:rFonts w:eastAsia="Times New Roman"/>
          <w:szCs w:val="24"/>
        </w:rPr>
        <w:t>σ</w:t>
      </w:r>
      <w:r w:rsidRPr="006E737A">
        <w:rPr>
          <w:rFonts w:eastAsia="Times New Roman"/>
          <w:szCs w:val="24"/>
        </w:rPr>
        <w:t>την υπόθεση</w:t>
      </w:r>
      <w:r>
        <w:rPr>
          <w:rFonts w:eastAsia="Times New Roman"/>
          <w:szCs w:val="24"/>
        </w:rPr>
        <w:t>,</w:t>
      </w:r>
      <w:r w:rsidRPr="006E737A">
        <w:rPr>
          <w:rFonts w:eastAsia="Times New Roman"/>
          <w:szCs w:val="24"/>
        </w:rPr>
        <w:t xml:space="preserve"> συμμετέχοντας πλανεμένος </w:t>
      </w:r>
      <w:r>
        <w:rPr>
          <w:rFonts w:eastAsia="Times New Roman"/>
          <w:szCs w:val="24"/>
        </w:rPr>
        <w:t>σ</w:t>
      </w:r>
      <w:r w:rsidRPr="006E737A">
        <w:rPr>
          <w:rFonts w:eastAsia="Times New Roman"/>
          <w:szCs w:val="24"/>
        </w:rPr>
        <w:t>τις μεγάλες κινητοποιήσεις τότε και τώρα</w:t>
      </w:r>
      <w:r>
        <w:rPr>
          <w:rFonts w:eastAsia="Times New Roman"/>
          <w:szCs w:val="24"/>
        </w:rPr>
        <w:t>,</w:t>
      </w:r>
      <w:r w:rsidRPr="006E737A">
        <w:rPr>
          <w:rFonts w:eastAsia="Times New Roman"/>
          <w:szCs w:val="24"/>
        </w:rPr>
        <w:t xml:space="preserve"> δεν πρέπει να βγει από τη δοκιμασία αυτή με το αίσθημα της ήττας</w:t>
      </w:r>
      <w:r>
        <w:rPr>
          <w:rFonts w:eastAsia="Times New Roman"/>
          <w:szCs w:val="24"/>
        </w:rPr>
        <w:t>.</w:t>
      </w:r>
      <w:r w:rsidRPr="006E737A">
        <w:rPr>
          <w:rFonts w:eastAsia="Times New Roman"/>
          <w:szCs w:val="24"/>
        </w:rPr>
        <w:t xml:space="preserve"> </w:t>
      </w:r>
      <w:r>
        <w:rPr>
          <w:rFonts w:eastAsia="Times New Roman"/>
          <w:szCs w:val="24"/>
        </w:rPr>
        <w:t xml:space="preserve">Γιατί δεν πρόκειται για ήττα του έθνους, </w:t>
      </w:r>
      <w:r w:rsidRPr="006E737A">
        <w:rPr>
          <w:rFonts w:eastAsia="Times New Roman"/>
          <w:szCs w:val="24"/>
        </w:rPr>
        <w:t xml:space="preserve">αλλά για ήττα μιας αδιέξοδης πολιτικής και </w:t>
      </w:r>
      <w:r>
        <w:rPr>
          <w:rFonts w:eastAsia="Times New Roman"/>
          <w:szCs w:val="24"/>
        </w:rPr>
        <w:t>ήττα</w:t>
      </w:r>
      <w:r w:rsidRPr="006E737A">
        <w:rPr>
          <w:rFonts w:eastAsia="Times New Roman"/>
          <w:szCs w:val="24"/>
        </w:rPr>
        <w:t xml:space="preserve"> συγκεκριμένων δημαγωγών </w:t>
      </w:r>
      <w:r w:rsidRPr="006E737A">
        <w:rPr>
          <w:rFonts w:eastAsia="Times New Roman"/>
          <w:szCs w:val="24"/>
        </w:rPr>
        <w:lastRenderedPageBreak/>
        <w:t>πολιτικών</w:t>
      </w:r>
      <w:r>
        <w:rPr>
          <w:rFonts w:eastAsia="Times New Roman"/>
          <w:szCs w:val="24"/>
        </w:rPr>
        <w:t>,</w:t>
      </w:r>
      <w:r w:rsidRPr="006E737A">
        <w:rPr>
          <w:rFonts w:eastAsia="Times New Roman"/>
          <w:szCs w:val="24"/>
        </w:rPr>
        <w:t xml:space="preserve"> που </w:t>
      </w:r>
      <w:r>
        <w:rPr>
          <w:rFonts w:eastAsia="Times New Roman"/>
          <w:szCs w:val="24"/>
        </w:rPr>
        <w:t>γ</w:t>
      </w:r>
      <w:r w:rsidRPr="006E737A">
        <w:rPr>
          <w:rFonts w:eastAsia="Times New Roman"/>
          <w:szCs w:val="24"/>
        </w:rPr>
        <w:t>ια χάρη του μικροκομματικού και προσωπικού συμφέροντ</w:t>
      </w:r>
      <w:r>
        <w:rPr>
          <w:rFonts w:eastAsia="Times New Roman"/>
          <w:szCs w:val="24"/>
        </w:rPr>
        <w:t>ό</w:t>
      </w:r>
      <w:r w:rsidRPr="006E737A">
        <w:rPr>
          <w:rFonts w:eastAsia="Times New Roman"/>
          <w:szCs w:val="24"/>
        </w:rPr>
        <w:t xml:space="preserve">ς </w:t>
      </w:r>
      <w:r>
        <w:rPr>
          <w:rFonts w:eastAsia="Times New Roman"/>
          <w:szCs w:val="24"/>
        </w:rPr>
        <w:t>τους</w:t>
      </w:r>
      <w:r w:rsidRPr="006E737A">
        <w:rPr>
          <w:rFonts w:eastAsia="Times New Roman"/>
          <w:szCs w:val="24"/>
        </w:rPr>
        <w:t xml:space="preserve"> θυσιάζουν το εθνικό συμφέρον</w:t>
      </w:r>
      <w:r>
        <w:rPr>
          <w:rFonts w:eastAsia="Times New Roman"/>
          <w:szCs w:val="24"/>
        </w:rPr>
        <w:t>.</w:t>
      </w:r>
    </w:p>
    <w:p w14:paraId="1664EC84" w14:textId="77777777" w:rsidR="00A97886" w:rsidRDefault="00361846">
      <w:pPr>
        <w:spacing w:line="600" w:lineRule="auto"/>
        <w:ind w:firstLine="720"/>
        <w:jc w:val="both"/>
        <w:rPr>
          <w:rFonts w:eastAsia="Times New Roman"/>
          <w:szCs w:val="24"/>
        </w:rPr>
      </w:pPr>
      <w:r>
        <w:rPr>
          <w:rFonts w:eastAsia="Times New Roman"/>
          <w:szCs w:val="24"/>
        </w:rPr>
        <w:t>Σ</w:t>
      </w:r>
      <w:r w:rsidRPr="006E737A">
        <w:rPr>
          <w:rFonts w:eastAsia="Times New Roman"/>
          <w:szCs w:val="24"/>
        </w:rPr>
        <w:t>ήμερα</w:t>
      </w:r>
      <w:r>
        <w:rPr>
          <w:rFonts w:eastAsia="Times New Roman"/>
          <w:szCs w:val="24"/>
        </w:rPr>
        <w:t>,</w:t>
      </w:r>
      <w:r w:rsidRPr="006E737A">
        <w:rPr>
          <w:rFonts w:eastAsia="Times New Roman"/>
          <w:szCs w:val="24"/>
        </w:rPr>
        <w:t xml:space="preserve"> σαν να μην πέρασε καμιά μέρα </w:t>
      </w:r>
      <w:r w:rsidRPr="006E737A">
        <w:rPr>
          <w:rFonts w:eastAsia="Times New Roman"/>
          <w:szCs w:val="24"/>
        </w:rPr>
        <w:t>από τότε</w:t>
      </w:r>
      <w:r>
        <w:rPr>
          <w:rFonts w:eastAsia="Times New Roman"/>
          <w:szCs w:val="24"/>
        </w:rPr>
        <w:t>,</w:t>
      </w:r>
      <w:r w:rsidRPr="006E737A">
        <w:rPr>
          <w:rFonts w:eastAsia="Times New Roman"/>
          <w:szCs w:val="24"/>
        </w:rPr>
        <w:t xml:space="preserve"> η </w:t>
      </w:r>
      <w:r>
        <w:rPr>
          <w:rFonts w:eastAsia="Times New Roman"/>
          <w:szCs w:val="24"/>
        </w:rPr>
        <w:t>Νέα Δ</w:t>
      </w:r>
      <w:r w:rsidRPr="006E737A">
        <w:rPr>
          <w:rFonts w:eastAsia="Times New Roman"/>
          <w:szCs w:val="24"/>
        </w:rPr>
        <w:t xml:space="preserve">ημοκρατία ξαναγυρνά στην καταστροφική πολιτική του Σαμαρά και του </w:t>
      </w:r>
      <w:r>
        <w:rPr>
          <w:rFonts w:eastAsia="Times New Roman"/>
          <w:szCs w:val="24"/>
        </w:rPr>
        <w:t>Δ</w:t>
      </w:r>
      <w:r w:rsidRPr="006E737A">
        <w:rPr>
          <w:rFonts w:eastAsia="Times New Roman"/>
          <w:szCs w:val="24"/>
        </w:rPr>
        <w:t>ικτύου 21</w:t>
      </w:r>
      <w:r>
        <w:rPr>
          <w:rFonts w:eastAsia="Times New Roman"/>
          <w:szCs w:val="24"/>
        </w:rPr>
        <w:t>,</w:t>
      </w:r>
      <w:r w:rsidRPr="006E737A">
        <w:rPr>
          <w:rFonts w:eastAsia="Times New Roman"/>
          <w:szCs w:val="24"/>
        </w:rPr>
        <w:t xml:space="preserve"> </w:t>
      </w:r>
      <w:r>
        <w:rPr>
          <w:rFonts w:eastAsia="Times New Roman"/>
          <w:szCs w:val="24"/>
        </w:rPr>
        <w:t>«ο</w:t>
      </w:r>
      <w:r w:rsidRPr="006E737A">
        <w:rPr>
          <w:rFonts w:eastAsia="Times New Roman"/>
          <w:szCs w:val="24"/>
        </w:rPr>
        <w:t>ύτε όνομα ούτε παραγωγό</w:t>
      </w:r>
      <w:r>
        <w:rPr>
          <w:rFonts w:eastAsia="Times New Roman"/>
          <w:szCs w:val="24"/>
        </w:rPr>
        <w:t>»</w:t>
      </w:r>
      <w:r w:rsidRPr="006E737A">
        <w:rPr>
          <w:rFonts w:eastAsia="Times New Roman"/>
          <w:szCs w:val="24"/>
        </w:rPr>
        <w:t xml:space="preserve"> </w:t>
      </w:r>
      <w:r>
        <w:rPr>
          <w:rFonts w:eastAsia="Times New Roman"/>
          <w:szCs w:val="24"/>
        </w:rPr>
        <w:t xml:space="preserve">και </w:t>
      </w:r>
      <w:r w:rsidRPr="006E737A">
        <w:rPr>
          <w:rFonts w:eastAsia="Times New Roman"/>
          <w:szCs w:val="24"/>
        </w:rPr>
        <w:t>βέβαια</w:t>
      </w:r>
      <w:r>
        <w:rPr>
          <w:rFonts w:eastAsia="Times New Roman"/>
          <w:szCs w:val="24"/>
        </w:rPr>
        <w:t>,</w:t>
      </w:r>
      <w:r w:rsidRPr="006E737A">
        <w:rPr>
          <w:rFonts w:eastAsia="Times New Roman"/>
          <w:szCs w:val="24"/>
        </w:rPr>
        <w:t xml:space="preserve"> στο </w:t>
      </w:r>
      <w:r>
        <w:rPr>
          <w:rFonts w:eastAsia="Times New Roman"/>
          <w:szCs w:val="24"/>
        </w:rPr>
        <w:t>«η</w:t>
      </w:r>
      <w:r w:rsidRPr="006E737A">
        <w:rPr>
          <w:rFonts w:eastAsia="Times New Roman"/>
          <w:szCs w:val="24"/>
        </w:rPr>
        <w:t xml:space="preserve"> Μακεδονία είναι μία και είναι </w:t>
      </w:r>
      <w:r>
        <w:rPr>
          <w:rFonts w:eastAsia="Times New Roman"/>
          <w:szCs w:val="24"/>
        </w:rPr>
        <w:t>ε</w:t>
      </w:r>
      <w:r w:rsidRPr="006E737A">
        <w:rPr>
          <w:rFonts w:eastAsia="Times New Roman"/>
          <w:szCs w:val="24"/>
        </w:rPr>
        <w:t>λληνική</w:t>
      </w:r>
      <w:r>
        <w:rPr>
          <w:rFonts w:eastAsia="Times New Roman"/>
          <w:szCs w:val="24"/>
        </w:rPr>
        <w:t>».</w:t>
      </w:r>
      <w:r w:rsidRPr="006E737A">
        <w:rPr>
          <w:rFonts w:eastAsia="Times New Roman"/>
          <w:szCs w:val="24"/>
        </w:rPr>
        <w:t xml:space="preserve"> </w:t>
      </w:r>
      <w:r>
        <w:rPr>
          <w:rFonts w:eastAsia="Times New Roman"/>
          <w:szCs w:val="24"/>
        </w:rPr>
        <w:t>Κατά κόρον, τ</w:t>
      </w:r>
      <w:r w:rsidRPr="006E737A">
        <w:rPr>
          <w:rFonts w:eastAsia="Times New Roman"/>
          <w:szCs w:val="24"/>
        </w:rPr>
        <w:t>ο ακούσαμε χθες από τον κ</w:t>
      </w:r>
      <w:r>
        <w:rPr>
          <w:rFonts w:eastAsia="Times New Roman"/>
          <w:szCs w:val="24"/>
        </w:rPr>
        <w:t>.</w:t>
      </w:r>
      <w:r w:rsidRPr="006E737A">
        <w:rPr>
          <w:rFonts w:eastAsia="Times New Roman"/>
          <w:szCs w:val="24"/>
        </w:rPr>
        <w:t xml:space="preserve"> Σαμαρά</w:t>
      </w:r>
      <w:r>
        <w:rPr>
          <w:rFonts w:eastAsia="Times New Roman"/>
          <w:szCs w:val="24"/>
        </w:rPr>
        <w:t>. Τον μοιραίο Αντώνη Σαμαρά.</w:t>
      </w:r>
      <w:r w:rsidRPr="006E737A">
        <w:rPr>
          <w:rFonts w:eastAsia="Times New Roman"/>
          <w:szCs w:val="24"/>
        </w:rPr>
        <w:t xml:space="preserve"> </w:t>
      </w:r>
      <w:r>
        <w:rPr>
          <w:rFonts w:eastAsia="Times New Roman"/>
          <w:szCs w:val="24"/>
        </w:rPr>
        <w:t>Πρέπει η Νέα Δημοκρατία να μα</w:t>
      </w:r>
      <w:r w:rsidRPr="006E737A">
        <w:rPr>
          <w:rFonts w:eastAsia="Times New Roman"/>
          <w:szCs w:val="24"/>
        </w:rPr>
        <w:t>ς ξεκαθαρίσει αν όντως εγκατέλειψε την εθνική γραμμή του Βουκουρεστίου του 2008</w:t>
      </w:r>
      <w:r>
        <w:rPr>
          <w:rFonts w:eastAsia="Times New Roman"/>
          <w:szCs w:val="24"/>
        </w:rPr>
        <w:t>, Κώστας Καραμανλής</w:t>
      </w:r>
      <w:r>
        <w:rPr>
          <w:rFonts w:eastAsia="Times New Roman"/>
          <w:szCs w:val="24"/>
        </w:rPr>
        <w:t xml:space="preserve"> </w:t>
      </w:r>
      <w:r>
        <w:rPr>
          <w:rFonts w:eastAsia="Times New Roman"/>
          <w:szCs w:val="24"/>
        </w:rPr>
        <w:t>-</w:t>
      </w:r>
      <w:r>
        <w:rPr>
          <w:rFonts w:eastAsia="Times New Roman"/>
          <w:szCs w:val="24"/>
        </w:rPr>
        <w:t xml:space="preserve"> </w:t>
      </w:r>
      <w:r w:rsidRPr="006E737A">
        <w:rPr>
          <w:rFonts w:eastAsia="Times New Roman"/>
          <w:szCs w:val="24"/>
        </w:rPr>
        <w:t>Ντόρα Μπακογιάννη</w:t>
      </w:r>
      <w:r>
        <w:rPr>
          <w:rFonts w:eastAsia="Times New Roman"/>
          <w:szCs w:val="24"/>
        </w:rPr>
        <w:t>,</w:t>
      </w:r>
      <w:r w:rsidRPr="006E737A">
        <w:rPr>
          <w:rFonts w:eastAsia="Times New Roman"/>
          <w:szCs w:val="24"/>
        </w:rPr>
        <w:t xml:space="preserve"> </w:t>
      </w:r>
      <w:r>
        <w:rPr>
          <w:rFonts w:eastAsia="Times New Roman"/>
          <w:szCs w:val="24"/>
        </w:rPr>
        <w:t xml:space="preserve">για </w:t>
      </w:r>
      <w:r w:rsidRPr="006E737A">
        <w:rPr>
          <w:rFonts w:eastAsia="Times New Roman"/>
          <w:szCs w:val="24"/>
        </w:rPr>
        <w:t xml:space="preserve">σύνθετη ονομασία με γεωγραφικό προσδιορισμό για όλες τις </w:t>
      </w:r>
      <w:r>
        <w:rPr>
          <w:rFonts w:eastAsia="Times New Roman"/>
          <w:szCs w:val="24"/>
        </w:rPr>
        <w:t>χρήσεις.</w:t>
      </w:r>
    </w:p>
    <w:p w14:paraId="1664EC85" w14:textId="77777777" w:rsidR="00A97886" w:rsidRDefault="00361846">
      <w:pPr>
        <w:spacing w:line="600" w:lineRule="auto"/>
        <w:ind w:firstLine="720"/>
        <w:jc w:val="both"/>
        <w:rPr>
          <w:rFonts w:eastAsia="Times New Roman"/>
          <w:szCs w:val="24"/>
        </w:rPr>
      </w:pPr>
      <w:r>
        <w:rPr>
          <w:rFonts w:eastAsia="Times New Roman"/>
          <w:szCs w:val="24"/>
        </w:rPr>
        <w:t xml:space="preserve">Γιατί από την αντιφατική </w:t>
      </w:r>
      <w:r w:rsidRPr="006E737A">
        <w:rPr>
          <w:rFonts w:eastAsia="Times New Roman"/>
          <w:szCs w:val="24"/>
        </w:rPr>
        <w:t xml:space="preserve">ομιλία του </w:t>
      </w:r>
      <w:r>
        <w:rPr>
          <w:rFonts w:eastAsia="Times New Roman"/>
          <w:szCs w:val="24"/>
        </w:rPr>
        <w:t>Α</w:t>
      </w:r>
      <w:r w:rsidRPr="006E737A">
        <w:rPr>
          <w:rFonts w:eastAsia="Times New Roman"/>
          <w:szCs w:val="24"/>
        </w:rPr>
        <w:t xml:space="preserve">ρχηγού της Αξιωματικής Αντιπολίτευσης </w:t>
      </w:r>
      <w:r>
        <w:rPr>
          <w:rFonts w:eastAsia="Times New Roman"/>
          <w:szCs w:val="24"/>
        </w:rPr>
        <w:t>χ</w:t>
      </w:r>
      <w:r w:rsidRPr="006E737A">
        <w:rPr>
          <w:rFonts w:eastAsia="Times New Roman"/>
          <w:szCs w:val="24"/>
        </w:rPr>
        <w:t>θες δεν καταλάβα</w:t>
      </w:r>
      <w:r>
        <w:rPr>
          <w:rFonts w:eastAsia="Times New Roman"/>
          <w:szCs w:val="24"/>
        </w:rPr>
        <w:t xml:space="preserve">με </w:t>
      </w:r>
      <w:r w:rsidRPr="006E737A">
        <w:rPr>
          <w:rFonts w:eastAsia="Times New Roman"/>
          <w:szCs w:val="24"/>
        </w:rPr>
        <w:t>ποια είναι πραγματικά η γραμμή της Νέας Δημοκρατίας</w:t>
      </w:r>
      <w:r>
        <w:rPr>
          <w:rFonts w:eastAsia="Times New Roman"/>
          <w:szCs w:val="24"/>
        </w:rPr>
        <w:t>.</w:t>
      </w:r>
    </w:p>
    <w:p w14:paraId="1664EC86" w14:textId="77777777" w:rsidR="00A97886" w:rsidRDefault="00361846">
      <w:pPr>
        <w:spacing w:line="600" w:lineRule="auto"/>
        <w:ind w:firstLine="720"/>
        <w:jc w:val="both"/>
        <w:rPr>
          <w:rFonts w:eastAsia="Times New Roman"/>
          <w:szCs w:val="24"/>
        </w:rPr>
      </w:pPr>
      <w:r w:rsidRPr="00716E01">
        <w:rPr>
          <w:rFonts w:eastAsia="Times New Roman"/>
          <w:b/>
          <w:szCs w:val="24"/>
        </w:rPr>
        <w:t xml:space="preserve">ΜΑΥΡΟΥΔΗΣ ΒΟΡΙΔΗΣ: </w:t>
      </w:r>
      <w:r>
        <w:rPr>
          <w:rFonts w:eastAsia="Times New Roman"/>
          <w:szCs w:val="24"/>
        </w:rPr>
        <w:t xml:space="preserve">Ακόμα; </w:t>
      </w:r>
    </w:p>
    <w:p w14:paraId="1664EC87" w14:textId="77777777" w:rsidR="00A97886" w:rsidRDefault="00361846">
      <w:pPr>
        <w:spacing w:line="600" w:lineRule="auto"/>
        <w:ind w:firstLine="720"/>
        <w:jc w:val="both"/>
        <w:rPr>
          <w:rFonts w:eastAsia="Times New Roman"/>
          <w:szCs w:val="24"/>
        </w:rPr>
      </w:pPr>
      <w:r w:rsidRPr="003A3F6F">
        <w:rPr>
          <w:rFonts w:eastAsia="Times New Roman"/>
          <w:b/>
          <w:szCs w:val="24"/>
        </w:rPr>
        <w:t xml:space="preserve">ΣΠΥΡΙΔΩΝ ΔΑΝΕΛΛΗΣ: </w:t>
      </w:r>
      <w:r>
        <w:rPr>
          <w:rFonts w:eastAsia="Times New Roman"/>
          <w:szCs w:val="24"/>
        </w:rPr>
        <w:t xml:space="preserve">Και υποκριτικά, </w:t>
      </w:r>
      <w:r w:rsidRPr="006E737A">
        <w:rPr>
          <w:rFonts w:eastAsia="Times New Roman"/>
          <w:szCs w:val="24"/>
        </w:rPr>
        <w:t xml:space="preserve">κύριε </w:t>
      </w:r>
      <w:r>
        <w:rPr>
          <w:rFonts w:eastAsia="Times New Roman"/>
          <w:szCs w:val="24"/>
        </w:rPr>
        <w:t>Β</w:t>
      </w:r>
      <w:r w:rsidRPr="006E737A">
        <w:rPr>
          <w:rFonts w:eastAsia="Times New Roman"/>
          <w:szCs w:val="24"/>
        </w:rPr>
        <w:t>ορίδη</w:t>
      </w:r>
      <w:r>
        <w:rPr>
          <w:rFonts w:eastAsia="Times New Roman"/>
          <w:szCs w:val="24"/>
        </w:rPr>
        <w:t>,</w:t>
      </w:r>
      <w:r w:rsidRPr="006E737A">
        <w:rPr>
          <w:rFonts w:eastAsia="Times New Roman"/>
          <w:szCs w:val="24"/>
        </w:rPr>
        <w:t xml:space="preserve"> κάνουμε </w:t>
      </w:r>
      <w:r>
        <w:rPr>
          <w:rFonts w:eastAsia="Times New Roman"/>
          <w:szCs w:val="24"/>
        </w:rPr>
        <w:t>π</w:t>
      </w:r>
      <w:r w:rsidRPr="006E737A">
        <w:rPr>
          <w:rFonts w:eastAsia="Times New Roman"/>
          <w:szCs w:val="24"/>
        </w:rPr>
        <w:t xml:space="preserve">ως </w:t>
      </w:r>
      <w:r>
        <w:rPr>
          <w:rFonts w:eastAsia="Times New Roman"/>
          <w:szCs w:val="24"/>
        </w:rPr>
        <w:t>δ</w:t>
      </w:r>
      <w:r w:rsidRPr="006E737A">
        <w:rPr>
          <w:rFonts w:eastAsia="Times New Roman"/>
          <w:szCs w:val="24"/>
        </w:rPr>
        <w:t>ε</w:t>
      </w:r>
      <w:r>
        <w:rPr>
          <w:rFonts w:eastAsia="Times New Roman"/>
          <w:szCs w:val="24"/>
        </w:rPr>
        <w:t>ν καταλαβαίνουμε ότι de facto μά</w:t>
      </w:r>
      <w:r w:rsidRPr="006E737A">
        <w:rPr>
          <w:rFonts w:eastAsia="Times New Roman"/>
          <w:szCs w:val="24"/>
        </w:rPr>
        <w:t xml:space="preserve">ς επιβλήθηκε </w:t>
      </w:r>
      <w:r w:rsidRPr="006E737A">
        <w:rPr>
          <w:rFonts w:eastAsia="Times New Roman"/>
          <w:szCs w:val="24"/>
        </w:rPr>
        <w:lastRenderedPageBreak/>
        <w:t xml:space="preserve">σύνθετη </w:t>
      </w:r>
      <w:r w:rsidRPr="006E737A">
        <w:rPr>
          <w:rFonts w:eastAsia="Times New Roman"/>
          <w:szCs w:val="24"/>
        </w:rPr>
        <w:t>ονομασία τότε στην Ενδιάμεση Συμφωνία</w:t>
      </w:r>
      <w:r>
        <w:rPr>
          <w:rFonts w:eastAsia="Times New Roman"/>
          <w:szCs w:val="24"/>
        </w:rPr>
        <w:t>.</w:t>
      </w:r>
      <w:r w:rsidRPr="006E737A">
        <w:rPr>
          <w:rFonts w:eastAsia="Times New Roman"/>
          <w:szCs w:val="24"/>
        </w:rPr>
        <w:t xml:space="preserve"> </w:t>
      </w:r>
      <w:r>
        <w:rPr>
          <w:rFonts w:eastAsia="Times New Roman"/>
          <w:szCs w:val="24"/>
        </w:rPr>
        <w:t>Γιατί το «Μ», β</w:t>
      </w:r>
      <w:r w:rsidRPr="006E737A">
        <w:rPr>
          <w:rFonts w:eastAsia="Times New Roman"/>
          <w:szCs w:val="24"/>
        </w:rPr>
        <w:t>εβαίως</w:t>
      </w:r>
      <w:r>
        <w:rPr>
          <w:rFonts w:eastAsia="Times New Roman"/>
          <w:szCs w:val="24"/>
        </w:rPr>
        <w:t xml:space="preserve">, </w:t>
      </w:r>
      <w:r w:rsidRPr="006E737A">
        <w:rPr>
          <w:rFonts w:eastAsia="Times New Roman"/>
          <w:szCs w:val="24"/>
        </w:rPr>
        <w:t>έχει κατά κόρο</w:t>
      </w:r>
      <w:r>
        <w:rPr>
          <w:rFonts w:eastAsia="Times New Roman"/>
          <w:szCs w:val="24"/>
        </w:rPr>
        <w:t>ν</w:t>
      </w:r>
      <w:r w:rsidRPr="006E737A">
        <w:rPr>
          <w:rFonts w:eastAsia="Times New Roman"/>
          <w:szCs w:val="24"/>
        </w:rPr>
        <w:t xml:space="preserve"> </w:t>
      </w:r>
      <w:r>
        <w:rPr>
          <w:rFonts w:eastAsia="Times New Roman"/>
          <w:szCs w:val="24"/>
        </w:rPr>
        <w:t>ακουστεί,</w:t>
      </w:r>
      <w:r w:rsidRPr="006E737A">
        <w:rPr>
          <w:rFonts w:eastAsia="Times New Roman"/>
          <w:szCs w:val="24"/>
        </w:rPr>
        <w:t xml:space="preserve"> σημαίνει </w:t>
      </w:r>
      <w:r>
        <w:rPr>
          <w:rFonts w:eastAsia="Times New Roman"/>
          <w:szCs w:val="24"/>
        </w:rPr>
        <w:t>«</w:t>
      </w:r>
      <w:r w:rsidRPr="006E737A">
        <w:rPr>
          <w:rFonts w:eastAsia="Times New Roman"/>
          <w:szCs w:val="24"/>
        </w:rPr>
        <w:t>Μακεδονία</w:t>
      </w:r>
      <w:r>
        <w:rPr>
          <w:rFonts w:eastAsia="Times New Roman"/>
          <w:szCs w:val="24"/>
        </w:rPr>
        <w:t xml:space="preserve">». </w:t>
      </w:r>
      <w:r w:rsidRPr="006E737A">
        <w:rPr>
          <w:rFonts w:eastAsia="Times New Roman"/>
          <w:szCs w:val="24"/>
        </w:rPr>
        <w:t xml:space="preserve"> </w:t>
      </w:r>
    </w:p>
    <w:p w14:paraId="1664EC88" w14:textId="77777777" w:rsidR="00A97886" w:rsidRDefault="00361846">
      <w:pPr>
        <w:spacing w:line="600" w:lineRule="auto"/>
        <w:ind w:firstLine="720"/>
        <w:jc w:val="both"/>
        <w:rPr>
          <w:rFonts w:eastAsia="Times New Roman"/>
          <w:szCs w:val="24"/>
        </w:rPr>
      </w:pPr>
      <w:r w:rsidRPr="006E737A">
        <w:rPr>
          <w:rFonts w:eastAsia="Times New Roman"/>
          <w:szCs w:val="24"/>
        </w:rPr>
        <w:t xml:space="preserve">Αν δεν φτιάχνεις </w:t>
      </w:r>
      <w:r>
        <w:rPr>
          <w:rFonts w:eastAsia="Times New Roman"/>
          <w:szCs w:val="24"/>
        </w:rPr>
        <w:t>αλύτρωτους,</w:t>
      </w:r>
      <w:r w:rsidRPr="006E737A">
        <w:rPr>
          <w:rFonts w:eastAsia="Times New Roman"/>
          <w:szCs w:val="24"/>
        </w:rPr>
        <w:t xml:space="preserve"> </w:t>
      </w:r>
      <w:r>
        <w:rPr>
          <w:rFonts w:eastAsia="Times New Roman"/>
          <w:szCs w:val="24"/>
        </w:rPr>
        <w:t xml:space="preserve">κυρίες και κύριοι </w:t>
      </w:r>
      <w:r w:rsidRPr="006E737A">
        <w:rPr>
          <w:rFonts w:eastAsia="Times New Roman"/>
          <w:szCs w:val="24"/>
        </w:rPr>
        <w:t>συνάδελφοι</w:t>
      </w:r>
      <w:r>
        <w:rPr>
          <w:rFonts w:eastAsia="Times New Roman"/>
          <w:szCs w:val="24"/>
        </w:rPr>
        <w:t>,</w:t>
      </w:r>
      <w:r w:rsidRPr="006E737A">
        <w:rPr>
          <w:rFonts w:eastAsia="Times New Roman"/>
          <w:szCs w:val="24"/>
        </w:rPr>
        <w:t xml:space="preserve"> αλυτρωτισμό </w:t>
      </w:r>
      <w:r>
        <w:rPr>
          <w:rFonts w:eastAsia="Times New Roman"/>
          <w:szCs w:val="24"/>
        </w:rPr>
        <w:t>δ</w:t>
      </w:r>
      <w:r w:rsidRPr="006E737A">
        <w:rPr>
          <w:rFonts w:eastAsia="Times New Roman"/>
          <w:szCs w:val="24"/>
        </w:rPr>
        <w:t>εν φοβάσαι</w:t>
      </w:r>
      <w:r>
        <w:rPr>
          <w:rFonts w:eastAsia="Times New Roman"/>
          <w:szCs w:val="24"/>
        </w:rPr>
        <w:t>.</w:t>
      </w:r>
      <w:r w:rsidRPr="006E737A">
        <w:rPr>
          <w:rFonts w:eastAsia="Times New Roman"/>
          <w:szCs w:val="24"/>
        </w:rPr>
        <w:t xml:space="preserve"> </w:t>
      </w:r>
      <w:r>
        <w:rPr>
          <w:rFonts w:eastAsia="Times New Roman"/>
          <w:szCs w:val="24"/>
        </w:rPr>
        <w:t>Ο</w:t>
      </w:r>
      <w:r w:rsidRPr="006E737A">
        <w:rPr>
          <w:rFonts w:eastAsia="Times New Roman"/>
          <w:szCs w:val="24"/>
        </w:rPr>
        <w:t xml:space="preserve"> γνήσιος πατριωτισμός συ</w:t>
      </w:r>
      <w:r>
        <w:rPr>
          <w:rFonts w:eastAsia="Times New Roman"/>
          <w:szCs w:val="24"/>
        </w:rPr>
        <w:t>νοδεύεται και από αυτοπεποίθηση, α</w:t>
      </w:r>
      <w:r w:rsidRPr="006E737A">
        <w:rPr>
          <w:rFonts w:eastAsia="Times New Roman"/>
          <w:szCs w:val="24"/>
        </w:rPr>
        <w:t>λ</w:t>
      </w:r>
      <w:r w:rsidRPr="006E737A">
        <w:rPr>
          <w:rFonts w:eastAsia="Times New Roman"/>
          <w:szCs w:val="24"/>
        </w:rPr>
        <w:t>λά και από σεβασμό για τον πατριωτισμό των άλλων</w:t>
      </w:r>
      <w:r>
        <w:rPr>
          <w:rFonts w:eastAsia="Times New Roman"/>
          <w:szCs w:val="24"/>
        </w:rPr>
        <w:t>. Δ</w:t>
      </w:r>
      <w:r w:rsidRPr="006E737A">
        <w:rPr>
          <w:rFonts w:eastAsia="Times New Roman"/>
          <w:szCs w:val="24"/>
        </w:rPr>
        <w:t>υστυχώς</w:t>
      </w:r>
      <w:r>
        <w:rPr>
          <w:rFonts w:eastAsia="Times New Roman"/>
          <w:szCs w:val="24"/>
        </w:rPr>
        <w:t>, παρά</w:t>
      </w:r>
      <w:r w:rsidRPr="006E737A">
        <w:rPr>
          <w:rFonts w:eastAsia="Times New Roman"/>
          <w:szCs w:val="24"/>
        </w:rPr>
        <w:t xml:space="preserve"> το πόσο μας κόστισ</w:t>
      </w:r>
      <w:r>
        <w:rPr>
          <w:rFonts w:eastAsia="Times New Roman"/>
          <w:szCs w:val="24"/>
        </w:rPr>
        <w:t>αν</w:t>
      </w:r>
      <w:r w:rsidRPr="006E737A">
        <w:rPr>
          <w:rFonts w:eastAsia="Times New Roman"/>
          <w:szCs w:val="24"/>
        </w:rPr>
        <w:t xml:space="preserve"> εθνικά οι λογικές με τις μπάρες στη</w:t>
      </w:r>
      <w:r>
        <w:rPr>
          <w:rFonts w:eastAsia="Times New Roman"/>
          <w:szCs w:val="24"/>
        </w:rPr>
        <w:t xml:space="preserve"> Θράκη,</w:t>
      </w:r>
      <w:r w:rsidRPr="006E737A">
        <w:rPr>
          <w:rFonts w:eastAsia="Times New Roman"/>
          <w:szCs w:val="24"/>
        </w:rPr>
        <w:t xml:space="preserve"> με τους </w:t>
      </w:r>
      <w:proofErr w:type="spellStart"/>
      <w:r>
        <w:rPr>
          <w:rFonts w:eastAsia="Times New Roman"/>
          <w:szCs w:val="24"/>
        </w:rPr>
        <w:t>Π</w:t>
      </w:r>
      <w:r w:rsidRPr="006E737A">
        <w:rPr>
          <w:rFonts w:eastAsia="Times New Roman"/>
          <w:szCs w:val="24"/>
        </w:rPr>
        <w:t>ομάκους</w:t>
      </w:r>
      <w:proofErr w:type="spellEnd"/>
      <w:r>
        <w:rPr>
          <w:rFonts w:eastAsia="Times New Roman"/>
          <w:szCs w:val="24"/>
        </w:rPr>
        <w:t>,</w:t>
      </w:r>
      <w:r w:rsidRPr="006E737A">
        <w:rPr>
          <w:rFonts w:eastAsia="Times New Roman"/>
          <w:szCs w:val="24"/>
        </w:rPr>
        <w:t xml:space="preserve"> μυαλό δεν έχουμε βάλει</w:t>
      </w:r>
      <w:r>
        <w:rPr>
          <w:rFonts w:eastAsia="Times New Roman"/>
          <w:szCs w:val="24"/>
        </w:rPr>
        <w:t>.</w:t>
      </w:r>
      <w:r w:rsidRPr="006E737A">
        <w:rPr>
          <w:rFonts w:eastAsia="Times New Roman"/>
          <w:szCs w:val="24"/>
        </w:rPr>
        <w:t xml:space="preserve"> </w:t>
      </w:r>
    </w:p>
    <w:p w14:paraId="1664EC89" w14:textId="77777777" w:rsidR="00A97886" w:rsidRDefault="00361846">
      <w:pPr>
        <w:spacing w:line="600" w:lineRule="auto"/>
        <w:ind w:firstLine="720"/>
        <w:jc w:val="both"/>
        <w:rPr>
          <w:rFonts w:eastAsia="Times New Roman"/>
          <w:szCs w:val="24"/>
        </w:rPr>
      </w:pPr>
      <w:r>
        <w:rPr>
          <w:rFonts w:eastAsia="Times New Roman"/>
          <w:szCs w:val="24"/>
        </w:rPr>
        <w:t>Π</w:t>
      </w:r>
      <w:r w:rsidRPr="006E737A">
        <w:rPr>
          <w:rFonts w:eastAsia="Times New Roman"/>
          <w:szCs w:val="24"/>
        </w:rPr>
        <w:t xml:space="preserve">ροϋπόθεση μιας βιώσιμης συμφωνίας αποτελεί </w:t>
      </w:r>
      <w:r>
        <w:rPr>
          <w:rFonts w:eastAsia="Times New Roman"/>
          <w:szCs w:val="24"/>
        </w:rPr>
        <w:t xml:space="preserve">η </w:t>
      </w:r>
      <w:r w:rsidRPr="006E737A">
        <w:rPr>
          <w:rFonts w:eastAsia="Times New Roman"/>
          <w:szCs w:val="24"/>
        </w:rPr>
        <w:t>δικαιοσύνη και ο αμοιβαίος σεβασμός το</w:t>
      </w:r>
      <w:r w:rsidRPr="006E737A">
        <w:rPr>
          <w:rFonts w:eastAsia="Times New Roman"/>
          <w:szCs w:val="24"/>
        </w:rPr>
        <w:t xml:space="preserve">υ </w:t>
      </w:r>
      <w:r>
        <w:rPr>
          <w:rFonts w:eastAsia="Times New Roman"/>
          <w:szCs w:val="24"/>
        </w:rPr>
        <w:t>ε</w:t>
      </w:r>
      <w:r w:rsidRPr="006E737A">
        <w:rPr>
          <w:rFonts w:eastAsia="Times New Roman"/>
          <w:szCs w:val="24"/>
        </w:rPr>
        <w:t>θνικού φιλότιμου των δύο λαών</w:t>
      </w:r>
      <w:r>
        <w:rPr>
          <w:rFonts w:eastAsia="Times New Roman"/>
          <w:szCs w:val="24"/>
        </w:rPr>
        <w:t>. Εμείς</w:t>
      </w:r>
      <w:r w:rsidRPr="006E737A">
        <w:rPr>
          <w:rFonts w:eastAsia="Times New Roman"/>
          <w:szCs w:val="24"/>
        </w:rPr>
        <w:t xml:space="preserve"> είμαστε </w:t>
      </w:r>
      <w:r>
        <w:rPr>
          <w:rFonts w:eastAsia="Times New Roman"/>
          <w:szCs w:val="24"/>
        </w:rPr>
        <w:t xml:space="preserve">οι </w:t>
      </w:r>
      <w:r w:rsidRPr="006E737A">
        <w:rPr>
          <w:rFonts w:eastAsia="Times New Roman"/>
          <w:szCs w:val="24"/>
        </w:rPr>
        <w:t>γνήσιοι πατριώτες</w:t>
      </w:r>
      <w:r>
        <w:rPr>
          <w:rFonts w:eastAsia="Times New Roman"/>
          <w:szCs w:val="24"/>
        </w:rPr>
        <w:t>,</w:t>
      </w:r>
      <w:r w:rsidRPr="006E737A">
        <w:rPr>
          <w:rFonts w:eastAsia="Times New Roman"/>
          <w:szCs w:val="24"/>
        </w:rPr>
        <w:t xml:space="preserve"> κυρίες</w:t>
      </w:r>
      <w:r>
        <w:rPr>
          <w:rFonts w:eastAsia="Times New Roman"/>
          <w:szCs w:val="24"/>
        </w:rPr>
        <w:t xml:space="preserve"> και</w:t>
      </w:r>
      <w:r w:rsidRPr="006E737A">
        <w:rPr>
          <w:rFonts w:eastAsia="Times New Roman"/>
          <w:szCs w:val="24"/>
        </w:rPr>
        <w:t xml:space="preserve"> κύριοι συνάδελφοι</w:t>
      </w:r>
      <w:r>
        <w:rPr>
          <w:rFonts w:eastAsia="Times New Roman"/>
          <w:szCs w:val="24"/>
        </w:rPr>
        <w:t>.</w:t>
      </w:r>
      <w:r w:rsidRPr="006E737A">
        <w:rPr>
          <w:rFonts w:eastAsia="Times New Roman"/>
          <w:szCs w:val="24"/>
        </w:rPr>
        <w:t xml:space="preserve"> </w:t>
      </w:r>
      <w:r>
        <w:rPr>
          <w:rFonts w:eastAsia="Times New Roman"/>
          <w:szCs w:val="24"/>
        </w:rPr>
        <w:t>Κι</w:t>
      </w:r>
      <w:r w:rsidRPr="006E737A">
        <w:rPr>
          <w:rFonts w:eastAsia="Times New Roman"/>
          <w:szCs w:val="24"/>
        </w:rPr>
        <w:t xml:space="preserve"> όχι μόνο </w:t>
      </w:r>
      <w:r>
        <w:rPr>
          <w:rFonts w:eastAsia="Times New Roman"/>
          <w:szCs w:val="24"/>
        </w:rPr>
        <w:t>δ</w:t>
      </w:r>
      <w:r w:rsidRPr="006E737A">
        <w:rPr>
          <w:rFonts w:eastAsia="Times New Roman"/>
          <w:szCs w:val="24"/>
        </w:rPr>
        <w:t>εν πουλάμε σήμερα τη Μακεδονία</w:t>
      </w:r>
      <w:r>
        <w:rPr>
          <w:rFonts w:eastAsia="Times New Roman"/>
          <w:szCs w:val="24"/>
        </w:rPr>
        <w:t xml:space="preserve"> -πολύ περισσότερο δεν την χαρίζουμε- </w:t>
      </w:r>
      <w:r w:rsidRPr="006E737A">
        <w:rPr>
          <w:rFonts w:eastAsia="Times New Roman"/>
          <w:szCs w:val="24"/>
        </w:rPr>
        <w:t xml:space="preserve"> με </w:t>
      </w:r>
      <w:r>
        <w:rPr>
          <w:rFonts w:eastAsia="Times New Roman"/>
          <w:szCs w:val="24"/>
        </w:rPr>
        <w:t>τη Σ</w:t>
      </w:r>
      <w:r w:rsidRPr="006E737A">
        <w:rPr>
          <w:rFonts w:eastAsia="Times New Roman"/>
          <w:szCs w:val="24"/>
        </w:rPr>
        <w:t>υμφωνία των Πρεσπών</w:t>
      </w:r>
      <w:r>
        <w:rPr>
          <w:rFonts w:eastAsia="Times New Roman"/>
          <w:szCs w:val="24"/>
        </w:rPr>
        <w:t>, αλλά</w:t>
      </w:r>
      <w:r w:rsidRPr="006E737A">
        <w:rPr>
          <w:rFonts w:eastAsia="Times New Roman"/>
          <w:szCs w:val="24"/>
        </w:rPr>
        <w:t xml:space="preserve"> την παίρνουμε πίσω</w:t>
      </w:r>
      <w:r>
        <w:rPr>
          <w:rFonts w:eastAsia="Times New Roman"/>
          <w:szCs w:val="24"/>
        </w:rPr>
        <w:t>.</w:t>
      </w:r>
      <w:r w:rsidRPr="006E737A">
        <w:rPr>
          <w:rFonts w:eastAsia="Times New Roman"/>
          <w:szCs w:val="24"/>
        </w:rPr>
        <w:t xml:space="preserve"> Μην ξεχνάτε πως δεν μιλάμε για μία ειρηνευτική </w:t>
      </w:r>
      <w:r>
        <w:rPr>
          <w:rFonts w:eastAsia="Times New Roman"/>
          <w:szCs w:val="24"/>
        </w:rPr>
        <w:t>σ</w:t>
      </w:r>
      <w:r w:rsidRPr="006E737A">
        <w:rPr>
          <w:rFonts w:eastAsia="Times New Roman"/>
          <w:szCs w:val="24"/>
        </w:rPr>
        <w:t xml:space="preserve">υνθήκη που επιβάλλει τους όρους του </w:t>
      </w:r>
      <w:r>
        <w:rPr>
          <w:rFonts w:eastAsia="Times New Roman"/>
          <w:szCs w:val="24"/>
        </w:rPr>
        <w:t>ο</w:t>
      </w:r>
      <w:r w:rsidRPr="006E737A">
        <w:rPr>
          <w:rFonts w:eastAsia="Times New Roman"/>
          <w:szCs w:val="24"/>
        </w:rPr>
        <w:t xml:space="preserve"> </w:t>
      </w:r>
      <w:r>
        <w:rPr>
          <w:rFonts w:eastAsia="Times New Roman"/>
          <w:szCs w:val="24"/>
        </w:rPr>
        <w:t>νικητής</w:t>
      </w:r>
      <w:r w:rsidRPr="006E737A">
        <w:rPr>
          <w:rFonts w:eastAsia="Times New Roman"/>
          <w:szCs w:val="24"/>
        </w:rPr>
        <w:t xml:space="preserve"> μετά από πολεμική σύρραξη </w:t>
      </w:r>
      <w:r>
        <w:rPr>
          <w:rFonts w:eastAsia="Times New Roman"/>
          <w:szCs w:val="24"/>
        </w:rPr>
        <w:t>προς</w:t>
      </w:r>
      <w:r w:rsidRPr="006E737A">
        <w:rPr>
          <w:rFonts w:eastAsia="Times New Roman"/>
          <w:szCs w:val="24"/>
        </w:rPr>
        <w:t xml:space="preserve"> τους ηττημένους</w:t>
      </w:r>
      <w:r>
        <w:rPr>
          <w:rFonts w:eastAsia="Times New Roman"/>
          <w:szCs w:val="24"/>
        </w:rPr>
        <w:t>.</w:t>
      </w:r>
      <w:r w:rsidRPr="006E737A">
        <w:rPr>
          <w:rFonts w:eastAsia="Times New Roman"/>
          <w:szCs w:val="24"/>
        </w:rPr>
        <w:t xml:space="preserve"> Η </w:t>
      </w:r>
      <w:r>
        <w:rPr>
          <w:rFonts w:eastAsia="Times New Roman"/>
          <w:szCs w:val="24"/>
        </w:rPr>
        <w:t>Σ</w:t>
      </w:r>
      <w:r w:rsidRPr="006E737A">
        <w:rPr>
          <w:rFonts w:eastAsia="Times New Roman"/>
          <w:szCs w:val="24"/>
        </w:rPr>
        <w:t xml:space="preserve">υμφωνία των Πρεσπών </w:t>
      </w:r>
      <w:r>
        <w:rPr>
          <w:rFonts w:eastAsia="Times New Roman"/>
          <w:szCs w:val="24"/>
        </w:rPr>
        <w:t xml:space="preserve">ικανοποιεί το μείζον αίτημά μας για </w:t>
      </w:r>
      <w:r w:rsidRPr="006E737A">
        <w:rPr>
          <w:rFonts w:eastAsia="Times New Roman"/>
          <w:szCs w:val="24"/>
        </w:rPr>
        <w:t xml:space="preserve">σύνθετη ονομασία για όλες τις </w:t>
      </w:r>
      <w:r>
        <w:rPr>
          <w:rFonts w:eastAsia="Times New Roman"/>
          <w:szCs w:val="24"/>
        </w:rPr>
        <w:t>χρήσεις.</w:t>
      </w:r>
      <w:r w:rsidRPr="006E737A">
        <w:rPr>
          <w:rFonts w:eastAsia="Times New Roman"/>
          <w:szCs w:val="24"/>
        </w:rPr>
        <w:t xml:space="preserve"> </w:t>
      </w:r>
      <w:r>
        <w:rPr>
          <w:rFonts w:eastAsia="Times New Roman"/>
          <w:szCs w:val="24"/>
        </w:rPr>
        <w:t>Κ</w:t>
      </w:r>
      <w:r w:rsidRPr="006E737A">
        <w:rPr>
          <w:rFonts w:eastAsia="Times New Roman"/>
          <w:szCs w:val="24"/>
        </w:rPr>
        <w:t>αι για τους γε</w:t>
      </w:r>
      <w:r w:rsidRPr="006E737A">
        <w:rPr>
          <w:rFonts w:eastAsia="Times New Roman"/>
          <w:szCs w:val="24"/>
        </w:rPr>
        <w:t xml:space="preserve">ίτονες </w:t>
      </w:r>
      <w:r>
        <w:rPr>
          <w:rFonts w:eastAsia="Times New Roman"/>
          <w:szCs w:val="24"/>
        </w:rPr>
        <w:t>δύο</w:t>
      </w:r>
      <w:r w:rsidRPr="006E737A">
        <w:rPr>
          <w:rFonts w:eastAsia="Times New Roman"/>
          <w:szCs w:val="24"/>
        </w:rPr>
        <w:t xml:space="preserve"> στοιχεία </w:t>
      </w:r>
      <w:r w:rsidRPr="006E737A">
        <w:rPr>
          <w:rFonts w:eastAsia="Times New Roman"/>
          <w:szCs w:val="24"/>
        </w:rPr>
        <w:lastRenderedPageBreak/>
        <w:t>που συγκροτούν ένα</w:t>
      </w:r>
      <w:r>
        <w:rPr>
          <w:rFonts w:eastAsia="Times New Roman"/>
          <w:szCs w:val="24"/>
        </w:rPr>
        <w:t>ν</w:t>
      </w:r>
      <w:r w:rsidRPr="006E737A">
        <w:rPr>
          <w:rFonts w:eastAsia="Times New Roman"/>
          <w:szCs w:val="24"/>
        </w:rPr>
        <w:t xml:space="preserve"> ελάχιστο συνδετικό ιστό</w:t>
      </w:r>
      <w:r>
        <w:rPr>
          <w:rFonts w:eastAsia="Times New Roman"/>
          <w:szCs w:val="24"/>
        </w:rPr>
        <w:t>,</w:t>
      </w:r>
      <w:r w:rsidRPr="006E737A">
        <w:rPr>
          <w:rFonts w:eastAsia="Times New Roman"/>
          <w:szCs w:val="24"/>
        </w:rPr>
        <w:t xml:space="preserve"> απαραίτητο για να συνδέσει μία </w:t>
      </w:r>
      <w:proofErr w:type="spellStart"/>
      <w:r>
        <w:rPr>
          <w:rFonts w:eastAsia="Times New Roman"/>
          <w:szCs w:val="24"/>
        </w:rPr>
        <w:t>πολυ</w:t>
      </w:r>
      <w:r w:rsidRPr="006E737A">
        <w:rPr>
          <w:rFonts w:eastAsia="Times New Roman"/>
          <w:szCs w:val="24"/>
        </w:rPr>
        <w:t>εθνοτική</w:t>
      </w:r>
      <w:proofErr w:type="spellEnd"/>
      <w:r w:rsidRPr="006E737A">
        <w:rPr>
          <w:rFonts w:eastAsia="Times New Roman"/>
          <w:szCs w:val="24"/>
        </w:rPr>
        <w:t xml:space="preserve"> κοινωνία</w:t>
      </w:r>
      <w:r>
        <w:rPr>
          <w:rFonts w:eastAsia="Times New Roman"/>
          <w:szCs w:val="24"/>
        </w:rPr>
        <w:t>.</w:t>
      </w:r>
      <w:r w:rsidRPr="006E737A">
        <w:rPr>
          <w:rFonts w:eastAsia="Times New Roman"/>
          <w:szCs w:val="24"/>
        </w:rPr>
        <w:t xml:space="preserve"> </w:t>
      </w:r>
    </w:p>
    <w:p w14:paraId="1664EC8A" w14:textId="77777777" w:rsidR="00A97886" w:rsidRDefault="00361846">
      <w:pPr>
        <w:spacing w:line="600" w:lineRule="auto"/>
        <w:ind w:firstLine="720"/>
        <w:jc w:val="both"/>
        <w:rPr>
          <w:rFonts w:eastAsia="Times New Roman"/>
          <w:szCs w:val="24"/>
        </w:rPr>
      </w:pPr>
      <w:r>
        <w:rPr>
          <w:rFonts w:eastAsia="Times New Roman"/>
          <w:szCs w:val="24"/>
        </w:rPr>
        <w:t>Α</w:t>
      </w:r>
      <w:r w:rsidRPr="006E737A">
        <w:rPr>
          <w:rFonts w:eastAsia="Times New Roman"/>
          <w:szCs w:val="24"/>
        </w:rPr>
        <w:t xml:space="preserve">πό τα </w:t>
      </w:r>
      <w:r>
        <w:rPr>
          <w:rFonts w:eastAsia="Times New Roman"/>
          <w:szCs w:val="24"/>
        </w:rPr>
        <w:t xml:space="preserve">είκοσι άρθρα της </w:t>
      </w:r>
      <w:r>
        <w:rPr>
          <w:rFonts w:eastAsia="Times New Roman"/>
          <w:szCs w:val="24"/>
        </w:rPr>
        <w:t>σ</w:t>
      </w:r>
      <w:r w:rsidRPr="006E737A">
        <w:rPr>
          <w:rFonts w:eastAsia="Times New Roman"/>
          <w:szCs w:val="24"/>
        </w:rPr>
        <w:t>υμφω</w:t>
      </w:r>
      <w:r>
        <w:rPr>
          <w:rFonts w:eastAsia="Times New Roman"/>
          <w:szCs w:val="24"/>
        </w:rPr>
        <w:t xml:space="preserve">νίας η ρητορική σας εξαντλείται, </w:t>
      </w:r>
      <w:r w:rsidRPr="006E737A">
        <w:rPr>
          <w:rFonts w:eastAsia="Times New Roman"/>
          <w:szCs w:val="24"/>
        </w:rPr>
        <w:t>κυρίως</w:t>
      </w:r>
      <w:r>
        <w:rPr>
          <w:rFonts w:eastAsia="Times New Roman"/>
          <w:szCs w:val="24"/>
        </w:rPr>
        <w:t>,</w:t>
      </w:r>
      <w:r w:rsidRPr="006E737A">
        <w:rPr>
          <w:rFonts w:eastAsia="Times New Roman"/>
          <w:szCs w:val="24"/>
        </w:rPr>
        <w:t xml:space="preserve"> </w:t>
      </w:r>
      <w:r>
        <w:rPr>
          <w:rFonts w:eastAsia="Times New Roman"/>
          <w:szCs w:val="24"/>
        </w:rPr>
        <w:t xml:space="preserve">σε αυτά τα δύο ζητήματα, συγχέοντας ενσυνείδητα υπηκοότητα και </w:t>
      </w:r>
      <w:r w:rsidRPr="006E737A">
        <w:rPr>
          <w:rFonts w:eastAsia="Times New Roman"/>
          <w:szCs w:val="24"/>
        </w:rPr>
        <w:t>ιθα</w:t>
      </w:r>
      <w:r w:rsidRPr="006E737A">
        <w:rPr>
          <w:rFonts w:eastAsia="Times New Roman"/>
          <w:szCs w:val="24"/>
        </w:rPr>
        <w:t xml:space="preserve">γένεια </w:t>
      </w:r>
      <w:r>
        <w:rPr>
          <w:rFonts w:eastAsia="Times New Roman"/>
          <w:szCs w:val="24"/>
        </w:rPr>
        <w:t xml:space="preserve">με </w:t>
      </w:r>
      <w:r w:rsidRPr="006E737A">
        <w:rPr>
          <w:rFonts w:eastAsia="Times New Roman"/>
          <w:szCs w:val="24"/>
        </w:rPr>
        <w:t>εθνικότητα και γλώσσα</w:t>
      </w:r>
      <w:r>
        <w:rPr>
          <w:rFonts w:eastAsia="Times New Roman"/>
          <w:szCs w:val="24"/>
        </w:rPr>
        <w:t>.</w:t>
      </w:r>
      <w:r w:rsidRPr="006E737A">
        <w:rPr>
          <w:rFonts w:eastAsia="Times New Roman"/>
          <w:szCs w:val="24"/>
        </w:rPr>
        <w:t xml:space="preserve"> </w:t>
      </w:r>
      <w:r>
        <w:rPr>
          <w:rFonts w:eastAsia="Times New Roman"/>
          <w:szCs w:val="24"/>
        </w:rPr>
        <w:t xml:space="preserve">Αν και </w:t>
      </w:r>
      <w:r w:rsidRPr="006E737A">
        <w:rPr>
          <w:rFonts w:eastAsia="Times New Roman"/>
          <w:szCs w:val="24"/>
        </w:rPr>
        <w:t>φιλελεύθεροι</w:t>
      </w:r>
      <w:r>
        <w:rPr>
          <w:rFonts w:eastAsia="Times New Roman"/>
          <w:szCs w:val="24"/>
        </w:rPr>
        <w:t>,</w:t>
      </w:r>
      <w:r w:rsidRPr="006E737A">
        <w:rPr>
          <w:rFonts w:eastAsia="Times New Roman"/>
          <w:szCs w:val="24"/>
        </w:rPr>
        <w:t xml:space="preserve"> ξεχνάτε πως τα θέματα συνείδησης δεν αποτελούν αντικείμενο </w:t>
      </w:r>
      <w:r>
        <w:rPr>
          <w:rFonts w:eastAsia="Times New Roman"/>
          <w:szCs w:val="24"/>
        </w:rPr>
        <w:t>συμφωνιών. Κ</w:t>
      </w:r>
      <w:r w:rsidRPr="006E737A">
        <w:rPr>
          <w:rFonts w:eastAsia="Times New Roman"/>
          <w:szCs w:val="24"/>
        </w:rPr>
        <w:t xml:space="preserve">αθώς </w:t>
      </w:r>
      <w:r>
        <w:rPr>
          <w:rFonts w:eastAsia="Times New Roman"/>
          <w:szCs w:val="24"/>
        </w:rPr>
        <w:t>επίσης,</w:t>
      </w:r>
      <w:r w:rsidRPr="006E737A">
        <w:rPr>
          <w:rFonts w:eastAsia="Times New Roman"/>
          <w:szCs w:val="24"/>
        </w:rPr>
        <w:t xml:space="preserve"> και </w:t>
      </w:r>
      <w:r>
        <w:rPr>
          <w:rFonts w:eastAsia="Times New Roman"/>
          <w:szCs w:val="24"/>
        </w:rPr>
        <w:t xml:space="preserve">ότι </w:t>
      </w:r>
      <w:r w:rsidRPr="006E737A">
        <w:rPr>
          <w:rFonts w:eastAsia="Times New Roman"/>
          <w:szCs w:val="24"/>
        </w:rPr>
        <w:t xml:space="preserve">τα δικαιώματα του αυτοπροσδιορισμού και της αυτοδιάθεσης προστατεύονται από </w:t>
      </w:r>
      <w:r>
        <w:rPr>
          <w:rFonts w:eastAsia="Times New Roman"/>
          <w:szCs w:val="24"/>
        </w:rPr>
        <w:t xml:space="preserve">το διεθνές δίκαιο, </w:t>
      </w:r>
      <w:r w:rsidRPr="006E737A">
        <w:rPr>
          <w:rFonts w:eastAsia="Times New Roman"/>
          <w:szCs w:val="24"/>
        </w:rPr>
        <w:t>τις αρχές της Δ</w:t>
      </w:r>
      <w:r w:rsidRPr="006E737A">
        <w:rPr>
          <w:rFonts w:eastAsia="Times New Roman"/>
          <w:szCs w:val="24"/>
        </w:rPr>
        <w:t xml:space="preserve">ΑΣΕ και </w:t>
      </w:r>
      <w:r>
        <w:rPr>
          <w:rFonts w:eastAsia="Times New Roman"/>
          <w:szCs w:val="24"/>
        </w:rPr>
        <w:t>β</w:t>
      </w:r>
      <w:r w:rsidRPr="006E737A">
        <w:rPr>
          <w:rFonts w:eastAsia="Times New Roman"/>
          <w:szCs w:val="24"/>
        </w:rPr>
        <w:t>εβαίως</w:t>
      </w:r>
      <w:r>
        <w:rPr>
          <w:rFonts w:eastAsia="Times New Roman"/>
          <w:szCs w:val="24"/>
        </w:rPr>
        <w:t>,</w:t>
      </w:r>
      <w:r w:rsidRPr="006E737A">
        <w:rPr>
          <w:rFonts w:eastAsia="Times New Roman"/>
          <w:szCs w:val="24"/>
        </w:rPr>
        <w:t xml:space="preserve"> άπειρες απ</w:t>
      </w:r>
      <w:r>
        <w:rPr>
          <w:rFonts w:eastAsia="Times New Roman"/>
          <w:szCs w:val="24"/>
        </w:rPr>
        <w:t>οφάσεις του Διεθνούς Δ</w:t>
      </w:r>
      <w:r w:rsidRPr="006E737A">
        <w:rPr>
          <w:rFonts w:eastAsia="Times New Roman"/>
          <w:szCs w:val="24"/>
        </w:rPr>
        <w:t>ικαστηρίου</w:t>
      </w:r>
      <w:r>
        <w:rPr>
          <w:rFonts w:eastAsia="Times New Roman"/>
          <w:szCs w:val="24"/>
        </w:rPr>
        <w:t xml:space="preserve">, αλλά </w:t>
      </w:r>
      <w:r w:rsidRPr="006E737A">
        <w:rPr>
          <w:rFonts w:eastAsia="Times New Roman"/>
          <w:szCs w:val="24"/>
        </w:rPr>
        <w:t>και του Ευρωπαϊκού Δικαστηρίου Ανθρωπίνων Δικαιωμάτων</w:t>
      </w:r>
      <w:r>
        <w:rPr>
          <w:rFonts w:eastAsia="Times New Roman"/>
          <w:szCs w:val="24"/>
        </w:rPr>
        <w:t>.</w:t>
      </w:r>
    </w:p>
    <w:p w14:paraId="1664EC8B" w14:textId="77777777" w:rsidR="00A97886" w:rsidRDefault="00361846">
      <w:pPr>
        <w:spacing w:line="600" w:lineRule="auto"/>
        <w:ind w:firstLine="720"/>
        <w:jc w:val="both"/>
        <w:rPr>
          <w:rFonts w:eastAsia="Times New Roman"/>
          <w:szCs w:val="24"/>
        </w:rPr>
      </w:pPr>
      <w:r>
        <w:rPr>
          <w:rFonts w:eastAsia="Times New Roman"/>
          <w:szCs w:val="24"/>
        </w:rPr>
        <w:t>Προσπερνάτε δε τη διαγραφή της αστείας διεκδίκησης της ιστορίας της αρχαίας Μ</w:t>
      </w:r>
      <w:r w:rsidRPr="006E737A">
        <w:rPr>
          <w:rFonts w:eastAsia="Times New Roman"/>
          <w:szCs w:val="24"/>
        </w:rPr>
        <w:t>ακεδονίας και τ</w:t>
      </w:r>
      <w:r>
        <w:rPr>
          <w:rFonts w:eastAsia="Times New Roman"/>
          <w:szCs w:val="24"/>
        </w:rPr>
        <w:t>ων</w:t>
      </w:r>
      <w:r w:rsidRPr="006E737A">
        <w:rPr>
          <w:rFonts w:eastAsia="Times New Roman"/>
          <w:szCs w:val="24"/>
        </w:rPr>
        <w:t xml:space="preserve"> σ</w:t>
      </w:r>
      <w:r>
        <w:rPr>
          <w:rFonts w:eastAsia="Times New Roman"/>
          <w:szCs w:val="24"/>
        </w:rPr>
        <w:t>υμβόλων, τη</w:t>
      </w:r>
      <w:r w:rsidRPr="006E737A">
        <w:rPr>
          <w:rFonts w:eastAsia="Times New Roman"/>
          <w:szCs w:val="24"/>
        </w:rPr>
        <w:t xml:space="preserve"> ρητή διατύπωση περί μη αμφι</w:t>
      </w:r>
      <w:r w:rsidRPr="006E737A">
        <w:rPr>
          <w:rFonts w:eastAsia="Times New Roman"/>
          <w:szCs w:val="24"/>
        </w:rPr>
        <w:t xml:space="preserve">σβήτησης των </w:t>
      </w:r>
      <w:r>
        <w:rPr>
          <w:rFonts w:eastAsia="Times New Roman"/>
          <w:szCs w:val="24"/>
        </w:rPr>
        <w:t>συνόρων,</w:t>
      </w:r>
      <w:r w:rsidRPr="006E737A">
        <w:rPr>
          <w:rFonts w:eastAsia="Times New Roman"/>
          <w:szCs w:val="24"/>
        </w:rPr>
        <w:t xml:space="preserve"> καθώς και την υιοθέτηση του ξεκάθαρου </w:t>
      </w:r>
      <w:r>
        <w:rPr>
          <w:rFonts w:eastAsia="Times New Roman"/>
          <w:szCs w:val="24"/>
        </w:rPr>
        <w:t>όρου «ο</w:t>
      </w:r>
      <w:r w:rsidRPr="006E737A">
        <w:rPr>
          <w:rFonts w:eastAsia="Times New Roman"/>
          <w:szCs w:val="24"/>
        </w:rPr>
        <w:t>μογένεια</w:t>
      </w:r>
      <w:r>
        <w:rPr>
          <w:rFonts w:eastAsia="Times New Roman"/>
          <w:szCs w:val="24"/>
        </w:rPr>
        <w:t>».</w:t>
      </w:r>
      <w:r w:rsidRPr="006E737A">
        <w:rPr>
          <w:rFonts w:eastAsia="Times New Roman"/>
          <w:szCs w:val="24"/>
        </w:rPr>
        <w:t xml:space="preserve"> </w:t>
      </w:r>
      <w:r>
        <w:rPr>
          <w:rFonts w:eastAsia="Times New Roman"/>
          <w:szCs w:val="24"/>
        </w:rPr>
        <w:t>Α</w:t>
      </w:r>
      <w:r w:rsidRPr="006E737A">
        <w:rPr>
          <w:rFonts w:eastAsia="Times New Roman"/>
          <w:szCs w:val="24"/>
        </w:rPr>
        <w:t>ν τώρα που υποχρεώσ</w:t>
      </w:r>
      <w:r>
        <w:rPr>
          <w:rFonts w:eastAsia="Times New Roman"/>
          <w:szCs w:val="24"/>
        </w:rPr>
        <w:t>αμε</w:t>
      </w:r>
      <w:r w:rsidRPr="006E737A">
        <w:rPr>
          <w:rFonts w:eastAsia="Times New Roman"/>
          <w:szCs w:val="24"/>
        </w:rPr>
        <w:t xml:space="preserve"> τους γείτονές μας να αλλάξουν </w:t>
      </w:r>
      <w:r>
        <w:rPr>
          <w:rFonts w:eastAsia="Times New Roman"/>
          <w:szCs w:val="24"/>
        </w:rPr>
        <w:t xml:space="preserve">όνομα και </w:t>
      </w:r>
      <w:r w:rsidRPr="006E737A">
        <w:rPr>
          <w:rFonts w:eastAsia="Times New Roman"/>
          <w:szCs w:val="24"/>
        </w:rPr>
        <w:t>Σύνταγμα</w:t>
      </w:r>
      <w:r>
        <w:rPr>
          <w:rFonts w:eastAsia="Times New Roman"/>
          <w:szCs w:val="24"/>
        </w:rPr>
        <w:t>,</w:t>
      </w:r>
      <w:r w:rsidRPr="006E737A">
        <w:rPr>
          <w:rFonts w:eastAsia="Times New Roman"/>
          <w:szCs w:val="24"/>
        </w:rPr>
        <w:t xml:space="preserve"> εμείς</w:t>
      </w:r>
      <w:r>
        <w:rPr>
          <w:rFonts w:eastAsia="Times New Roman"/>
          <w:szCs w:val="24"/>
        </w:rPr>
        <w:t>,</w:t>
      </w:r>
      <w:r w:rsidRPr="006E737A">
        <w:rPr>
          <w:rFonts w:eastAsia="Times New Roman"/>
          <w:szCs w:val="24"/>
        </w:rPr>
        <w:t xml:space="preserve"> η Βουλή των Ελλήνων</w:t>
      </w:r>
      <w:r>
        <w:rPr>
          <w:rFonts w:eastAsia="Times New Roman"/>
          <w:szCs w:val="24"/>
        </w:rPr>
        <w:t>,</w:t>
      </w:r>
      <w:r w:rsidRPr="006E737A">
        <w:rPr>
          <w:rFonts w:eastAsia="Times New Roman"/>
          <w:szCs w:val="24"/>
        </w:rPr>
        <w:t xml:space="preserve"> </w:t>
      </w:r>
      <w:r>
        <w:rPr>
          <w:rFonts w:eastAsia="Times New Roman"/>
          <w:szCs w:val="24"/>
        </w:rPr>
        <w:t>αρνηθούμε με</w:t>
      </w:r>
      <w:r w:rsidRPr="006E737A">
        <w:rPr>
          <w:rFonts w:eastAsia="Times New Roman"/>
          <w:szCs w:val="24"/>
        </w:rPr>
        <w:t xml:space="preserve"> οποιοδήποτε πρόσχημα την κύρωση </w:t>
      </w:r>
      <w:r>
        <w:rPr>
          <w:rFonts w:eastAsia="Times New Roman"/>
          <w:szCs w:val="24"/>
        </w:rPr>
        <w:t>της Σ</w:t>
      </w:r>
      <w:r w:rsidRPr="006E737A">
        <w:rPr>
          <w:rFonts w:eastAsia="Times New Roman"/>
          <w:szCs w:val="24"/>
        </w:rPr>
        <w:t>υμφωνίας των Πρεσπών</w:t>
      </w:r>
      <w:r>
        <w:rPr>
          <w:rFonts w:eastAsia="Times New Roman"/>
          <w:szCs w:val="24"/>
        </w:rPr>
        <w:t>,</w:t>
      </w:r>
      <w:r w:rsidRPr="006E737A">
        <w:rPr>
          <w:rFonts w:eastAsia="Times New Roman"/>
          <w:szCs w:val="24"/>
        </w:rPr>
        <w:t xml:space="preserve"> θα γίν</w:t>
      </w:r>
      <w:r>
        <w:rPr>
          <w:rFonts w:eastAsia="Times New Roman"/>
          <w:szCs w:val="24"/>
        </w:rPr>
        <w:t xml:space="preserve">ουμε οι </w:t>
      </w:r>
      <w:r w:rsidRPr="006E737A">
        <w:rPr>
          <w:rFonts w:eastAsia="Times New Roman"/>
          <w:szCs w:val="24"/>
        </w:rPr>
        <w:t xml:space="preserve"> αποσυνάγωγοι της </w:t>
      </w:r>
      <w:r>
        <w:rPr>
          <w:rFonts w:eastAsia="Times New Roman"/>
          <w:szCs w:val="24"/>
        </w:rPr>
        <w:t>δ</w:t>
      </w:r>
      <w:r w:rsidRPr="006E737A">
        <w:rPr>
          <w:rFonts w:eastAsia="Times New Roman"/>
          <w:szCs w:val="24"/>
        </w:rPr>
        <w:t>ιεθνούς κοινότητας</w:t>
      </w:r>
      <w:r>
        <w:rPr>
          <w:rFonts w:eastAsia="Times New Roman"/>
          <w:szCs w:val="24"/>
        </w:rPr>
        <w:t>,</w:t>
      </w:r>
      <w:r w:rsidRPr="006E737A">
        <w:rPr>
          <w:rFonts w:eastAsia="Times New Roman"/>
          <w:szCs w:val="24"/>
        </w:rPr>
        <w:t xml:space="preserve"> της Δύσης</w:t>
      </w:r>
      <w:r>
        <w:rPr>
          <w:rFonts w:eastAsia="Times New Roman"/>
          <w:szCs w:val="24"/>
        </w:rPr>
        <w:t>,</w:t>
      </w:r>
      <w:r w:rsidRPr="006E737A">
        <w:rPr>
          <w:rFonts w:eastAsia="Times New Roman"/>
          <w:szCs w:val="24"/>
        </w:rPr>
        <w:t xml:space="preserve"> στην</w:t>
      </w:r>
      <w:r>
        <w:rPr>
          <w:rFonts w:eastAsia="Times New Roman"/>
          <w:szCs w:val="24"/>
        </w:rPr>
        <w:t xml:space="preserve"> οποία </w:t>
      </w:r>
      <w:r>
        <w:rPr>
          <w:rFonts w:eastAsia="Times New Roman"/>
          <w:szCs w:val="24"/>
        </w:rPr>
        <w:lastRenderedPageBreak/>
        <w:t>όλο το συνταγματικό τόξο, πλην ΚΚΕ, ομνύουμε. Α</w:t>
      </w:r>
      <w:r w:rsidRPr="006E737A">
        <w:rPr>
          <w:rFonts w:eastAsia="Times New Roman"/>
          <w:szCs w:val="24"/>
        </w:rPr>
        <w:t>παξίωση και απομόνωση μας περιμένει</w:t>
      </w:r>
      <w:r>
        <w:rPr>
          <w:rFonts w:eastAsia="Times New Roman"/>
          <w:szCs w:val="24"/>
        </w:rPr>
        <w:t>.</w:t>
      </w:r>
      <w:r w:rsidRPr="006E737A">
        <w:rPr>
          <w:rFonts w:eastAsia="Times New Roman"/>
          <w:szCs w:val="24"/>
        </w:rPr>
        <w:t xml:space="preserve"> </w:t>
      </w:r>
      <w:r>
        <w:rPr>
          <w:rFonts w:eastAsia="Times New Roman"/>
          <w:szCs w:val="24"/>
        </w:rPr>
        <w:t>Και β</w:t>
      </w:r>
      <w:r w:rsidRPr="006E737A">
        <w:rPr>
          <w:rFonts w:eastAsia="Times New Roman"/>
          <w:szCs w:val="24"/>
        </w:rPr>
        <w:t>εβαίως</w:t>
      </w:r>
      <w:r>
        <w:rPr>
          <w:rFonts w:eastAsia="Times New Roman"/>
          <w:szCs w:val="24"/>
        </w:rPr>
        <w:t>,</w:t>
      </w:r>
      <w:r w:rsidRPr="006E737A">
        <w:rPr>
          <w:rFonts w:eastAsia="Times New Roman"/>
          <w:szCs w:val="24"/>
        </w:rPr>
        <w:t xml:space="preserve"> οποιοδήποτε τρίτο κράτος </w:t>
      </w:r>
      <w:r>
        <w:rPr>
          <w:rFonts w:eastAsia="Times New Roman"/>
          <w:szCs w:val="24"/>
        </w:rPr>
        <w:t xml:space="preserve">στραφεί στο Διεθνές Δικαστήριο της Χάγης ή </w:t>
      </w:r>
      <w:r w:rsidRPr="006E737A">
        <w:rPr>
          <w:rFonts w:eastAsia="Times New Roman"/>
          <w:szCs w:val="24"/>
        </w:rPr>
        <w:t>στον ΟΗΕ μπορεί</w:t>
      </w:r>
      <w:r w:rsidRPr="006E737A">
        <w:rPr>
          <w:rFonts w:eastAsia="Times New Roman"/>
          <w:szCs w:val="24"/>
        </w:rPr>
        <w:t xml:space="preserve"> να γίνει </w:t>
      </w:r>
      <w:r>
        <w:rPr>
          <w:rFonts w:eastAsia="Times New Roman"/>
          <w:szCs w:val="24"/>
        </w:rPr>
        <w:t xml:space="preserve">αυτόματη </w:t>
      </w:r>
      <w:r w:rsidRPr="006E737A">
        <w:rPr>
          <w:rFonts w:eastAsia="Times New Roman"/>
          <w:szCs w:val="24"/>
        </w:rPr>
        <w:t xml:space="preserve">αναγνώριση </w:t>
      </w:r>
      <w:r>
        <w:rPr>
          <w:rFonts w:eastAsia="Times New Roman"/>
          <w:szCs w:val="24"/>
        </w:rPr>
        <w:t>της</w:t>
      </w:r>
      <w:r w:rsidRPr="006E737A">
        <w:rPr>
          <w:rFonts w:eastAsia="Times New Roman"/>
          <w:szCs w:val="24"/>
        </w:rPr>
        <w:t xml:space="preserve"> γειτονικής χώρας με το προηγούμενο</w:t>
      </w:r>
      <w:r>
        <w:rPr>
          <w:rFonts w:eastAsia="Times New Roman"/>
          <w:szCs w:val="24"/>
        </w:rPr>
        <w:t>,</w:t>
      </w:r>
      <w:r w:rsidRPr="006E737A">
        <w:rPr>
          <w:rFonts w:eastAsia="Times New Roman"/>
          <w:szCs w:val="24"/>
        </w:rPr>
        <w:t xml:space="preserve"> το συνταγματικό </w:t>
      </w:r>
      <w:r>
        <w:rPr>
          <w:rFonts w:eastAsia="Times New Roman"/>
          <w:szCs w:val="24"/>
        </w:rPr>
        <w:t>της</w:t>
      </w:r>
      <w:r w:rsidRPr="006E737A">
        <w:rPr>
          <w:rFonts w:eastAsia="Times New Roman"/>
          <w:szCs w:val="24"/>
        </w:rPr>
        <w:t xml:space="preserve"> όνομα</w:t>
      </w:r>
      <w:r>
        <w:rPr>
          <w:rFonts w:eastAsia="Times New Roman"/>
          <w:szCs w:val="24"/>
        </w:rPr>
        <w:t>.</w:t>
      </w:r>
    </w:p>
    <w:p w14:paraId="1664EC8C" w14:textId="77777777" w:rsidR="00A97886" w:rsidRDefault="00361846">
      <w:pPr>
        <w:spacing w:line="600" w:lineRule="auto"/>
        <w:ind w:firstLine="720"/>
        <w:jc w:val="both"/>
        <w:rPr>
          <w:rFonts w:eastAsia="Times New Roman"/>
          <w:szCs w:val="24"/>
        </w:rPr>
      </w:pPr>
      <w:r>
        <w:rPr>
          <w:rFonts w:eastAsia="Times New Roman"/>
          <w:szCs w:val="24"/>
        </w:rPr>
        <w:t>Κυρίες και κύριοι συνάδελφοι,</w:t>
      </w:r>
      <w:r w:rsidRPr="006E737A">
        <w:rPr>
          <w:rFonts w:eastAsia="Times New Roman"/>
          <w:szCs w:val="24"/>
        </w:rPr>
        <w:t xml:space="preserve"> το </w:t>
      </w:r>
      <w:r>
        <w:rPr>
          <w:rFonts w:eastAsia="Times New Roman"/>
          <w:szCs w:val="24"/>
        </w:rPr>
        <w:t>μ</w:t>
      </w:r>
      <w:r w:rsidRPr="006E737A">
        <w:rPr>
          <w:rFonts w:eastAsia="Times New Roman"/>
          <w:szCs w:val="24"/>
        </w:rPr>
        <w:t xml:space="preserve">ακεδονικό </w:t>
      </w:r>
      <w:r>
        <w:rPr>
          <w:rFonts w:eastAsia="Times New Roman"/>
          <w:szCs w:val="24"/>
        </w:rPr>
        <w:t>δ</w:t>
      </w:r>
      <w:r w:rsidRPr="006E737A">
        <w:rPr>
          <w:rFonts w:eastAsia="Times New Roman"/>
          <w:szCs w:val="24"/>
        </w:rPr>
        <w:t>εν είναι μόνο ένα μείζον εθνικό θέμα</w:t>
      </w:r>
      <w:r>
        <w:rPr>
          <w:rFonts w:eastAsia="Times New Roman"/>
          <w:szCs w:val="24"/>
        </w:rPr>
        <w:t>.</w:t>
      </w:r>
      <w:r w:rsidRPr="006E737A">
        <w:rPr>
          <w:rFonts w:eastAsia="Times New Roman"/>
          <w:szCs w:val="24"/>
        </w:rPr>
        <w:t xml:space="preserve"> </w:t>
      </w:r>
      <w:r>
        <w:rPr>
          <w:rFonts w:eastAsia="Times New Roman"/>
          <w:szCs w:val="24"/>
        </w:rPr>
        <w:t>Ε</w:t>
      </w:r>
      <w:r w:rsidRPr="006E737A">
        <w:rPr>
          <w:rFonts w:eastAsia="Times New Roman"/>
          <w:szCs w:val="24"/>
        </w:rPr>
        <w:t xml:space="preserve">ίναι θέμα </w:t>
      </w:r>
      <w:proofErr w:type="spellStart"/>
      <w:r w:rsidRPr="006E737A">
        <w:rPr>
          <w:rFonts w:eastAsia="Times New Roman"/>
          <w:szCs w:val="24"/>
        </w:rPr>
        <w:t>ταυτοτικό</w:t>
      </w:r>
      <w:proofErr w:type="spellEnd"/>
      <w:r w:rsidRPr="006E737A">
        <w:rPr>
          <w:rFonts w:eastAsia="Times New Roman"/>
          <w:szCs w:val="24"/>
        </w:rPr>
        <w:t xml:space="preserve"> για το κάθε κόμμα και τον καθένα από </w:t>
      </w:r>
      <w:r>
        <w:rPr>
          <w:rFonts w:eastAsia="Times New Roman"/>
          <w:szCs w:val="24"/>
        </w:rPr>
        <w:t>μας.</w:t>
      </w:r>
      <w:r w:rsidRPr="006E737A">
        <w:rPr>
          <w:rFonts w:eastAsia="Times New Roman"/>
          <w:szCs w:val="24"/>
        </w:rPr>
        <w:t xml:space="preserve"> </w:t>
      </w:r>
      <w:r>
        <w:rPr>
          <w:rFonts w:eastAsia="Times New Roman"/>
          <w:szCs w:val="24"/>
        </w:rPr>
        <w:t xml:space="preserve">Ακριβώς </w:t>
      </w:r>
      <w:r w:rsidRPr="006E737A">
        <w:rPr>
          <w:rFonts w:eastAsia="Times New Roman"/>
          <w:szCs w:val="24"/>
        </w:rPr>
        <w:t>γι</w:t>
      </w:r>
      <w:r>
        <w:rPr>
          <w:rFonts w:eastAsia="Times New Roman"/>
          <w:szCs w:val="24"/>
        </w:rPr>
        <w:t>’</w:t>
      </w:r>
      <w:r w:rsidRPr="006E737A">
        <w:rPr>
          <w:rFonts w:eastAsia="Times New Roman"/>
          <w:szCs w:val="24"/>
        </w:rPr>
        <w:t xml:space="preserve"> α</w:t>
      </w:r>
      <w:r w:rsidRPr="006E737A">
        <w:rPr>
          <w:rFonts w:eastAsia="Times New Roman"/>
          <w:szCs w:val="24"/>
        </w:rPr>
        <w:t>υτό</w:t>
      </w:r>
      <w:r>
        <w:rPr>
          <w:rFonts w:eastAsia="Times New Roman"/>
          <w:szCs w:val="24"/>
        </w:rPr>
        <w:t>,</w:t>
      </w:r>
      <w:r w:rsidRPr="006E737A">
        <w:rPr>
          <w:rFonts w:eastAsia="Times New Roman"/>
          <w:szCs w:val="24"/>
        </w:rPr>
        <w:t xml:space="preserve"> δρα ως καταλύτης για τις προφανείς εκλεκτικές πολιτικές συγγ</w:t>
      </w:r>
      <w:r>
        <w:rPr>
          <w:rFonts w:eastAsia="Times New Roman"/>
          <w:szCs w:val="24"/>
        </w:rPr>
        <w:t xml:space="preserve">ένειες </w:t>
      </w:r>
      <w:r w:rsidRPr="006E737A">
        <w:rPr>
          <w:rFonts w:eastAsia="Times New Roman"/>
          <w:szCs w:val="24"/>
        </w:rPr>
        <w:t>που αναδεικνύονται</w:t>
      </w:r>
      <w:r>
        <w:rPr>
          <w:rFonts w:eastAsia="Times New Roman"/>
          <w:szCs w:val="24"/>
        </w:rPr>
        <w:t>,</w:t>
      </w:r>
      <w:r w:rsidRPr="006E737A">
        <w:rPr>
          <w:rFonts w:eastAsia="Times New Roman"/>
          <w:szCs w:val="24"/>
        </w:rPr>
        <w:t xml:space="preserve"> καταλύ</w:t>
      </w:r>
      <w:r>
        <w:rPr>
          <w:rFonts w:eastAsia="Times New Roman"/>
          <w:szCs w:val="24"/>
        </w:rPr>
        <w:t>της</w:t>
      </w:r>
      <w:r w:rsidRPr="006E737A">
        <w:rPr>
          <w:rFonts w:eastAsia="Times New Roman"/>
          <w:szCs w:val="24"/>
        </w:rPr>
        <w:t xml:space="preserve"> και για τις εξίσου προφαν</w:t>
      </w:r>
      <w:r>
        <w:rPr>
          <w:rFonts w:eastAsia="Times New Roman"/>
          <w:szCs w:val="24"/>
        </w:rPr>
        <w:t>είς</w:t>
      </w:r>
      <w:r w:rsidRPr="006E737A">
        <w:rPr>
          <w:rFonts w:eastAsia="Times New Roman"/>
          <w:szCs w:val="24"/>
        </w:rPr>
        <w:t xml:space="preserve"> στρατηγικές που αυτές επιβάλλουν</w:t>
      </w:r>
      <w:r>
        <w:rPr>
          <w:rFonts w:eastAsia="Times New Roman"/>
          <w:szCs w:val="24"/>
        </w:rPr>
        <w:t>.</w:t>
      </w:r>
      <w:r w:rsidRPr="006E737A">
        <w:rPr>
          <w:rFonts w:eastAsia="Times New Roman"/>
          <w:szCs w:val="24"/>
        </w:rPr>
        <w:t xml:space="preserve"> </w:t>
      </w:r>
      <w:r>
        <w:rPr>
          <w:rFonts w:eastAsia="Times New Roman"/>
          <w:szCs w:val="24"/>
        </w:rPr>
        <w:t>Κ</w:t>
      </w:r>
      <w:r w:rsidRPr="006E737A">
        <w:rPr>
          <w:rFonts w:eastAsia="Times New Roman"/>
          <w:szCs w:val="24"/>
        </w:rPr>
        <w:t>αι πραγματικά</w:t>
      </w:r>
      <w:r>
        <w:rPr>
          <w:rFonts w:eastAsia="Times New Roman"/>
          <w:szCs w:val="24"/>
        </w:rPr>
        <w:t>,</w:t>
      </w:r>
      <w:r w:rsidRPr="006E737A">
        <w:rPr>
          <w:rFonts w:eastAsia="Times New Roman"/>
          <w:szCs w:val="24"/>
        </w:rPr>
        <w:t xml:space="preserve"> μόνο θλίψη μου προκαλεί </w:t>
      </w:r>
      <w:r>
        <w:rPr>
          <w:rFonts w:eastAsia="Times New Roman"/>
          <w:szCs w:val="24"/>
        </w:rPr>
        <w:t>η εγκατάλειψη από πλευράς της</w:t>
      </w:r>
      <w:r w:rsidRPr="006E737A">
        <w:rPr>
          <w:rFonts w:eastAsia="Times New Roman"/>
          <w:szCs w:val="24"/>
        </w:rPr>
        <w:t xml:space="preserve"> ηγεσίας του ΠΑΣΟΚ της</w:t>
      </w:r>
      <w:r w:rsidRPr="006E737A">
        <w:rPr>
          <w:rFonts w:eastAsia="Times New Roman"/>
          <w:szCs w:val="24"/>
        </w:rPr>
        <w:t xml:space="preserve"> κληρονομιάς που άφησαν </w:t>
      </w:r>
      <w:r>
        <w:rPr>
          <w:rFonts w:eastAsia="Times New Roman"/>
          <w:szCs w:val="24"/>
        </w:rPr>
        <w:t xml:space="preserve">ο </w:t>
      </w:r>
      <w:r w:rsidRPr="006E737A">
        <w:rPr>
          <w:rFonts w:eastAsia="Times New Roman"/>
          <w:szCs w:val="24"/>
        </w:rPr>
        <w:t xml:space="preserve">Κώστας Σημίτης και </w:t>
      </w:r>
      <w:r>
        <w:rPr>
          <w:rFonts w:eastAsia="Times New Roman"/>
          <w:szCs w:val="24"/>
        </w:rPr>
        <w:t xml:space="preserve">ο </w:t>
      </w:r>
      <w:r w:rsidRPr="006E737A">
        <w:rPr>
          <w:rFonts w:eastAsia="Times New Roman"/>
          <w:szCs w:val="24"/>
        </w:rPr>
        <w:t xml:space="preserve">Γιώργος Παπανδρέου στην εξωτερική πολιτική συνολικότερα και στο </w:t>
      </w:r>
      <w:r>
        <w:rPr>
          <w:rFonts w:eastAsia="Times New Roman"/>
          <w:szCs w:val="24"/>
        </w:rPr>
        <w:t>μ</w:t>
      </w:r>
      <w:r w:rsidRPr="006E737A">
        <w:rPr>
          <w:rFonts w:eastAsia="Times New Roman"/>
          <w:szCs w:val="24"/>
        </w:rPr>
        <w:t>ακεδονικό ειδικότερα</w:t>
      </w:r>
      <w:r>
        <w:rPr>
          <w:rFonts w:eastAsia="Times New Roman"/>
          <w:szCs w:val="24"/>
        </w:rPr>
        <w:t>.</w:t>
      </w:r>
    </w:p>
    <w:p w14:paraId="1664EC8D" w14:textId="77777777" w:rsidR="00A97886" w:rsidRDefault="00361846">
      <w:pPr>
        <w:spacing w:line="600" w:lineRule="auto"/>
        <w:ind w:firstLine="720"/>
        <w:jc w:val="both"/>
        <w:rPr>
          <w:rFonts w:eastAsia="Times New Roman"/>
          <w:szCs w:val="24"/>
        </w:rPr>
      </w:pPr>
      <w:r>
        <w:rPr>
          <w:rFonts w:eastAsia="Times New Roman"/>
          <w:szCs w:val="24"/>
        </w:rPr>
        <w:t>Κυρίες και κύριοι συνάδελφοι,</w:t>
      </w:r>
      <w:r w:rsidRPr="006E737A">
        <w:rPr>
          <w:rFonts w:eastAsia="Times New Roman"/>
          <w:szCs w:val="24"/>
        </w:rPr>
        <w:t xml:space="preserve"> στη </w:t>
      </w:r>
      <w:r>
        <w:rPr>
          <w:rFonts w:eastAsia="Times New Roman"/>
          <w:szCs w:val="24"/>
        </w:rPr>
        <w:t>σ</w:t>
      </w:r>
      <w:r w:rsidRPr="006E737A">
        <w:rPr>
          <w:rFonts w:eastAsia="Times New Roman"/>
          <w:szCs w:val="24"/>
        </w:rPr>
        <w:t>υνείδησ</w:t>
      </w:r>
      <w:r>
        <w:rPr>
          <w:rFonts w:eastAsia="Times New Roman"/>
          <w:szCs w:val="24"/>
        </w:rPr>
        <w:t>ή μου</w:t>
      </w:r>
      <w:r w:rsidRPr="006E737A">
        <w:rPr>
          <w:rFonts w:eastAsia="Times New Roman"/>
          <w:szCs w:val="24"/>
        </w:rPr>
        <w:t xml:space="preserve"> από την πρώτη στιγμή ήταν απολύτως ξεκάθαρο </w:t>
      </w:r>
      <w:r>
        <w:rPr>
          <w:rFonts w:eastAsia="Times New Roman"/>
          <w:szCs w:val="24"/>
        </w:rPr>
        <w:t>πως</w:t>
      </w:r>
      <w:r w:rsidRPr="006E737A">
        <w:rPr>
          <w:rFonts w:eastAsia="Times New Roman"/>
          <w:szCs w:val="24"/>
        </w:rPr>
        <w:t xml:space="preserve"> στην αποψινή ιστορική ψηφο</w:t>
      </w:r>
      <w:r w:rsidRPr="006E737A">
        <w:rPr>
          <w:rFonts w:eastAsia="Times New Roman"/>
          <w:szCs w:val="24"/>
        </w:rPr>
        <w:t xml:space="preserve">φορία </w:t>
      </w:r>
      <w:r>
        <w:rPr>
          <w:rFonts w:eastAsia="Times New Roman"/>
          <w:szCs w:val="24"/>
        </w:rPr>
        <w:t>ε</w:t>
      </w:r>
      <w:r w:rsidRPr="006E737A">
        <w:rPr>
          <w:rFonts w:eastAsia="Times New Roman"/>
          <w:szCs w:val="24"/>
        </w:rPr>
        <w:t>γώ θα είμαι με τους Έλληνες</w:t>
      </w:r>
      <w:r>
        <w:rPr>
          <w:rFonts w:eastAsia="Times New Roman"/>
          <w:szCs w:val="24"/>
        </w:rPr>
        <w:t>.</w:t>
      </w:r>
      <w:r w:rsidRPr="006E737A">
        <w:rPr>
          <w:rFonts w:eastAsia="Times New Roman"/>
          <w:szCs w:val="24"/>
        </w:rPr>
        <w:t xml:space="preserve"> Λ</w:t>
      </w:r>
      <w:r>
        <w:rPr>
          <w:rFonts w:eastAsia="Times New Roman"/>
          <w:szCs w:val="24"/>
        </w:rPr>
        <w:t>υπάμαι</w:t>
      </w:r>
      <w:r w:rsidRPr="006E737A">
        <w:rPr>
          <w:rFonts w:eastAsia="Times New Roman"/>
          <w:szCs w:val="24"/>
        </w:rPr>
        <w:t xml:space="preserve"> για </w:t>
      </w:r>
      <w:r w:rsidRPr="006E737A">
        <w:rPr>
          <w:rFonts w:eastAsia="Times New Roman"/>
          <w:szCs w:val="24"/>
        </w:rPr>
        <w:lastRenderedPageBreak/>
        <w:t>τους Λακεδαιμόνιους που για άλλη μία φορά στην ιστορία της χώρας</w:t>
      </w:r>
      <w:r>
        <w:rPr>
          <w:rFonts w:eastAsia="Times New Roman"/>
          <w:szCs w:val="24"/>
        </w:rPr>
        <w:t>,</w:t>
      </w:r>
      <w:r w:rsidRPr="006E737A">
        <w:rPr>
          <w:rFonts w:eastAsia="Times New Roman"/>
          <w:szCs w:val="24"/>
        </w:rPr>
        <w:t xml:space="preserve"> μοιραία</w:t>
      </w:r>
      <w:r>
        <w:rPr>
          <w:rFonts w:eastAsia="Times New Roman"/>
          <w:szCs w:val="24"/>
        </w:rPr>
        <w:t>,</w:t>
      </w:r>
      <w:r w:rsidRPr="006E737A">
        <w:rPr>
          <w:rFonts w:eastAsia="Times New Roman"/>
          <w:szCs w:val="24"/>
        </w:rPr>
        <w:t xml:space="preserve"> αλλά όχι αναπόφευκτα</w:t>
      </w:r>
      <w:r>
        <w:rPr>
          <w:rFonts w:eastAsia="Times New Roman"/>
          <w:szCs w:val="24"/>
        </w:rPr>
        <w:t>,</w:t>
      </w:r>
      <w:r w:rsidRPr="006E737A">
        <w:rPr>
          <w:rFonts w:eastAsia="Times New Roman"/>
          <w:szCs w:val="24"/>
        </w:rPr>
        <w:t xml:space="preserve"> θα απουσιάσουν</w:t>
      </w:r>
      <w:r>
        <w:rPr>
          <w:rFonts w:eastAsia="Times New Roman"/>
          <w:szCs w:val="24"/>
        </w:rPr>
        <w:t>.</w:t>
      </w:r>
      <w:r w:rsidRPr="006E737A">
        <w:rPr>
          <w:rFonts w:eastAsia="Times New Roman"/>
          <w:szCs w:val="24"/>
        </w:rPr>
        <w:t xml:space="preserve"> </w:t>
      </w:r>
    </w:p>
    <w:p w14:paraId="1664EC8E" w14:textId="77777777" w:rsidR="00A97886" w:rsidRDefault="00361846">
      <w:pPr>
        <w:spacing w:line="600" w:lineRule="auto"/>
        <w:ind w:firstLine="720"/>
        <w:jc w:val="both"/>
        <w:rPr>
          <w:rFonts w:eastAsia="Times New Roman"/>
          <w:szCs w:val="24"/>
        </w:rPr>
      </w:pPr>
      <w:r>
        <w:rPr>
          <w:rFonts w:eastAsia="Times New Roman"/>
          <w:szCs w:val="24"/>
        </w:rPr>
        <w:t xml:space="preserve">Και για την </w:t>
      </w:r>
      <w:r w:rsidRPr="006E737A">
        <w:rPr>
          <w:rFonts w:eastAsia="Times New Roman"/>
          <w:szCs w:val="24"/>
        </w:rPr>
        <w:t xml:space="preserve">ιστορία κύριε </w:t>
      </w:r>
      <w:r>
        <w:rPr>
          <w:rFonts w:eastAsia="Times New Roman"/>
          <w:szCs w:val="24"/>
        </w:rPr>
        <w:t>Πρόεδρε,</w:t>
      </w:r>
      <w:r w:rsidRPr="006E737A">
        <w:rPr>
          <w:rFonts w:eastAsia="Times New Roman"/>
          <w:szCs w:val="24"/>
        </w:rPr>
        <w:t xml:space="preserve"> θα ήθελα στα </w:t>
      </w:r>
      <w:r>
        <w:rPr>
          <w:rFonts w:eastAsia="Times New Roman"/>
          <w:szCs w:val="24"/>
        </w:rPr>
        <w:t>Π</w:t>
      </w:r>
      <w:r w:rsidRPr="006E737A">
        <w:rPr>
          <w:rFonts w:eastAsia="Times New Roman"/>
          <w:szCs w:val="24"/>
        </w:rPr>
        <w:t xml:space="preserve">ρακτικά της Βουλής να υπάρχει το εμβληματικό </w:t>
      </w:r>
      <w:r w:rsidRPr="006E737A">
        <w:rPr>
          <w:rFonts w:eastAsia="Times New Roman"/>
          <w:szCs w:val="24"/>
        </w:rPr>
        <w:t>εκείνο κείμενο του Φεβρουαρίου του 1993</w:t>
      </w:r>
      <w:r>
        <w:rPr>
          <w:rFonts w:eastAsia="Times New Roman"/>
          <w:szCs w:val="24"/>
        </w:rPr>
        <w:t>,</w:t>
      </w:r>
      <w:r w:rsidRPr="006E737A">
        <w:rPr>
          <w:rFonts w:eastAsia="Times New Roman"/>
          <w:szCs w:val="24"/>
        </w:rPr>
        <w:t xml:space="preserve"> στο οποίο υπογράψαμε </w:t>
      </w:r>
      <w:r>
        <w:rPr>
          <w:rFonts w:eastAsia="Times New Roman"/>
          <w:szCs w:val="24"/>
        </w:rPr>
        <w:t>τριακόσιοι εβδομήντα τέσσερις</w:t>
      </w:r>
      <w:r w:rsidRPr="006E737A">
        <w:rPr>
          <w:rFonts w:eastAsia="Times New Roman"/>
          <w:szCs w:val="24"/>
        </w:rPr>
        <w:t xml:space="preserve"> Έλληνες πολίτες</w:t>
      </w:r>
      <w:r>
        <w:rPr>
          <w:rFonts w:eastAsia="Times New Roman"/>
          <w:szCs w:val="24"/>
        </w:rPr>
        <w:t xml:space="preserve"> -θ</w:t>
      </w:r>
      <w:r w:rsidRPr="006E737A">
        <w:rPr>
          <w:rFonts w:eastAsia="Times New Roman"/>
          <w:szCs w:val="24"/>
        </w:rPr>
        <w:t xml:space="preserve">α αναφέρω μόνο </w:t>
      </w:r>
      <w:r>
        <w:rPr>
          <w:rFonts w:eastAsia="Times New Roman"/>
          <w:szCs w:val="24"/>
        </w:rPr>
        <w:t>τους αξέχαστους</w:t>
      </w:r>
      <w:r w:rsidRPr="006E737A">
        <w:rPr>
          <w:rFonts w:eastAsia="Times New Roman"/>
          <w:szCs w:val="24"/>
        </w:rPr>
        <w:t xml:space="preserve"> Λεωνίδα Κύρκο και </w:t>
      </w:r>
      <w:r>
        <w:rPr>
          <w:rFonts w:eastAsia="Times New Roman"/>
          <w:szCs w:val="24"/>
        </w:rPr>
        <w:t xml:space="preserve">Μιχάλη Παπαγιαννάκη- με </w:t>
      </w:r>
      <w:r w:rsidRPr="006E737A">
        <w:rPr>
          <w:rFonts w:eastAsia="Times New Roman"/>
          <w:szCs w:val="24"/>
        </w:rPr>
        <w:t>τίτλο</w:t>
      </w:r>
      <w:r>
        <w:rPr>
          <w:rFonts w:eastAsia="Times New Roman"/>
          <w:szCs w:val="24"/>
        </w:rPr>
        <w:t>:</w:t>
      </w:r>
      <w:r w:rsidRPr="006E737A">
        <w:rPr>
          <w:rFonts w:eastAsia="Times New Roman"/>
          <w:szCs w:val="24"/>
        </w:rPr>
        <w:t xml:space="preserve"> </w:t>
      </w:r>
      <w:r>
        <w:rPr>
          <w:rFonts w:eastAsia="Times New Roman"/>
          <w:szCs w:val="24"/>
        </w:rPr>
        <w:t>«Η</w:t>
      </w:r>
      <w:r w:rsidRPr="006E737A">
        <w:rPr>
          <w:rFonts w:eastAsia="Times New Roman"/>
          <w:szCs w:val="24"/>
        </w:rPr>
        <w:t xml:space="preserve"> ελληνική Μακεδονία είναι Ελληνική</w:t>
      </w:r>
      <w:r>
        <w:rPr>
          <w:rFonts w:eastAsia="Times New Roman"/>
          <w:szCs w:val="24"/>
        </w:rPr>
        <w:t xml:space="preserve">. Ας μιλήσουμε τώρα». </w:t>
      </w:r>
      <w:r w:rsidRPr="006E737A">
        <w:rPr>
          <w:rFonts w:eastAsia="Times New Roman"/>
          <w:szCs w:val="24"/>
        </w:rPr>
        <w:t xml:space="preserve"> </w:t>
      </w:r>
    </w:p>
    <w:p w14:paraId="1664EC8F" w14:textId="77777777" w:rsidR="00A97886" w:rsidRDefault="00361846">
      <w:pPr>
        <w:spacing w:line="600" w:lineRule="auto"/>
        <w:ind w:firstLine="720"/>
        <w:jc w:val="both"/>
        <w:rPr>
          <w:rFonts w:eastAsia="Times New Roman"/>
          <w:szCs w:val="24"/>
        </w:rPr>
      </w:pPr>
      <w:r w:rsidRPr="00404E28">
        <w:rPr>
          <w:rFonts w:eastAsia="Times New Roman"/>
          <w:szCs w:val="24"/>
        </w:rPr>
        <w:t>(Στο σ</w:t>
      </w:r>
      <w:r w:rsidRPr="00404E28">
        <w:rPr>
          <w:rFonts w:eastAsia="Times New Roman"/>
          <w:szCs w:val="24"/>
        </w:rPr>
        <w:t xml:space="preserve">ημείο αυτό ο Βουλευτής κ. </w:t>
      </w:r>
      <w:r>
        <w:rPr>
          <w:rFonts w:eastAsia="Times New Roman"/>
          <w:szCs w:val="24"/>
        </w:rPr>
        <w:t xml:space="preserve">Σπυρίδων </w:t>
      </w:r>
      <w:proofErr w:type="spellStart"/>
      <w:r>
        <w:rPr>
          <w:rFonts w:eastAsia="Times New Roman"/>
          <w:szCs w:val="24"/>
        </w:rPr>
        <w:t>Δανέλλης</w:t>
      </w:r>
      <w:proofErr w:type="spellEnd"/>
      <w:r w:rsidRPr="00404E28">
        <w:rPr>
          <w:rFonts w:eastAsia="Times New Roman"/>
          <w:szCs w:val="24"/>
        </w:rPr>
        <w:t xml:space="preserve"> καταθέτει για τα Πρακτικά τ</w:t>
      </w:r>
      <w:r>
        <w:rPr>
          <w:rFonts w:eastAsia="Times New Roman"/>
          <w:szCs w:val="24"/>
        </w:rPr>
        <w:t>ο</w:t>
      </w:r>
      <w:r w:rsidRPr="00404E28">
        <w:rPr>
          <w:rFonts w:eastAsia="Times New Roman"/>
          <w:szCs w:val="24"/>
        </w:rPr>
        <w:t xml:space="preserve"> προαναφερθέν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1664EC90" w14:textId="77777777" w:rsidR="00A97886" w:rsidRDefault="00361846">
      <w:pPr>
        <w:spacing w:line="600" w:lineRule="auto"/>
        <w:ind w:firstLine="720"/>
        <w:jc w:val="both"/>
        <w:rPr>
          <w:rFonts w:eastAsia="Times New Roman"/>
          <w:szCs w:val="24"/>
        </w:rPr>
      </w:pPr>
      <w:r>
        <w:rPr>
          <w:rFonts w:eastAsia="Times New Roman"/>
          <w:szCs w:val="24"/>
        </w:rPr>
        <w:t>Σ</w:t>
      </w:r>
      <w:r w:rsidRPr="006E737A">
        <w:rPr>
          <w:rFonts w:eastAsia="Times New Roman"/>
          <w:szCs w:val="24"/>
        </w:rPr>
        <w:t>ας ευχαριστώ</w:t>
      </w:r>
      <w:r>
        <w:rPr>
          <w:rFonts w:eastAsia="Times New Roman"/>
          <w:szCs w:val="24"/>
        </w:rPr>
        <w:t>.</w:t>
      </w:r>
    </w:p>
    <w:p w14:paraId="1664EC91" w14:textId="77777777" w:rsidR="00A97886" w:rsidRDefault="00361846">
      <w:pPr>
        <w:spacing w:line="600" w:lineRule="auto"/>
        <w:ind w:firstLine="720"/>
        <w:jc w:val="center"/>
        <w:rPr>
          <w:rFonts w:eastAsia="Times New Roman"/>
          <w:szCs w:val="24"/>
        </w:rPr>
      </w:pPr>
      <w:r>
        <w:rPr>
          <w:rFonts w:eastAsia="Times New Roman"/>
          <w:szCs w:val="24"/>
        </w:rPr>
        <w:t>(Χειροκροτήματα από την πτέρυγα του Σ</w:t>
      </w:r>
      <w:r>
        <w:rPr>
          <w:rFonts w:eastAsia="Times New Roman"/>
          <w:szCs w:val="24"/>
        </w:rPr>
        <w:t>ΥΡΙΖΑ)</w:t>
      </w:r>
    </w:p>
    <w:p w14:paraId="1664EC92"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Κι εγώ ευχαριστώ. </w:t>
      </w:r>
    </w:p>
    <w:p w14:paraId="1664EC93" w14:textId="77777777" w:rsidR="00A97886" w:rsidRDefault="00361846">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Καρασμάνης</w:t>
      </w:r>
      <w:proofErr w:type="spellEnd"/>
      <w:r>
        <w:rPr>
          <w:rFonts w:eastAsia="Times New Roman"/>
          <w:szCs w:val="24"/>
        </w:rPr>
        <w:t xml:space="preserve">, Βουλευτής της Νέας Δημοκρατίας, έχει τον λόγο για πέντε λεπτά και αυτός.  </w:t>
      </w:r>
    </w:p>
    <w:p w14:paraId="1664EC94" w14:textId="77777777" w:rsidR="00A97886" w:rsidRDefault="00361846">
      <w:pPr>
        <w:spacing w:line="600" w:lineRule="auto"/>
        <w:ind w:firstLine="720"/>
        <w:jc w:val="both"/>
        <w:rPr>
          <w:rFonts w:eastAsia="Times New Roman"/>
          <w:szCs w:val="24"/>
        </w:rPr>
      </w:pPr>
      <w:r w:rsidRPr="00BA7BD0">
        <w:rPr>
          <w:rFonts w:eastAsia="Times New Roman"/>
          <w:b/>
          <w:szCs w:val="24"/>
        </w:rPr>
        <w:lastRenderedPageBreak/>
        <w:t xml:space="preserve">ΓΕΩΡΓΙΟΣ ΚΑΡΑΣΜΑΝΗΣ: </w:t>
      </w:r>
      <w:r>
        <w:rPr>
          <w:rFonts w:eastAsia="Times New Roman"/>
          <w:szCs w:val="24"/>
        </w:rPr>
        <w:t>Ε</w:t>
      </w:r>
      <w:r w:rsidRPr="006E737A">
        <w:rPr>
          <w:rFonts w:eastAsia="Times New Roman"/>
          <w:szCs w:val="24"/>
        </w:rPr>
        <w:t>υχαριστώ</w:t>
      </w:r>
      <w:r>
        <w:rPr>
          <w:rFonts w:eastAsia="Times New Roman"/>
          <w:szCs w:val="24"/>
        </w:rPr>
        <w:t>,</w:t>
      </w:r>
      <w:r w:rsidRPr="006E737A">
        <w:rPr>
          <w:rFonts w:eastAsia="Times New Roman"/>
          <w:szCs w:val="24"/>
        </w:rPr>
        <w:t xml:space="preserve"> κύριε </w:t>
      </w:r>
      <w:r>
        <w:rPr>
          <w:rFonts w:eastAsia="Times New Roman"/>
          <w:szCs w:val="24"/>
        </w:rPr>
        <w:t>Π</w:t>
      </w:r>
      <w:r w:rsidRPr="006E737A">
        <w:rPr>
          <w:rFonts w:eastAsia="Times New Roman"/>
          <w:szCs w:val="24"/>
        </w:rPr>
        <w:t>ρόεδρε</w:t>
      </w:r>
      <w:r>
        <w:rPr>
          <w:rFonts w:eastAsia="Times New Roman"/>
          <w:szCs w:val="24"/>
        </w:rPr>
        <w:t>.</w:t>
      </w:r>
    </w:p>
    <w:p w14:paraId="1664EC95" w14:textId="77777777" w:rsidR="00A97886" w:rsidRDefault="00361846">
      <w:pPr>
        <w:spacing w:line="600" w:lineRule="auto"/>
        <w:ind w:firstLine="720"/>
        <w:jc w:val="both"/>
        <w:rPr>
          <w:rFonts w:eastAsia="Times New Roman"/>
          <w:szCs w:val="24"/>
        </w:rPr>
      </w:pPr>
      <w:r>
        <w:rPr>
          <w:rFonts w:eastAsia="Times New Roman"/>
          <w:szCs w:val="24"/>
        </w:rPr>
        <w:t>Κυρίες και κύριοι συνάδελφοι, καταδικάζω απερίφραστα</w:t>
      </w:r>
      <w:r w:rsidRPr="006E737A">
        <w:rPr>
          <w:rFonts w:eastAsia="Times New Roman"/>
          <w:szCs w:val="24"/>
        </w:rPr>
        <w:t xml:space="preserve"> τι</w:t>
      </w:r>
      <w:r w:rsidRPr="006E737A">
        <w:rPr>
          <w:rFonts w:eastAsia="Times New Roman"/>
          <w:szCs w:val="24"/>
        </w:rPr>
        <w:t xml:space="preserve">ς επιθέσεις εναντίον των συναδέλφων </w:t>
      </w:r>
      <w:r>
        <w:rPr>
          <w:rFonts w:eastAsia="Times New Roman"/>
          <w:szCs w:val="24"/>
        </w:rPr>
        <w:t>Β</w:t>
      </w:r>
      <w:r w:rsidRPr="006E737A">
        <w:rPr>
          <w:rFonts w:eastAsia="Times New Roman"/>
          <w:szCs w:val="24"/>
        </w:rPr>
        <w:t>ουλευτών</w:t>
      </w:r>
      <w:r>
        <w:rPr>
          <w:rFonts w:eastAsia="Times New Roman"/>
          <w:szCs w:val="24"/>
        </w:rPr>
        <w:t>.</w:t>
      </w:r>
      <w:r w:rsidRPr="006E737A">
        <w:rPr>
          <w:rFonts w:eastAsia="Times New Roman"/>
          <w:szCs w:val="24"/>
        </w:rPr>
        <w:t xml:space="preserve"> </w:t>
      </w:r>
      <w:r>
        <w:rPr>
          <w:rFonts w:eastAsia="Times New Roman"/>
          <w:szCs w:val="24"/>
        </w:rPr>
        <w:t>Α</w:t>
      </w:r>
      <w:r w:rsidRPr="006E737A">
        <w:rPr>
          <w:rFonts w:eastAsia="Times New Roman"/>
          <w:szCs w:val="24"/>
        </w:rPr>
        <w:t xml:space="preserve">υτές οι πράξεις βίας δεν συνάδουν με την </w:t>
      </w:r>
      <w:r>
        <w:rPr>
          <w:rFonts w:eastAsia="Times New Roman"/>
          <w:szCs w:val="24"/>
        </w:rPr>
        <w:t>ιδεολογία μας, την</w:t>
      </w:r>
      <w:r w:rsidRPr="006E737A">
        <w:rPr>
          <w:rFonts w:eastAsia="Times New Roman"/>
          <w:szCs w:val="24"/>
        </w:rPr>
        <w:t xml:space="preserve"> ιδιοσυγκρασία </w:t>
      </w:r>
      <w:r>
        <w:rPr>
          <w:rFonts w:eastAsia="Times New Roman"/>
          <w:szCs w:val="24"/>
        </w:rPr>
        <w:t>μας,</w:t>
      </w:r>
      <w:r w:rsidRPr="006E737A">
        <w:rPr>
          <w:rFonts w:eastAsia="Times New Roman"/>
          <w:szCs w:val="24"/>
        </w:rPr>
        <w:t xml:space="preserve"> τον πολιτικό μας πολιτισμό</w:t>
      </w:r>
      <w:r>
        <w:rPr>
          <w:rFonts w:eastAsia="Times New Roman"/>
          <w:szCs w:val="24"/>
        </w:rPr>
        <w:t>.</w:t>
      </w:r>
      <w:r w:rsidRPr="006E737A">
        <w:rPr>
          <w:rFonts w:eastAsia="Times New Roman"/>
          <w:szCs w:val="24"/>
        </w:rPr>
        <w:t xml:space="preserve"> </w:t>
      </w:r>
      <w:r>
        <w:rPr>
          <w:rFonts w:eastAsia="Times New Roman"/>
          <w:szCs w:val="24"/>
        </w:rPr>
        <w:t>Η</w:t>
      </w:r>
      <w:r w:rsidRPr="006E737A">
        <w:rPr>
          <w:rFonts w:eastAsia="Times New Roman"/>
          <w:szCs w:val="24"/>
        </w:rPr>
        <w:t xml:space="preserve"> Νέα Δημοκρατία </w:t>
      </w:r>
      <w:r>
        <w:rPr>
          <w:rFonts w:eastAsia="Times New Roman"/>
          <w:szCs w:val="24"/>
        </w:rPr>
        <w:t>είναι</w:t>
      </w:r>
      <w:r w:rsidRPr="006E737A">
        <w:rPr>
          <w:rFonts w:eastAsia="Times New Roman"/>
          <w:szCs w:val="24"/>
        </w:rPr>
        <w:t xml:space="preserve"> κόμμα της μετριοπάθειας</w:t>
      </w:r>
      <w:r>
        <w:rPr>
          <w:rFonts w:eastAsia="Times New Roman"/>
          <w:szCs w:val="24"/>
        </w:rPr>
        <w:t>, είναι το κόμμα τους μέτρου.</w:t>
      </w:r>
      <w:r w:rsidRPr="006E737A">
        <w:rPr>
          <w:rFonts w:eastAsia="Times New Roman"/>
          <w:szCs w:val="24"/>
        </w:rPr>
        <w:t xml:space="preserve"> </w:t>
      </w:r>
      <w:r>
        <w:rPr>
          <w:rFonts w:eastAsia="Times New Roman"/>
          <w:szCs w:val="24"/>
        </w:rPr>
        <w:t>Α</w:t>
      </w:r>
      <w:r w:rsidRPr="006E737A">
        <w:rPr>
          <w:rFonts w:eastAsia="Times New Roman"/>
          <w:szCs w:val="24"/>
        </w:rPr>
        <w:t xml:space="preserve">πό τις θέσεις και τις </w:t>
      </w:r>
      <w:r w:rsidRPr="006E737A">
        <w:rPr>
          <w:rFonts w:eastAsia="Times New Roman"/>
          <w:szCs w:val="24"/>
        </w:rPr>
        <w:t>αρχές</w:t>
      </w:r>
      <w:r>
        <w:rPr>
          <w:rFonts w:eastAsia="Times New Roman"/>
          <w:szCs w:val="24"/>
        </w:rPr>
        <w:t xml:space="preserve"> μας</w:t>
      </w:r>
      <w:r w:rsidRPr="006E737A">
        <w:rPr>
          <w:rFonts w:eastAsia="Times New Roman"/>
          <w:szCs w:val="24"/>
        </w:rPr>
        <w:t xml:space="preserve"> </w:t>
      </w:r>
      <w:r>
        <w:rPr>
          <w:rFonts w:eastAsia="Times New Roman"/>
          <w:szCs w:val="24"/>
        </w:rPr>
        <w:t>ή</w:t>
      </w:r>
      <w:r w:rsidRPr="006E737A">
        <w:rPr>
          <w:rFonts w:eastAsia="Times New Roman"/>
          <w:szCs w:val="24"/>
        </w:rPr>
        <w:t xml:space="preserve"> απόρριψη </w:t>
      </w:r>
      <w:r>
        <w:rPr>
          <w:rFonts w:eastAsia="Times New Roman"/>
          <w:szCs w:val="24"/>
        </w:rPr>
        <w:t xml:space="preserve">κάθε </w:t>
      </w:r>
      <w:r>
        <w:rPr>
          <w:rFonts w:eastAsia="Times New Roman"/>
          <w:szCs w:val="24"/>
        </w:rPr>
        <w:t xml:space="preserve">ακρότητας και φανατισμού </w:t>
      </w:r>
      <w:r w:rsidRPr="006E737A">
        <w:rPr>
          <w:rFonts w:eastAsia="Times New Roman"/>
          <w:szCs w:val="24"/>
        </w:rPr>
        <w:t>και πράξεις</w:t>
      </w:r>
      <w:r>
        <w:rPr>
          <w:rFonts w:eastAsia="Times New Roman"/>
          <w:szCs w:val="24"/>
        </w:rPr>
        <w:t xml:space="preserve"> βίαιες. </w:t>
      </w:r>
    </w:p>
    <w:p w14:paraId="1664EC96" w14:textId="77777777" w:rsidR="00A97886" w:rsidRDefault="00361846">
      <w:pPr>
        <w:spacing w:line="600" w:lineRule="auto"/>
        <w:ind w:firstLine="720"/>
        <w:jc w:val="both"/>
        <w:rPr>
          <w:rFonts w:eastAsia="Times New Roman"/>
          <w:szCs w:val="24"/>
        </w:rPr>
      </w:pPr>
      <w:r w:rsidRPr="006E737A">
        <w:rPr>
          <w:rFonts w:eastAsia="Times New Roman"/>
          <w:szCs w:val="24"/>
        </w:rPr>
        <w:t xml:space="preserve"> </w:t>
      </w:r>
      <w:r>
        <w:rPr>
          <w:rFonts w:eastAsia="Times New Roman"/>
          <w:szCs w:val="24"/>
        </w:rPr>
        <w:t xml:space="preserve">Μετά την εμπεριστατωμένη, τεκμηριωμένη, </w:t>
      </w:r>
      <w:r w:rsidRPr="006E737A">
        <w:rPr>
          <w:rFonts w:eastAsia="Times New Roman"/>
          <w:szCs w:val="24"/>
        </w:rPr>
        <w:t>κατά γενική ομολογία</w:t>
      </w:r>
      <w:r>
        <w:rPr>
          <w:rFonts w:eastAsia="Times New Roman"/>
          <w:szCs w:val="24"/>
        </w:rPr>
        <w:t>, ομιλία</w:t>
      </w:r>
      <w:r w:rsidRPr="006E737A">
        <w:rPr>
          <w:rFonts w:eastAsia="Times New Roman"/>
          <w:szCs w:val="24"/>
        </w:rPr>
        <w:t xml:space="preserve"> του </w:t>
      </w:r>
      <w:r>
        <w:rPr>
          <w:rFonts w:eastAsia="Times New Roman"/>
          <w:szCs w:val="24"/>
        </w:rPr>
        <w:t>Π</w:t>
      </w:r>
      <w:r w:rsidRPr="006E737A">
        <w:rPr>
          <w:rFonts w:eastAsia="Times New Roman"/>
          <w:szCs w:val="24"/>
        </w:rPr>
        <w:t xml:space="preserve">ροέδρου </w:t>
      </w:r>
      <w:r>
        <w:rPr>
          <w:rFonts w:eastAsia="Times New Roman"/>
          <w:szCs w:val="24"/>
        </w:rPr>
        <w:t>μας,</w:t>
      </w:r>
      <w:r w:rsidRPr="006E737A">
        <w:rPr>
          <w:rFonts w:eastAsia="Times New Roman"/>
          <w:szCs w:val="24"/>
        </w:rPr>
        <w:t xml:space="preserve"> ο οποίος φώ</w:t>
      </w:r>
      <w:r>
        <w:rPr>
          <w:rFonts w:eastAsia="Times New Roman"/>
          <w:szCs w:val="24"/>
        </w:rPr>
        <w:t>τ</w:t>
      </w:r>
      <w:r w:rsidRPr="006E737A">
        <w:rPr>
          <w:rFonts w:eastAsia="Times New Roman"/>
          <w:szCs w:val="24"/>
        </w:rPr>
        <w:t xml:space="preserve">ισε όλα τα </w:t>
      </w:r>
      <w:r>
        <w:rPr>
          <w:rFonts w:eastAsia="Times New Roman"/>
          <w:szCs w:val="24"/>
        </w:rPr>
        <w:t>γκρίζα</w:t>
      </w:r>
      <w:r w:rsidRPr="006E737A">
        <w:rPr>
          <w:rFonts w:eastAsia="Times New Roman"/>
          <w:szCs w:val="24"/>
        </w:rPr>
        <w:t xml:space="preserve"> σημεία της </w:t>
      </w:r>
      <w:r>
        <w:rPr>
          <w:rFonts w:eastAsia="Times New Roman"/>
          <w:szCs w:val="24"/>
        </w:rPr>
        <w:t>επιζήμιας α</w:t>
      </w:r>
      <w:r w:rsidRPr="006E737A">
        <w:rPr>
          <w:rFonts w:eastAsia="Times New Roman"/>
          <w:szCs w:val="24"/>
        </w:rPr>
        <w:t xml:space="preserve">υτής </w:t>
      </w:r>
      <w:r>
        <w:rPr>
          <w:rFonts w:eastAsia="Times New Roman"/>
          <w:szCs w:val="24"/>
        </w:rPr>
        <w:t>σ</w:t>
      </w:r>
      <w:r w:rsidRPr="006E737A">
        <w:rPr>
          <w:rFonts w:eastAsia="Times New Roman"/>
          <w:szCs w:val="24"/>
        </w:rPr>
        <w:t xml:space="preserve">υμφωνίας και την προσπάθεια που έκανε </w:t>
      </w:r>
      <w:r w:rsidRPr="006E737A">
        <w:rPr>
          <w:rFonts w:eastAsia="Times New Roman"/>
          <w:szCs w:val="24"/>
        </w:rPr>
        <w:t xml:space="preserve">ο </w:t>
      </w:r>
      <w:r>
        <w:rPr>
          <w:rFonts w:eastAsia="Times New Roman"/>
          <w:szCs w:val="24"/>
        </w:rPr>
        <w:t>Π</w:t>
      </w:r>
      <w:r w:rsidRPr="006E737A">
        <w:rPr>
          <w:rFonts w:eastAsia="Times New Roman"/>
          <w:szCs w:val="24"/>
        </w:rPr>
        <w:t xml:space="preserve">ρωθυπουργός να </w:t>
      </w:r>
      <w:proofErr w:type="spellStart"/>
      <w:r w:rsidRPr="006E737A">
        <w:rPr>
          <w:rFonts w:eastAsia="Times New Roman"/>
          <w:szCs w:val="24"/>
        </w:rPr>
        <w:t>αποδομήσει</w:t>
      </w:r>
      <w:proofErr w:type="spellEnd"/>
      <w:r w:rsidRPr="006E737A">
        <w:rPr>
          <w:rFonts w:eastAsia="Times New Roman"/>
          <w:szCs w:val="24"/>
        </w:rPr>
        <w:t xml:space="preserve"> με αστεία επιχειρήματα και </w:t>
      </w:r>
      <w:r>
        <w:rPr>
          <w:rFonts w:eastAsia="Times New Roman"/>
          <w:szCs w:val="24"/>
        </w:rPr>
        <w:t xml:space="preserve">λόγω </w:t>
      </w:r>
      <w:r w:rsidRPr="006E737A">
        <w:rPr>
          <w:rFonts w:eastAsia="Times New Roman"/>
          <w:szCs w:val="24"/>
        </w:rPr>
        <w:t>του περιορισμού του χρόνου</w:t>
      </w:r>
      <w:r>
        <w:rPr>
          <w:rFonts w:eastAsia="Times New Roman"/>
          <w:szCs w:val="24"/>
        </w:rPr>
        <w:t>,</w:t>
      </w:r>
      <w:r w:rsidRPr="006E737A">
        <w:rPr>
          <w:rFonts w:eastAsia="Times New Roman"/>
          <w:szCs w:val="24"/>
        </w:rPr>
        <w:t xml:space="preserve"> εί</w:t>
      </w:r>
      <w:r>
        <w:rPr>
          <w:rFonts w:eastAsia="Times New Roman"/>
          <w:szCs w:val="24"/>
        </w:rPr>
        <w:t>μ</w:t>
      </w:r>
      <w:r w:rsidRPr="006E737A">
        <w:rPr>
          <w:rFonts w:eastAsia="Times New Roman"/>
          <w:szCs w:val="24"/>
        </w:rPr>
        <w:t>αι αναγκασμένος να αναπροσαρμόσ</w:t>
      </w:r>
      <w:r>
        <w:rPr>
          <w:rFonts w:eastAsia="Times New Roman"/>
          <w:szCs w:val="24"/>
        </w:rPr>
        <w:t>ω</w:t>
      </w:r>
      <w:r w:rsidRPr="006E737A">
        <w:rPr>
          <w:rFonts w:eastAsia="Times New Roman"/>
          <w:szCs w:val="24"/>
        </w:rPr>
        <w:t xml:space="preserve"> την ομιλία μου και να </w:t>
      </w:r>
      <w:r>
        <w:rPr>
          <w:rFonts w:eastAsia="Times New Roman"/>
          <w:szCs w:val="24"/>
        </w:rPr>
        <w:t>περιοριστώ σε</w:t>
      </w:r>
      <w:r w:rsidRPr="006E737A">
        <w:rPr>
          <w:rFonts w:eastAsia="Times New Roman"/>
          <w:szCs w:val="24"/>
        </w:rPr>
        <w:t xml:space="preserve"> τέσσερις-πέντε επισημάνσεις</w:t>
      </w:r>
      <w:r>
        <w:rPr>
          <w:rFonts w:eastAsia="Times New Roman"/>
          <w:szCs w:val="24"/>
        </w:rPr>
        <w:t>.</w:t>
      </w:r>
    </w:p>
    <w:p w14:paraId="1664EC97" w14:textId="77777777" w:rsidR="00A97886" w:rsidRDefault="00361846">
      <w:pPr>
        <w:spacing w:line="600" w:lineRule="auto"/>
        <w:ind w:firstLine="720"/>
        <w:jc w:val="both"/>
        <w:rPr>
          <w:rFonts w:eastAsia="Times New Roman"/>
          <w:szCs w:val="24"/>
        </w:rPr>
      </w:pPr>
      <w:r w:rsidRPr="006E737A">
        <w:rPr>
          <w:rFonts w:eastAsia="Times New Roman"/>
          <w:szCs w:val="24"/>
        </w:rPr>
        <w:t xml:space="preserve">Η Κυβέρνηση προχώρησε σε αυτή τη </w:t>
      </w:r>
      <w:r>
        <w:rPr>
          <w:rFonts w:eastAsia="Times New Roman"/>
          <w:szCs w:val="24"/>
        </w:rPr>
        <w:t>σ</w:t>
      </w:r>
      <w:r w:rsidRPr="006E737A">
        <w:rPr>
          <w:rFonts w:eastAsia="Times New Roman"/>
          <w:szCs w:val="24"/>
        </w:rPr>
        <w:t>υμφωνία χωρίς να υπάρξει η απαιτ</w:t>
      </w:r>
      <w:r w:rsidRPr="006E737A">
        <w:rPr>
          <w:rFonts w:eastAsia="Times New Roman"/>
          <w:szCs w:val="24"/>
        </w:rPr>
        <w:t xml:space="preserve">ούμενη </w:t>
      </w:r>
      <w:r>
        <w:rPr>
          <w:rFonts w:eastAsia="Times New Roman"/>
          <w:szCs w:val="24"/>
        </w:rPr>
        <w:t>ε</w:t>
      </w:r>
      <w:r w:rsidRPr="006E737A">
        <w:rPr>
          <w:rFonts w:eastAsia="Times New Roman"/>
          <w:szCs w:val="24"/>
        </w:rPr>
        <w:t>θνική συνεννόηση</w:t>
      </w:r>
      <w:r>
        <w:rPr>
          <w:rFonts w:eastAsia="Times New Roman"/>
          <w:szCs w:val="24"/>
        </w:rPr>
        <w:t>,</w:t>
      </w:r>
      <w:r w:rsidRPr="006E737A">
        <w:rPr>
          <w:rFonts w:eastAsia="Times New Roman"/>
          <w:szCs w:val="24"/>
        </w:rPr>
        <w:t xml:space="preserve"> χωρίς ουσιώδη διάλογο </w:t>
      </w:r>
      <w:r>
        <w:rPr>
          <w:rFonts w:eastAsia="Times New Roman"/>
          <w:szCs w:val="24"/>
        </w:rPr>
        <w:t>με</w:t>
      </w:r>
      <w:r w:rsidRPr="006E737A">
        <w:rPr>
          <w:rFonts w:eastAsia="Times New Roman"/>
          <w:szCs w:val="24"/>
        </w:rPr>
        <w:t xml:space="preserve"> τα κόμματα</w:t>
      </w:r>
      <w:r>
        <w:rPr>
          <w:rFonts w:eastAsia="Times New Roman"/>
          <w:szCs w:val="24"/>
        </w:rPr>
        <w:t>,</w:t>
      </w:r>
      <w:r w:rsidRPr="006E737A">
        <w:rPr>
          <w:rFonts w:eastAsia="Times New Roman"/>
          <w:szCs w:val="24"/>
        </w:rPr>
        <w:t xml:space="preserve"> δηλαδή με μία πολιτική </w:t>
      </w:r>
      <w:r>
        <w:rPr>
          <w:rFonts w:eastAsia="Times New Roman"/>
          <w:szCs w:val="24"/>
        </w:rPr>
        <w:t>τ</w:t>
      </w:r>
      <w:r w:rsidRPr="006E737A">
        <w:rPr>
          <w:rFonts w:eastAsia="Times New Roman"/>
          <w:szCs w:val="24"/>
        </w:rPr>
        <w:t xml:space="preserve">ου </w:t>
      </w:r>
      <w:r>
        <w:rPr>
          <w:rFonts w:eastAsia="Times New Roman"/>
          <w:szCs w:val="24"/>
        </w:rPr>
        <w:t>«</w:t>
      </w:r>
      <w:r w:rsidRPr="006E737A">
        <w:rPr>
          <w:rFonts w:eastAsia="Times New Roman"/>
          <w:szCs w:val="24"/>
        </w:rPr>
        <w:t xml:space="preserve">αποφασίζουμε </w:t>
      </w:r>
      <w:r w:rsidRPr="006E737A">
        <w:rPr>
          <w:rFonts w:eastAsia="Times New Roman"/>
          <w:szCs w:val="24"/>
        </w:rPr>
        <w:lastRenderedPageBreak/>
        <w:t>και πράττουμε</w:t>
      </w:r>
      <w:r>
        <w:rPr>
          <w:rFonts w:eastAsia="Times New Roman"/>
          <w:szCs w:val="24"/>
        </w:rPr>
        <w:t>».</w:t>
      </w:r>
      <w:r w:rsidRPr="006E737A">
        <w:rPr>
          <w:rFonts w:eastAsia="Times New Roman"/>
          <w:szCs w:val="24"/>
        </w:rPr>
        <w:t xml:space="preserve"> </w:t>
      </w:r>
      <w:r>
        <w:rPr>
          <w:rFonts w:eastAsia="Times New Roman"/>
          <w:szCs w:val="24"/>
        </w:rPr>
        <w:t>Ε</w:t>
      </w:r>
      <w:r w:rsidRPr="006E737A">
        <w:rPr>
          <w:rFonts w:eastAsia="Times New Roman"/>
          <w:szCs w:val="24"/>
        </w:rPr>
        <w:t xml:space="preserve">πέδειξε </w:t>
      </w:r>
      <w:r>
        <w:rPr>
          <w:rFonts w:eastAsia="Times New Roman"/>
          <w:szCs w:val="24"/>
        </w:rPr>
        <w:t xml:space="preserve">μια </w:t>
      </w:r>
      <w:r w:rsidRPr="006E737A">
        <w:rPr>
          <w:rFonts w:eastAsia="Times New Roman"/>
          <w:szCs w:val="24"/>
        </w:rPr>
        <w:t xml:space="preserve">υποχωρητικότητα </w:t>
      </w:r>
      <w:r>
        <w:rPr>
          <w:rFonts w:eastAsia="Times New Roman"/>
          <w:szCs w:val="24"/>
        </w:rPr>
        <w:t xml:space="preserve">που </w:t>
      </w:r>
      <w:r w:rsidRPr="006E737A">
        <w:rPr>
          <w:rFonts w:eastAsia="Times New Roman"/>
          <w:szCs w:val="24"/>
        </w:rPr>
        <w:t>ουδεμία άλλη ελληνική κυβέρνηση έχει επιδείξει στο παρελθόν</w:t>
      </w:r>
      <w:r>
        <w:rPr>
          <w:rFonts w:eastAsia="Times New Roman"/>
          <w:szCs w:val="24"/>
        </w:rPr>
        <w:t>. Κ</w:t>
      </w:r>
      <w:r>
        <w:rPr>
          <w:rFonts w:eastAsia="Times New Roman"/>
          <w:szCs w:val="24"/>
        </w:rPr>
        <w:t>α</w:t>
      </w:r>
      <w:r>
        <w:rPr>
          <w:rFonts w:eastAsia="Times New Roman"/>
          <w:szCs w:val="24"/>
        </w:rPr>
        <w:t>ι</w:t>
      </w:r>
      <w:r w:rsidRPr="006E737A">
        <w:rPr>
          <w:rFonts w:eastAsia="Times New Roman"/>
          <w:szCs w:val="24"/>
        </w:rPr>
        <w:t xml:space="preserve"> επέλεξε μία συμπεριφορά πολιτικ</w:t>
      </w:r>
      <w:r>
        <w:rPr>
          <w:rFonts w:eastAsia="Times New Roman"/>
          <w:szCs w:val="24"/>
        </w:rPr>
        <w:t>ά</w:t>
      </w:r>
      <w:r w:rsidRPr="006E737A">
        <w:rPr>
          <w:rFonts w:eastAsia="Times New Roman"/>
          <w:szCs w:val="24"/>
        </w:rPr>
        <w:t xml:space="preserve"> και ε</w:t>
      </w:r>
      <w:r w:rsidRPr="006E737A">
        <w:rPr>
          <w:rFonts w:eastAsia="Times New Roman"/>
          <w:szCs w:val="24"/>
        </w:rPr>
        <w:t>θνικ</w:t>
      </w:r>
      <w:r>
        <w:rPr>
          <w:rFonts w:eastAsia="Times New Roman"/>
          <w:szCs w:val="24"/>
        </w:rPr>
        <w:t>ά</w:t>
      </w:r>
      <w:r w:rsidRPr="006E737A">
        <w:rPr>
          <w:rFonts w:eastAsia="Times New Roman"/>
          <w:szCs w:val="24"/>
        </w:rPr>
        <w:t xml:space="preserve"> </w:t>
      </w:r>
      <w:r>
        <w:rPr>
          <w:rFonts w:eastAsia="Times New Roman"/>
          <w:szCs w:val="24"/>
        </w:rPr>
        <w:t>α</w:t>
      </w:r>
      <w:r w:rsidRPr="006E737A">
        <w:rPr>
          <w:rFonts w:eastAsia="Times New Roman"/>
          <w:szCs w:val="24"/>
        </w:rPr>
        <w:t>παράδεκτ</w:t>
      </w:r>
      <w:r>
        <w:rPr>
          <w:rFonts w:eastAsia="Times New Roman"/>
          <w:szCs w:val="24"/>
        </w:rPr>
        <w:t>η</w:t>
      </w:r>
      <w:r w:rsidRPr="006E737A">
        <w:rPr>
          <w:rFonts w:eastAsia="Times New Roman"/>
          <w:szCs w:val="24"/>
        </w:rPr>
        <w:t xml:space="preserve"> και βαθύτατα αντιδημοκρατική</w:t>
      </w:r>
      <w:r>
        <w:rPr>
          <w:rFonts w:eastAsia="Times New Roman"/>
          <w:szCs w:val="24"/>
        </w:rPr>
        <w:t>.</w:t>
      </w:r>
    </w:p>
    <w:p w14:paraId="1664EC98" w14:textId="77777777" w:rsidR="00A97886" w:rsidRDefault="00361846">
      <w:pPr>
        <w:spacing w:line="600" w:lineRule="auto"/>
        <w:ind w:firstLine="720"/>
        <w:jc w:val="both"/>
        <w:rPr>
          <w:rFonts w:eastAsia="Times New Roman"/>
          <w:szCs w:val="24"/>
        </w:rPr>
      </w:pPr>
      <w:r>
        <w:rPr>
          <w:rFonts w:eastAsia="Times New Roman"/>
          <w:szCs w:val="24"/>
        </w:rPr>
        <w:t>Η</w:t>
      </w:r>
      <w:r w:rsidRPr="006E737A">
        <w:rPr>
          <w:rFonts w:eastAsia="Times New Roman"/>
          <w:szCs w:val="24"/>
        </w:rPr>
        <w:t xml:space="preserve"> αναγνώριση </w:t>
      </w:r>
      <w:r>
        <w:rPr>
          <w:rFonts w:eastAsia="Times New Roman"/>
          <w:szCs w:val="24"/>
        </w:rPr>
        <w:t>μ</w:t>
      </w:r>
      <w:r w:rsidRPr="006E737A">
        <w:rPr>
          <w:rFonts w:eastAsia="Times New Roman"/>
          <w:szCs w:val="24"/>
        </w:rPr>
        <w:t xml:space="preserve">ιας </w:t>
      </w:r>
      <w:r>
        <w:rPr>
          <w:rFonts w:eastAsia="Times New Roman"/>
          <w:szCs w:val="24"/>
        </w:rPr>
        <w:t>ψευδεπίγραφης «μακεδονικής»</w:t>
      </w:r>
      <w:r w:rsidRPr="006E737A">
        <w:rPr>
          <w:rFonts w:eastAsia="Times New Roman"/>
          <w:szCs w:val="24"/>
        </w:rPr>
        <w:t xml:space="preserve"> γλώσσας και ενός ανύπαρκτου </w:t>
      </w:r>
      <w:r>
        <w:rPr>
          <w:rFonts w:eastAsia="Times New Roman"/>
          <w:szCs w:val="24"/>
        </w:rPr>
        <w:t>«μ</w:t>
      </w:r>
      <w:r w:rsidRPr="006E737A">
        <w:rPr>
          <w:rFonts w:eastAsia="Times New Roman"/>
          <w:szCs w:val="24"/>
        </w:rPr>
        <w:t>ακεδονικού</w:t>
      </w:r>
      <w:r>
        <w:rPr>
          <w:rFonts w:eastAsia="Times New Roman"/>
          <w:szCs w:val="24"/>
        </w:rPr>
        <w:t>»</w:t>
      </w:r>
      <w:r w:rsidRPr="006E737A">
        <w:rPr>
          <w:rFonts w:eastAsia="Times New Roman"/>
          <w:szCs w:val="24"/>
        </w:rPr>
        <w:t xml:space="preserve"> κράτους είναι </w:t>
      </w:r>
      <w:r>
        <w:rPr>
          <w:rFonts w:eastAsia="Times New Roman"/>
          <w:szCs w:val="24"/>
        </w:rPr>
        <w:t xml:space="preserve">επιεικώς ανιστόρητη και αντί, </w:t>
      </w:r>
      <w:r w:rsidRPr="006E737A">
        <w:rPr>
          <w:rFonts w:eastAsia="Times New Roman"/>
          <w:szCs w:val="24"/>
        </w:rPr>
        <w:t xml:space="preserve">όπως ισχυρίζεται η </w:t>
      </w:r>
      <w:r>
        <w:rPr>
          <w:rFonts w:eastAsia="Times New Roman"/>
          <w:szCs w:val="24"/>
        </w:rPr>
        <w:t>Κ</w:t>
      </w:r>
      <w:r w:rsidRPr="006E737A">
        <w:rPr>
          <w:rFonts w:eastAsia="Times New Roman"/>
          <w:szCs w:val="24"/>
        </w:rPr>
        <w:t xml:space="preserve">υβέρνηση να </w:t>
      </w:r>
      <w:r>
        <w:rPr>
          <w:rFonts w:eastAsia="Times New Roman"/>
          <w:szCs w:val="24"/>
        </w:rPr>
        <w:t>λύνει ένα ακανθώδες πρόβλημα, που επί</w:t>
      </w:r>
      <w:r w:rsidRPr="006E737A">
        <w:rPr>
          <w:rFonts w:eastAsia="Times New Roman"/>
          <w:szCs w:val="24"/>
        </w:rPr>
        <w:t xml:space="preserve"> δεκαετίες ταλανίζ</w:t>
      </w:r>
      <w:r>
        <w:rPr>
          <w:rFonts w:eastAsia="Times New Roman"/>
          <w:szCs w:val="24"/>
        </w:rPr>
        <w:t>ει</w:t>
      </w:r>
      <w:r w:rsidRPr="006E737A">
        <w:rPr>
          <w:rFonts w:eastAsia="Times New Roman"/>
          <w:szCs w:val="24"/>
        </w:rPr>
        <w:t xml:space="preserve"> τη χώρα</w:t>
      </w:r>
      <w:r>
        <w:rPr>
          <w:rFonts w:eastAsia="Times New Roman"/>
          <w:szCs w:val="24"/>
        </w:rPr>
        <w:t>,</w:t>
      </w:r>
      <w:r w:rsidRPr="006E737A">
        <w:rPr>
          <w:rFonts w:eastAsia="Times New Roman"/>
          <w:szCs w:val="24"/>
        </w:rPr>
        <w:t xml:space="preserve"> </w:t>
      </w:r>
      <w:r>
        <w:rPr>
          <w:rFonts w:eastAsia="Times New Roman"/>
          <w:szCs w:val="24"/>
        </w:rPr>
        <w:t xml:space="preserve">ανοίγει </w:t>
      </w:r>
      <w:r w:rsidRPr="006E737A">
        <w:rPr>
          <w:rFonts w:eastAsia="Times New Roman"/>
          <w:szCs w:val="24"/>
        </w:rPr>
        <w:t>ένα</w:t>
      </w:r>
      <w:r>
        <w:rPr>
          <w:rFonts w:eastAsia="Times New Roman"/>
          <w:szCs w:val="24"/>
        </w:rPr>
        <w:t>ν</w:t>
      </w:r>
      <w:r w:rsidRPr="006E737A">
        <w:rPr>
          <w:rFonts w:eastAsia="Times New Roman"/>
          <w:szCs w:val="24"/>
        </w:rPr>
        <w:t xml:space="preserve"> κύκλο αντιπαραθέσεων</w:t>
      </w:r>
      <w:r>
        <w:rPr>
          <w:rFonts w:eastAsia="Times New Roman"/>
          <w:szCs w:val="24"/>
        </w:rPr>
        <w:t xml:space="preserve"> με ορατά ήδη τα </w:t>
      </w:r>
      <w:r w:rsidRPr="006E737A">
        <w:rPr>
          <w:rFonts w:eastAsia="Times New Roman"/>
          <w:szCs w:val="24"/>
        </w:rPr>
        <w:t xml:space="preserve"> συμπτώματα ενός λαϊκού διχασμού</w:t>
      </w:r>
      <w:r>
        <w:rPr>
          <w:rFonts w:eastAsia="Times New Roman"/>
          <w:szCs w:val="24"/>
        </w:rPr>
        <w:t xml:space="preserve"> και</w:t>
      </w:r>
      <w:r w:rsidRPr="006E737A">
        <w:rPr>
          <w:rFonts w:eastAsia="Times New Roman"/>
          <w:szCs w:val="24"/>
        </w:rPr>
        <w:t xml:space="preserve"> </w:t>
      </w:r>
      <w:r>
        <w:rPr>
          <w:rFonts w:eastAsia="Times New Roman"/>
          <w:szCs w:val="24"/>
        </w:rPr>
        <w:t>α</w:t>
      </w:r>
      <w:r w:rsidRPr="006E737A">
        <w:rPr>
          <w:rFonts w:eastAsia="Times New Roman"/>
          <w:szCs w:val="24"/>
        </w:rPr>
        <w:t xml:space="preserve">νοίγει </w:t>
      </w:r>
      <w:r>
        <w:rPr>
          <w:rFonts w:eastAsia="Times New Roman"/>
          <w:szCs w:val="24"/>
        </w:rPr>
        <w:t xml:space="preserve">την </w:t>
      </w:r>
      <w:proofErr w:type="spellStart"/>
      <w:r>
        <w:rPr>
          <w:rFonts w:eastAsia="Times New Roman"/>
          <w:szCs w:val="24"/>
        </w:rPr>
        <w:t>Κερκόπορτα</w:t>
      </w:r>
      <w:proofErr w:type="spellEnd"/>
      <w:r>
        <w:rPr>
          <w:rFonts w:eastAsia="Times New Roman"/>
          <w:szCs w:val="24"/>
        </w:rPr>
        <w:t xml:space="preserve"> διάπλατα στον </w:t>
      </w:r>
      <w:proofErr w:type="spellStart"/>
      <w:r>
        <w:rPr>
          <w:rFonts w:eastAsia="Times New Roman"/>
          <w:szCs w:val="24"/>
        </w:rPr>
        <w:t>μακεδονισμό</w:t>
      </w:r>
      <w:proofErr w:type="spellEnd"/>
      <w:r>
        <w:rPr>
          <w:rFonts w:eastAsia="Times New Roman"/>
          <w:szCs w:val="24"/>
        </w:rPr>
        <w:t xml:space="preserve"> και τον αλυτρωτισμό. Τα ανέλυσε ο Πρόεδρός μας. Δεν έχω τον χρόνο να επεκταθώ κι εγώ. </w:t>
      </w:r>
    </w:p>
    <w:p w14:paraId="1664EC99" w14:textId="77777777" w:rsidR="00A97886" w:rsidRDefault="00361846">
      <w:pPr>
        <w:spacing w:line="600" w:lineRule="auto"/>
        <w:ind w:firstLine="720"/>
        <w:jc w:val="both"/>
        <w:rPr>
          <w:rFonts w:eastAsia="Times New Roman" w:cs="Times New Roman"/>
          <w:szCs w:val="24"/>
        </w:rPr>
      </w:pPr>
      <w:r>
        <w:rPr>
          <w:rFonts w:eastAsia="Times New Roman"/>
          <w:szCs w:val="24"/>
        </w:rPr>
        <w:t>Η α</w:t>
      </w:r>
      <w:r>
        <w:rPr>
          <w:rFonts w:eastAsia="Times New Roman"/>
          <w:szCs w:val="24"/>
        </w:rPr>
        <w:t xml:space="preserve">ποδοχή εκ μέρους της </w:t>
      </w:r>
      <w:r>
        <w:rPr>
          <w:rFonts w:eastAsia="Times New Roman"/>
          <w:szCs w:val="24"/>
          <w:lang w:val="en-US"/>
        </w:rPr>
        <w:t>FYROM</w:t>
      </w:r>
      <w:r>
        <w:rPr>
          <w:rFonts w:eastAsia="Times New Roman"/>
          <w:szCs w:val="24"/>
        </w:rPr>
        <w:t xml:space="preserve"> ότι η</w:t>
      </w:r>
      <w:r w:rsidRPr="006E737A">
        <w:rPr>
          <w:rFonts w:eastAsia="Times New Roman"/>
          <w:szCs w:val="24"/>
        </w:rPr>
        <w:t xml:space="preserve"> μακεδονική γλώσσα εντάσσεται στην οικογένεια των </w:t>
      </w:r>
      <w:proofErr w:type="spellStart"/>
      <w:r>
        <w:rPr>
          <w:rFonts w:eastAsia="Times New Roman"/>
          <w:szCs w:val="24"/>
        </w:rPr>
        <w:t>νοτιοσλαβικών</w:t>
      </w:r>
      <w:proofErr w:type="spellEnd"/>
      <w:r w:rsidRPr="006E737A">
        <w:rPr>
          <w:rFonts w:eastAsia="Times New Roman"/>
          <w:szCs w:val="24"/>
        </w:rPr>
        <w:t xml:space="preserve"> γλωσσών δεν συνιστά υποχώρηση</w:t>
      </w:r>
      <w:r>
        <w:rPr>
          <w:rFonts w:eastAsia="Times New Roman"/>
          <w:szCs w:val="24"/>
        </w:rPr>
        <w:t>.</w:t>
      </w:r>
      <w:r w:rsidRPr="006E737A">
        <w:rPr>
          <w:rFonts w:eastAsia="Times New Roman"/>
          <w:szCs w:val="24"/>
        </w:rPr>
        <w:t xml:space="preserve"> Αφού</w:t>
      </w:r>
      <w:r>
        <w:rPr>
          <w:rFonts w:eastAsia="Times New Roman"/>
          <w:szCs w:val="24"/>
        </w:rPr>
        <w:t>, όμως,</w:t>
      </w:r>
      <w:r w:rsidRPr="006E737A">
        <w:rPr>
          <w:rFonts w:eastAsia="Times New Roman"/>
          <w:szCs w:val="24"/>
        </w:rPr>
        <w:t xml:space="preserve"> και οι ίδιοι το </w:t>
      </w:r>
      <w:r>
        <w:rPr>
          <w:rFonts w:eastAsia="Times New Roman"/>
          <w:szCs w:val="24"/>
        </w:rPr>
        <w:t>ομολογούν,</w:t>
      </w:r>
      <w:r w:rsidRPr="006E737A">
        <w:rPr>
          <w:rFonts w:eastAsia="Times New Roman"/>
          <w:szCs w:val="24"/>
        </w:rPr>
        <w:t xml:space="preserve"> γιατί δεν την αποδέχονται ως </w:t>
      </w:r>
      <w:proofErr w:type="spellStart"/>
      <w:r>
        <w:rPr>
          <w:rFonts w:eastAsia="Times New Roman"/>
          <w:szCs w:val="24"/>
        </w:rPr>
        <w:t>νοτιοσλαβική</w:t>
      </w:r>
      <w:proofErr w:type="spellEnd"/>
      <w:r>
        <w:rPr>
          <w:rFonts w:eastAsia="Times New Roman"/>
          <w:szCs w:val="24"/>
        </w:rPr>
        <w:t>, αλλά επιμένουν να την αποκαλούν «μακεδονική»;</w:t>
      </w:r>
      <w:r>
        <w:rPr>
          <w:rFonts w:eastAsia="Times New Roman" w:cs="Times New Roman"/>
          <w:szCs w:val="24"/>
        </w:rPr>
        <w:t xml:space="preserve"> </w:t>
      </w:r>
      <w:r>
        <w:rPr>
          <w:rFonts w:eastAsia="Times New Roman" w:cs="Times New Roman"/>
          <w:szCs w:val="24"/>
        </w:rPr>
        <w:t>Ό</w:t>
      </w:r>
      <w:r>
        <w:rPr>
          <w:rFonts w:eastAsia="Times New Roman" w:cs="Times New Roman"/>
          <w:szCs w:val="24"/>
        </w:rPr>
        <w:t>ταν μ</w:t>
      </w:r>
      <w:r w:rsidRPr="000D3C22">
        <w:rPr>
          <w:rFonts w:eastAsia="Times New Roman" w:cs="Times New Roman"/>
          <w:szCs w:val="24"/>
        </w:rPr>
        <w:t>άλιστα</w:t>
      </w:r>
      <w:r>
        <w:rPr>
          <w:rFonts w:eastAsia="Times New Roman" w:cs="Times New Roman"/>
          <w:szCs w:val="24"/>
        </w:rPr>
        <w:t>,</w:t>
      </w:r>
      <w:r w:rsidRPr="000D3C22">
        <w:rPr>
          <w:rFonts w:eastAsia="Times New Roman" w:cs="Times New Roman"/>
          <w:szCs w:val="24"/>
        </w:rPr>
        <w:t xml:space="preserve"> και ο πρώτος </w:t>
      </w:r>
      <w:r>
        <w:rPr>
          <w:rFonts w:eastAsia="Times New Roman" w:cs="Times New Roman"/>
          <w:szCs w:val="24"/>
        </w:rPr>
        <w:t>Π</w:t>
      </w:r>
      <w:r w:rsidRPr="000D3C22">
        <w:rPr>
          <w:rFonts w:eastAsia="Times New Roman" w:cs="Times New Roman"/>
          <w:szCs w:val="24"/>
        </w:rPr>
        <w:t xml:space="preserve">ρόεδρός </w:t>
      </w:r>
      <w:r>
        <w:rPr>
          <w:rFonts w:eastAsia="Times New Roman" w:cs="Times New Roman"/>
          <w:szCs w:val="24"/>
        </w:rPr>
        <w:t>τους,</w:t>
      </w:r>
      <w:r w:rsidRPr="000D3C22">
        <w:rPr>
          <w:rFonts w:eastAsia="Times New Roman" w:cs="Times New Roman"/>
          <w:szCs w:val="24"/>
        </w:rPr>
        <w:t xml:space="preserve"> ο </w:t>
      </w:r>
      <w:proofErr w:type="spellStart"/>
      <w:r w:rsidRPr="005023D0">
        <w:rPr>
          <w:rFonts w:eastAsia="Times New Roman" w:cs="Times New Roman"/>
          <w:szCs w:val="24"/>
        </w:rPr>
        <w:t>Κίρο</w:t>
      </w:r>
      <w:proofErr w:type="spellEnd"/>
      <w:r w:rsidRPr="005023D0">
        <w:rPr>
          <w:rFonts w:eastAsia="Times New Roman" w:cs="Times New Roman"/>
          <w:szCs w:val="24"/>
        </w:rPr>
        <w:t xml:space="preserve"> </w:t>
      </w:r>
      <w:proofErr w:type="spellStart"/>
      <w:r w:rsidRPr="005023D0">
        <w:rPr>
          <w:rFonts w:eastAsia="Times New Roman" w:cs="Times New Roman"/>
          <w:szCs w:val="24"/>
        </w:rPr>
        <w:t>Γκλιγκόροφ</w:t>
      </w:r>
      <w:proofErr w:type="spellEnd"/>
      <w:r>
        <w:rPr>
          <w:rFonts w:eastAsia="Times New Roman" w:cs="Times New Roman"/>
          <w:szCs w:val="24"/>
        </w:rPr>
        <w:t xml:space="preserve"> </w:t>
      </w:r>
      <w:r w:rsidRPr="000D3C22">
        <w:rPr>
          <w:rFonts w:eastAsia="Times New Roman" w:cs="Times New Roman"/>
          <w:szCs w:val="24"/>
        </w:rPr>
        <w:t>είχε δηλώσει</w:t>
      </w:r>
      <w:r>
        <w:rPr>
          <w:rFonts w:eastAsia="Times New Roman" w:cs="Times New Roman"/>
          <w:szCs w:val="24"/>
        </w:rPr>
        <w:t>:</w:t>
      </w:r>
      <w:r w:rsidRPr="000D3C22">
        <w:rPr>
          <w:rFonts w:eastAsia="Times New Roman" w:cs="Times New Roman"/>
          <w:szCs w:val="24"/>
        </w:rPr>
        <w:t xml:space="preserve"> </w:t>
      </w:r>
      <w:r>
        <w:rPr>
          <w:rFonts w:eastAsia="Times New Roman" w:cs="Times New Roman"/>
          <w:szCs w:val="24"/>
        </w:rPr>
        <w:t>«Δ</w:t>
      </w:r>
      <w:r w:rsidRPr="000D3C22">
        <w:rPr>
          <w:rFonts w:eastAsia="Times New Roman" w:cs="Times New Roman"/>
          <w:szCs w:val="24"/>
        </w:rPr>
        <w:t>εν είμαστε Μακεδόνες</w:t>
      </w:r>
      <w:r>
        <w:rPr>
          <w:rFonts w:eastAsia="Times New Roman" w:cs="Times New Roman"/>
          <w:szCs w:val="24"/>
        </w:rPr>
        <w:t>,</w:t>
      </w:r>
      <w:r w:rsidRPr="000D3C22">
        <w:rPr>
          <w:rFonts w:eastAsia="Times New Roman" w:cs="Times New Roman"/>
          <w:szCs w:val="24"/>
        </w:rPr>
        <w:t xml:space="preserve"> είμαστε </w:t>
      </w:r>
      <w:r>
        <w:rPr>
          <w:rFonts w:eastAsia="Times New Roman" w:cs="Times New Roman"/>
          <w:szCs w:val="24"/>
        </w:rPr>
        <w:t>Σ</w:t>
      </w:r>
      <w:r w:rsidRPr="000D3C22">
        <w:rPr>
          <w:rFonts w:eastAsia="Times New Roman" w:cs="Times New Roman"/>
          <w:szCs w:val="24"/>
        </w:rPr>
        <w:t xml:space="preserve">λάβοι και ουδεμία σχέση έχουμε με την </w:t>
      </w:r>
      <w:r>
        <w:rPr>
          <w:rFonts w:eastAsia="Times New Roman" w:cs="Times New Roman"/>
          <w:szCs w:val="24"/>
        </w:rPr>
        <w:lastRenderedPageBreak/>
        <w:t>κληρονομιά</w:t>
      </w:r>
      <w:r w:rsidRPr="000D3C22">
        <w:rPr>
          <w:rFonts w:eastAsia="Times New Roman" w:cs="Times New Roman"/>
          <w:szCs w:val="24"/>
        </w:rPr>
        <w:t xml:space="preserve"> των αρχαίων Μακεδόνων</w:t>
      </w:r>
      <w:r>
        <w:rPr>
          <w:rFonts w:eastAsia="Times New Roman" w:cs="Times New Roman"/>
          <w:szCs w:val="24"/>
        </w:rPr>
        <w:t>». Ό</w:t>
      </w:r>
      <w:r w:rsidRPr="000D3C22">
        <w:rPr>
          <w:rFonts w:eastAsia="Times New Roman" w:cs="Times New Roman"/>
          <w:szCs w:val="24"/>
        </w:rPr>
        <w:t>ταν στο άρθρο 7 και στην παράγραφο 3 αναφέρε</w:t>
      </w:r>
      <w:r>
        <w:rPr>
          <w:rFonts w:eastAsia="Times New Roman" w:cs="Times New Roman"/>
          <w:szCs w:val="24"/>
        </w:rPr>
        <w:t>ται ότι</w:t>
      </w:r>
      <w:r w:rsidRPr="000D3C22">
        <w:rPr>
          <w:rFonts w:eastAsia="Times New Roman" w:cs="Times New Roman"/>
          <w:szCs w:val="24"/>
        </w:rPr>
        <w:t xml:space="preserve"> τα Σκόπια με τους όρους </w:t>
      </w:r>
      <w:r>
        <w:rPr>
          <w:rFonts w:eastAsia="Times New Roman" w:cs="Times New Roman"/>
          <w:szCs w:val="24"/>
        </w:rPr>
        <w:t>«</w:t>
      </w:r>
      <w:r w:rsidRPr="000D3C22">
        <w:rPr>
          <w:rFonts w:eastAsia="Times New Roman" w:cs="Times New Roman"/>
          <w:szCs w:val="24"/>
        </w:rPr>
        <w:t>Μακεδονία</w:t>
      </w:r>
      <w:r>
        <w:rPr>
          <w:rFonts w:eastAsia="Times New Roman" w:cs="Times New Roman"/>
          <w:szCs w:val="24"/>
        </w:rPr>
        <w:t>»</w:t>
      </w:r>
      <w:r w:rsidRPr="000D3C22">
        <w:rPr>
          <w:rFonts w:eastAsia="Times New Roman" w:cs="Times New Roman"/>
          <w:szCs w:val="24"/>
        </w:rPr>
        <w:t xml:space="preserve"> και </w:t>
      </w:r>
      <w:r>
        <w:rPr>
          <w:rFonts w:eastAsia="Times New Roman" w:cs="Times New Roman"/>
          <w:szCs w:val="24"/>
        </w:rPr>
        <w:t>«</w:t>
      </w:r>
      <w:r w:rsidRPr="000D3C22">
        <w:rPr>
          <w:rFonts w:eastAsia="Times New Roman" w:cs="Times New Roman"/>
          <w:szCs w:val="24"/>
        </w:rPr>
        <w:t>Μακεδόνας</w:t>
      </w:r>
      <w:r>
        <w:rPr>
          <w:rFonts w:eastAsia="Times New Roman" w:cs="Times New Roman"/>
          <w:szCs w:val="24"/>
        </w:rPr>
        <w:t>»</w:t>
      </w:r>
      <w:r w:rsidRPr="000D3C22">
        <w:rPr>
          <w:rFonts w:eastAsia="Times New Roman" w:cs="Times New Roman"/>
          <w:szCs w:val="24"/>
        </w:rPr>
        <w:t xml:space="preserve"> </w:t>
      </w:r>
      <w:r>
        <w:rPr>
          <w:rFonts w:eastAsia="Times New Roman" w:cs="Times New Roman"/>
          <w:szCs w:val="24"/>
        </w:rPr>
        <w:t xml:space="preserve">νοούνται η </w:t>
      </w:r>
      <w:r w:rsidRPr="000D3C22">
        <w:rPr>
          <w:rFonts w:eastAsia="Times New Roman" w:cs="Times New Roman"/>
          <w:szCs w:val="24"/>
        </w:rPr>
        <w:t>επικράτεια</w:t>
      </w:r>
      <w:r>
        <w:rPr>
          <w:rFonts w:eastAsia="Times New Roman" w:cs="Times New Roman"/>
          <w:szCs w:val="24"/>
        </w:rPr>
        <w:t>, η γλώσσα, ο π</w:t>
      </w:r>
      <w:r w:rsidRPr="000D3C22">
        <w:rPr>
          <w:rFonts w:eastAsia="Times New Roman" w:cs="Times New Roman"/>
          <w:szCs w:val="24"/>
        </w:rPr>
        <w:t>ληθυσμός και τα χαρακτηριστι</w:t>
      </w:r>
      <w:r>
        <w:rPr>
          <w:rFonts w:eastAsia="Times New Roman" w:cs="Times New Roman"/>
          <w:szCs w:val="24"/>
        </w:rPr>
        <w:t xml:space="preserve">κά τους, με τη δική τους ιστορία, </w:t>
      </w:r>
      <w:r w:rsidRPr="000D3C22">
        <w:rPr>
          <w:rFonts w:eastAsia="Times New Roman" w:cs="Times New Roman"/>
          <w:szCs w:val="24"/>
        </w:rPr>
        <w:t>πολιτισμό και κληρονομιά</w:t>
      </w:r>
      <w:r w:rsidRPr="009F540B">
        <w:rPr>
          <w:rFonts w:eastAsia="Times New Roman" w:cs="Times New Roman"/>
          <w:szCs w:val="24"/>
        </w:rPr>
        <w:t xml:space="preserve">, </w:t>
      </w:r>
      <w:r>
        <w:rPr>
          <w:rFonts w:eastAsia="Times New Roman" w:cs="Times New Roman"/>
          <w:szCs w:val="24"/>
        </w:rPr>
        <w:t>ε</w:t>
      </w:r>
      <w:r w:rsidRPr="000D3C22">
        <w:rPr>
          <w:rFonts w:eastAsia="Times New Roman" w:cs="Times New Roman"/>
          <w:szCs w:val="24"/>
        </w:rPr>
        <w:t>ίναι ή δεν είναι αναγνώριση μακ</w:t>
      </w:r>
      <w:r>
        <w:rPr>
          <w:rFonts w:eastAsia="Times New Roman" w:cs="Times New Roman"/>
          <w:szCs w:val="24"/>
        </w:rPr>
        <w:t>εδονικής εθνότητας και ταυτότητα</w:t>
      </w:r>
      <w:r w:rsidRPr="000D3C22">
        <w:rPr>
          <w:rFonts w:eastAsia="Times New Roman" w:cs="Times New Roman"/>
          <w:szCs w:val="24"/>
        </w:rPr>
        <w:t>ς</w:t>
      </w:r>
      <w:r>
        <w:rPr>
          <w:rFonts w:eastAsia="Times New Roman" w:cs="Times New Roman"/>
          <w:szCs w:val="24"/>
        </w:rPr>
        <w:t>;</w:t>
      </w:r>
      <w:r w:rsidRPr="000D3C22">
        <w:rPr>
          <w:rFonts w:eastAsia="Times New Roman" w:cs="Times New Roman"/>
          <w:szCs w:val="24"/>
        </w:rPr>
        <w:t xml:space="preserve"> </w:t>
      </w:r>
      <w:r>
        <w:rPr>
          <w:rFonts w:eastAsia="Times New Roman" w:cs="Times New Roman"/>
          <w:szCs w:val="24"/>
        </w:rPr>
        <w:t xml:space="preserve">Όταν και η περίφημη ρηματική </w:t>
      </w:r>
      <w:r w:rsidRPr="000D3C22">
        <w:rPr>
          <w:rFonts w:eastAsia="Times New Roman" w:cs="Times New Roman"/>
          <w:szCs w:val="24"/>
        </w:rPr>
        <w:t>διακοίνω</w:t>
      </w:r>
      <w:r w:rsidRPr="000D3C22">
        <w:rPr>
          <w:rFonts w:eastAsia="Times New Roman" w:cs="Times New Roman"/>
          <w:szCs w:val="24"/>
        </w:rPr>
        <w:t xml:space="preserve">ση μιλάει καθαρά για </w:t>
      </w:r>
      <w:r>
        <w:rPr>
          <w:rFonts w:eastAsia="Times New Roman" w:cs="Times New Roman"/>
          <w:szCs w:val="24"/>
        </w:rPr>
        <w:t>μ</w:t>
      </w:r>
      <w:r w:rsidRPr="000D3C22">
        <w:rPr>
          <w:rFonts w:eastAsia="Times New Roman" w:cs="Times New Roman"/>
          <w:szCs w:val="24"/>
        </w:rPr>
        <w:t>ακεδονικό λαό</w:t>
      </w:r>
      <w:r>
        <w:rPr>
          <w:rFonts w:eastAsia="Times New Roman" w:cs="Times New Roman"/>
          <w:szCs w:val="24"/>
        </w:rPr>
        <w:t>,</w:t>
      </w:r>
      <w:r w:rsidRPr="000D3C22">
        <w:rPr>
          <w:rFonts w:eastAsia="Times New Roman" w:cs="Times New Roman"/>
          <w:szCs w:val="24"/>
        </w:rPr>
        <w:t xml:space="preserve"> για μακεδονική γλώσσα</w:t>
      </w:r>
      <w:r>
        <w:rPr>
          <w:rFonts w:eastAsia="Times New Roman" w:cs="Times New Roman"/>
          <w:szCs w:val="24"/>
        </w:rPr>
        <w:t>, γιατί, κύριοι της Κ</w:t>
      </w:r>
      <w:r w:rsidRPr="000D3C22">
        <w:rPr>
          <w:rFonts w:eastAsia="Times New Roman" w:cs="Times New Roman"/>
          <w:szCs w:val="24"/>
        </w:rPr>
        <w:t>υβέρνησης</w:t>
      </w:r>
      <w:r>
        <w:rPr>
          <w:rFonts w:eastAsia="Times New Roman" w:cs="Times New Roman"/>
          <w:szCs w:val="24"/>
        </w:rPr>
        <w:t>,</w:t>
      </w:r>
      <w:r w:rsidRPr="000D3C22">
        <w:rPr>
          <w:rFonts w:eastAsia="Times New Roman" w:cs="Times New Roman"/>
          <w:szCs w:val="24"/>
        </w:rPr>
        <w:t xml:space="preserve"> </w:t>
      </w:r>
      <w:r>
        <w:rPr>
          <w:rFonts w:eastAsia="Times New Roman" w:cs="Times New Roman"/>
          <w:szCs w:val="24"/>
        </w:rPr>
        <w:t>δήθεν</w:t>
      </w:r>
      <w:r w:rsidRPr="000D3C22">
        <w:rPr>
          <w:rFonts w:eastAsia="Times New Roman" w:cs="Times New Roman"/>
          <w:szCs w:val="24"/>
        </w:rPr>
        <w:t xml:space="preserve"> απορείτε που διαφωνούμε</w:t>
      </w:r>
      <w:r>
        <w:rPr>
          <w:rFonts w:eastAsia="Times New Roman" w:cs="Times New Roman"/>
          <w:szCs w:val="24"/>
        </w:rPr>
        <w:t>; Α</w:t>
      </w:r>
      <w:r w:rsidRPr="000D3C22">
        <w:rPr>
          <w:rFonts w:eastAsia="Times New Roman" w:cs="Times New Roman"/>
          <w:szCs w:val="24"/>
        </w:rPr>
        <w:t>ρνούμαστε κατηγορηματικά ότι υπάρχει μακεδονική γλώσσα</w:t>
      </w:r>
      <w:r>
        <w:rPr>
          <w:rFonts w:eastAsia="Times New Roman" w:cs="Times New Roman"/>
          <w:szCs w:val="24"/>
        </w:rPr>
        <w:t>,</w:t>
      </w:r>
      <w:r w:rsidRPr="000D3C22">
        <w:rPr>
          <w:rFonts w:eastAsia="Times New Roman" w:cs="Times New Roman"/>
          <w:szCs w:val="24"/>
        </w:rPr>
        <w:t xml:space="preserve"> ότι υπάρχει μακεδονική εθνότητα</w:t>
      </w:r>
      <w:r>
        <w:rPr>
          <w:rFonts w:eastAsia="Times New Roman" w:cs="Times New Roman"/>
          <w:szCs w:val="24"/>
        </w:rPr>
        <w:t xml:space="preserve"> ή</w:t>
      </w:r>
      <w:r w:rsidRPr="000D3C22">
        <w:rPr>
          <w:rFonts w:eastAsia="Times New Roman" w:cs="Times New Roman"/>
          <w:szCs w:val="24"/>
        </w:rPr>
        <w:t xml:space="preserve"> </w:t>
      </w:r>
      <w:r>
        <w:rPr>
          <w:rFonts w:eastAsia="Times New Roman" w:cs="Times New Roman"/>
          <w:szCs w:val="24"/>
        </w:rPr>
        <w:t>μ</w:t>
      </w:r>
      <w:r w:rsidRPr="000D3C22">
        <w:rPr>
          <w:rFonts w:eastAsia="Times New Roman" w:cs="Times New Roman"/>
          <w:szCs w:val="24"/>
        </w:rPr>
        <w:t xml:space="preserve">ακεδονικό κράτος και </w:t>
      </w:r>
      <w:r>
        <w:rPr>
          <w:rFonts w:eastAsia="Times New Roman" w:cs="Times New Roman"/>
          <w:szCs w:val="24"/>
        </w:rPr>
        <w:t>λαός.</w:t>
      </w:r>
    </w:p>
    <w:p w14:paraId="1664EC9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w:t>
      </w:r>
      <w:r w:rsidRPr="000D3C22">
        <w:rPr>
          <w:rFonts w:eastAsia="Times New Roman" w:cs="Times New Roman"/>
          <w:szCs w:val="24"/>
        </w:rPr>
        <w:t xml:space="preserve">υτά είναι </w:t>
      </w:r>
      <w:r>
        <w:rPr>
          <w:rFonts w:eastAsia="Times New Roman" w:cs="Times New Roman"/>
          <w:szCs w:val="24"/>
        </w:rPr>
        <w:t xml:space="preserve">που </w:t>
      </w:r>
      <w:r w:rsidRPr="000D3C22">
        <w:rPr>
          <w:rFonts w:eastAsia="Times New Roman" w:cs="Times New Roman"/>
          <w:szCs w:val="24"/>
        </w:rPr>
        <w:t>έ</w:t>
      </w:r>
      <w:r w:rsidRPr="000D3C22">
        <w:rPr>
          <w:rFonts w:eastAsia="Times New Roman" w:cs="Times New Roman"/>
          <w:szCs w:val="24"/>
        </w:rPr>
        <w:t>γκριτοι πανεπιστημιακοί δάσκαλοι</w:t>
      </w:r>
      <w:r>
        <w:rPr>
          <w:rFonts w:eastAsia="Times New Roman" w:cs="Times New Roman"/>
          <w:szCs w:val="24"/>
        </w:rPr>
        <w:t>, αλλά και ιστορικοί</w:t>
      </w:r>
      <w:r w:rsidRPr="000D3C22">
        <w:rPr>
          <w:rFonts w:eastAsia="Times New Roman" w:cs="Times New Roman"/>
          <w:szCs w:val="24"/>
        </w:rPr>
        <w:t xml:space="preserve"> </w:t>
      </w:r>
      <w:r>
        <w:rPr>
          <w:rFonts w:eastAsia="Times New Roman" w:cs="Times New Roman"/>
          <w:szCs w:val="24"/>
        </w:rPr>
        <w:t xml:space="preserve">αποκαλούν βραδυφλεγή </w:t>
      </w:r>
      <w:r w:rsidRPr="000D3C22">
        <w:rPr>
          <w:rFonts w:eastAsia="Times New Roman" w:cs="Times New Roman"/>
          <w:szCs w:val="24"/>
        </w:rPr>
        <w:t xml:space="preserve">βόμβα που θα σκάσει στα χέρια των </w:t>
      </w:r>
      <w:r>
        <w:rPr>
          <w:rFonts w:eastAsia="Times New Roman" w:cs="Times New Roman"/>
          <w:szCs w:val="24"/>
        </w:rPr>
        <w:t>ε</w:t>
      </w:r>
      <w:r w:rsidRPr="000D3C22">
        <w:rPr>
          <w:rFonts w:eastAsia="Times New Roman" w:cs="Times New Roman"/>
          <w:szCs w:val="24"/>
        </w:rPr>
        <w:t xml:space="preserve">πόμενων κυβερνήσεων με απρόβλεπτες συνέπειες για τη χώρα </w:t>
      </w:r>
      <w:r>
        <w:rPr>
          <w:rFonts w:eastAsia="Times New Roman" w:cs="Times New Roman"/>
          <w:szCs w:val="24"/>
        </w:rPr>
        <w:t>μας. Ξ</w:t>
      </w:r>
      <w:r w:rsidRPr="000D3C22">
        <w:rPr>
          <w:rFonts w:eastAsia="Times New Roman" w:cs="Times New Roman"/>
          <w:szCs w:val="24"/>
        </w:rPr>
        <w:t>αν</w:t>
      </w:r>
      <w:r>
        <w:rPr>
          <w:rFonts w:eastAsia="Times New Roman" w:cs="Times New Roman"/>
          <w:szCs w:val="24"/>
        </w:rPr>
        <w:t>α</w:t>
      </w:r>
      <w:r w:rsidRPr="000D3C22">
        <w:rPr>
          <w:rFonts w:eastAsia="Times New Roman" w:cs="Times New Roman"/>
          <w:szCs w:val="24"/>
        </w:rPr>
        <w:t xml:space="preserve">διαβάστε το άρθρο 8 που ορίζει ότι πρέπει να </w:t>
      </w:r>
      <w:r>
        <w:rPr>
          <w:rFonts w:eastAsia="Times New Roman" w:cs="Times New Roman"/>
          <w:szCs w:val="24"/>
        </w:rPr>
        <w:t>αναθεωρήσουν</w:t>
      </w:r>
      <w:r w:rsidRPr="000D3C22">
        <w:rPr>
          <w:rFonts w:eastAsia="Times New Roman" w:cs="Times New Roman"/>
          <w:szCs w:val="24"/>
        </w:rPr>
        <w:t xml:space="preserve"> κα</w:t>
      </w:r>
      <w:r>
        <w:rPr>
          <w:rFonts w:eastAsia="Times New Roman" w:cs="Times New Roman"/>
          <w:szCs w:val="24"/>
        </w:rPr>
        <w:t>ι οι δύο πλευρές σχολ</w:t>
      </w:r>
      <w:r>
        <w:rPr>
          <w:rFonts w:eastAsia="Times New Roman" w:cs="Times New Roman"/>
          <w:szCs w:val="24"/>
        </w:rPr>
        <w:t>ικά ιστορικά</w:t>
      </w:r>
      <w:r w:rsidRPr="000D3C22">
        <w:rPr>
          <w:rFonts w:eastAsia="Times New Roman" w:cs="Times New Roman"/>
          <w:szCs w:val="24"/>
        </w:rPr>
        <w:t xml:space="preserve"> βιβλία</w:t>
      </w:r>
      <w:r>
        <w:rPr>
          <w:rFonts w:eastAsia="Times New Roman" w:cs="Times New Roman"/>
          <w:szCs w:val="24"/>
        </w:rPr>
        <w:t>,</w:t>
      </w:r>
      <w:r w:rsidRPr="000D3C22">
        <w:rPr>
          <w:rFonts w:eastAsia="Times New Roman" w:cs="Times New Roman"/>
          <w:szCs w:val="24"/>
        </w:rPr>
        <w:t xml:space="preserve"> εγχειρίδια</w:t>
      </w:r>
      <w:r>
        <w:rPr>
          <w:rFonts w:eastAsia="Times New Roman" w:cs="Times New Roman"/>
          <w:szCs w:val="24"/>
        </w:rPr>
        <w:t>,</w:t>
      </w:r>
      <w:r w:rsidRPr="000D3C22">
        <w:rPr>
          <w:rFonts w:eastAsia="Times New Roman" w:cs="Times New Roman"/>
          <w:szCs w:val="24"/>
        </w:rPr>
        <w:t xml:space="preserve"> χάρτες </w:t>
      </w:r>
      <w:r>
        <w:rPr>
          <w:rFonts w:eastAsia="Times New Roman" w:cs="Times New Roman"/>
          <w:szCs w:val="24"/>
        </w:rPr>
        <w:t>κ.λπ.,</w:t>
      </w:r>
      <w:r w:rsidRPr="000D3C22">
        <w:rPr>
          <w:rFonts w:eastAsia="Times New Roman" w:cs="Times New Roman"/>
          <w:szCs w:val="24"/>
        </w:rPr>
        <w:t xml:space="preserve"> που περιέχουν </w:t>
      </w:r>
      <w:proofErr w:type="spellStart"/>
      <w:r>
        <w:rPr>
          <w:rFonts w:eastAsia="Times New Roman" w:cs="Times New Roman"/>
          <w:szCs w:val="24"/>
        </w:rPr>
        <w:t>αλυτρωτικές</w:t>
      </w:r>
      <w:proofErr w:type="spellEnd"/>
      <w:r w:rsidRPr="000D3C22">
        <w:rPr>
          <w:rFonts w:eastAsia="Times New Roman" w:cs="Times New Roman"/>
          <w:szCs w:val="24"/>
        </w:rPr>
        <w:t xml:space="preserve"> αναφορές</w:t>
      </w:r>
      <w:r>
        <w:rPr>
          <w:rFonts w:eastAsia="Times New Roman" w:cs="Times New Roman"/>
          <w:szCs w:val="24"/>
        </w:rPr>
        <w:t xml:space="preserve">. </w:t>
      </w:r>
      <w:r>
        <w:rPr>
          <w:rFonts w:eastAsia="Times New Roman" w:cs="Times New Roman"/>
          <w:szCs w:val="24"/>
        </w:rPr>
        <w:lastRenderedPageBreak/>
        <w:t>Ε</w:t>
      </w:r>
      <w:r w:rsidRPr="000D3C22">
        <w:rPr>
          <w:rFonts w:eastAsia="Times New Roman" w:cs="Times New Roman"/>
          <w:szCs w:val="24"/>
        </w:rPr>
        <w:t xml:space="preserve">μείς ποιον </w:t>
      </w:r>
      <w:r>
        <w:rPr>
          <w:rFonts w:eastAsia="Times New Roman" w:cs="Times New Roman"/>
          <w:szCs w:val="24"/>
        </w:rPr>
        <w:t>αλυτρωτισμό</w:t>
      </w:r>
      <w:r w:rsidRPr="000D3C22">
        <w:rPr>
          <w:rFonts w:eastAsia="Times New Roman" w:cs="Times New Roman"/>
          <w:szCs w:val="24"/>
        </w:rPr>
        <w:t xml:space="preserve"> θα αποκηρύξου</w:t>
      </w:r>
      <w:r>
        <w:rPr>
          <w:rFonts w:eastAsia="Times New Roman" w:cs="Times New Roman"/>
          <w:szCs w:val="24"/>
        </w:rPr>
        <w:t>με; Θ</w:t>
      </w:r>
      <w:r w:rsidRPr="000D3C22">
        <w:rPr>
          <w:rFonts w:eastAsia="Times New Roman" w:cs="Times New Roman"/>
          <w:szCs w:val="24"/>
        </w:rPr>
        <w:t xml:space="preserve">α αναθεωρήσουμε την ιστορία </w:t>
      </w:r>
      <w:r>
        <w:rPr>
          <w:rFonts w:eastAsia="Times New Roman" w:cs="Times New Roman"/>
          <w:szCs w:val="24"/>
        </w:rPr>
        <w:t>μας, το</w:t>
      </w:r>
      <w:r w:rsidRPr="000D3C22">
        <w:rPr>
          <w:rFonts w:eastAsia="Times New Roman" w:cs="Times New Roman"/>
          <w:szCs w:val="24"/>
        </w:rPr>
        <w:t>ν Παύλο Μελά</w:t>
      </w:r>
      <w:r>
        <w:rPr>
          <w:rFonts w:eastAsia="Times New Roman" w:cs="Times New Roman"/>
          <w:szCs w:val="24"/>
        </w:rPr>
        <w:t xml:space="preserve">, τον </w:t>
      </w:r>
      <w:proofErr w:type="spellStart"/>
      <w:r>
        <w:rPr>
          <w:rFonts w:eastAsia="Times New Roman" w:cs="Times New Roman"/>
          <w:szCs w:val="24"/>
        </w:rPr>
        <w:t>Τέλλο</w:t>
      </w:r>
      <w:proofErr w:type="spellEnd"/>
      <w:r>
        <w:rPr>
          <w:rFonts w:eastAsia="Times New Roman" w:cs="Times New Roman"/>
          <w:szCs w:val="24"/>
        </w:rPr>
        <w:t xml:space="preserve"> Άγρα, τον </w:t>
      </w:r>
      <w:proofErr w:type="spellStart"/>
      <w:r>
        <w:rPr>
          <w:rFonts w:eastAsia="Times New Roman" w:cs="Times New Roman"/>
          <w:szCs w:val="24"/>
        </w:rPr>
        <w:t>Γκόνο</w:t>
      </w:r>
      <w:proofErr w:type="spellEnd"/>
      <w:r>
        <w:rPr>
          <w:rFonts w:eastAsia="Times New Roman" w:cs="Times New Roman"/>
          <w:szCs w:val="24"/>
        </w:rPr>
        <w:t xml:space="preserve"> Γιώτα, συλλήβδην τους Μακεδόνες μας;</w:t>
      </w:r>
    </w:p>
    <w:p w14:paraId="1664EC9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Συγγνώμη για τη </w:t>
      </w:r>
      <w:r>
        <w:rPr>
          <w:rFonts w:eastAsia="Times New Roman" w:cs="Times New Roman"/>
          <w:szCs w:val="24"/>
        </w:rPr>
        <w:t>συναισθηματική</w:t>
      </w:r>
      <w:r w:rsidRPr="000D3C22">
        <w:rPr>
          <w:rFonts w:eastAsia="Times New Roman" w:cs="Times New Roman"/>
          <w:szCs w:val="24"/>
        </w:rPr>
        <w:t xml:space="preserve"> φόρτιση</w:t>
      </w:r>
      <w:r>
        <w:rPr>
          <w:rFonts w:eastAsia="Times New Roman" w:cs="Times New Roman"/>
          <w:szCs w:val="24"/>
        </w:rPr>
        <w:t>, α</w:t>
      </w:r>
      <w:r w:rsidRPr="000D3C22">
        <w:rPr>
          <w:rFonts w:eastAsia="Times New Roman" w:cs="Times New Roman"/>
          <w:szCs w:val="24"/>
        </w:rPr>
        <w:t xml:space="preserve">λλά </w:t>
      </w:r>
      <w:r>
        <w:rPr>
          <w:rFonts w:eastAsia="Times New Roman" w:cs="Times New Roman"/>
          <w:szCs w:val="24"/>
        </w:rPr>
        <w:t>επιτρέψτε μου γ</w:t>
      </w:r>
      <w:r w:rsidRPr="000D3C22">
        <w:rPr>
          <w:rFonts w:eastAsia="Times New Roman" w:cs="Times New Roman"/>
          <w:szCs w:val="24"/>
        </w:rPr>
        <w:t xml:space="preserve">ια μία ακόμη φορά να </w:t>
      </w:r>
      <w:r>
        <w:rPr>
          <w:rFonts w:eastAsia="Times New Roman" w:cs="Times New Roman"/>
          <w:szCs w:val="24"/>
        </w:rPr>
        <w:t>εκφράσω από αυτό εδώ το Βήμα την ιδιαίτερη ευαισθησία μου. Είμαι γέννημα</w:t>
      </w:r>
      <w:r w:rsidRPr="000D3C22">
        <w:rPr>
          <w:rFonts w:eastAsia="Times New Roman" w:cs="Times New Roman"/>
          <w:szCs w:val="24"/>
        </w:rPr>
        <w:t xml:space="preserve"> και θρέμμα της γενέτειρ</w:t>
      </w:r>
      <w:r>
        <w:rPr>
          <w:rFonts w:eastAsia="Times New Roman" w:cs="Times New Roman"/>
          <w:szCs w:val="24"/>
        </w:rPr>
        <w:t>α</w:t>
      </w:r>
      <w:r w:rsidRPr="000D3C22">
        <w:rPr>
          <w:rFonts w:eastAsia="Times New Roman" w:cs="Times New Roman"/>
          <w:szCs w:val="24"/>
        </w:rPr>
        <w:t>ς του Μεγάλου Αλεξάνδρου</w:t>
      </w:r>
      <w:r>
        <w:rPr>
          <w:rFonts w:eastAsia="Times New Roman" w:cs="Times New Roman"/>
          <w:szCs w:val="24"/>
        </w:rPr>
        <w:t xml:space="preserve">. Γεννήθηκα στην Πέλλα, </w:t>
      </w:r>
      <w:r w:rsidRPr="000D3C22">
        <w:rPr>
          <w:rFonts w:eastAsia="Times New Roman" w:cs="Times New Roman"/>
          <w:szCs w:val="24"/>
        </w:rPr>
        <w:t>μεγάλωσα</w:t>
      </w:r>
      <w:r>
        <w:rPr>
          <w:rFonts w:eastAsia="Times New Roman" w:cs="Times New Roman"/>
          <w:szCs w:val="24"/>
        </w:rPr>
        <w:t>,</w:t>
      </w:r>
      <w:r w:rsidRPr="000D3C22">
        <w:rPr>
          <w:rFonts w:eastAsia="Times New Roman" w:cs="Times New Roman"/>
          <w:szCs w:val="24"/>
        </w:rPr>
        <w:t xml:space="preserve"> ανδρώθηκα</w:t>
      </w:r>
      <w:r>
        <w:rPr>
          <w:rFonts w:eastAsia="Times New Roman" w:cs="Times New Roman"/>
          <w:szCs w:val="24"/>
        </w:rPr>
        <w:t>,</w:t>
      </w:r>
      <w:r w:rsidRPr="000D3C22">
        <w:rPr>
          <w:rFonts w:eastAsia="Times New Roman" w:cs="Times New Roman"/>
          <w:szCs w:val="24"/>
        </w:rPr>
        <w:t xml:space="preserve"> περπατώντας</w:t>
      </w:r>
      <w:r>
        <w:rPr>
          <w:rFonts w:eastAsia="Times New Roman" w:cs="Times New Roman"/>
          <w:szCs w:val="24"/>
        </w:rPr>
        <w:t xml:space="preserve"> ανάμεσα σε μν</w:t>
      </w:r>
      <w:r>
        <w:rPr>
          <w:rFonts w:eastAsia="Times New Roman" w:cs="Times New Roman"/>
          <w:szCs w:val="24"/>
        </w:rPr>
        <w:t>ημεία</w:t>
      </w:r>
      <w:r w:rsidRPr="000D3C22">
        <w:rPr>
          <w:rFonts w:eastAsia="Times New Roman" w:cs="Times New Roman"/>
          <w:szCs w:val="24"/>
        </w:rPr>
        <w:t xml:space="preserve"> μάρτυρες μιας ιστορίας</w:t>
      </w:r>
      <w:r>
        <w:rPr>
          <w:rFonts w:eastAsia="Times New Roman" w:cs="Times New Roman"/>
          <w:szCs w:val="24"/>
        </w:rPr>
        <w:t>,</w:t>
      </w:r>
      <w:r w:rsidRPr="000D3C22">
        <w:rPr>
          <w:rFonts w:eastAsia="Times New Roman" w:cs="Times New Roman"/>
          <w:szCs w:val="24"/>
        </w:rPr>
        <w:t xml:space="preserve"> που κανείς δε</w:t>
      </w:r>
      <w:r>
        <w:rPr>
          <w:rFonts w:eastAsia="Times New Roman" w:cs="Times New Roman"/>
          <w:szCs w:val="24"/>
        </w:rPr>
        <w:t>ν</w:t>
      </w:r>
      <w:r w:rsidRPr="000D3C22">
        <w:rPr>
          <w:rFonts w:eastAsia="Times New Roman" w:cs="Times New Roman"/>
          <w:szCs w:val="24"/>
        </w:rPr>
        <w:t xml:space="preserve"> δικαιούται </w:t>
      </w:r>
      <w:r>
        <w:rPr>
          <w:rFonts w:eastAsia="Times New Roman" w:cs="Times New Roman"/>
          <w:szCs w:val="24"/>
        </w:rPr>
        <w:t>ή</w:t>
      </w:r>
      <w:r w:rsidRPr="000D3C22">
        <w:rPr>
          <w:rFonts w:eastAsia="Times New Roman" w:cs="Times New Roman"/>
          <w:szCs w:val="24"/>
        </w:rPr>
        <w:t xml:space="preserve"> μπορεί να </w:t>
      </w:r>
      <w:r>
        <w:rPr>
          <w:rFonts w:eastAsia="Times New Roman" w:cs="Times New Roman"/>
          <w:szCs w:val="24"/>
        </w:rPr>
        <w:t>παραχαράξει,</w:t>
      </w:r>
      <w:r w:rsidRPr="000D3C22">
        <w:rPr>
          <w:rFonts w:eastAsia="Times New Roman" w:cs="Times New Roman"/>
          <w:szCs w:val="24"/>
        </w:rPr>
        <w:t xml:space="preserve"> πολύ </w:t>
      </w:r>
      <w:r>
        <w:rPr>
          <w:rFonts w:eastAsia="Times New Roman" w:cs="Times New Roman"/>
          <w:szCs w:val="24"/>
        </w:rPr>
        <w:t xml:space="preserve">δε </w:t>
      </w:r>
      <w:r w:rsidRPr="000D3C22">
        <w:rPr>
          <w:rFonts w:eastAsia="Times New Roman" w:cs="Times New Roman"/>
          <w:szCs w:val="24"/>
        </w:rPr>
        <w:t xml:space="preserve">περισσότερο </w:t>
      </w:r>
      <w:r>
        <w:rPr>
          <w:rFonts w:eastAsia="Times New Roman" w:cs="Times New Roman"/>
          <w:szCs w:val="24"/>
        </w:rPr>
        <w:t xml:space="preserve">να </w:t>
      </w:r>
      <w:r w:rsidRPr="000D3C22">
        <w:rPr>
          <w:rFonts w:eastAsia="Times New Roman" w:cs="Times New Roman"/>
          <w:szCs w:val="24"/>
        </w:rPr>
        <w:t xml:space="preserve">την </w:t>
      </w:r>
      <w:r>
        <w:rPr>
          <w:rFonts w:eastAsia="Times New Roman" w:cs="Times New Roman"/>
          <w:szCs w:val="24"/>
        </w:rPr>
        <w:t>εκχωρήσει.</w:t>
      </w:r>
    </w:p>
    <w:p w14:paraId="1664EC9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w:t>
      </w:r>
      <w:r w:rsidRPr="000D3C22">
        <w:rPr>
          <w:rFonts w:eastAsia="Times New Roman" w:cs="Times New Roman"/>
          <w:szCs w:val="24"/>
        </w:rPr>
        <w:t xml:space="preserve">πό την πρώτη στιγμή που ως </w:t>
      </w:r>
      <w:r>
        <w:rPr>
          <w:rFonts w:eastAsia="Times New Roman" w:cs="Times New Roman"/>
          <w:szCs w:val="24"/>
        </w:rPr>
        <w:t>Υ</w:t>
      </w:r>
      <w:r w:rsidRPr="000D3C22">
        <w:rPr>
          <w:rFonts w:eastAsia="Times New Roman" w:cs="Times New Roman"/>
          <w:szCs w:val="24"/>
        </w:rPr>
        <w:t xml:space="preserve">πουργός </w:t>
      </w:r>
      <w:r>
        <w:rPr>
          <w:rFonts w:eastAsia="Times New Roman" w:cs="Times New Roman"/>
          <w:szCs w:val="24"/>
        </w:rPr>
        <w:t xml:space="preserve">πάτησα το πόδι μου στα ευρωπαϊκά </w:t>
      </w:r>
      <w:r>
        <w:rPr>
          <w:rFonts w:eastAsia="Times New Roman" w:cs="Times New Roman"/>
          <w:szCs w:val="24"/>
          <w:lang w:val="en-US"/>
        </w:rPr>
        <w:t>fora</w:t>
      </w:r>
      <w:r>
        <w:rPr>
          <w:rFonts w:eastAsia="Times New Roman" w:cs="Times New Roman"/>
          <w:szCs w:val="24"/>
        </w:rPr>
        <w:t xml:space="preserve"> τον</w:t>
      </w:r>
      <w:r w:rsidRPr="000D3C22">
        <w:rPr>
          <w:rFonts w:eastAsia="Times New Roman" w:cs="Times New Roman"/>
          <w:szCs w:val="24"/>
        </w:rPr>
        <w:t xml:space="preserve"> Ιού</w:t>
      </w:r>
      <w:r>
        <w:rPr>
          <w:rFonts w:eastAsia="Times New Roman" w:cs="Times New Roman"/>
          <w:szCs w:val="24"/>
        </w:rPr>
        <w:t>ν</w:t>
      </w:r>
      <w:r w:rsidRPr="000D3C22">
        <w:rPr>
          <w:rFonts w:eastAsia="Times New Roman" w:cs="Times New Roman"/>
          <w:szCs w:val="24"/>
        </w:rPr>
        <w:t>ιο του 2014</w:t>
      </w:r>
      <w:r w:rsidRPr="0026586C">
        <w:rPr>
          <w:rFonts w:eastAsia="Times New Roman" w:cs="Times New Roman"/>
          <w:szCs w:val="24"/>
        </w:rPr>
        <w:t>,</w:t>
      </w:r>
      <w:r>
        <w:rPr>
          <w:rFonts w:eastAsia="Times New Roman" w:cs="Times New Roman"/>
          <w:szCs w:val="24"/>
        </w:rPr>
        <w:t xml:space="preserve"> πριν</w:t>
      </w:r>
      <w:r w:rsidRPr="000D3C22">
        <w:rPr>
          <w:rFonts w:eastAsia="Times New Roman" w:cs="Times New Roman"/>
          <w:szCs w:val="24"/>
        </w:rPr>
        <w:t xml:space="preserve"> φουντώσει το </w:t>
      </w:r>
      <w:r>
        <w:rPr>
          <w:rFonts w:eastAsia="Times New Roman" w:cs="Times New Roman"/>
          <w:szCs w:val="24"/>
        </w:rPr>
        <w:t>σ</w:t>
      </w:r>
      <w:r w:rsidRPr="000D3C22">
        <w:rPr>
          <w:rFonts w:eastAsia="Times New Roman" w:cs="Times New Roman"/>
          <w:szCs w:val="24"/>
        </w:rPr>
        <w:t>κοπιανό</w:t>
      </w:r>
      <w:r>
        <w:rPr>
          <w:rFonts w:eastAsia="Times New Roman" w:cs="Times New Roman"/>
          <w:szCs w:val="24"/>
        </w:rPr>
        <w:t>,</w:t>
      </w:r>
      <w:r w:rsidRPr="000D3C22">
        <w:rPr>
          <w:rFonts w:eastAsia="Times New Roman" w:cs="Times New Roman"/>
          <w:szCs w:val="24"/>
        </w:rPr>
        <w:t xml:space="preserve"> μπροστά στους</w:t>
      </w:r>
      <w:r w:rsidRPr="000D3C22">
        <w:rPr>
          <w:rFonts w:eastAsia="Times New Roman" w:cs="Times New Roman"/>
          <w:szCs w:val="24"/>
        </w:rPr>
        <w:t xml:space="preserve"> </w:t>
      </w:r>
      <w:r>
        <w:rPr>
          <w:rFonts w:eastAsia="Times New Roman" w:cs="Times New Roman"/>
          <w:szCs w:val="24"/>
        </w:rPr>
        <w:t>είκοσι οκτώ ομολόγους μου,</w:t>
      </w:r>
      <w:r w:rsidRPr="000D3C22">
        <w:rPr>
          <w:rFonts w:eastAsia="Times New Roman" w:cs="Times New Roman"/>
          <w:szCs w:val="24"/>
        </w:rPr>
        <w:t xml:space="preserve"> εκτός ημερήσιας διάταξης </w:t>
      </w:r>
      <w:r>
        <w:rPr>
          <w:rFonts w:eastAsia="Times New Roman" w:cs="Times New Roman"/>
          <w:szCs w:val="24"/>
        </w:rPr>
        <w:t xml:space="preserve">βγήκε </w:t>
      </w:r>
      <w:r w:rsidRPr="000D3C22">
        <w:rPr>
          <w:rFonts w:eastAsia="Times New Roman" w:cs="Times New Roman"/>
          <w:szCs w:val="24"/>
        </w:rPr>
        <w:t xml:space="preserve">μέσα από την ψυχή μου </w:t>
      </w:r>
      <w:r>
        <w:rPr>
          <w:rFonts w:eastAsia="Times New Roman" w:cs="Times New Roman"/>
          <w:szCs w:val="24"/>
        </w:rPr>
        <w:t xml:space="preserve">το βίωμα, όπως </w:t>
      </w:r>
      <w:r w:rsidRPr="000D3C22">
        <w:rPr>
          <w:rFonts w:eastAsia="Times New Roman" w:cs="Times New Roman"/>
          <w:szCs w:val="24"/>
        </w:rPr>
        <w:t>και στο</w:t>
      </w:r>
      <w:r>
        <w:rPr>
          <w:rFonts w:eastAsia="Times New Roman" w:cs="Times New Roman"/>
          <w:szCs w:val="24"/>
        </w:rPr>
        <w:t>ν ομόλογό μου Αμερικάνο Υπουργό. Τους μίλησα για τη</w:t>
      </w:r>
      <w:r w:rsidRPr="000D3C22">
        <w:rPr>
          <w:rFonts w:eastAsia="Times New Roman" w:cs="Times New Roman"/>
          <w:szCs w:val="24"/>
        </w:rPr>
        <w:t>ν ιδιαίτερη πατρίδα μου</w:t>
      </w:r>
      <w:r>
        <w:rPr>
          <w:rFonts w:eastAsia="Times New Roman" w:cs="Times New Roman"/>
          <w:szCs w:val="24"/>
        </w:rPr>
        <w:t>,</w:t>
      </w:r>
      <w:r w:rsidRPr="000D3C22">
        <w:rPr>
          <w:rFonts w:eastAsia="Times New Roman" w:cs="Times New Roman"/>
          <w:szCs w:val="24"/>
        </w:rPr>
        <w:t xml:space="preserve"> την Πέλλα</w:t>
      </w:r>
      <w:r>
        <w:rPr>
          <w:rFonts w:eastAsia="Times New Roman" w:cs="Times New Roman"/>
          <w:szCs w:val="24"/>
        </w:rPr>
        <w:t>,</w:t>
      </w:r>
      <w:r w:rsidRPr="000D3C22">
        <w:rPr>
          <w:rFonts w:eastAsia="Times New Roman" w:cs="Times New Roman"/>
          <w:szCs w:val="24"/>
        </w:rPr>
        <w:t xml:space="preserve"> τη Μητρόπολη του Ελληνισμού</w:t>
      </w:r>
      <w:r>
        <w:rPr>
          <w:rFonts w:eastAsia="Times New Roman" w:cs="Times New Roman"/>
          <w:szCs w:val="24"/>
        </w:rPr>
        <w:t>. Τ</w:t>
      </w:r>
      <w:r w:rsidRPr="000D3C22">
        <w:rPr>
          <w:rFonts w:eastAsia="Times New Roman" w:cs="Times New Roman"/>
          <w:szCs w:val="24"/>
        </w:rPr>
        <w:t>ους παρουσίασα όλα τα αποδεικτικά στ</w:t>
      </w:r>
      <w:r w:rsidRPr="000D3C22">
        <w:rPr>
          <w:rFonts w:eastAsia="Times New Roman" w:cs="Times New Roman"/>
          <w:szCs w:val="24"/>
        </w:rPr>
        <w:t>οιχεία για την αδιαμφισβήτη</w:t>
      </w:r>
      <w:r>
        <w:rPr>
          <w:rFonts w:eastAsia="Times New Roman" w:cs="Times New Roman"/>
          <w:szCs w:val="24"/>
        </w:rPr>
        <w:t>τη και αποκλειστική ελληνικότητά</w:t>
      </w:r>
      <w:r w:rsidRPr="000D3C22">
        <w:rPr>
          <w:rFonts w:eastAsia="Times New Roman" w:cs="Times New Roman"/>
          <w:szCs w:val="24"/>
        </w:rPr>
        <w:t xml:space="preserve"> </w:t>
      </w:r>
      <w:r>
        <w:rPr>
          <w:rFonts w:eastAsia="Times New Roman" w:cs="Times New Roman"/>
          <w:szCs w:val="24"/>
        </w:rPr>
        <w:t>της. Τ</w:t>
      </w:r>
      <w:r w:rsidRPr="000D3C22">
        <w:rPr>
          <w:rFonts w:eastAsia="Times New Roman" w:cs="Times New Roman"/>
          <w:szCs w:val="24"/>
        </w:rPr>
        <w:t>ους κάλεσα</w:t>
      </w:r>
      <w:r>
        <w:rPr>
          <w:rFonts w:eastAsia="Times New Roman" w:cs="Times New Roman"/>
          <w:szCs w:val="24"/>
        </w:rPr>
        <w:t xml:space="preserve"> να την επισκεφθούν, να βιώσουν και αυτοί από </w:t>
      </w:r>
      <w:r w:rsidRPr="000D3C22">
        <w:rPr>
          <w:rFonts w:eastAsia="Times New Roman" w:cs="Times New Roman"/>
          <w:szCs w:val="24"/>
        </w:rPr>
        <w:t xml:space="preserve">πρώτο χέρι </w:t>
      </w:r>
      <w:r w:rsidRPr="000D3C22">
        <w:rPr>
          <w:rFonts w:eastAsia="Times New Roman" w:cs="Times New Roman"/>
          <w:szCs w:val="24"/>
        </w:rPr>
        <w:lastRenderedPageBreak/>
        <w:t>τη μοναδικότητα αυτού του τόπου</w:t>
      </w:r>
      <w:r>
        <w:rPr>
          <w:rFonts w:eastAsia="Times New Roman" w:cs="Times New Roman"/>
          <w:szCs w:val="24"/>
        </w:rPr>
        <w:t xml:space="preserve">, να θαυμάσουν τα μνημεία μας, τις ελληνικές μακεδονικές επιγραφές που έστειλαν σε όλον τον </w:t>
      </w:r>
      <w:r>
        <w:rPr>
          <w:rFonts w:eastAsia="Times New Roman" w:cs="Times New Roman"/>
          <w:szCs w:val="24"/>
        </w:rPr>
        <w:t>τότε γνωστό κόσμο το πανανθρώπινο μήνυμα του ελληνικού πνεύματος, των γραμμάτων, της επιστήμης, των τεχνών και του πολιτισμού.</w:t>
      </w:r>
    </w:p>
    <w:p w14:paraId="1664EC9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Γι</w:t>
      </w:r>
      <w:r w:rsidRPr="000D3C22">
        <w:rPr>
          <w:rFonts w:eastAsia="Times New Roman" w:cs="Times New Roman"/>
          <w:szCs w:val="24"/>
        </w:rPr>
        <w:t xml:space="preserve">ατί ορισμένοι απορείτε </w:t>
      </w:r>
      <w:r>
        <w:rPr>
          <w:rFonts w:eastAsia="Times New Roman" w:cs="Times New Roman"/>
          <w:szCs w:val="24"/>
        </w:rPr>
        <w:t xml:space="preserve">με τον απλό κόσμο που </w:t>
      </w:r>
      <w:r w:rsidRPr="000D3C22">
        <w:rPr>
          <w:rFonts w:eastAsia="Times New Roman" w:cs="Times New Roman"/>
          <w:szCs w:val="24"/>
        </w:rPr>
        <w:t xml:space="preserve">βγαίνει στους δρόμους και </w:t>
      </w:r>
      <w:r>
        <w:rPr>
          <w:rFonts w:eastAsia="Times New Roman" w:cs="Times New Roman"/>
          <w:szCs w:val="24"/>
        </w:rPr>
        <w:t xml:space="preserve">διαδηλώνει; Όλες </w:t>
      </w:r>
      <w:r w:rsidRPr="000D3C22">
        <w:rPr>
          <w:rFonts w:eastAsia="Times New Roman" w:cs="Times New Roman"/>
          <w:szCs w:val="24"/>
        </w:rPr>
        <w:t xml:space="preserve">αυτές </w:t>
      </w:r>
      <w:r>
        <w:rPr>
          <w:rFonts w:eastAsia="Times New Roman" w:cs="Times New Roman"/>
          <w:szCs w:val="24"/>
        </w:rPr>
        <w:t>οι</w:t>
      </w:r>
      <w:r w:rsidRPr="000D3C22">
        <w:rPr>
          <w:rFonts w:eastAsia="Times New Roman" w:cs="Times New Roman"/>
          <w:szCs w:val="24"/>
        </w:rPr>
        <w:t xml:space="preserve"> εκατοντάδες χιλιάδες</w:t>
      </w:r>
      <w:r>
        <w:rPr>
          <w:rFonts w:eastAsia="Times New Roman" w:cs="Times New Roman"/>
          <w:szCs w:val="24"/>
        </w:rPr>
        <w:t xml:space="preserve"> λαού που συμμετέχουν με τα παιδιά τους και που θα ήταν πολύ περισσότεροι την περασμένη Κυριακή -αν δεν </w:t>
      </w:r>
      <w:proofErr w:type="spellStart"/>
      <w:r>
        <w:rPr>
          <w:rFonts w:eastAsia="Times New Roman" w:cs="Times New Roman"/>
          <w:szCs w:val="24"/>
        </w:rPr>
        <w:t>συνέβαιναν</w:t>
      </w:r>
      <w:proofErr w:type="spellEnd"/>
      <w:r>
        <w:rPr>
          <w:rFonts w:eastAsia="Times New Roman" w:cs="Times New Roman"/>
          <w:szCs w:val="24"/>
        </w:rPr>
        <w:t xml:space="preserve"> τα πρωτοφανή όσο και ύποπτα </w:t>
      </w:r>
      <w:r w:rsidRPr="000D3C22">
        <w:rPr>
          <w:rFonts w:eastAsia="Times New Roman" w:cs="Times New Roman"/>
          <w:szCs w:val="24"/>
        </w:rPr>
        <w:t>έκτροπα</w:t>
      </w:r>
      <w:r>
        <w:rPr>
          <w:rFonts w:eastAsia="Times New Roman" w:cs="Times New Roman"/>
          <w:szCs w:val="24"/>
        </w:rPr>
        <w:t xml:space="preserve">- είναι ακραίοι </w:t>
      </w:r>
      <w:r w:rsidRPr="000D3C22">
        <w:rPr>
          <w:rFonts w:eastAsia="Times New Roman" w:cs="Times New Roman"/>
          <w:szCs w:val="24"/>
        </w:rPr>
        <w:t>εθνικιστές και κατευθυνόμεν</w:t>
      </w:r>
      <w:r>
        <w:rPr>
          <w:rFonts w:eastAsia="Times New Roman" w:cs="Times New Roman"/>
          <w:szCs w:val="24"/>
        </w:rPr>
        <w:t>οι</w:t>
      </w:r>
      <w:r w:rsidRPr="000D3C22">
        <w:rPr>
          <w:rFonts w:eastAsia="Times New Roman" w:cs="Times New Roman"/>
          <w:szCs w:val="24"/>
        </w:rPr>
        <w:t xml:space="preserve"> φασίστες</w:t>
      </w:r>
      <w:r>
        <w:rPr>
          <w:rFonts w:eastAsia="Times New Roman" w:cs="Times New Roman"/>
          <w:szCs w:val="24"/>
        </w:rPr>
        <w:t xml:space="preserve">; Ήμουν εκεί </w:t>
      </w:r>
      <w:r w:rsidRPr="000D3C22">
        <w:rPr>
          <w:rFonts w:eastAsia="Times New Roman" w:cs="Times New Roman"/>
          <w:szCs w:val="24"/>
        </w:rPr>
        <w:t xml:space="preserve">από την αρχή μέχρι το τέλος και </w:t>
      </w:r>
      <w:r>
        <w:rPr>
          <w:rFonts w:eastAsia="Times New Roman" w:cs="Times New Roman"/>
          <w:szCs w:val="24"/>
        </w:rPr>
        <w:t>έχω ιδί</w:t>
      </w:r>
      <w:r>
        <w:rPr>
          <w:rFonts w:eastAsia="Times New Roman" w:cs="Times New Roman"/>
          <w:szCs w:val="24"/>
        </w:rPr>
        <w:t>αν</w:t>
      </w:r>
      <w:r w:rsidRPr="000D3C22">
        <w:rPr>
          <w:rFonts w:eastAsia="Times New Roman" w:cs="Times New Roman"/>
          <w:szCs w:val="24"/>
        </w:rPr>
        <w:t xml:space="preserve"> αντίληψη</w:t>
      </w:r>
      <w:r>
        <w:rPr>
          <w:rFonts w:eastAsia="Times New Roman" w:cs="Times New Roman"/>
          <w:szCs w:val="24"/>
        </w:rPr>
        <w:t>,</w:t>
      </w:r>
      <w:r w:rsidRPr="000D3C22">
        <w:rPr>
          <w:rFonts w:eastAsia="Times New Roman" w:cs="Times New Roman"/>
          <w:szCs w:val="24"/>
        </w:rPr>
        <w:t xml:space="preserve"> αλλά δεν έχω το</w:t>
      </w:r>
      <w:r>
        <w:rPr>
          <w:rFonts w:eastAsia="Times New Roman" w:cs="Times New Roman"/>
          <w:szCs w:val="24"/>
        </w:rPr>
        <w:t>ν</w:t>
      </w:r>
      <w:r w:rsidRPr="000D3C22">
        <w:rPr>
          <w:rFonts w:eastAsia="Times New Roman" w:cs="Times New Roman"/>
          <w:szCs w:val="24"/>
        </w:rPr>
        <w:t xml:space="preserve"> χρόνο να επεκταθώ</w:t>
      </w:r>
      <w:r>
        <w:rPr>
          <w:rFonts w:eastAsia="Times New Roman" w:cs="Times New Roman"/>
          <w:szCs w:val="24"/>
        </w:rPr>
        <w:t xml:space="preserve">. </w:t>
      </w:r>
    </w:p>
    <w:p w14:paraId="1664EC9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Νομίζουμε πως δεν κατανοούν ότι τυχόν υπερψήφιση της </w:t>
      </w:r>
      <w:r>
        <w:rPr>
          <w:rFonts w:eastAsia="Times New Roman" w:cs="Times New Roman"/>
          <w:szCs w:val="24"/>
        </w:rPr>
        <w:t>σ</w:t>
      </w:r>
      <w:r>
        <w:rPr>
          <w:rFonts w:eastAsia="Times New Roman" w:cs="Times New Roman"/>
          <w:szCs w:val="24"/>
        </w:rPr>
        <w:t>υμφωνίας ισοδυναμεί με δρόμο χωρίς επιστροφή; Δεν καταλαβαίνουν ότι δημιουργεί διεθνείς νομικές δεσμεύσεις και τετελεσμένα αμετάκλητα; Δεν αντιλαμβάνοντ</w:t>
      </w:r>
      <w:r>
        <w:rPr>
          <w:rFonts w:eastAsia="Times New Roman" w:cs="Times New Roman"/>
          <w:szCs w:val="24"/>
        </w:rPr>
        <w:t xml:space="preserve">αι τι προοιωνίζει για τη χώρα το άρθρο 20 παράγραφος 9, το οποίο </w:t>
      </w:r>
      <w:r w:rsidRPr="000D3C22">
        <w:rPr>
          <w:rFonts w:eastAsia="Times New Roman" w:cs="Times New Roman"/>
          <w:szCs w:val="24"/>
        </w:rPr>
        <w:t>αναφέρει ρητά ότι</w:t>
      </w:r>
      <w:r>
        <w:rPr>
          <w:rFonts w:eastAsia="Times New Roman" w:cs="Times New Roman"/>
          <w:szCs w:val="24"/>
        </w:rPr>
        <w:t xml:space="preserve"> οι διατάξεις της</w:t>
      </w:r>
      <w:r w:rsidRPr="000D3C22">
        <w:rPr>
          <w:rFonts w:eastAsia="Times New Roman" w:cs="Times New Roman"/>
          <w:szCs w:val="24"/>
        </w:rPr>
        <w:t xml:space="preserve"> παρούσα</w:t>
      </w:r>
      <w:r>
        <w:rPr>
          <w:rFonts w:eastAsia="Times New Roman" w:cs="Times New Roman"/>
          <w:szCs w:val="24"/>
        </w:rPr>
        <w:t>ς</w:t>
      </w:r>
      <w:r w:rsidRPr="000D3C22">
        <w:rPr>
          <w:rFonts w:eastAsia="Times New Roman" w:cs="Times New Roman"/>
          <w:szCs w:val="24"/>
        </w:rPr>
        <w:t xml:space="preserve"> </w:t>
      </w:r>
      <w:r>
        <w:rPr>
          <w:rFonts w:eastAsia="Times New Roman" w:cs="Times New Roman"/>
          <w:szCs w:val="24"/>
        </w:rPr>
        <w:t>σ</w:t>
      </w:r>
      <w:r w:rsidRPr="000D3C22">
        <w:rPr>
          <w:rFonts w:eastAsia="Times New Roman" w:cs="Times New Roman"/>
          <w:szCs w:val="24"/>
        </w:rPr>
        <w:t>υμφωνία</w:t>
      </w:r>
      <w:r>
        <w:rPr>
          <w:rFonts w:eastAsia="Times New Roman" w:cs="Times New Roman"/>
          <w:szCs w:val="24"/>
        </w:rPr>
        <w:t>ς</w:t>
      </w:r>
      <w:r w:rsidRPr="000D3C22">
        <w:rPr>
          <w:rFonts w:eastAsia="Times New Roman" w:cs="Times New Roman"/>
          <w:szCs w:val="24"/>
        </w:rPr>
        <w:t xml:space="preserve"> </w:t>
      </w:r>
      <w:r>
        <w:rPr>
          <w:rFonts w:eastAsia="Times New Roman" w:cs="Times New Roman"/>
          <w:szCs w:val="24"/>
        </w:rPr>
        <w:t>θα παραμείνουν σε ισχύ</w:t>
      </w:r>
      <w:r w:rsidRPr="000D3C22">
        <w:rPr>
          <w:rFonts w:eastAsia="Times New Roman" w:cs="Times New Roman"/>
          <w:szCs w:val="24"/>
        </w:rPr>
        <w:t xml:space="preserve"> </w:t>
      </w:r>
      <w:r>
        <w:rPr>
          <w:rFonts w:eastAsia="Times New Roman" w:cs="Times New Roman"/>
          <w:szCs w:val="24"/>
        </w:rPr>
        <w:lastRenderedPageBreak/>
        <w:t>για αόριστο</w:t>
      </w:r>
      <w:r w:rsidRPr="000D3C22">
        <w:rPr>
          <w:rFonts w:eastAsia="Times New Roman" w:cs="Times New Roman"/>
          <w:szCs w:val="24"/>
        </w:rPr>
        <w:t xml:space="preserve"> χρονικό διάστημα και είναι αμετάκλητες</w:t>
      </w:r>
      <w:r>
        <w:rPr>
          <w:rFonts w:eastAsia="Times New Roman" w:cs="Times New Roman"/>
          <w:szCs w:val="24"/>
        </w:rPr>
        <w:t xml:space="preserve"> και ότι δεν επιτρέπεται καμμία τροποποίηση της παρούσας </w:t>
      </w:r>
      <w:r>
        <w:rPr>
          <w:rFonts w:eastAsia="Times New Roman" w:cs="Times New Roman"/>
          <w:szCs w:val="24"/>
        </w:rPr>
        <w:t>σ</w:t>
      </w:r>
      <w:r>
        <w:rPr>
          <w:rFonts w:eastAsia="Times New Roman" w:cs="Times New Roman"/>
          <w:szCs w:val="24"/>
        </w:rPr>
        <w:t>υμφωνί</w:t>
      </w:r>
      <w:r>
        <w:rPr>
          <w:rFonts w:eastAsia="Times New Roman" w:cs="Times New Roman"/>
          <w:szCs w:val="24"/>
        </w:rPr>
        <w:t xml:space="preserve">ας, που περιέχει το άρθρο 1 στις παραγράφους 3 και 4; Νομίζουμε ότι δεν διάβασαν ή δεν άκουσαν ότι ο ίδιος ο </w:t>
      </w:r>
      <w:proofErr w:type="spellStart"/>
      <w:r>
        <w:rPr>
          <w:rFonts w:eastAsia="Times New Roman" w:cs="Times New Roman"/>
          <w:szCs w:val="24"/>
        </w:rPr>
        <w:t>Ζάεφ</w:t>
      </w:r>
      <w:proofErr w:type="spellEnd"/>
      <w:r>
        <w:rPr>
          <w:rFonts w:eastAsia="Times New Roman" w:cs="Times New Roman"/>
          <w:szCs w:val="24"/>
        </w:rPr>
        <w:t xml:space="preserve"> μετά την τροποποίηση, στα μέτρα τους βέβαια, του σκοπιανού συντάγματος μίλησε απερίφραστα για μακεδονικό λαό και μακεδονική γλώσσα, γράφοντας </w:t>
      </w:r>
      <w:r>
        <w:rPr>
          <w:rFonts w:eastAsia="Times New Roman" w:cs="Times New Roman"/>
          <w:szCs w:val="24"/>
        </w:rPr>
        <w:t xml:space="preserve">εκ προοιμίου στα παλιά του τα παπούτσια και </w:t>
      </w:r>
      <w:r>
        <w:rPr>
          <w:rFonts w:eastAsia="Times New Roman" w:cs="Times New Roman"/>
          <w:szCs w:val="24"/>
        </w:rPr>
        <w:t>σ</w:t>
      </w:r>
      <w:r>
        <w:rPr>
          <w:rFonts w:eastAsia="Times New Roman" w:cs="Times New Roman"/>
          <w:szCs w:val="24"/>
        </w:rPr>
        <w:t>υμφωνία και τροποποιήσεις;</w:t>
      </w:r>
    </w:p>
    <w:p w14:paraId="1664EC9F" w14:textId="77777777" w:rsidR="00A97886" w:rsidRDefault="00361846">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1664ECA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καλούμαστε να σταθούμε με αίσθηση μιας τεράστιας εθνικής ευθύνης απένα</w:t>
      </w:r>
      <w:r>
        <w:rPr>
          <w:rFonts w:eastAsia="Times New Roman" w:cs="Times New Roman"/>
          <w:szCs w:val="24"/>
        </w:rPr>
        <w:t>ντι στην ιστορία. Να πούμε «</w:t>
      </w:r>
      <w:r>
        <w:rPr>
          <w:rFonts w:eastAsia="Times New Roman" w:cs="Times New Roman"/>
          <w:szCs w:val="24"/>
        </w:rPr>
        <w:t>ναι</w:t>
      </w:r>
      <w:r>
        <w:rPr>
          <w:rFonts w:eastAsia="Times New Roman" w:cs="Times New Roman"/>
          <w:szCs w:val="24"/>
        </w:rPr>
        <w:t>» ή να βροντοφωνάξουμε «</w:t>
      </w:r>
      <w:r>
        <w:rPr>
          <w:rFonts w:eastAsia="Times New Roman" w:cs="Times New Roman"/>
          <w:szCs w:val="24"/>
        </w:rPr>
        <w:t>όχι</w:t>
      </w:r>
      <w:r>
        <w:rPr>
          <w:rFonts w:eastAsia="Times New Roman" w:cs="Times New Roman"/>
          <w:szCs w:val="24"/>
        </w:rPr>
        <w:t xml:space="preserve">» σε μια </w:t>
      </w:r>
      <w:r>
        <w:rPr>
          <w:rFonts w:eastAsia="Times New Roman" w:cs="Times New Roman"/>
          <w:szCs w:val="24"/>
        </w:rPr>
        <w:t>σ</w:t>
      </w:r>
      <w:r>
        <w:rPr>
          <w:rFonts w:eastAsia="Times New Roman" w:cs="Times New Roman"/>
          <w:szCs w:val="24"/>
        </w:rPr>
        <w:t xml:space="preserve">υμφωνία που </w:t>
      </w:r>
      <w:proofErr w:type="spellStart"/>
      <w:r>
        <w:rPr>
          <w:rFonts w:eastAsia="Times New Roman" w:cs="Times New Roman"/>
          <w:szCs w:val="24"/>
        </w:rPr>
        <w:t>συνομολογήθηκε</w:t>
      </w:r>
      <w:proofErr w:type="spellEnd"/>
      <w:r>
        <w:rPr>
          <w:rFonts w:eastAsia="Times New Roman" w:cs="Times New Roman"/>
          <w:szCs w:val="24"/>
        </w:rPr>
        <w:t xml:space="preserve"> ερήμην του λαού και των εκπροσώπων του, σε μια </w:t>
      </w:r>
      <w:r>
        <w:rPr>
          <w:rFonts w:eastAsia="Times New Roman" w:cs="Times New Roman"/>
          <w:szCs w:val="24"/>
        </w:rPr>
        <w:t>σ</w:t>
      </w:r>
      <w:r>
        <w:rPr>
          <w:rFonts w:eastAsia="Times New Roman" w:cs="Times New Roman"/>
          <w:szCs w:val="24"/>
        </w:rPr>
        <w:t xml:space="preserve">υμφωνία που διαγράφει με μια μονοκονδυλιά όλες τις κόκκινες γραμμές, που εκχωρεί μακεδονική εθνότητα, γλώσσα και </w:t>
      </w:r>
      <w:r>
        <w:rPr>
          <w:rFonts w:eastAsia="Times New Roman" w:cs="Times New Roman"/>
          <w:szCs w:val="24"/>
        </w:rPr>
        <w:t>ταυτότητα σε ένα σ</w:t>
      </w:r>
      <w:r>
        <w:rPr>
          <w:rFonts w:eastAsia="Times New Roman" w:cs="Times New Roman"/>
          <w:szCs w:val="24"/>
        </w:rPr>
        <w:t>λαβικό</w:t>
      </w:r>
      <w:r>
        <w:rPr>
          <w:rFonts w:eastAsia="Times New Roman" w:cs="Times New Roman"/>
          <w:szCs w:val="24"/>
        </w:rPr>
        <w:t xml:space="preserve"> κρατίδιο, που ενισχύει τον ανιστόρητο και επικίνδυνο αλυτρωτισμό τους και υποκύπτει στη θρασύτατη απαίτησή τους να διαγράψουμε τη δική </w:t>
      </w:r>
      <w:r>
        <w:rPr>
          <w:rFonts w:eastAsia="Times New Roman" w:cs="Times New Roman"/>
          <w:szCs w:val="24"/>
        </w:rPr>
        <w:lastRenderedPageBreak/>
        <w:t>μας ιστορία, τις μνήμες μας, τα βιβλία μας, τους ήρωες αγωνιστές του μακεδονικού αγώνα.</w:t>
      </w:r>
    </w:p>
    <w:p w14:paraId="1664ECA1" w14:textId="77777777" w:rsidR="00A97886" w:rsidRDefault="00361846">
      <w:pPr>
        <w:spacing w:line="600" w:lineRule="auto"/>
        <w:ind w:firstLine="720"/>
        <w:jc w:val="both"/>
        <w:rPr>
          <w:rFonts w:eastAsia="Times New Roman" w:cs="Times New Roman"/>
          <w:szCs w:val="24"/>
        </w:rPr>
      </w:pPr>
      <w:r w:rsidRPr="00AA164C">
        <w:rPr>
          <w:rFonts w:eastAsia="Times New Roman" w:cs="Times New Roman"/>
          <w:b/>
          <w:szCs w:val="24"/>
        </w:rPr>
        <w:t xml:space="preserve">ΠΡΟΕΔΡΕΥΩΝ (Δημήτριος </w:t>
      </w:r>
      <w:proofErr w:type="spellStart"/>
      <w:r w:rsidRPr="00AA164C">
        <w:rPr>
          <w:rFonts w:eastAsia="Times New Roman" w:cs="Times New Roman"/>
          <w:b/>
          <w:szCs w:val="24"/>
        </w:rPr>
        <w:t>Κρεμαστινός</w:t>
      </w:r>
      <w:proofErr w:type="spellEnd"/>
      <w:r w:rsidRPr="00AA164C">
        <w:rPr>
          <w:rFonts w:eastAsia="Times New Roman" w:cs="Times New Roman"/>
          <w:b/>
          <w:szCs w:val="24"/>
        </w:rPr>
        <w:t>):</w:t>
      </w:r>
      <w:r>
        <w:rPr>
          <w:rFonts w:eastAsia="Times New Roman" w:cs="Times New Roman"/>
          <w:szCs w:val="24"/>
        </w:rPr>
        <w:t xml:space="preserve"> Ολοκληρώστε, κύριε συνάδελφε.</w:t>
      </w:r>
    </w:p>
    <w:p w14:paraId="1664ECA2" w14:textId="77777777" w:rsidR="00A97886" w:rsidRDefault="00361846">
      <w:pPr>
        <w:spacing w:line="600" w:lineRule="auto"/>
        <w:ind w:firstLine="720"/>
        <w:jc w:val="both"/>
        <w:rPr>
          <w:rFonts w:eastAsia="Times New Roman" w:cs="Times New Roman"/>
          <w:szCs w:val="24"/>
        </w:rPr>
      </w:pPr>
      <w:r w:rsidRPr="00AA164C">
        <w:rPr>
          <w:rFonts w:eastAsia="Times New Roman" w:cs="Times New Roman"/>
          <w:b/>
          <w:szCs w:val="24"/>
        </w:rPr>
        <w:t>ΓΕΩΡΓΙΟΣ ΚΑΡΑΣΜΑΝΗΣ:</w:t>
      </w:r>
      <w:r>
        <w:rPr>
          <w:rFonts w:eastAsia="Times New Roman" w:cs="Times New Roman"/>
          <w:szCs w:val="24"/>
        </w:rPr>
        <w:t xml:space="preserve"> Κλείνω, κύριε Πρόεδρε.</w:t>
      </w:r>
    </w:p>
    <w:p w14:paraId="1664ECA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Θυμηθείτε, στην πολιτική δεν υπάρχει γομολάστιχα για να μπορεί να διαγράψει λάθη ή παραλείψεις και κυρίως ευθύνες. Σε κάθε «</w:t>
      </w:r>
      <w:r>
        <w:rPr>
          <w:rFonts w:eastAsia="Times New Roman" w:cs="Times New Roman"/>
          <w:szCs w:val="24"/>
        </w:rPr>
        <w:t>ναι</w:t>
      </w:r>
      <w:r>
        <w:rPr>
          <w:rFonts w:eastAsia="Times New Roman" w:cs="Times New Roman"/>
          <w:szCs w:val="24"/>
        </w:rPr>
        <w:t>» σε αυτήν την εχθρ</w:t>
      </w:r>
      <w:r>
        <w:rPr>
          <w:rFonts w:eastAsia="Times New Roman" w:cs="Times New Roman"/>
          <w:szCs w:val="24"/>
        </w:rPr>
        <w:t xml:space="preserve">ικά επιζήμια </w:t>
      </w:r>
      <w:r>
        <w:rPr>
          <w:rFonts w:eastAsia="Times New Roman" w:cs="Times New Roman"/>
          <w:szCs w:val="24"/>
        </w:rPr>
        <w:t>σ</w:t>
      </w:r>
      <w:r>
        <w:rPr>
          <w:rFonts w:eastAsia="Times New Roman" w:cs="Times New Roman"/>
          <w:szCs w:val="24"/>
        </w:rPr>
        <w:t>υμφωνία, θα είναι μια ανεξίτηλη υπογραφή σε ταπεινωτικές διεθνείς δεσμεύσεις της πατρίδας μας, οριστικές και αμετάκλητες.</w:t>
      </w:r>
    </w:p>
    <w:p w14:paraId="1664ECA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του χρόνου.</w:t>
      </w:r>
    </w:p>
    <w:p w14:paraId="1664ECA5"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64ECA6" w14:textId="77777777" w:rsidR="00A97886" w:rsidRDefault="00361846">
      <w:pPr>
        <w:spacing w:line="600" w:lineRule="auto"/>
        <w:ind w:firstLine="720"/>
        <w:jc w:val="both"/>
        <w:rPr>
          <w:rFonts w:eastAsia="Times New Roman" w:cs="Times New Roman"/>
          <w:szCs w:val="24"/>
        </w:rPr>
      </w:pPr>
      <w:r w:rsidRPr="00AA164C">
        <w:rPr>
          <w:rFonts w:eastAsia="Times New Roman" w:cs="Times New Roman"/>
          <w:b/>
          <w:szCs w:val="24"/>
        </w:rPr>
        <w:t xml:space="preserve">ΠΡΟΕΔΡΕΥΩΝ (Δημήτριος </w:t>
      </w:r>
      <w:proofErr w:type="spellStart"/>
      <w:r w:rsidRPr="00AA164C">
        <w:rPr>
          <w:rFonts w:eastAsia="Times New Roman" w:cs="Times New Roman"/>
          <w:b/>
          <w:szCs w:val="24"/>
        </w:rPr>
        <w:t>Κρεμαστινός</w:t>
      </w:r>
      <w:proofErr w:type="spellEnd"/>
      <w:r w:rsidRPr="00AA164C">
        <w:rPr>
          <w:rFonts w:eastAsia="Times New Roman" w:cs="Times New Roman"/>
          <w:b/>
          <w:szCs w:val="24"/>
        </w:rPr>
        <w:t>):</w:t>
      </w:r>
      <w:r>
        <w:rPr>
          <w:rFonts w:eastAsia="Times New Roman" w:cs="Times New Roman"/>
          <w:szCs w:val="24"/>
        </w:rPr>
        <w:t xml:space="preserve"> Τον λόγο έχει ο Υπουργός Υποδομών και Μεταφορών κ. </w:t>
      </w:r>
      <w:proofErr w:type="spellStart"/>
      <w:r>
        <w:rPr>
          <w:rFonts w:eastAsia="Times New Roman" w:cs="Times New Roman"/>
          <w:szCs w:val="24"/>
        </w:rPr>
        <w:t>Σπίρτζης</w:t>
      </w:r>
      <w:proofErr w:type="spellEnd"/>
      <w:r>
        <w:rPr>
          <w:rFonts w:eastAsia="Times New Roman" w:cs="Times New Roman"/>
          <w:szCs w:val="24"/>
        </w:rPr>
        <w:t xml:space="preserve">. </w:t>
      </w:r>
    </w:p>
    <w:p w14:paraId="1664ECA7" w14:textId="77777777" w:rsidR="00A97886" w:rsidRDefault="00361846">
      <w:pPr>
        <w:spacing w:line="600" w:lineRule="auto"/>
        <w:ind w:firstLine="720"/>
        <w:jc w:val="both"/>
        <w:rPr>
          <w:rFonts w:eastAsia="Times New Roman" w:cs="Times New Roman"/>
          <w:szCs w:val="24"/>
        </w:rPr>
      </w:pPr>
      <w:r w:rsidRPr="00AA164C">
        <w:rPr>
          <w:rFonts w:eastAsia="Times New Roman" w:cs="Times New Roman"/>
          <w:b/>
          <w:szCs w:val="24"/>
        </w:rPr>
        <w:t>ΓΕΡΑΣΙΜΟΣ ΓΙΑΚΟΥΜΑΤΟΣ:</w:t>
      </w:r>
      <w:r>
        <w:rPr>
          <w:rFonts w:eastAsia="Times New Roman" w:cs="Times New Roman"/>
          <w:szCs w:val="24"/>
        </w:rPr>
        <w:t xml:space="preserve"> Κύριε Πρόεδρε, και σήμερα μιλάνε Υπουργοί;</w:t>
      </w:r>
    </w:p>
    <w:p w14:paraId="1664ECA8" w14:textId="77777777" w:rsidR="00A97886" w:rsidRDefault="00361846">
      <w:pPr>
        <w:spacing w:line="600" w:lineRule="auto"/>
        <w:ind w:firstLine="720"/>
        <w:jc w:val="both"/>
        <w:rPr>
          <w:rFonts w:eastAsia="Times New Roman" w:cs="Times New Roman"/>
          <w:szCs w:val="24"/>
        </w:rPr>
      </w:pPr>
      <w:r w:rsidRPr="00AA164C">
        <w:rPr>
          <w:rFonts w:eastAsia="Times New Roman" w:cs="Times New Roman"/>
          <w:b/>
          <w:szCs w:val="24"/>
        </w:rPr>
        <w:lastRenderedPageBreak/>
        <w:t xml:space="preserve">ΠΡΟΕΔΡΕΥΩΝ (Δημήτριος </w:t>
      </w:r>
      <w:proofErr w:type="spellStart"/>
      <w:r w:rsidRPr="00AA164C">
        <w:rPr>
          <w:rFonts w:eastAsia="Times New Roman" w:cs="Times New Roman"/>
          <w:b/>
          <w:szCs w:val="24"/>
        </w:rPr>
        <w:t>Κρεμαστινός</w:t>
      </w:r>
      <w:proofErr w:type="spellEnd"/>
      <w:r w:rsidRPr="00AA164C">
        <w:rPr>
          <w:rFonts w:eastAsia="Times New Roman" w:cs="Times New Roman"/>
          <w:b/>
          <w:szCs w:val="24"/>
        </w:rPr>
        <w:t>):</w:t>
      </w:r>
      <w:r>
        <w:rPr>
          <w:rFonts w:eastAsia="Times New Roman" w:cs="Times New Roman"/>
          <w:szCs w:val="24"/>
        </w:rPr>
        <w:t xml:space="preserve"> Παρακαλώ, κύριε Υπουργέ, για πέντε λεπτά, σύμφωνα με την</w:t>
      </w:r>
      <w:r>
        <w:rPr>
          <w:rFonts w:eastAsia="Times New Roman" w:cs="Times New Roman"/>
          <w:szCs w:val="24"/>
        </w:rPr>
        <w:t xml:space="preserve"> απόφαση της Ολομέλειας.</w:t>
      </w:r>
    </w:p>
    <w:p w14:paraId="1664ECA9" w14:textId="77777777" w:rsidR="00A97886" w:rsidRDefault="00361846">
      <w:pPr>
        <w:spacing w:line="600" w:lineRule="auto"/>
        <w:ind w:firstLine="720"/>
        <w:jc w:val="both"/>
        <w:rPr>
          <w:rFonts w:eastAsia="Times New Roman" w:cs="Times New Roman"/>
          <w:szCs w:val="24"/>
        </w:rPr>
      </w:pPr>
      <w:r w:rsidRPr="006249C8">
        <w:rPr>
          <w:rFonts w:eastAsia="Times New Roman" w:cs="Times New Roman"/>
          <w:b/>
          <w:szCs w:val="24"/>
        </w:rPr>
        <w:t>ΧΡΗΣΤΟΣ ΣΠΙΡΤΖΗΣ (Υπουργός Υποδομών και Μεταφορών):</w:t>
      </w:r>
      <w:r>
        <w:rPr>
          <w:rFonts w:eastAsia="Times New Roman" w:cs="Times New Roman"/>
          <w:szCs w:val="24"/>
        </w:rPr>
        <w:t xml:space="preserve"> Α</w:t>
      </w:r>
      <w:r w:rsidRPr="000D3C22">
        <w:rPr>
          <w:rFonts w:eastAsia="Times New Roman" w:cs="Times New Roman"/>
          <w:szCs w:val="24"/>
        </w:rPr>
        <w:t>ξιότιμοι κυρίες και κύριοι συνάδελφοι</w:t>
      </w:r>
      <w:r>
        <w:rPr>
          <w:rFonts w:eastAsia="Times New Roman" w:cs="Times New Roman"/>
          <w:szCs w:val="24"/>
        </w:rPr>
        <w:t>,</w:t>
      </w:r>
      <w:r w:rsidRPr="000D3C22">
        <w:rPr>
          <w:rFonts w:eastAsia="Times New Roman" w:cs="Times New Roman"/>
          <w:szCs w:val="24"/>
        </w:rPr>
        <w:t xml:space="preserve"> από τη συζήτηση των τελευταίων ημερών για τη </w:t>
      </w:r>
      <w:r>
        <w:rPr>
          <w:rFonts w:eastAsia="Times New Roman" w:cs="Times New Roman"/>
          <w:szCs w:val="24"/>
        </w:rPr>
        <w:t>σ</w:t>
      </w:r>
      <w:r w:rsidRPr="000D3C22">
        <w:rPr>
          <w:rFonts w:eastAsia="Times New Roman" w:cs="Times New Roman"/>
          <w:szCs w:val="24"/>
        </w:rPr>
        <w:t>υμφωνία</w:t>
      </w:r>
      <w:r>
        <w:rPr>
          <w:rFonts w:eastAsia="Times New Roman" w:cs="Times New Roman"/>
          <w:szCs w:val="24"/>
        </w:rPr>
        <w:t>, α</w:t>
      </w:r>
      <w:r w:rsidRPr="000D3C22">
        <w:rPr>
          <w:rFonts w:eastAsia="Times New Roman" w:cs="Times New Roman"/>
          <w:szCs w:val="24"/>
        </w:rPr>
        <w:t xml:space="preserve">λλά και από τη στάση του κάθε </w:t>
      </w:r>
      <w:r>
        <w:rPr>
          <w:rFonts w:eastAsia="Times New Roman" w:cs="Times New Roman"/>
          <w:szCs w:val="24"/>
        </w:rPr>
        <w:t>χώρου, του κάθε Β</w:t>
      </w:r>
      <w:r w:rsidRPr="000D3C22">
        <w:rPr>
          <w:rFonts w:eastAsia="Times New Roman" w:cs="Times New Roman"/>
          <w:szCs w:val="24"/>
        </w:rPr>
        <w:t>ουλευτή</w:t>
      </w:r>
      <w:r>
        <w:rPr>
          <w:rFonts w:eastAsia="Times New Roman" w:cs="Times New Roman"/>
          <w:szCs w:val="24"/>
        </w:rPr>
        <w:t>,</w:t>
      </w:r>
      <w:r w:rsidRPr="000D3C22">
        <w:rPr>
          <w:rFonts w:eastAsia="Times New Roman" w:cs="Times New Roman"/>
          <w:szCs w:val="24"/>
        </w:rPr>
        <w:t xml:space="preserve"> αναδείχθηκε πιο καθαρά από </w:t>
      </w:r>
      <w:r w:rsidRPr="000D3C22">
        <w:rPr>
          <w:rFonts w:eastAsia="Times New Roman" w:cs="Times New Roman"/>
          <w:szCs w:val="24"/>
        </w:rPr>
        <w:t>ποτέ ότι συγκρούονται δύο διαφορετικοί κόσμοι</w:t>
      </w:r>
      <w:r>
        <w:rPr>
          <w:rFonts w:eastAsia="Times New Roman" w:cs="Times New Roman"/>
          <w:szCs w:val="24"/>
        </w:rPr>
        <w:t>,</w:t>
      </w:r>
      <w:r w:rsidRPr="000D3C22">
        <w:rPr>
          <w:rFonts w:eastAsia="Times New Roman" w:cs="Times New Roman"/>
          <w:szCs w:val="24"/>
        </w:rPr>
        <w:t xml:space="preserve"> δύο τελείως διαφορετικές εθνικές </w:t>
      </w:r>
      <w:r>
        <w:rPr>
          <w:rFonts w:eastAsia="Times New Roman" w:cs="Times New Roman"/>
          <w:szCs w:val="24"/>
        </w:rPr>
        <w:t>κ</w:t>
      </w:r>
      <w:r w:rsidRPr="000D3C22">
        <w:rPr>
          <w:rFonts w:eastAsia="Times New Roman" w:cs="Times New Roman"/>
          <w:szCs w:val="24"/>
        </w:rPr>
        <w:t>αι πολιτικές αντιλήψεις</w:t>
      </w:r>
      <w:r>
        <w:rPr>
          <w:rFonts w:eastAsia="Times New Roman" w:cs="Times New Roman"/>
          <w:szCs w:val="24"/>
        </w:rPr>
        <w:t>. Συγκρούεται</w:t>
      </w:r>
      <w:r w:rsidRPr="000D3C22">
        <w:rPr>
          <w:rFonts w:eastAsia="Times New Roman" w:cs="Times New Roman"/>
          <w:szCs w:val="24"/>
        </w:rPr>
        <w:t xml:space="preserve"> το χθες με το σήμερα και το μέλλον</w:t>
      </w:r>
      <w:r>
        <w:rPr>
          <w:rFonts w:eastAsia="Times New Roman" w:cs="Times New Roman"/>
          <w:szCs w:val="24"/>
        </w:rPr>
        <w:t>,</w:t>
      </w:r>
      <w:r w:rsidRPr="000D3C22">
        <w:rPr>
          <w:rFonts w:eastAsia="Times New Roman" w:cs="Times New Roman"/>
          <w:szCs w:val="24"/>
        </w:rPr>
        <w:t xml:space="preserve"> αναμετράται η σύγχρονη Ελλάδα που γίνεται πρωτοπόρος χώρα στα Βαλκάνια και στην ευρύτερη περιοχή της </w:t>
      </w:r>
      <w:r>
        <w:rPr>
          <w:rFonts w:eastAsia="Times New Roman" w:cs="Times New Roman"/>
          <w:szCs w:val="24"/>
        </w:rPr>
        <w:t>Ν</w:t>
      </w:r>
      <w:r w:rsidRPr="000D3C22">
        <w:rPr>
          <w:rFonts w:eastAsia="Times New Roman" w:cs="Times New Roman"/>
          <w:szCs w:val="24"/>
        </w:rPr>
        <w:t>οτιοανατολικής Μεσογείου</w:t>
      </w:r>
      <w:r>
        <w:rPr>
          <w:rFonts w:eastAsia="Times New Roman" w:cs="Times New Roman"/>
          <w:szCs w:val="24"/>
        </w:rPr>
        <w:t>,</w:t>
      </w:r>
      <w:r w:rsidRPr="000D3C22">
        <w:rPr>
          <w:rFonts w:eastAsia="Times New Roman" w:cs="Times New Roman"/>
          <w:szCs w:val="24"/>
        </w:rPr>
        <w:t xml:space="preserve"> με την </w:t>
      </w:r>
      <w:r>
        <w:rPr>
          <w:rFonts w:eastAsia="Times New Roman" w:cs="Times New Roman"/>
          <w:szCs w:val="24"/>
        </w:rPr>
        <w:t>Ψ</w:t>
      </w:r>
      <w:r w:rsidRPr="000D3C22">
        <w:rPr>
          <w:rFonts w:eastAsia="Times New Roman" w:cs="Times New Roman"/>
          <w:szCs w:val="24"/>
        </w:rPr>
        <w:t>ωροκώσταινα της μιζέριας</w:t>
      </w:r>
      <w:r>
        <w:rPr>
          <w:rFonts w:eastAsia="Times New Roman" w:cs="Times New Roman"/>
          <w:szCs w:val="24"/>
        </w:rPr>
        <w:t>.</w:t>
      </w:r>
    </w:p>
    <w:p w14:paraId="1664ECA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Θ</w:t>
      </w:r>
      <w:r w:rsidRPr="000D3C22">
        <w:rPr>
          <w:rFonts w:eastAsia="Times New Roman" w:cs="Times New Roman"/>
          <w:szCs w:val="24"/>
        </w:rPr>
        <w:t xml:space="preserve">α ήθελα να απευθυνθώ </w:t>
      </w:r>
      <w:r>
        <w:rPr>
          <w:rFonts w:eastAsia="Times New Roman" w:cs="Times New Roman"/>
          <w:szCs w:val="24"/>
        </w:rPr>
        <w:t>σ</w:t>
      </w:r>
      <w:r w:rsidRPr="000D3C22">
        <w:rPr>
          <w:rFonts w:eastAsia="Times New Roman" w:cs="Times New Roman"/>
          <w:szCs w:val="24"/>
        </w:rPr>
        <w:t xml:space="preserve">τους συμπολίτες μας και στα μέλη του </w:t>
      </w:r>
      <w:r>
        <w:rPr>
          <w:rFonts w:eastAsia="Times New Roman" w:cs="Times New Roman"/>
          <w:szCs w:val="24"/>
        </w:rPr>
        <w:t>Κ</w:t>
      </w:r>
      <w:r w:rsidRPr="000D3C22">
        <w:rPr>
          <w:rFonts w:eastAsia="Times New Roman" w:cs="Times New Roman"/>
          <w:szCs w:val="24"/>
        </w:rPr>
        <w:t xml:space="preserve">οινοβουλίου που είναι ενάντια στη </w:t>
      </w:r>
      <w:r>
        <w:rPr>
          <w:rFonts w:eastAsia="Times New Roman" w:cs="Times New Roman"/>
          <w:szCs w:val="24"/>
        </w:rPr>
        <w:t>σ</w:t>
      </w:r>
      <w:r w:rsidRPr="000D3C22">
        <w:rPr>
          <w:rFonts w:eastAsia="Times New Roman" w:cs="Times New Roman"/>
          <w:szCs w:val="24"/>
        </w:rPr>
        <w:t>υμφωνία και δεν ανήκουν στον ακροδεξιό χώρο</w:t>
      </w:r>
      <w:r>
        <w:rPr>
          <w:rFonts w:eastAsia="Times New Roman" w:cs="Times New Roman"/>
          <w:szCs w:val="24"/>
        </w:rPr>
        <w:t xml:space="preserve"> ή σε</w:t>
      </w:r>
      <w:r w:rsidRPr="000D3C22">
        <w:rPr>
          <w:rFonts w:eastAsia="Times New Roman" w:cs="Times New Roman"/>
          <w:szCs w:val="24"/>
        </w:rPr>
        <w:t xml:space="preserve"> </w:t>
      </w:r>
      <w:proofErr w:type="spellStart"/>
      <w:r w:rsidRPr="000D3C22">
        <w:rPr>
          <w:rFonts w:eastAsia="Times New Roman" w:cs="Times New Roman"/>
          <w:szCs w:val="24"/>
        </w:rPr>
        <w:t>πατριδοκάπηλ</w:t>
      </w:r>
      <w:r>
        <w:rPr>
          <w:rFonts w:eastAsia="Times New Roman" w:cs="Times New Roman"/>
          <w:szCs w:val="24"/>
        </w:rPr>
        <w:t>ε</w:t>
      </w:r>
      <w:r w:rsidRPr="000D3C22">
        <w:rPr>
          <w:rFonts w:eastAsia="Times New Roman" w:cs="Times New Roman"/>
          <w:szCs w:val="24"/>
        </w:rPr>
        <w:t>ς</w:t>
      </w:r>
      <w:proofErr w:type="spellEnd"/>
      <w:r w:rsidRPr="000D3C22">
        <w:rPr>
          <w:rFonts w:eastAsia="Times New Roman" w:cs="Times New Roman"/>
          <w:szCs w:val="24"/>
        </w:rPr>
        <w:t xml:space="preserve"> λογικές και τακτικές</w:t>
      </w:r>
      <w:r>
        <w:rPr>
          <w:rFonts w:eastAsia="Times New Roman" w:cs="Times New Roman"/>
          <w:szCs w:val="24"/>
        </w:rPr>
        <w:t>. Α</w:t>
      </w:r>
      <w:r w:rsidRPr="000D3C22">
        <w:rPr>
          <w:rFonts w:eastAsia="Times New Roman" w:cs="Times New Roman"/>
          <w:szCs w:val="24"/>
        </w:rPr>
        <w:t>ξίζει τον κόπ</w:t>
      </w:r>
      <w:r w:rsidRPr="000D3C22">
        <w:rPr>
          <w:rFonts w:eastAsia="Times New Roman" w:cs="Times New Roman"/>
          <w:szCs w:val="24"/>
        </w:rPr>
        <w:t>ο να δούμε ποια αποτελέσματα είχαμε με την τακτική που ακολουθούσαμε όλα αυτά τα χρόνια</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σαράντα</w:t>
      </w:r>
      <w:r w:rsidRPr="000D3C22">
        <w:rPr>
          <w:rFonts w:eastAsia="Times New Roman" w:cs="Times New Roman"/>
          <w:szCs w:val="24"/>
        </w:rPr>
        <w:t xml:space="preserve"> χώρες αναγνώρισαν τους γείτονές μας </w:t>
      </w:r>
      <w:r>
        <w:rPr>
          <w:rFonts w:eastAsia="Times New Roman" w:cs="Times New Roman"/>
          <w:szCs w:val="24"/>
        </w:rPr>
        <w:t xml:space="preserve">ως </w:t>
      </w:r>
      <w:r w:rsidRPr="000D3C22">
        <w:rPr>
          <w:rFonts w:eastAsia="Times New Roman" w:cs="Times New Roman"/>
          <w:szCs w:val="24"/>
        </w:rPr>
        <w:t>Μακεδονία</w:t>
      </w:r>
      <w:r>
        <w:rPr>
          <w:rFonts w:eastAsia="Times New Roman" w:cs="Times New Roman"/>
          <w:szCs w:val="24"/>
        </w:rPr>
        <w:t xml:space="preserve">, σε </w:t>
      </w:r>
      <w:r>
        <w:rPr>
          <w:rFonts w:eastAsia="Times New Roman" w:cs="Times New Roman"/>
          <w:szCs w:val="24"/>
        </w:rPr>
        <w:lastRenderedPageBreak/>
        <w:t>λ</w:t>
      </w:r>
      <w:r w:rsidRPr="000D3C22">
        <w:rPr>
          <w:rFonts w:eastAsia="Times New Roman" w:cs="Times New Roman"/>
          <w:szCs w:val="24"/>
        </w:rPr>
        <w:t>ίγο όλος ο πλανήτης</w:t>
      </w:r>
      <w:r>
        <w:rPr>
          <w:rFonts w:eastAsia="Times New Roman" w:cs="Times New Roman"/>
          <w:szCs w:val="24"/>
        </w:rPr>
        <w:t>,</w:t>
      </w:r>
      <w:r w:rsidRPr="000D3C22">
        <w:rPr>
          <w:rFonts w:eastAsia="Times New Roman" w:cs="Times New Roman"/>
          <w:szCs w:val="24"/>
        </w:rPr>
        <w:t xml:space="preserve"> εκτός από </w:t>
      </w:r>
      <w:r>
        <w:rPr>
          <w:rFonts w:eastAsia="Times New Roman" w:cs="Times New Roman"/>
          <w:szCs w:val="24"/>
        </w:rPr>
        <w:t>εμάς,</w:t>
      </w:r>
      <w:r w:rsidRPr="000D3C22">
        <w:rPr>
          <w:rFonts w:eastAsia="Times New Roman" w:cs="Times New Roman"/>
          <w:szCs w:val="24"/>
        </w:rPr>
        <w:t xml:space="preserve"> θα αναγνωρίζει την </w:t>
      </w:r>
      <w:r>
        <w:rPr>
          <w:rFonts w:eastAsia="Times New Roman" w:cs="Times New Roman"/>
          <w:szCs w:val="24"/>
        </w:rPr>
        <w:t>Π</w:t>
      </w:r>
      <w:r w:rsidRPr="000D3C22">
        <w:rPr>
          <w:rFonts w:eastAsia="Times New Roman" w:cs="Times New Roman"/>
          <w:szCs w:val="24"/>
        </w:rPr>
        <w:t>ρώην Γιουγκοσλαβική Δημοκρατία της Μακεδο</w:t>
      </w:r>
      <w:r w:rsidRPr="000D3C22">
        <w:rPr>
          <w:rFonts w:eastAsia="Times New Roman" w:cs="Times New Roman"/>
          <w:szCs w:val="24"/>
        </w:rPr>
        <w:t>νίας ως Μακεδονία σκέτο</w:t>
      </w:r>
      <w:r>
        <w:rPr>
          <w:rFonts w:eastAsia="Times New Roman" w:cs="Times New Roman"/>
          <w:szCs w:val="24"/>
        </w:rPr>
        <w:t>, χ</w:t>
      </w:r>
      <w:r w:rsidRPr="000D3C22">
        <w:rPr>
          <w:rFonts w:eastAsia="Times New Roman" w:cs="Times New Roman"/>
          <w:szCs w:val="24"/>
        </w:rPr>
        <w:t>ωρίς κα</w:t>
      </w:r>
      <w:r>
        <w:rPr>
          <w:rFonts w:eastAsia="Times New Roman" w:cs="Times New Roman"/>
          <w:szCs w:val="24"/>
        </w:rPr>
        <w:t>μ</w:t>
      </w:r>
      <w:r w:rsidRPr="000D3C22">
        <w:rPr>
          <w:rFonts w:eastAsia="Times New Roman" w:cs="Times New Roman"/>
          <w:szCs w:val="24"/>
        </w:rPr>
        <w:t xml:space="preserve">μία πρόβλεψη για την ιστορία </w:t>
      </w:r>
      <w:r>
        <w:rPr>
          <w:rFonts w:eastAsia="Times New Roman" w:cs="Times New Roman"/>
          <w:szCs w:val="24"/>
        </w:rPr>
        <w:t>μας,</w:t>
      </w:r>
      <w:r w:rsidRPr="000D3C22">
        <w:rPr>
          <w:rFonts w:eastAsia="Times New Roman" w:cs="Times New Roman"/>
          <w:szCs w:val="24"/>
        </w:rPr>
        <w:t xml:space="preserve"> για το όνομα της Μακεδονίας</w:t>
      </w:r>
      <w:r>
        <w:rPr>
          <w:rFonts w:eastAsia="Times New Roman" w:cs="Times New Roman"/>
          <w:szCs w:val="24"/>
        </w:rPr>
        <w:t>,</w:t>
      </w:r>
      <w:r w:rsidRPr="000D3C22">
        <w:rPr>
          <w:rFonts w:eastAsia="Times New Roman" w:cs="Times New Roman"/>
          <w:szCs w:val="24"/>
        </w:rPr>
        <w:t xml:space="preserve"> για τους δρόμους</w:t>
      </w:r>
      <w:r>
        <w:rPr>
          <w:rFonts w:eastAsia="Times New Roman" w:cs="Times New Roman"/>
          <w:szCs w:val="24"/>
        </w:rPr>
        <w:t>,</w:t>
      </w:r>
      <w:r w:rsidRPr="000D3C22">
        <w:rPr>
          <w:rFonts w:eastAsia="Times New Roman" w:cs="Times New Roman"/>
          <w:szCs w:val="24"/>
        </w:rPr>
        <w:t xml:space="preserve"> για τη γλώσσα που τόσο </w:t>
      </w:r>
      <w:r>
        <w:rPr>
          <w:rFonts w:eastAsia="Times New Roman" w:cs="Times New Roman"/>
          <w:szCs w:val="24"/>
        </w:rPr>
        <w:t>κόπτεστε,</w:t>
      </w:r>
      <w:r w:rsidRPr="000D3C22">
        <w:rPr>
          <w:rFonts w:eastAsia="Times New Roman" w:cs="Times New Roman"/>
          <w:szCs w:val="24"/>
        </w:rPr>
        <w:t xml:space="preserve"> για την </w:t>
      </w:r>
      <w:r>
        <w:rPr>
          <w:rFonts w:eastAsia="Times New Roman" w:cs="Times New Roman"/>
          <w:szCs w:val="24"/>
        </w:rPr>
        <w:t>εθνότητα.</w:t>
      </w:r>
    </w:p>
    <w:p w14:paraId="1664ECA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w:t>
      </w:r>
      <w:r w:rsidRPr="000D3C22">
        <w:rPr>
          <w:rFonts w:eastAsia="Times New Roman" w:cs="Times New Roman"/>
          <w:szCs w:val="24"/>
        </w:rPr>
        <w:t>ε κάθε διεθνή συνάντηση</w:t>
      </w:r>
      <w:r>
        <w:rPr>
          <w:rFonts w:eastAsia="Times New Roman" w:cs="Times New Roman"/>
          <w:szCs w:val="24"/>
        </w:rPr>
        <w:t>,</w:t>
      </w:r>
      <w:r w:rsidRPr="000D3C22">
        <w:rPr>
          <w:rFonts w:eastAsia="Times New Roman" w:cs="Times New Roman"/>
          <w:szCs w:val="24"/>
        </w:rPr>
        <w:t xml:space="preserve"> σε κάθε πρωτοβουλία</w:t>
      </w:r>
      <w:r>
        <w:rPr>
          <w:rFonts w:eastAsia="Times New Roman" w:cs="Times New Roman"/>
          <w:szCs w:val="24"/>
        </w:rPr>
        <w:t>,</w:t>
      </w:r>
      <w:r w:rsidRPr="000D3C22">
        <w:rPr>
          <w:rFonts w:eastAsia="Times New Roman" w:cs="Times New Roman"/>
          <w:szCs w:val="24"/>
        </w:rPr>
        <w:t xml:space="preserve"> σε κάθε συ</w:t>
      </w:r>
      <w:r>
        <w:rPr>
          <w:rFonts w:eastAsia="Times New Roman" w:cs="Times New Roman"/>
          <w:szCs w:val="24"/>
        </w:rPr>
        <w:t xml:space="preserve">νεδρίαση που είναι καλεσμένη η </w:t>
      </w:r>
      <w:r>
        <w:rPr>
          <w:rFonts w:eastAsia="Times New Roman" w:cs="Times New Roman"/>
          <w:szCs w:val="24"/>
        </w:rPr>
        <w:t>Π</w:t>
      </w:r>
      <w:r w:rsidRPr="000D3C22">
        <w:rPr>
          <w:rFonts w:eastAsia="Times New Roman" w:cs="Times New Roman"/>
          <w:szCs w:val="24"/>
        </w:rPr>
        <w:t>ρώην Γιουγκοσλαβική Δημοκρατία της Μακεδονίας</w:t>
      </w:r>
      <w:r>
        <w:rPr>
          <w:rFonts w:eastAsia="Times New Roman" w:cs="Times New Roman"/>
          <w:szCs w:val="24"/>
        </w:rPr>
        <w:t>, δίνεται μια τεράστια μ</w:t>
      </w:r>
      <w:r w:rsidRPr="000D3C22">
        <w:rPr>
          <w:rFonts w:eastAsia="Times New Roman" w:cs="Times New Roman"/>
          <w:szCs w:val="24"/>
        </w:rPr>
        <w:t xml:space="preserve">άχη από </w:t>
      </w:r>
      <w:r>
        <w:rPr>
          <w:rFonts w:eastAsia="Times New Roman" w:cs="Times New Roman"/>
          <w:szCs w:val="24"/>
        </w:rPr>
        <w:t>εμάς,</w:t>
      </w:r>
      <w:r w:rsidRPr="000D3C22">
        <w:rPr>
          <w:rFonts w:eastAsia="Times New Roman" w:cs="Times New Roman"/>
          <w:szCs w:val="24"/>
        </w:rPr>
        <w:t xml:space="preserve"> προκειμένου να συμμετέχουμε με την επιφύλαξη ότι η </w:t>
      </w:r>
      <w:r>
        <w:rPr>
          <w:rFonts w:eastAsia="Times New Roman" w:cs="Times New Roman"/>
          <w:szCs w:val="24"/>
        </w:rPr>
        <w:t>Π</w:t>
      </w:r>
      <w:r w:rsidRPr="000D3C22">
        <w:rPr>
          <w:rFonts w:eastAsia="Times New Roman" w:cs="Times New Roman"/>
          <w:szCs w:val="24"/>
        </w:rPr>
        <w:t>ρώην Γιουγκοσλαβική Δημοκρατία της Μακεδονίας δεν αναγνωρίζεται από μας και μόνο ως Μακεδονία</w:t>
      </w:r>
      <w:r>
        <w:rPr>
          <w:rFonts w:eastAsia="Times New Roman" w:cs="Times New Roman"/>
          <w:szCs w:val="24"/>
        </w:rPr>
        <w:t>. Σε κρίσιμες συναντήσεις</w:t>
      </w:r>
      <w:r w:rsidRPr="000D3C22">
        <w:rPr>
          <w:rFonts w:eastAsia="Times New Roman" w:cs="Times New Roman"/>
          <w:szCs w:val="24"/>
        </w:rPr>
        <w:t xml:space="preserve"> γι</w:t>
      </w:r>
      <w:r w:rsidRPr="000D3C22">
        <w:rPr>
          <w:rFonts w:eastAsia="Times New Roman" w:cs="Times New Roman"/>
          <w:szCs w:val="24"/>
        </w:rPr>
        <w:t>α τις υποδομές</w:t>
      </w:r>
      <w:r>
        <w:rPr>
          <w:rFonts w:eastAsia="Times New Roman" w:cs="Times New Roman"/>
          <w:szCs w:val="24"/>
        </w:rPr>
        <w:t>,</w:t>
      </w:r>
      <w:r w:rsidRPr="000D3C22">
        <w:rPr>
          <w:rFonts w:eastAsia="Times New Roman" w:cs="Times New Roman"/>
          <w:szCs w:val="24"/>
        </w:rPr>
        <w:t xml:space="preserve"> τις μεταφορές</w:t>
      </w:r>
      <w:r>
        <w:rPr>
          <w:rFonts w:eastAsia="Times New Roman" w:cs="Times New Roman"/>
          <w:szCs w:val="24"/>
        </w:rPr>
        <w:t>,</w:t>
      </w:r>
      <w:r w:rsidRPr="000D3C22">
        <w:rPr>
          <w:rFonts w:eastAsia="Times New Roman" w:cs="Times New Roman"/>
          <w:szCs w:val="24"/>
        </w:rPr>
        <w:t xml:space="preserve"> την ενέργεια</w:t>
      </w:r>
      <w:r>
        <w:rPr>
          <w:rFonts w:eastAsia="Times New Roman" w:cs="Times New Roman"/>
          <w:szCs w:val="24"/>
        </w:rPr>
        <w:t>,</w:t>
      </w:r>
      <w:r w:rsidRPr="000D3C22">
        <w:rPr>
          <w:rFonts w:eastAsia="Times New Roman" w:cs="Times New Roman"/>
          <w:szCs w:val="24"/>
        </w:rPr>
        <w:t xml:space="preserve"> τον τουρισμό</w:t>
      </w:r>
      <w:r>
        <w:rPr>
          <w:rFonts w:eastAsia="Times New Roman" w:cs="Times New Roman"/>
          <w:szCs w:val="24"/>
        </w:rPr>
        <w:t>,</w:t>
      </w:r>
      <w:r w:rsidRPr="000D3C22">
        <w:rPr>
          <w:rFonts w:eastAsia="Times New Roman" w:cs="Times New Roman"/>
          <w:szCs w:val="24"/>
        </w:rPr>
        <w:t xml:space="preserve"> τις τηλεπικοινωνίες</w:t>
      </w:r>
      <w:r>
        <w:rPr>
          <w:rFonts w:eastAsia="Times New Roman" w:cs="Times New Roman"/>
          <w:szCs w:val="24"/>
        </w:rPr>
        <w:t>,</w:t>
      </w:r>
      <w:r w:rsidRPr="000D3C22">
        <w:rPr>
          <w:rFonts w:eastAsia="Times New Roman" w:cs="Times New Roman"/>
          <w:szCs w:val="24"/>
        </w:rPr>
        <w:t xml:space="preserve"> </w:t>
      </w:r>
      <w:r>
        <w:rPr>
          <w:rFonts w:eastAsia="Times New Roman" w:cs="Times New Roman"/>
          <w:szCs w:val="24"/>
        </w:rPr>
        <w:t>την</w:t>
      </w:r>
      <w:r w:rsidRPr="000D3C22">
        <w:rPr>
          <w:rFonts w:eastAsia="Times New Roman" w:cs="Times New Roman"/>
          <w:szCs w:val="24"/>
        </w:rPr>
        <w:t xml:space="preserve"> πληροφορική</w:t>
      </w:r>
      <w:r>
        <w:rPr>
          <w:rFonts w:eastAsia="Times New Roman" w:cs="Times New Roman"/>
          <w:szCs w:val="24"/>
        </w:rPr>
        <w:t>,</w:t>
      </w:r>
      <w:r w:rsidRPr="000D3C22">
        <w:rPr>
          <w:rFonts w:eastAsia="Times New Roman" w:cs="Times New Roman"/>
          <w:szCs w:val="24"/>
        </w:rPr>
        <w:t xml:space="preserve"> σε πρωτοβουλίες για επενδύσεις</w:t>
      </w:r>
      <w:r>
        <w:rPr>
          <w:rFonts w:eastAsia="Times New Roman" w:cs="Times New Roman"/>
          <w:szCs w:val="24"/>
        </w:rPr>
        <w:t>, για</w:t>
      </w:r>
      <w:r w:rsidRPr="000D3C22">
        <w:rPr>
          <w:rFonts w:eastAsia="Times New Roman" w:cs="Times New Roman"/>
          <w:szCs w:val="24"/>
        </w:rPr>
        <w:t xml:space="preserve"> επενδυτικά σχήματα η </w:t>
      </w:r>
      <w:r>
        <w:rPr>
          <w:rFonts w:eastAsia="Times New Roman" w:cs="Times New Roman"/>
          <w:szCs w:val="24"/>
        </w:rPr>
        <w:t xml:space="preserve">χώρα μας δεν ασχολείται με το να δομήσει </w:t>
      </w:r>
      <w:r w:rsidRPr="000D3C22">
        <w:rPr>
          <w:rFonts w:eastAsia="Times New Roman" w:cs="Times New Roman"/>
          <w:szCs w:val="24"/>
        </w:rPr>
        <w:t>συνεργασίες</w:t>
      </w:r>
      <w:r>
        <w:rPr>
          <w:rFonts w:eastAsia="Times New Roman" w:cs="Times New Roman"/>
          <w:szCs w:val="24"/>
        </w:rPr>
        <w:t>,</w:t>
      </w:r>
      <w:r w:rsidRPr="000D3C22">
        <w:rPr>
          <w:rFonts w:eastAsia="Times New Roman" w:cs="Times New Roman"/>
          <w:szCs w:val="24"/>
        </w:rPr>
        <w:t xml:space="preserve"> αλλά με την ονομασία της </w:t>
      </w:r>
      <w:proofErr w:type="spellStart"/>
      <w:r w:rsidRPr="000D3C22">
        <w:rPr>
          <w:rFonts w:eastAsia="Times New Roman" w:cs="Times New Roman"/>
          <w:szCs w:val="24"/>
        </w:rPr>
        <w:t>γείτονος</w:t>
      </w:r>
      <w:proofErr w:type="spellEnd"/>
      <w:r w:rsidRPr="000D3C22">
        <w:rPr>
          <w:rFonts w:eastAsia="Times New Roman" w:cs="Times New Roman"/>
          <w:szCs w:val="24"/>
        </w:rPr>
        <w:t xml:space="preserve"> χώρας</w:t>
      </w:r>
      <w:r>
        <w:rPr>
          <w:rFonts w:eastAsia="Times New Roman" w:cs="Times New Roman"/>
          <w:szCs w:val="24"/>
        </w:rPr>
        <w:t>. Ε</w:t>
      </w:r>
      <w:r w:rsidRPr="000D3C22">
        <w:rPr>
          <w:rFonts w:eastAsia="Times New Roman" w:cs="Times New Roman"/>
          <w:szCs w:val="24"/>
        </w:rPr>
        <w:t>ίναι δ</w:t>
      </w:r>
      <w:r w:rsidRPr="000D3C22">
        <w:rPr>
          <w:rFonts w:eastAsia="Times New Roman" w:cs="Times New Roman"/>
          <w:szCs w:val="24"/>
        </w:rPr>
        <w:t xml:space="preserve">ε αρκετές </w:t>
      </w:r>
      <w:r>
        <w:rPr>
          <w:rFonts w:eastAsia="Times New Roman" w:cs="Times New Roman"/>
          <w:szCs w:val="24"/>
        </w:rPr>
        <w:t xml:space="preserve">οι </w:t>
      </w:r>
      <w:r w:rsidRPr="000D3C22">
        <w:rPr>
          <w:rFonts w:eastAsia="Times New Roman" w:cs="Times New Roman"/>
          <w:szCs w:val="24"/>
        </w:rPr>
        <w:t xml:space="preserve">περιπτώσεις που έχουμε </w:t>
      </w:r>
      <w:r>
        <w:rPr>
          <w:rFonts w:eastAsia="Times New Roman" w:cs="Times New Roman"/>
          <w:szCs w:val="24"/>
        </w:rPr>
        <w:t>ακυρώσει τη</w:t>
      </w:r>
      <w:r w:rsidRPr="000D3C22">
        <w:rPr>
          <w:rFonts w:eastAsia="Times New Roman" w:cs="Times New Roman"/>
          <w:szCs w:val="24"/>
        </w:rPr>
        <w:t xml:space="preserve"> συμμετοχή μας σε τέτοιες συνεδριάσεις</w:t>
      </w:r>
      <w:r>
        <w:rPr>
          <w:rFonts w:eastAsia="Times New Roman" w:cs="Times New Roman"/>
          <w:szCs w:val="24"/>
        </w:rPr>
        <w:t>.</w:t>
      </w:r>
    </w:p>
    <w:p w14:paraId="1664ECA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Ό</w:t>
      </w:r>
      <w:r w:rsidRPr="000D3C22">
        <w:rPr>
          <w:rFonts w:eastAsia="Times New Roman" w:cs="Times New Roman"/>
          <w:szCs w:val="24"/>
        </w:rPr>
        <w:t>ταν συμμετέχουμε</w:t>
      </w:r>
      <w:r>
        <w:rPr>
          <w:rFonts w:eastAsia="Times New Roman" w:cs="Times New Roman"/>
          <w:szCs w:val="24"/>
        </w:rPr>
        <w:t xml:space="preserve"> στο τέλος στα</w:t>
      </w:r>
      <w:r w:rsidRPr="000D3C22">
        <w:rPr>
          <w:rFonts w:eastAsia="Times New Roman" w:cs="Times New Roman"/>
          <w:szCs w:val="24"/>
        </w:rPr>
        <w:t xml:space="preserve"> πρακτικά</w:t>
      </w:r>
      <w:r>
        <w:rPr>
          <w:rFonts w:eastAsia="Times New Roman" w:cs="Times New Roman"/>
          <w:szCs w:val="24"/>
        </w:rPr>
        <w:t>,</w:t>
      </w:r>
      <w:r w:rsidRPr="000D3C22">
        <w:rPr>
          <w:rFonts w:eastAsia="Times New Roman" w:cs="Times New Roman"/>
          <w:szCs w:val="24"/>
        </w:rPr>
        <w:t xml:space="preserve"> στα συμπεράσματα</w:t>
      </w:r>
      <w:r>
        <w:rPr>
          <w:rFonts w:eastAsia="Times New Roman" w:cs="Times New Roman"/>
          <w:szCs w:val="24"/>
        </w:rPr>
        <w:t xml:space="preserve">, στις </w:t>
      </w:r>
      <w:r w:rsidRPr="000D3C22">
        <w:rPr>
          <w:rFonts w:eastAsia="Times New Roman" w:cs="Times New Roman"/>
          <w:szCs w:val="24"/>
        </w:rPr>
        <w:t>α</w:t>
      </w:r>
      <w:r>
        <w:rPr>
          <w:rFonts w:eastAsia="Times New Roman" w:cs="Times New Roman"/>
          <w:szCs w:val="24"/>
        </w:rPr>
        <w:t>ποφάσεις δίνεται μι</w:t>
      </w:r>
      <w:r w:rsidRPr="000D3C22">
        <w:rPr>
          <w:rFonts w:eastAsia="Times New Roman" w:cs="Times New Roman"/>
          <w:szCs w:val="24"/>
        </w:rPr>
        <w:t>α δεύτερη μάχη</w:t>
      </w:r>
      <w:r>
        <w:rPr>
          <w:rFonts w:eastAsia="Times New Roman" w:cs="Times New Roman"/>
          <w:szCs w:val="24"/>
        </w:rPr>
        <w:t>, ό</w:t>
      </w:r>
      <w:r w:rsidRPr="000D3C22">
        <w:rPr>
          <w:rFonts w:eastAsia="Times New Roman" w:cs="Times New Roman"/>
          <w:szCs w:val="24"/>
        </w:rPr>
        <w:t xml:space="preserve">χι για να </w:t>
      </w:r>
      <w:r w:rsidRPr="000D3C22">
        <w:rPr>
          <w:rFonts w:eastAsia="Times New Roman" w:cs="Times New Roman"/>
          <w:szCs w:val="24"/>
        </w:rPr>
        <w:lastRenderedPageBreak/>
        <w:t>κατοχυρώσουμε καλύτερες διατυπώσεις και προβλέψεις που εξ</w:t>
      </w:r>
      <w:r w:rsidRPr="000D3C22">
        <w:rPr>
          <w:rFonts w:eastAsia="Times New Roman" w:cs="Times New Roman"/>
          <w:szCs w:val="24"/>
        </w:rPr>
        <w:t>υπηρετούν τη χώρα σε κάθε τομέα</w:t>
      </w:r>
      <w:r>
        <w:rPr>
          <w:rFonts w:eastAsia="Times New Roman" w:cs="Times New Roman"/>
          <w:szCs w:val="24"/>
        </w:rPr>
        <w:t>,</w:t>
      </w:r>
      <w:r w:rsidRPr="000D3C22">
        <w:rPr>
          <w:rFonts w:eastAsia="Times New Roman" w:cs="Times New Roman"/>
          <w:szCs w:val="24"/>
        </w:rPr>
        <w:t xml:space="preserve"> αλλά για να μη γραφτεί η </w:t>
      </w:r>
      <w:r>
        <w:rPr>
          <w:rFonts w:eastAsia="Times New Roman" w:cs="Times New Roman"/>
          <w:szCs w:val="24"/>
        </w:rPr>
        <w:t>Π</w:t>
      </w:r>
      <w:r w:rsidRPr="000D3C22">
        <w:rPr>
          <w:rFonts w:eastAsia="Times New Roman" w:cs="Times New Roman"/>
          <w:szCs w:val="24"/>
        </w:rPr>
        <w:t>ρώην Γιουγκοσλαβική Δημοκρατία της Μακεδονίας ως Μακεδονία ή για να βάλουμε τον αστερίσκο</w:t>
      </w:r>
      <w:r>
        <w:rPr>
          <w:rFonts w:eastAsia="Times New Roman" w:cs="Times New Roman"/>
          <w:szCs w:val="24"/>
        </w:rPr>
        <w:t xml:space="preserve"> της ένστασής μας για το όνομα της </w:t>
      </w:r>
      <w:proofErr w:type="spellStart"/>
      <w:r>
        <w:rPr>
          <w:rFonts w:eastAsia="Times New Roman" w:cs="Times New Roman"/>
          <w:szCs w:val="24"/>
        </w:rPr>
        <w:t>γείτονος</w:t>
      </w:r>
      <w:proofErr w:type="spellEnd"/>
      <w:r>
        <w:rPr>
          <w:rFonts w:eastAsia="Times New Roman" w:cs="Times New Roman"/>
          <w:szCs w:val="24"/>
        </w:rPr>
        <w:t xml:space="preserve"> χώρας.</w:t>
      </w:r>
    </w:p>
    <w:p w14:paraId="1664ECA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Ένα δεύτερο πρόβλημα είναι πως ο</w:t>
      </w:r>
      <w:r w:rsidRPr="000D3C22">
        <w:rPr>
          <w:rFonts w:eastAsia="Times New Roman" w:cs="Times New Roman"/>
          <w:szCs w:val="24"/>
        </w:rPr>
        <w:t>ποιοδήποτε θέμα προκύπτει</w:t>
      </w:r>
      <w:r w:rsidRPr="000D3C22">
        <w:rPr>
          <w:rFonts w:eastAsia="Times New Roman" w:cs="Times New Roman"/>
          <w:szCs w:val="24"/>
        </w:rPr>
        <w:t xml:space="preserve"> στα σύνορά </w:t>
      </w:r>
      <w:r>
        <w:rPr>
          <w:rFonts w:eastAsia="Times New Roman" w:cs="Times New Roman"/>
          <w:szCs w:val="24"/>
        </w:rPr>
        <w:t xml:space="preserve">μας δεν μπορεί να λυθεί, </w:t>
      </w:r>
      <w:r w:rsidRPr="000D3C22">
        <w:rPr>
          <w:rFonts w:eastAsia="Times New Roman" w:cs="Times New Roman"/>
          <w:szCs w:val="24"/>
        </w:rPr>
        <w:t>μιας και δεν μπορούμε να έχουμε διμερείς σχέσεις</w:t>
      </w:r>
      <w:r>
        <w:rPr>
          <w:rFonts w:eastAsia="Times New Roman" w:cs="Times New Roman"/>
          <w:szCs w:val="24"/>
        </w:rPr>
        <w:t xml:space="preserve"> και διμερείς συμφωνίες με την </w:t>
      </w:r>
      <w:r>
        <w:rPr>
          <w:rFonts w:eastAsia="Times New Roman" w:cs="Times New Roman"/>
          <w:szCs w:val="24"/>
        </w:rPr>
        <w:t>Π</w:t>
      </w:r>
      <w:r w:rsidRPr="000D3C22">
        <w:rPr>
          <w:rFonts w:eastAsia="Times New Roman" w:cs="Times New Roman"/>
          <w:szCs w:val="24"/>
        </w:rPr>
        <w:t>ρώην Γιουγκοσλαβική Δημοκρατία της Μακεδονίας</w:t>
      </w:r>
      <w:r>
        <w:rPr>
          <w:rFonts w:eastAsia="Times New Roman" w:cs="Times New Roman"/>
          <w:szCs w:val="24"/>
        </w:rPr>
        <w:t>. Χ</w:t>
      </w:r>
      <w:r w:rsidRPr="000D3C22">
        <w:rPr>
          <w:rFonts w:eastAsia="Times New Roman" w:cs="Times New Roman"/>
          <w:szCs w:val="24"/>
        </w:rPr>
        <w:t>αρακτηριστικά παραδείγματα</w:t>
      </w:r>
      <w:r>
        <w:rPr>
          <w:rFonts w:eastAsia="Times New Roman" w:cs="Times New Roman"/>
          <w:szCs w:val="24"/>
        </w:rPr>
        <w:t xml:space="preserve"> είναι η</w:t>
      </w:r>
      <w:r w:rsidRPr="000D3C22">
        <w:rPr>
          <w:rFonts w:eastAsia="Times New Roman" w:cs="Times New Roman"/>
          <w:szCs w:val="24"/>
        </w:rPr>
        <w:t xml:space="preserve"> ίδρυση τελωνείου</w:t>
      </w:r>
      <w:r>
        <w:rPr>
          <w:rFonts w:eastAsia="Times New Roman" w:cs="Times New Roman"/>
          <w:szCs w:val="24"/>
        </w:rPr>
        <w:t>,</w:t>
      </w:r>
      <w:r w:rsidRPr="000D3C22">
        <w:rPr>
          <w:rFonts w:eastAsia="Times New Roman" w:cs="Times New Roman"/>
          <w:szCs w:val="24"/>
        </w:rPr>
        <w:t xml:space="preserve"> η λειτουργία </w:t>
      </w:r>
      <w:r>
        <w:rPr>
          <w:rFonts w:eastAsia="Times New Roman" w:cs="Times New Roman"/>
          <w:szCs w:val="24"/>
        </w:rPr>
        <w:t xml:space="preserve">σιδηροδρομικών </w:t>
      </w:r>
      <w:r w:rsidRPr="000D3C22">
        <w:rPr>
          <w:rFonts w:eastAsia="Times New Roman" w:cs="Times New Roman"/>
          <w:szCs w:val="24"/>
        </w:rPr>
        <w:t>γραμμών</w:t>
      </w:r>
      <w:r>
        <w:rPr>
          <w:rFonts w:eastAsia="Times New Roman" w:cs="Times New Roman"/>
          <w:szCs w:val="24"/>
        </w:rPr>
        <w:t>,</w:t>
      </w:r>
      <w:r w:rsidRPr="000D3C22">
        <w:rPr>
          <w:rFonts w:eastAsia="Times New Roman" w:cs="Times New Roman"/>
          <w:szCs w:val="24"/>
        </w:rPr>
        <w:t xml:space="preserve"> οι διαδικασίες στις οδικές και σιδηροδρομικές μεταφορές</w:t>
      </w:r>
      <w:r>
        <w:rPr>
          <w:rFonts w:eastAsia="Times New Roman" w:cs="Times New Roman"/>
          <w:szCs w:val="24"/>
        </w:rPr>
        <w:t xml:space="preserve">, </w:t>
      </w:r>
      <w:r w:rsidRPr="000D3C22">
        <w:rPr>
          <w:rFonts w:eastAsia="Times New Roman" w:cs="Times New Roman"/>
          <w:szCs w:val="24"/>
        </w:rPr>
        <w:t>η υλοποίηση κάθε κατηγορίας δικτύου</w:t>
      </w:r>
      <w:r>
        <w:rPr>
          <w:rFonts w:eastAsia="Times New Roman" w:cs="Times New Roman"/>
          <w:szCs w:val="24"/>
        </w:rPr>
        <w:t>,</w:t>
      </w:r>
      <w:r w:rsidRPr="000D3C22">
        <w:rPr>
          <w:rFonts w:eastAsia="Times New Roman" w:cs="Times New Roman"/>
          <w:szCs w:val="24"/>
        </w:rPr>
        <w:t xml:space="preserve"> ενεργειακού</w:t>
      </w:r>
      <w:r>
        <w:rPr>
          <w:rFonts w:eastAsia="Times New Roman" w:cs="Times New Roman"/>
          <w:szCs w:val="24"/>
        </w:rPr>
        <w:t>,</w:t>
      </w:r>
      <w:r w:rsidRPr="000D3C22">
        <w:rPr>
          <w:rFonts w:eastAsia="Times New Roman" w:cs="Times New Roman"/>
          <w:szCs w:val="24"/>
        </w:rPr>
        <w:t xml:space="preserve"> τηλεπικοινωνιακού</w:t>
      </w:r>
      <w:r>
        <w:rPr>
          <w:rFonts w:eastAsia="Times New Roman" w:cs="Times New Roman"/>
          <w:szCs w:val="24"/>
        </w:rPr>
        <w:t>,</w:t>
      </w:r>
      <w:r w:rsidRPr="000D3C22">
        <w:rPr>
          <w:rFonts w:eastAsia="Times New Roman" w:cs="Times New Roman"/>
          <w:szCs w:val="24"/>
        </w:rPr>
        <w:t xml:space="preserve"> οτιδήποτε</w:t>
      </w:r>
      <w:r>
        <w:rPr>
          <w:rFonts w:eastAsia="Times New Roman" w:cs="Times New Roman"/>
          <w:szCs w:val="24"/>
        </w:rPr>
        <w:t>.</w:t>
      </w:r>
    </w:p>
    <w:p w14:paraId="1664ECA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w:t>
      </w:r>
      <w:r w:rsidRPr="000D3C22">
        <w:rPr>
          <w:rFonts w:eastAsia="Times New Roman" w:cs="Times New Roman"/>
          <w:szCs w:val="24"/>
        </w:rPr>
        <w:t>ί</w:t>
      </w:r>
      <w:r>
        <w:rPr>
          <w:rFonts w:eastAsia="Times New Roman" w:cs="Times New Roman"/>
          <w:szCs w:val="24"/>
        </w:rPr>
        <w:t>ναι προφανές ότι αυτά τα γνωρίζει η</w:t>
      </w:r>
      <w:r w:rsidRPr="000D3C22">
        <w:rPr>
          <w:rFonts w:eastAsia="Times New Roman" w:cs="Times New Roman"/>
          <w:szCs w:val="24"/>
        </w:rPr>
        <w:t xml:space="preserve"> Νέα Δημοκρατία</w:t>
      </w:r>
      <w:r>
        <w:rPr>
          <w:rFonts w:eastAsia="Times New Roman" w:cs="Times New Roman"/>
          <w:szCs w:val="24"/>
        </w:rPr>
        <w:t xml:space="preserve">, τα γνωρίζει και το ΚΙΝΑΛ και </w:t>
      </w:r>
      <w:r w:rsidRPr="000D3C22">
        <w:rPr>
          <w:rFonts w:eastAsia="Times New Roman" w:cs="Times New Roman"/>
          <w:szCs w:val="24"/>
        </w:rPr>
        <w:t>όσοι έχουν υπηρετήσει σε κυβερνητικ</w:t>
      </w:r>
      <w:r w:rsidRPr="000D3C22">
        <w:rPr>
          <w:rFonts w:eastAsia="Times New Roman" w:cs="Times New Roman"/>
          <w:szCs w:val="24"/>
        </w:rPr>
        <w:t>ές θέσεις</w:t>
      </w:r>
      <w:r>
        <w:rPr>
          <w:rFonts w:eastAsia="Times New Roman" w:cs="Times New Roman"/>
          <w:szCs w:val="24"/>
        </w:rPr>
        <w:t>. Ε</w:t>
      </w:r>
      <w:r w:rsidRPr="000D3C22">
        <w:rPr>
          <w:rFonts w:eastAsia="Times New Roman" w:cs="Times New Roman"/>
          <w:szCs w:val="24"/>
        </w:rPr>
        <w:t>ίναι δυνατόν να θέλει κάποιος να συνεχίσουμε έτσι</w:t>
      </w:r>
      <w:r>
        <w:rPr>
          <w:rFonts w:eastAsia="Times New Roman" w:cs="Times New Roman"/>
          <w:szCs w:val="24"/>
        </w:rPr>
        <w:t xml:space="preserve">; </w:t>
      </w:r>
    </w:p>
    <w:p w14:paraId="1664ECA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Το δικό μας όραμα για </w:t>
      </w:r>
      <w:r w:rsidRPr="000D3C22">
        <w:rPr>
          <w:rFonts w:eastAsia="Times New Roman" w:cs="Times New Roman"/>
          <w:szCs w:val="24"/>
        </w:rPr>
        <w:t>τη χώρα</w:t>
      </w:r>
      <w:r>
        <w:rPr>
          <w:rFonts w:eastAsia="Times New Roman" w:cs="Times New Roman"/>
          <w:szCs w:val="24"/>
        </w:rPr>
        <w:t>,</w:t>
      </w:r>
      <w:r w:rsidRPr="000D3C22">
        <w:rPr>
          <w:rFonts w:eastAsia="Times New Roman" w:cs="Times New Roman"/>
          <w:szCs w:val="24"/>
        </w:rPr>
        <w:t xml:space="preserve"> για τα Βαλκάνια</w:t>
      </w:r>
      <w:r>
        <w:rPr>
          <w:rFonts w:eastAsia="Times New Roman" w:cs="Times New Roman"/>
          <w:szCs w:val="24"/>
        </w:rPr>
        <w:t>,</w:t>
      </w:r>
      <w:r w:rsidRPr="000D3C22">
        <w:rPr>
          <w:rFonts w:eastAsia="Times New Roman" w:cs="Times New Roman"/>
          <w:szCs w:val="24"/>
        </w:rPr>
        <w:t xml:space="preserve"> για τους λαούς μας είναι </w:t>
      </w:r>
      <w:r>
        <w:rPr>
          <w:rFonts w:eastAsia="Times New Roman" w:cs="Times New Roman"/>
          <w:szCs w:val="24"/>
        </w:rPr>
        <w:t>άλλο. Ν</w:t>
      </w:r>
      <w:r w:rsidRPr="000D3C22">
        <w:rPr>
          <w:rFonts w:eastAsia="Times New Roman" w:cs="Times New Roman"/>
          <w:szCs w:val="24"/>
        </w:rPr>
        <w:t>α δημιουργήσουμε εκεί</w:t>
      </w:r>
      <w:r>
        <w:rPr>
          <w:rFonts w:eastAsia="Times New Roman" w:cs="Times New Roman"/>
          <w:szCs w:val="24"/>
        </w:rPr>
        <w:t>νες</w:t>
      </w:r>
      <w:r w:rsidRPr="000D3C22">
        <w:rPr>
          <w:rFonts w:eastAsia="Times New Roman" w:cs="Times New Roman"/>
          <w:szCs w:val="24"/>
        </w:rPr>
        <w:t xml:space="preserve"> </w:t>
      </w:r>
      <w:r>
        <w:rPr>
          <w:rFonts w:eastAsia="Times New Roman" w:cs="Times New Roman"/>
          <w:szCs w:val="24"/>
        </w:rPr>
        <w:t xml:space="preserve">τις </w:t>
      </w:r>
      <w:r w:rsidRPr="000D3C22">
        <w:rPr>
          <w:rFonts w:eastAsia="Times New Roman" w:cs="Times New Roman"/>
          <w:szCs w:val="24"/>
        </w:rPr>
        <w:t xml:space="preserve">συνθήκες στη γειτονιά </w:t>
      </w:r>
      <w:r>
        <w:rPr>
          <w:rFonts w:eastAsia="Times New Roman" w:cs="Times New Roman"/>
          <w:szCs w:val="24"/>
        </w:rPr>
        <w:t>μας που λειτουργούν, που υπάρχουν</w:t>
      </w:r>
      <w:r w:rsidRPr="000D3C22">
        <w:rPr>
          <w:rFonts w:eastAsia="Times New Roman" w:cs="Times New Roman"/>
          <w:szCs w:val="24"/>
        </w:rPr>
        <w:t xml:space="preserve"> στις χώρες της </w:t>
      </w:r>
      <w:r>
        <w:rPr>
          <w:rFonts w:eastAsia="Times New Roman" w:cs="Times New Roman"/>
          <w:szCs w:val="24"/>
        </w:rPr>
        <w:t>Κ</w:t>
      </w:r>
      <w:r w:rsidRPr="000D3C22">
        <w:rPr>
          <w:rFonts w:eastAsia="Times New Roman" w:cs="Times New Roman"/>
          <w:szCs w:val="24"/>
        </w:rPr>
        <w:t>εντρικής Ευ</w:t>
      </w:r>
      <w:r w:rsidRPr="000D3C22">
        <w:rPr>
          <w:rFonts w:eastAsia="Times New Roman" w:cs="Times New Roman"/>
          <w:szCs w:val="24"/>
        </w:rPr>
        <w:t>ρώπης</w:t>
      </w:r>
      <w:r>
        <w:rPr>
          <w:rFonts w:eastAsia="Times New Roman" w:cs="Times New Roman"/>
          <w:szCs w:val="24"/>
        </w:rPr>
        <w:t>. Ν</w:t>
      </w:r>
      <w:r w:rsidRPr="000D3C22">
        <w:rPr>
          <w:rFonts w:eastAsia="Times New Roman" w:cs="Times New Roman"/>
          <w:szCs w:val="24"/>
        </w:rPr>
        <w:t>α περνάς από τη μία χώρα στην ά</w:t>
      </w:r>
      <w:r>
        <w:rPr>
          <w:rFonts w:eastAsia="Times New Roman" w:cs="Times New Roman"/>
          <w:szCs w:val="24"/>
        </w:rPr>
        <w:t>λλη και να μην καταλαβαίνεις πού</w:t>
      </w:r>
      <w:r w:rsidRPr="000D3C22">
        <w:rPr>
          <w:rFonts w:eastAsia="Times New Roman" w:cs="Times New Roman"/>
          <w:szCs w:val="24"/>
        </w:rPr>
        <w:t xml:space="preserve"> είναι τα σύνορα</w:t>
      </w:r>
      <w:r>
        <w:rPr>
          <w:rFonts w:eastAsia="Times New Roman" w:cs="Times New Roman"/>
          <w:szCs w:val="24"/>
        </w:rPr>
        <w:t>,</w:t>
      </w:r>
      <w:r w:rsidRPr="000D3C22">
        <w:rPr>
          <w:rFonts w:eastAsia="Times New Roman" w:cs="Times New Roman"/>
          <w:szCs w:val="24"/>
        </w:rPr>
        <w:t xml:space="preserve"> να αναπτύσσονται </w:t>
      </w:r>
      <w:r>
        <w:rPr>
          <w:rFonts w:eastAsia="Times New Roman" w:cs="Times New Roman"/>
          <w:szCs w:val="24"/>
        </w:rPr>
        <w:t>κοινές παραγωγικές</w:t>
      </w:r>
      <w:r w:rsidRPr="000D3C22">
        <w:rPr>
          <w:rFonts w:eastAsia="Times New Roman" w:cs="Times New Roman"/>
          <w:szCs w:val="24"/>
        </w:rPr>
        <w:t xml:space="preserve"> δραστηριότητες</w:t>
      </w:r>
      <w:r>
        <w:rPr>
          <w:rFonts w:eastAsia="Times New Roman" w:cs="Times New Roman"/>
          <w:szCs w:val="24"/>
        </w:rPr>
        <w:t>,</w:t>
      </w:r>
      <w:r w:rsidRPr="000D3C22">
        <w:rPr>
          <w:rFonts w:eastAsia="Times New Roman" w:cs="Times New Roman"/>
          <w:szCs w:val="24"/>
        </w:rPr>
        <w:t xml:space="preserve"> καθημερινές μετακινήσεις πολιτών και εμπορευμάτων</w:t>
      </w:r>
      <w:r>
        <w:rPr>
          <w:rFonts w:eastAsia="Times New Roman" w:cs="Times New Roman"/>
          <w:szCs w:val="24"/>
        </w:rPr>
        <w:t>,</w:t>
      </w:r>
      <w:r w:rsidRPr="000D3C22">
        <w:rPr>
          <w:rFonts w:eastAsia="Times New Roman" w:cs="Times New Roman"/>
          <w:szCs w:val="24"/>
        </w:rPr>
        <w:t xml:space="preserve"> </w:t>
      </w:r>
      <w:r>
        <w:rPr>
          <w:rFonts w:eastAsia="Times New Roman" w:cs="Times New Roman"/>
          <w:szCs w:val="24"/>
        </w:rPr>
        <w:t>ζωντάνεμα των</w:t>
      </w:r>
      <w:r w:rsidRPr="000D3C22">
        <w:rPr>
          <w:rFonts w:eastAsia="Times New Roman" w:cs="Times New Roman"/>
          <w:szCs w:val="24"/>
        </w:rPr>
        <w:t xml:space="preserve"> παραμεθόριων περιοχών</w:t>
      </w:r>
      <w:r>
        <w:rPr>
          <w:rFonts w:eastAsia="Times New Roman" w:cs="Times New Roman"/>
          <w:szCs w:val="24"/>
        </w:rPr>
        <w:t>.</w:t>
      </w:r>
    </w:p>
    <w:p w14:paraId="1664ECB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Ο</w:t>
      </w:r>
      <w:r w:rsidRPr="000D3C22">
        <w:rPr>
          <w:rFonts w:eastAsia="Times New Roman" w:cs="Times New Roman"/>
          <w:szCs w:val="24"/>
        </w:rPr>
        <w:t xml:space="preserve"> δικός μ</w:t>
      </w:r>
      <w:r>
        <w:rPr>
          <w:rFonts w:eastAsia="Times New Roman" w:cs="Times New Roman"/>
          <w:szCs w:val="24"/>
        </w:rPr>
        <w:t>ας πατριωτισμός βα</w:t>
      </w:r>
      <w:r>
        <w:rPr>
          <w:rFonts w:eastAsia="Times New Roman" w:cs="Times New Roman"/>
          <w:szCs w:val="24"/>
        </w:rPr>
        <w:t>σίζεται στην ε</w:t>
      </w:r>
      <w:r w:rsidRPr="000D3C22">
        <w:rPr>
          <w:rFonts w:eastAsia="Times New Roman" w:cs="Times New Roman"/>
          <w:szCs w:val="24"/>
        </w:rPr>
        <w:t>ιρήνη</w:t>
      </w:r>
      <w:r>
        <w:rPr>
          <w:rFonts w:eastAsia="Times New Roman" w:cs="Times New Roman"/>
          <w:szCs w:val="24"/>
        </w:rPr>
        <w:t>,</w:t>
      </w:r>
      <w:r w:rsidRPr="000D3C22">
        <w:rPr>
          <w:rFonts w:eastAsia="Times New Roman" w:cs="Times New Roman"/>
          <w:szCs w:val="24"/>
        </w:rPr>
        <w:t xml:space="preserve"> βασίζεται</w:t>
      </w:r>
      <w:r>
        <w:rPr>
          <w:rFonts w:eastAsia="Times New Roman" w:cs="Times New Roman"/>
          <w:szCs w:val="24"/>
        </w:rPr>
        <w:t xml:space="preserve"> στο</w:t>
      </w:r>
      <w:r w:rsidRPr="000D3C22">
        <w:rPr>
          <w:rFonts w:eastAsia="Times New Roman" w:cs="Times New Roman"/>
          <w:szCs w:val="24"/>
        </w:rPr>
        <w:t xml:space="preserve"> να υπάρχει </w:t>
      </w:r>
      <w:r>
        <w:rPr>
          <w:rFonts w:eastAsia="Times New Roman" w:cs="Times New Roman"/>
          <w:szCs w:val="24"/>
        </w:rPr>
        <w:t xml:space="preserve">μηδενικό αίσθημα ανασφάλειας των </w:t>
      </w:r>
      <w:r w:rsidRPr="000D3C22">
        <w:rPr>
          <w:rFonts w:eastAsia="Times New Roman" w:cs="Times New Roman"/>
          <w:szCs w:val="24"/>
        </w:rPr>
        <w:t xml:space="preserve">συμπολιτών </w:t>
      </w:r>
      <w:r>
        <w:rPr>
          <w:rFonts w:eastAsia="Times New Roman" w:cs="Times New Roman"/>
          <w:szCs w:val="24"/>
        </w:rPr>
        <w:t xml:space="preserve">μας </w:t>
      </w:r>
      <w:r w:rsidRPr="000D3C22">
        <w:rPr>
          <w:rFonts w:eastAsia="Times New Roman" w:cs="Times New Roman"/>
          <w:szCs w:val="24"/>
        </w:rPr>
        <w:t>που μένουν</w:t>
      </w:r>
      <w:r>
        <w:rPr>
          <w:rFonts w:eastAsia="Times New Roman" w:cs="Times New Roman"/>
          <w:szCs w:val="24"/>
        </w:rPr>
        <w:t>,</w:t>
      </w:r>
      <w:r w:rsidRPr="000D3C22">
        <w:rPr>
          <w:rFonts w:eastAsia="Times New Roman" w:cs="Times New Roman"/>
          <w:szCs w:val="24"/>
        </w:rPr>
        <w:t xml:space="preserve"> που κατοικούν εκεί</w:t>
      </w:r>
      <w:r>
        <w:rPr>
          <w:rFonts w:eastAsia="Times New Roman" w:cs="Times New Roman"/>
          <w:szCs w:val="24"/>
        </w:rPr>
        <w:t xml:space="preserve">. Η δική μας πολιτική τέσσερα χρόνια </w:t>
      </w:r>
      <w:r w:rsidRPr="000D3C22">
        <w:rPr>
          <w:rFonts w:eastAsia="Times New Roman" w:cs="Times New Roman"/>
          <w:szCs w:val="24"/>
        </w:rPr>
        <w:t>είναι να υλοποιήσουμε</w:t>
      </w:r>
      <w:r>
        <w:rPr>
          <w:rFonts w:eastAsia="Times New Roman" w:cs="Times New Roman"/>
          <w:szCs w:val="24"/>
        </w:rPr>
        <w:t>,</w:t>
      </w:r>
      <w:r w:rsidRPr="000D3C22">
        <w:rPr>
          <w:rFonts w:eastAsia="Times New Roman" w:cs="Times New Roman"/>
          <w:szCs w:val="24"/>
        </w:rPr>
        <w:t xml:space="preserve"> όπου μπορούμε</w:t>
      </w:r>
      <w:r>
        <w:rPr>
          <w:rFonts w:eastAsia="Times New Roman" w:cs="Times New Roman"/>
          <w:szCs w:val="24"/>
        </w:rPr>
        <w:t>,</w:t>
      </w:r>
      <w:r w:rsidRPr="000D3C22">
        <w:rPr>
          <w:rFonts w:eastAsia="Times New Roman" w:cs="Times New Roman"/>
          <w:szCs w:val="24"/>
        </w:rPr>
        <w:t xml:space="preserve"> όσους περισσότερους κάθετους άξονες μπορούμε μεταξύ των χ</w:t>
      </w:r>
      <w:r w:rsidRPr="000D3C22">
        <w:rPr>
          <w:rFonts w:eastAsia="Times New Roman" w:cs="Times New Roman"/>
          <w:szCs w:val="24"/>
        </w:rPr>
        <w:t>ωρών</w:t>
      </w:r>
      <w:r>
        <w:rPr>
          <w:rFonts w:eastAsia="Times New Roman" w:cs="Times New Roman"/>
          <w:szCs w:val="24"/>
        </w:rPr>
        <w:t xml:space="preserve"> μας </w:t>
      </w:r>
      <w:r w:rsidRPr="000D3C22">
        <w:rPr>
          <w:rFonts w:eastAsia="Times New Roman" w:cs="Times New Roman"/>
          <w:szCs w:val="24"/>
        </w:rPr>
        <w:t xml:space="preserve">στα βόρεια σύνορά </w:t>
      </w:r>
      <w:r>
        <w:rPr>
          <w:rFonts w:eastAsia="Times New Roman" w:cs="Times New Roman"/>
          <w:szCs w:val="24"/>
        </w:rPr>
        <w:t>μας. Μ</w:t>
      </w:r>
      <w:r w:rsidRPr="000D3C22">
        <w:rPr>
          <w:rFonts w:eastAsia="Times New Roman" w:cs="Times New Roman"/>
          <w:szCs w:val="24"/>
        </w:rPr>
        <w:t xml:space="preserve">ε έμφαση </w:t>
      </w:r>
      <w:r>
        <w:rPr>
          <w:rFonts w:eastAsia="Times New Roman" w:cs="Times New Roman"/>
          <w:szCs w:val="24"/>
        </w:rPr>
        <w:t xml:space="preserve">στην ηλεκτροδοτούμενη </w:t>
      </w:r>
      <w:r w:rsidRPr="000D3C22">
        <w:rPr>
          <w:rFonts w:eastAsia="Times New Roman" w:cs="Times New Roman"/>
          <w:szCs w:val="24"/>
        </w:rPr>
        <w:t>σιδηροδρομική γραμμή Θεσσαλονίκης</w:t>
      </w:r>
      <w:r>
        <w:rPr>
          <w:rFonts w:eastAsia="Times New Roman" w:cs="Times New Roman"/>
          <w:szCs w:val="24"/>
        </w:rPr>
        <w:t>-</w:t>
      </w:r>
      <w:proofErr w:type="spellStart"/>
      <w:r w:rsidRPr="000D3C22">
        <w:rPr>
          <w:rFonts w:eastAsia="Times New Roman" w:cs="Times New Roman"/>
          <w:szCs w:val="24"/>
        </w:rPr>
        <w:t>Ειδομένης</w:t>
      </w:r>
      <w:proofErr w:type="spellEnd"/>
      <w:r>
        <w:rPr>
          <w:rFonts w:eastAsia="Times New Roman" w:cs="Times New Roman"/>
          <w:szCs w:val="24"/>
        </w:rPr>
        <w:t>,</w:t>
      </w:r>
      <w:r w:rsidRPr="000D3C22">
        <w:rPr>
          <w:rFonts w:eastAsia="Times New Roman" w:cs="Times New Roman"/>
          <w:szCs w:val="24"/>
        </w:rPr>
        <w:t xml:space="preserve"> που γίνονται δοκιμές αυτές</w:t>
      </w:r>
      <w:r>
        <w:rPr>
          <w:rFonts w:eastAsia="Times New Roman" w:cs="Times New Roman"/>
          <w:szCs w:val="24"/>
        </w:rPr>
        <w:t xml:space="preserve"> τις μέρες και μετά τη </w:t>
      </w:r>
      <w:r>
        <w:rPr>
          <w:rFonts w:eastAsia="Times New Roman" w:cs="Times New Roman"/>
          <w:szCs w:val="24"/>
        </w:rPr>
        <w:t>σ</w:t>
      </w:r>
      <w:r>
        <w:rPr>
          <w:rFonts w:eastAsia="Times New Roman" w:cs="Times New Roman"/>
          <w:szCs w:val="24"/>
        </w:rPr>
        <w:t xml:space="preserve">υμφωνία, γιατί </w:t>
      </w:r>
      <w:r w:rsidRPr="000D3C22">
        <w:rPr>
          <w:rFonts w:eastAsia="Times New Roman" w:cs="Times New Roman"/>
          <w:szCs w:val="24"/>
        </w:rPr>
        <w:t>δεν θα μπορούμε πριν</w:t>
      </w:r>
      <w:r>
        <w:rPr>
          <w:rFonts w:eastAsia="Times New Roman" w:cs="Times New Roman"/>
          <w:szCs w:val="24"/>
        </w:rPr>
        <w:t>,</w:t>
      </w:r>
      <w:r w:rsidRPr="000D3C22">
        <w:rPr>
          <w:rFonts w:eastAsia="Times New Roman" w:cs="Times New Roman"/>
          <w:szCs w:val="24"/>
        </w:rPr>
        <w:t xml:space="preserve"> θα μπορέσουμε να προωθήσουμε τη συμφωνία για το σιδηροδρομικό δίκτυο Θεσσαλονίκη</w:t>
      </w:r>
      <w:r>
        <w:rPr>
          <w:rFonts w:eastAsia="Times New Roman" w:cs="Times New Roman"/>
          <w:szCs w:val="24"/>
        </w:rPr>
        <w:t>-</w:t>
      </w:r>
      <w:proofErr w:type="spellStart"/>
      <w:r w:rsidRPr="000D3C22">
        <w:rPr>
          <w:rFonts w:eastAsia="Times New Roman" w:cs="Times New Roman"/>
          <w:szCs w:val="24"/>
        </w:rPr>
        <w:t>Ειδομένη</w:t>
      </w:r>
      <w:proofErr w:type="spellEnd"/>
      <w:r>
        <w:rPr>
          <w:rFonts w:eastAsia="Times New Roman" w:cs="Times New Roman"/>
          <w:szCs w:val="24"/>
        </w:rPr>
        <w:t>-</w:t>
      </w:r>
      <w:r w:rsidRPr="000D3C22">
        <w:rPr>
          <w:rFonts w:eastAsia="Times New Roman" w:cs="Times New Roman"/>
          <w:szCs w:val="24"/>
        </w:rPr>
        <w:t>Σκόπια</w:t>
      </w:r>
      <w:r>
        <w:rPr>
          <w:rFonts w:eastAsia="Times New Roman" w:cs="Times New Roman"/>
          <w:szCs w:val="24"/>
        </w:rPr>
        <w:t>-</w:t>
      </w:r>
      <w:r w:rsidRPr="000D3C22">
        <w:rPr>
          <w:rFonts w:eastAsia="Times New Roman" w:cs="Times New Roman"/>
          <w:szCs w:val="24"/>
        </w:rPr>
        <w:t>Βελιγράδι</w:t>
      </w:r>
      <w:r>
        <w:rPr>
          <w:rFonts w:eastAsia="Times New Roman" w:cs="Times New Roman"/>
          <w:szCs w:val="24"/>
        </w:rPr>
        <w:t xml:space="preserve">, το πώς θα φθάνουν γρήγορα </w:t>
      </w:r>
      <w:r w:rsidRPr="000D3C22">
        <w:rPr>
          <w:rFonts w:eastAsia="Times New Roman" w:cs="Times New Roman"/>
          <w:szCs w:val="24"/>
        </w:rPr>
        <w:t xml:space="preserve">τα προϊόντα </w:t>
      </w:r>
      <w:r>
        <w:rPr>
          <w:rFonts w:eastAsia="Times New Roman" w:cs="Times New Roman"/>
          <w:szCs w:val="24"/>
        </w:rPr>
        <w:t>μας και το πώς</w:t>
      </w:r>
      <w:r w:rsidRPr="000D3C22">
        <w:rPr>
          <w:rFonts w:eastAsia="Times New Roman" w:cs="Times New Roman"/>
          <w:szCs w:val="24"/>
        </w:rPr>
        <w:t xml:space="preserve"> </w:t>
      </w:r>
      <w:r w:rsidRPr="000D3C22">
        <w:rPr>
          <w:rFonts w:eastAsia="Times New Roman" w:cs="Times New Roman"/>
          <w:szCs w:val="24"/>
        </w:rPr>
        <w:lastRenderedPageBreak/>
        <w:t xml:space="preserve">θα αναβαθμιστούν τα λιμάνια μας </w:t>
      </w:r>
      <w:r>
        <w:rPr>
          <w:rFonts w:eastAsia="Times New Roman" w:cs="Times New Roman"/>
          <w:szCs w:val="24"/>
        </w:rPr>
        <w:t>προς τις χώρες της Κ</w:t>
      </w:r>
      <w:r w:rsidRPr="000D3C22">
        <w:rPr>
          <w:rFonts w:eastAsia="Times New Roman" w:cs="Times New Roman"/>
          <w:szCs w:val="24"/>
        </w:rPr>
        <w:t>εντρικής Ευρώπης</w:t>
      </w:r>
      <w:r>
        <w:rPr>
          <w:rFonts w:eastAsia="Times New Roman" w:cs="Times New Roman"/>
          <w:szCs w:val="24"/>
        </w:rPr>
        <w:t>.</w:t>
      </w:r>
    </w:p>
    <w:p w14:paraId="1664ECB1"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πρωτοβουλία του Νίκου</w:t>
      </w:r>
      <w:r>
        <w:rPr>
          <w:rFonts w:eastAsia="Times New Roman"/>
          <w:color w:val="222222"/>
          <w:szCs w:val="24"/>
          <w:shd w:val="clear" w:color="auto" w:fill="FFFFFF"/>
        </w:rPr>
        <w:t xml:space="preserve"> Κοτζιά ολοκληρώσαμε την ανάταξη και τη συντήρηση της σιδηροδρομικής γραμμής Φλώρινα-Μοναστήρι. Μετά την ψήφιση της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υμφωνίας μπορούμε να προχωρήσουμε στη λειτουργία για να ιδρυθεί τελωνείο εκεί, για να μπορούν τα χωριά της περιοχής να ζωντανέψουν, για να </w:t>
      </w:r>
      <w:r>
        <w:rPr>
          <w:rFonts w:eastAsia="Times New Roman"/>
          <w:color w:val="222222"/>
          <w:szCs w:val="24"/>
          <w:shd w:val="clear" w:color="auto" w:fill="FFFFFF"/>
        </w:rPr>
        <w:t xml:space="preserve">μην λέμε πόσο ωραίες είναι οι Πρέσπες μια φορά τον χρόνο που πηγαίνουμε στα </w:t>
      </w:r>
      <w:proofErr w:type="spellStart"/>
      <w:r>
        <w:rPr>
          <w:rFonts w:eastAsia="Times New Roman"/>
          <w:color w:val="222222"/>
          <w:szCs w:val="24"/>
          <w:shd w:val="clear" w:color="auto" w:fill="FFFFFF"/>
        </w:rPr>
        <w:t>Πρέσπεια</w:t>
      </w:r>
      <w:proofErr w:type="spellEnd"/>
      <w:r>
        <w:rPr>
          <w:rFonts w:eastAsia="Times New Roman"/>
          <w:color w:val="222222"/>
          <w:szCs w:val="24"/>
          <w:shd w:val="clear" w:color="auto" w:fill="FFFFFF"/>
        </w:rPr>
        <w:t xml:space="preserve"> που κάνει ο Γιώργος </w:t>
      </w:r>
      <w:proofErr w:type="spellStart"/>
      <w:r>
        <w:rPr>
          <w:rFonts w:eastAsia="Times New Roman"/>
          <w:color w:val="222222"/>
          <w:szCs w:val="24"/>
          <w:shd w:val="clear" w:color="auto" w:fill="FFFFFF"/>
        </w:rPr>
        <w:t>Λιάνης</w:t>
      </w:r>
      <w:proofErr w:type="spellEnd"/>
      <w:r>
        <w:rPr>
          <w:rFonts w:eastAsia="Times New Roman"/>
          <w:color w:val="222222"/>
          <w:szCs w:val="24"/>
          <w:shd w:val="clear" w:color="auto" w:fill="FFFFFF"/>
        </w:rPr>
        <w:t xml:space="preserve"> και να ξαναζωντανέψουν τα χωριά. Πώς θα ξεπεράσουμε τα διασυνοριακά θέματα στις οδικές και σιδηροδρομικές μεταφορές όταν δεν μπορούμε να έχουμε </w:t>
      </w:r>
      <w:r>
        <w:rPr>
          <w:rFonts w:eastAsia="Times New Roman"/>
          <w:color w:val="222222"/>
          <w:szCs w:val="24"/>
          <w:shd w:val="clear" w:color="auto" w:fill="FFFFFF"/>
        </w:rPr>
        <w:t>διμερείς σχέσεις και όταν διαιωνίζεται αυτή η πολιτική;</w:t>
      </w:r>
    </w:p>
    <w:p w14:paraId="1664ECB2"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Pr>
          <w:rFonts w:eastAsia="Times New Roman"/>
          <w:color w:val="222222"/>
          <w:szCs w:val="24"/>
          <w:shd w:val="clear" w:color="auto" w:fill="FFFFFF"/>
        </w:rPr>
        <w:t>τυπάει το κουδούνι λήξεως του χρόνου ομιλίας του κυρίου Υπουργού)</w:t>
      </w:r>
    </w:p>
    <w:p w14:paraId="1664ECB3"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Τελειώνω, κύριε Πρόεδρε. </w:t>
      </w:r>
    </w:p>
    <w:p w14:paraId="1664ECB4"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Μέλημά μας είναι να αναπτύξουμε, λοιπόν, κοινά δίκτυα υποδομών, κοινά σιδηροδρομικά δίκτυα</w:t>
      </w:r>
      <w:r>
        <w:rPr>
          <w:rFonts w:eastAsia="Times New Roman"/>
          <w:color w:val="222222"/>
          <w:szCs w:val="24"/>
          <w:shd w:val="clear" w:color="auto" w:fill="FFFFFF"/>
        </w:rPr>
        <w:t xml:space="preserve">, δίκτυα ενέργειας, τηλεπικοινωνιακά δίκτυα, </w:t>
      </w:r>
      <w:proofErr w:type="spellStart"/>
      <w:r w:rsidRPr="00682594">
        <w:rPr>
          <w:rFonts w:eastAsia="Times New Roman"/>
          <w:color w:val="222222"/>
          <w:szCs w:val="24"/>
          <w:shd w:val="clear" w:color="auto" w:fill="FFFFFF"/>
        </w:rPr>
        <w:t>διαλειτουργικά</w:t>
      </w:r>
      <w:proofErr w:type="spellEnd"/>
      <w:r>
        <w:rPr>
          <w:rFonts w:eastAsia="Times New Roman"/>
          <w:color w:val="222222"/>
          <w:szCs w:val="24"/>
          <w:shd w:val="clear" w:color="auto" w:fill="FFFFFF"/>
        </w:rPr>
        <w:t xml:space="preserve"> συστήματα, να υλοποιήσουμε τον δακτύλιο συνδυασμένων μεταφορών στη Βαλκανική, να αναβαθμίσουμε τη χώρα μας. Αυτός είναι ο δικός μας πατριωτισμός που δεν σχετίζεται με τα χωριά φαντάσματα, τις ερει</w:t>
      </w:r>
      <w:r>
        <w:rPr>
          <w:rFonts w:eastAsia="Times New Roman"/>
          <w:color w:val="222222"/>
          <w:szCs w:val="24"/>
          <w:shd w:val="clear" w:color="auto" w:fill="FFFFFF"/>
        </w:rPr>
        <w:t xml:space="preserve">πωμένες περιοχές της Βόρειας Ελλάδας, όπως τις </w:t>
      </w:r>
      <w:proofErr w:type="spellStart"/>
      <w:r>
        <w:rPr>
          <w:rFonts w:eastAsia="Times New Roman"/>
          <w:color w:val="222222"/>
          <w:szCs w:val="24"/>
          <w:shd w:val="clear" w:color="auto" w:fill="FFFFFF"/>
        </w:rPr>
        <w:t>κατήντησε</w:t>
      </w:r>
      <w:proofErr w:type="spellEnd"/>
      <w:r>
        <w:rPr>
          <w:rFonts w:eastAsia="Times New Roman"/>
          <w:color w:val="222222"/>
          <w:szCs w:val="24"/>
          <w:shd w:val="clear" w:color="auto" w:fill="FFFFFF"/>
        </w:rPr>
        <w:t xml:space="preserve"> η Νέα Δημοκρατία.</w:t>
      </w:r>
    </w:p>
    <w:p w14:paraId="1664ECB5"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Χθες ανησυχήσετε για τα ροδάκινα. Χθες! Τόσα χρόνια που σε όλη τη Βόρειο Ελλάδα, στην </w:t>
      </w:r>
      <w:proofErr w:type="spellStart"/>
      <w:r>
        <w:rPr>
          <w:rFonts w:eastAsia="Times New Roman"/>
          <w:color w:val="222222"/>
          <w:szCs w:val="24"/>
          <w:shd w:val="clear" w:color="auto" w:fill="FFFFFF"/>
        </w:rPr>
        <w:t>Αριδαία</w:t>
      </w:r>
      <w:proofErr w:type="spellEnd"/>
      <w:r>
        <w:rPr>
          <w:rFonts w:eastAsia="Times New Roman"/>
          <w:color w:val="222222"/>
          <w:szCs w:val="24"/>
          <w:shd w:val="clear" w:color="auto" w:fill="FFFFFF"/>
        </w:rPr>
        <w:t>, στην Έδεσσα, παντού, οι πολιτικές σας έβαζαν να θάβουν τα ροδάκινα οι αγρότες και να ε</w:t>
      </w:r>
      <w:r>
        <w:rPr>
          <w:rFonts w:eastAsia="Times New Roman"/>
          <w:color w:val="222222"/>
          <w:szCs w:val="24"/>
          <w:shd w:val="clear" w:color="auto" w:fill="FFFFFF"/>
        </w:rPr>
        <w:t>γκαταλείπουν την πρωτογενή παραγωγή, δεν ανησυχούσατε!</w:t>
      </w:r>
    </w:p>
    <w:p w14:paraId="1664ECB6" w14:textId="77777777" w:rsidR="00A97886" w:rsidRDefault="00361846">
      <w:pPr>
        <w:spacing w:line="600" w:lineRule="auto"/>
        <w:ind w:firstLine="720"/>
        <w:jc w:val="both"/>
        <w:rPr>
          <w:rFonts w:eastAsia="Times New Roman"/>
          <w:color w:val="222222"/>
          <w:szCs w:val="24"/>
          <w:shd w:val="clear" w:color="auto" w:fill="FFFFFF"/>
        </w:rPr>
      </w:pPr>
      <w:r w:rsidRPr="004153B2">
        <w:rPr>
          <w:rFonts w:eastAsia="Times New Roman"/>
          <w:b/>
          <w:color w:val="222222"/>
          <w:szCs w:val="24"/>
          <w:shd w:val="clear" w:color="auto" w:fill="FFFFFF"/>
        </w:rPr>
        <w:t>ΑΝΔΡΕΑΣ ΚΑΤΣΑΝΙΩΤΗΣ:</w:t>
      </w:r>
      <w:r>
        <w:rPr>
          <w:rFonts w:eastAsia="Times New Roman"/>
          <w:color w:val="222222"/>
          <w:szCs w:val="24"/>
          <w:shd w:val="clear" w:color="auto" w:fill="FFFFFF"/>
        </w:rPr>
        <w:t xml:space="preserve"> Ο Ανδρέας Παπανδρέου το ξεκίνησε. Τότε ήσασταν μαζί.</w:t>
      </w:r>
    </w:p>
    <w:p w14:paraId="1664ECB7" w14:textId="77777777" w:rsidR="00A97886" w:rsidRDefault="00361846">
      <w:pPr>
        <w:spacing w:line="600" w:lineRule="auto"/>
        <w:ind w:firstLine="720"/>
        <w:jc w:val="both"/>
        <w:rPr>
          <w:rFonts w:eastAsia="Times New Roman"/>
          <w:color w:val="222222"/>
          <w:szCs w:val="24"/>
          <w:shd w:val="clear" w:color="auto" w:fill="FFFFFF"/>
        </w:rPr>
      </w:pPr>
      <w:r w:rsidRPr="004153B2">
        <w:rPr>
          <w:rFonts w:eastAsia="Times New Roman"/>
          <w:b/>
          <w:color w:val="222222"/>
          <w:szCs w:val="24"/>
          <w:shd w:val="clear" w:color="auto" w:fill="FFFFFF"/>
        </w:rPr>
        <w:t>ΧΡΗΣΤΟΣ ΣΠΙΡΤΖΗΣ (Υπουργός Μεταφορών και Υποδομών):</w:t>
      </w:r>
      <w:r>
        <w:rPr>
          <w:rFonts w:eastAsia="Times New Roman"/>
          <w:color w:val="222222"/>
          <w:szCs w:val="24"/>
          <w:shd w:val="clear" w:color="auto" w:fill="FFFFFF"/>
        </w:rPr>
        <w:t xml:space="preserve"> Ναι, ναι. Θα πω και για τον Ανδρέα Παπανδρέου. </w:t>
      </w:r>
      <w:r>
        <w:rPr>
          <w:rFonts w:eastAsia="Times New Roman"/>
          <w:color w:val="222222"/>
          <w:szCs w:val="24"/>
          <w:shd w:val="clear" w:color="auto" w:fill="FFFFFF"/>
        </w:rPr>
        <w:lastRenderedPageBreak/>
        <w:t>Τιμή μου και καμάρι μου, άλλ</w:t>
      </w:r>
      <w:r>
        <w:rPr>
          <w:rFonts w:eastAsia="Times New Roman"/>
          <w:color w:val="222222"/>
          <w:szCs w:val="24"/>
          <w:shd w:val="clear" w:color="auto" w:fill="FFFFFF"/>
        </w:rPr>
        <w:t xml:space="preserve">οι δεν είναι τιμή μου και καμάρι μου που ήταν </w:t>
      </w:r>
      <w:r>
        <w:rPr>
          <w:rFonts w:eastAsia="Times New Roman"/>
          <w:color w:val="222222"/>
          <w:szCs w:val="24"/>
          <w:shd w:val="clear" w:color="auto" w:fill="FFFFFF"/>
        </w:rPr>
        <w:t>α</w:t>
      </w:r>
      <w:r>
        <w:rPr>
          <w:rFonts w:eastAsia="Times New Roman"/>
          <w:color w:val="222222"/>
          <w:szCs w:val="24"/>
          <w:shd w:val="clear" w:color="auto" w:fill="FFFFFF"/>
        </w:rPr>
        <w:t>ρχηγοί μου.</w:t>
      </w:r>
    </w:p>
    <w:p w14:paraId="1664ECB8"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Όσο κι αν κρύβατε, λοιπόν, κάτω από το χαλί ότι αλλάξατε αυτές τις μέρες, τα τελευταία χρόνια, τις τελευταίες μέρες αναδυθήκαν όλα τα κρυμμένα σας μυστικά, της εθνικής διαπαιδαγώγησης του κινδύνου</w:t>
      </w:r>
      <w:r>
        <w:rPr>
          <w:rFonts w:eastAsia="Times New Roman"/>
          <w:color w:val="222222"/>
          <w:szCs w:val="24"/>
          <w:shd w:val="clear" w:color="auto" w:fill="FFFFFF"/>
        </w:rPr>
        <w:t xml:space="preserve"> από </w:t>
      </w:r>
      <w:r>
        <w:rPr>
          <w:rFonts w:eastAsia="Times New Roman"/>
          <w:color w:val="222222"/>
          <w:szCs w:val="24"/>
          <w:shd w:val="clear" w:color="auto" w:fill="FFFFFF"/>
        </w:rPr>
        <w:t>β</w:t>
      </w:r>
      <w:r>
        <w:rPr>
          <w:rFonts w:eastAsia="Times New Roman"/>
          <w:color w:val="222222"/>
          <w:szCs w:val="24"/>
          <w:shd w:val="clear" w:color="auto" w:fill="FFFFFF"/>
        </w:rPr>
        <w:t>ορρά. Δυστυχώς!</w:t>
      </w:r>
    </w:p>
    <w:p w14:paraId="1664ECB9"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θυμίσω και στο ΚΙΝΑΛ, μια και το είπατε, ότι στις οργανώσεις του ΠΑΣΟΚ όταν συζητούσαμε για τα εθνικά θέματα, δεν μας απασχόλησε ποτέ το θέμα των </w:t>
      </w:r>
      <w:proofErr w:type="spellStart"/>
      <w:r>
        <w:rPr>
          <w:rFonts w:eastAsia="Times New Roman"/>
          <w:color w:val="222222"/>
          <w:szCs w:val="24"/>
          <w:shd w:val="clear" w:color="auto" w:fill="FFFFFF"/>
        </w:rPr>
        <w:t>αλυτρωτικών</w:t>
      </w:r>
      <w:proofErr w:type="spellEnd"/>
      <w:r>
        <w:rPr>
          <w:rFonts w:eastAsia="Times New Roman"/>
          <w:color w:val="222222"/>
          <w:szCs w:val="24"/>
          <w:shd w:val="clear" w:color="auto" w:fill="FFFFFF"/>
        </w:rPr>
        <w:t xml:space="preserve"> διαθέσεων της Γιουγκοσλαβίας ή της τότε Δημοκρατίας της Μακεδονί</w:t>
      </w:r>
      <w:r>
        <w:rPr>
          <w:rFonts w:eastAsia="Times New Roman"/>
          <w:color w:val="222222"/>
          <w:szCs w:val="24"/>
          <w:shd w:val="clear" w:color="auto" w:fill="FFFFFF"/>
        </w:rPr>
        <w:t>ας της Γιουγκοσλαβίας, ούτε της Βουλγαρίας.</w:t>
      </w:r>
    </w:p>
    <w:p w14:paraId="1664ECBA"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Μας είχε απασχολήσει ο τουρκικός επεκτατισμός, ιδιαίτερα μετά τη διάλυση της Γιουγκοσλαβίας, μας είχε απασχολήσει το εγχείρημα της συγκρότησης μουσουλμανικού τόξου στα βόρεια σύνορά μας, που ήταν μία προσπάθεια π</w:t>
      </w:r>
      <w:r>
        <w:rPr>
          <w:rFonts w:eastAsia="Times New Roman"/>
          <w:color w:val="222222"/>
          <w:szCs w:val="24"/>
          <w:shd w:val="clear" w:color="auto" w:fill="FFFFFF"/>
        </w:rPr>
        <w:t xml:space="preserve">ου επιχειρούσαν οι δυνάμεις του τουρκικού επεκτατισμού. Σήμερα με τη στάση τους, και η Νέα Δημοκρατία και το ΚΙΝΑΛ, προφανώς βρίσκονται στον αντίποδα αυτής της ανησυχίας. Θέλουν να κάνουμε δώρο </w:t>
      </w:r>
      <w:r>
        <w:rPr>
          <w:rFonts w:eastAsia="Times New Roman"/>
          <w:color w:val="222222"/>
          <w:szCs w:val="24"/>
          <w:shd w:val="clear" w:color="auto" w:fill="FFFFFF"/>
        </w:rPr>
        <w:lastRenderedPageBreak/>
        <w:t xml:space="preserve">τη </w:t>
      </w:r>
      <w:r>
        <w:rPr>
          <w:rFonts w:eastAsia="Times New Roman"/>
          <w:color w:val="222222"/>
          <w:szCs w:val="24"/>
          <w:shd w:val="clear" w:color="auto" w:fill="FFFFFF"/>
          <w:lang w:val="en-US"/>
        </w:rPr>
        <w:t>FYROM</w:t>
      </w:r>
      <w:r>
        <w:rPr>
          <w:rFonts w:eastAsia="Times New Roman"/>
          <w:color w:val="222222"/>
          <w:szCs w:val="24"/>
          <w:shd w:val="clear" w:color="auto" w:fill="FFFFFF"/>
        </w:rPr>
        <w:t xml:space="preserve"> στις δυνάμεις του τουρκικού επεκτατισμού. Ποιοι εναντιώνονται, λοιπόν, στο να βρεθεί λύση;</w:t>
      </w:r>
    </w:p>
    <w:p w14:paraId="1664ECBB" w14:textId="77777777" w:rsidR="00A97886" w:rsidRDefault="00361846">
      <w:pPr>
        <w:spacing w:line="600" w:lineRule="auto"/>
        <w:ind w:firstLine="720"/>
        <w:jc w:val="both"/>
        <w:rPr>
          <w:rFonts w:eastAsia="Times New Roman"/>
          <w:color w:val="222222"/>
          <w:szCs w:val="24"/>
          <w:shd w:val="clear" w:color="auto" w:fill="FFFFFF"/>
        </w:rPr>
      </w:pPr>
      <w:r w:rsidRPr="00A65C8D">
        <w:rPr>
          <w:rFonts w:eastAsia="Times New Roman"/>
          <w:b/>
          <w:color w:val="222222"/>
          <w:szCs w:val="24"/>
          <w:shd w:val="clear" w:color="auto" w:fill="FFFFFF"/>
        </w:rPr>
        <w:t xml:space="preserve">ΠΡΟΕΔΡΕΥΩΝ (Δημήτριος </w:t>
      </w:r>
      <w:proofErr w:type="spellStart"/>
      <w:r w:rsidRPr="00A65C8D">
        <w:rPr>
          <w:rFonts w:eastAsia="Times New Roman"/>
          <w:b/>
          <w:color w:val="222222"/>
          <w:szCs w:val="24"/>
          <w:shd w:val="clear" w:color="auto" w:fill="FFFFFF"/>
        </w:rPr>
        <w:t>Κρεμαστινός</w:t>
      </w:r>
      <w:proofErr w:type="spellEnd"/>
      <w:r w:rsidRPr="00A65C8D">
        <w:rPr>
          <w:rFonts w:eastAsia="Times New Roman"/>
          <w:b/>
          <w:color w:val="222222"/>
          <w:szCs w:val="24"/>
          <w:shd w:val="clear" w:color="auto" w:fill="FFFFFF"/>
        </w:rPr>
        <w:t>):</w:t>
      </w:r>
      <w:r>
        <w:rPr>
          <w:rFonts w:eastAsia="Times New Roman"/>
          <w:color w:val="222222"/>
          <w:szCs w:val="24"/>
          <w:shd w:val="clear" w:color="auto" w:fill="FFFFFF"/>
        </w:rPr>
        <w:t xml:space="preserve"> Κύριε Υπουργέ, ολοκληρώστε σας παρακαλώ.</w:t>
      </w:r>
    </w:p>
    <w:p w14:paraId="1664ECBC" w14:textId="77777777" w:rsidR="00A97886" w:rsidRDefault="00361846">
      <w:pPr>
        <w:spacing w:line="600" w:lineRule="auto"/>
        <w:ind w:firstLine="720"/>
        <w:jc w:val="both"/>
        <w:rPr>
          <w:rFonts w:eastAsia="Times New Roman"/>
          <w:color w:val="222222"/>
          <w:szCs w:val="24"/>
          <w:shd w:val="clear" w:color="auto" w:fill="FFFFFF"/>
        </w:rPr>
      </w:pPr>
      <w:r w:rsidRPr="004153B2">
        <w:rPr>
          <w:rFonts w:eastAsia="Times New Roman"/>
          <w:b/>
          <w:color w:val="222222"/>
          <w:szCs w:val="24"/>
          <w:shd w:val="clear" w:color="auto" w:fill="FFFFFF"/>
        </w:rPr>
        <w:t>ΧΡΗΣΤΟΣ ΣΠΙΡΤΖΗΣ (Υπουργός Μεταφορών και Υποδομών):</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Τελειώνω, κύριε Πρόεδρε. Έχετε δίκιο. </w:t>
      </w:r>
    </w:p>
    <w:p w14:paraId="1664ECBD"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καταθέσω δύο έγγραφα για να βοηθήσω τους συναδέλφους της Νέας Δημοκρατίας, μια και είναι οι κύριοι υπεύθυνοι διαχρονικά για το πρόβλημα που έχουμε με τους βόρειους γείτονές μας.</w:t>
      </w:r>
    </w:p>
    <w:p w14:paraId="1664ECBE"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Χθες ο Πρωθυπουργός ανέφερε τι </w:t>
      </w:r>
      <w:r>
        <w:rPr>
          <w:rFonts w:eastAsia="Times New Roman"/>
          <w:color w:val="222222"/>
          <w:szCs w:val="24"/>
          <w:shd w:val="clear" w:color="auto" w:fill="FFFFFF"/>
        </w:rPr>
        <w:t>είπε ο αείμνηστος Ευάγγελος Αβέρωφ για τη μακεδονική γλώσσα το 1959. Για να συμβάλω, λοιπόν, στον εμπλουτισμό, θα καταθέσω ένα φύλλο της Εφημερίδας της Κυβέρνησης του Βασιλείου της Ελλάδος. Ο Ευάγγελος Αβέρωφ ήταν Υπουργός Εσωτερικών και ο Κωνσταντίνος Καρ</w:t>
      </w:r>
      <w:r>
        <w:rPr>
          <w:rFonts w:eastAsia="Times New Roman"/>
          <w:color w:val="222222"/>
          <w:szCs w:val="24"/>
          <w:shd w:val="clear" w:color="auto" w:fill="FFFFFF"/>
        </w:rPr>
        <w:t>αμανλής ήταν Πρωθυπουργός.</w:t>
      </w:r>
    </w:p>
    <w:p w14:paraId="1664ECBF" w14:textId="77777777" w:rsidR="00A97886" w:rsidRDefault="00361846">
      <w:pPr>
        <w:spacing w:line="600" w:lineRule="auto"/>
        <w:ind w:firstLine="720"/>
        <w:jc w:val="both"/>
        <w:rPr>
          <w:rFonts w:eastAsia="Times New Roman"/>
          <w:color w:val="222222"/>
          <w:szCs w:val="24"/>
          <w:shd w:val="clear" w:color="auto" w:fill="FFFFFF"/>
        </w:rPr>
      </w:pPr>
      <w:r w:rsidRPr="000D63A8">
        <w:rPr>
          <w:rFonts w:eastAsia="Times New Roman" w:cs="Times New Roman"/>
          <w:szCs w:val="24"/>
        </w:rPr>
        <w:lastRenderedPageBreak/>
        <w:t xml:space="preserve">(Στο σημείο αυτό ο </w:t>
      </w:r>
      <w:r>
        <w:rPr>
          <w:rFonts w:eastAsia="Times New Roman" w:cs="Times New Roman"/>
          <w:szCs w:val="24"/>
        </w:rPr>
        <w:t xml:space="preserve">Υπουργός </w:t>
      </w:r>
      <w:r w:rsidRPr="000D63A8">
        <w:rPr>
          <w:rFonts w:eastAsia="Times New Roman" w:cs="Times New Roman"/>
          <w:szCs w:val="24"/>
        </w:rPr>
        <w:t xml:space="preserve">κ. </w:t>
      </w:r>
      <w:r>
        <w:rPr>
          <w:rFonts w:eastAsia="Times New Roman" w:cs="Times New Roman"/>
          <w:szCs w:val="24"/>
        </w:rPr>
        <w:t xml:space="preserve">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την προαναφερθείσα Εφημερίδα της Κυβερνήσεως</w:t>
      </w:r>
      <w:r w:rsidRPr="000D63A8">
        <w:rPr>
          <w:rFonts w:eastAsia="Times New Roman" w:cs="Times New Roman"/>
          <w:szCs w:val="24"/>
        </w:rPr>
        <w:t xml:space="preserve">, </w:t>
      </w:r>
      <w:r>
        <w:rPr>
          <w:rFonts w:eastAsia="Times New Roman" w:cs="Times New Roman"/>
          <w:szCs w:val="24"/>
        </w:rPr>
        <w:t>η οποία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664ECC0"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Pr>
          <w:rFonts w:eastAsia="Times New Roman"/>
          <w:color w:val="222222"/>
          <w:szCs w:val="24"/>
          <w:shd w:val="clear" w:color="auto" w:fill="FFFFFF"/>
        </w:rPr>
        <w:t>το άρθρο 7 αναφέρει τα Υπουργεία Δικαιοσύνης των Λαϊκών Δημοκρατιών της Σερβίας, της Κροατίας, της Σλοβενίας, της Βοσνίας-Ερζεγοβίνης, της  Μακεδονίας και του Μαυροβουνίου. Προφανώς, από εκεί θα επηρεάστηκε η Τασία και οι σύντροφοι που είχαν πει μετά να τη</w:t>
      </w:r>
      <w:r>
        <w:rPr>
          <w:rFonts w:eastAsia="Times New Roman"/>
          <w:color w:val="222222"/>
          <w:szCs w:val="24"/>
          <w:shd w:val="clear" w:color="auto" w:fill="FFFFFF"/>
        </w:rPr>
        <w:t xml:space="preserve"> λένε «Μακεδονία», από τη συμφωνία που είχατε γράψει. Γιατί εσείς ως παράταξη τη λέγατε από πολύ παλιότερα «Μακεδονία».</w:t>
      </w:r>
    </w:p>
    <w:p w14:paraId="1664ECC1"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να σας δώσω και ένα άρθρο. Τον ξέρετε αυτόν τον κύριο, είναι σοβαρός άνθρωπος. Είναι ο Μιχάλης Πεγκλής. Δεν είχε τη φωτογραφία</w:t>
      </w:r>
      <w:r>
        <w:rPr>
          <w:rFonts w:eastAsia="Times New Roman"/>
          <w:color w:val="222222"/>
          <w:szCs w:val="24"/>
          <w:shd w:val="clear" w:color="auto" w:fill="FFFFFF"/>
        </w:rPr>
        <w:t xml:space="preserve"> του. Πρόκειται για ένα άρθρο του στην «</w:t>
      </w:r>
      <w:r>
        <w:rPr>
          <w:rFonts w:eastAsia="Times New Roman"/>
          <w:color w:val="222222"/>
          <w:szCs w:val="24"/>
          <w:shd w:val="clear" w:color="auto" w:fill="FFFFFF"/>
        </w:rPr>
        <w:t>ΚΑΘΗΜΕΡΙΝΗ</w:t>
      </w:r>
      <w:r>
        <w:rPr>
          <w:rFonts w:eastAsia="Times New Roman"/>
          <w:color w:val="222222"/>
          <w:szCs w:val="24"/>
          <w:shd w:val="clear" w:color="auto" w:fill="FFFFFF"/>
        </w:rPr>
        <w:t>».</w:t>
      </w:r>
    </w:p>
    <w:p w14:paraId="1664ECC2"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καταθέτω και αυτό.</w:t>
      </w:r>
    </w:p>
    <w:p w14:paraId="1664ECC3"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 xml:space="preserve">(Στο σημείο αυτό ο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το προαναφερθέν άρθρο,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w:t>
      </w:r>
      <w:r>
        <w:rPr>
          <w:rFonts w:eastAsia="Times New Roman" w:cs="Times New Roman"/>
          <w:szCs w:val="24"/>
        </w:rPr>
        <w:t>αι Πρακτικών της Βουλής)</w:t>
      </w:r>
    </w:p>
    <w:p w14:paraId="1664ECC4"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Pr>
          <w:rFonts w:eastAsia="Times New Roman"/>
          <w:color w:val="222222"/>
          <w:szCs w:val="24"/>
          <w:shd w:val="clear" w:color="auto" w:fill="FFFFFF"/>
        </w:rPr>
        <w:t>ε</w:t>
      </w:r>
      <w:r>
        <w:rPr>
          <w:rFonts w:eastAsia="Times New Roman"/>
          <w:color w:val="222222"/>
          <w:szCs w:val="24"/>
          <w:shd w:val="clear" w:color="auto" w:fill="FFFFFF"/>
        </w:rPr>
        <w:t xml:space="preserve"> αυτό εξηγεί από τη δική του οπτική γιατί η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 είναι η καλύτερη λύση για τη χώρα μας. Ο Μιχάλης Πεγκλής, διδάκτορας, διετέλεσε σύμβουλος του Αντώνη Σαμαρά και του Κυριάκου Μητσοτάκη. Χειρίστηκε για δέκα χρόνια το θέμα της </w:t>
      </w:r>
      <w:r>
        <w:rPr>
          <w:rFonts w:eastAsia="Times New Roman"/>
          <w:color w:val="222222"/>
          <w:szCs w:val="24"/>
          <w:shd w:val="clear" w:color="auto" w:fill="FFFFFF"/>
        </w:rPr>
        <w:t>ονομασίας στα Όργανα του Ευρωπαϊκού Λαϊκού Κόμματος και σε άλλα διεθνή φόρα. Αυτά, όμως, τα κρύβετε.</w:t>
      </w:r>
    </w:p>
    <w:p w14:paraId="1664ECC5"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κάποιοι έβγαλαν ξανά, αγαπητοί συνάδελφοι, ή θέλουν να βγάλουν ξανά τα τρίκυκλα στους δρόμους, κάποιοι βγήκαν αυτές τις μέρες από τη ναφθαλίνη, </w:t>
      </w:r>
      <w:r>
        <w:rPr>
          <w:rFonts w:eastAsia="Times New Roman"/>
          <w:color w:val="222222"/>
          <w:szCs w:val="24"/>
          <w:shd w:val="clear" w:color="auto" w:fill="FFFFFF"/>
        </w:rPr>
        <w:t>εκεί που τους είχαν κρύψει, κάποιοι στέλνουν μηνύματα με τα τηλέφωνά μας, κάποιοι μας παίρνουν και μας απειλούν και βρίζουν τις οικογένειές μας, κάποιοι επιτίθονται  στις οικίες των συντρόφων μας. Για να μην τους αναφέρω έναν-έναν, θα ήθελα να στείλουμε έν</w:t>
      </w:r>
      <w:r>
        <w:rPr>
          <w:rFonts w:eastAsia="Times New Roman"/>
          <w:color w:val="222222"/>
          <w:szCs w:val="24"/>
          <w:shd w:val="clear" w:color="auto" w:fill="FFFFFF"/>
        </w:rPr>
        <w:t>α μήνυμα. Όσοι από εσάς έχετε σχέση με αυτούς, να τους το μεταφέρετε:</w:t>
      </w:r>
    </w:p>
    <w:p w14:paraId="1664ECC6"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Από τους παππούδες, τους πατεράδες μας, τις οικογένειές μας και την ιδεολογία της παράταξής μας έχουμε μάθει να μη φοβόμαστε, να μη λιποψυχούμε σε απειλές, τραμπουκισμούς και διωγμούς, ν</w:t>
      </w:r>
      <w:r>
        <w:rPr>
          <w:rFonts w:eastAsia="Times New Roman"/>
          <w:color w:val="222222"/>
          <w:szCs w:val="24"/>
          <w:shd w:val="clear" w:color="auto" w:fill="FFFFFF"/>
        </w:rPr>
        <w:t xml:space="preserve">α αγωνιζόμαστε για την ιδεολογία μας και στο τέλος να νικάμε. Είμαστε περήφανοι γι’ αυτή την ιστορική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 -κρίμα που έφυγε Αρχηγός της Αξιωματικής Αντιπολίτευσης, αλλά είναι ο κ. Βορίδης εδώ, που το είπε- όχι μόνο γιατί την υλοποιούμε και την </w:t>
      </w:r>
      <w:r w:rsidRPr="00266CA0">
        <w:rPr>
          <w:rFonts w:eastAsia="Times New Roman"/>
          <w:color w:val="222222"/>
          <w:szCs w:val="24"/>
          <w:shd w:val="clear" w:color="auto" w:fill="FFFFFF"/>
        </w:rPr>
        <w:t>κάνουμε</w:t>
      </w:r>
      <w:r>
        <w:rPr>
          <w:rFonts w:eastAsia="Times New Roman"/>
          <w:color w:val="222222"/>
          <w:szCs w:val="24"/>
          <w:shd w:val="clear" w:color="auto" w:fill="FFFFFF"/>
        </w:rPr>
        <w:t>,</w:t>
      </w:r>
      <w:r>
        <w:rPr>
          <w:rFonts w:eastAsia="Times New Roman"/>
          <w:color w:val="222222"/>
          <w:szCs w:val="24"/>
          <w:shd w:val="clear" w:color="auto" w:fill="FFFFFF"/>
        </w:rPr>
        <w:t xml:space="preserve"> αλλά γιατί την πιστεύουμε.</w:t>
      </w:r>
    </w:p>
    <w:p w14:paraId="1664ECC7"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1664ECC8" w14:textId="77777777" w:rsidR="00A97886" w:rsidRDefault="00361846">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1664ECC9" w14:textId="77777777" w:rsidR="00A97886" w:rsidRDefault="00361846">
      <w:pPr>
        <w:spacing w:line="600" w:lineRule="auto"/>
        <w:ind w:firstLine="720"/>
        <w:jc w:val="both"/>
        <w:rPr>
          <w:rFonts w:eastAsia="Times New Roman"/>
          <w:color w:val="222222"/>
          <w:szCs w:val="24"/>
          <w:shd w:val="clear" w:color="auto" w:fill="FFFFFF"/>
        </w:rPr>
      </w:pPr>
      <w:r w:rsidRPr="00A65C8D">
        <w:rPr>
          <w:rFonts w:eastAsia="Times New Roman"/>
          <w:b/>
          <w:color w:val="222222"/>
          <w:szCs w:val="24"/>
          <w:shd w:val="clear" w:color="auto" w:fill="FFFFFF"/>
        </w:rPr>
        <w:t xml:space="preserve">ΠΡΟΕΔΡΕΥΩΝ (Δημήτριος </w:t>
      </w:r>
      <w:proofErr w:type="spellStart"/>
      <w:r w:rsidRPr="00A65C8D">
        <w:rPr>
          <w:rFonts w:eastAsia="Times New Roman"/>
          <w:b/>
          <w:color w:val="222222"/>
          <w:szCs w:val="24"/>
          <w:shd w:val="clear" w:color="auto" w:fill="FFFFFF"/>
        </w:rPr>
        <w:t>Κρεμαστινός</w:t>
      </w:r>
      <w:proofErr w:type="spellEnd"/>
      <w:r w:rsidRPr="00A65C8D">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πολύ.</w:t>
      </w:r>
    </w:p>
    <w:p w14:paraId="1664ECCA"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Βουλευτής του ΣΥΡΙΖΑ κ. </w:t>
      </w:r>
      <w:proofErr w:type="spellStart"/>
      <w:r>
        <w:rPr>
          <w:rFonts w:eastAsia="Times New Roman"/>
          <w:color w:val="222222"/>
          <w:szCs w:val="24"/>
          <w:shd w:val="clear" w:color="auto" w:fill="FFFFFF"/>
        </w:rPr>
        <w:t>Μουμουλίδης</w:t>
      </w:r>
      <w:proofErr w:type="spellEnd"/>
      <w:r>
        <w:rPr>
          <w:rFonts w:eastAsia="Times New Roman"/>
          <w:color w:val="222222"/>
          <w:szCs w:val="24"/>
          <w:shd w:val="clear" w:color="auto" w:fill="FFFFFF"/>
        </w:rPr>
        <w:t xml:space="preserve"> έχει το λόγο.</w:t>
      </w:r>
    </w:p>
    <w:p w14:paraId="1664ECCB" w14:textId="77777777" w:rsidR="00A97886" w:rsidRDefault="00361846">
      <w:pPr>
        <w:spacing w:line="600" w:lineRule="auto"/>
        <w:ind w:firstLine="720"/>
        <w:jc w:val="both"/>
        <w:rPr>
          <w:rFonts w:eastAsia="Times New Roman"/>
          <w:color w:val="222222"/>
          <w:szCs w:val="24"/>
          <w:shd w:val="clear" w:color="auto" w:fill="FFFFFF"/>
        </w:rPr>
      </w:pPr>
      <w:r w:rsidRPr="0010079D">
        <w:rPr>
          <w:rFonts w:eastAsia="Times New Roman"/>
          <w:b/>
          <w:color w:val="222222"/>
          <w:szCs w:val="24"/>
          <w:shd w:val="clear" w:color="auto" w:fill="FFFFFF"/>
        </w:rPr>
        <w:t>ΘΕΜΙΣΤΟΚΛΗΣ ΜΟΥΜΟΥΛΙΔΗΣ:</w:t>
      </w:r>
      <w:r>
        <w:rPr>
          <w:rFonts w:eastAsia="Times New Roman"/>
          <w:color w:val="222222"/>
          <w:szCs w:val="24"/>
          <w:shd w:val="clear" w:color="auto" w:fill="FFFFFF"/>
        </w:rPr>
        <w:t xml:space="preserve"> Ευχαριστώ, κύριε Πρόεδρε.</w:t>
      </w:r>
    </w:p>
    <w:p w14:paraId="1664ECCC"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w:t>
      </w:r>
      <w:r>
        <w:rPr>
          <w:rFonts w:eastAsia="Times New Roman"/>
          <w:color w:val="222222"/>
          <w:szCs w:val="24"/>
          <w:shd w:val="clear" w:color="auto" w:fill="FFFFFF"/>
        </w:rPr>
        <w:t xml:space="preserve"> κύριοι συνάδελφοι, ολοκληρώνεται σιγά-σιγά μια πολύ σημαντική συνεδρίαση της Βουλής των Ελλήνων, μια ιστορική συνεδρίαση για την επικύρωση της Συμφωνίας των </w:t>
      </w:r>
      <w:r>
        <w:rPr>
          <w:rFonts w:eastAsia="Times New Roman"/>
          <w:color w:val="222222"/>
          <w:szCs w:val="24"/>
          <w:shd w:val="clear" w:color="auto" w:fill="FFFFFF"/>
        </w:rPr>
        <w:lastRenderedPageBreak/>
        <w:t>Πρεσπών. Είμαι βέβαιος ότι ο χρόνος θα δικαιώσει αυτή την ιστορική απόφαση της Εθνικής Αντιπροσωπε</w:t>
      </w:r>
      <w:r>
        <w:rPr>
          <w:rFonts w:eastAsia="Times New Roman"/>
          <w:color w:val="222222"/>
          <w:szCs w:val="24"/>
          <w:shd w:val="clear" w:color="auto" w:fill="FFFFFF"/>
        </w:rPr>
        <w:t>ίας.</w:t>
      </w:r>
    </w:p>
    <w:p w14:paraId="1664ECCD" w14:textId="77777777" w:rsidR="00A97886" w:rsidRDefault="00361846">
      <w:pPr>
        <w:spacing w:line="600" w:lineRule="auto"/>
        <w:ind w:firstLine="720"/>
        <w:jc w:val="both"/>
        <w:rPr>
          <w:rFonts w:eastAsia="Times New Roman"/>
          <w:color w:val="222222"/>
          <w:szCs w:val="24"/>
          <w:shd w:val="clear" w:color="auto" w:fill="FFFFFF"/>
        </w:rPr>
      </w:pPr>
      <w:r w:rsidRPr="00CF484F">
        <w:rPr>
          <w:rFonts w:eastAsia="Times New Roman"/>
          <w:color w:val="222222"/>
          <w:szCs w:val="24"/>
          <w:shd w:val="clear" w:color="auto" w:fill="FFFFFF"/>
        </w:rPr>
        <w:t>Θέλω να σταθώ λίγο στη</w:t>
      </w:r>
      <w:r>
        <w:rPr>
          <w:rFonts w:eastAsia="Times New Roman"/>
          <w:color w:val="222222"/>
          <w:szCs w:val="24"/>
          <w:shd w:val="clear" w:color="auto" w:fill="FFFFFF"/>
        </w:rPr>
        <w:t xml:space="preserve"> μέχρι σήμερα στάση της Αξιωματικής Αντιπολίτευσης. Δυστυχώς το χαρακτηριστικό της στάσης της είναι η επανάληψη και κυρίως η εξάντληση των επιχειρημάτων από την πλευρά της. Έτσι, οδηγούμαστε στην κορυφή της αντιπαράθεσης, ευτυχώς</w:t>
      </w:r>
      <w:r>
        <w:rPr>
          <w:rFonts w:eastAsia="Times New Roman"/>
          <w:color w:val="222222"/>
          <w:szCs w:val="24"/>
          <w:shd w:val="clear" w:color="auto" w:fill="FFFFFF"/>
        </w:rPr>
        <w:t xml:space="preserve"> με την ελληνική κοινωνία να συνειδητοποιεί κάθε στιγμή και περισσότερο ποια είναι η αλήθεια και ποια είναι τα κατασκευασμένα ψεύδη, ποιοι υπερασπίζονται το δημιουργικό δημοκρατικό μέλλον της χώρας και τις προοπτικές που διανοίγονται και ποιοι επιθυμούν να</w:t>
      </w:r>
      <w:r>
        <w:rPr>
          <w:rFonts w:eastAsia="Times New Roman"/>
          <w:color w:val="222222"/>
          <w:szCs w:val="24"/>
          <w:shd w:val="clear" w:color="auto" w:fill="FFFFFF"/>
        </w:rPr>
        <w:t xml:space="preserve"> επιστρέψει η χώρα στο ένδοξο αδιέξοδο και εσωστρεφές παρελθόν της.</w:t>
      </w:r>
    </w:p>
    <w:p w14:paraId="1664ECCE"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εξαιρέσω ένα σημαντικό αριθμό ομιλητών της Νέας Δημοκρατίας και κυρίως, με σαφήνεια, θα εξαιρέσω τις σημαντικές πολιτικές τοποθετήσεις του κ. </w:t>
      </w:r>
      <w:proofErr w:type="spellStart"/>
      <w:r>
        <w:rPr>
          <w:rFonts w:eastAsia="Times New Roman"/>
          <w:color w:val="222222"/>
          <w:szCs w:val="24"/>
          <w:shd w:val="clear" w:color="auto" w:fill="FFFFFF"/>
        </w:rPr>
        <w:t>Δένδια</w:t>
      </w:r>
      <w:proofErr w:type="spellEnd"/>
      <w:r>
        <w:rPr>
          <w:rFonts w:eastAsia="Times New Roman"/>
          <w:color w:val="222222"/>
          <w:szCs w:val="24"/>
          <w:shd w:val="clear" w:color="auto" w:fill="FFFFFF"/>
        </w:rPr>
        <w:t>.</w:t>
      </w:r>
    </w:p>
    <w:p w14:paraId="1664ECCF"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συζήτηση αυτή εξαντλήθηκαν όχι </w:t>
      </w:r>
      <w:r>
        <w:rPr>
          <w:rFonts w:eastAsia="Times New Roman"/>
          <w:color w:val="222222"/>
          <w:szCs w:val="24"/>
          <w:shd w:val="clear" w:color="auto" w:fill="FFFFFF"/>
        </w:rPr>
        <w:t xml:space="preserve">μόνο τα επιχειρήματα, αλλά και οι λέξεις που ομολογουμένως ήταν λίγες, ίδιες και επαναλαμβανόμενες. Υπάρχει μια θλιβερή επανάληψη στον </w:t>
      </w:r>
      <w:r>
        <w:rPr>
          <w:rFonts w:eastAsia="Times New Roman"/>
          <w:color w:val="222222"/>
          <w:szCs w:val="24"/>
          <w:shd w:val="clear" w:color="auto" w:fill="FFFFFF"/>
        </w:rPr>
        <w:lastRenderedPageBreak/>
        <w:t>λόγο της Νέας Δημοκρατίας που συνεχίζεται για περισσότερα από τρία χρόνια. Θλιβερή επανάληψη, όμως, ήταν και η χθεσινή ομ</w:t>
      </w:r>
      <w:r>
        <w:rPr>
          <w:rFonts w:eastAsia="Times New Roman"/>
          <w:color w:val="222222"/>
          <w:szCs w:val="24"/>
          <w:shd w:val="clear" w:color="auto" w:fill="FFFFFF"/>
        </w:rPr>
        <w:t xml:space="preserve">ιλία του Κυριάκου Μητσοτάκη: διχαστικό, </w:t>
      </w:r>
      <w:proofErr w:type="spellStart"/>
      <w:r>
        <w:rPr>
          <w:rFonts w:eastAsia="Times New Roman"/>
          <w:color w:val="222222"/>
          <w:szCs w:val="24"/>
          <w:shd w:val="clear" w:color="auto" w:fill="FFFFFF"/>
        </w:rPr>
        <w:t>εμφυλιοπολεμικό</w:t>
      </w:r>
      <w:proofErr w:type="spellEnd"/>
      <w:r>
        <w:rPr>
          <w:rFonts w:eastAsia="Times New Roman"/>
          <w:color w:val="222222"/>
          <w:szCs w:val="24"/>
          <w:shd w:val="clear" w:color="auto" w:fill="FFFFFF"/>
        </w:rPr>
        <w:t xml:space="preserve"> παραλήρημα με στόχο να διχάσει τους Έλληνες. Μια μελαγχολία.</w:t>
      </w:r>
    </w:p>
    <w:p w14:paraId="1664ECD0"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 μακρόν και μεθοδικά συνειδητοποιούμε ότι συνειδητά επιχειρείται μια πρωτοφανής λεηλασία και άλωση της συνείδησης των πολιτών. Δυστυχώς,</w:t>
      </w:r>
      <w:r>
        <w:rPr>
          <w:rFonts w:eastAsia="Times New Roman"/>
          <w:color w:val="222222"/>
          <w:szCs w:val="24"/>
          <w:shd w:val="clear" w:color="auto" w:fill="FFFFFF"/>
        </w:rPr>
        <w:t xml:space="preserve"> είναι γεγονός πως πάνω στην άγνοια και τον φόβο χτίζονται πολιτικές καριέρες.</w:t>
      </w:r>
    </w:p>
    <w:p w14:paraId="1664ECD1"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ελληνική Κυβέρνηση επιλέγει να τολμήσει, να δημιουργήσει αισιόδοξα, ελπιδοφόρα ρήγματα στη μέχρι σήμερα αντίληψη διακυβέρνησης που επικρατούσε επί δεκαετίες και που συνοψίζετα</w:t>
      </w:r>
      <w:r>
        <w:rPr>
          <w:rFonts w:eastAsia="Times New Roman"/>
          <w:color w:val="222222"/>
          <w:szCs w:val="24"/>
          <w:shd w:val="clear" w:color="auto" w:fill="FFFFFF"/>
        </w:rPr>
        <w:t>ι στη λαϊκή έκφραση «όλα κάτω από το χαλί», κα</w:t>
      </w:r>
      <w:r>
        <w:rPr>
          <w:rFonts w:eastAsia="Times New Roman"/>
          <w:color w:val="222222"/>
          <w:szCs w:val="24"/>
          <w:shd w:val="clear" w:color="auto" w:fill="FFFFFF"/>
        </w:rPr>
        <w:t>μ</w:t>
      </w:r>
      <w:r>
        <w:rPr>
          <w:rFonts w:eastAsia="Times New Roman"/>
          <w:color w:val="222222"/>
          <w:szCs w:val="24"/>
          <w:shd w:val="clear" w:color="auto" w:fill="FFFFFF"/>
        </w:rPr>
        <w:t>μία λύση σε μείζονα ζητήματα και κυρίως σε μείζονα εθνικά ζητήματα.</w:t>
      </w:r>
    </w:p>
    <w:p w14:paraId="1664ECD2"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αυτή επιλέγει πολιτικές με γνώμονα το εθνικό συμφέρον, αναλαμβάνοντας το πολιτικό κόστος, λέξη άγνωστη στην Αξιωματική Αντιπολίτε</w:t>
      </w:r>
      <w:r>
        <w:rPr>
          <w:rFonts w:eastAsia="Times New Roman"/>
          <w:color w:val="222222"/>
          <w:szCs w:val="24"/>
          <w:shd w:val="clear" w:color="auto" w:fill="FFFFFF"/>
        </w:rPr>
        <w:t xml:space="preserve">υση. Αλήθεια, πόσο μας </w:t>
      </w:r>
      <w:r>
        <w:rPr>
          <w:rFonts w:eastAsia="Times New Roman"/>
          <w:color w:val="222222"/>
          <w:szCs w:val="24"/>
          <w:shd w:val="clear" w:color="auto" w:fill="FFFFFF"/>
        </w:rPr>
        <w:lastRenderedPageBreak/>
        <w:t xml:space="preserve">προβληματίζει η διαπίστωση πως το </w:t>
      </w:r>
      <w:r>
        <w:rPr>
          <w:rFonts w:eastAsia="Times New Roman"/>
          <w:color w:val="222222"/>
          <w:szCs w:val="24"/>
          <w:shd w:val="clear" w:color="auto" w:fill="FFFFFF"/>
        </w:rPr>
        <w:t xml:space="preserve">μακεδονικό </w:t>
      </w:r>
      <w:r>
        <w:rPr>
          <w:rFonts w:eastAsia="Times New Roman"/>
          <w:color w:val="222222"/>
          <w:szCs w:val="24"/>
          <w:shd w:val="clear" w:color="auto" w:fill="FFFFFF"/>
        </w:rPr>
        <w:t>νομιμοποιεί την Άκρα Δεξιά για πρώτη φορά μετά τη Μεταπολίτευση;</w:t>
      </w:r>
    </w:p>
    <w:p w14:paraId="1664ECD3"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Αξιωματική Αντιπολίτευση, αντί προτάσεων για εφαρμογή ρεαλιστικών πολιτικών και μιας ειλικρινούς κοινής πορείας ενημέρωσης του ελληνικού λαού, όπως οφείλει το πολιτικό σύστημα να πράξει, επιλέγει τον μύθο, την ψευδαίσθηση, τη φαντασιακή πραγματικότητα. Ε</w:t>
      </w:r>
      <w:r>
        <w:rPr>
          <w:rFonts w:eastAsia="Times New Roman"/>
          <w:color w:val="222222"/>
          <w:szCs w:val="24"/>
          <w:shd w:val="clear" w:color="auto" w:fill="FFFFFF"/>
        </w:rPr>
        <w:t xml:space="preserve">πιλέγει τη </w:t>
      </w:r>
      <w:proofErr w:type="spellStart"/>
      <w:r>
        <w:rPr>
          <w:rFonts w:eastAsia="Times New Roman"/>
          <w:color w:val="222222"/>
          <w:szCs w:val="24"/>
          <w:shd w:val="clear" w:color="auto" w:fill="FFFFFF"/>
        </w:rPr>
        <w:t>φυγήν</w:t>
      </w:r>
      <w:proofErr w:type="spellEnd"/>
      <w:r>
        <w:rPr>
          <w:rFonts w:eastAsia="Times New Roman"/>
          <w:color w:val="222222"/>
          <w:szCs w:val="24"/>
          <w:shd w:val="clear" w:color="auto" w:fill="FFFFFF"/>
        </w:rPr>
        <w:t>. Κάπως έτσι επιθυμούν την πατρίδα, σε αέναη ομηρία στον συντηρητισμό, σε διαρκή κατάσταση εσωστρέφειας, κατεχόμενη από φοβικά σύνδρομα.</w:t>
      </w:r>
    </w:p>
    <w:p w14:paraId="1664ECD4" w14:textId="77777777" w:rsidR="00A97886" w:rsidRDefault="00361846">
      <w:pPr>
        <w:spacing w:line="600" w:lineRule="auto"/>
        <w:ind w:firstLine="720"/>
        <w:jc w:val="both"/>
        <w:rPr>
          <w:rFonts w:eastAsia="Times New Roman"/>
          <w:szCs w:val="24"/>
        </w:rPr>
      </w:pPr>
      <w:r>
        <w:rPr>
          <w:rFonts w:eastAsia="Times New Roman"/>
          <w:color w:val="222222"/>
          <w:szCs w:val="24"/>
          <w:shd w:val="clear" w:color="auto" w:fill="FFFFFF"/>
        </w:rPr>
        <w:t xml:space="preserve">Κι, όμως, η Συμφωνία των Πρεσπών έχει σημαντικές επιτυχίες. Η Ελλάδα παίρνει πίσω </w:t>
      </w:r>
      <w:r>
        <w:rPr>
          <w:rFonts w:eastAsia="Times New Roman"/>
          <w:color w:val="222222"/>
          <w:szCs w:val="24"/>
          <w:shd w:val="clear" w:color="auto" w:fill="FFFFFF"/>
        </w:rPr>
        <w:t xml:space="preserve">την </w:t>
      </w:r>
      <w:r>
        <w:rPr>
          <w:rFonts w:eastAsia="Times New Roman"/>
          <w:color w:val="222222"/>
          <w:szCs w:val="24"/>
          <w:shd w:val="clear" w:color="auto" w:fill="FFFFFF"/>
        </w:rPr>
        <w:t>ιστορία της.</w:t>
      </w:r>
      <w:r>
        <w:rPr>
          <w:rFonts w:eastAsia="Times New Roman"/>
          <w:color w:val="222222"/>
          <w:szCs w:val="24"/>
          <w:shd w:val="clear" w:color="auto" w:fill="FFFFFF"/>
        </w:rPr>
        <w:t xml:space="preserve"> </w:t>
      </w:r>
      <w:r>
        <w:rPr>
          <w:rFonts w:eastAsia="Times New Roman"/>
          <w:szCs w:val="24"/>
        </w:rPr>
        <w:t>Είνα</w:t>
      </w:r>
      <w:r>
        <w:rPr>
          <w:rFonts w:eastAsia="Times New Roman"/>
          <w:szCs w:val="24"/>
        </w:rPr>
        <w:t>ι απολύτως</w:t>
      </w:r>
      <w:r w:rsidRPr="005D2BE4">
        <w:rPr>
          <w:rFonts w:eastAsia="Times New Roman"/>
          <w:szCs w:val="24"/>
        </w:rPr>
        <w:t xml:space="preserve"> δικός μας ο Μέγας Αλέξανδρος</w:t>
      </w:r>
      <w:r>
        <w:rPr>
          <w:rFonts w:eastAsia="Times New Roman"/>
          <w:szCs w:val="24"/>
        </w:rPr>
        <w:t>,</w:t>
      </w:r>
      <w:r w:rsidRPr="005D2BE4">
        <w:rPr>
          <w:rFonts w:eastAsia="Times New Roman"/>
          <w:szCs w:val="24"/>
        </w:rPr>
        <w:t xml:space="preserve"> απολύτως δικός μας ο ελληνικός πολιτισμός</w:t>
      </w:r>
      <w:r>
        <w:rPr>
          <w:rFonts w:eastAsia="Times New Roman"/>
          <w:szCs w:val="24"/>
        </w:rPr>
        <w:t>,</w:t>
      </w:r>
      <w:r w:rsidRPr="005D2BE4">
        <w:rPr>
          <w:rFonts w:eastAsia="Times New Roman"/>
          <w:szCs w:val="24"/>
        </w:rPr>
        <w:t xml:space="preserve"> δικά μας τα </w:t>
      </w:r>
      <w:r>
        <w:rPr>
          <w:rFonts w:eastAsia="Times New Roman"/>
          <w:szCs w:val="24"/>
        </w:rPr>
        <w:t>εμβλήματα,</w:t>
      </w:r>
      <w:r w:rsidRPr="005D2BE4">
        <w:rPr>
          <w:rFonts w:eastAsia="Times New Roman"/>
          <w:szCs w:val="24"/>
        </w:rPr>
        <w:t xml:space="preserve"> δικό μας το αστέρι της Βεργίνας</w:t>
      </w:r>
      <w:r>
        <w:rPr>
          <w:rFonts w:eastAsia="Times New Roman"/>
          <w:szCs w:val="24"/>
        </w:rPr>
        <w:t>,</w:t>
      </w:r>
      <w:r w:rsidRPr="005D2BE4">
        <w:rPr>
          <w:rFonts w:eastAsia="Times New Roman"/>
          <w:szCs w:val="24"/>
        </w:rPr>
        <w:t xml:space="preserve"> δικό μας το δικαίωμα χρήσης το</w:t>
      </w:r>
      <w:r>
        <w:rPr>
          <w:rFonts w:eastAsia="Times New Roman"/>
          <w:szCs w:val="24"/>
        </w:rPr>
        <w:t>υ</w:t>
      </w:r>
      <w:r w:rsidRPr="005D2BE4">
        <w:rPr>
          <w:rFonts w:eastAsia="Times New Roman"/>
          <w:szCs w:val="24"/>
        </w:rPr>
        <w:t xml:space="preserve"> </w:t>
      </w:r>
      <w:r>
        <w:rPr>
          <w:rFonts w:eastAsia="Times New Roman"/>
          <w:szCs w:val="24"/>
        </w:rPr>
        <w:t>ονόματος</w:t>
      </w:r>
      <w:r w:rsidRPr="005D2BE4">
        <w:rPr>
          <w:rFonts w:eastAsia="Times New Roman"/>
          <w:szCs w:val="24"/>
        </w:rPr>
        <w:t xml:space="preserve"> </w:t>
      </w:r>
      <w:r>
        <w:rPr>
          <w:rFonts w:eastAsia="Times New Roman"/>
          <w:szCs w:val="24"/>
        </w:rPr>
        <w:t>«</w:t>
      </w:r>
      <w:r w:rsidRPr="005D2BE4">
        <w:rPr>
          <w:rFonts w:eastAsia="Times New Roman"/>
          <w:szCs w:val="24"/>
        </w:rPr>
        <w:t>Μακεδονίας</w:t>
      </w:r>
      <w:r>
        <w:rPr>
          <w:rFonts w:eastAsia="Times New Roman"/>
          <w:szCs w:val="24"/>
        </w:rPr>
        <w:t>»</w:t>
      </w:r>
      <w:r w:rsidRPr="005D2BE4">
        <w:rPr>
          <w:rFonts w:eastAsia="Times New Roman"/>
          <w:szCs w:val="24"/>
        </w:rPr>
        <w:t xml:space="preserve"> για τα προϊόντα </w:t>
      </w:r>
      <w:r>
        <w:rPr>
          <w:rFonts w:eastAsia="Times New Roman"/>
          <w:szCs w:val="24"/>
        </w:rPr>
        <w:t>μας,</w:t>
      </w:r>
      <w:r w:rsidRPr="005D2BE4">
        <w:rPr>
          <w:rFonts w:eastAsia="Times New Roman"/>
          <w:szCs w:val="24"/>
        </w:rPr>
        <w:t xml:space="preserve"> αλλά κα</w:t>
      </w:r>
      <w:r>
        <w:rPr>
          <w:rFonts w:eastAsia="Times New Roman"/>
          <w:szCs w:val="24"/>
        </w:rPr>
        <w:t>ι η χρήση του ονόματος, όπως και ό</w:t>
      </w:r>
      <w:r w:rsidRPr="005D2BE4">
        <w:rPr>
          <w:rFonts w:eastAsia="Times New Roman"/>
          <w:szCs w:val="24"/>
        </w:rPr>
        <w:t>που επιθυμούμε</w:t>
      </w:r>
      <w:r>
        <w:rPr>
          <w:rFonts w:eastAsia="Times New Roman"/>
          <w:szCs w:val="24"/>
        </w:rPr>
        <w:t>.</w:t>
      </w:r>
    </w:p>
    <w:p w14:paraId="1664ECD5" w14:textId="77777777" w:rsidR="00A97886" w:rsidRDefault="00361846">
      <w:pPr>
        <w:spacing w:line="600" w:lineRule="auto"/>
        <w:ind w:firstLine="720"/>
        <w:jc w:val="both"/>
        <w:rPr>
          <w:rFonts w:eastAsia="Times New Roman"/>
          <w:szCs w:val="24"/>
        </w:rPr>
      </w:pPr>
      <w:r>
        <w:rPr>
          <w:rFonts w:eastAsia="Times New Roman"/>
          <w:szCs w:val="24"/>
        </w:rPr>
        <w:lastRenderedPageBreak/>
        <w:t>Α</w:t>
      </w:r>
      <w:r w:rsidRPr="005D2BE4">
        <w:rPr>
          <w:rFonts w:eastAsia="Times New Roman"/>
          <w:szCs w:val="24"/>
        </w:rPr>
        <w:t>ντίθετα</w:t>
      </w:r>
      <w:r>
        <w:rPr>
          <w:rFonts w:eastAsia="Times New Roman"/>
          <w:szCs w:val="24"/>
        </w:rPr>
        <w:t xml:space="preserve"> οι</w:t>
      </w:r>
      <w:r w:rsidRPr="005D2BE4">
        <w:rPr>
          <w:rFonts w:eastAsia="Times New Roman"/>
          <w:szCs w:val="24"/>
        </w:rPr>
        <w:t xml:space="preserve"> γείτονές μας υποχρεώνονται σε καιρό </w:t>
      </w:r>
      <w:r>
        <w:rPr>
          <w:rFonts w:eastAsia="Times New Roman"/>
          <w:szCs w:val="24"/>
        </w:rPr>
        <w:t>ε</w:t>
      </w:r>
      <w:r w:rsidRPr="005D2BE4">
        <w:rPr>
          <w:rFonts w:eastAsia="Times New Roman"/>
          <w:szCs w:val="24"/>
        </w:rPr>
        <w:t xml:space="preserve">ιρήνης να αλλάξουν το </w:t>
      </w:r>
      <w:r>
        <w:rPr>
          <w:rFonts w:eastAsia="Times New Roman"/>
          <w:szCs w:val="24"/>
        </w:rPr>
        <w:t>σ</w:t>
      </w:r>
      <w:r w:rsidRPr="005D2BE4">
        <w:rPr>
          <w:rFonts w:eastAsia="Times New Roman"/>
          <w:szCs w:val="24"/>
        </w:rPr>
        <w:t>ύνταγμ</w:t>
      </w:r>
      <w:r>
        <w:rPr>
          <w:rFonts w:eastAsia="Times New Roman"/>
          <w:szCs w:val="24"/>
        </w:rPr>
        <w:t>ά</w:t>
      </w:r>
      <w:r w:rsidRPr="005D2BE4">
        <w:rPr>
          <w:rFonts w:eastAsia="Times New Roman"/>
          <w:szCs w:val="24"/>
        </w:rPr>
        <w:t xml:space="preserve"> </w:t>
      </w:r>
      <w:r>
        <w:rPr>
          <w:rFonts w:eastAsia="Times New Roman"/>
          <w:szCs w:val="24"/>
        </w:rPr>
        <w:t>τους,</w:t>
      </w:r>
      <w:r w:rsidRPr="005D2BE4">
        <w:rPr>
          <w:rFonts w:eastAsia="Times New Roman"/>
          <w:szCs w:val="24"/>
        </w:rPr>
        <w:t xml:space="preserve"> να αλλάξουν το όνομ</w:t>
      </w:r>
      <w:r>
        <w:rPr>
          <w:rFonts w:eastAsia="Times New Roman"/>
          <w:szCs w:val="24"/>
        </w:rPr>
        <w:t>ά</w:t>
      </w:r>
      <w:r w:rsidRPr="005D2BE4">
        <w:rPr>
          <w:rFonts w:eastAsia="Times New Roman"/>
          <w:szCs w:val="24"/>
        </w:rPr>
        <w:t xml:space="preserve"> </w:t>
      </w:r>
      <w:r>
        <w:rPr>
          <w:rFonts w:eastAsia="Times New Roman"/>
          <w:szCs w:val="24"/>
        </w:rPr>
        <w:t>τους.</w:t>
      </w:r>
      <w:r w:rsidRPr="005D2BE4">
        <w:rPr>
          <w:rFonts w:eastAsia="Times New Roman"/>
          <w:szCs w:val="24"/>
        </w:rPr>
        <w:t xml:space="preserve"> Αλλάζουν ονόματα αεροδρομίων</w:t>
      </w:r>
      <w:r>
        <w:rPr>
          <w:rFonts w:eastAsia="Times New Roman"/>
          <w:szCs w:val="24"/>
        </w:rPr>
        <w:t>, γκρεμίζουν αγάλματα,</w:t>
      </w:r>
      <w:r w:rsidRPr="005D2BE4">
        <w:rPr>
          <w:rFonts w:eastAsia="Times New Roman"/>
          <w:szCs w:val="24"/>
        </w:rPr>
        <w:t xml:space="preserve"> αλλάζουν ονόματα δρόμων</w:t>
      </w:r>
      <w:r>
        <w:rPr>
          <w:rFonts w:eastAsia="Times New Roman"/>
          <w:szCs w:val="24"/>
        </w:rPr>
        <w:t>,</w:t>
      </w:r>
      <w:r w:rsidRPr="005D2BE4">
        <w:rPr>
          <w:rFonts w:eastAsia="Times New Roman"/>
          <w:szCs w:val="24"/>
        </w:rPr>
        <w:t xml:space="preserve"> διευκρινίζουν πως με τον </w:t>
      </w:r>
      <w:r>
        <w:rPr>
          <w:rFonts w:eastAsia="Times New Roman"/>
          <w:szCs w:val="24"/>
        </w:rPr>
        <w:t>όρο «</w:t>
      </w:r>
      <w:r>
        <w:rPr>
          <w:rFonts w:eastAsia="Times New Roman"/>
          <w:szCs w:val="24"/>
          <w:lang w:val="en-US"/>
        </w:rPr>
        <w:t>nationality</w:t>
      </w:r>
      <w:r>
        <w:rPr>
          <w:rFonts w:eastAsia="Times New Roman"/>
          <w:szCs w:val="24"/>
        </w:rPr>
        <w:t xml:space="preserve">» </w:t>
      </w:r>
      <w:r w:rsidRPr="005D2BE4">
        <w:rPr>
          <w:rFonts w:eastAsia="Times New Roman"/>
          <w:szCs w:val="24"/>
        </w:rPr>
        <w:t xml:space="preserve">αναφέρονται στην ιθαγένεια και πως η γλώσσα τους ανήκει στην οικογένεια των </w:t>
      </w:r>
      <w:r>
        <w:rPr>
          <w:rFonts w:eastAsia="Times New Roman"/>
          <w:szCs w:val="24"/>
        </w:rPr>
        <w:t>νότιων</w:t>
      </w:r>
      <w:r w:rsidRPr="005D2BE4">
        <w:rPr>
          <w:rFonts w:eastAsia="Times New Roman"/>
          <w:szCs w:val="24"/>
        </w:rPr>
        <w:t xml:space="preserve"> σλαβικών γλωσσών</w:t>
      </w:r>
      <w:r>
        <w:rPr>
          <w:rFonts w:eastAsia="Times New Roman"/>
          <w:szCs w:val="24"/>
        </w:rPr>
        <w:t>.</w:t>
      </w:r>
    </w:p>
    <w:p w14:paraId="1664ECD6" w14:textId="77777777" w:rsidR="00A97886" w:rsidRDefault="00361846">
      <w:pPr>
        <w:spacing w:line="600" w:lineRule="auto"/>
        <w:ind w:firstLine="720"/>
        <w:jc w:val="both"/>
        <w:rPr>
          <w:rFonts w:eastAsia="Times New Roman"/>
          <w:szCs w:val="24"/>
        </w:rPr>
      </w:pPr>
      <w:r>
        <w:rPr>
          <w:rFonts w:eastAsia="Times New Roman"/>
          <w:szCs w:val="24"/>
        </w:rPr>
        <w:t xml:space="preserve">Κυρίες και κύριοι </w:t>
      </w:r>
      <w:r w:rsidRPr="005D2BE4">
        <w:rPr>
          <w:rFonts w:eastAsia="Times New Roman"/>
          <w:szCs w:val="24"/>
        </w:rPr>
        <w:t>συνάδελφοι</w:t>
      </w:r>
      <w:r>
        <w:rPr>
          <w:rFonts w:eastAsia="Times New Roman"/>
          <w:szCs w:val="24"/>
        </w:rPr>
        <w:t>,</w:t>
      </w:r>
      <w:r w:rsidRPr="005D2BE4">
        <w:rPr>
          <w:rFonts w:eastAsia="Times New Roman"/>
          <w:szCs w:val="24"/>
        </w:rPr>
        <w:t xml:space="preserve"> η υπερψήφιση της Συμφωνίας των Πρεσπών είναι μ</w:t>
      </w:r>
      <w:r>
        <w:rPr>
          <w:rFonts w:eastAsia="Times New Roman"/>
          <w:szCs w:val="24"/>
        </w:rPr>
        <w:t>ι</w:t>
      </w:r>
      <w:r w:rsidRPr="005D2BE4">
        <w:rPr>
          <w:rFonts w:eastAsia="Times New Roman"/>
          <w:szCs w:val="24"/>
        </w:rPr>
        <w:t>α μοναδική ευκαιρία να ηττηθεί ο διαχρονικός βαλκανικός εθνικισμός</w:t>
      </w:r>
      <w:r>
        <w:rPr>
          <w:rFonts w:eastAsia="Times New Roman"/>
          <w:szCs w:val="24"/>
        </w:rPr>
        <w:t>.</w:t>
      </w:r>
      <w:r w:rsidRPr="005D2BE4">
        <w:rPr>
          <w:rFonts w:eastAsia="Times New Roman"/>
          <w:szCs w:val="24"/>
        </w:rPr>
        <w:t xml:space="preserve"> Έτσι</w:t>
      </w:r>
      <w:r>
        <w:rPr>
          <w:rFonts w:eastAsia="Times New Roman"/>
          <w:szCs w:val="24"/>
        </w:rPr>
        <w:t>, λ</w:t>
      </w:r>
      <w:r w:rsidRPr="005D2BE4">
        <w:rPr>
          <w:rFonts w:eastAsia="Times New Roman"/>
          <w:szCs w:val="24"/>
        </w:rPr>
        <w:t>οιπόν</w:t>
      </w:r>
      <w:r>
        <w:rPr>
          <w:rFonts w:eastAsia="Times New Roman"/>
          <w:szCs w:val="24"/>
        </w:rPr>
        <w:t>,</w:t>
      </w:r>
      <w:r w:rsidRPr="005D2BE4">
        <w:rPr>
          <w:rFonts w:eastAsia="Times New Roman"/>
          <w:szCs w:val="24"/>
        </w:rPr>
        <w:t xml:space="preserve"> όσοι </w:t>
      </w:r>
      <w:r>
        <w:rPr>
          <w:rFonts w:eastAsia="Times New Roman"/>
          <w:szCs w:val="24"/>
        </w:rPr>
        <w:t xml:space="preserve">είναι </w:t>
      </w:r>
      <w:r w:rsidRPr="005D2BE4">
        <w:rPr>
          <w:rFonts w:eastAsia="Times New Roman"/>
          <w:szCs w:val="24"/>
        </w:rPr>
        <w:t xml:space="preserve">ανιστόρητοι </w:t>
      </w:r>
      <w:r>
        <w:rPr>
          <w:rFonts w:eastAsia="Times New Roman"/>
          <w:szCs w:val="24"/>
        </w:rPr>
        <w:t xml:space="preserve">και </w:t>
      </w:r>
      <w:r w:rsidRPr="005D2BE4">
        <w:rPr>
          <w:rFonts w:eastAsia="Times New Roman"/>
          <w:szCs w:val="24"/>
        </w:rPr>
        <w:t>ασυνείδητα</w:t>
      </w:r>
      <w:r>
        <w:rPr>
          <w:rFonts w:eastAsia="Times New Roman"/>
          <w:szCs w:val="24"/>
        </w:rPr>
        <w:t>,</w:t>
      </w:r>
      <w:r w:rsidRPr="005D2BE4">
        <w:rPr>
          <w:rFonts w:eastAsia="Times New Roman"/>
          <w:szCs w:val="24"/>
        </w:rPr>
        <w:t xml:space="preserve"> ανεύθυνα και επικίνδυνα ξεστομίζουν το </w:t>
      </w:r>
      <w:proofErr w:type="spellStart"/>
      <w:r w:rsidRPr="005D2BE4">
        <w:rPr>
          <w:rFonts w:eastAsia="Times New Roman"/>
          <w:szCs w:val="24"/>
        </w:rPr>
        <w:t>αλ</w:t>
      </w:r>
      <w:r>
        <w:rPr>
          <w:rFonts w:eastAsia="Times New Roman"/>
          <w:szCs w:val="24"/>
        </w:rPr>
        <w:t>υτρωτικό</w:t>
      </w:r>
      <w:proofErr w:type="spellEnd"/>
      <w:r>
        <w:rPr>
          <w:rFonts w:eastAsia="Times New Roman"/>
          <w:szCs w:val="24"/>
        </w:rPr>
        <w:t xml:space="preserve"> μήνυμα</w:t>
      </w:r>
      <w:r w:rsidRPr="00B803FD">
        <w:rPr>
          <w:rFonts w:eastAsia="Times New Roman"/>
          <w:szCs w:val="24"/>
        </w:rPr>
        <w:t>:</w:t>
      </w:r>
      <w:r>
        <w:rPr>
          <w:rFonts w:eastAsia="Times New Roman"/>
          <w:szCs w:val="24"/>
        </w:rPr>
        <w:t xml:space="preserve"> «</w:t>
      </w:r>
      <w:r w:rsidRPr="005D2BE4">
        <w:rPr>
          <w:rFonts w:eastAsia="Times New Roman"/>
          <w:szCs w:val="24"/>
        </w:rPr>
        <w:t xml:space="preserve">Η Μακεδονία είναι μία και είναι </w:t>
      </w:r>
      <w:r>
        <w:rPr>
          <w:rFonts w:eastAsia="Times New Roman"/>
          <w:szCs w:val="24"/>
        </w:rPr>
        <w:t>ε</w:t>
      </w:r>
      <w:r w:rsidRPr="005D2BE4">
        <w:rPr>
          <w:rFonts w:eastAsia="Times New Roman"/>
          <w:szCs w:val="24"/>
        </w:rPr>
        <w:t>λληνική</w:t>
      </w:r>
      <w:r>
        <w:rPr>
          <w:rFonts w:eastAsia="Times New Roman"/>
          <w:szCs w:val="24"/>
        </w:rPr>
        <w:t>»</w:t>
      </w:r>
      <w:r w:rsidRPr="005D2BE4">
        <w:rPr>
          <w:rFonts w:eastAsia="Times New Roman"/>
          <w:szCs w:val="24"/>
        </w:rPr>
        <w:t xml:space="preserve"> </w:t>
      </w:r>
      <w:r>
        <w:rPr>
          <w:rFonts w:eastAsia="Times New Roman"/>
          <w:szCs w:val="24"/>
        </w:rPr>
        <w:t>-κ</w:t>
      </w:r>
      <w:r w:rsidRPr="005D2BE4">
        <w:rPr>
          <w:rFonts w:eastAsia="Times New Roman"/>
          <w:szCs w:val="24"/>
        </w:rPr>
        <w:t xml:space="preserve">αι αυτή είναι η διαφορά </w:t>
      </w:r>
      <w:r>
        <w:rPr>
          <w:rFonts w:eastAsia="Times New Roman"/>
          <w:szCs w:val="24"/>
        </w:rPr>
        <w:t>στους ομιλητές</w:t>
      </w:r>
      <w:r w:rsidRPr="005D2BE4">
        <w:rPr>
          <w:rFonts w:eastAsia="Times New Roman"/>
          <w:szCs w:val="24"/>
        </w:rPr>
        <w:t xml:space="preserve"> της Νέας Δημοκρατίας</w:t>
      </w:r>
      <w:r>
        <w:rPr>
          <w:rFonts w:eastAsia="Times New Roman"/>
          <w:szCs w:val="24"/>
        </w:rPr>
        <w:t>,</w:t>
      </w:r>
      <w:r w:rsidRPr="005D2BE4">
        <w:rPr>
          <w:rFonts w:eastAsia="Times New Roman"/>
          <w:szCs w:val="24"/>
        </w:rPr>
        <w:t xml:space="preserve"> κάποιοι χθες </w:t>
      </w:r>
      <w:r>
        <w:rPr>
          <w:rFonts w:eastAsia="Times New Roman"/>
          <w:szCs w:val="24"/>
        </w:rPr>
        <w:t xml:space="preserve">το υπερασπίστηκαν </w:t>
      </w:r>
      <w:r w:rsidRPr="005D2BE4">
        <w:rPr>
          <w:rFonts w:eastAsia="Times New Roman"/>
          <w:szCs w:val="24"/>
        </w:rPr>
        <w:t>με πάθος και κά</w:t>
      </w:r>
      <w:r w:rsidRPr="005D2BE4">
        <w:rPr>
          <w:rFonts w:eastAsia="Times New Roman"/>
          <w:szCs w:val="24"/>
        </w:rPr>
        <w:t>ποιοι το αρνήθηκαν</w:t>
      </w:r>
      <w:r>
        <w:rPr>
          <w:rFonts w:eastAsia="Times New Roman"/>
          <w:szCs w:val="24"/>
        </w:rPr>
        <w:t>- ας μας πουν</w:t>
      </w:r>
      <w:r w:rsidRPr="005D2BE4">
        <w:rPr>
          <w:rFonts w:eastAsia="Times New Roman"/>
          <w:szCs w:val="24"/>
        </w:rPr>
        <w:t xml:space="preserve"> και πότε θέλουν να ξεκινήσει ο πόλεμος</w:t>
      </w:r>
      <w:r>
        <w:rPr>
          <w:rFonts w:eastAsia="Times New Roman"/>
          <w:szCs w:val="24"/>
        </w:rPr>
        <w:t>.</w:t>
      </w:r>
      <w:r w:rsidRPr="005D2BE4">
        <w:rPr>
          <w:rFonts w:eastAsia="Times New Roman"/>
          <w:szCs w:val="24"/>
        </w:rPr>
        <w:t xml:space="preserve"> Ο φανατισμός δεν βοήθησε ποτέ την </w:t>
      </w:r>
      <w:r>
        <w:rPr>
          <w:rFonts w:eastAsia="Times New Roman"/>
          <w:szCs w:val="24"/>
        </w:rPr>
        <w:t>ε</w:t>
      </w:r>
      <w:r w:rsidRPr="005D2BE4">
        <w:rPr>
          <w:rFonts w:eastAsia="Times New Roman"/>
          <w:szCs w:val="24"/>
        </w:rPr>
        <w:t>λληνική κοινωνία</w:t>
      </w:r>
      <w:r>
        <w:rPr>
          <w:rFonts w:eastAsia="Times New Roman"/>
          <w:szCs w:val="24"/>
        </w:rPr>
        <w:t>.</w:t>
      </w:r>
      <w:r w:rsidRPr="005D2BE4">
        <w:rPr>
          <w:rFonts w:eastAsia="Times New Roman"/>
          <w:szCs w:val="24"/>
        </w:rPr>
        <w:t xml:space="preserve"> </w:t>
      </w:r>
    </w:p>
    <w:p w14:paraId="1664ECD7" w14:textId="77777777" w:rsidR="00A97886" w:rsidRDefault="00361846">
      <w:pPr>
        <w:spacing w:line="600" w:lineRule="auto"/>
        <w:ind w:firstLine="720"/>
        <w:jc w:val="both"/>
        <w:rPr>
          <w:rFonts w:eastAsia="Times New Roman"/>
          <w:szCs w:val="24"/>
        </w:rPr>
      </w:pPr>
      <w:r w:rsidRPr="005D2BE4">
        <w:rPr>
          <w:rFonts w:eastAsia="Times New Roman"/>
          <w:szCs w:val="24"/>
        </w:rPr>
        <w:t xml:space="preserve">Να θυμίσω πριν λίγους μήνες πως δίπλα </w:t>
      </w:r>
      <w:r>
        <w:rPr>
          <w:rFonts w:eastAsia="Times New Roman"/>
          <w:szCs w:val="24"/>
        </w:rPr>
        <w:t>σ</w:t>
      </w:r>
      <w:r w:rsidRPr="005D2BE4">
        <w:rPr>
          <w:rFonts w:eastAsia="Times New Roman"/>
          <w:szCs w:val="24"/>
        </w:rPr>
        <w:t>το σύνθημα αυτό υψώθηκε και ένα πανό</w:t>
      </w:r>
      <w:r>
        <w:rPr>
          <w:rFonts w:eastAsia="Times New Roman"/>
          <w:szCs w:val="24"/>
        </w:rPr>
        <w:t>-σοκ</w:t>
      </w:r>
      <w:r w:rsidRPr="005D2BE4">
        <w:rPr>
          <w:rFonts w:eastAsia="Times New Roman"/>
          <w:szCs w:val="24"/>
        </w:rPr>
        <w:t xml:space="preserve"> που κρατούσαν </w:t>
      </w:r>
      <w:r>
        <w:rPr>
          <w:rFonts w:eastAsia="Times New Roman"/>
          <w:szCs w:val="24"/>
        </w:rPr>
        <w:t xml:space="preserve">εφηβικά </w:t>
      </w:r>
      <w:r w:rsidRPr="005D2BE4">
        <w:rPr>
          <w:rFonts w:eastAsia="Times New Roman"/>
          <w:szCs w:val="24"/>
        </w:rPr>
        <w:t>χέρια με το σύνθημα</w:t>
      </w:r>
      <w:r w:rsidRPr="00B803FD">
        <w:rPr>
          <w:rFonts w:eastAsia="Times New Roman"/>
          <w:szCs w:val="24"/>
        </w:rPr>
        <w:t>:</w:t>
      </w:r>
      <w:r w:rsidRPr="005D2BE4">
        <w:rPr>
          <w:rFonts w:eastAsia="Times New Roman"/>
          <w:szCs w:val="24"/>
        </w:rPr>
        <w:t xml:space="preserve"> </w:t>
      </w:r>
      <w:r>
        <w:rPr>
          <w:rFonts w:eastAsia="Times New Roman"/>
          <w:szCs w:val="24"/>
        </w:rPr>
        <w:t>«Η</w:t>
      </w:r>
      <w:r w:rsidRPr="005D2BE4">
        <w:rPr>
          <w:rFonts w:eastAsia="Times New Roman"/>
          <w:szCs w:val="24"/>
        </w:rPr>
        <w:t xml:space="preserve"> Δημο</w:t>
      </w:r>
      <w:r w:rsidRPr="005D2BE4">
        <w:rPr>
          <w:rFonts w:eastAsia="Times New Roman"/>
          <w:szCs w:val="24"/>
        </w:rPr>
        <w:t>κρατία πούλησε τη Μακεδονία</w:t>
      </w:r>
      <w:r>
        <w:rPr>
          <w:rFonts w:eastAsia="Times New Roman"/>
          <w:szCs w:val="24"/>
        </w:rPr>
        <w:t>». Έ</w:t>
      </w:r>
      <w:r w:rsidRPr="005D2BE4">
        <w:rPr>
          <w:rFonts w:eastAsia="Times New Roman"/>
          <w:szCs w:val="24"/>
        </w:rPr>
        <w:t>χουμε φτάσει</w:t>
      </w:r>
      <w:r>
        <w:rPr>
          <w:rFonts w:eastAsia="Times New Roman"/>
          <w:szCs w:val="24"/>
        </w:rPr>
        <w:t>, λ</w:t>
      </w:r>
      <w:r w:rsidRPr="005D2BE4">
        <w:rPr>
          <w:rFonts w:eastAsia="Times New Roman"/>
          <w:szCs w:val="24"/>
        </w:rPr>
        <w:t>οιπόν</w:t>
      </w:r>
      <w:r>
        <w:rPr>
          <w:rFonts w:eastAsia="Times New Roman"/>
          <w:szCs w:val="24"/>
        </w:rPr>
        <w:t>,</w:t>
      </w:r>
      <w:r w:rsidRPr="005D2BE4">
        <w:rPr>
          <w:rFonts w:eastAsia="Times New Roman"/>
          <w:szCs w:val="24"/>
        </w:rPr>
        <w:t xml:space="preserve"> σε επικίνδυνες και </w:t>
      </w:r>
      <w:r>
        <w:rPr>
          <w:rFonts w:eastAsia="Times New Roman"/>
          <w:szCs w:val="24"/>
        </w:rPr>
        <w:t>ασυνείδητες</w:t>
      </w:r>
      <w:r w:rsidRPr="005D2BE4">
        <w:rPr>
          <w:rFonts w:eastAsia="Times New Roman"/>
          <w:szCs w:val="24"/>
        </w:rPr>
        <w:t xml:space="preserve"> επιλογές</w:t>
      </w:r>
      <w:r>
        <w:rPr>
          <w:rFonts w:eastAsia="Times New Roman"/>
          <w:szCs w:val="24"/>
        </w:rPr>
        <w:t>.</w:t>
      </w:r>
    </w:p>
    <w:p w14:paraId="1664ECD8" w14:textId="77777777" w:rsidR="00A97886" w:rsidRDefault="00361846">
      <w:pPr>
        <w:spacing w:line="600" w:lineRule="auto"/>
        <w:ind w:firstLine="720"/>
        <w:jc w:val="both"/>
        <w:rPr>
          <w:rFonts w:eastAsia="Times New Roman"/>
          <w:szCs w:val="24"/>
        </w:rPr>
      </w:pPr>
      <w:r>
        <w:rPr>
          <w:rFonts w:eastAsia="Times New Roman"/>
          <w:szCs w:val="24"/>
        </w:rPr>
        <w:lastRenderedPageBreak/>
        <w:t>Η</w:t>
      </w:r>
      <w:r w:rsidRPr="005D2BE4">
        <w:rPr>
          <w:rFonts w:eastAsia="Times New Roman"/>
          <w:szCs w:val="24"/>
        </w:rPr>
        <w:t xml:space="preserve"> συγκέντρωση των Ελλήνων συμπολιτών μας την προηγούμενη Κυριακή στο Σύνταγμα είχε σημαντικά οφέλη για τη </w:t>
      </w:r>
      <w:r>
        <w:rPr>
          <w:rFonts w:eastAsia="Times New Roman"/>
          <w:szCs w:val="24"/>
        </w:rPr>
        <w:t>δ</w:t>
      </w:r>
      <w:r w:rsidRPr="005D2BE4">
        <w:rPr>
          <w:rFonts w:eastAsia="Times New Roman"/>
          <w:szCs w:val="24"/>
        </w:rPr>
        <w:t>ημοκρατία</w:t>
      </w:r>
      <w:r>
        <w:rPr>
          <w:rFonts w:eastAsia="Times New Roman"/>
          <w:szCs w:val="24"/>
        </w:rPr>
        <w:t>.</w:t>
      </w:r>
      <w:r w:rsidRPr="005D2BE4">
        <w:rPr>
          <w:rFonts w:eastAsia="Times New Roman"/>
          <w:szCs w:val="24"/>
        </w:rPr>
        <w:t xml:space="preserve"> Από τη μία η λαϊκή έκφραση</w:t>
      </w:r>
      <w:r>
        <w:rPr>
          <w:rFonts w:eastAsia="Times New Roman"/>
          <w:szCs w:val="24"/>
        </w:rPr>
        <w:t>,</w:t>
      </w:r>
      <w:r w:rsidRPr="005D2BE4">
        <w:rPr>
          <w:rFonts w:eastAsia="Times New Roman"/>
          <w:szCs w:val="24"/>
        </w:rPr>
        <w:t xml:space="preserve"> αναφαίρετο δικαί</w:t>
      </w:r>
      <w:r w:rsidRPr="005D2BE4">
        <w:rPr>
          <w:rFonts w:eastAsia="Times New Roman"/>
          <w:szCs w:val="24"/>
        </w:rPr>
        <w:t>ωμα κάθε δημοκρατικής κοινωνίας να διαμαρτύρεται</w:t>
      </w:r>
      <w:r>
        <w:rPr>
          <w:rFonts w:eastAsia="Times New Roman"/>
          <w:szCs w:val="24"/>
        </w:rPr>
        <w:t>,</w:t>
      </w:r>
      <w:r w:rsidRPr="005D2BE4">
        <w:rPr>
          <w:rFonts w:eastAsia="Times New Roman"/>
          <w:szCs w:val="24"/>
        </w:rPr>
        <w:t xml:space="preserve"> να διαφωνεί</w:t>
      </w:r>
      <w:r>
        <w:rPr>
          <w:rFonts w:eastAsia="Times New Roman"/>
          <w:szCs w:val="24"/>
        </w:rPr>
        <w:t>,</w:t>
      </w:r>
      <w:r w:rsidRPr="005D2BE4">
        <w:rPr>
          <w:rFonts w:eastAsia="Times New Roman"/>
          <w:szCs w:val="24"/>
        </w:rPr>
        <w:t xml:space="preserve"> να διεκδικεί και να προτείνει και από την άλλη</w:t>
      </w:r>
      <w:r>
        <w:rPr>
          <w:rFonts w:eastAsia="Times New Roman"/>
          <w:szCs w:val="24"/>
        </w:rPr>
        <w:t>,</w:t>
      </w:r>
      <w:r w:rsidRPr="005D2BE4">
        <w:rPr>
          <w:rFonts w:eastAsia="Times New Roman"/>
          <w:szCs w:val="24"/>
        </w:rPr>
        <w:t xml:space="preserve"> </w:t>
      </w:r>
      <w:r>
        <w:rPr>
          <w:rFonts w:eastAsia="Times New Roman"/>
          <w:szCs w:val="24"/>
        </w:rPr>
        <w:t>η</w:t>
      </w:r>
      <w:r w:rsidRPr="005D2BE4">
        <w:rPr>
          <w:rFonts w:eastAsia="Times New Roman"/>
          <w:szCs w:val="24"/>
        </w:rPr>
        <w:t xml:space="preserve"> οργανωμέν</w:t>
      </w:r>
      <w:r>
        <w:rPr>
          <w:rFonts w:eastAsia="Times New Roman"/>
          <w:szCs w:val="24"/>
        </w:rPr>
        <w:t>η</w:t>
      </w:r>
      <w:r w:rsidRPr="005D2BE4">
        <w:rPr>
          <w:rFonts w:eastAsia="Times New Roman"/>
          <w:szCs w:val="24"/>
        </w:rPr>
        <w:t xml:space="preserve"> αντιπαράθεση με τη </w:t>
      </w:r>
      <w:r>
        <w:rPr>
          <w:rFonts w:eastAsia="Times New Roman"/>
          <w:szCs w:val="24"/>
        </w:rPr>
        <w:t>δ</w:t>
      </w:r>
      <w:r w:rsidRPr="005D2BE4">
        <w:rPr>
          <w:rFonts w:eastAsia="Times New Roman"/>
          <w:szCs w:val="24"/>
        </w:rPr>
        <w:t>ημοκρατία</w:t>
      </w:r>
      <w:r>
        <w:rPr>
          <w:rFonts w:eastAsia="Times New Roman"/>
          <w:szCs w:val="24"/>
        </w:rPr>
        <w:t>,</w:t>
      </w:r>
      <w:r w:rsidRPr="005D2BE4">
        <w:rPr>
          <w:rFonts w:eastAsia="Times New Roman"/>
          <w:szCs w:val="24"/>
        </w:rPr>
        <w:t xml:space="preserve"> η οργανωμένη αντιπαράθεση με την </w:t>
      </w:r>
      <w:r>
        <w:rPr>
          <w:rFonts w:eastAsia="Times New Roman"/>
          <w:szCs w:val="24"/>
        </w:rPr>
        <w:t>Κυβέρνηση,</w:t>
      </w:r>
      <w:r w:rsidRPr="005D2BE4">
        <w:rPr>
          <w:rFonts w:eastAsia="Times New Roman"/>
          <w:szCs w:val="24"/>
        </w:rPr>
        <w:t xml:space="preserve"> από τις </w:t>
      </w:r>
      <w:r>
        <w:rPr>
          <w:rFonts w:eastAsia="Times New Roman"/>
          <w:szCs w:val="24"/>
        </w:rPr>
        <w:t>π</w:t>
      </w:r>
      <w:r w:rsidRPr="005D2BE4">
        <w:rPr>
          <w:rFonts w:eastAsia="Times New Roman"/>
          <w:szCs w:val="24"/>
        </w:rPr>
        <w:t xml:space="preserve">ιο σκοτεινές </w:t>
      </w:r>
      <w:r>
        <w:rPr>
          <w:rFonts w:eastAsia="Times New Roman"/>
          <w:szCs w:val="24"/>
        </w:rPr>
        <w:t>εθνικιστικές</w:t>
      </w:r>
      <w:r w:rsidRPr="005D2BE4">
        <w:rPr>
          <w:rFonts w:eastAsia="Times New Roman"/>
          <w:szCs w:val="24"/>
        </w:rPr>
        <w:t xml:space="preserve"> και ναζιστικές δυνάμεις που επιχείρησαν μέχρι και την κατάληψη της Βουλής σε μία προσπάθεια να δημιουργηθεί χάος</w:t>
      </w:r>
      <w:r>
        <w:rPr>
          <w:rFonts w:eastAsia="Times New Roman"/>
          <w:szCs w:val="24"/>
        </w:rPr>
        <w:t>.</w:t>
      </w:r>
    </w:p>
    <w:p w14:paraId="1664ECD9" w14:textId="77777777" w:rsidR="00A97886" w:rsidRDefault="00361846">
      <w:pPr>
        <w:spacing w:line="600" w:lineRule="auto"/>
        <w:ind w:firstLine="720"/>
        <w:jc w:val="both"/>
        <w:rPr>
          <w:rFonts w:eastAsia="Times New Roman"/>
          <w:szCs w:val="24"/>
        </w:rPr>
      </w:pPr>
      <w:r>
        <w:rPr>
          <w:rFonts w:eastAsia="Times New Roman"/>
          <w:szCs w:val="24"/>
        </w:rPr>
        <w:t>Κ</w:t>
      </w:r>
      <w:r w:rsidRPr="005D2BE4">
        <w:rPr>
          <w:rFonts w:eastAsia="Times New Roman"/>
          <w:szCs w:val="24"/>
        </w:rPr>
        <w:t xml:space="preserve">αι επειδή τον τελευταίο καιρό </w:t>
      </w:r>
      <w:r>
        <w:rPr>
          <w:rFonts w:eastAsia="Times New Roman"/>
          <w:szCs w:val="24"/>
        </w:rPr>
        <w:t>αναφέρεται πολύ</w:t>
      </w:r>
      <w:r w:rsidRPr="005D2BE4">
        <w:rPr>
          <w:rFonts w:eastAsia="Times New Roman"/>
          <w:szCs w:val="24"/>
        </w:rPr>
        <w:t xml:space="preserve"> σε αυτή</w:t>
      </w:r>
      <w:r>
        <w:rPr>
          <w:rFonts w:eastAsia="Times New Roman"/>
          <w:szCs w:val="24"/>
        </w:rPr>
        <w:t>ν</w:t>
      </w:r>
      <w:r w:rsidRPr="005D2BE4">
        <w:rPr>
          <w:rFonts w:eastAsia="Times New Roman"/>
          <w:szCs w:val="24"/>
        </w:rPr>
        <w:t xml:space="preserve"> την </w:t>
      </w:r>
      <w:r>
        <w:rPr>
          <w:rFonts w:eastAsia="Times New Roman"/>
          <w:szCs w:val="24"/>
        </w:rPr>
        <w:t>Αίθουσα</w:t>
      </w:r>
      <w:r w:rsidRPr="005D2BE4">
        <w:rPr>
          <w:rFonts w:eastAsia="Times New Roman"/>
          <w:szCs w:val="24"/>
        </w:rPr>
        <w:t xml:space="preserve"> </w:t>
      </w:r>
      <w:r>
        <w:rPr>
          <w:rFonts w:eastAsia="Times New Roman"/>
          <w:szCs w:val="24"/>
        </w:rPr>
        <w:t>οι έννοιες «θέατρο», «φάρσα», «κωμωδία», «</w:t>
      </w:r>
      <w:r w:rsidRPr="005D2BE4">
        <w:rPr>
          <w:rFonts w:eastAsia="Times New Roman"/>
          <w:szCs w:val="24"/>
        </w:rPr>
        <w:t>φαρσοκωμωδία</w:t>
      </w:r>
      <w:r>
        <w:rPr>
          <w:rFonts w:eastAsia="Times New Roman"/>
          <w:szCs w:val="24"/>
        </w:rPr>
        <w:t>»,</w:t>
      </w:r>
      <w:r w:rsidRPr="005D2BE4">
        <w:rPr>
          <w:rFonts w:eastAsia="Times New Roman"/>
          <w:szCs w:val="24"/>
        </w:rPr>
        <w:t xml:space="preserve"> θα πρέπει να ξέρ</w:t>
      </w:r>
      <w:r w:rsidRPr="005D2BE4">
        <w:rPr>
          <w:rFonts w:eastAsia="Times New Roman"/>
          <w:szCs w:val="24"/>
        </w:rPr>
        <w:t xml:space="preserve">ετε </w:t>
      </w:r>
      <w:r>
        <w:rPr>
          <w:rFonts w:eastAsia="Times New Roman"/>
          <w:szCs w:val="24"/>
        </w:rPr>
        <w:t>κ</w:t>
      </w:r>
      <w:r w:rsidRPr="005D2BE4">
        <w:rPr>
          <w:rFonts w:eastAsia="Times New Roman"/>
          <w:szCs w:val="24"/>
        </w:rPr>
        <w:t>ατ</w:t>
      </w:r>
      <w:r>
        <w:rPr>
          <w:rFonts w:eastAsia="Times New Roman"/>
          <w:szCs w:val="24"/>
        </w:rPr>
        <w:t xml:space="preserve">’ </w:t>
      </w:r>
      <w:r w:rsidRPr="005D2BE4">
        <w:rPr>
          <w:rFonts w:eastAsia="Times New Roman"/>
          <w:szCs w:val="24"/>
        </w:rPr>
        <w:t xml:space="preserve">αρχάς ότι </w:t>
      </w:r>
      <w:r>
        <w:rPr>
          <w:rFonts w:eastAsia="Times New Roman"/>
          <w:szCs w:val="24"/>
        </w:rPr>
        <w:t>το θέατρο είναι μι</w:t>
      </w:r>
      <w:r w:rsidRPr="005D2BE4">
        <w:rPr>
          <w:rFonts w:eastAsia="Times New Roman"/>
          <w:szCs w:val="24"/>
        </w:rPr>
        <w:t>α πολύ σοβαρή εργασία</w:t>
      </w:r>
      <w:r>
        <w:rPr>
          <w:rFonts w:eastAsia="Times New Roman"/>
          <w:szCs w:val="24"/>
        </w:rPr>
        <w:t>,</w:t>
      </w:r>
      <w:r w:rsidRPr="005D2BE4">
        <w:rPr>
          <w:rFonts w:eastAsia="Times New Roman"/>
          <w:szCs w:val="24"/>
        </w:rPr>
        <w:t xml:space="preserve"> μ</w:t>
      </w:r>
      <w:r>
        <w:rPr>
          <w:rFonts w:eastAsia="Times New Roman"/>
          <w:szCs w:val="24"/>
        </w:rPr>
        <w:t>ι</w:t>
      </w:r>
      <w:r w:rsidRPr="005D2BE4">
        <w:rPr>
          <w:rFonts w:eastAsia="Times New Roman"/>
          <w:szCs w:val="24"/>
        </w:rPr>
        <w:t xml:space="preserve">α πολύ υπεύθυνη εργασία που δεν μπορεί να </w:t>
      </w:r>
      <w:proofErr w:type="spellStart"/>
      <w:r w:rsidRPr="005D2BE4">
        <w:rPr>
          <w:rFonts w:eastAsia="Times New Roman"/>
          <w:szCs w:val="24"/>
        </w:rPr>
        <w:t>παράξει</w:t>
      </w:r>
      <w:proofErr w:type="spellEnd"/>
      <w:r w:rsidRPr="005D2BE4">
        <w:rPr>
          <w:rFonts w:eastAsia="Times New Roman"/>
          <w:szCs w:val="24"/>
        </w:rPr>
        <w:t xml:space="preserve"> έργο αν δεν υπάρχει όραμα</w:t>
      </w:r>
      <w:r>
        <w:rPr>
          <w:rFonts w:eastAsia="Times New Roman"/>
          <w:szCs w:val="24"/>
        </w:rPr>
        <w:t>.</w:t>
      </w:r>
    </w:p>
    <w:p w14:paraId="1664ECDA" w14:textId="77777777" w:rsidR="00A97886" w:rsidRDefault="00361846">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1664ECDB" w14:textId="77777777" w:rsidR="00A97886" w:rsidRDefault="00361846">
      <w:pPr>
        <w:spacing w:line="600" w:lineRule="auto"/>
        <w:ind w:firstLine="720"/>
        <w:jc w:val="both"/>
        <w:rPr>
          <w:rFonts w:eastAsia="Times New Roman"/>
          <w:szCs w:val="24"/>
        </w:rPr>
      </w:pPr>
      <w:r>
        <w:rPr>
          <w:rFonts w:eastAsia="Times New Roman"/>
          <w:szCs w:val="24"/>
        </w:rPr>
        <w:t>Κύριε Πρόεδρε, τελειώνω σε ένα λε</w:t>
      </w:r>
      <w:r>
        <w:rPr>
          <w:rFonts w:eastAsia="Times New Roman"/>
          <w:szCs w:val="24"/>
        </w:rPr>
        <w:t xml:space="preserve">πτό. </w:t>
      </w:r>
    </w:p>
    <w:p w14:paraId="1664ECDC" w14:textId="77777777" w:rsidR="00A97886" w:rsidRDefault="00361846">
      <w:pPr>
        <w:spacing w:line="600" w:lineRule="auto"/>
        <w:ind w:firstLine="720"/>
        <w:jc w:val="both"/>
        <w:rPr>
          <w:rFonts w:eastAsia="Times New Roman"/>
          <w:szCs w:val="24"/>
        </w:rPr>
      </w:pPr>
      <w:r>
        <w:rPr>
          <w:rFonts w:eastAsia="Times New Roman"/>
          <w:szCs w:val="24"/>
        </w:rPr>
        <w:lastRenderedPageBreak/>
        <w:t>Έ</w:t>
      </w:r>
      <w:r w:rsidRPr="005D2BE4">
        <w:rPr>
          <w:rFonts w:eastAsia="Times New Roman"/>
          <w:szCs w:val="24"/>
        </w:rPr>
        <w:t>τσι</w:t>
      </w:r>
      <w:r>
        <w:rPr>
          <w:rFonts w:eastAsia="Times New Roman"/>
          <w:szCs w:val="24"/>
        </w:rPr>
        <w:t>,</w:t>
      </w:r>
      <w:r w:rsidRPr="005D2BE4">
        <w:rPr>
          <w:rFonts w:eastAsia="Times New Roman"/>
          <w:szCs w:val="24"/>
        </w:rPr>
        <w:t xml:space="preserve"> λοιπόν</w:t>
      </w:r>
      <w:r>
        <w:rPr>
          <w:rFonts w:eastAsia="Times New Roman"/>
          <w:szCs w:val="24"/>
        </w:rPr>
        <w:t>,</w:t>
      </w:r>
      <w:r w:rsidRPr="005D2BE4">
        <w:rPr>
          <w:rFonts w:eastAsia="Times New Roman"/>
          <w:szCs w:val="24"/>
        </w:rPr>
        <w:t xml:space="preserve"> </w:t>
      </w:r>
      <w:r>
        <w:rPr>
          <w:rFonts w:eastAsia="Times New Roman"/>
          <w:szCs w:val="24"/>
        </w:rPr>
        <w:t>θ</w:t>
      </w:r>
      <w:r w:rsidRPr="005D2BE4">
        <w:rPr>
          <w:rFonts w:eastAsia="Times New Roman"/>
          <w:szCs w:val="24"/>
        </w:rPr>
        <w:t>υμάμαι ένα</w:t>
      </w:r>
      <w:r>
        <w:rPr>
          <w:rFonts w:eastAsia="Times New Roman"/>
          <w:szCs w:val="24"/>
        </w:rPr>
        <w:t>ν ε</w:t>
      </w:r>
      <w:r w:rsidRPr="005D2BE4">
        <w:rPr>
          <w:rFonts w:eastAsia="Times New Roman"/>
          <w:szCs w:val="24"/>
        </w:rPr>
        <w:t xml:space="preserve">πίκαιρο και διαχρονικό </w:t>
      </w:r>
      <w:r>
        <w:rPr>
          <w:rFonts w:eastAsia="Times New Roman"/>
          <w:szCs w:val="24"/>
        </w:rPr>
        <w:t xml:space="preserve">ήρωα, θυμάμαι τον Ταρτούφο. Ο Ταρτούφος είναι </w:t>
      </w:r>
      <w:r w:rsidRPr="005D2BE4">
        <w:rPr>
          <w:rFonts w:eastAsia="Times New Roman"/>
          <w:szCs w:val="24"/>
        </w:rPr>
        <w:t>το σύμβολο της υποκρισίας</w:t>
      </w:r>
      <w:r>
        <w:rPr>
          <w:rFonts w:eastAsia="Times New Roman"/>
          <w:szCs w:val="24"/>
        </w:rPr>
        <w:t>,</w:t>
      </w:r>
      <w:r w:rsidRPr="005D2BE4">
        <w:rPr>
          <w:rFonts w:eastAsia="Times New Roman"/>
          <w:szCs w:val="24"/>
        </w:rPr>
        <w:t xml:space="preserve"> της υποκριτικής συμπεριφοράς</w:t>
      </w:r>
      <w:r>
        <w:rPr>
          <w:rFonts w:eastAsia="Times New Roman"/>
          <w:szCs w:val="24"/>
        </w:rPr>
        <w:t>,</w:t>
      </w:r>
      <w:r w:rsidRPr="005D2BE4">
        <w:rPr>
          <w:rFonts w:eastAsia="Times New Roman"/>
          <w:szCs w:val="24"/>
        </w:rPr>
        <w:t xml:space="preserve"> μπορεί και επιβιώνει υποκρινόμενος </w:t>
      </w:r>
      <w:r>
        <w:rPr>
          <w:rFonts w:eastAsia="Times New Roman"/>
          <w:szCs w:val="24"/>
        </w:rPr>
        <w:t xml:space="preserve">τον θρησκευόμενο, τον θεοσεβούμενο, τον ηθικό, τον λάτρη της </w:t>
      </w:r>
      <w:r>
        <w:rPr>
          <w:rFonts w:eastAsia="Times New Roman"/>
          <w:szCs w:val="24"/>
        </w:rPr>
        <w:t>οικογένειας, τον λάτρη της ε</w:t>
      </w:r>
      <w:r w:rsidRPr="005D2BE4">
        <w:rPr>
          <w:rFonts w:eastAsia="Times New Roman"/>
          <w:szCs w:val="24"/>
        </w:rPr>
        <w:t>ιρήνης</w:t>
      </w:r>
      <w:r>
        <w:rPr>
          <w:rFonts w:eastAsia="Times New Roman"/>
          <w:szCs w:val="24"/>
        </w:rPr>
        <w:t>,</w:t>
      </w:r>
      <w:r w:rsidRPr="005D2BE4">
        <w:rPr>
          <w:rFonts w:eastAsia="Times New Roman"/>
          <w:szCs w:val="24"/>
        </w:rPr>
        <w:t xml:space="preserve"> της αλήθειας</w:t>
      </w:r>
      <w:r>
        <w:rPr>
          <w:rFonts w:eastAsia="Times New Roman"/>
          <w:szCs w:val="24"/>
        </w:rPr>
        <w:t>,</w:t>
      </w:r>
      <w:r w:rsidRPr="005D2BE4">
        <w:rPr>
          <w:rFonts w:eastAsia="Times New Roman"/>
          <w:szCs w:val="24"/>
        </w:rPr>
        <w:t xml:space="preserve"> σταυροκοπιέται σε κάθε </w:t>
      </w:r>
      <w:r>
        <w:rPr>
          <w:rFonts w:eastAsia="Times New Roman"/>
          <w:szCs w:val="24"/>
        </w:rPr>
        <w:t>έκφρασή του,</w:t>
      </w:r>
      <w:r w:rsidRPr="005D2BE4">
        <w:rPr>
          <w:rFonts w:eastAsia="Times New Roman"/>
          <w:szCs w:val="24"/>
        </w:rPr>
        <w:t xml:space="preserve"> άλλα πράττει τα εντελώς αντίθετα</w:t>
      </w:r>
      <w:r>
        <w:rPr>
          <w:rFonts w:eastAsia="Times New Roman"/>
          <w:szCs w:val="24"/>
        </w:rPr>
        <w:t>, καθώς λειτουργεί αυστηρά δι’</w:t>
      </w:r>
      <w:r w:rsidRPr="005D2BE4">
        <w:rPr>
          <w:rFonts w:eastAsia="Times New Roman"/>
          <w:szCs w:val="24"/>
        </w:rPr>
        <w:t xml:space="preserve"> ίδιον όφελος</w:t>
      </w:r>
      <w:r>
        <w:rPr>
          <w:rFonts w:eastAsia="Times New Roman"/>
          <w:szCs w:val="24"/>
        </w:rPr>
        <w:t>.</w:t>
      </w:r>
      <w:r w:rsidRPr="005D2BE4">
        <w:rPr>
          <w:rFonts w:eastAsia="Times New Roman"/>
          <w:szCs w:val="24"/>
        </w:rPr>
        <w:t xml:space="preserve"> </w:t>
      </w:r>
    </w:p>
    <w:p w14:paraId="1664ECDD" w14:textId="77777777" w:rsidR="00A97886" w:rsidRDefault="00361846">
      <w:pPr>
        <w:spacing w:line="600" w:lineRule="auto"/>
        <w:ind w:firstLine="720"/>
        <w:jc w:val="both"/>
        <w:rPr>
          <w:rFonts w:eastAsia="Times New Roman"/>
          <w:szCs w:val="24"/>
        </w:rPr>
      </w:pPr>
      <w:r w:rsidRPr="005D2BE4">
        <w:rPr>
          <w:rFonts w:eastAsia="Times New Roman"/>
          <w:szCs w:val="24"/>
        </w:rPr>
        <w:t xml:space="preserve">Νομίζω πως ο </w:t>
      </w:r>
      <w:r>
        <w:rPr>
          <w:rFonts w:eastAsia="Times New Roman"/>
          <w:szCs w:val="24"/>
        </w:rPr>
        <w:t xml:space="preserve">Μολιέρος </w:t>
      </w:r>
      <w:r w:rsidRPr="005D2BE4">
        <w:rPr>
          <w:rFonts w:eastAsia="Times New Roman"/>
          <w:szCs w:val="24"/>
        </w:rPr>
        <w:t xml:space="preserve">θα ζήλευε </w:t>
      </w:r>
      <w:r>
        <w:rPr>
          <w:rFonts w:eastAsia="Times New Roman"/>
          <w:szCs w:val="24"/>
        </w:rPr>
        <w:t>πολύ τις</w:t>
      </w:r>
      <w:r w:rsidRPr="005D2BE4">
        <w:rPr>
          <w:rFonts w:eastAsia="Times New Roman"/>
          <w:szCs w:val="24"/>
        </w:rPr>
        <w:t xml:space="preserve"> ερμηνευτικές </w:t>
      </w:r>
      <w:r>
        <w:rPr>
          <w:rFonts w:eastAsia="Times New Roman"/>
          <w:szCs w:val="24"/>
        </w:rPr>
        <w:t>επιδόσεις</w:t>
      </w:r>
      <w:r w:rsidRPr="005D2BE4">
        <w:rPr>
          <w:rFonts w:eastAsia="Times New Roman"/>
          <w:szCs w:val="24"/>
        </w:rPr>
        <w:t xml:space="preserve"> αρκετών εκ των ομιλητών της </w:t>
      </w:r>
      <w:r w:rsidRPr="005D2BE4">
        <w:rPr>
          <w:rFonts w:eastAsia="Times New Roman"/>
          <w:szCs w:val="24"/>
        </w:rPr>
        <w:t>Νέας Δημοκρατίας</w:t>
      </w:r>
      <w:r>
        <w:rPr>
          <w:rFonts w:eastAsia="Times New Roman"/>
          <w:szCs w:val="24"/>
        </w:rPr>
        <w:t>,</w:t>
      </w:r>
      <w:r w:rsidRPr="005D2BE4">
        <w:rPr>
          <w:rFonts w:eastAsia="Times New Roman"/>
          <w:szCs w:val="24"/>
        </w:rPr>
        <w:t xml:space="preserve"> οι οποίοι </w:t>
      </w:r>
      <w:r>
        <w:rPr>
          <w:rFonts w:eastAsia="Times New Roman"/>
          <w:szCs w:val="24"/>
        </w:rPr>
        <w:t>ενδύθηκαν</w:t>
      </w:r>
      <w:r w:rsidRPr="005D2BE4">
        <w:rPr>
          <w:rFonts w:eastAsia="Times New Roman"/>
          <w:szCs w:val="24"/>
        </w:rPr>
        <w:t xml:space="preserve"> </w:t>
      </w:r>
      <w:r>
        <w:rPr>
          <w:rFonts w:eastAsia="Times New Roman"/>
          <w:szCs w:val="24"/>
        </w:rPr>
        <w:t>το ένδυμα του αμόλυντου, του αναμάρτητου, του θρησκευόμενου θεοσεβούμενου πατριώτη, του μοναδικού πατριώτη ο οποίος</w:t>
      </w:r>
      <w:r w:rsidRPr="005D2BE4">
        <w:rPr>
          <w:rFonts w:eastAsia="Times New Roman"/>
          <w:szCs w:val="24"/>
        </w:rPr>
        <w:t xml:space="preserve"> υπερασπίζεται τα εθνικά συμφέροντα</w:t>
      </w:r>
      <w:r>
        <w:rPr>
          <w:rFonts w:eastAsia="Times New Roman"/>
          <w:szCs w:val="24"/>
        </w:rPr>
        <w:t xml:space="preserve">, αλλά </w:t>
      </w:r>
      <w:r w:rsidRPr="005D2BE4">
        <w:rPr>
          <w:rFonts w:eastAsia="Times New Roman"/>
          <w:szCs w:val="24"/>
        </w:rPr>
        <w:t xml:space="preserve">δεν λέει ποτέ τίποτε για τη θέση του </w:t>
      </w:r>
      <w:r>
        <w:rPr>
          <w:rFonts w:eastAsia="Times New Roman"/>
          <w:szCs w:val="24"/>
        </w:rPr>
        <w:t xml:space="preserve">γνωρίζοντας καλά </w:t>
      </w:r>
      <w:r w:rsidRPr="005D2BE4">
        <w:rPr>
          <w:rFonts w:eastAsia="Times New Roman"/>
          <w:szCs w:val="24"/>
        </w:rPr>
        <w:t xml:space="preserve">πως ο </w:t>
      </w:r>
      <w:r w:rsidRPr="005D2BE4">
        <w:rPr>
          <w:rFonts w:eastAsia="Times New Roman"/>
          <w:szCs w:val="24"/>
        </w:rPr>
        <w:t>σκοπός αγιάζει τα μέσα</w:t>
      </w:r>
      <w:r>
        <w:rPr>
          <w:rFonts w:eastAsia="Times New Roman"/>
          <w:szCs w:val="24"/>
        </w:rPr>
        <w:t>.</w:t>
      </w:r>
    </w:p>
    <w:p w14:paraId="1664ECDE" w14:textId="77777777" w:rsidR="00A97886" w:rsidRDefault="00361846">
      <w:pPr>
        <w:spacing w:line="600" w:lineRule="auto"/>
        <w:ind w:firstLine="720"/>
        <w:jc w:val="both"/>
        <w:rPr>
          <w:rFonts w:eastAsia="Times New Roman"/>
          <w:szCs w:val="24"/>
        </w:rPr>
      </w:pPr>
      <w:r w:rsidRPr="005D2BE4">
        <w:rPr>
          <w:rFonts w:eastAsia="Times New Roman"/>
          <w:szCs w:val="24"/>
        </w:rPr>
        <w:t xml:space="preserve">Θα κλείσω </w:t>
      </w:r>
      <w:r>
        <w:rPr>
          <w:rFonts w:eastAsia="Times New Roman"/>
          <w:szCs w:val="24"/>
        </w:rPr>
        <w:t>με μια προχθεσινή αναφορά του Σ</w:t>
      </w:r>
      <w:r w:rsidRPr="005D2BE4">
        <w:rPr>
          <w:rFonts w:eastAsia="Times New Roman"/>
          <w:szCs w:val="24"/>
        </w:rPr>
        <w:t>τέφανου Μάνου</w:t>
      </w:r>
      <w:r>
        <w:rPr>
          <w:rFonts w:eastAsia="Times New Roman"/>
          <w:szCs w:val="24"/>
        </w:rPr>
        <w:t>. Οι κυβερνήσεις πρέπει να παίρνουν</w:t>
      </w:r>
      <w:r w:rsidRPr="005D2BE4">
        <w:rPr>
          <w:rFonts w:eastAsia="Times New Roman"/>
          <w:szCs w:val="24"/>
        </w:rPr>
        <w:t xml:space="preserve"> αποφάσεις</w:t>
      </w:r>
      <w:r>
        <w:rPr>
          <w:rFonts w:eastAsia="Times New Roman"/>
          <w:szCs w:val="24"/>
        </w:rPr>
        <w:t>.</w:t>
      </w:r>
      <w:r w:rsidRPr="005D2BE4">
        <w:rPr>
          <w:rFonts w:eastAsia="Times New Roman"/>
          <w:szCs w:val="24"/>
        </w:rPr>
        <w:t xml:space="preserve"> Στις σχέσεις μας με την </w:t>
      </w:r>
      <w:r>
        <w:rPr>
          <w:rFonts w:eastAsia="Times New Roman"/>
          <w:szCs w:val="24"/>
        </w:rPr>
        <w:t>Π</w:t>
      </w:r>
      <w:r w:rsidRPr="005D2BE4">
        <w:rPr>
          <w:rFonts w:eastAsia="Times New Roman"/>
          <w:szCs w:val="24"/>
        </w:rPr>
        <w:t xml:space="preserve">ρώην </w:t>
      </w:r>
      <w:r w:rsidRPr="005D2BE4">
        <w:rPr>
          <w:rFonts w:eastAsia="Times New Roman"/>
          <w:szCs w:val="24"/>
        </w:rPr>
        <w:t xml:space="preserve">Γιουγκοσλαβική Δημοκρατία </w:t>
      </w:r>
      <w:r>
        <w:rPr>
          <w:rFonts w:eastAsia="Times New Roman"/>
          <w:szCs w:val="24"/>
        </w:rPr>
        <w:t xml:space="preserve">της </w:t>
      </w:r>
      <w:r w:rsidRPr="005D2BE4">
        <w:rPr>
          <w:rFonts w:eastAsia="Times New Roman"/>
          <w:szCs w:val="24"/>
        </w:rPr>
        <w:t>Μακεδονίας</w:t>
      </w:r>
      <w:r>
        <w:rPr>
          <w:rFonts w:eastAsia="Times New Roman"/>
          <w:szCs w:val="24"/>
        </w:rPr>
        <w:t>,</w:t>
      </w:r>
      <w:r w:rsidRPr="005D2BE4">
        <w:rPr>
          <w:rFonts w:eastAsia="Times New Roman"/>
          <w:szCs w:val="24"/>
        </w:rPr>
        <w:t xml:space="preserve"> όπως και στη σχέση μας με την Τουρκία ή το Κυ</w:t>
      </w:r>
      <w:r w:rsidRPr="005D2BE4">
        <w:rPr>
          <w:rFonts w:eastAsia="Times New Roman"/>
          <w:szCs w:val="24"/>
        </w:rPr>
        <w:lastRenderedPageBreak/>
        <w:t>πριακό</w:t>
      </w:r>
      <w:r>
        <w:rPr>
          <w:rFonts w:eastAsia="Times New Roman"/>
          <w:szCs w:val="24"/>
        </w:rPr>
        <w:t>,</w:t>
      </w:r>
      <w:r w:rsidRPr="005D2BE4">
        <w:rPr>
          <w:rFonts w:eastAsia="Times New Roman"/>
          <w:szCs w:val="24"/>
        </w:rPr>
        <w:t xml:space="preserve"> διαδοχ</w:t>
      </w:r>
      <w:r w:rsidRPr="005D2BE4">
        <w:rPr>
          <w:rFonts w:eastAsia="Times New Roman"/>
          <w:szCs w:val="24"/>
        </w:rPr>
        <w:t>ικές ελληνικές κυβερνήσεις επέλεξαν να μεταθέσουν δύσκολες αποφάσεις για το μέλλον δήθεν για να βελτιώσουν</w:t>
      </w:r>
      <w:r>
        <w:rPr>
          <w:rFonts w:eastAsia="Times New Roman"/>
          <w:szCs w:val="24"/>
        </w:rPr>
        <w:t>.</w:t>
      </w:r>
    </w:p>
    <w:p w14:paraId="1664ECDF" w14:textId="77777777" w:rsidR="00A97886" w:rsidRDefault="00361846">
      <w:pPr>
        <w:spacing w:line="600" w:lineRule="auto"/>
        <w:ind w:firstLine="720"/>
        <w:jc w:val="both"/>
        <w:rPr>
          <w:rFonts w:eastAsia="Times New Roman"/>
          <w:szCs w:val="24"/>
        </w:rPr>
      </w:pPr>
      <w:r>
        <w:rPr>
          <w:rFonts w:eastAsia="Times New Roman"/>
          <w:szCs w:val="24"/>
        </w:rPr>
        <w:t>Κυρίες και κύριοι συνάδελφοι, με τ</w:t>
      </w:r>
      <w:r w:rsidRPr="005D2BE4">
        <w:rPr>
          <w:rFonts w:eastAsia="Times New Roman"/>
          <w:szCs w:val="24"/>
        </w:rPr>
        <w:t xml:space="preserve">η βαθιά </w:t>
      </w:r>
      <w:r>
        <w:rPr>
          <w:rFonts w:eastAsia="Times New Roman"/>
          <w:szCs w:val="24"/>
        </w:rPr>
        <w:t xml:space="preserve">πίστη πως η ελληνική Μακεδονία βγαίνει </w:t>
      </w:r>
      <w:r w:rsidRPr="005D2BE4">
        <w:rPr>
          <w:rFonts w:eastAsia="Times New Roman"/>
          <w:szCs w:val="24"/>
        </w:rPr>
        <w:t xml:space="preserve">ενισχυμένη από την υπογραφή </w:t>
      </w:r>
      <w:r>
        <w:rPr>
          <w:rFonts w:eastAsia="Times New Roman"/>
          <w:szCs w:val="24"/>
        </w:rPr>
        <w:t>α</w:t>
      </w:r>
      <w:r w:rsidRPr="005D2BE4">
        <w:rPr>
          <w:rFonts w:eastAsia="Times New Roman"/>
          <w:szCs w:val="24"/>
        </w:rPr>
        <w:t xml:space="preserve">υτής </w:t>
      </w:r>
      <w:r>
        <w:rPr>
          <w:rFonts w:eastAsia="Times New Roman"/>
          <w:szCs w:val="24"/>
        </w:rPr>
        <w:t>της σ</w:t>
      </w:r>
      <w:r w:rsidRPr="005D2BE4">
        <w:rPr>
          <w:rFonts w:eastAsia="Times New Roman"/>
          <w:szCs w:val="24"/>
        </w:rPr>
        <w:t>υμφωνίας</w:t>
      </w:r>
      <w:r w:rsidRPr="005D2BE4">
        <w:rPr>
          <w:rFonts w:eastAsia="Times New Roman"/>
          <w:szCs w:val="24"/>
        </w:rPr>
        <w:t xml:space="preserve"> και ως Μακεδόνας Βο</w:t>
      </w:r>
      <w:r w:rsidRPr="005D2BE4">
        <w:rPr>
          <w:rFonts w:eastAsia="Times New Roman"/>
          <w:szCs w:val="24"/>
        </w:rPr>
        <w:t xml:space="preserve">υλευτής και με πατριωτική ευθύνη και </w:t>
      </w:r>
      <w:r>
        <w:rPr>
          <w:rFonts w:eastAsia="Times New Roman"/>
          <w:szCs w:val="24"/>
        </w:rPr>
        <w:t>σ</w:t>
      </w:r>
      <w:r w:rsidRPr="005D2BE4">
        <w:rPr>
          <w:rFonts w:eastAsia="Times New Roman"/>
          <w:szCs w:val="24"/>
        </w:rPr>
        <w:t>υνείδηση απέναντι στο μέλλον της χώρας</w:t>
      </w:r>
      <w:r>
        <w:rPr>
          <w:rFonts w:eastAsia="Times New Roman"/>
          <w:szCs w:val="24"/>
        </w:rPr>
        <w:t>,</w:t>
      </w:r>
      <w:r w:rsidRPr="005D2BE4">
        <w:rPr>
          <w:rFonts w:eastAsia="Times New Roman"/>
          <w:szCs w:val="24"/>
        </w:rPr>
        <w:t xml:space="preserve"> </w:t>
      </w:r>
      <w:r>
        <w:rPr>
          <w:rFonts w:eastAsia="Times New Roman"/>
          <w:szCs w:val="24"/>
        </w:rPr>
        <w:t>α</w:t>
      </w:r>
      <w:r w:rsidRPr="005D2BE4">
        <w:rPr>
          <w:rFonts w:eastAsia="Times New Roman"/>
          <w:szCs w:val="24"/>
        </w:rPr>
        <w:t xml:space="preserve">λλά και της διαχρονικά </w:t>
      </w:r>
      <w:proofErr w:type="spellStart"/>
      <w:r w:rsidRPr="005D2BE4">
        <w:rPr>
          <w:rFonts w:eastAsia="Times New Roman"/>
          <w:szCs w:val="24"/>
        </w:rPr>
        <w:t>παραμελημένη</w:t>
      </w:r>
      <w:r>
        <w:rPr>
          <w:rFonts w:eastAsia="Times New Roman"/>
          <w:szCs w:val="24"/>
        </w:rPr>
        <w:t>ς</w:t>
      </w:r>
      <w:proofErr w:type="spellEnd"/>
      <w:r>
        <w:rPr>
          <w:rFonts w:eastAsia="Times New Roman"/>
          <w:szCs w:val="24"/>
        </w:rPr>
        <w:t xml:space="preserve"> και λεηλατημένης</w:t>
      </w:r>
      <w:r w:rsidRPr="005D2BE4">
        <w:rPr>
          <w:rFonts w:eastAsia="Times New Roman"/>
          <w:szCs w:val="24"/>
        </w:rPr>
        <w:t xml:space="preserve"> </w:t>
      </w:r>
      <w:r>
        <w:rPr>
          <w:rFonts w:eastAsia="Times New Roman"/>
          <w:szCs w:val="24"/>
        </w:rPr>
        <w:t>ε</w:t>
      </w:r>
      <w:r w:rsidRPr="005D2BE4">
        <w:rPr>
          <w:rFonts w:eastAsia="Times New Roman"/>
          <w:szCs w:val="24"/>
        </w:rPr>
        <w:t xml:space="preserve">λληνικής Μακεδονίας </w:t>
      </w:r>
      <w:r>
        <w:rPr>
          <w:rFonts w:eastAsia="Times New Roman"/>
          <w:szCs w:val="24"/>
        </w:rPr>
        <w:t>υπερ</w:t>
      </w:r>
      <w:r w:rsidRPr="005D2BE4">
        <w:rPr>
          <w:rFonts w:eastAsia="Times New Roman"/>
          <w:szCs w:val="24"/>
        </w:rPr>
        <w:t>ψηφίζω τη Συμφωνία των Πρεσπών</w:t>
      </w:r>
      <w:r>
        <w:rPr>
          <w:rFonts w:eastAsia="Times New Roman"/>
          <w:szCs w:val="24"/>
        </w:rPr>
        <w:t>.</w:t>
      </w:r>
    </w:p>
    <w:p w14:paraId="1664ECE0" w14:textId="77777777" w:rsidR="00A97886" w:rsidRDefault="00361846">
      <w:pPr>
        <w:spacing w:line="600" w:lineRule="auto"/>
        <w:ind w:firstLine="720"/>
        <w:jc w:val="both"/>
        <w:rPr>
          <w:rFonts w:eastAsia="Times New Roman"/>
          <w:szCs w:val="24"/>
        </w:rPr>
      </w:pPr>
      <w:r>
        <w:rPr>
          <w:rFonts w:eastAsia="Times New Roman"/>
          <w:szCs w:val="24"/>
        </w:rPr>
        <w:t>Σας ευχαριστώ.</w:t>
      </w:r>
      <w:r w:rsidRPr="005D2BE4">
        <w:rPr>
          <w:rFonts w:eastAsia="Times New Roman"/>
          <w:szCs w:val="24"/>
        </w:rPr>
        <w:t xml:space="preserve"> </w:t>
      </w:r>
    </w:p>
    <w:p w14:paraId="1664ECE1" w14:textId="77777777" w:rsidR="00A97886" w:rsidRDefault="00361846">
      <w:pPr>
        <w:spacing w:line="600" w:lineRule="auto"/>
        <w:ind w:firstLine="720"/>
        <w:jc w:val="center"/>
        <w:rPr>
          <w:rFonts w:eastAsia="Times New Roman"/>
          <w:szCs w:val="24"/>
        </w:rPr>
      </w:pPr>
      <w:r>
        <w:rPr>
          <w:rFonts w:eastAsia="Times New Roman" w:cs="Times New Roman"/>
          <w:szCs w:val="24"/>
        </w:rPr>
        <w:t>(Χειροκροτήματα από την πτέρυγα</w:t>
      </w:r>
      <w:r w:rsidRPr="00D26E06">
        <w:rPr>
          <w:rFonts w:eastAsia="Times New Roman" w:cs="Times New Roman"/>
          <w:szCs w:val="24"/>
        </w:rPr>
        <w:t xml:space="preserve"> </w:t>
      </w:r>
      <w:r>
        <w:rPr>
          <w:rFonts w:eastAsia="Times New Roman" w:cs="Times New Roman"/>
          <w:szCs w:val="24"/>
        </w:rPr>
        <w:t>του ΣΥΡΙΖΑ)</w:t>
      </w:r>
    </w:p>
    <w:p w14:paraId="1664ECE2" w14:textId="77777777" w:rsidR="00A97886" w:rsidRDefault="00361846">
      <w:pPr>
        <w:spacing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Προχωρούμε </w:t>
      </w:r>
      <w:r w:rsidRPr="005D2BE4">
        <w:rPr>
          <w:rFonts w:eastAsia="Times New Roman"/>
          <w:szCs w:val="24"/>
        </w:rPr>
        <w:t>με τον Βουλευτή της Νέας Δημοκρατίας</w:t>
      </w:r>
      <w:r w:rsidRPr="00D26E06">
        <w:rPr>
          <w:rFonts w:eastAsia="Times New Roman"/>
          <w:szCs w:val="24"/>
        </w:rPr>
        <w:t>,</w:t>
      </w:r>
      <w:r w:rsidRPr="005D2BE4">
        <w:rPr>
          <w:rFonts w:eastAsia="Times New Roman"/>
          <w:szCs w:val="24"/>
        </w:rPr>
        <w:t xml:space="preserve"> τον </w:t>
      </w:r>
      <w:r>
        <w:rPr>
          <w:rFonts w:eastAsia="Times New Roman"/>
          <w:szCs w:val="24"/>
        </w:rPr>
        <w:t>κ.</w:t>
      </w:r>
      <w:r w:rsidRPr="005D2BE4">
        <w:rPr>
          <w:rFonts w:eastAsia="Times New Roman"/>
          <w:szCs w:val="24"/>
        </w:rPr>
        <w:t xml:space="preserve"> Κεφαλογιάννη</w:t>
      </w:r>
      <w:r>
        <w:rPr>
          <w:rFonts w:eastAsia="Times New Roman"/>
          <w:szCs w:val="24"/>
        </w:rPr>
        <w:t>.</w:t>
      </w:r>
    </w:p>
    <w:p w14:paraId="1664ECE3" w14:textId="77777777" w:rsidR="00A97886" w:rsidRDefault="00361846">
      <w:pPr>
        <w:spacing w:line="600" w:lineRule="auto"/>
        <w:ind w:firstLine="720"/>
        <w:jc w:val="both"/>
        <w:rPr>
          <w:rFonts w:eastAsia="Times New Roman"/>
          <w:szCs w:val="24"/>
        </w:rPr>
      </w:pPr>
      <w:r>
        <w:rPr>
          <w:rFonts w:eastAsia="Times New Roman"/>
          <w:szCs w:val="24"/>
        </w:rPr>
        <w:t>Ορίστε, κύριε Κεφαλογιάννη, έχετε τον λόγο για πέντε</w:t>
      </w:r>
      <w:r w:rsidRPr="005D2BE4">
        <w:rPr>
          <w:rFonts w:eastAsia="Times New Roman"/>
          <w:szCs w:val="24"/>
        </w:rPr>
        <w:t xml:space="preserve"> λεπτά</w:t>
      </w:r>
      <w:r>
        <w:rPr>
          <w:rFonts w:eastAsia="Times New Roman"/>
          <w:szCs w:val="24"/>
        </w:rPr>
        <w:t>.</w:t>
      </w:r>
      <w:r w:rsidRPr="005D2BE4">
        <w:rPr>
          <w:rFonts w:eastAsia="Times New Roman"/>
          <w:szCs w:val="24"/>
        </w:rPr>
        <w:t xml:space="preserve"> </w:t>
      </w:r>
    </w:p>
    <w:p w14:paraId="1664ECE4" w14:textId="77777777" w:rsidR="00A97886" w:rsidRDefault="00361846">
      <w:pPr>
        <w:spacing w:line="600" w:lineRule="auto"/>
        <w:ind w:firstLine="720"/>
        <w:jc w:val="both"/>
        <w:rPr>
          <w:rFonts w:eastAsia="Times New Roman"/>
          <w:szCs w:val="24"/>
        </w:rPr>
      </w:pPr>
      <w:r w:rsidRPr="00D26E06">
        <w:rPr>
          <w:rFonts w:eastAsia="Times New Roman"/>
          <w:b/>
          <w:szCs w:val="24"/>
        </w:rPr>
        <w:t>ΙΩΑΝΝΗΣ ΚΕΦΑΛΟΓΙΑΝΝΗΣ:</w:t>
      </w:r>
      <w:r>
        <w:rPr>
          <w:rFonts w:eastAsia="Times New Roman"/>
          <w:szCs w:val="24"/>
        </w:rPr>
        <w:t xml:space="preserve"> </w:t>
      </w:r>
      <w:r w:rsidRPr="005D2BE4">
        <w:rPr>
          <w:rFonts w:eastAsia="Times New Roman"/>
          <w:szCs w:val="24"/>
        </w:rPr>
        <w:t>Ευχαριστώ</w:t>
      </w:r>
      <w:r w:rsidRPr="00D26E06">
        <w:rPr>
          <w:rFonts w:eastAsia="Times New Roman"/>
          <w:szCs w:val="24"/>
        </w:rPr>
        <w:t>,</w:t>
      </w:r>
      <w:r w:rsidRPr="005D2BE4">
        <w:rPr>
          <w:rFonts w:eastAsia="Times New Roman"/>
          <w:szCs w:val="24"/>
        </w:rPr>
        <w:t xml:space="preserve"> κύριε Πρόεδρε</w:t>
      </w:r>
      <w:r w:rsidRPr="00791925">
        <w:rPr>
          <w:rFonts w:eastAsia="Times New Roman"/>
          <w:szCs w:val="24"/>
        </w:rPr>
        <w:t>.</w:t>
      </w:r>
    </w:p>
    <w:p w14:paraId="1664ECE5" w14:textId="77777777" w:rsidR="00A97886" w:rsidRDefault="00361846">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w:t>
      </w:r>
      <w:r w:rsidRPr="005D2BE4">
        <w:rPr>
          <w:rFonts w:eastAsia="Times New Roman"/>
          <w:szCs w:val="24"/>
        </w:rPr>
        <w:t xml:space="preserve">προσωπικά δεν έχω εκπλαγεί καθόλου από τις τοποθετήσεις των συναδέλφων της </w:t>
      </w:r>
      <w:r>
        <w:rPr>
          <w:rFonts w:eastAsia="Times New Roman"/>
          <w:szCs w:val="24"/>
        </w:rPr>
        <w:t>σ</w:t>
      </w:r>
      <w:r w:rsidRPr="005D2BE4">
        <w:rPr>
          <w:rFonts w:eastAsia="Times New Roman"/>
          <w:szCs w:val="24"/>
        </w:rPr>
        <w:t xml:space="preserve">υμπολίτευσης </w:t>
      </w:r>
      <w:r w:rsidRPr="005D2BE4">
        <w:rPr>
          <w:rFonts w:eastAsia="Times New Roman"/>
          <w:szCs w:val="24"/>
        </w:rPr>
        <w:t>και των Υπουργών του ΣΥΡΙΖΑ</w:t>
      </w:r>
      <w:r>
        <w:rPr>
          <w:rFonts w:eastAsia="Times New Roman"/>
          <w:szCs w:val="24"/>
        </w:rPr>
        <w:t>,</w:t>
      </w:r>
      <w:r w:rsidRPr="005D2BE4">
        <w:rPr>
          <w:rFonts w:eastAsia="Times New Roman"/>
          <w:szCs w:val="24"/>
        </w:rPr>
        <w:t xml:space="preserve"> οι οποίοι υπερασπίζονται με </w:t>
      </w:r>
      <w:r>
        <w:rPr>
          <w:rFonts w:eastAsia="Times New Roman"/>
          <w:szCs w:val="24"/>
        </w:rPr>
        <w:t>τ</w:t>
      </w:r>
      <w:r w:rsidRPr="005D2BE4">
        <w:rPr>
          <w:rFonts w:eastAsia="Times New Roman"/>
          <w:szCs w:val="24"/>
        </w:rPr>
        <w:t>όσο πάθος το περιεχόμενο μιας εθνικά επιζήμια</w:t>
      </w:r>
      <w:r>
        <w:rPr>
          <w:rFonts w:eastAsia="Times New Roman"/>
          <w:szCs w:val="24"/>
        </w:rPr>
        <w:t>ς</w:t>
      </w:r>
      <w:r w:rsidRPr="005D2BE4">
        <w:rPr>
          <w:rFonts w:eastAsia="Times New Roman"/>
          <w:szCs w:val="24"/>
        </w:rPr>
        <w:t xml:space="preserve"> συμφωνίας</w:t>
      </w:r>
      <w:r>
        <w:rPr>
          <w:rFonts w:eastAsia="Times New Roman"/>
          <w:szCs w:val="24"/>
        </w:rPr>
        <w:t>,</w:t>
      </w:r>
      <w:r w:rsidRPr="005D2BE4">
        <w:rPr>
          <w:rFonts w:eastAsia="Times New Roman"/>
          <w:szCs w:val="24"/>
        </w:rPr>
        <w:t xml:space="preserve"> αυτής της Συμφωνίας των Πρεσπών</w:t>
      </w:r>
      <w:r>
        <w:rPr>
          <w:rFonts w:eastAsia="Times New Roman"/>
          <w:szCs w:val="24"/>
        </w:rPr>
        <w:t>.</w:t>
      </w:r>
    </w:p>
    <w:p w14:paraId="1664ECE6" w14:textId="77777777" w:rsidR="00A97886" w:rsidRDefault="00361846">
      <w:pPr>
        <w:spacing w:line="600" w:lineRule="auto"/>
        <w:ind w:firstLine="720"/>
        <w:jc w:val="both"/>
        <w:rPr>
          <w:rFonts w:eastAsia="Times New Roman"/>
          <w:szCs w:val="24"/>
        </w:rPr>
      </w:pPr>
      <w:r w:rsidRPr="005D2BE4">
        <w:rPr>
          <w:rFonts w:eastAsia="Times New Roman"/>
          <w:szCs w:val="24"/>
        </w:rPr>
        <w:t>Ε</w:t>
      </w:r>
      <w:r>
        <w:rPr>
          <w:rFonts w:eastAsia="Times New Roman"/>
          <w:szCs w:val="24"/>
        </w:rPr>
        <w:t>ίναι ε</w:t>
      </w:r>
      <w:r w:rsidRPr="005D2BE4">
        <w:rPr>
          <w:rFonts w:eastAsia="Times New Roman"/>
          <w:szCs w:val="24"/>
        </w:rPr>
        <w:t>ξάλλου γνωσ</w:t>
      </w:r>
      <w:r w:rsidRPr="005D2BE4">
        <w:rPr>
          <w:rFonts w:eastAsia="Times New Roman"/>
          <w:szCs w:val="24"/>
        </w:rPr>
        <w:t xml:space="preserve">τές οι διαχρονικές θέσεις της Αριστεράς περί δημιουργίας </w:t>
      </w:r>
      <w:r>
        <w:rPr>
          <w:rFonts w:eastAsia="Times New Roman"/>
          <w:szCs w:val="24"/>
        </w:rPr>
        <w:t>μ</w:t>
      </w:r>
      <w:r w:rsidRPr="005D2BE4">
        <w:rPr>
          <w:rFonts w:eastAsia="Times New Roman"/>
          <w:szCs w:val="24"/>
        </w:rPr>
        <w:t>ακεδονικού κράτους</w:t>
      </w:r>
      <w:r>
        <w:rPr>
          <w:rFonts w:eastAsia="Times New Roman"/>
          <w:szCs w:val="24"/>
        </w:rPr>
        <w:t>,</w:t>
      </w:r>
      <w:r w:rsidRPr="005D2BE4">
        <w:rPr>
          <w:rFonts w:eastAsia="Times New Roman"/>
          <w:szCs w:val="24"/>
        </w:rPr>
        <w:t xml:space="preserve"> ξεκινώντας </w:t>
      </w:r>
      <w:r>
        <w:rPr>
          <w:rFonts w:eastAsia="Times New Roman"/>
          <w:szCs w:val="24"/>
        </w:rPr>
        <w:t>μ</w:t>
      </w:r>
      <w:r w:rsidRPr="005D2BE4">
        <w:rPr>
          <w:rFonts w:eastAsia="Times New Roman"/>
          <w:szCs w:val="24"/>
        </w:rPr>
        <w:t>άλιστα τη δεκαετία του 1920 και συγκεκριμένα με την απόφαση του</w:t>
      </w:r>
      <w:r>
        <w:rPr>
          <w:rFonts w:eastAsia="Times New Roman"/>
          <w:szCs w:val="24"/>
        </w:rPr>
        <w:t xml:space="preserve"> 3</w:t>
      </w:r>
      <w:r w:rsidRPr="00BC7C82">
        <w:rPr>
          <w:rFonts w:eastAsia="Times New Roman"/>
          <w:szCs w:val="24"/>
          <w:vertAlign w:val="superscript"/>
        </w:rPr>
        <w:t>ου</w:t>
      </w:r>
      <w:r>
        <w:rPr>
          <w:rFonts w:eastAsia="Times New Roman"/>
          <w:szCs w:val="24"/>
        </w:rPr>
        <w:t xml:space="preserve"> </w:t>
      </w:r>
      <w:r w:rsidRPr="005D2BE4">
        <w:rPr>
          <w:rFonts w:eastAsia="Times New Roman"/>
          <w:szCs w:val="24"/>
        </w:rPr>
        <w:t xml:space="preserve">Συνεδρίου του Κομμουνιστικού Κόμματος </w:t>
      </w:r>
      <w:r>
        <w:rPr>
          <w:rFonts w:eastAsia="Times New Roman"/>
          <w:szCs w:val="24"/>
        </w:rPr>
        <w:t>τον Δεκέμβρη</w:t>
      </w:r>
      <w:r w:rsidRPr="005D2BE4">
        <w:rPr>
          <w:rFonts w:eastAsia="Times New Roman"/>
          <w:szCs w:val="24"/>
        </w:rPr>
        <w:t xml:space="preserve"> 1924 περί ανεξάρτητης Μακεδονίας και περί ανεξά</w:t>
      </w:r>
      <w:r w:rsidRPr="005D2BE4">
        <w:rPr>
          <w:rFonts w:eastAsia="Times New Roman"/>
          <w:szCs w:val="24"/>
        </w:rPr>
        <w:t>ρτητης Θράκης</w:t>
      </w:r>
      <w:r>
        <w:rPr>
          <w:rFonts w:eastAsia="Times New Roman"/>
          <w:szCs w:val="24"/>
        </w:rPr>
        <w:t>. Ρ</w:t>
      </w:r>
      <w:r w:rsidRPr="005D2BE4">
        <w:rPr>
          <w:rFonts w:eastAsia="Times New Roman"/>
          <w:szCs w:val="24"/>
        </w:rPr>
        <w:t>ιζοσπάστης 14</w:t>
      </w:r>
      <w:r>
        <w:rPr>
          <w:rFonts w:eastAsia="Times New Roman"/>
          <w:szCs w:val="24"/>
        </w:rPr>
        <w:t>-</w:t>
      </w:r>
      <w:r w:rsidRPr="005D2BE4">
        <w:rPr>
          <w:rFonts w:eastAsia="Times New Roman"/>
          <w:szCs w:val="24"/>
        </w:rPr>
        <w:t>12</w:t>
      </w:r>
      <w:r>
        <w:rPr>
          <w:rFonts w:eastAsia="Times New Roman"/>
          <w:szCs w:val="24"/>
        </w:rPr>
        <w:t>-</w:t>
      </w:r>
      <w:r w:rsidRPr="005D2BE4">
        <w:rPr>
          <w:rFonts w:eastAsia="Times New Roman"/>
          <w:szCs w:val="24"/>
        </w:rPr>
        <w:t>1924</w:t>
      </w:r>
      <w:r>
        <w:rPr>
          <w:rFonts w:eastAsia="Times New Roman"/>
          <w:szCs w:val="24"/>
        </w:rPr>
        <w:t>.</w:t>
      </w:r>
    </w:p>
    <w:p w14:paraId="1664ECE7" w14:textId="77777777" w:rsidR="00A97886" w:rsidRDefault="00361846">
      <w:pPr>
        <w:spacing w:line="600" w:lineRule="auto"/>
        <w:ind w:firstLine="720"/>
        <w:jc w:val="both"/>
        <w:rPr>
          <w:rFonts w:eastAsia="Times New Roman"/>
          <w:szCs w:val="24"/>
        </w:rPr>
      </w:pPr>
      <w:r>
        <w:rPr>
          <w:rFonts w:eastAsia="Times New Roman"/>
          <w:szCs w:val="24"/>
        </w:rPr>
        <w:t>Όπως,</w:t>
      </w:r>
      <w:r w:rsidRPr="005D2BE4">
        <w:rPr>
          <w:rFonts w:eastAsia="Times New Roman"/>
          <w:szCs w:val="24"/>
        </w:rPr>
        <w:t xml:space="preserve"> </w:t>
      </w:r>
      <w:r>
        <w:rPr>
          <w:rFonts w:eastAsia="Times New Roman"/>
          <w:szCs w:val="24"/>
        </w:rPr>
        <w:t>επίσης,</w:t>
      </w:r>
      <w:r w:rsidRPr="005D2BE4">
        <w:rPr>
          <w:rFonts w:eastAsia="Times New Roman"/>
          <w:szCs w:val="24"/>
        </w:rPr>
        <w:t xml:space="preserve"> είναι γνωστή και η κατάπτυστη απόφαση της </w:t>
      </w:r>
      <w:r>
        <w:rPr>
          <w:rFonts w:eastAsia="Times New Roman"/>
          <w:szCs w:val="24"/>
        </w:rPr>
        <w:t>π</w:t>
      </w:r>
      <w:r w:rsidRPr="005D2BE4">
        <w:rPr>
          <w:rFonts w:eastAsia="Times New Roman"/>
          <w:szCs w:val="24"/>
        </w:rPr>
        <w:t xml:space="preserve">έμπτης </w:t>
      </w:r>
      <w:r>
        <w:rPr>
          <w:rFonts w:eastAsia="Times New Roman"/>
          <w:szCs w:val="24"/>
        </w:rPr>
        <w:t>ο</w:t>
      </w:r>
      <w:r w:rsidRPr="005D2BE4">
        <w:rPr>
          <w:rFonts w:eastAsia="Times New Roman"/>
          <w:szCs w:val="24"/>
        </w:rPr>
        <w:t>λομέλεια</w:t>
      </w:r>
      <w:r>
        <w:rPr>
          <w:rFonts w:eastAsia="Times New Roman"/>
          <w:szCs w:val="24"/>
        </w:rPr>
        <w:t>ς</w:t>
      </w:r>
      <w:r w:rsidRPr="005D2BE4">
        <w:rPr>
          <w:rFonts w:eastAsia="Times New Roman"/>
          <w:szCs w:val="24"/>
        </w:rPr>
        <w:t xml:space="preserve"> </w:t>
      </w:r>
      <w:r w:rsidRPr="005D2BE4">
        <w:rPr>
          <w:rFonts w:eastAsia="Times New Roman"/>
          <w:szCs w:val="24"/>
        </w:rPr>
        <w:t>της Κεντρικής Επιτροπής του Κομμουνιστικού Κόμματος</w:t>
      </w:r>
      <w:r>
        <w:rPr>
          <w:rFonts w:eastAsia="Times New Roman"/>
          <w:szCs w:val="24"/>
        </w:rPr>
        <w:t>,</w:t>
      </w:r>
      <w:r w:rsidRPr="005D2BE4">
        <w:rPr>
          <w:rFonts w:eastAsia="Times New Roman"/>
          <w:szCs w:val="24"/>
        </w:rPr>
        <w:t xml:space="preserve"> 30 και 31 Ιανουαρίου 1949</w:t>
      </w:r>
      <w:r>
        <w:rPr>
          <w:rFonts w:eastAsia="Times New Roman"/>
          <w:szCs w:val="24"/>
        </w:rPr>
        <w:t>,</w:t>
      </w:r>
      <w:r w:rsidRPr="005D2BE4">
        <w:rPr>
          <w:rFonts w:eastAsia="Times New Roman"/>
          <w:szCs w:val="24"/>
        </w:rPr>
        <w:t xml:space="preserve"> που </w:t>
      </w:r>
      <w:r>
        <w:rPr>
          <w:rFonts w:eastAsia="Times New Roman"/>
          <w:szCs w:val="24"/>
        </w:rPr>
        <w:t xml:space="preserve">διακήρυσσε επί </w:t>
      </w:r>
      <w:r w:rsidRPr="005D2BE4">
        <w:rPr>
          <w:rFonts w:eastAsia="Times New Roman"/>
          <w:szCs w:val="24"/>
        </w:rPr>
        <w:t xml:space="preserve">λέξει ότι </w:t>
      </w:r>
      <w:r>
        <w:rPr>
          <w:rFonts w:eastAsia="Times New Roman"/>
          <w:szCs w:val="24"/>
        </w:rPr>
        <w:t>«</w:t>
      </w:r>
      <w:r w:rsidRPr="005D2BE4">
        <w:rPr>
          <w:rFonts w:eastAsia="Times New Roman"/>
          <w:szCs w:val="24"/>
        </w:rPr>
        <w:t>Σαν αποτέλεσμα της νίκης του δημ</w:t>
      </w:r>
      <w:r w:rsidRPr="005D2BE4">
        <w:rPr>
          <w:rFonts w:eastAsia="Times New Roman"/>
          <w:szCs w:val="24"/>
        </w:rPr>
        <w:t>οκρατικού στρατού και της λαϊκής επανάστασης ο μακεδονικός λαός θα βρει την πλήρη αποκατάσταση του</w:t>
      </w:r>
      <w:r>
        <w:rPr>
          <w:rFonts w:eastAsia="Times New Roman"/>
          <w:szCs w:val="24"/>
        </w:rPr>
        <w:t xml:space="preserve">, έτσι όπως τη θέλει ο ίδιος, </w:t>
      </w:r>
      <w:r w:rsidRPr="005D2BE4">
        <w:rPr>
          <w:rFonts w:eastAsia="Times New Roman"/>
          <w:szCs w:val="24"/>
        </w:rPr>
        <w:t xml:space="preserve">προσφέροντας </w:t>
      </w:r>
      <w:r>
        <w:rPr>
          <w:rFonts w:eastAsia="Times New Roman"/>
          <w:szCs w:val="24"/>
        </w:rPr>
        <w:t>τώρα</w:t>
      </w:r>
      <w:r w:rsidRPr="005D2BE4">
        <w:rPr>
          <w:rFonts w:eastAsia="Times New Roman"/>
          <w:szCs w:val="24"/>
        </w:rPr>
        <w:t xml:space="preserve"> το αίμα του για </w:t>
      </w:r>
      <w:r>
        <w:rPr>
          <w:rFonts w:eastAsia="Times New Roman"/>
          <w:szCs w:val="24"/>
        </w:rPr>
        <w:t xml:space="preserve">να </w:t>
      </w:r>
      <w:r w:rsidRPr="005D2BE4">
        <w:rPr>
          <w:rFonts w:eastAsia="Times New Roman"/>
          <w:szCs w:val="24"/>
        </w:rPr>
        <w:t xml:space="preserve">την </w:t>
      </w:r>
      <w:r>
        <w:rPr>
          <w:rFonts w:eastAsia="Times New Roman"/>
          <w:szCs w:val="24"/>
        </w:rPr>
        <w:t xml:space="preserve">αποκτήσει». </w:t>
      </w:r>
      <w:r w:rsidRPr="005D2BE4">
        <w:rPr>
          <w:rFonts w:eastAsia="Times New Roman"/>
          <w:szCs w:val="24"/>
        </w:rPr>
        <w:t xml:space="preserve">Αυτή είναι η </w:t>
      </w:r>
      <w:r w:rsidRPr="005D2BE4">
        <w:rPr>
          <w:rFonts w:eastAsia="Times New Roman"/>
          <w:szCs w:val="24"/>
        </w:rPr>
        <w:lastRenderedPageBreak/>
        <w:t xml:space="preserve">θέση του Κομμουνιστικού Κόμματος πάνω στο </w:t>
      </w:r>
      <w:r>
        <w:rPr>
          <w:rFonts w:eastAsia="Times New Roman"/>
          <w:szCs w:val="24"/>
        </w:rPr>
        <w:t>μ</w:t>
      </w:r>
      <w:r w:rsidRPr="005D2BE4">
        <w:rPr>
          <w:rFonts w:eastAsia="Times New Roman"/>
          <w:szCs w:val="24"/>
        </w:rPr>
        <w:t>ακεδονικό ζήτημα</w:t>
      </w:r>
      <w:r>
        <w:rPr>
          <w:rFonts w:eastAsia="Times New Roman"/>
          <w:szCs w:val="24"/>
        </w:rPr>
        <w:t>.</w:t>
      </w:r>
      <w:r w:rsidRPr="005D2BE4">
        <w:rPr>
          <w:rFonts w:eastAsia="Times New Roman"/>
          <w:szCs w:val="24"/>
        </w:rPr>
        <w:t xml:space="preserve"> Ο</w:t>
      </w:r>
      <w:r w:rsidRPr="005D2BE4">
        <w:rPr>
          <w:rFonts w:eastAsia="Times New Roman"/>
          <w:szCs w:val="24"/>
        </w:rPr>
        <w:t>ι δύο λαοί</w:t>
      </w:r>
      <w:r>
        <w:rPr>
          <w:rFonts w:eastAsia="Times New Roman"/>
          <w:szCs w:val="24"/>
        </w:rPr>
        <w:t>,</w:t>
      </w:r>
      <w:r w:rsidRPr="005D2BE4">
        <w:rPr>
          <w:rFonts w:eastAsia="Times New Roman"/>
          <w:szCs w:val="24"/>
        </w:rPr>
        <w:t xml:space="preserve"> </w:t>
      </w:r>
      <w:r>
        <w:rPr>
          <w:rFonts w:eastAsia="Times New Roman"/>
          <w:szCs w:val="24"/>
        </w:rPr>
        <w:t>ε</w:t>
      </w:r>
      <w:r w:rsidRPr="005D2BE4">
        <w:rPr>
          <w:rFonts w:eastAsia="Times New Roman"/>
          <w:szCs w:val="24"/>
        </w:rPr>
        <w:t xml:space="preserve">λληνικός και </w:t>
      </w:r>
      <w:r>
        <w:rPr>
          <w:rFonts w:eastAsia="Times New Roman"/>
          <w:szCs w:val="24"/>
        </w:rPr>
        <w:t>μ</w:t>
      </w:r>
      <w:r w:rsidRPr="005D2BE4">
        <w:rPr>
          <w:rFonts w:eastAsia="Times New Roman"/>
          <w:szCs w:val="24"/>
        </w:rPr>
        <w:t>ακεδονικός</w:t>
      </w:r>
      <w:r>
        <w:rPr>
          <w:rFonts w:eastAsia="Times New Roman"/>
          <w:szCs w:val="24"/>
        </w:rPr>
        <w:t>,</w:t>
      </w:r>
      <w:r w:rsidRPr="005D2BE4">
        <w:rPr>
          <w:rFonts w:eastAsia="Times New Roman"/>
          <w:szCs w:val="24"/>
        </w:rPr>
        <w:t xml:space="preserve"> παλεύουν </w:t>
      </w:r>
      <w:r>
        <w:rPr>
          <w:rFonts w:eastAsia="Times New Roman"/>
          <w:szCs w:val="24"/>
        </w:rPr>
        <w:t>α</w:t>
      </w:r>
      <w:r w:rsidRPr="005D2BE4">
        <w:rPr>
          <w:rFonts w:eastAsia="Times New Roman"/>
          <w:szCs w:val="24"/>
        </w:rPr>
        <w:t xml:space="preserve">πό κοινού για τη λευτεριά </w:t>
      </w:r>
      <w:r>
        <w:rPr>
          <w:rFonts w:eastAsia="Times New Roman"/>
          <w:szCs w:val="24"/>
        </w:rPr>
        <w:t>τους.</w:t>
      </w:r>
      <w:r w:rsidRPr="005D2BE4">
        <w:rPr>
          <w:rFonts w:eastAsia="Times New Roman"/>
          <w:szCs w:val="24"/>
        </w:rPr>
        <w:t xml:space="preserve"> Σαν αποτέλεσμα της νίκης ο μακεδονικός λαός </w:t>
      </w:r>
      <w:r>
        <w:rPr>
          <w:rFonts w:eastAsia="Times New Roman"/>
          <w:szCs w:val="24"/>
        </w:rPr>
        <w:t xml:space="preserve">θα </w:t>
      </w:r>
      <w:r w:rsidRPr="005D2BE4">
        <w:rPr>
          <w:rFonts w:eastAsia="Times New Roman"/>
          <w:szCs w:val="24"/>
        </w:rPr>
        <w:t>αποφασίσει μόνος του π</w:t>
      </w:r>
      <w:r>
        <w:rPr>
          <w:rFonts w:eastAsia="Times New Roman"/>
          <w:szCs w:val="24"/>
        </w:rPr>
        <w:t>ώ</w:t>
      </w:r>
      <w:r w:rsidRPr="005D2BE4">
        <w:rPr>
          <w:rFonts w:eastAsia="Times New Roman"/>
          <w:szCs w:val="24"/>
        </w:rPr>
        <w:t>ς θέλει να ζήσει και να κυβερνηθεί</w:t>
      </w:r>
      <w:r>
        <w:rPr>
          <w:rFonts w:eastAsia="Times New Roman"/>
          <w:szCs w:val="24"/>
        </w:rPr>
        <w:t>».</w:t>
      </w:r>
    </w:p>
    <w:p w14:paraId="1664ECE8" w14:textId="77777777" w:rsidR="00A97886" w:rsidRDefault="00361846">
      <w:pPr>
        <w:spacing w:line="600" w:lineRule="auto"/>
        <w:ind w:firstLine="720"/>
        <w:jc w:val="both"/>
        <w:rPr>
          <w:rFonts w:eastAsia="Times New Roman"/>
          <w:szCs w:val="24"/>
        </w:rPr>
      </w:pPr>
      <w:r>
        <w:rPr>
          <w:rFonts w:eastAsia="Times New Roman"/>
          <w:szCs w:val="24"/>
        </w:rPr>
        <w:t>Σ</w:t>
      </w:r>
      <w:r w:rsidRPr="005D2BE4">
        <w:rPr>
          <w:rFonts w:eastAsia="Times New Roman"/>
          <w:szCs w:val="24"/>
        </w:rPr>
        <w:t xml:space="preserve">υνεχίζει </w:t>
      </w:r>
      <w:r>
        <w:rPr>
          <w:rFonts w:eastAsia="Times New Roman"/>
          <w:szCs w:val="24"/>
        </w:rPr>
        <w:t xml:space="preserve">η </w:t>
      </w:r>
      <w:r w:rsidRPr="005D2BE4">
        <w:rPr>
          <w:rFonts w:eastAsia="Times New Roman"/>
          <w:szCs w:val="24"/>
        </w:rPr>
        <w:t xml:space="preserve">ίδια απόφαση λέγοντας ότι </w:t>
      </w:r>
      <w:r>
        <w:rPr>
          <w:rFonts w:eastAsia="Times New Roman"/>
          <w:szCs w:val="24"/>
        </w:rPr>
        <w:t>«</w:t>
      </w:r>
      <w:r w:rsidRPr="005D2BE4">
        <w:rPr>
          <w:rFonts w:eastAsia="Times New Roman"/>
          <w:szCs w:val="24"/>
        </w:rPr>
        <w:t xml:space="preserve">ο Παύλος Μελάς ήταν Έλληνας κομιτατζής που έσφιγγε τη θηλιά στο λαιμό του </w:t>
      </w:r>
      <w:r>
        <w:rPr>
          <w:rFonts w:eastAsia="Times New Roman"/>
          <w:szCs w:val="24"/>
        </w:rPr>
        <w:t>μ</w:t>
      </w:r>
      <w:r w:rsidRPr="005D2BE4">
        <w:rPr>
          <w:rFonts w:eastAsia="Times New Roman"/>
          <w:szCs w:val="24"/>
        </w:rPr>
        <w:t>ακεδονικού λαού</w:t>
      </w:r>
      <w:r>
        <w:rPr>
          <w:rFonts w:eastAsia="Times New Roman"/>
          <w:szCs w:val="24"/>
        </w:rPr>
        <w:t>,</w:t>
      </w:r>
      <w:r w:rsidRPr="005D2BE4">
        <w:rPr>
          <w:rFonts w:eastAsia="Times New Roman"/>
          <w:szCs w:val="24"/>
        </w:rPr>
        <w:t xml:space="preserve"> ο οποίος στέναζε κάτω από τόσους </w:t>
      </w:r>
      <w:r>
        <w:rPr>
          <w:rFonts w:eastAsia="Times New Roman"/>
          <w:szCs w:val="24"/>
        </w:rPr>
        <w:t>ζ</w:t>
      </w:r>
      <w:r w:rsidRPr="005D2BE4">
        <w:rPr>
          <w:rFonts w:eastAsia="Times New Roman"/>
          <w:szCs w:val="24"/>
        </w:rPr>
        <w:t>υγού</w:t>
      </w:r>
      <w:r>
        <w:rPr>
          <w:rFonts w:eastAsia="Times New Roman"/>
          <w:szCs w:val="24"/>
        </w:rPr>
        <w:t>ς</w:t>
      </w:r>
      <w:r w:rsidRPr="005D2BE4">
        <w:rPr>
          <w:rFonts w:eastAsia="Times New Roman"/>
          <w:szCs w:val="24"/>
        </w:rPr>
        <w:t xml:space="preserve"> σκλαβιάς</w:t>
      </w:r>
      <w:r>
        <w:rPr>
          <w:rFonts w:eastAsia="Times New Roman"/>
          <w:szCs w:val="24"/>
        </w:rPr>
        <w:t>».</w:t>
      </w:r>
    </w:p>
    <w:p w14:paraId="1664ECE9" w14:textId="77777777" w:rsidR="00A97886" w:rsidRDefault="00361846">
      <w:pPr>
        <w:spacing w:line="600" w:lineRule="auto"/>
        <w:ind w:firstLine="720"/>
        <w:jc w:val="both"/>
        <w:rPr>
          <w:rFonts w:eastAsia="Times New Roman"/>
          <w:szCs w:val="24"/>
        </w:rPr>
      </w:pPr>
      <w:r>
        <w:rPr>
          <w:rFonts w:eastAsia="Times New Roman"/>
          <w:szCs w:val="24"/>
        </w:rPr>
        <w:t>Επομένως, κυρίες και κύριοι συνάδελφοι, δεν μας</w:t>
      </w:r>
      <w:r w:rsidRPr="005D2BE4">
        <w:rPr>
          <w:rFonts w:eastAsia="Times New Roman"/>
          <w:szCs w:val="24"/>
        </w:rPr>
        <w:t xml:space="preserve"> προκαλεί κα</w:t>
      </w:r>
      <w:r>
        <w:rPr>
          <w:rFonts w:eastAsia="Times New Roman"/>
          <w:szCs w:val="24"/>
        </w:rPr>
        <w:t>μ</w:t>
      </w:r>
      <w:r w:rsidRPr="005D2BE4">
        <w:rPr>
          <w:rFonts w:eastAsia="Times New Roman"/>
          <w:szCs w:val="24"/>
        </w:rPr>
        <w:t xml:space="preserve">μία εντύπωση ότι η Κυβέρνηση της </w:t>
      </w:r>
      <w:r>
        <w:rPr>
          <w:rFonts w:eastAsia="Times New Roman"/>
          <w:szCs w:val="24"/>
        </w:rPr>
        <w:t>«</w:t>
      </w:r>
      <w:r>
        <w:rPr>
          <w:rFonts w:eastAsia="Times New Roman"/>
          <w:szCs w:val="24"/>
        </w:rPr>
        <w:t>π</w:t>
      </w:r>
      <w:r w:rsidRPr="005D2BE4">
        <w:rPr>
          <w:rFonts w:eastAsia="Times New Roman"/>
          <w:szCs w:val="24"/>
        </w:rPr>
        <w:t xml:space="preserve">ρώτη </w:t>
      </w:r>
      <w:r w:rsidRPr="005D2BE4">
        <w:rPr>
          <w:rFonts w:eastAsia="Times New Roman"/>
          <w:szCs w:val="24"/>
        </w:rPr>
        <w:t xml:space="preserve">φορά </w:t>
      </w:r>
      <w:proofErr w:type="spellStart"/>
      <w:r>
        <w:rPr>
          <w:rFonts w:eastAsia="Times New Roman"/>
          <w:szCs w:val="24"/>
        </w:rPr>
        <w:t>α</w:t>
      </w:r>
      <w:r w:rsidRPr="005D2BE4">
        <w:rPr>
          <w:rFonts w:eastAsia="Times New Roman"/>
          <w:szCs w:val="24"/>
        </w:rPr>
        <w:t>ριστερά</w:t>
      </w:r>
      <w:r w:rsidRPr="005D2BE4">
        <w:rPr>
          <w:rFonts w:eastAsia="Times New Roman"/>
          <w:szCs w:val="24"/>
        </w:rPr>
        <w:t>ς</w:t>
      </w:r>
      <w:proofErr w:type="spellEnd"/>
      <w:r>
        <w:rPr>
          <w:rFonts w:eastAsia="Times New Roman"/>
          <w:szCs w:val="24"/>
        </w:rPr>
        <w:t>»</w:t>
      </w:r>
      <w:r w:rsidRPr="005D2BE4">
        <w:rPr>
          <w:rFonts w:eastAsia="Times New Roman"/>
          <w:szCs w:val="24"/>
        </w:rPr>
        <w:t xml:space="preserve"> </w:t>
      </w:r>
      <w:r>
        <w:rPr>
          <w:rFonts w:eastAsia="Times New Roman"/>
          <w:szCs w:val="24"/>
        </w:rPr>
        <w:t xml:space="preserve">αποδέχθηκε άνευ </w:t>
      </w:r>
      <w:r w:rsidRPr="005D2BE4">
        <w:rPr>
          <w:rFonts w:eastAsia="Times New Roman"/>
          <w:szCs w:val="24"/>
        </w:rPr>
        <w:t>διαμαρτυρίας</w:t>
      </w:r>
      <w:r>
        <w:rPr>
          <w:rFonts w:eastAsia="Times New Roman"/>
          <w:szCs w:val="24"/>
        </w:rPr>
        <w:t xml:space="preserve"> μια</w:t>
      </w:r>
      <w:r w:rsidRPr="005D2BE4">
        <w:rPr>
          <w:rFonts w:eastAsia="Times New Roman"/>
          <w:szCs w:val="24"/>
        </w:rPr>
        <w:t xml:space="preserve"> ρηματική διακοίνωση </w:t>
      </w:r>
      <w:r>
        <w:rPr>
          <w:rFonts w:eastAsia="Times New Roman"/>
          <w:szCs w:val="24"/>
        </w:rPr>
        <w:t>α</w:t>
      </w:r>
      <w:r w:rsidRPr="005D2BE4">
        <w:rPr>
          <w:rFonts w:eastAsia="Times New Roman"/>
          <w:szCs w:val="24"/>
        </w:rPr>
        <w:t xml:space="preserve">πό πλευράς των Σκοπίων που αναφέρεται πολλαπλώς σε </w:t>
      </w:r>
      <w:r>
        <w:rPr>
          <w:rFonts w:eastAsia="Times New Roman"/>
          <w:szCs w:val="24"/>
        </w:rPr>
        <w:t>μ</w:t>
      </w:r>
      <w:r w:rsidRPr="005D2BE4">
        <w:rPr>
          <w:rFonts w:eastAsia="Times New Roman"/>
          <w:szCs w:val="24"/>
        </w:rPr>
        <w:t>ακεδονικό λαό</w:t>
      </w:r>
      <w:r>
        <w:rPr>
          <w:rFonts w:eastAsia="Times New Roman"/>
          <w:szCs w:val="24"/>
        </w:rPr>
        <w:t>.</w:t>
      </w:r>
      <w:r w:rsidRPr="005D2BE4">
        <w:rPr>
          <w:rFonts w:eastAsia="Times New Roman"/>
          <w:szCs w:val="24"/>
        </w:rPr>
        <w:t xml:space="preserve"> Αντί</w:t>
      </w:r>
      <w:r>
        <w:rPr>
          <w:rFonts w:eastAsia="Times New Roman"/>
          <w:szCs w:val="24"/>
        </w:rPr>
        <w:t>,</w:t>
      </w:r>
      <w:r w:rsidRPr="005D2BE4">
        <w:rPr>
          <w:rFonts w:eastAsia="Times New Roman"/>
          <w:szCs w:val="24"/>
        </w:rPr>
        <w:t xml:space="preserve"> λοιπόν</w:t>
      </w:r>
      <w:r>
        <w:rPr>
          <w:rFonts w:eastAsia="Times New Roman"/>
          <w:szCs w:val="24"/>
        </w:rPr>
        <w:t>,</w:t>
      </w:r>
      <w:r w:rsidRPr="005D2BE4">
        <w:rPr>
          <w:rFonts w:eastAsia="Times New Roman"/>
          <w:szCs w:val="24"/>
        </w:rPr>
        <w:t xml:space="preserve"> ο κ</w:t>
      </w:r>
      <w:r>
        <w:rPr>
          <w:rFonts w:eastAsia="Times New Roman"/>
          <w:szCs w:val="24"/>
        </w:rPr>
        <w:t>.</w:t>
      </w:r>
      <w:r w:rsidRPr="005D2BE4">
        <w:rPr>
          <w:rFonts w:eastAsia="Times New Roman"/>
          <w:szCs w:val="24"/>
        </w:rPr>
        <w:t xml:space="preserve"> Τσίπρας να την επιστρέψει πίσω ως απαράδεκτη</w:t>
      </w:r>
      <w:r>
        <w:rPr>
          <w:rFonts w:eastAsia="Times New Roman"/>
          <w:szCs w:val="24"/>
        </w:rPr>
        <w:t>,</w:t>
      </w:r>
      <w:r w:rsidRPr="005D2BE4">
        <w:rPr>
          <w:rFonts w:eastAsia="Times New Roman"/>
          <w:szCs w:val="24"/>
        </w:rPr>
        <w:t xml:space="preserve"> πανηγύριζε και όχι επειδή </w:t>
      </w:r>
      <w:r>
        <w:rPr>
          <w:rFonts w:eastAsia="Times New Roman"/>
          <w:szCs w:val="24"/>
        </w:rPr>
        <w:t>δ</w:t>
      </w:r>
      <w:r w:rsidRPr="005D2BE4">
        <w:rPr>
          <w:rFonts w:eastAsia="Times New Roman"/>
          <w:szCs w:val="24"/>
        </w:rPr>
        <w:t>εν καταλάβαινε</w:t>
      </w:r>
      <w:r>
        <w:rPr>
          <w:rFonts w:eastAsia="Times New Roman"/>
          <w:szCs w:val="24"/>
        </w:rPr>
        <w:t>,</w:t>
      </w:r>
      <w:r w:rsidRPr="005D2BE4">
        <w:rPr>
          <w:rFonts w:eastAsia="Times New Roman"/>
          <w:szCs w:val="24"/>
        </w:rPr>
        <w:t xml:space="preserve"> αλλά επειδή πίστευε ότι </w:t>
      </w:r>
      <w:r>
        <w:rPr>
          <w:rFonts w:eastAsia="Times New Roman"/>
          <w:szCs w:val="24"/>
        </w:rPr>
        <w:t xml:space="preserve">δεν θα καταλάβει ο </w:t>
      </w:r>
      <w:r w:rsidRPr="005D2BE4">
        <w:rPr>
          <w:rFonts w:eastAsia="Times New Roman"/>
          <w:szCs w:val="24"/>
        </w:rPr>
        <w:t>ελληνικός λαός</w:t>
      </w:r>
      <w:r>
        <w:rPr>
          <w:rFonts w:eastAsia="Times New Roman"/>
          <w:szCs w:val="24"/>
        </w:rPr>
        <w:t>.</w:t>
      </w:r>
    </w:p>
    <w:p w14:paraId="1664ECEA" w14:textId="77777777" w:rsidR="00A97886" w:rsidRDefault="00361846">
      <w:pPr>
        <w:spacing w:line="600" w:lineRule="auto"/>
        <w:ind w:firstLine="720"/>
        <w:jc w:val="both"/>
        <w:rPr>
          <w:rFonts w:eastAsia="Times New Roman"/>
          <w:szCs w:val="24"/>
        </w:rPr>
      </w:pPr>
      <w:r>
        <w:rPr>
          <w:rFonts w:eastAsia="Times New Roman"/>
          <w:szCs w:val="24"/>
        </w:rPr>
        <w:t>Κυρίες και κύριοι</w:t>
      </w:r>
      <w:r w:rsidRPr="005D2BE4">
        <w:rPr>
          <w:rFonts w:eastAsia="Times New Roman"/>
          <w:szCs w:val="24"/>
        </w:rPr>
        <w:t xml:space="preserve"> συνάδελφοι</w:t>
      </w:r>
      <w:r>
        <w:rPr>
          <w:rFonts w:eastAsia="Times New Roman"/>
          <w:szCs w:val="24"/>
        </w:rPr>
        <w:t>,</w:t>
      </w:r>
      <w:r w:rsidRPr="005D2BE4">
        <w:rPr>
          <w:rFonts w:eastAsia="Times New Roman"/>
          <w:szCs w:val="24"/>
        </w:rPr>
        <w:t xml:space="preserve"> ο κ</w:t>
      </w:r>
      <w:r>
        <w:rPr>
          <w:rFonts w:eastAsia="Times New Roman"/>
          <w:szCs w:val="24"/>
        </w:rPr>
        <w:t>.</w:t>
      </w:r>
      <w:r w:rsidRPr="005D2BE4">
        <w:rPr>
          <w:rFonts w:eastAsia="Times New Roman"/>
          <w:szCs w:val="24"/>
        </w:rPr>
        <w:t xml:space="preserve"> Τσίπρας </w:t>
      </w:r>
      <w:r>
        <w:rPr>
          <w:rFonts w:eastAsia="Times New Roman"/>
          <w:szCs w:val="24"/>
        </w:rPr>
        <w:t xml:space="preserve">και </w:t>
      </w:r>
      <w:r w:rsidRPr="005D2BE4">
        <w:rPr>
          <w:rFonts w:eastAsia="Times New Roman"/>
          <w:szCs w:val="24"/>
        </w:rPr>
        <w:t xml:space="preserve">ο </w:t>
      </w:r>
      <w:r>
        <w:rPr>
          <w:rFonts w:eastAsia="Times New Roman"/>
          <w:szCs w:val="24"/>
        </w:rPr>
        <w:t>κ.</w:t>
      </w:r>
      <w:r w:rsidRPr="005D2BE4">
        <w:rPr>
          <w:rFonts w:eastAsia="Times New Roman"/>
          <w:szCs w:val="24"/>
        </w:rPr>
        <w:t xml:space="preserve"> Κοτζιάς συνεπικουρούμεν</w:t>
      </w:r>
      <w:r>
        <w:rPr>
          <w:rFonts w:eastAsia="Times New Roman"/>
          <w:szCs w:val="24"/>
        </w:rPr>
        <w:t>οι από</w:t>
      </w:r>
      <w:r w:rsidRPr="005D2BE4">
        <w:rPr>
          <w:rFonts w:eastAsia="Times New Roman"/>
          <w:szCs w:val="24"/>
        </w:rPr>
        <w:t xml:space="preserve"> το</w:t>
      </w:r>
      <w:r>
        <w:rPr>
          <w:rFonts w:eastAsia="Times New Roman"/>
          <w:szCs w:val="24"/>
        </w:rPr>
        <w:t>ν</w:t>
      </w:r>
      <w:r w:rsidRPr="005D2BE4">
        <w:rPr>
          <w:rFonts w:eastAsia="Times New Roman"/>
          <w:szCs w:val="24"/>
        </w:rPr>
        <w:t xml:space="preserve"> κυβερνητικό </w:t>
      </w:r>
      <w:r>
        <w:rPr>
          <w:rFonts w:eastAsia="Times New Roman"/>
          <w:szCs w:val="24"/>
        </w:rPr>
        <w:t xml:space="preserve">τους εταίρο, τον </w:t>
      </w:r>
      <w:r>
        <w:rPr>
          <w:rFonts w:eastAsia="Times New Roman"/>
          <w:szCs w:val="24"/>
        </w:rPr>
        <w:lastRenderedPageBreak/>
        <w:t xml:space="preserve">κ. </w:t>
      </w:r>
      <w:r w:rsidRPr="005D2BE4">
        <w:rPr>
          <w:rFonts w:eastAsia="Times New Roman"/>
          <w:szCs w:val="24"/>
        </w:rPr>
        <w:t>Καμμένο</w:t>
      </w:r>
      <w:r>
        <w:rPr>
          <w:rFonts w:eastAsia="Times New Roman"/>
          <w:szCs w:val="24"/>
        </w:rPr>
        <w:t>,</w:t>
      </w:r>
      <w:r w:rsidRPr="005D2BE4">
        <w:rPr>
          <w:rFonts w:eastAsia="Times New Roman"/>
          <w:szCs w:val="24"/>
        </w:rPr>
        <w:t xml:space="preserve"> διαπραγματεύτηκαν κρυφά και χωρίς να προσπαθήσουν να συγκροτήσουν ένα εθνικό μέτωπο</w:t>
      </w:r>
      <w:r>
        <w:rPr>
          <w:rFonts w:eastAsia="Times New Roman"/>
          <w:szCs w:val="24"/>
        </w:rPr>
        <w:t>, ό</w:t>
      </w:r>
      <w:r w:rsidRPr="005D2BE4">
        <w:rPr>
          <w:rFonts w:eastAsia="Times New Roman"/>
          <w:szCs w:val="24"/>
        </w:rPr>
        <w:t xml:space="preserve">πως </w:t>
      </w:r>
      <w:r w:rsidRPr="005D2BE4">
        <w:rPr>
          <w:rFonts w:eastAsia="Times New Roman"/>
          <w:szCs w:val="24"/>
        </w:rPr>
        <w:t>συνέβη το 2007</w:t>
      </w:r>
      <w:r>
        <w:rPr>
          <w:rFonts w:eastAsia="Times New Roman"/>
          <w:szCs w:val="24"/>
        </w:rPr>
        <w:t>,</w:t>
      </w:r>
      <w:r w:rsidRPr="005D2BE4">
        <w:rPr>
          <w:rFonts w:eastAsia="Times New Roman"/>
          <w:szCs w:val="24"/>
        </w:rPr>
        <w:t xml:space="preserve"> για δύο βασικούς λόγους</w:t>
      </w:r>
      <w:r>
        <w:rPr>
          <w:rFonts w:eastAsia="Times New Roman"/>
          <w:szCs w:val="24"/>
        </w:rPr>
        <w:t>.</w:t>
      </w:r>
      <w:r w:rsidRPr="005D2BE4">
        <w:rPr>
          <w:rFonts w:eastAsia="Times New Roman"/>
          <w:szCs w:val="24"/>
        </w:rPr>
        <w:t xml:space="preserve"> </w:t>
      </w:r>
    </w:p>
    <w:p w14:paraId="1664ECEB" w14:textId="77777777" w:rsidR="00A97886" w:rsidRDefault="00361846">
      <w:pPr>
        <w:spacing w:line="600" w:lineRule="auto"/>
        <w:ind w:firstLine="720"/>
        <w:jc w:val="both"/>
        <w:rPr>
          <w:rFonts w:eastAsia="Times New Roman"/>
          <w:szCs w:val="24"/>
        </w:rPr>
      </w:pPr>
      <w:r w:rsidRPr="005D2BE4">
        <w:rPr>
          <w:rFonts w:eastAsia="Times New Roman"/>
          <w:szCs w:val="24"/>
        </w:rPr>
        <w:t>Πρώτον</w:t>
      </w:r>
      <w:r w:rsidRPr="00916903">
        <w:rPr>
          <w:rFonts w:eastAsia="Times New Roman"/>
          <w:szCs w:val="24"/>
        </w:rPr>
        <w:t>,</w:t>
      </w:r>
      <w:r w:rsidRPr="005D2BE4">
        <w:rPr>
          <w:rFonts w:eastAsia="Times New Roman"/>
          <w:szCs w:val="24"/>
        </w:rPr>
        <w:t xml:space="preserve"> γιατί πίστεψαν ότι θα αιφνιδία</w:t>
      </w:r>
      <w:r>
        <w:rPr>
          <w:rFonts w:eastAsia="Times New Roman"/>
          <w:szCs w:val="24"/>
        </w:rPr>
        <w:t>ζ</w:t>
      </w:r>
      <w:r w:rsidRPr="005D2BE4">
        <w:rPr>
          <w:rFonts w:eastAsia="Times New Roman"/>
          <w:szCs w:val="24"/>
        </w:rPr>
        <w:t xml:space="preserve">αν τη Νέα Δημοκρατία και θα οδηγούσαν στη διάσπαση </w:t>
      </w:r>
      <w:r>
        <w:rPr>
          <w:rFonts w:eastAsia="Times New Roman"/>
          <w:szCs w:val="24"/>
        </w:rPr>
        <w:t xml:space="preserve">της και, </w:t>
      </w:r>
      <w:r w:rsidRPr="005D2BE4">
        <w:rPr>
          <w:rFonts w:eastAsia="Times New Roman"/>
          <w:szCs w:val="24"/>
        </w:rPr>
        <w:t>δεύτερον</w:t>
      </w:r>
      <w:r>
        <w:rPr>
          <w:rFonts w:eastAsia="Times New Roman"/>
          <w:szCs w:val="24"/>
        </w:rPr>
        <w:t>, για να εξασφαλίσουν μι</w:t>
      </w:r>
      <w:r w:rsidRPr="005D2BE4">
        <w:rPr>
          <w:rFonts w:eastAsia="Times New Roman"/>
          <w:szCs w:val="24"/>
        </w:rPr>
        <w:t xml:space="preserve">α περαιτέρω εύνοια </w:t>
      </w:r>
      <w:r>
        <w:rPr>
          <w:rFonts w:eastAsia="Times New Roman"/>
          <w:szCs w:val="24"/>
        </w:rPr>
        <w:t>α</w:t>
      </w:r>
      <w:r w:rsidRPr="005D2BE4">
        <w:rPr>
          <w:rFonts w:eastAsia="Times New Roman"/>
          <w:szCs w:val="24"/>
        </w:rPr>
        <w:t>πό πλευράς Ευρωπαίων</w:t>
      </w:r>
      <w:r>
        <w:rPr>
          <w:rFonts w:eastAsia="Times New Roman"/>
          <w:szCs w:val="24"/>
        </w:rPr>
        <w:t>,</w:t>
      </w:r>
      <w:r w:rsidRPr="005D2BE4">
        <w:rPr>
          <w:rFonts w:eastAsia="Times New Roman"/>
          <w:szCs w:val="24"/>
        </w:rPr>
        <w:t xml:space="preserve"> να αποφύγουν την εφαρμογή επώδυνων αχρεία</w:t>
      </w:r>
      <w:r w:rsidRPr="005D2BE4">
        <w:rPr>
          <w:rFonts w:eastAsia="Times New Roman"/>
          <w:szCs w:val="24"/>
        </w:rPr>
        <w:t>στων μέτρων που μόνοι τους είχαν ψηφίσει και μόνοι τους είχαν επιβάλει στον ελληνικό λαό</w:t>
      </w:r>
      <w:r>
        <w:rPr>
          <w:rFonts w:eastAsia="Times New Roman"/>
          <w:szCs w:val="24"/>
        </w:rPr>
        <w:t>.</w:t>
      </w:r>
      <w:r w:rsidRPr="005D2BE4">
        <w:rPr>
          <w:rFonts w:eastAsia="Times New Roman"/>
          <w:szCs w:val="24"/>
        </w:rPr>
        <w:t xml:space="preserve"> </w:t>
      </w:r>
    </w:p>
    <w:p w14:paraId="1664ECEC" w14:textId="77777777" w:rsidR="00A97886" w:rsidRDefault="00361846">
      <w:pPr>
        <w:spacing w:line="600" w:lineRule="auto"/>
        <w:ind w:firstLine="720"/>
        <w:jc w:val="both"/>
        <w:rPr>
          <w:rFonts w:eastAsia="Times New Roman"/>
          <w:szCs w:val="24"/>
        </w:rPr>
      </w:pPr>
      <w:r w:rsidRPr="005D2BE4">
        <w:rPr>
          <w:rFonts w:eastAsia="Times New Roman"/>
          <w:szCs w:val="24"/>
        </w:rPr>
        <w:t xml:space="preserve">Αντάλλαξαν ένα εθνικό θέμα </w:t>
      </w:r>
      <w:r>
        <w:rPr>
          <w:rFonts w:eastAsia="Times New Roman"/>
          <w:szCs w:val="24"/>
        </w:rPr>
        <w:t>για</w:t>
      </w:r>
      <w:r w:rsidRPr="005D2BE4">
        <w:rPr>
          <w:rFonts w:eastAsia="Times New Roman"/>
          <w:szCs w:val="24"/>
        </w:rPr>
        <w:t xml:space="preserve"> την παραμονή του</w:t>
      </w:r>
      <w:r>
        <w:rPr>
          <w:rFonts w:eastAsia="Times New Roman"/>
          <w:szCs w:val="24"/>
        </w:rPr>
        <w:t>ς</w:t>
      </w:r>
      <w:r w:rsidRPr="005D2BE4">
        <w:rPr>
          <w:rFonts w:eastAsia="Times New Roman"/>
          <w:szCs w:val="24"/>
        </w:rPr>
        <w:t xml:space="preserve"> στην εξουσία</w:t>
      </w:r>
      <w:r>
        <w:rPr>
          <w:rFonts w:eastAsia="Times New Roman"/>
          <w:szCs w:val="24"/>
        </w:rPr>
        <w:t>.</w:t>
      </w:r>
      <w:r w:rsidRPr="005D2BE4">
        <w:rPr>
          <w:rFonts w:eastAsia="Times New Roman"/>
          <w:szCs w:val="24"/>
        </w:rPr>
        <w:t xml:space="preserve"> Άλλαξαν την εθνική γραμμή του 2008 για να διασπάσουν τη Νέα Δημοκρατία πρωτίστως και τα υπόλοιπα κόμμα</w:t>
      </w:r>
      <w:r w:rsidRPr="005D2BE4">
        <w:rPr>
          <w:rFonts w:eastAsia="Times New Roman"/>
          <w:szCs w:val="24"/>
        </w:rPr>
        <w:t>τα της Αντιπολίτευσης δευτερευόντως</w:t>
      </w:r>
      <w:r>
        <w:rPr>
          <w:rFonts w:eastAsia="Times New Roman"/>
          <w:szCs w:val="24"/>
        </w:rPr>
        <w:t xml:space="preserve">. </w:t>
      </w:r>
      <w:r w:rsidRPr="005D2BE4">
        <w:rPr>
          <w:rFonts w:eastAsia="Times New Roman"/>
          <w:szCs w:val="24"/>
        </w:rPr>
        <w:t xml:space="preserve">Βασικά κατέληξαν να σπάσουν με τον </w:t>
      </w:r>
      <w:proofErr w:type="spellStart"/>
      <w:r w:rsidRPr="005D2BE4">
        <w:rPr>
          <w:rFonts w:eastAsia="Times New Roman"/>
          <w:szCs w:val="24"/>
        </w:rPr>
        <w:t>συνυπογράφ</w:t>
      </w:r>
      <w:r>
        <w:rPr>
          <w:rFonts w:eastAsia="Times New Roman"/>
          <w:szCs w:val="24"/>
        </w:rPr>
        <w:t>ω</w:t>
      </w:r>
      <w:r w:rsidRPr="005D2BE4">
        <w:rPr>
          <w:rFonts w:eastAsia="Times New Roman"/>
          <w:szCs w:val="24"/>
        </w:rPr>
        <w:t>ν</w:t>
      </w:r>
      <w:proofErr w:type="spellEnd"/>
      <w:r>
        <w:rPr>
          <w:rFonts w:eastAsia="Times New Roman"/>
          <w:szCs w:val="24"/>
        </w:rPr>
        <w:t>,</w:t>
      </w:r>
      <w:r w:rsidRPr="005D2BE4">
        <w:rPr>
          <w:rFonts w:eastAsia="Times New Roman"/>
          <w:szCs w:val="24"/>
        </w:rPr>
        <w:t xml:space="preserve"> </w:t>
      </w:r>
      <w:r>
        <w:rPr>
          <w:rFonts w:eastAsia="Times New Roman"/>
          <w:szCs w:val="24"/>
        </w:rPr>
        <w:t>κ.</w:t>
      </w:r>
      <w:r w:rsidRPr="005D2BE4">
        <w:rPr>
          <w:rFonts w:eastAsia="Times New Roman"/>
          <w:szCs w:val="24"/>
        </w:rPr>
        <w:t xml:space="preserve"> Καμμένο</w:t>
      </w:r>
      <w:r>
        <w:rPr>
          <w:rFonts w:eastAsia="Times New Roman"/>
          <w:szCs w:val="24"/>
        </w:rPr>
        <w:t>,</w:t>
      </w:r>
      <w:r w:rsidRPr="005D2BE4">
        <w:rPr>
          <w:rFonts w:eastAsia="Times New Roman"/>
          <w:szCs w:val="24"/>
        </w:rPr>
        <w:t xml:space="preserve"> λόγω της Συμφωνίας των Πρεσπών</w:t>
      </w:r>
      <w:r>
        <w:rPr>
          <w:rFonts w:eastAsia="Times New Roman"/>
          <w:szCs w:val="24"/>
        </w:rPr>
        <w:t>,</w:t>
      </w:r>
      <w:r w:rsidRPr="005D2BE4">
        <w:rPr>
          <w:rFonts w:eastAsia="Times New Roman"/>
          <w:szCs w:val="24"/>
        </w:rPr>
        <w:t xml:space="preserve"> </w:t>
      </w:r>
      <w:r>
        <w:rPr>
          <w:rFonts w:eastAsia="Times New Roman"/>
          <w:szCs w:val="24"/>
        </w:rPr>
        <w:t>έστω</w:t>
      </w:r>
      <w:r w:rsidRPr="005D2BE4">
        <w:rPr>
          <w:rFonts w:eastAsia="Times New Roman"/>
          <w:szCs w:val="24"/>
        </w:rPr>
        <w:t xml:space="preserve"> και </w:t>
      </w:r>
      <w:r>
        <w:rPr>
          <w:rFonts w:eastAsia="Times New Roman"/>
          <w:szCs w:val="24"/>
        </w:rPr>
        <w:t xml:space="preserve">με ένα σικέ </w:t>
      </w:r>
      <w:r w:rsidRPr="005D2BE4">
        <w:rPr>
          <w:rFonts w:eastAsia="Times New Roman"/>
          <w:szCs w:val="24"/>
        </w:rPr>
        <w:t>διαζύγιο με δανεικούς Βουλευτές και συγκυριακές πλειοψηφίες</w:t>
      </w:r>
      <w:r>
        <w:rPr>
          <w:rFonts w:eastAsia="Times New Roman"/>
          <w:szCs w:val="24"/>
        </w:rPr>
        <w:t>.</w:t>
      </w:r>
    </w:p>
    <w:p w14:paraId="1664ECED" w14:textId="77777777" w:rsidR="00A97886" w:rsidRDefault="00361846">
      <w:pPr>
        <w:spacing w:line="600" w:lineRule="auto"/>
        <w:ind w:firstLine="720"/>
        <w:jc w:val="both"/>
        <w:rPr>
          <w:rFonts w:eastAsia="Times New Roman"/>
          <w:szCs w:val="24"/>
        </w:rPr>
      </w:pPr>
      <w:r>
        <w:rPr>
          <w:rFonts w:eastAsia="Times New Roman"/>
          <w:szCs w:val="24"/>
        </w:rPr>
        <w:lastRenderedPageBreak/>
        <w:t>Κ</w:t>
      </w:r>
      <w:r w:rsidRPr="005D2BE4">
        <w:rPr>
          <w:rFonts w:eastAsia="Times New Roman"/>
          <w:szCs w:val="24"/>
        </w:rPr>
        <w:t xml:space="preserve">αι </w:t>
      </w:r>
      <w:r>
        <w:rPr>
          <w:rFonts w:eastAsia="Times New Roman"/>
          <w:szCs w:val="24"/>
        </w:rPr>
        <w:t>εδώ,</w:t>
      </w:r>
      <w:r w:rsidRPr="005D2BE4">
        <w:rPr>
          <w:rFonts w:eastAsia="Times New Roman"/>
          <w:szCs w:val="24"/>
        </w:rPr>
        <w:t xml:space="preserve"> </w:t>
      </w:r>
      <w:r>
        <w:rPr>
          <w:rFonts w:eastAsia="Times New Roman"/>
          <w:szCs w:val="24"/>
        </w:rPr>
        <w:t>βεβαίως, εγείρεται</w:t>
      </w:r>
      <w:r w:rsidRPr="005D2BE4">
        <w:rPr>
          <w:rFonts w:eastAsia="Times New Roman"/>
          <w:szCs w:val="24"/>
        </w:rPr>
        <w:t xml:space="preserve"> ένα ζήτημα δημοκ</w:t>
      </w:r>
      <w:r w:rsidRPr="005D2BE4">
        <w:rPr>
          <w:rFonts w:eastAsia="Times New Roman"/>
          <w:szCs w:val="24"/>
        </w:rPr>
        <w:t>ρατικότητας</w:t>
      </w:r>
      <w:r>
        <w:rPr>
          <w:rFonts w:eastAsia="Times New Roman"/>
          <w:szCs w:val="24"/>
        </w:rPr>
        <w:t>.</w:t>
      </w:r>
      <w:r w:rsidRPr="005D2BE4">
        <w:rPr>
          <w:rFonts w:eastAsia="Times New Roman"/>
          <w:szCs w:val="24"/>
        </w:rPr>
        <w:t xml:space="preserve"> Νομιμοποιείται μία ευκαιριακή </w:t>
      </w:r>
      <w:r>
        <w:rPr>
          <w:rFonts w:eastAsia="Times New Roman"/>
          <w:szCs w:val="24"/>
        </w:rPr>
        <w:t>κ</w:t>
      </w:r>
      <w:r w:rsidRPr="005D2BE4">
        <w:rPr>
          <w:rFonts w:eastAsia="Times New Roman"/>
          <w:szCs w:val="24"/>
        </w:rPr>
        <w:t>υβέρνηση</w:t>
      </w:r>
      <w:r>
        <w:rPr>
          <w:rFonts w:eastAsia="Times New Roman"/>
          <w:szCs w:val="24"/>
        </w:rPr>
        <w:t>, μια</w:t>
      </w:r>
      <w:r w:rsidRPr="005D2BE4">
        <w:rPr>
          <w:rFonts w:eastAsia="Times New Roman"/>
          <w:szCs w:val="24"/>
        </w:rPr>
        <w:t xml:space="preserve"> κυβερνητική πλειοψηφία</w:t>
      </w:r>
      <w:r>
        <w:rPr>
          <w:rFonts w:eastAsia="Times New Roman"/>
          <w:szCs w:val="24"/>
        </w:rPr>
        <w:t>,</w:t>
      </w:r>
      <w:r w:rsidRPr="005D2BE4">
        <w:rPr>
          <w:rFonts w:eastAsia="Times New Roman"/>
          <w:szCs w:val="24"/>
        </w:rPr>
        <w:t xml:space="preserve"> </w:t>
      </w:r>
      <w:r>
        <w:rPr>
          <w:rFonts w:eastAsia="Times New Roman"/>
          <w:szCs w:val="24"/>
        </w:rPr>
        <w:t xml:space="preserve">να επικυρώσει </w:t>
      </w:r>
      <w:r w:rsidRPr="005D2BE4">
        <w:rPr>
          <w:rFonts w:eastAsia="Times New Roman"/>
          <w:szCs w:val="24"/>
        </w:rPr>
        <w:t>μιας τέτοιας βαρύτητα</w:t>
      </w:r>
      <w:r>
        <w:rPr>
          <w:rFonts w:eastAsia="Times New Roman"/>
          <w:szCs w:val="24"/>
        </w:rPr>
        <w:t>ς</w:t>
      </w:r>
      <w:r w:rsidRPr="005D2BE4">
        <w:rPr>
          <w:rFonts w:eastAsia="Times New Roman"/>
          <w:szCs w:val="24"/>
        </w:rPr>
        <w:t xml:space="preserve"> </w:t>
      </w:r>
      <w:r>
        <w:rPr>
          <w:rFonts w:eastAsia="Times New Roman"/>
          <w:szCs w:val="24"/>
        </w:rPr>
        <w:t>σ</w:t>
      </w:r>
      <w:r w:rsidRPr="005D2BE4">
        <w:rPr>
          <w:rFonts w:eastAsia="Times New Roman"/>
          <w:szCs w:val="24"/>
        </w:rPr>
        <w:t>υμφωνία</w:t>
      </w:r>
      <w:r>
        <w:rPr>
          <w:rFonts w:eastAsia="Times New Roman"/>
          <w:szCs w:val="24"/>
        </w:rPr>
        <w:t>;</w:t>
      </w:r>
    </w:p>
    <w:p w14:paraId="1664ECEE" w14:textId="77777777" w:rsidR="00A97886" w:rsidRDefault="00361846">
      <w:pPr>
        <w:spacing w:line="600" w:lineRule="auto"/>
        <w:ind w:firstLine="720"/>
        <w:jc w:val="both"/>
        <w:rPr>
          <w:rFonts w:eastAsia="Times New Roman"/>
          <w:szCs w:val="24"/>
        </w:rPr>
      </w:pPr>
      <w:r>
        <w:rPr>
          <w:rFonts w:eastAsia="Times New Roman"/>
          <w:szCs w:val="24"/>
        </w:rPr>
        <w:t xml:space="preserve">Νομιμοποιείστε, </w:t>
      </w:r>
      <w:r w:rsidRPr="005D2BE4">
        <w:rPr>
          <w:rFonts w:eastAsia="Times New Roman"/>
          <w:szCs w:val="24"/>
        </w:rPr>
        <w:t xml:space="preserve">κύριοι </w:t>
      </w:r>
      <w:r>
        <w:rPr>
          <w:rFonts w:eastAsia="Times New Roman"/>
          <w:szCs w:val="24"/>
        </w:rPr>
        <w:t xml:space="preserve">και κύριοι </w:t>
      </w:r>
      <w:r w:rsidRPr="005D2BE4">
        <w:rPr>
          <w:rFonts w:eastAsia="Times New Roman"/>
          <w:szCs w:val="24"/>
        </w:rPr>
        <w:t>συνάδελφοι</w:t>
      </w:r>
      <w:r>
        <w:rPr>
          <w:rFonts w:eastAsia="Times New Roman"/>
          <w:szCs w:val="24"/>
        </w:rPr>
        <w:t>,</w:t>
      </w:r>
      <w:r w:rsidRPr="005D2BE4">
        <w:rPr>
          <w:rFonts w:eastAsia="Times New Roman"/>
          <w:szCs w:val="24"/>
        </w:rPr>
        <w:t xml:space="preserve"> αυτή</w:t>
      </w:r>
      <w:r>
        <w:rPr>
          <w:rFonts w:eastAsia="Times New Roman"/>
          <w:szCs w:val="24"/>
        </w:rPr>
        <w:t>ν</w:t>
      </w:r>
      <w:r w:rsidRPr="005D2BE4">
        <w:rPr>
          <w:rFonts w:eastAsia="Times New Roman"/>
          <w:szCs w:val="24"/>
        </w:rPr>
        <w:t xml:space="preserve"> τη στιγμή να </w:t>
      </w:r>
      <w:r>
        <w:rPr>
          <w:rFonts w:eastAsia="Times New Roman"/>
          <w:szCs w:val="24"/>
        </w:rPr>
        <w:t>νομιμοποιήσετε</w:t>
      </w:r>
      <w:r w:rsidRPr="005D2BE4">
        <w:rPr>
          <w:rFonts w:eastAsia="Times New Roman"/>
          <w:szCs w:val="24"/>
        </w:rPr>
        <w:t xml:space="preserve"> μία </w:t>
      </w:r>
      <w:r>
        <w:rPr>
          <w:rFonts w:eastAsia="Times New Roman"/>
          <w:szCs w:val="24"/>
        </w:rPr>
        <w:t>σ</w:t>
      </w:r>
      <w:r w:rsidRPr="005D2BE4">
        <w:rPr>
          <w:rFonts w:eastAsia="Times New Roman"/>
          <w:szCs w:val="24"/>
        </w:rPr>
        <w:t xml:space="preserve">υμφωνία </w:t>
      </w:r>
      <w:r>
        <w:rPr>
          <w:rFonts w:eastAsia="Times New Roman"/>
          <w:szCs w:val="24"/>
        </w:rPr>
        <w:t>που</w:t>
      </w:r>
      <w:r w:rsidRPr="005D2BE4">
        <w:rPr>
          <w:rFonts w:eastAsia="Times New Roman"/>
          <w:szCs w:val="24"/>
        </w:rPr>
        <w:t xml:space="preserve"> είναι κόντρα στο 70% περίπου του ελληνικού λαού</w:t>
      </w:r>
      <w:r>
        <w:rPr>
          <w:rFonts w:eastAsia="Times New Roman"/>
          <w:szCs w:val="24"/>
        </w:rPr>
        <w:t>;</w:t>
      </w:r>
      <w:r w:rsidRPr="005D2BE4">
        <w:rPr>
          <w:rFonts w:eastAsia="Times New Roman"/>
          <w:szCs w:val="24"/>
        </w:rPr>
        <w:t xml:space="preserve"> </w:t>
      </w:r>
      <w:r>
        <w:rPr>
          <w:rFonts w:eastAsia="Times New Roman"/>
          <w:szCs w:val="24"/>
        </w:rPr>
        <w:t>Θέσατε</w:t>
      </w:r>
      <w:r w:rsidRPr="005D2BE4">
        <w:rPr>
          <w:rFonts w:eastAsia="Times New Roman"/>
          <w:szCs w:val="24"/>
        </w:rPr>
        <w:t xml:space="preserve"> υπ</w:t>
      </w:r>
      <w:r>
        <w:rPr>
          <w:rFonts w:eastAsia="Times New Roman"/>
          <w:szCs w:val="24"/>
        </w:rPr>
        <w:t xml:space="preserve">’ </w:t>
      </w:r>
      <w:proofErr w:type="spellStart"/>
      <w:r w:rsidRPr="005D2BE4">
        <w:rPr>
          <w:rFonts w:eastAsia="Times New Roman"/>
          <w:szCs w:val="24"/>
        </w:rPr>
        <w:t>όψ</w:t>
      </w:r>
      <w:r>
        <w:rPr>
          <w:rFonts w:eastAsia="Times New Roman"/>
          <w:szCs w:val="24"/>
        </w:rPr>
        <w:t>ιν</w:t>
      </w:r>
      <w:proofErr w:type="spellEnd"/>
      <w:r w:rsidRPr="005D2BE4">
        <w:rPr>
          <w:rFonts w:eastAsia="Times New Roman"/>
          <w:szCs w:val="24"/>
        </w:rPr>
        <w:t xml:space="preserve"> </w:t>
      </w:r>
      <w:r>
        <w:rPr>
          <w:rFonts w:eastAsia="Times New Roman"/>
          <w:szCs w:val="24"/>
        </w:rPr>
        <w:t>αυτό τ</w:t>
      </w:r>
      <w:r w:rsidRPr="005D2BE4">
        <w:rPr>
          <w:rFonts w:eastAsia="Times New Roman"/>
          <w:szCs w:val="24"/>
        </w:rPr>
        <w:t>ο ζήτημα</w:t>
      </w:r>
      <w:r>
        <w:rPr>
          <w:rFonts w:eastAsia="Times New Roman"/>
          <w:szCs w:val="24"/>
        </w:rPr>
        <w:t>,</w:t>
      </w:r>
      <w:r w:rsidRPr="005D2BE4">
        <w:rPr>
          <w:rFonts w:eastAsia="Times New Roman"/>
          <w:szCs w:val="24"/>
        </w:rPr>
        <w:t xml:space="preserve"> τη </w:t>
      </w:r>
      <w:r>
        <w:rPr>
          <w:rFonts w:eastAsia="Times New Roman"/>
          <w:szCs w:val="24"/>
        </w:rPr>
        <w:t>σ</w:t>
      </w:r>
      <w:r w:rsidRPr="005D2BE4">
        <w:rPr>
          <w:rFonts w:eastAsia="Times New Roman"/>
          <w:szCs w:val="24"/>
        </w:rPr>
        <w:t xml:space="preserve">υμφωνία </w:t>
      </w:r>
      <w:r>
        <w:rPr>
          <w:rFonts w:eastAsia="Times New Roman"/>
          <w:szCs w:val="24"/>
        </w:rPr>
        <w:t xml:space="preserve">αυτή ή ενδεχομένως </w:t>
      </w:r>
      <w:r w:rsidRPr="005D2BE4">
        <w:rPr>
          <w:rFonts w:eastAsia="Times New Roman"/>
          <w:szCs w:val="24"/>
        </w:rPr>
        <w:t xml:space="preserve">την πρόθεση </w:t>
      </w:r>
      <w:r>
        <w:rPr>
          <w:rFonts w:eastAsia="Times New Roman"/>
          <w:szCs w:val="24"/>
        </w:rPr>
        <w:t>να υπογράψετε</w:t>
      </w:r>
      <w:r w:rsidRPr="005D2BE4">
        <w:rPr>
          <w:rFonts w:eastAsia="Times New Roman"/>
          <w:szCs w:val="24"/>
        </w:rPr>
        <w:t xml:space="preserve"> αυτή</w:t>
      </w:r>
      <w:r>
        <w:rPr>
          <w:rFonts w:eastAsia="Times New Roman"/>
          <w:szCs w:val="24"/>
        </w:rPr>
        <w:t>ν</w:t>
      </w:r>
      <w:r w:rsidRPr="005D2BE4">
        <w:rPr>
          <w:rFonts w:eastAsia="Times New Roman"/>
          <w:szCs w:val="24"/>
        </w:rPr>
        <w:t xml:space="preserve"> τη </w:t>
      </w:r>
      <w:r>
        <w:rPr>
          <w:rFonts w:eastAsia="Times New Roman"/>
          <w:szCs w:val="24"/>
        </w:rPr>
        <w:t>σ</w:t>
      </w:r>
      <w:r w:rsidRPr="005D2BE4">
        <w:rPr>
          <w:rFonts w:eastAsia="Times New Roman"/>
          <w:szCs w:val="24"/>
        </w:rPr>
        <w:t xml:space="preserve">υμφωνία </w:t>
      </w:r>
      <w:r w:rsidRPr="005D2BE4">
        <w:rPr>
          <w:rFonts w:eastAsia="Times New Roman"/>
          <w:szCs w:val="24"/>
        </w:rPr>
        <w:t>με αυτό το περιεχόμενο στον ελληνικό λαό το 2015</w:t>
      </w:r>
      <w:r>
        <w:rPr>
          <w:rFonts w:eastAsia="Times New Roman"/>
          <w:szCs w:val="24"/>
        </w:rPr>
        <w:t>;</w:t>
      </w:r>
    </w:p>
    <w:p w14:paraId="1664ECEF" w14:textId="77777777" w:rsidR="00A97886" w:rsidRDefault="00361846">
      <w:pPr>
        <w:spacing w:line="600" w:lineRule="auto"/>
        <w:ind w:firstLine="720"/>
        <w:jc w:val="both"/>
        <w:rPr>
          <w:rFonts w:eastAsia="Times New Roman"/>
          <w:szCs w:val="24"/>
        </w:rPr>
      </w:pPr>
      <w:r>
        <w:rPr>
          <w:rFonts w:eastAsia="Times New Roman"/>
          <w:szCs w:val="24"/>
        </w:rPr>
        <w:t xml:space="preserve">Εγώ σας ρωτώ, γιατί δεν προχωράτε σε </w:t>
      </w:r>
      <w:r w:rsidRPr="005D2BE4">
        <w:rPr>
          <w:rFonts w:eastAsia="Times New Roman"/>
          <w:szCs w:val="24"/>
        </w:rPr>
        <w:t>δημοψήφισμα</w:t>
      </w:r>
      <w:r>
        <w:rPr>
          <w:rFonts w:eastAsia="Times New Roman"/>
          <w:szCs w:val="24"/>
        </w:rPr>
        <w:t>;</w:t>
      </w:r>
      <w:r w:rsidRPr="005D2BE4">
        <w:rPr>
          <w:rFonts w:eastAsia="Times New Roman"/>
          <w:szCs w:val="24"/>
        </w:rPr>
        <w:t xml:space="preserve"> </w:t>
      </w:r>
      <w:r>
        <w:rPr>
          <w:rFonts w:eastAsia="Times New Roman"/>
          <w:szCs w:val="24"/>
        </w:rPr>
        <w:t>Εδώ</w:t>
      </w:r>
      <w:r w:rsidRPr="005D2BE4">
        <w:rPr>
          <w:rFonts w:eastAsia="Times New Roman"/>
          <w:szCs w:val="24"/>
        </w:rPr>
        <w:t xml:space="preserve"> </w:t>
      </w:r>
      <w:r>
        <w:rPr>
          <w:rFonts w:eastAsia="Times New Roman"/>
          <w:szCs w:val="24"/>
        </w:rPr>
        <w:t>προχωρήσατε</w:t>
      </w:r>
      <w:r w:rsidRPr="005D2BE4">
        <w:rPr>
          <w:rFonts w:eastAsia="Times New Roman"/>
          <w:szCs w:val="24"/>
        </w:rPr>
        <w:t xml:space="preserve"> το 2015 σε ένα ζήτημα το οποίο είναι </w:t>
      </w:r>
      <w:r>
        <w:rPr>
          <w:rFonts w:eastAsia="Times New Roman"/>
          <w:szCs w:val="24"/>
        </w:rPr>
        <w:t>λιγότερης</w:t>
      </w:r>
      <w:r w:rsidRPr="005D2BE4">
        <w:rPr>
          <w:rFonts w:eastAsia="Times New Roman"/>
          <w:szCs w:val="24"/>
        </w:rPr>
        <w:t xml:space="preserve"> βαρύτητα</w:t>
      </w:r>
      <w:r>
        <w:rPr>
          <w:rFonts w:eastAsia="Times New Roman"/>
          <w:szCs w:val="24"/>
        </w:rPr>
        <w:t>ς</w:t>
      </w:r>
      <w:r w:rsidRPr="005D2BE4">
        <w:rPr>
          <w:rFonts w:eastAsia="Times New Roman"/>
          <w:szCs w:val="24"/>
        </w:rPr>
        <w:t xml:space="preserve"> σε σχέση με </w:t>
      </w:r>
      <w:r>
        <w:rPr>
          <w:rFonts w:eastAsia="Times New Roman"/>
          <w:szCs w:val="24"/>
        </w:rPr>
        <w:t>το</w:t>
      </w:r>
      <w:r w:rsidRPr="005D2BE4">
        <w:rPr>
          <w:rFonts w:eastAsia="Times New Roman"/>
          <w:szCs w:val="24"/>
        </w:rPr>
        <w:t xml:space="preserve"> σημερινό</w:t>
      </w:r>
      <w:r>
        <w:rPr>
          <w:rFonts w:eastAsia="Times New Roman"/>
          <w:szCs w:val="24"/>
        </w:rPr>
        <w:t>.</w:t>
      </w:r>
    </w:p>
    <w:p w14:paraId="1664ECF0" w14:textId="77777777" w:rsidR="00A97886" w:rsidRDefault="00361846">
      <w:pPr>
        <w:spacing w:line="600" w:lineRule="auto"/>
        <w:ind w:firstLine="720"/>
        <w:jc w:val="both"/>
        <w:rPr>
          <w:rFonts w:eastAsia="Times New Roman"/>
          <w:szCs w:val="24"/>
        </w:rPr>
      </w:pPr>
      <w:r>
        <w:rPr>
          <w:rFonts w:eastAsia="Times New Roman"/>
          <w:szCs w:val="24"/>
        </w:rPr>
        <w:t>Βεβαίως, η απάντηση είναι απλή, δ</w:t>
      </w:r>
      <w:r w:rsidRPr="005D2BE4">
        <w:rPr>
          <w:rFonts w:eastAsia="Times New Roman"/>
          <w:szCs w:val="24"/>
        </w:rPr>
        <w:t xml:space="preserve">ιότι </w:t>
      </w:r>
      <w:r>
        <w:rPr>
          <w:rFonts w:eastAsia="Times New Roman"/>
          <w:szCs w:val="24"/>
        </w:rPr>
        <w:t>ό</w:t>
      </w:r>
      <w:r w:rsidRPr="005D2BE4">
        <w:rPr>
          <w:rFonts w:eastAsia="Times New Roman"/>
          <w:szCs w:val="24"/>
        </w:rPr>
        <w:t xml:space="preserve">πως είστε μία </w:t>
      </w:r>
      <w:proofErr w:type="spellStart"/>
      <w:r>
        <w:rPr>
          <w:rFonts w:eastAsia="Times New Roman"/>
          <w:szCs w:val="24"/>
        </w:rPr>
        <w:t>αλα</w:t>
      </w:r>
      <w:proofErr w:type="spellEnd"/>
      <w:r>
        <w:rPr>
          <w:rFonts w:eastAsia="Times New Roman"/>
          <w:szCs w:val="24"/>
        </w:rPr>
        <w:t xml:space="preserve"> καρτ</w:t>
      </w:r>
      <w:r w:rsidRPr="005D2BE4">
        <w:rPr>
          <w:rFonts w:eastAsia="Times New Roman"/>
          <w:szCs w:val="24"/>
        </w:rPr>
        <w:t xml:space="preserve"> κυβέρνηση</w:t>
      </w:r>
      <w:r>
        <w:rPr>
          <w:rFonts w:eastAsia="Times New Roman"/>
          <w:szCs w:val="24"/>
        </w:rPr>
        <w:t xml:space="preserve">, έτσι είστε και </w:t>
      </w:r>
      <w:proofErr w:type="spellStart"/>
      <w:r>
        <w:rPr>
          <w:rFonts w:eastAsia="Times New Roman"/>
          <w:szCs w:val="24"/>
        </w:rPr>
        <w:t>αλα</w:t>
      </w:r>
      <w:proofErr w:type="spellEnd"/>
      <w:r>
        <w:rPr>
          <w:rFonts w:eastAsia="Times New Roman"/>
          <w:szCs w:val="24"/>
        </w:rPr>
        <w:t xml:space="preserve"> καρτ</w:t>
      </w:r>
      <w:r w:rsidRPr="005D2BE4">
        <w:rPr>
          <w:rFonts w:eastAsia="Times New Roman"/>
          <w:szCs w:val="24"/>
        </w:rPr>
        <w:t xml:space="preserve"> δημοκράτες</w:t>
      </w:r>
      <w:r>
        <w:rPr>
          <w:rFonts w:eastAsia="Times New Roman"/>
          <w:szCs w:val="24"/>
        </w:rPr>
        <w:t>.</w:t>
      </w:r>
      <w:r w:rsidRPr="005D2BE4">
        <w:rPr>
          <w:rFonts w:eastAsia="Times New Roman"/>
          <w:szCs w:val="24"/>
        </w:rPr>
        <w:t xml:space="preserve"> Δεν </w:t>
      </w:r>
      <w:r>
        <w:rPr>
          <w:rFonts w:eastAsia="Times New Roman"/>
          <w:szCs w:val="24"/>
        </w:rPr>
        <w:t>φ</w:t>
      </w:r>
      <w:r w:rsidRPr="005D2BE4">
        <w:rPr>
          <w:rFonts w:eastAsia="Times New Roman"/>
          <w:szCs w:val="24"/>
        </w:rPr>
        <w:t>τάνει</w:t>
      </w:r>
      <w:r>
        <w:rPr>
          <w:rFonts w:eastAsia="Times New Roman"/>
          <w:szCs w:val="24"/>
        </w:rPr>
        <w:t>,</w:t>
      </w:r>
      <w:r w:rsidRPr="005D2BE4">
        <w:rPr>
          <w:rFonts w:eastAsia="Times New Roman"/>
          <w:szCs w:val="24"/>
        </w:rPr>
        <w:t xml:space="preserve"> </w:t>
      </w:r>
      <w:r>
        <w:rPr>
          <w:rFonts w:eastAsia="Times New Roman"/>
          <w:szCs w:val="24"/>
        </w:rPr>
        <w:t>όμως,</w:t>
      </w:r>
      <w:r w:rsidRPr="005D2BE4">
        <w:rPr>
          <w:rFonts w:eastAsia="Times New Roman"/>
          <w:szCs w:val="24"/>
        </w:rPr>
        <w:t xml:space="preserve"> που </w:t>
      </w:r>
      <w:proofErr w:type="spellStart"/>
      <w:r>
        <w:rPr>
          <w:rFonts w:eastAsia="Times New Roman"/>
          <w:szCs w:val="24"/>
        </w:rPr>
        <w:t>εργαλειοποιείτε</w:t>
      </w:r>
      <w:proofErr w:type="spellEnd"/>
      <w:r>
        <w:rPr>
          <w:rFonts w:eastAsia="Times New Roman"/>
          <w:szCs w:val="24"/>
        </w:rPr>
        <w:t xml:space="preserve"> </w:t>
      </w:r>
      <w:r w:rsidRPr="005D2BE4">
        <w:rPr>
          <w:rFonts w:eastAsia="Times New Roman"/>
          <w:szCs w:val="24"/>
        </w:rPr>
        <w:t>ένα εθνικό</w:t>
      </w:r>
      <w:r w:rsidRPr="005D2BE4">
        <w:rPr>
          <w:rFonts w:eastAsia="Times New Roman"/>
          <w:szCs w:val="24"/>
        </w:rPr>
        <w:t xml:space="preserve"> ζήτημα για μικροκομματικούς σκοπούς</w:t>
      </w:r>
      <w:r>
        <w:rPr>
          <w:rFonts w:eastAsia="Times New Roman"/>
          <w:szCs w:val="24"/>
        </w:rPr>
        <w:t>,</w:t>
      </w:r>
      <w:r w:rsidRPr="005D2BE4">
        <w:rPr>
          <w:rFonts w:eastAsia="Times New Roman"/>
          <w:szCs w:val="24"/>
        </w:rPr>
        <w:t xml:space="preserve"> αλλά επιπλέον στην προσπάθειά σας να βρείτε ένα φύλλο </w:t>
      </w:r>
      <w:r>
        <w:rPr>
          <w:rFonts w:eastAsia="Times New Roman"/>
          <w:szCs w:val="24"/>
        </w:rPr>
        <w:t>σ</w:t>
      </w:r>
      <w:r w:rsidRPr="005D2BE4">
        <w:rPr>
          <w:rFonts w:eastAsia="Times New Roman"/>
          <w:szCs w:val="24"/>
        </w:rPr>
        <w:t>υκής</w:t>
      </w:r>
      <w:r>
        <w:rPr>
          <w:rFonts w:eastAsia="Times New Roman"/>
          <w:szCs w:val="24"/>
        </w:rPr>
        <w:t>,</w:t>
      </w:r>
      <w:r w:rsidRPr="005D2BE4">
        <w:rPr>
          <w:rFonts w:eastAsia="Times New Roman"/>
          <w:szCs w:val="24"/>
        </w:rPr>
        <w:t xml:space="preserve"> χρησιμοποιείτε επιχειρήματα</w:t>
      </w:r>
      <w:r>
        <w:rPr>
          <w:rFonts w:eastAsia="Times New Roman"/>
          <w:szCs w:val="24"/>
        </w:rPr>
        <w:t xml:space="preserve"> που</w:t>
      </w:r>
      <w:r w:rsidRPr="005D2BE4">
        <w:rPr>
          <w:rFonts w:eastAsia="Times New Roman"/>
          <w:szCs w:val="24"/>
        </w:rPr>
        <w:t xml:space="preserve"> ούτε</w:t>
      </w:r>
      <w:r>
        <w:rPr>
          <w:rFonts w:eastAsia="Times New Roman"/>
          <w:szCs w:val="24"/>
        </w:rPr>
        <w:t xml:space="preserve"> οι</w:t>
      </w:r>
      <w:r w:rsidRPr="005D2BE4">
        <w:rPr>
          <w:rFonts w:eastAsia="Times New Roman"/>
          <w:szCs w:val="24"/>
        </w:rPr>
        <w:t xml:space="preserve"> Βουλευτές του </w:t>
      </w:r>
      <w:r>
        <w:rPr>
          <w:rFonts w:eastAsia="Times New Roman"/>
          <w:szCs w:val="24"/>
        </w:rPr>
        <w:t>κ. Γκρούεφσκι</w:t>
      </w:r>
      <w:r w:rsidRPr="005D2BE4">
        <w:rPr>
          <w:rFonts w:eastAsia="Times New Roman"/>
          <w:szCs w:val="24"/>
        </w:rPr>
        <w:t xml:space="preserve"> θα μπορούσα</w:t>
      </w:r>
      <w:r>
        <w:rPr>
          <w:rFonts w:eastAsia="Times New Roman"/>
          <w:szCs w:val="24"/>
        </w:rPr>
        <w:t>ν</w:t>
      </w:r>
      <w:r w:rsidRPr="005D2BE4">
        <w:rPr>
          <w:rFonts w:eastAsia="Times New Roman"/>
          <w:szCs w:val="24"/>
        </w:rPr>
        <w:t xml:space="preserve"> να χρησιμοποιήσουν </w:t>
      </w:r>
      <w:r w:rsidRPr="005D2BE4">
        <w:rPr>
          <w:rFonts w:eastAsia="Times New Roman"/>
          <w:szCs w:val="24"/>
        </w:rPr>
        <w:lastRenderedPageBreak/>
        <w:t>με αποκορύφωμα την δήθεν αναγνώριση μακεδονικής γλώσσας τ</w:t>
      </w:r>
      <w:r w:rsidRPr="005D2BE4">
        <w:rPr>
          <w:rFonts w:eastAsia="Times New Roman"/>
          <w:szCs w:val="24"/>
        </w:rPr>
        <w:t>ο 1977</w:t>
      </w:r>
      <w:r>
        <w:rPr>
          <w:rFonts w:eastAsia="Times New Roman"/>
          <w:szCs w:val="24"/>
        </w:rPr>
        <w:t>.</w:t>
      </w:r>
    </w:p>
    <w:p w14:paraId="1664ECF1" w14:textId="77777777" w:rsidR="00A97886" w:rsidRDefault="00361846">
      <w:pPr>
        <w:spacing w:line="600" w:lineRule="auto"/>
        <w:ind w:firstLine="720"/>
        <w:jc w:val="both"/>
        <w:rPr>
          <w:rFonts w:eastAsia="Times New Roman"/>
          <w:szCs w:val="24"/>
        </w:rPr>
      </w:pPr>
      <w:r>
        <w:rPr>
          <w:rFonts w:eastAsia="Times New Roman"/>
          <w:szCs w:val="24"/>
        </w:rPr>
        <w:t>Τ</w:t>
      </w:r>
      <w:r w:rsidRPr="005D2BE4">
        <w:rPr>
          <w:rFonts w:eastAsia="Times New Roman"/>
          <w:szCs w:val="24"/>
        </w:rPr>
        <w:t xml:space="preserve">ο επιχείρημα που </w:t>
      </w:r>
      <w:r>
        <w:rPr>
          <w:rFonts w:eastAsia="Times New Roman"/>
          <w:szCs w:val="24"/>
        </w:rPr>
        <w:t xml:space="preserve">δεν τόλμησαν </w:t>
      </w:r>
      <w:r w:rsidRPr="005D2BE4">
        <w:rPr>
          <w:rFonts w:eastAsia="Times New Roman"/>
          <w:szCs w:val="24"/>
        </w:rPr>
        <w:t>ποτέ οι Σκοπιανοί να το θέσουν στ</w:t>
      </w:r>
      <w:r>
        <w:rPr>
          <w:rFonts w:eastAsia="Times New Roman"/>
          <w:szCs w:val="24"/>
        </w:rPr>
        <w:t>ις</w:t>
      </w:r>
      <w:r w:rsidRPr="005D2BE4">
        <w:rPr>
          <w:rFonts w:eastAsia="Times New Roman"/>
          <w:szCs w:val="24"/>
        </w:rPr>
        <w:t xml:space="preserve"> </w:t>
      </w:r>
      <w:r>
        <w:rPr>
          <w:rFonts w:eastAsia="Times New Roman"/>
          <w:szCs w:val="24"/>
        </w:rPr>
        <w:t>διαπραγματεύσεις</w:t>
      </w:r>
      <w:r w:rsidRPr="005D2BE4">
        <w:rPr>
          <w:rFonts w:eastAsia="Times New Roman"/>
          <w:szCs w:val="24"/>
        </w:rPr>
        <w:t xml:space="preserve"> με τη χώρα </w:t>
      </w:r>
      <w:r>
        <w:rPr>
          <w:rFonts w:eastAsia="Times New Roman"/>
          <w:szCs w:val="24"/>
        </w:rPr>
        <w:t>μας,</w:t>
      </w:r>
      <w:r w:rsidRPr="005D2BE4">
        <w:rPr>
          <w:rFonts w:eastAsia="Times New Roman"/>
          <w:szCs w:val="24"/>
        </w:rPr>
        <w:t xml:space="preserve"> δυστυχώς το πρόσφερε απλόχερα ο Υπουργός Εξωτερικών </w:t>
      </w:r>
      <w:r>
        <w:rPr>
          <w:rFonts w:eastAsia="Times New Roman"/>
          <w:szCs w:val="24"/>
        </w:rPr>
        <w:t xml:space="preserve">τότε της </w:t>
      </w:r>
      <w:r>
        <w:rPr>
          <w:rFonts w:eastAsia="Times New Roman"/>
          <w:szCs w:val="24"/>
        </w:rPr>
        <w:t>Ελλάδας</w:t>
      </w:r>
      <w:r>
        <w:rPr>
          <w:rFonts w:eastAsia="Times New Roman"/>
          <w:szCs w:val="24"/>
        </w:rPr>
        <w:t xml:space="preserve">, </w:t>
      </w:r>
      <w:r w:rsidRPr="005D2BE4">
        <w:rPr>
          <w:rFonts w:eastAsia="Times New Roman"/>
          <w:szCs w:val="24"/>
        </w:rPr>
        <w:t>ο κ</w:t>
      </w:r>
      <w:r>
        <w:rPr>
          <w:rFonts w:eastAsia="Times New Roman"/>
          <w:szCs w:val="24"/>
        </w:rPr>
        <w:t>.</w:t>
      </w:r>
      <w:r w:rsidRPr="005D2BE4">
        <w:rPr>
          <w:rFonts w:eastAsia="Times New Roman"/>
          <w:szCs w:val="24"/>
        </w:rPr>
        <w:t xml:space="preserve"> Κοτζιάς για να το διαψεύσει μέχρι </w:t>
      </w:r>
      <w:r>
        <w:rPr>
          <w:rFonts w:eastAsia="Times New Roman"/>
          <w:szCs w:val="24"/>
        </w:rPr>
        <w:t xml:space="preserve">και ο κ. </w:t>
      </w:r>
      <w:proofErr w:type="spellStart"/>
      <w:r>
        <w:rPr>
          <w:rFonts w:eastAsia="Times New Roman"/>
          <w:szCs w:val="24"/>
        </w:rPr>
        <w:t>Ζάεφ</w:t>
      </w:r>
      <w:proofErr w:type="spellEnd"/>
      <w:r>
        <w:rPr>
          <w:rFonts w:eastAsia="Times New Roman"/>
          <w:szCs w:val="24"/>
        </w:rPr>
        <w:t>, ο οποίος</w:t>
      </w:r>
      <w:r w:rsidRPr="005D2BE4">
        <w:rPr>
          <w:rFonts w:eastAsia="Times New Roman"/>
          <w:szCs w:val="24"/>
        </w:rPr>
        <w:t xml:space="preserve"> σε </w:t>
      </w:r>
      <w:r>
        <w:rPr>
          <w:rFonts w:eastAsia="Times New Roman"/>
          <w:szCs w:val="24"/>
          <w:lang w:val="en-US"/>
        </w:rPr>
        <w:t>tweet</w:t>
      </w:r>
      <w:r w:rsidRPr="00535E6E">
        <w:rPr>
          <w:rFonts w:eastAsia="Times New Roman"/>
          <w:szCs w:val="24"/>
        </w:rPr>
        <w:t xml:space="preserve"> </w:t>
      </w:r>
      <w:r>
        <w:rPr>
          <w:rFonts w:eastAsia="Times New Roman"/>
          <w:szCs w:val="24"/>
        </w:rPr>
        <w:t>του</w:t>
      </w:r>
      <w:r w:rsidRPr="005D2BE4">
        <w:rPr>
          <w:rFonts w:eastAsia="Times New Roman"/>
          <w:szCs w:val="24"/>
        </w:rPr>
        <w:t xml:space="preserve"> πανηγύριζε ότι μετά τη </w:t>
      </w:r>
      <w:r>
        <w:rPr>
          <w:rFonts w:eastAsia="Times New Roman"/>
          <w:szCs w:val="24"/>
        </w:rPr>
        <w:t>σ</w:t>
      </w:r>
      <w:r w:rsidRPr="005D2BE4">
        <w:rPr>
          <w:rFonts w:eastAsia="Times New Roman"/>
          <w:szCs w:val="24"/>
        </w:rPr>
        <w:t xml:space="preserve">υμφωνία </w:t>
      </w:r>
      <w:r>
        <w:rPr>
          <w:rFonts w:eastAsia="Times New Roman"/>
          <w:szCs w:val="24"/>
        </w:rPr>
        <w:t>-</w:t>
      </w:r>
      <w:r w:rsidRPr="005D2BE4">
        <w:rPr>
          <w:rFonts w:eastAsia="Times New Roman"/>
          <w:szCs w:val="24"/>
        </w:rPr>
        <w:t>προσέ</w:t>
      </w:r>
      <w:r>
        <w:rPr>
          <w:rFonts w:eastAsia="Times New Roman"/>
          <w:szCs w:val="24"/>
        </w:rPr>
        <w:t>ξτε, κυρίες και κύριοι συνάδελφοι-</w:t>
      </w:r>
      <w:r w:rsidRPr="005D2BE4">
        <w:rPr>
          <w:rFonts w:eastAsia="Times New Roman"/>
          <w:szCs w:val="24"/>
        </w:rPr>
        <w:t xml:space="preserve"> θα προωθηθεί και </w:t>
      </w:r>
      <w:r>
        <w:rPr>
          <w:rFonts w:eastAsia="Times New Roman"/>
          <w:szCs w:val="24"/>
        </w:rPr>
        <w:t xml:space="preserve">η </w:t>
      </w:r>
      <w:r w:rsidRPr="005D2BE4">
        <w:rPr>
          <w:rFonts w:eastAsia="Times New Roman"/>
          <w:szCs w:val="24"/>
        </w:rPr>
        <w:t xml:space="preserve">μακεδονική γλώσσα </w:t>
      </w:r>
      <w:r>
        <w:rPr>
          <w:rFonts w:eastAsia="Times New Roman"/>
          <w:szCs w:val="24"/>
        </w:rPr>
        <w:t>ε</w:t>
      </w:r>
      <w:r w:rsidRPr="005D2BE4">
        <w:rPr>
          <w:rFonts w:eastAsia="Times New Roman"/>
          <w:szCs w:val="24"/>
        </w:rPr>
        <w:t>πιτέλους στον ΟΗΕ</w:t>
      </w:r>
      <w:r>
        <w:rPr>
          <w:rFonts w:eastAsia="Times New Roman"/>
          <w:szCs w:val="24"/>
        </w:rPr>
        <w:t>.</w:t>
      </w:r>
    </w:p>
    <w:p w14:paraId="1664ECF2" w14:textId="77777777" w:rsidR="00A97886" w:rsidRDefault="00361846">
      <w:pPr>
        <w:spacing w:line="600" w:lineRule="auto"/>
        <w:ind w:firstLine="720"/>
        <w:jc w:val="both"/>
        <w:rPr>
          <w:rFonts w:eastAsia="Times New Roman"/>
          <w:szCs w:val="24"/>
        </w:rPr>
      </w:pPr>
      <w:r>
        <w:rPr>
          <w:rFonts w:eastAsia="Times New Roman"/>
          <w:szCs w:val="24"/>
        </w:rPr>
        <w:t>Αντί, λ</w:t>
      </w:r>
      <w:r w:rsidRPr="005D2BE4">
        <w:rPr>
          <w:rFonts w:eastAsia="Times New Roman"/>
          <w:szCs w:val="24"/>
        </w:rPr>
        <w:t>οιπόν</w:t>
      </w:r>
      <w:r>
        <w:rPr>
          <w:rFonts w:eastAsia="Times New Roman"/>
          <w:szCs w:val="24"/>
        </w:rPr>
        <w:t>, εμείς να εκμεταλλευτούμε μι</w:t>
      </w:r>
      <w:r w:rsidRPr="005D2BE4">
        <w:rPr>
          <w:rFonts w:eastAsia="Times New Roman"/>
          <w:szCs w:val="24"/>
        </w:rPr>
        <w:t xml:space="preserve">α ευνοϊκή συγκυρία αλλαγής της κυβέρνησης </w:t>
      </w:r>
      <w:r>
        <w:rPr>
          <w:rFonts w:eastAsia="Times New Roman"/>
          <w:szCs w:val="24"/>
        </w:rPr>
        <w:t>στα Σκόπια με μι</w:t>
      </w:r>
      <w:r w:rsidRPr="005D2BE4">
        <w:rPr>
          <w:rFonts w:eastAsia="Times New Roman"/>
          <w:szCs w:val="24"/>
        </w:rPr>
        <w:t xml:space="preserve">α πιο διαλλακτική </w:t>
      </w:r>
      <w:r>
        <w:rPr>
          <w:rFonts w:eastAsia="Times New Roman"/>
          <w:szCs w:val="24"/>
        </w:rPr>
        <w:t>αντί της</w:t>
      </w:r>
      <w:r>
        <w:rPr>
          <w:rFonts w:eastAsia="Times New Roman"/>
          <w:szCs w:val="24"/>
        </w:rPr>
        <w:t xml:space="preserve"> αδιάλλακτης του κ.</w:t>
      </w:r>
      <w:r w:rsidRPr="005D2BE4">
        <w:rPr>
          <w:rFonts w:eastAsia="Times New Roman"/>
          <w:szCs w:val="24"/>
        </w:rPr>
        <w:t xml:space="preserve"> Γκρούεφσκι</w:t>
      </w:r>
      <w:r>
        <w:rPr>
          <w:rFonts w:eastAsia="Times New Roman"/>
          <w:szCs w:val="24"/>
        </w:rPr>
        <w:t>, δ</w:t>
      </w:r>
      <w:r w:rsidRPr="005D2BE4">
        <w:rPr>
          <w:rFonts w:eastAsia="Times New Roman"/>
          <w:szCs w:val="24"/>
        </w:rPr>
        <w:t xml:space="preserve">υστυχώς η σκοπιανή πλευρά </w:t>
      </w:r>
      <w:r>
        <w:rPr>
          <w:rFonts w:eastAsia="Times New Roman"/>
          <w:szCs w:val="24"/>
        </w:rPr>
        <w:t>εκμεταλλεύτηκε</w:t>
      </w:r>
      <w:r w:rsidRPr="005D2BE4">
        <w:rPr>
          <w:rFonts w:eastAsia="Times New Roman"/>
          <w:szCs w:val="24"/>
        </w:rPr>
        <w:t xml:space="preserve"> </w:t>
      </w:r>
      <w:r>
        <w:rPr>
          <w:rFonts w:eastAsia="Times New Roman"/>
          <w:szCs w:val="24"/>
        </w:rPr>
        <w:t>τον</w:t>
      </w:r>
      <w:r w:rsidRPr="005D2BE4">
        <w:rPr>
          <w:rFonts w:eastAsia="Times New Roman"/>
          <w:szCs w:val="24"/>
        </w:rPr>
        <w:t xml:space="preserve"> ενδοτισμό του </w:t>
      </w:r>
      <w:r>
        <w:rPr>
          <w:rFonts w:eastAsia="Times New Roman"/>
          <w:szCs w:val="24"/>
        </w:rPr>
        <w:t>κ.</w:t>
      </w:r>
      <w:r w:rsidRPr="005D2BE4">
        <w:rPr>
          <w:rFonts w:eastAsia="Times New Roman"/>
          <w:szCs w:val="24"/>
        </w:rPr>
        <w:t xml:space="preserve"> Τσίπρα και του </w:t>
      </w:r>
      <w:r>
        <w:rPr>
          <w:rFonts w:eastAsia="Times New Roman"/>
          <w:szCs w:val="24"/>
        </w:rPr>
        <w:t>κ.</w:t>
      </w:r>
      <w:r w:rsidRPr="005D2BE4">
        <w:rPr>
          <w:rFonts w:eastAsia="Times New Roman"/>
          <w:szCs w:val="24"/>
        </w:rPr>
        <w:t xml:space="preserve"> Κοτζιά</w:t>
      </w:r>
      <w:r>
        <w:rPr>
          <w:rFonts w:eastAsia="Times New Roman"/>
          <w:szCs w:val="24"/>
        </w:rPr>
        <w:t>.</w:t>
      </w:r>
    </w:p>
    <w:p w14:paraId="1664ECF3" w14:textId="77777777" w:rsidR="00A97886" w:rsidRDefault="00361846">
      <w:pPr>
        <w:spacing w:line="600" w:lineRule="auto"/>
        <w:ind w:firstLine="720"/>
        <w:jc w:val="both"/>
        <w:rPr>
          <w:rFonts w:eastAsia="Times New Roman"/>
          <w:szCs w:val="24"/>
        </w:rPr>
      </w:pPr>
      <w:r w:rsidRPr="005D2BE4">
        <w:rPr>
          <w:rFonts w:eastAsia="Times New Roman"/>
          <w:szCs w:val="24"/>
        </w:rPr>
        <w:t>Εξάλλου</w:t>
      </w:r>
      <w:r>
        <w:rPr>
          <w:rFonts w:eastAsia="Times New Roman"/>
          <w:szCs w:val="24"/>
        </w:rPr>
        <w:t>,</w:t>
      </w:r>
      <w:r w:rsidRPr="005D2BE4">
        <w:rPr>
          <w:rFonts w:eastAsia="Times New Roman"/>
          <w:szCs w:val="24"/>
        </w:rPr>
        <w:t xml:space="preserve"> σύμφωνα με τα έγγραφα που διέρρευσαν στο </w:t>
      </w:r>
      <w:r>
        <w:rPr>
          <w:rFonts w:eastAsia="Times New Roman"/>
          <w:szCs w:val="24"/>
        </w:rPr>
        <w:t>«</w:t>
      </w:r>
      <w:proofErr w:type="spellStart"/>
      <w:r w:rsidRPr="005D2BE4">
        <w:rPr>
          <w:rFonts w:eastAsia="Times New Roman"/>
          <w:szCs w:val="24"/>
        </w:rPr>
        <w:t>Wikileaks</w:t>
      </w:r>
      <w:proofErr w:type="spellEnd"/>
      <w:r>
        <w:rPr>
          <w:rFonts w:eastAsia="Times New Roman"/>
          <w:szCs w:val="24"/>
        </w:rPr>
        <w:t>»</w:t>
      </w:r>
      <w:r>
        <w:rPr>
          <w:rFonts w:eastAsia="Times New Roman"/>
          <w:szCs w:val="24"/>
        </w:rPr>
        <w:t>,</w:t>
      </w:r>
      <w:r w:rsidRPr="005D2BE4">
        <w:rPr>
          <w:rFonts w:eastAsia="Times New Roman"/>
          <w:szCs w:val="24"/>
        </w:rPr>
        <w:t xml:space="preserve"> ήταν ξεκάθαρο το άγχος </w:t>
      </w:r>
      <w:r>
        <w:rPr>
          <w:rFonts w:eastAsia="Times New Roman"/>
          <w:szCs w:val="24"/>
        </w:rPr>
        <w:t xml:space="preserve">του κ. </w:t>
      </w:r>
      <w:proofErr w:type="spellStart"/>
      <w:r>
        <w:rPr>
          <w:rFonts w:eastAsia="Times New Roman"/>
          <w:szCs w:val="24"/>
        </w:rPr>
        <w:t>Ζάεφ</w:t>
      </w:r>
      <w:proofErr w:type="spellEnd"/>
      <w:r w:rsidRPr="00EF72A1">
        <w:rPr>
          <w:rFonts w:eastAsia="Times New Roman"/>
          <w:szCs w:val="24"/>
        </w:rPr>
        <w:t>:</w:t>
      </w:r>
      <w:r>
        <w:rPr>
          <w:rFonts w:eastAsia="Times New Roman"/>
          <w:szCs w:val="24"/>
        </w:rPr>
        <w:t xml:space="preserve"> «Ελάτε να τελειώνουμε </w:t>
      </w:r>
      <w:r w:rsidRPr="005D2BE4">
        <w:rPr>
          <w:rFonts w:eastAsia="Times New Roman"/>
          <w:szCs w:val="24"/>
        </w:rPr>
        <w:t>να κλείνουμε τ</w:t>
      </w:r>
      <w:r w:rsidRPr="005D2BE4">
        <w:rPr>
          <w:rFonts w:eastAsia="Times New Roman"/>
          <w:szCs w:val="24"/>
        </w:rPr>
        <w:t>η διαπραγμάτευση</w:t>
      </w:r>
      <w:r>
        <w:rPr>
          <w:rFonts w:eastAsia="Times New Roman"/>
          <w:szCs w:val="24"/>
        </w:rPr>
        <w:t>,</w:t>
      </w:r>
      <w:r w:rsidRPr="005D2BE4">
        <w:rPr>
          <w:rFonts w:eastAsia="Times New Roman"/>
          <w:szCs w:val="24"/>
        </w:rPr>
        <w:t xml:space="preserve"> </w:t>
      </w:r>
      <w:r>
        <w:rPr>
          <w:rFonts w:eastAsia="Times New Roman"/>
          <w:szCs w:val="24"/>
        </w:rPr>
        <w:t>γιατί</w:t>
      </w:r>
      <w:r w:rsidRPr="005D2BE4">
        <w:rPr>
          <w:rFonts w:eastAsia="Times New Roman"/>
          <w:szCs w:val="24"/>
        </w:rPr>
        <w:t xml:space="preserve"> </w:t>
      </w:r>
      <w:r>
        <w:rPr>
          <w:rFonts w:eastAsia="Times New Roman"/>
          <w:szCs w:val="24"/>
        </w:rPr>
        <w:t>οι επόμενοι α</w:t>
      </w:r>
      <w:r w:rsidRPr="005D2BE4">
        <w:rPr>
          <w:rFonts w:eastAsia="Times New Roman"/>
          <w:szCs w:val="24"/>
        </w:rPr>
        <w:t>ποκλείεται να αποδεχτούν αυτά τα οποία συζητάμε σήμερα</w:t>
      </w:r>
      <w:r>
        <w:rPr>
          <w:rFonts w:eastAsia="Times New Roman"/>
          <w:szCs w:val="24"/>
        </w:rPr>
        <w:t>».</w:t>
      </w:r>
    </w:p>
    <w:p w14:paraId="1664ECF4" w14:textId="77777777" w:rsidR="00A97886" w:rsidRDefault="00361846">
      <w:pPr>
        <w:spacing w:line="600" w:lineRule="auto"/>
        <w:ind w:firstLine="720"/>
        <w:jc w:val="both"/>
        <w:rPr>
          <w:rFonts w:eastAsia="Times New Roman"/>
          <w:szCs w:val="24"/>
        </w:rPr>
      </w:pPr>
      <w:r w:rsidRPr="005D2BE4">
        <w:rPr>
          <w:rFonts w:eastAsia="Times New Roman"/>
          <w:szCs w:val="24"/>
        </w:rPr>
        <w:lastRenderedPageBreak/>
        <w:t>Αντί</w:t>
      </w:r>
      <w:r>
        <w:rPr>
          <w:rFonts w:eastAsia="Times New Roman"/>
          <w:szCs w:val="24"/>
        </w:rPr>
        <w:t>,</w:t>
      </w:r>
      <w:r w:rsidRPr="005D2BE4">
        <w:rPr>
          <w:rFonts w:eastAsia="Times New Roman"/>
          <w:szCs w:val="24"/>
        </w:rPr>
        <w:t xml:space="preserve"> λοιπόν</w:t>
      </w:r>
      <w:r>
        <w:rPr>
          <w:rFonts w:eastAsia="Times New Roman"/>
          <w:szCs w:val="24"/>
        </w:rPr>
        <w:t>,</w:t>
      </w:r>
      <w:r w:rsidRPr="005D2BE4">
        <w:rPr>
          <w:rFonts w:eastAsia="Times New Roman"/>
          <w:szCs w:val="24"/>
        </w:rPr>
        <w:t xml:space="preserve"> να εκμεταλλευτούμε τη ζέση της σκοπιανής πλευράς να εισέλθει </w:t>
      </w:r>
      <w:r>
        <w:rPr>
          <w:rFonts w:eastAsia="Times New Roman"/>
          <w:szCs w:val="24"/>
        </w:rPr>
        <w:t xml:space="preserve">στους </w:t>
      </w:r>
      <w:proofErr w:type="spellStart"/>
      <w:r>
        <w:rPr>
          <w:rFonts w:eastAsia="Times New Roman"/>
          <w:szCs w:val="24"/>
        </w:rPr>
        <w:t>ευρωατλαντικούς</w:t>
      </w:r>
      <w:proofErr w:type="spellEnd"/>
      <w:r>
        <w:rPr>
          <w:rFonts w:eastAsia="Times New Roman"/>
          <w:szCs w:val="24"/>
        </w:rPr>
        <w:t xml:space="preserve"> θεσμούς </w:t>
      </w:r>
      <w:r w:rsidRPr="005D2BE4">
        <w:rPr>
          <w:rFonts w:eastAsia="Times New Roman"/>
          <w:szCs w:val="24"/>
        </w:rPr>
        <w:t xml:space="preserve">και να λύσει </w:t>
      </w:r>
      <w:r>
        <w:rPr>
          <w:rFonts w:eastAsia="Times New Roman"/>
          <w:szCs w:val="24"/>
        </w:rPr>
        <w:t>ένα θέμα</w:t>
      </w:r>
      <w:r w:rsidRPr="005D2BE4">
        <w:rPr>
          <w:rFonts w:eastAsia="Times New Roman"/>
          <w:szCs w:val="24"/>
        </w:rPr>
        <w:t xml:space="preserve"> εσωτερική</w:t>
      </w:r>
      <w:r>
        <w:rPr>
          <w:rFonts w:eastAsia="Times New Roman"/>
          <w:szCs w:val="24"/>
        </w:rPr>
        <w:t>ς</w:t>
      </w:r>
      <w:r w:rsidRPr="005D2BE4">
        <w:rPr>
          <w:rFonts w:eastAsia="Times New Roman"/>
          <w:szCs w:val="24"/>
        </w:rPr>
        <w:t xml:space="preserve"> της </w:t>
      </w:r>
      <w:r>
        <w:rPr>
          <w:rFonts w:eastAsia="Times New Roman"/>
          <w:szCs w:val="24"/>
        </w:rPr>
        <w:t>α</w:t>
      </w:r>
      <w:r w:rsidRPr="005D2BE4">
        <w:rPr>
          <w:rFonts w:eastAsia="Times New Roman"/>
          <w:szCs w:val="24"/>
        </w:rPr>
        <w:t>σφάλειας</w:t>
      </w:r>
      <w:r w:rsidRPr="00EF72A1">
        <w:rPr>
          <w:rFonts w:eastAsia="Times New Roman"/>
          <w:szCs w:val="24"/>
        </w:rPr>
        <w:t>,</w:t>
      </w:r>
      <w:r w:rsidRPr="005D2BE4">
        <w:rPr>
          <w:rFonts w:eastAsia="Times New Roman"/>
          <w:szCs w:val="24"/>
        </w:rPr>
        <w:t xml:space="preserve"> </w:t>
      </w:r>
      <w:r>
        <w:rPr>
          <w:rFonts w:eastAsia="Times New Roman"/>
          <w:szCs w:val="24"/>
        </w:rPr>
        <w:t>δ</w:t>
      </w:r>
      <w:r w:rsidRPr="005D2BE4">
        <w:rPr>
          <w:rFonts w:eastAsia="Times New Roman"/>
          <w:szCs w:val="24"/>
        </w:rPr>
        <w:t xml:space="preserve">υστυχώς </w:t>
      </w:r>
      <w:r>
        <w:rPr>
          <w:rFonts w:eastAsia="Times New Roman"/>
          <w:szCs w:val="24"/>
        </w:rPr>
        <w:t xml:space="preserve">εκμεταλλεύτηκαν εκείνοι τη δίψα του </w:t>
      </w:r>
      <w:r w:rsidRPr="005D2BE4">
        <w:rPr>
          <w:rFonts w:eastAsia="Times New Roman"/>
          <w:szCs w:val="24"/>
        </w:rPr>
        <w:t>ΣΥΡΙΖΑ για παραμονή λίγους μήνες ακόμα στην εξουσία</w:t>
      </w:r>
      <w:r>
        <w:rPr>
          <w:rFonts w:eastAsia="Times New Roman"/>
          <w:szCs w:val="24"/>
        </w:rPr>
        <w:t>.</w:t>
      </w:r>
    </w:p>
    <w:p w14:paraId="1664ECF5" w14:textId="77777777" w:rsidR="00A97886" w:rsidRDefault="00361846">
      <w:pPr>
        <w:spacing w:line="600" w:lineRule="auto"/>
        <w:ind w:firstLine="720"/>
        <w:jc w:val="both"/>
        <w:rPr>
          <w:rFonts w:eastAsia="Times New Roman"/>
          <w:szCs w:val="24"/>
        </w:rPr>
      </w:pPr>
      <w:r>
        <w:rPr>
          <w:rFonts w:eastAsia="Times New Roman"/>
          <w:szCs w:val="24"/>
        </w:rPr>
        <w:t>Σ</w:t>
      </w:r>
      <w:r w:rsidRPr="005D2BE4">
        <w:rPr>
          <w:rFonts w:eastAsia="Times New Roman"/>
          <w:szCs w:val="24"/>
        </w:rPr>
        <w:t>τη συνέχεια</w:t>
      </w:r>
      <w:r>
        <w:rPr>
          <w:rFonts w:eastAsia="Times New Roman"/>
          <w:szCs w:val="24"/>
        </w:rPr>
        <w:t>,</w:t>
      </w:r>
      <w:r w:rsidRPr="005D2BE4">
        <w:rPr>
          <w:rFonts w:eastAsia="Times New Roman"/>
          <w:szCs w:val="24"/>
        </w:rPr>
        <w:t xml:space="preserve"> μόλις η </w:t>
      </w:r>
      <w:r>
        <w:rPr>
          <w:rFonts w:eastAsia="Times New Roman"/>
          <w:szCs w:val="24"/>
        </w:rPr>
        <w:t>συγ</w:t>
      </w:r>
      <w:r w:rsidRPr="005D2BE4">
        <w:rPr>
          <w:rFonts w:eastAsia="Times New Roman"/>
          <w:szCs w:val="24"/>
        </w:rPr>
        <w:t xml:space="preserve">κυβέρνηση </w:t>
      </w:r>
      <w:r w:rsidRPr="005D2BE4">
        <w:rPr>
          <w:rFonts w:eastAsia="Times New Roman"/>
          <w:szCs w:val="24"/>
        </w:rPr>
        <w:t xml:space="preserve">του </w:t>
      </w:r>
      <w:r>
        <w:rPr>
          <w:rFonts w:eastAsia="Times New Roman"/>
          <w:szCs w:val="24"/>
        </w:rPr>
        <w:t>κ.</w:t>
      </w:r>
      <w:r w:rsidRPr="005D2BE4">
        <w:rPr>
          <w:rFonts w:eastAsia="Times New Roman"/>
          <w:szCs w:val="24"/>
        </w:rPr>
        <w:t xml:space="preserve"> Τσίπρα και </w:t>
      </w:r>
      <w:r>
        <w:rPr>
          <w:rFonts w:eastAsia="Times New Roman"/>
          <w:szCs w:val="24"/>
        </w:rPr>
        <w:t xml:space="preserve">του κ. </w:t>
      </w:r>
      <w:r w:rsidRPr="005D2BE4">
        <w:rPr>
          <w:rFonts w:eastAsia="Times New Roman"/>
          <w:szCs w:val="24"/>
        </w:rPr>
        <w:t xml:space="preserve">Καμμένου βρέθηκε απέναντι στη γενικότερη κατακραυγή του ελληνικού λαού και στο ενδεχόμενο </w:t>
      </w:r>
      <w:r>
        <w:rPr>
          <w:rFonts w:eastAsia="Times New Roman"/>
          <w:szCs w:val="24"/>
        </w:rPr>
        <w:t>μ</w:t>
      </w:r>
      <w:r w:rsidRPr="005D2BE4">
        <w:rPr>
          <w:rFonts w:eastAsia="Times New Roman"/>
          <w:szCs w:val="24"/>
        </w:rPr>
        <w:t>η επίτευξης κοιν</w:t>
      </w:r>
      <w:r w:rsidRPr="005D2BE4">
        <w:rPr>
          <w:rFonts w:eastAsia="Times New Roman"/>
          <w:szCs w:val="24"/>
        </w:rPr>
        <w:t>οβουλευτικής πλειοψηφίας επί του ζητήματος</w:t>
      </w:r>
      <w:r>
        <w:rPr>
          <w:rFonts w:eastAsia="Times New Roman"/>
          <w:szCs w:val="24"/>
        </w:rPr>
        <w:t>,</w:t>
      </w:r>
      <w:r w:rsidRPr="005D2BE4">
        <w:rPr>
          <w:rFonts w:eastAsia="Times New Roman"/>
          <w:szCs w:val="24"/>
        </w:rPr>
        <w:t xml:space="preserve"> προχώρησαν στην εξόχως καταφανώς αντεθνική στάση</w:t>
      </w:r>
      <w:r>
        <w:rPr>
          <w:rFonts w:eastAsia="Times New Roman"/>
          <w:szCs w:val="24"/>
        </w:rPr>
        <w:t>, πρ</w:t>
      </w:r>
      <w:r w:rsidRPr="005D2BE4">
        <w:rPr>
          <w:rFonts w:eastAsia="Times New Roman"/>
          <w:szCs w:val="24"/>
        </w:rPr>
        <w:t>οέτρεπαν δημόσια το</w:t>
      </w:r>
      <w:r>
        <w:rPr>
          <w:rFonts w:eastAsia="Times New Roman"/>
          <w:szCs w:val="24"/>
        </w:rPr>
        <w:t>ν</w:t>
      </w:r>
      <w:r w:rsidRPr="005D2BE4">
        <w:rPr>
          <w:rFonts w:eastAsia="Times New Roman"/>
          <w:szCs w:val="24"/>
        </w:rPr>
        <w:t xml:space="preserve"> διεθνή παράγοντα να ασκήσει πίεση στη Νέα Δημοκρατία να αλλάξει στάση και να υπερψηφίσει την κατάπτυστη</w:t>
      </w:r>
      <w:r>
        <w:rPr>
          <w:rFonts w:eastAsia="Times New Roman"/>
          <w:szCs w:val="24"/>
        </w:rPr>
        <w:t xml:space="preserve"> αυτή</w:t>
      </w:r>
      <w:r w:rsidRPr="005D2BE4">
        <w:rPr>
          <w:rFonts w:eastAsia="Times New Roman"/>
          <w:szCs w:val="24"/>
        </w:rPr>
        <w:t xml:space="preserve"> </w:t>
      </w:r>
      <w:r>
        <w:rPr>
          <w:rFonts w:eastAsia="Times New Roman"/>
          <w:szCs w:val="24"/>
        </w:rPr>
        <w:t>σ</w:t>
      </w:r>
      <w:r w:rsidRPr="005D2BE4">
        <w:rPr>
          <w:rFonts w:eastAsia="Times New Roman"/>
          <w:szCs w:val="24"/>
        </w:rPr>
        <w:t>υμφωνία</w:t>
      </w:r>
      <w:r>
        <w:rPr>
          <w:rFonts w:eastAsia="Times New Roman"/>
          <w:szCs w:val="24"/>
        </w:rPr>
        <w:t>.</w:t>
      </w:r>
    </w:p>
    <w:p w14:paraId="1664ECF6" w14:textId="77777777" w:rsidR="00A97886" w:rsidRDefault="00361846">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κτυ</w:t>
      </w:r>
      <w:r>
        <w:rPr>
          <w:rFonts w:eastAsia="Times New Roman"/>
          <w:szCs w:val="24"/>
        </w:rPr>
        <w:t xml:space="preserve">πάει </w:t>
      </w:r>
      <w:r>
        <w:rPr>
          <w:rFonts w:eastAsia="Times New Roman"/>
          <w:szCs w:val="24"/>
        </w:rPr>
        <w:t>το κουδούνι λήξεως του χρόνου ομιλίας του κυρίου Βουλευτή)</w:t>
      </w:r>
    </w:p>
    <w:p w14:paraId="1664ECF7" w14:textId="77777777" w:rsidR="00A97886" w:rsidRDefault="00361846">
      <w:pPr>
        <w:spacing w:line="600" w:lineRule="auto"/>
        <w:ind w:firstLine="720"/>
        <w:jc w:val="both"/>
        <w:rPr>
          <w:rFonts w:eastAsia="Times New Roman"/>
          <w:szCs w:val="24"/>
        </w:rPr>
      </w:pPr>
      <w:r w:rsidRPr="005D2BE4">
        <w:rPr>
          <w:rFonts w:eastAsia="Times New Roman"/>
          <w:szCs w:val="24"/>
        </w:rPr>
        <w:lastRenderedPageBreak/>
        <w:t>Δυστυχώς</w:t>
      </w:r>
      <w:r>
        <w:rPr>
          <w:rFonts w:eastAsia="Times New Roman"/>
          <w:szCs w:val="24"/>
        </w:rPr>
        <w:t xml:space="preserve"> φτάσετε, κυρίες και κύριοι συνάδελφοι της </w:t>
      </w:r>
      <w:r>
        <w:rPr>
          <w:rFonts w:eastAsia="Times New Roman"/>
          <w:szCs w:val="24"/>
        </w:rPr>
        <w:t>συμπολίτευσης</w:t>
      </w:r>
      <w:r>
        <w:rPr>
          <w:rFonts w:eastAsia="Times New Roman"/>
          <w:szCs w:val="24"/>
        </w:rPr>
        <w:t xml:space="preserve">, </w:t>
      </w:r>
      <w:r w:rsidRPr="005D2BE4">
        <w:rPr>
          <w:rFonts w:eastAsia="Times New Roman"/>
          <w:szCs w:val="24"/>
        </w:rPr>
        <w:t>μέχρι και σε αυτό το έσχατο σημείο</w:t>
      </w:r>
      <w:r>
        <w:rPr>
          <w:rFonts w:eastAsia="Times New Roman"/>
          <w:szCs w:val="24"/>
        </w:rPr>
        <w:t>,</w:t>
      </w:r>
      <w:r w:rsidRPr="005D2BE4">
        <w:rPr>
          <w:rFonts w:eastAsia="Times New Roman"/>
          <w:szCs w:val="24"/>
        </w:rPr>
        <w:t xml:space="preserve"> να </w:t>
      </w:r>
      <w:proofErr w:type="spellStart"/>
      <w:r>
        <w:rPr>
          <w:rFonts w:eastAsia="Times New Roman"/>
          <w:szCs w:val="24"/>
        </w:rPr>
        <w:t>παρακαλάτε</w:t>
      </w:r>
      <w:proofErr w:type="spellEnd"/>
      <w:r>
        <w:rPr>
          <w:rFonts w:eastAsia="Times New Roman"/>
          <w:szCs w:val="24"/>
        </w:rPr>
        <w:t xml:space="preserve"> τον κ. Βέμπερ, </w:t>
      </w:r>
      <w:r w:rsidRPr="005D2BE4">
        <w:rPr>
          <w:rFonts w:eastAsia="Times New Roman"/>
          <w:szCs w:val="24"/>
        </w:rPr>
        <w:t xml:space="preserve">την κυρία </w:t>
      </w:r>
      <w:proofErr w:type="spellStart"/>
      <w:r w:rsidRPr="005D2BE4">
        <w:rPr>
          <w:rFonts w:eastAsia="Times New Roman"/>
          <w:szCs w:val="24"/>
        </w:rPr>
        <w:t>Μέρκελ</w:t>
      </w:r>
      <w:proofErr w:type="spellEnd"/>
      <w:r w:rsidRPr="005D2BE4">
        <w:rPr>
          <w:rFonts w:eastAsia="Times New Roman"/>
          <w:szCs w:val="24"/>
        </w:rPr>
        <w:t xml:space="preserve"> να τραβήξει το αυτί των Βουλευτών της Νέας Δ</w:t>
      </w:r>
      <w:r w:rsidRPr="005D2BE4">
        <w:rPr>
          <w:rFonts w:eastAsia="Times New Roman"/>
          <w:szCs w:val="24"/>
        </w:rPr>
        <w:t>ημοκρατίας</w:t>
      </w:r>
      <w:r>
        <w:rPr>
          <w:rFonts w:eastAsia="Times New Roman"/>
          <w:szCs w:val="24"/>
        </w:rPr>
        <w:t>.</w:t>
      </w:r>
    </w:p>
    <w:p w14:paraId="1664ECF8" w14:textId="77777777" w:rsidR="00A97886" w:rsidRDefault="00361846">
      <w:pPr>
        <w:spacing w:line="600" w:lineRule="auto"/>
        <w:ind w:firstLine="720"/>
        <w:jc w:val="both"/>
        <w:rPr>
          <w:rFonts w:eastAsia="Times New Roman"/>
          <w:szCs w:val="24"/>
        </w:rPr>
      </w:pPr>
      <w:r>
        <w:rPr>
          <w:rFonts w:eastAsia="Times New Roman"/>
          <w:szCs w:val="24"/>
        </w:rPr>
        <w:t>Κ</w:t>
      </w:r>
      <w:r w:rsidRPr="005D2BE4">
        <w:rPr>
          <w:rFonts w:eastAsia="Times New Roman"/>
          <w:szCs w:val="24"/>
        </w:rPr>
        <w:t xml:space="preserve">αι </w:t>
      </w:r>
      <w:r>
        <w:rPr>
          <w:rFonts w:eastAsia="Times New Roman"/>
          <w:szCs w:val="24"/>
        </w:rPr>
        <w:t>εισέρχομαι</w:t>
      </w:r>
      <w:r w:rsidRPr="005D2BE4">
        <w:rPr>
          <w:rFonts w:eastAsia="Times New Roman"/>
          <w:szCs w:val="24"/>
        </w:rPr>
        <w:t xml:space="preserve"> στο τελευταίο σημείο</w:t>
      </w:r>
      <w:r>
        <w:rPr>
          <w:rFonts w:eastAsia="Times New Roman"/>
          <w:szCs w:val="24"/>
        </w:rPr>
        <w:t>,</w:t>
      </w:r>
      <w:r w:rsidRPr="005D2BE4">
        <w:rPr>
          <w:rFonts w:eastAsia="Times New Roman"/>
          <w:szCs w:val="24"/>
        </w:rPr>
        <w:t xml:space="preserve"> κύριε Πρόεδρε</w:t>
      </w:r>
      <w:r>
        <w:rPr>
          <w:rFonts w:eastAsia="Times New Roman"/>
          <w:szCs w:val="24"/>
        </w:rPr>
        <w:t>, ένα</w:t>
      </w:r>
      <w:r w:rsidRPr="005D2BE4">
        <w:rPr>
          <w:rFonts w:eastAsia="Times New Roman"/>
          <w:szCs w:val="24"/>
        </w:rPr>
        <w:t xml:space="preserve"> αδιανόητο ζήτημα για τη λειτουργία του ελληνικού Κοινοβουλίου</w:t>
      </w:r>
      <w:r>
        <w:rPr>
          <w:rFonts w:eastAsia="Times New Roman"/>
          <w:szCs w:val="24"/>
        </w:rPr>
        <w:t>.</w:t>
      </w:r>
      <w:r w:rsidRPr="005D2BE4">
        <w:rPr>
          <w:rFonts w:eastAsia="Times New Roman"/>
          <w:szCs w:val="24"/>
        </w:rPr>
        <w:t xml:space="preserve"> Οι Βουλευτές σήμερα καλούνται να ψηφίσουν μ</w:t>
      </w:r>
      <w:r>
        <w:rPr>
          <w:rFonts w:eastAsia="Times New Roman"/>
          <w:szCs w:val="24"/>
        </w:rPr>
        <w:t>ι</w:t>
      </w:r>
      <w:r w:rsidRPr="005D2BE4">
        <w:rPr>
          <w:rFonts w:eastAsia="Times New Roman"/>
          <w:szCs w:val="24"/>
        </w:rPr>
        <w:t xml:space="preserve">α ιστορική </w:t>
      </w:r>
      <w:r>
        <w:rPr>
          <w:rFonts w:eastAsia="Times New Roman"/>
          <w:szCs w:val="24"/>
        </w:rPr>
        <w:t>σ</w:t>
      </w:r>
      <w:r w:rsidRPr="005D2BE4">
        <w:rPr>
          <w:rFonts w:eastAsia="Times New Roman"/>
          <w:szCs w:val="24"/>
        </w:rPr>
        <w:t xml:space="preserve">υμφωνία </w:t>
      </w:r>
      <w:r w:rsidRPr="005D2BE4">
        <w:rPr>
          <w:rFonts w:eastAsia="Times New Roman"/>
          <w:szCs w:val="24"/>
        </w:rPr>
        <w:t xml:space="preserve">χωρίς να γνωρίζουν </w:t>
      </w:r>
      <w:r>
        <w:rPr>
          <w:rFonts w:eastAsia="Times New Roman"/>
          <w:szCs w:val="24"/>
        </w:rPr>
        <w:t xml:space="preserve">τι </w:t>
      </w:r>
      <w:r w:rsidRPr="005D2BE4">
        <w:rPr>
          <w:rFonts w:eastAsia="Times New Roman"/>
          <w:szCs w:val="24"/>
        </w:rPr>
        <w:t xml:space="preserve">ακριβώς </w:t>
      </w:r>
      <w:r>
        <w:rPr>
          <w:rFonts w:eastAsia="Times New Roman"/>
          <w:szCs w:val="24"/>
        </w:rPr>
        <w:t>κυρώνουν,</w:t>
      </w:r>
      <w:r w:rsidRPr="005D2BE4">
        <w:rPr>
          <w:rFonts w:eastAsia="Times New Roman"/>
          <w:szCs w:val="24"/>
        </w:rPr>
        <w:t xml:space="preserve"> καθώς η Κυβέρνηση δυσ</w:t>
      </w:r>
      <w:r w:rsidRPr="005D2BE4">
        <w:rPr>
          <w:rFonts w:eastAsia="Times New Roman"/>
          <w:szCs w:val="24"/>
        </w:rPr>
        <w:t xml:space="preserve">τυχώς εξαπάτησε την </w:t>
      </w:r>
      <w:r>
        <w:rPr>
          <w:rFonts w:eastAsia="Times New Roman"/>
          <w:szCs w:val="24"/>
        </w:rPr>
        <w:t>ελληνική Βουλή.</w:t>
      </w:r>
    </w:p>
    <w:p w14:paraId="1664ECF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Μόλις προχθές ο Αναπληρωτής Υ</w:t>
      </w:r>
      <w:r w:rsidRPr="009A7A28">
        <w:rPr>
          <w:rFonts w:eastAsia="Times New Roman" w:cs="Times New Roman"/>
          <w:szCs w:val="24"/>
        </w:rPr>
        <w:t xml:space="preserve">πουργός </w:t>
      </w:r>
      <w:r>
        <w:rPr>
          <w:rFonts w:eastAsia="Times New Roman" w:cs="Times New Roman"/>
          <w:szCs w:val="24"/>
        </w:rPr>
        <w:t>του κ. Τσίπρα, ο κ.</w:t>
      </w:r>
      <w:r w:rsidRPr="009A7A28">
        <w:rPr>
          <w:rFonts w:eastAsia="Times New Roman" w:cs="Times New Roman"/>
          <w:szCs w:val="24"/>
        </w:rPr>
        <w:t xml:space="preserve"> </w:t>
      </w:r>
      <w:proofErr w:type="spellStart"/>
      <w:r w:rsidRPr="009A7A28">
        <w:rPr>
          <w:rFonts w:eastAsia="Times New Roman" w:cs="Times New Roman"/>
          <w:szCs w:val="24"/>
        </w:rPr>
        <w:t>Κατρούγκαλος</w:t>
      </w:r>
      <w:proofErr w:type="spellEnd"/>
      <w:r>
        <w:rPr>
          <w:rFonts w:eastAsia="Times New Roman" w:cs="Times New Roman"/>
          <w:szCs w:val="24"/>
        </w:rPr>
        <w:t xml:space="preserve"> </w:t>
      </w:r>
      <w:r w:rsidRPr="009A7A28">
        <w:rPr>
          <w:rFonts w:eastAsia="Times New Roman" w:cs="Times New Roman"/>
          <w:szCs w:val="24"/>
        </w:rPr>
        <w:t>παραδέχθηκε ότι δεν μπορεί να καταθέσ</w:t>
      </w:r>
      <w:r>
        <w:rPr>
          <w:rFonts w:eastAsia="Times New Roman" w:cs="Times New Roman"/>
          <w:szCs w:val="24"/>
        </w:rPr>
        <w:t xml:space="preserve">ει στο ελληνικό Κοινοβούλιο το αναθεωρημένο </w:t>
      </w:r>
      <w:r>
        <w:rPr>
          <w:rFonts w:eastAsia="Times New Roman" w:cs="Times New Roman"/>
          <w:szCs w:val="24"/>
        </w:rPr>
        <w:t xml:space="preserve">σύνταγμα </w:t>
      </w:r>
      <w:r>
        <w:rPr>
          <w:rFonts w:eastAsia="Times New Roman" w:cs="Times New Roman"/>
          <w:szCs w:val="24"/>
        </w:rPr>
        <w:t xml:space="preserve">των </w:t>
      </w:r>
      <w:r w:rsidRPr="009A7A28">
        <w:rPr>
          <w:rFonts w:eastAsia="Times New Roman" w:cs="Times New Roman"/>
          <w:szCs w:val="24"/>
        </w:rPr>
        <w:t>Σκοπίων</w:t>
      </w:r>
      <w:r>
        <w:rPr>
          <w:rFonts w:eastAsia="Times New Roman" w:cs="Times New Roman"/>
          <w:szCs w:val="24"/>
        </w:rPr>
        <w:t>,</w:t>
      </w:r>
      <w:r w:rsidRPr="009A7A28">
        <w:rPr>
          <w:rFonts w:eastAsia="Times New Roman" w:cs="Times New Roman"/>
          <w:szCs w:val="24"/>
        </w:rPr>
        <w:t xml:space="preserve"> γιατί πολύ απλά δεν υπάρχει</w:t>
      </w:r>
      <w:r>
        <w:rPr>
          <w:rFonts w:eastAsia="Times New Roman" w:cs="Times New Roman"/>
          <w:szCs w:val="24"/>
        </w:rPr>
        <w:t>.</w:t>
      </w:r>
      <w:r w:rsidRPr="009A7A28">
        <w:rPr>
          <w:rFonts w:eastAsia="Times New Roman" w:cs="Times New Roman"/>
          <w:szCs w:val="24"/>
        </w:rPr>
        <w:t xml:space="preserve"> </w:t>
      </w:r>
      <w:r>
        <w:rPr>
          <w:rFonts w:eastAsia="Times New Roman" w:cs="Times New Roman"/>
          <w:szCs w:val="24"/>
        </w:rPr>
        <w:t xml:space="preserve">Με </w:t>
      </w:r>
      <w:r w:rsidRPr="009A7A28">
        <w:rPr>
          <w:rFonts w:eastAsia="Times New Roman" w:cs="Times New Roman"/>
          <w:szCs w:val="24"/>
        </w:rPr>
        <w:t>απλά λόγια</w:t>
      </w:r>
      <w:r>
        <w:rPr>
          <w:rFonts w:eastAsia="Times New Roman" w:cs="Times New Roman"/>
          <w:szCs w:val="24"/>
        </w:rPr>
        <w:t>,</w:t>
      </w:r>
      <w:r w:rsidRPr="009A7A28">
        <w:rPr>
          <w:rFonts w:eastAsia="Times New Roman" w:cs="Times New Roman"/>
          <w:szCs w:val="24"/>
        </w:rPr>
        <w:t xml:space="preserve"> μας είπε ότι δεν έχει προχωρήσει και ολοκληρωθεί η </w:t>
      </w:r>
      <w:r>
        <w:rPr>
          <w:rFonts w:eastAsia="Times New Roman" w:cs="Times New Roman"/>
          <w:szCs w:val="24"/>
        </w:rPr>
        <w:t>συνταγματική αναθεώρηση</w:t>
      </w:r>
      <w:r w:rsidRPr="009A7A28">
        <w:rPr>
          <w:rFonts w:eastAsia="Times New Roman" w:cs="Times New Roman"/>
          <w:szCs w:val="24"/>
        </w:rPr>
        <w:t xml:space="preserve"> στα Σκόπια</w:t>
      </w:r>
      <w:r>
        <w:rPr>
          <w:rFonts w:eastAsia="Times New Roman" w:cs="Times New Roman"/>
          <w:szCs w:val="24"/>
        </w:rPr>
        <w:t>,</w:t>
      </w:r>
      <w:r w:rsidRPr="003749BB">
        <w:rPr>
          <w:rFonts w:eastAsia="Times New Roman" w:cs="Times New Roman"/>
          <w:szCs w:val="24"/>
        </w:rPr>
        <w:t xml:space="preserve"> </w:t>
      </w:r>
      <w:r w:rsidRPr="009A7A28">
        <w:rPr>
          <w:rFonts w:eastAsia="Times New Roman" w:cs="Times New Roman"/>
          <w:szCs w:val="24"/>
        </w:rPr>
        <w:t>κάτι πο</w:t>
      </w:r>
      <w:r>
        <w:rPr>
          <w:rFonts w:eastAsia="Times New Roman" w:cs="Times New Roman"/>
          <w:szCs w:val="24"/>
        </w:rPr>
        <w:t xml:space="preserve">υ συνιστά ευθεία παραβίαση της </w:t>
      </w:r>
      <w:r>
        <w:rPr>
          <w:rFonts w:eastAsia="Times New Roman" w:cs="Times New Roman"/>
          <w:szCs w:val="24"/>
        </w:rPr>
        <w:t>σ</w:t>
      </w:r>
      <w:r w:rsidRPr="009A7A28">
        <w:rPr>
          <w:rFonts w:eastAsia="Times New Roman" w:cs="Times New Roman"/>
          <w:szCs w:val="24"/>
        </w:rPr>
        <w:t xml:space="preserve">υμφωνίας </w:t>
      </w:r>
      <w:r w:rsidRPr="009A7A28">
        <w:rPr>
          <w:rFonts w:eastAsia="Times New Roman" w:cs="Times New Roman"/>
          <w:szCs w:val="24"/>
        </w:rPr>
        <w:t>εκ μέρου</w:t>
      </w:r>
      <w:r>
        <w:rPr>
          <w:rFonts w:eastAsia="Times New Roman" w:cs="Times New Roman"/>
          <w:szCs w:val="24"/>
        </w:rPr>
        <w:t>ς των Σκοπίων με την ανοχή της Κ</w:t>
      </w:r>
      <w:r w:rsidRPr="009A7A28">
        <w:rPr>
          <w:rFonts w:eastAsia="Times New Roman" w:cs="Times New Roman"/>
          <w:szCs w:val="24"/>
        </w:rPr>
        <w:t>υβέρνησης</w:t>
      </w:r>
      <w:r>
        <w:rPr>
          <w:rFonts w:eastAsia="Times New Roman" w:cs="Times New Roman"/>
          <w:szCs w:val="24"/>
        </w:rPr>
        <w:t>,</w:t>
      </w:r>
      <w:r w:rsidRPr="003749BB">
        <w:rPr>
          <w:rFonts w:eastAsia="Times New Roman" w:cs="Times New Roman"/>
          <w:szCs w:val="24"/>
        </w:rPr>
        <w:t xml:space="preserve"> </w:t>
      </w:r>
      <w:r w:rsidRPr="009A7A28">
        <w:rPr>
          <w:rFonts w:eastAsia="Times New Roman" w:cs="Times New Roman"/>
          <w:szCs w:val="24"/>
        </w:rPr>
        <w:t>καθώς επι</w:t>
      </w:r>
      <w:r>
        <w:rPr>
          <w:rFonts w:eastAsia="Times New Roman" w:cs="Times New Roman"/>
          <w:szCs w:val="24"/>
        </w:rPr>
        <w:t>τρέπει στα Σκόπια να ολοκληρώσουν την</w:t>
      </w:r>
      <w:r w:rsidRPr="009A7A28">
        <w:rPr>
          <w:rFonts w:eastAsia="Times New Roman" w:cs="Times New Roman"/>
          <w:szCs w:val="24"/>
        </w:rPr>
        <w:t xml:space="preserve"> αναθεώρηση με τη</w:t>
      </w:r>
      <w:r>
        <w:rPr>
          <w:rFonts w:eastAsia="Times New Roman" w:cs="Times New Roman"/>
          <w:szCs w:val="24"/>
        </w:rPr>
        <w:t xml:space="preserve"> διασφ</w:t>
      </w:r>
      <w:r>
        <w:rPr>
          <w:rFonts w:eastAsia="Times New Roman" w:cs="Times New Roman"/>
          <w:szCs w:val="24"/>
        </w:rPr>
        <w:t>άλιση της ένταξή</w:t>
      </w:r>
      <w:r w:rsidRPr="009A7A28">
        <w:rPr>
          <w:rFonts w:eastAsia="Times New Roman" w:cs="Times New Roman"/>
          <w:szCs w:val="24"/>
        </w:rPr>
        <w:t>ς</w:t>
      </w:r>
      <w:r>
        <w:rPr>
          <w:rFonts w:eastAsia="Times New Roman" w:cs="Times New Roman"/>
          <w:szCs w:val="24"/>
        </w:rPr>
        <w:t xml:space="preserve"> τους</w:t>
      </w:r>
      <w:r w:rsidRPr="009A7A28">
        <w:rPr>
          <w:rFonts w:eastAsia="Times New Roman" w:cs="Times New Roman"/>
          <w:szCs w:val="24"/>
        </w:rPr>
        <w:t xml:space="preserve"> στο ΝΑΤΟ</w:t>
      </w:r>
      <w:r>
        <w:rPr>
          <w:rFonts w:eastAsia="Times New Roman" w:cs="Times New Roman"/>
          <w:szCs w:val="24"/>
        </w:rPr>
        <w:t>.</w:t>
      </w:r>
    </w:p>
    <w:p w14:paraId="1664ECFA" w14:textId="77777777" w:rsidR="00A97886" w:rsidRDefault="00361846">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Κύριε Κεφαλογιάννη, ολοκληρώνετε.</w:t>
      </w:r>
    </w:p>
    <w:p w14:paraId="1664ECFB" w14:textId="77777777" w:rsidR="00A97886" w:rsidRDefault="00361846">
      <w:pPr>
        <w:spacing w:line="600" w:lineRule="auto"/>
        <w:ind w:firstLine="720"/>
        <w:jc w:val="both"/>
        <w:rPr>
          <w:rFonts w:eastAsia="Times New Roman" w:cs="Times New Roman"/>
          <w:szCs w:val="24"/>
        </w:rPr>
      </w:pPr>
      <w:r w:rsidRPr="003749BB">
        <w:rPr>
          <w:rFonts w:eastAsia="Times New Roman" w:cs="Times New Roman"/>
          <w:b/>
          <w:szCs w:val="24"/>
        </w:rPr>
        <w:t>ΙΩΑΝΝΗΣ ΚΕΦΑΛΟΓΙΑΝΝΗΣ:</w:t>
      </w:r>
      <w:r w:rsidRPr="009A7A28">
        <w:rPr>
          <w:rFonts w:eastAsia="Times New Roman" w:cs="Times New Roman"/>
          <w:szCs w:val="24"/>
        </w:rPr>
        <w:t xml:space="preserve"> </w:t>
      </w:r>
      <w:r>
        <w:rPr>
          <w:rFonts w:eastAsia="Times New Roman" w:cs="Times New Roman"/>
          <w:szCs w:val="24"/>
        </w:rPr>
        <w:t>Ολοκληρώνω, κύριε Πρόεδρε.</w:t>
      </w:r>
    </w:p>
    <w:p w14:paraId="1664ECF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Και αντ’ αυτού ο κύριος Υ</w:t>
      </w:r>
      <w:r w:rsidRPr="009A7A28">
        <w:rPr>
          <w:rFonts w:eastAsia="Times New Roman" w:cs="Times New Roman"/>
          <w:szCs w:val="24"/>
        </w:rPr>
        <w:t xml:space="preserve">πουργός στην προσπάθειά του να εξαπατήσει το </w:t>
      </w:r>
      <w:r>
        <w:rPr>
          <w:rFonts w:eastAsia="Times New Roman" w:cs="Times New Roman"/>
          <w:szCs w:val="24"/>
        </w:rPr>
        <w:t>Κ</w:t>
      </w:r>
      <w:r w:rsidRPr="009A7A28">
        <w:rPr>
          <w:rFonts w:eastAsia="Times New Roman" w:cs="Times New Roman"/>
          <w:szCs w:val="24"/>
        </w:rPr>
        <w:t>οινοβούλιο</w:t>
      </w:r>
      <w:r>
        <w:rPr>
          <w:rFonts w:eastAsia="Times New Roman" w:cs="Times New Roman"/>
          <w:szCs w:val="24"/>
        </w:rPr>
        <w:t>,</w:t>
      </w:r>
      <w:r w:rsidRPr="009A7A28">
        <w:rPr>
          <w:rFonts w:eastAsia="Times New Roman" w:cs="Times New Roman"/>
          <w:szCs w:val="24"/>
        </w:rPr>
        <w:t xml:space="preserve"> κατέθεσε το υφιστάμε</w:t>
      </w:r>
      <w:r w:rsidRPr="009A7A28">
        <w:rPr>
          <w:rFonts w:eastAsia="Times New Roman" w:cs="Times New Roman"/>
          <w:szCs w:val="24"/>
        </w:rPr>
        <w:t xml:space="preserve">νο </w:t>
      </w:r>
      <w:r>
        <w:rPr>
          <w:rFonts w:eastAsia="Times New Roman" w:cs="Times New Roman"/>
          <w:szCs w:val="24"/>
        </w:rPr>
        <w:t>σ</w:t>
      </w:r>
      <w:r w:rsidRPr="009A7A28">
        <w:rPr>
          <w:rFonts w:eastAsia="Times New Roman" w:cs="Times New Roman"/>
          <w:szCs w:val="24"/>
        </w:rPr>
        <w:t xml:space="preserve">ύνταγμα </w:t>
      </w:r>
      <w:r w:rsidRPr="009A7A28">
        <w:rPr>
          <w:rFonts w:eastAsia="Times New Roman" w:cs="Times New Roman"/>
          <w:szCs w:val="24"/>
        </w:rPr>
        <w:t xml:space="preserve">της Πρώην Γιουγκοσλαβικής Δημοκρατίας </w:t>
      </w:r>
      <w:r>
        <w:rPr>
          <w:rFonts w:eastAsia="Times New Roman" w:cs="Times New Roman"/>
          <w:szCs w:val="24"/>
        </w:rPr>
        <w:t xml:space="preserve">της </w:t>
      </w:r>
      <w:r w:rsidRPr="009A7A28">
        <w:rPr>
          <w:rFonts w:eastAsia="Times New Roman" w:cs="Times New Roman"/>
          <w:szCs w:val="24"/>
        </w:rPr>
        <w:t>Μακεδ</w:t>
      </w:r>
      <w:r>
        <w:rPr>
          <w:rFonts w:eastAsia="Times New Roman" w:cs="Times New Roman"/>
          <w:szCs w:val="24"/>
        </w:rPr>
        <w:t>ονίας, το οποίο φέρει τον τίτλο «Σύνταγμα της Δ</w:t>
      </w:r>
      <w:r w:rsidRPr="009A7A28">
        <w:rPr>
          <w:rFonts w:eastAsia="Times New Roman" w:cs="Times New Roman"/>
          <w:szCs w:val="24"/>
        </w:rPr>
        <w:t xml:space="preserve">ημοκρατίας </w:t>
      </w:r>
      <w:r>
        <w:rPr>
          <w:rFonts w:eastAsia="Times New Roman" w:cs="Times New Roman"/>
          <w:szCs w:val="24"/>
        </w:rPr>
        <w:t xml:space="preserve">της </w:t>
      </w:r>
      <w:r w:rsidRPr="009A7A28">
        <w:rPr>
          <w:rFonts w:eastAsia="Times New Roman" w:cs="Times New Roman"/>
          <w:szCs w:val="24"/>
        </w:rPr>
        <w:t>Μακεδονίας</w:t>
      </w:r>
      <w:r>
        <w:rPr>
          <w:rFonts w:eastAsia="Times New Roman" w:cs="Times New Roman"/>
          <w:szCs w:val="24"/>
        </w:rPr>
        <w:t>». Κακώ</w:t>
      </w:r>
      <w:r w:rsidRPr="009A7A28">
        <w:rPr>
          <w:rFonts w:eastAsia="Times New Roman" w:cs="Times New Roman"/>
          <w:szCs w:val="24"/>
        </w:rPr>
        <w:t>ς το κατέβασε από το ίντερνετ</w:t>
      </w:r>
      <w:r>
        <w:rPr>
          <w:rFonts w:eastAsia="Times New Roman" w:cs="Times New Roman"/>
          <w:szCs w:val="24"/>
        </w:rPr>
        <w:t>,</w:t>
      </w:r>
      <w:r w:rsidRPr="009A7A28">
        <w:rPr>
          <w:rFonts w:eastAsia="Times New Roman" w:cs="Times New Roman"/>
          <w:szCs w:val="24"/>
        </w:rPr>
        <w:t xml:space="preserve"> ενώ </w:t>
      </w:r>
      <w:r>
        <w:rPr>
          <w:rFonts w:eastAsia="Times New Roman" w:cs="Times New Roman"/>
          <w:szCs w:val="24"/>
        </w:rPr>
        <w:t>θα έπρεπε αυτονοήτως να</w:t>
      </w:r>
      <w:r w:rsidRPr="009A7A28">
        <w:rPr>
          <w:rFonts w:eastAsia="Times New Roman" w:cs="Times New Roman"/>
          <w:szCs w:val="24"/>
        </w:rPr>
        <w:t xml:space="preserve"> καταθέσει το ολοκληρωμένο</w:t>
      </w:r>
      <w:r>
        <w:rPr>
          <w:rFonts w:eastAsia="Times New Roman" w:cs="Times New Roman"/>
          <w:szCs w:val="24"/>
        </w:rPr>
        <w:t>.</w:t>
      </w:r>
    </w:p>
    <w:p w14:paraId="1664ECF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Γ</w:t>
      </w:r>
      <w:r w:rsidRPr="009A7A28">
        <w:rPr>
          <w:rFonts w:eastAsia="Times New Roman" w:cs="Times New Roman"/>
          <w:szCs w:val="24"/>
        </w:rPr>
        <w:t>ια όλους τους παραπάνω λόγους</w:t>
      </w:r>
      <w:r>
        <w:rPr>
          <w:rFonts w:eastAsia="Times New Roman" w:cs="Times New Roman"/>
          <w:szCs w:val="24"/>
        </w:rPr>
        <w:t xml:space="preserve">, </w:t>
      </w:r>
      <w:r>
        <w:rPr>
          <w:rFonts w:eastAsia="Times New Roman" w:cs="Times New Roman"/>
          <w:szCs w:val="24"/>
        </w:rPr>
        <w:t>κυρίες και κύριοι συνάδελφοι, εμείς λέμε ένα βροντερό</w:t>
      </w:r>
      <w:r w:rsidRPr="009A7A28">
        <w:rPr>
          <w:rFonts w:eastAsia="Times New Roman" w:cs="Times New Roman"/>
          <w:szCs w:val="24"/>
        </w:rPr>
        <w:t xml:space="preserve"> </w:t>
      </w:r>
      <w:r>
        <w:rPr>
          <w:rFonts w:eastAsia="Times New Roman" w:cs="Times New Roman"/>
          <w:szCs w:val="24"/>
        </w:rPr>
        <w:t>«</w:t>
      </w:r>
      <w:r>
        <w:rPr>
          <w:rFonts w:eastAsia="Times New Roman" w:cs="Times New Roman"/>
          <w:szCs w:val="24"/>
        </w:rPr>
        <w:t>όχι</w:t>
      </w:r>
      <w:r>
        <w:rPr>
          <w:rFonts w:eastAsia="Times New Roman" w:cs="Times New Roman"/>
          <w:szCs w:val="24"/>
        </w:rPr>
        <w:t>»</w:t>
      </w:r>
      <w:r w:rsidRPr="009A7A28">
        <w:rPr>
          <w:rFonts w:eastAsia="Times New Roman" w:cs="Times New Roman"/>
          <w:szCs w:val="24"/>
        </w:rPr>
        <w:t xml:space="preserve"> στη συμφωνία</w:t>
      </w:r>
      <w:r>
        <w:rPr>
          <w:rFonts w:eastAsia="Times New Roman" w:cs="Times New Roman"/>
          <w:szCs w:val="24"/>
        </w:rPr>
        <w:t>,</w:t>
      </w:r>
      <w:r w:rsidRPr="009A7A28">
        <w:rPr>
          <w:rFonts w:eastAsia="Times New Roman" w:cs="Times New Roman"/>
          <w:szCs w:val="24"/>
        </w:rPr>
        <w:t xml:space="preserve"> η</w:t>
      </w:r>
      <w:r>
        <w:rPr>
          <w:rFonts w:eastAsia="Times New Roman" w:cs="Times New Roman"/>
          <w:szCs w:val="24"/>
        </w:rPr>
        <w:t xml:space="preserve"> οποία παραδίδει ένα μέρος της ε</w:t>
      </w:r>
      <w:r w:rsidRPr="009A7A28">
        <w:rPr>
          <w:rFonts w:eastAsia="Times New Roman" w:cs="Times New Roman"/>
          <w:szCs w:val="24"/>
        </w:rPr>
        <w:t>λληνικής ταυτότητας σε ένα τεχνητό κράτος</w:t>
      </w:r>
      <w:r>
        <w:rPr>
          <w:rFonts w:eastAsia="Times New Roman" w:cs="Times New Roman"/>
          <w:szCs w:val="24"/>
        </w:rPr>
        <w:t>,</w:t>
      </w:r>
      <w:r w:rsidRPr="009A7A28">
        <w:rPr>
          <w:rFonts w:eastAsia="Times New Roman" w:cs="Times New Roman"/>
          <w:szCs w:val="24"/>
        </w:rPr>
        <w:t xml:space="preserve"> σε ένα</w:t>
      </w:r>
      <w:r>
        <w:rPr>
          <w:rFonts w:eastAsia="Times New Roman" w:cs="Times New Roman"/>
          <w:szCs w:val="24"/>
        </w:rPr>
        <w:t>ν</w:t>
      </w:r>
      <w:r w:rsidRPr="009A7A28">
        <w:rPr>
          <w:rFonts w:eastAsia="Times New Roman" w:cs="Times New Roman"/>
          <w:szCs w:val="24"/>
        </w:rPr>
        <w:t xml:space="preserve"> τεχνητό λαό</w:t>
      </w:r>
      <w:r>
        <w:rPr>
          <w:rFonts w:eastAsia="Times New Roman" w:cs="Times New Roman"/>
          <w:szCs w:val="24"/>
        </w:rPr>
        <w:t>,</w:t>
      </w:r>
      <w:r w:rsidRPr="009A7A28">
        <w:rPr>
          <w:rFonts w:eastAsia="Times New Roman" w:cs="Times New Roman"/>
          <w:szCs w:val="24"/>
        </w:rPr>
        <w:t xml:space="preserve"> με μία τεχνητή κοινοβουλευτική πλειοψηφία</w:t>
      </w:r>
      <w:r>
        <w:rPr>
          <w:rFonts w:eastAsia="Times New Roman" w:cs="Times New Roman"/>
          <w:szCs w:val="24"/>
        </w:rPr>
        <w:t>.</w:t>
      </w:r>
    </w:p>
    <w:p w14:paraId="1664ECF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w:t>
      </w:r>
      <w:r w:rsidRPr="009A7A28">
        <w:rPr>
          <w:rFonts w:eastAsia="Times New Roman" w:cs="Times New Roman"/>
          <w:szCs w:val="24"/>
        </w:rPr>
        <w:t>υχαριστώ πολύ</w:t>
      </w:r>
      <w:r>
        <w:rPr>
          <w:rFonts w:eastAsia="Times New Roman" w:cs="Times New Roman"/>
          <w:szCs w:val="24"/>
        </w:rPr>
        <w:t>.</w:t>
      </w:r>
    </w:p>
    <w:p w14:paraId="1664ECFF" w14:textId="77777777" w:rsidR="00A97886" w:rsidRDefault="00361846">
      <w:pPr>
        <w:spacing w:line="600" w:lineRule="auto"/>
        <w:ind w:firstLine="720"/>
        <w:jc w:val="center"/>
        <w:rPr>
          <w:rFonts w:eastAsia="Times New Roman"/>
          <w:bCs/>
        </w:rPr>
      </w:pPr>
      <w:r w:rsidRPr="00FE24C6">
        <w:rPr>
          <w:rFonts w:eastAsia="Times New Roman"/>
          <w:bCs/>
        </w:rPr>
        <w:t>(Χειροκροτήματα από την πτ</w:t>
      </w:r>
      <w:r w:rsidRPr="00FE24C6">
        <w:rPr>
          <w:rFonts w:eastAsia="Times New Roman"/>
          <w:bCs/>
        </w:rPr>
        <w:t>έρυγα της Νέας Δημοκρατίας)</w:t>
      </w:r>
    </w:p>
    <w:p w14:paraId="1664ED00" w14:textId="77777777" w:rsidR="00A97886" w:rsidRDefault="00361846">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Και εγώ ευχαριστώ. </w:t>
      </w:r>
    </w:p>
    <w:p w14:paraId="1664ED0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w:t>
      </w:r>
      <w:r>
        <w:rPr>
          <w:rFonts w:eastAsia="Times New Roman" w:cs="Times New Roman"/>
          <w:szCs w:val="24"/>
        </w:rPr>
        <w:t>τη συνεδρίασή μας</w:t>
      </w:r>
      <w:r w:rsidRPr="009A7A28">
        <w:rPr>
          <w:rFonts w:eastAsia="Times New Roman" w:cs="Times New Roman"/>
          <w:szCs w:val="24"/>
        </w:rPr>
        <w:t xml:space="preserve"> παρακολουθούν </w:t>
      </w:r>
      <w:r>
        <w:rPr>
          <w:rFonts w:eastAsia="Times New Roman" w:cs="Times New Roman"/>
          <w:szCs w:val="24"/>
        </w:rPr>
        <w:t>από τα άνω δυτικά</w:t>
      </w:r>
      <w:r w:rsidRPr="009A7A28">
        <w:rPr>
          <w:rFonts w:eastAsia="Times New Roman" w:cs="Times New Roman"/>
          <w:szCs w:val="24"/>
        </w:rPr>
        <w:t xml:space="preserve"> θεωρία</w:t>
      </w:r>
      <w:r>
        <w:rPr>
          <w:rFonts w:eastAsia="Times New Roman" w:cs="Times New Roman"/>
          <w:szCs w:val="24"/>
        </w:rPr>
        <w:t>,</w:t>
      </w:r>
      <w:r w:rsidRPr="009A7A28">
        <w:rPr>
          <w:rFonts w:eastAsia="Times New Roman" w:cs="Times New Roman"/>
          <w:szCs w:val="24"/>
        </w:rPr>
        <w:t xml:space="preserve"> αφού </w:t>
      </w:r>
      <w:r>
        <w:rPr>
          <w:rFonts w:eastAsia="Times New Roman" w:cs="Times New Roman"/>
          <w:szCs w:val="24"/>
        </w:rPr>
        <w:t xml:space="preserve">προηγουμένως </w:t>
      </w:r>
      <w:r w:rsidRPr="009A7A28">
        <w:rPr>
          <w:rFonts w:eastAsia="Times New Roman" w:cs="Times New Roman"/>
          <w:szCs w:val="24"/>
        </w:rPr>
        <w:t>ενημερώθηκ</w:t>
      </w:r>
      <w:r>
        <w:rPr>
          <w:rFonts w:eastAsia="Times New Roman" w:cs="Times New Roman"/>
          <w:szCs w:val="24"/>
        </w:rPr>
        <w:t xml:space="preserve">αν </w:t>
      </w:r>
      <w:r>
        <w:rPr>
          <w:rFonts w:eastAsia="Times New Roman" w:cs="Times New Roman"/>
          <w:szCs w:val="24"/>
        </w:rPr>
        <w:t xml:space="preserve">για </w:t>
      </w:r>
      <w:r>
        <w:rPr>
          <w:rFonts w:eastAsia="Times New Roman" w:cs="Times New Roman"/>
          <w:szCs w:val="24"/>
        </w:rPr>
        <w:t>την ιστορία του κτη</w:t>
      </w:r>
      <w:r w:rsidRPr="009A7A28">
        <w:rPr>
          <w:rFonts w:eastAsia="Times New Roman" w:cs="Times New Roman"/>
          <w:szCs w:val="24"/>
        </w:rPr>
        <w:t>ρί</w:t>
      </w:r>
      <w:r w:rsidRPr="009A7A28">
        <w:rPr>
          <w:rFonts w:eastAsia="Times New Roman" w:cs="Times New Roman"/>
          <w:szCs w:val="24"/>
        </w:rPr>
        <w:t>ου και τον τρόπο</w:t>
      </w:r>
      <w:r>
        <w:rPr>
          <w:rFonts w:eastAsia="Times New Roman" w:cs="Times New Roman"/>
          <w:szCs w:val="24"/>
        </w:rPr>
        <w:t xml:space="preserve"> οργάνωσης και λειτουργίας της Β</w:t>
      </w:r>
      <w:r w:rsidRPr="009A7A28">
        <w:rPr>
          <w:rFonts w:eastAsia="Times New Roman" w:cs="Times New Roman"/>
          <w:szCs w:val="24"/>
        </w:rPr>
        <w:t xml:space="preserve">ουλής και ξεναγήθηκαν στην έκθεση της </w:t>
      </w:r>
      <w:r>
        <w:rPr>
          <w:rFonts w:eastAsia="Times New Roman" w:cs="Times New Roman"/>
          <w:szCs w:val="24"/>
        </w:rPr>
        <w:t xml:space="preserve">αίθουσας </w:t>
      </w:r>
      <w:r>
        <w:rPr>
          <w:rFonts w:eastAsia="Times New Roman" w:cs="Times New Roman"/>
          <w:szCs w:val="24"/>
        </w:rPr>
        <w:t>«</w:t>
      </w:r>
      <w:r w:rsidRPr="009A7A28">
        <w:rPr>
          <w:rFonts w:eastAsia="Times New Roman" w:cs="Times New Roman"/>
          <w:szCs w:val="24"/>
        </w:rPr>
        <w:t>ΕΛΕΥΘΕΡΙΟΣ ΒΕΝΙΖΕΛΟΣ</w:t>
      </w:r>
      <w:r>
        <w:rPr>
          <w:rFonts w:eastAsia="Times New Roman" w:cs="Times New Roman"/>
          <w:szCs w:val="24"/>
        </w:rPr>
        <w:t>»,</w:t>
      </w:r>
      <w:r w:rsidRPr="009A7A28">
        <w:rPr>
          <w:rFonts w:eastAsia="Times New Roman" w:cs="Times New Roman"/>
          <w:szCs w:val="24"/>
        </w:rPr>
        <w:t xml:space="preserve"> </w:t>
      </w:r>
      <w:r>
        <w:rPr>
          <w:rFonts w:eastAsia="Times New Roman" w:cs="Times New Roman"/>
          <w:szCs w:val="24"/>
        </w:rPr>
        <w:t xml:space="preserve">πενήντα μία </w:t>
      </w:r>
      <w:r w:rsidRPr="009A7A28">
        <w:rPr>
          <w:rFonts w:eastAsia="Times New Roman" w:cs="Times New Roman"/>
          <w:szCs w:val="24"/>
        </w:rPr>
        <w:t xml:space="preserve">μαθήτριες και μαθητές και </w:t>
      </w:r>
      <w:r>
        <w:rPr>
          <w:rFonts w:eastAsia="Times New Roman" w:cs="Times New Roman"/>
          <w:szCs w:val="24"/>
        </w:rPr>
        <w:t>τρεις</w:t>
      </w:r>
      <w:r w:rsidRPr="009A7A28">
        <w:rPr>
          <w:rFonts w:eastAsia="Times New Roman" w:cs="Times New Roman"/>
          <w:szCs w:val="24"/>
        </w:rPr>
        <w:t xml:space="preserve"> συνοδοί εκπαιδευτικοί από το Γενικό Λύκειο </w:t>
      </w:r>
      <w:r>
        <w:rPr>
          <w:rFonts w:eastAsia="Times New Roman" w:cs="Times New Roman"/>
          <w:szCs w:val="24"/>
        </w:rPr>
        <w:t>Β</w:t>
      </w:r>
      <w:r w:rsidRPr="009A7A28">
        <w:rPr>
          <w:rFonts w:eastAsia="Times New Roman" w:cs="Times New Roman"/>
          <w:szCs w:val="24"/>
        </w:rPr>
        <w:t>ασιλικού Ευβοίας</w:t>
      </w:r>
      <w:r>
        <w:rPr>
          <w:rFonts w:eastAsia="Times New Roman" w:cs="Times New Roman"/>
          <w:szCs w:val="24"/>
        </w:rPr>
        <w:t>.</w:t>
      </w:r>
    </w:p>
    <w:p w14:paraId="1664ED0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Η</w:t>
      </w:r>
      <w:r w:rsidRPr="009A7A28">
        <w:rPr>
          <w:rFonts w:eastAsia="Times New Roman" w:cs="Times New Roman"/>
          <w:szCs w:val="24"/>
        </w:rPr>
        <w:t xml:space="preserve"> Βουλή </w:t>
      </w:r>
      <w:r>
        <w:rPr>
          <w:rFonts w:eastAsia="Times New Roman" w:cs="Times New Roman"/>
          <w:szCs w:val="24"/>
        </w:rPr>
        <w:t xml:space="preserve">τούς </w:t>
      </w:r>
      <w:r w:rsidRPr="009A7A28">
        <w:rPr>
          <w:rFonts w:eastAsia="Times New Roman" w:cs="Times New Roman"/>
          <w:szCs w:val="24"/>
        </w:rPr>
        <w:t>καλωσορίζει</w:t>
      </w:r>
      <w:r>
        <w:rPr>
          <w:rFonts w:eastAsia="Times New Roman" w:cs="Times New Roman"/>
          <w:szCs w:val="24"/>
        </w:rPr>
        <w:t>!</w:t>
      </w:r>
    </w:p>
    <w:p w14:paraId="1664ED03"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 όλες τις πτέρυγες της Βουλής)</w:t>
      </w:r>
    </w:p>
    <w:p w14:paraId="1664ED0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Τον λόγο έχει ο κ. Βλάσης.</w:t>
      </w:r>
    </w:p>
    <w:p w14:paraId="1664ED0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Κύριε Βλάσ</w:t>
      </w:r>
      <w:r w:rsidRPr="009A7A28">
        <w:rPr>
          <w:rFonts w:eastAsia="Times New Roman" w:cs="Times New Roman"/>
          <w:szCs w:val="24"/>
        </w:rPr>
        <w:t>η</w:t>
      </w:r>
      <w:r>
        <w:rPr>
          <w:rFonts w:eastAsia="Times New Roman" w:cs="Times New Roman"/>
          <w:szCs w:val="24"/>
        </w:rPr>
        <w:t>, σ</w:t>
      </w:r>
      <w:r w:rsidRPr="009A7A28">
        <w:rPr>
          <w:rFonts w:eastAsia="Times New Roman" w:cs="Times New Roman"/>
          <w:szCs w:val="24"/>
        </w:rPr>
        <w:t>υγγνώμη</w:t>
      </w:r>
      <w:r>
        <w:rPr>
          <w:rFonts w:eastAsia="Times New Roman" w:cs="Times New Roman"/>
          <w:szCs w:val="24"/>
        </w:rPr>
        <w:t>,</w:t>
      </w:r>
      <w:r w:rsidRPr="009A7A28">
        <w:rPr>
          <w:rFonts w:eastAsia="Times New Roman" w:cs="Times New Roman"/>
          <w:szCs w:val="24"/>
        </w:rPr>
        <w:t xml:space="preserve"> η κ</w:t>
      </w:r>
      <w:r>
        <w:rPr>
          <w:rFonts w:eastAsia="Times New Roman" w:cs="Times New Roman"/>
          <w:szCs w:val="24"/>
        </w:rPr>
        <w:t>.</w:t>
      </w:r>
      <w:r w:rsidRPr="009A7A28">
        <w:rPr>
          <w:rFonts w:eastAsia="Times New Roman" w:cs="Times New Roman"/>
          <w:szCs w:val="24"/>
        </w:rPr>
        <w:t xml:space="preserve"> Γεννηματά ζήτησε επί προσωπικού το</w:t>
      </w:r>
      <w:r>
        <w:rPr>
          <w:rFonts w:eastAsia="Times New Roman" w:cs="Times New Roman"/>
          <w:szCs w:val="24"/>
        </w:rPr>
        <w:t>ν</w:t>
      </w:r>
      <w:r w:rsidRPr="009A7A28">
        <w:rPr>
          <w:rFonts w:eastAsia="Times New Roman" w:cs="Times New Roman"/>
          <w:szCs w:val="24"/>
        </w:rPr>
        <w:t xml:space="preserve"> λόγο</w:t>
      </w:r>
      <w:r>
        <w:rPr>
          <w:rFonts w:eastAsia="Times New Roman" w:cs="Times New Roman"/>
          <w:szCs w:val="24"/>
        </w:rPr>
        <w:t>.</w:t>
      </w:r>
    </w:p>
    <w:p w14:paraId="1664ED06" w14:textId="77777777" w:rsidR="00A97886" w:rsidRDefault="00361846">
      <w:pPr>
        <w:spacing w:line="600" w:lineRule="auto"/>
        <w:ind w:firstLine="720"/>
        <w:jc w:val="both"/>
        <w:rPr>
          <w:rFonts w:eastAsia="Times New Roman" w:cs="Times New Roman"/>
          <w:szCs w:val="24"/>
        </w:rPr>
      </w:pPr>
      <w:r w:rsidRPr="003749BB">
        <w:rPr>
          <w:rFonts w:eastAsia="Times New Roman" w:cs="Times New Roman"/>
          <w:b/>
          <w:szCs w:val="24"/>
        </w:rPr>
        <w:t>ΚΩΝΣΤ</w:t>
      </w:r>
      <w:r>
        <w:rPr>
          <w:rFonts w:eastAsia="Times New Roman" w:cs="Times New Roman"/>
          <w:b/>
          <w:szCs w:val="24"/>
        </w:rPr>
        <w:t>ΑΝΤΙΝΟΣ ΒΛΑ</w:t>
      </w:r>
      <w:r w:rsidRPr="003749BB">
        <w:rPr>
          <w:rFonts w:eastAsia="Times New Roman" w:cs="Times New Roman"/>
          <w:b/>
          <w:szCs w:val="24"/>
        </w:rPr>
        <w:t xml:space="preserve">ΣΗΣ: </w:t>
      </w:r>
      <w:r>
        <w:rPr>
          <w:rFonts w:eastAsia="Times New Roman" w:cs="Times New Roman"/>
          <w:szCs w:val="24"/>
        </w:rPr>
        <w:t>Να μιλήσω τώρα που ανέβηκα και αμέσως μετά. Εάν δεν είχα ανέβει, ευχαρίστως.</w:t>
      </w:r>
    </w:p>
    <w:p w14:paraId="1664ED07" w14:textId="77777777" w:rsidR="00A97886" w:rsidRDefault="00361846">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Επειδή μπήκε μέσα…</w:t>
      </w:r>
    </w:p>
    <w:p w14:paraId="1664ED08" w14:textId="77777777" w:rsidR="00A97886" w:rsidRDefault="00361846">
      <w:pPr>
        <w:spacing w:line="600" w:lineRule="auto"/>
        <w:ind w:firstLine="720"/>
        <w:jc w:val="both"/>
        <w:rPr>
          <w:rFonts w:eastAsia="Times New Roman"/>
          <w:bCs/>
          <w:szCs w:val="24"/>
        </w:rPr>
      </w:pPr>
      <w:r w:rsidRPr="00E308D9">
        <w:rPr>
          <w:rFonts w:eastAsia="Times New Roman"/>
          <w:b/>
          <w:bCs/>
          <w:szCs w:val="24"/>
        </w:rPr>
        <w:lastRenderedPageBreak/>
        <w:t xml:space="preserve">ΚΥΡΙΑΚΟΣ ΜΗΤΣΟΤΑΚΗΣ (Πρόεδρος της </w:t>
      </w:r>
      <w:r w:rsidRPr="00E308D9">
        <w:rPr>
          <w:rFonts w:eastAsia="Times New Roman"/>
          <w:b/>
          <w:bCs/>
        </w:rPr>
        <w:t>Νέας Δημοκρατίας</w:t>
      </w:r>
      <w:r w:rsidRPr="00E308D9">
        <w:rPr>
          <w:rFonts w:eastAsia="Times New Roman"/>
          <w:b/>
          <w:bCs/>
          <w:szCs w:val="24"/>
        </w:rPr>
        <w:t>):</w:t>
      </w:r>
      <w:r>
        <w:rPr>
          <w:rFonts w:eastAsia="Times New Roman"/>
          <w:bCs/>
          <w:szCs w:val="24"/>
        </w:rPr>
        <w:t xml:space="preserve"> Ας μιλήσει ο κ. Βλάσης αφού ανέβηκε στο Βήμα. </w:t>
      </w:r>
    </w:p>
    <w:p w14:paraId="1664ED09" w14:textId="77777777" w:rsidR="00A97886" w:rsidRDefault="00361846">
      <w:pPr>
        <w:spacing w:line="600" w:lineRule="auto"/>
        <w:ind w:firstLine="720"/>
        <w:jc w:val="both"/>
        <w:rPr>
          <w:rFonts w:eastAsia="Times New Roman"/>
          <w:bCs/>
          <w:szCs w:val="24"/>
        </w:rPr>
      </w:pPr>
      <w:r w:rsidRPr="00E308D9">
        <w:rPr>
          <w:rFonts w:eastAsia="Times New Roman"/>
          <w:b/>
          <w:bCs/>
          <w:szCs w:val="24"/>
        </w:rPr>
        <w:t>ΦΩΤΕΙΝΗ</w:t>
      </w:r>
      <w:r>
        <w:rPr>
          <w:rFonts w:eastAsia="Times New Roman"/>
          <w:b/>
          <w:bCs/>
          <w:szCs w:val="24"/>
        </w:rPr>
        <w:t xml:space="preserve"> (ΦΩΦΗ)</w:t>
      </w:r>
      <w:r w:rsidRPr="00E308D9">
        <w:rPr>
          <w:rFonts w:eastAsia="Times New Roman"/>
          <w:b/>
          <w:bCs/>
          <w:szCs w:val="24"/>
        </w:rPr>
        <w:t xml:space="preserve"> ΓΕΝΝΗΜΑΤΑ (Πρόεδρος της Δημοκρατικής Συμπαράταξης):</w:t>
      </w:r>
      <w:r>
        <w:rPr>
          <w:rFonts w:eastAsia="Times New Roman"/>
          <w:bCs/>
          <w:szCs w:val="24"/>
        </w:rPr>
        <w:t xml:space="preserve"> Θα μιλήσω μετά, κύριε Πρόεδρε. </w:t>
      </w:r>
    </w:p>
    <w:p w14:paraId="1664ED0A" w14:textId="77777777" w:rsidR="00A97886" w:rsidRDefault="00361846">
      <w:pPr>
        <w:spacing w:line="600" w:lineRule="auto"/>
        <w:ind w:firstLine="720"/>
        <w:jc w:val="both"/>
        <w:rPr>
          <w:rFonts w:eastAsia="Times New Roman" w:cs="Times New Roman"/>
          <w:szCs w:val="24"/>
        </w:rPr>
      </w:pPr>
      <w:r w:rsidRPr="003749BB">
        <w:rPr>
          <w:rFonts w:eastAsia="Times New Roman" w:cs="Times New Roman"/>
          <w:b/>
          <w:szCs w:val="24"/>
        </w:rPr>
        <w:t>ΚΩΝΣΤ</w:t>
      </w:r>
      <w:r>
        <w:rPr>
          <w:rFonts w:eastAsia="Times New Roman" w:cs="Times New Roman"/>
          <w:b/>
          <w:szCs w:val="24"/>
        </w:rPr>
        <w:t>ΑΝΤΙΝΟΣ ΒΛΑ</w:t>
      </w:r>
      <w:r w:rsidRPr="003749BB">
        <w:rPr>
          <w:rFonts w:eastAsia="Times New Roman" w:cs="Times New Roman"/>
          <w:b/>
          <w:szCs w:val="24"/>
        </w:rPr>
        <w:t xml:space="preserve">ΣΗΣ: </w:t>
      </w:r>
      <w:r>
        <w:rPr>
          <w:rFonts w:eastAsia="Times New Roman" w:cs="Times New Roman"/>
          <w:szCs w:val="24"/>
        </w:rPr>
        <w:t>Θα έχω την τιμή να με ακούν δύο Πρόεδροι και ο κ. Μητσοτάκης και η κ. Γεννηματά.</w:t>
      </w:r>
    </w:p>
    <w:p w14:paraId="1664ED0B" w14:textId="77777777" w:rsidR="00A97886" w:rsidRDefault="00361846">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Οι Πρόεδροι, όπως ξέρετε, σήμερα δεν έχουν τον λόγο. Επί προσωπικού, όμως, πρέπει να δίνεται ο λόγος.</w:t>
      </w:r>
    </w:p>
    <w:p w14:paraId="1664ED0C" w14:textId="77777777" w:rsidR="00A97886" w:rsidRDefault="00361846">
      <w:pPr>
        <w:spacing w:line="600" w:lineRule="auto"/>
        <w:ind w:firstLine="720"/>
        <w:jc w:val="both"/>
        <w:rPr>
          <w:rFonts w:eastAsia="Times New Roman"/>
          <w:bCs/>
          <w:szCs w:val="24"/>
        </w:rPr>
      </w:pPr>
      <w:r>
        <w:rPr>
          <w:rFonts w:eastAsia="Times New Roman"/>
          <w:bCs/>
          <w:szCs w:val="24"/>
        </w:rPr>
        <w:t>Ορίστε, έχετε το</w:t>
      </w:r>
      <w:r>
        <w:rPr>
          <w:rFonts w:eastAsia="Times New Roman"/>
          <w:bCs/>
          <w:szCs w:val="24"/>
        </w:rPr>
        <w:t>ν λόγο, κύριε Βλάση για πέντε λεπτά.</w:t>
      </w:r>
    </w:p>
    <w:p w14:paraId="1664ED0D"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Κύριε Π</w:t>
      </w:r>
      <w:r w:rsidRPr="009A7A28">
        <w:rPr>
          <w:rFonts w:eastAsia="Times New Roman" w:cs="Times New Roman"/>
          <w:szCs w:val="24"/>
        </w:rPr>
        <w:t>ρόεδρε</w:t>
      </w:r>
      <w:r>
        <w:rPr>
          <w:rFonts w:eastAsia="Times New Roman" w:cs="Times New Roman"/>
          <w:szCs w:val="24"/>
        </w:rPr>
        <w:t>,</w:t>
      </w:r>
      <w:r w:rsidRPr="009A7A28">
        <w:rPr>
          <w:rFonts w:eastAsia="Times New Roman" w:cs="Times New Roman"/>
          <w:szCs w:val="24"/>
        </w:rPr>
        <w:t xml:space="preserve"> κυρίες και κύριοι </w:t>
      </w:r>
      <w:r>
        <w:rPr>
          <w:rFonts w:eastAsia="Times New Roman" w:cs="Times New Roman"/>
          <w:szCs w:val="24"/>
        </w:rPr>
        <w:t xml:space="preserve">συνάδελφοι, πραγματικά τι </w:t>
      </w:r>
      <w:r w:rsidRPr="009A7A28">
        <w:rPr>
          <w:rFonts w:eastAsia="Times New Roman" w:cs="Times New Roman"/>
          <w:szCs w:val="24"/>
        </w:rPr>
        <w:t>τραγική ειρωνεία</w:t>
      </w:r>
      <w:r>
        <w:rPr>
          <w:rFonts w:eastAsia="Times New Roman" w:cs="Times New Roman"/>
          <w:szCs w:val="24"/>
        </w:rPr>
        <w:t>,</w:t>
      </w:r>
      <w:r w:rsidRPr="009A7A28">
        <w:rPr>
          <w:rFonts w:eastAsia="Times New Roman" w:cs="Times New Roman"/>
          <w:szCs w:val="24"/>
        </w:rPr>
        <w:t xml:space="preserve"> σήμερα</w:t>
      </w:r>
      <w:r>
        <w:rPr>
          <w:rFonts w:eastAsia="Times New Roman" w:cs="Times New Roman"/>
          <w:szCs w:val="24"/>
        </w:rPr>
        <w:t xml:space="preserve"> </w:t>
      </w:r>
      <w:r w:rsidRPr="009A7A28">
        <w:rPr>
          <w:rFonts w:eastAsia="Times New Roman" w:cs="Times New Roman"/>
          <w:szCs w:val="24"/>
        </w:rPr>
        <w:t>που γιορτάζετ</w:t>
      </w:r>
      <w:r>
        <w:rPr>
          <w:rFonts w:eastAsia="Times New Roman" w:cs="Times New Roman"/>
          <w:szCs w:val="24"/>
        </w:rPr>
        <w:t>ε</w:t>
      </w:r>
      <w:r w:rsidRPr="009A7A28">
        <w:rPr>
          <w:rFonts w:eastAsia="Times New Roman" w:cs="Times New Roman"/>
          <w:szCs w:val="24"/>
        </w:rPr>
        <w:t xml:space="preserve"> τα τέσσερα χρόνια της διακυβέρνησής σας στην εξουσία</w:t>
      </w:r>
      <w:r>
        <w:rPr>
          <w:rFonts w:eastAsia="Times New Roman" w:cs="Times New Roman"/>
          <w:szCs w:val="24"/>
        </w:rPr>
        <w:t>, θα το κάνε</w:t>
      </w:r>
      <w:r w:rsidRPr="009A7A28">
        <w:rPr>
          <w:rFonts w:eastAsia="Times New Roman" w:cs="Times New Roman"/>
          <w:szCs w:val="24"/>
        </w:rPr>
        <w:t>τε βάζοντας φαρδιά πλατιά την υπογρ</w:t>
      </w:r>
      <w:r w:rsidRPr="009A7A28">
        <w:rPr>
          <w:rFonts w:eastAsia="Times New Roman" w:cs="Times New Roman"/>
          <w:szCs w:val="24"/>
        </w:rPr>
        <w:t xml:space="preserve">αφή σας στο ξεπούλημα της Μακεδονίας </w:t>
      </w:r>
      <w:r>
        <w:rPr>
          <w:rFonts w:eastAsia="Times New Roman" w:cs="Times New Roman"/>
          <w:szCs w:val="24"/>
        </w:rPr>
        <w:t xml:space="preserve">μας. </w:t>
      </w:r>
    </w:p>
    <w:p w14:paraId="1664ED0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w:t>
      </w:r>
      <w:r w:rsidRPr="009A7A28">
        <w:rPr>
          <w:rFonts w:eastAsia="Times New Roman" w:cs="Times New Roman"/>
          <w:szCs w:val="24"/>
        </w:rPr>
        <w:t>ήμερα γράφετ</w:t>
      </w:r>
      <w:r>
        <w:rPr>
          <w:rFonts w:eastAsia="Times New Roman" w:cs="Times New Roman"/>
          <w:szCs w:val="24"/>
        </w:rPr>
        <w:t>ε</w:t>
      </w:r>
      <w:r w:rsidRPr="009A7A28">
        <w:rPr>
          <w:rFonts w:eastAsia="Times New Roman" w:cs="Times New Roman"/>
          <w:szCs w:val="24"/>
        </w:rPr>
        <w:t xml:space="preserve"> με το</w:t>
      </w:r>
      <w:r>
        <w:rPr>
          <w:rFonts w:eastAsia="Times New Roman" w:cs="Times New Roman"/>
          <w:szCs w:val="24"/>
        </w:rPr>
        <w:t>ν</w:t>
      </w:r>
      <w:r w:rsidRPr="009A7A28">
        <w:rPr>
          <w:rFonts w:eastAsia="Times New Roman" w:cs="Times New Roman"/>
          <w:szCs w:val="24"/>
        </w:rPr>
        <w:t xml:space="preserve"> χειρότερο τρόπο την τελευταία πράξη μιας άθλιας πολιτικής παράστασης</w:t>
      </w:r>
      <w:r>
        <w:rPr>
          <w:rFonts w:eastAsia="Times New Roman" w:cs="Times New Roman"/>
          <w:szCs w:val="24"/>
        </w:rPr>
        <w:t>,</w:t>
      </w:r>
      <w:r w:rsidRPr="009A7A28">
        <w:rPr>
          <w:rFonts w:eastAsia="Times New Roman" w:cs="Times New Roman"/>
          <w:szCs w:val="24"/>
        </w:rPr>
        <w:t xml:space="preserve"> </w:t>
      </w:r>
      <w:r>
        <w:rPr>
          <w:rFonts w:eastAsia="Times New Roman" w:cs="Times New Roman"/>
          <w:szCs w:val="24"/>
        </w:rPr>
        <w:t>κυρώνοντας</w:t>
      </w:r>
      <w:r w:rsidRPr="009A7A28">
        <w:rPr>
          <w:rFonts w:eastAsia="Times New Roman" w:cs="Times New Roman"/>
          <w:szCs w:val="24"/>
        </w:rPr>
        <w:t xml:space="preserve"> στη Βουλή των Ελλήνων μία κάκιστη συμφωνία</w:t>
      </w:r>
      <w:r>
        <w:rPr>
          <w:rFonts w:eastAsia="Times New Roman" w:cs="Times New Roman"/>
          <w:szCs w:val="24"/>
        </w:rPr>
        <w:t>,</w:t>
      </w:r>
      <w:r w:rsidRPr="009A7A28">
        <w:rPr>
          <w:rFonts w:eastAsia="Times New Roman" w:cs="Times New Roman"/>
          <w:szCs w:val="24"/>
        </w:rPr>
        <w:t xml:space="preserve"> που αντί να λύνει </w:t>
      </w:r>
      <w:r w:rsidRPr="009A7A28">
        <w:rPr>
          <w:rFonts w:eastAsia="Times New Roman" w:cs="Times New Roman"/>
          <w:szCs w:val="24"/>
        </w:rPr>
        <w:lastRenderedPageBreak/>
        <w:t xml:space="preserve">προβλήματα ενδεχομένως </w:t>
      </w:r>
      <w:r>
        <w:rPr>
          <w:rFonts w:eastAsia="Times New Roman" w:cs="Times New Roman"/>
          <w:szCs w:val="24"/>
        </w:rPr>
        <w:t xml:space="preserve">θα πυροδοτήσει πολλά περισσότερα, μια συμφωνία που δίνει στους γείτονές μας </w:t>
      </w:r>
      <w:r w:rsidRPr="009A7A28">
        <w:rPr>
          <w:rFonts w:eastAsia="Times New Roman" w:cs="Times New Roman"/>
          <w:szCs w:val="24"/>
        </w:rPr>
        <w:t>τα πάντα</w:t>
      </w:r>
      <w:r>
        <w:rPr>
          <w:rFonts w:eastAsia="Times New Roman" w:cs="Times New Roman"/>
          <w:szCs w:val="24"/>
        </w:rPr>
        <w:t>. Α</w:t>
      </w:r>
      <w:r w:rsidRPr="009A7A28">
        <w:rPr>
          <w:rFonts w:eastAsia="Times New Roman" w:cs="Times New Roman"/>
          <w:szCs w:val="24"/>
        </w:rPr>
        <w:t xml:space="preserve">ναγνωρίζει </w:t>
      </w:r>
      <w:r>
        <w:rPr>
          <w:rFonts w:eastAsia="Times New Roman" w:cs="Times New Roman"/>
          <w:szCs w:val="24"/>
        </w:rPr>
        <w:t>«</w:t>
      </w:r>
      <w:r w:rsidRPr="009A7A28">
        <w:rPr>
          <w:rFonts w:eastAsia="Times New Roman" w:cs="Times New Roman"/>
          <w:szCs w:val="24"/>
        </w:rPr>
        <w:t>μακεδονική γλώσσα</w:t>
      </w:r>
      <w:r>
        <w:rPr>
          <w:rFonts w:eastAsia="Times New Roman" w:cs="Times New Roman"/>
          <w:szCs w:val="24"/>
        </w:rPr>
        <w:t>»</w:t>
      </w:r>
      <w:r w:rsidRPr="009A7A28">
        <w:rPr>
          <w:rFonts w:eastAsia="Times New Roman" w:cs="Times New Roman"/>
          <w:szCs w:val="24"/>
        </w:rPr>
        <w:t xml:space="preserve"> και </w:t>
      </w:r>
      <w:r>
        <w:rPr>
          <w:rFonts w:eastAsia="Times New Roman" w:cs="Times New Roman"/>
          <w:szCs w:val="24"/>
        </w:rPr>
        <w:t>«</w:t>
      </w:r>
      <w:r w:rsidRPr="009A7A28">
        <w:rPr>
          <w:rFonts w:eastAsia="Times New Roman" w:cs="Times New Roman"/>
          <w:szCs w:val="24"/>
        </w:rPr>
        <w:t>μακεδονική εθνότητα</w:t>
      </w:r>
      <w:r>
        <w:rPr>
          <w:rFonts w:eastAsia="Times New Roman" w:cs="Times New Roman"/>
          <w:szCs w:val="24"/>
        </w:rPr>
        <w:t>»,</w:t>
      </w:r>
      <w:r w:rsidRPr="009A7A28">
        <w:rPr>
          <w:rFonts w:eastAsia="Times New Roman" w:cs="Times New Roman"/>
          <w:szCs w:val="24"/>
        </w:rPr>
        <w:t xml:space="preserve"> εκεί που ούτε κατά διάνοια υπάρχουν</w:t>
      </w:r>
      <w:r>
        <w:rPr>
          <w:rFonts w:eastAsia="Times New Roman" w:cs="Times New Roman"/>
          <w:szCs w:val="24"/>
        </w:rPr>
        <w:t>.</w:t>
      </w:r>
    </w:p>
    <w:p w14:paraId="1664ED0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Διαφημίζετε δεξιά και αριστερά ότι</w:t>
      </w:r>
      <w:r w:rsidRPr="009A7A28">
        <w:rPr>
          <w:rFonts w:eastAsia="Times New Roman" w:cs="Times New Roman"/>
          <w:szCs w:val="24"/>
        </w:rPr>
        <w:t xml:space="preserve"> </w:t>
      </w:r>
      <w:r>
        <w:rPr>
          <w:rFonts w:eastAsia="Times New Roman" w:cs="Times New Roman"/>
          <w:szCs w:val="24"/>
        </w:rPr>
        <w:t xml:space="preserve">λύσατε το </w:t>
      </w:r>
      <w:r>
        <w:rPr>
          <w:rFonts w:eastAsia="Times New Roman" w:cs="Times New Roman"/>
          <w:szCs w:val="24"/>
        </w:rPr>
        <w:t>σ</w:t>
      </w:r>
      <w:r w:rsidRPr="009A7A28">
        <w:rPr>
          <w:rFonts w:eastAsia="Times New Roman" w:cs="Times New Roman"/>
          <w:szCs w:val="24"/>
        </w:rPr>
        <w:t>κοπιανό</w:t>
      </w:r>
      <w:r>
        <w:rPr>
          <w:rFonts w:eastAsia="Times New Roman" w:cs="Times New Roman"/>
          <w:szCs w:val="24"/>
        </w:rPr>
        <w:t>. Γ</w:t>
      </w:r>
      <w:r w:rsidRPr="009A7A28">
        <w:rPr>
          <w:rFonts w:eastAsia="Times New Roman" w:cs="Times New Roman"/>
          <w:szCs w:val="24"/>
        </w:rPr>
        <w:t>ια να ονομαστεί μί</w:t>
      </w:r>
      <w:r w:rsidRPr="009A7A28">
        <w:rPr>
          <w:rFonts w:eastAsia="Times New Roman" w:cs="Times New Roman"/>
          <w:szCs w:val="24"/>
        </w:rPr>
        <w:t>α εξέλιξη λύση</w:t>
      </w:r>
      <w:r>
        <w:rPr>
          <w:rFonts w:eastAsia="Times New Roman" w:cs="Times New Roman"/>
          <w:szCs w:val="24"/>
        </w:rPr>
        <w:t>,</w:t>
      </w:r>
      <w:r w:rsidRPr="009A7A28">
        <w:rPr>
          <w:rFonts w:eastAsia="Times New Roman" w:cs="Times New Roman"/>
          <w:szCs w:val="24"/>
        </w:rPr>
        <w:t xml:space="preserve"> προϋποθέτει την ικανοποίηση των συμφερόντων και των δύο μερών</w:t>
      </w:r>
      <w:r>
        <w:rPr>
          <w:rFonts w:eastAsia="Times New Roman" w:cs="Times New Roman"/>
          <w:szCs w:val="24"/>
        </w:rPr>
        <w:t>. Ό</w:t>
      </w:r>
      <w:r w:rsidRPr="009A7A28">
        <w:rPr>
          <w:rFonts w:eastAsia="Times New Roman" w:cs="Times New Roman"/>
          <w:szCs w:val="24"/>
        </w:rPr>
        <w:t>ταν ικανοποιείται μόνο η μία πλευρά</w:t>
      </w:r>
      <w:r>
        <w:rPr>
          <w:rFonts w:eastAsia="Times New Roman" w:cs="Times New Roman"/>
          <w:szCs w:val="24"/>
        </w:rPr>
        <w:t>, τότε για την άλλη πλευρά</w:t>
      </w:r>
      <w:r w:rsidRPr="009A7A28">
        <w:rPr>
          <w:rFonts w:eastAsia="Times New Roman" w:cs="Times New Roman"/>
          <w:szCs w:val="24"/>
        </w:rPr>
        <w:t xml:space="preserve"> συνιστά υποχ</w:t>
      </w:r>
      <w:r>
        <w:rPr>
          <w:rFonts w:eastAsia="Times New Roman" w:cs="Times New Roman"/>
          <w:szCs w:val="24"/>
        </w:rPr>
        <w:t>ώρηση</w:t>
      </w:r>
      <w:r w:rsidRPr="009A7A28">
        <w:rPr>
          <w:rFonts w:eastAsia="Times New Roman" w:cs="Times New Roman"/>
          <w:szCs w:val="24"/>
        </w:rPr>
        <w:t xml:space="preserve"> και παραίτηση</w:t>
      </w:r>
      <w:r>
        <w:rPr>
          <w:rFonts w:eastAsia="Times New Roman" w:cs="Times New Roman"/>
          <w:szCs w:val="24"/>
        </w:rPr>
        <w:t>. Δεν σας κάνει εντύπωση το ότι στη γειτονική χώρα περνάνε τα απαραίτητα με αυξημέν</w:t>
      </w:r>
      <w:r>
        <w:rPr>
          <w:rFonts w:eastAsia="Times New Roman" w:cs="Times New Roman"/>
          <w:szCs w:val="24"/>
        </w:rPr>
        <w:t>η</w:t>
      </w:r>
      <w:r w:rsidRPr="009A7A28">
        <w:rPr>
          <w:rFonts w:eastAsia="Times New Roman" w:cs="Times New Roman"/>
          <w:szCs w:val="24"/>
        </w:rPr>
        <w:t xml:space="preserve"> πλειοψηφία</w:t>
      </w:r>
      <w:r>
        <w:rPr>
          <w:rFonts w:eastAsia="Times New Roman" w:cs="Times New Roman"/>
          <w:szCs w:val="24"/>
        </w:rPr>
        <w:t>; Κ</w:t>
      </w:r>
      <w:r w:rsidRPr="009A7A28">
        <w:rPr>
          <w:rFonts w:eastAsia="Times New Roman" w:cs="Times New Roman"/>
          <w:szCs w:val="24"/>
        </w:rPr>
        <w:t>αι μάλιστα όπου βρεθούν και όπου σταθούν</w:t>
      </w:r>
      <w:r>
        <w:rPr>
          <w:rFonts w:eastAsia="Times New Roman" w:cs="Times New Roman"/>
          <w:szCs w:val="24"/>
        </w:rPr>
        <w:t>,</w:t>
      </w:r>
      <w:r w:rsidRPr="009A7A28">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Ζ</w:t>
      </w:r>
      <w:r w:rsidRPr="009A7A28">
        <w:rPr>
          <w:rFonts w:eastAsia="Times New Roman" w:cs="Times New Roman"/>
          <w:szCs w:val="24"/>
        </w:rPr>
        <w:t>άεφ</w:t>
      </w:r>
      <w:proofErr w:type="spellEnd"/>
      <w:r w:rsidRPr="009A7A28">
        <w:rPr>
          <w:rFonts w:eastAsia="Times New Roman" w:cs="Times New Roman"/>
          <w:szCs w:val="24"/>
        </w:rPr>
        <w:t xml:space="preserve"> και η παρέα του</w:t>
      </w:r>
      <w:r>
        <w:rPr>
          <w:rFonts w:eastAsia="Times New Roman" w:cs="Times New Roman"/>
          <w:szCs w:val="24"/>
        </w:rPr>
        <w:t>,</w:t>
      </w:r>
      <w:r w:rsidRPr="009A7A28">
        <w:rPr>
          <w:rFonts w:eastAsia="Times New Roman" w:cs="Times New Roman"/>
          <w:szCs w:val="24"/>
        </w:rPr>
        <w:t xml:space="preserve"> πανηγυρίζουν</w:t>
      </w:r>
      <w:r>
        <w:rPr>
          <w:rFonts w:eastAsia="Times New Roman" w:cs="Times New Roman"/>
          <w:szCs w:val="24"/>
        </w:rPr>
        <w:t>; Σίγουρα αυτό δεν συνιστά για την πατρίδα μας</w:t>
      </w:r>
      <w:r w:rsidRPr="009A7A28">
        <w:rPr>
          <w:rFonts w:eastAsia="Times New Roman" w:cs="Times New Roman"/>
          <w:szCs w:val="24"/>
        </w:rPr>
        <w:t xml:space="preserve"> εξυπηρέτηση </w:t>
      </w:r>
      <w:r>
        <w:rPr>
          <w:rFonts w:eastAsia="Times New Roman" w:cs="Times New Roman"/>
          <w:szCs w:val="24"/>
        </w:rPr>
        <w:t>των δικών</w:t>
      </w:r>
      <w:r w:rsidRPr="009A7A28">
        <w:rPr>
          <w:rFonts w:eastAsia="Times New Roman" w:cs="Times New Roman"/>
          <w:szCs w:val="24"/>
        </w:rPr>
        <w:t xml:space="preserve"> μας συμφερόντων</w:t>
      </w:r>
      <w:r>
        <w:rPr>
          <w:rFonts w:eastAsia="Times New Roman" w:cs="Times New Roman"/>
          <w:szCs w:val="24"/>
        </w:rPr>
        <w:t>,</w:t>
      </w:r>
      <w:r w:rsidRPr="009A7A28">
        <w:rPr>
          <w:rFonts w:eastAsia="Times New Roman" w:cs="Times New Roman"/>
          <w:szCs w:val="24"/>
        </w:rPr>
        <w:t xml:space="preserve"> γιατί την ίδια ώρα εδώ οι αντιδράσεις είναι τεράστιες</w:t>
      </w:r>
      <w:r>
        <w:rPr>
          <w:rFonts w:eastAsia="Times New Roman" w:cs="Times New Roman"/>
          <w:szCs w:val="24"/>
        </w:rPr>
        <w:t>.</w:t>
      </w:r>
    </w:p>
    <w:p w14:paraId="1664ED1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w:t>
      </w:r>
      <w:r w:rsidRPr="009A7A28">
        <w:rPr>
          <w:rFonts w:eastAsia="Times New Roman" w:cs="Times New Roman"/>
          <w:szCs w:val="24"/>
        </w:rPr>
        <w:t>γνοείτ</w:t>
      </w:r>
      <w:r>
        <w:rPr>
          <w:rFonts w:eastAsia="Times New Roman" w:cs="Times New Roman"/>
          <w:szCs w:val="24"/>
        </w:rPr>
        <w:t>ε</w:t>
      </w:r>
      <w:r w:rsidRPr="009A7A28">
        <w:rPr>
          <w:rFonts w:eastAsia="Times New Roman" w:cs="Times New Roman"/>
          <w:szCs w:val="24"/>
        </w:rPr>
        <w:t xml:space="preserve"> το μεγαλει</w:t>
      </w:r>
      <w:r w:rsidRPr="009A7A28">
        <w:rPr>
          <w:rFonts w:eastAsia="Times New Roman" w:cs="Times New Roman"/>
          <w:szCs w:val="24"/>
        </w:rPr>
        <w:t xml:space="preserve">ώδες και ακομμάτιστο </w:t>
      </w:r>
      <w:r>
        <w:rPr>
          <w:rFonts w:eastAsia="Times New Roman" w:cs="Times New Roman"/>
          <w:szCs w:val="24"/>
        </w:rPr>
        <w:t>-</w:t>
      </w:r>
      <w:r w:rsidRPr="009A7A28">
        <w:rPr>
          <w:rFonts w:eastAsia="Times New Roman" w:cs="Times New Roman"/>
          <w:szCs w:val="24"/>
        </w:rPr>
        <w:t>να το τονίσω</w:t>
      </w:r>
      <w:r>
        <w:rPr>
          <w:rFonts w:eastAsia="Times New Roman" w:cs="Times New Roman"/>
          <w:szCs w:val="24"/>
        </w:rPr>
        <w:t>-</w:t>
      </w:r>
      <w:r w:rsidRPr="009A7A28">
        <w:rPr>
          <w:rFonts w:eastAsia="Times New Roman" w:cs="Times New Roman"/>
          <w:szCs w:val="24"/>
        </w:rPr>
        <w:t xml:space="preserve"> συλλαλητήριο της Κυριακής</w:t>
      </w:r>
      <w:r>
        <w:rPr>
          <w:rFonts w:eastAsia="Times New Roman" w:cs="Times New Roman"/>
          <w:szCs w:val="24"/>
        </w:rPr>
        <w:t>, σ</w:t>
      </w:r>
      <w:r w:rsidRPr="009A7A28">
        <w:rPr>
          <w:rFonts w:eastAsia="Times New Roman" w:cs="Times New Roman"/>
          <w:szCs w:val="24"/>
        </w:rPr>
        <w:t xml:space="preserve">ε αυτό που εκατοντάδες χιλιάδες </w:t>
      </w:r>
      <w:r>
        <w:rPr>
          <w:rFonts w:eastAsia="Times New Roman" w:cs="Times New Roman"/>
          <w:szCs w:val="24"/>
        </w:rPr>
        <w:t>Έλληνες</w:t>
      </w:r>
      <w:r w:rsidRPr="009A7A28">
        <w:rPr>
          <w:rFonts w:eastAsia="Times New Roman" w:cs="Times New Roman"/>
          <w:szCs w:val="24"/>
        </w:rPr>
        <w:t xml:space="preserve"> με το υστέρημά τους ήρθαν από κάθε γωνιά της γης για να διαδηλώσουν κατά αυτής της κ</w:t>
      </w:r>
      <w:r>
        <w:rPr>
          <w:rFonts w:eastAsia="Times New Roman" w:cs="Times New Roman"/>
          <w:szCs w:val="24"/>
        </w:rPr>
        <w:t>άκιστης</w:t>
      </w:r>
      <w:r w:rsidRPr="009A7A28">
        <w:rPr>
          <w:rFonts w:eastAsia="Times New Roman" w:cs="Times New Roman"/>
          <w:szCs w:val="24"/>
        </w:rPr>
        <w:t xml:space="preserve"> συμφωνίας του κ</w:t>
      </w:r>
      <w:r>
        <w:rPr>
          <w:rFonts w:eastAsia="Times New Roman" w:cs="Times New Roman"/>
          <w:szCs w:val="24"/>
        </w:rPr>
        <w:t>.</w:t>
      </w:r>
      <w:r w:rsidRPr="009A7A28">
        <w:rPr>
          <w:rFonts w:eastAsia="Times New Roman" w:cs="Times New Roman"/>
          <w:szCs w:val="24"/>
        </w:rPr>
        <w:t xml:space="preserve"> Τσίπρα</w:t>
      </w:r>
      <w:r>
        <w:rPr>
          <w:rFonts w:eastAsia="Times New Roman" w:cs="Times New Roman"/>
          <w:szCs w:val="24"/>
        </w:rPr>
        <w:t>. Κ</w:t>
      </w:r>
      <w:r w:rsidRPr="009A7A28">
        <w:rPr>
          <w:rFonts w:eastAsia="Times New Roman" w:cs="Times New Roman"/>
          <w:szCs w:val="24"/>
        </w:rPr>
        <w:t>αι σαν αποτέλεσμα ο κ</w:t>
      </w:r>
      <w:r>
        <w:rPr>
          <w:rFonts w:eastAsia="Times New Roman" w:cs="Times New Roman"/>
          <w:szCs w:val="24"/>
        </w:rPr>
        <w:t>.</w:t>
      </w:r>
      <w:r w:rsidRPr="009A7A28">
        <w:rPr>
          <w:rFonts w:eastAsia="Times New Roman" w:cs="Times New Roman"/>
          <w:szCs w:val="24"/>
        </w:rPr>
        <w:t xml:space="preserve"> Τσίπρας </w:t>
      </w:r>
      <w:r>
        <w:rPr>
          <w:rFonts w:eastAsia="Times New Roman" w:cs="Times New Roman"/>
          <w:szCs w:val="24"/>
        </w:rPr>
        <w:t>-</w:t>
      </w:r>
      <w:r w:rsidRPr="009A7A28">
        <w:rPr>
          <w:rFonts w:eastAsia="Times New Roman" w:cs="Times New Roman"/>
          <w:szCs w:val="24"/>
        </w:rPr>
        <w:t>σα</w:t>
      </w:r>
      <w:r w:rsidRPr="009A7A28">
        <w:rPr>
          <w:rFonts w:eastAsia="Times New Roman" w:cs="Times New Roman"/>
          <w:szCs w:val="24"/>
        </w:rPr>
        <w:t xml:space="preserve">ν να μην έφταναν </w:t>
      </w:r>
      <w:r w:rsidRPr="009A7A28">
        <w:rPr>
          <w:rFonts w:eastAsia="Times New Roman" w:cs="Times New Roman"/>
          <w:szCs w:val="24"/>
        </w:rPr>
        <w:lastRenderedPageBreak/>
        <w:t>όλα αυτά</w:t>
      </w:r>
      <w:r>
        <w:rPr>
          <w:rFonts w:eastAsia="Times New Roman" w:cs="Times New Roman"/>
          <w:szCs w:val="24"/>
        </w:rPr>
        <w:t>-</w:t>
      </w:r>
      <w:r w:rsidRPr="009A7A28">
        <w:rPr>
          <w:rFonts w:eastAsia="Times New Roman" w:cs="Times New Roman"/>
          <w:szCs w:val="24"/>
        </w:rPr>
        <w:t xml:space="preserve"> έρχεται και </w:t>
      </w:r>
      <w:r>
        <w:rPr>
          <w:rFonts w:eastAsia="Times New Roman" w:cs="Times New Roman"/>
          <w:szCs w:val="24"/>
        </w:rPr>
        <w:t>τους, μας</w:t>
      </w:r>
      <w:r w:rsidRPr="009A7A28">
        <w:rPr>
          <w:rFonts w:eastAsia="Times New Roman" w:cs="Times New Roman"/>
          <w:szCs w:val="24"/>
        </w:rPr>
        <w:t xml:space="preserve"> αποκαλεί φασίστες και ακροδεξιούς</w:t>
      </w:r>
      <w:r>
        <w:rPr>
          <w:rFonts w:eastAsia="Times New Roman" w:cs="Times New Roman"/>
          <w:szCs w:val="24"/>
        </w:rPr>
        <w:t>. Ε</w:t>
      </w:r>
      <w:r w:rsidRPr="009A7A28">
        <w:rPr>
          <w:rFonts w:eastAsia="Times New Roman" w:cs="Times New Roman"/>
          <w:szCs w:val="24"/>
        </w:rPr>
        <w:t>κεί χτυπήθηκαν παιδιά και ηλικιωμένοι</w:t>
      </w:r>
      <w:r>
        <w:rPr>
          <w:rFonts w:eastAsia="Times New Roman" w:cs="Times New Roman"/>
          <w:szCs w:val="24"/>
        </w:rPr>
        <w:t>,</w:t>
      </w:r>
      <w:r w:rsidRPr="009A7A28">
        <w:rPr>
          <w:rFonts w:eastAsia="Times New Roman" w:cs="Times New Roman"/>
          <w:szCs w:val="24"/>
        </w:rPr>
        <w:t xml:space="preserve"> εκεί τους </w:t>
      </w:r>
      <w:r>
        <w:rPr>
          <w:rFonts w:eastAsia="Times New Roman" w:cs="Times New Roman"/>
          <w:szCs w:val="24"/>
        </w:rPr>
        <w:t xml:space="preserve">έριξαν </w:t>
      </w:r>
      <w:r w:rsidRPr="009A7A28">
        <w:rPr>
          <w:rFonts w:eastAsia="Times New Roman" w:cs="Times New Roman"/>
          <w:szCs w:val="24"/>
        </w:rPr>
        <w:t>ληγμένα χημικά</w:t>
      </w:r>
      <w:r>
        <w:rPr>
          <w:rFonts w:eastAsia="Times New Roman" w:cs="Times New Roman"/>
          <w:szCs w:val="24"/>
        </w:rPr>
        <w:t>. Ξ</w:t>
      </w:r>
      <w:r w:rsidRPr="009A7A28">
        <w:rPr>
          <w:rFonts w:eastAsia="Times New Roman" w:cs="Times New Roman"/>
          <w:szCs w:val="24"/>
        </w:rPr>
        <w:t>έρετε</w:t>
      </w:r>
      <w:r>
        <w:rPr>
          <w:rFonts w:eastAsia="Times New Roman" w:cs="Times New Roman"/>
          <w:szCs w:val="24"/>
        </w:rPr>
        <w:t>,</w:t>
      </w:r>
      <w:r w:rsidRPr="009A7A28">
        <w:rPr>
          <w:rFonts w:eastAsia="Times New Roman" w:cs="Times New Roman"/>
          <w:szCs w:val="24"/>
        </w:rPr>
        <w:t xml:space="preserve"> </w:t>
      </w:r>
      <w:r>
        <w:rPr>
          <w:rFonts w:eastAsia="Times New Roman" w:cs="Times New Roman"/>
          <w:szCs w:val="24"/>
        </w:rPr>
        <w:t xml:space="preserve">είναι </w:t>
      </w:r>
      <w:r w:rsidRPr="009A7A28">
        <w:rPr>
          <w:rFonts w:eastAsia="Times New Roman" w:cs="Times New Roman"/>
          <w:szCs w:val="24"/>
        </w:rPr>
        <w:t xml:space="preserve">αυτά τα χημικά που ο </w:t>
      </w:r>
      <w:r>
        <w:rPr>
          <w:rFonts w:eastAsia="Times New Roman" w:cs="Times New Roman"/>
          <w:szCs w:val="24"/>
        </w:rPr>
        <w:t xml:space="preserve">κ. </w:t>
      </w:r>
      <w:r w:rsidRPr="009A7A28">
        <w:rPr>
          <w:rFonts w:eastAsia="Times New Roman" w:cs="Times New Roman"/>
          <w:szCs w:val="24"/>
        </w:rPr>
        <w:t xml:space="preserve">Τσίπρας το </w:t>
      </w:r>
      <w:r>
        <w:rPr>
          <w:rFonts w:eastAsia="Times New Roman" w:cs="Times New Roman"/>
          <w:szCs w:val="24"/>
        </w:rPr>
        <w:t>2014</w:t>
      </w:r>
      <w:r w:rsidRPr="009A7A28">
        <w:rPr>
          <w:rFonts w:eastAsia="Times New Roman" w:cs="Times New Roman"/>
          <w:szCs w:val="24"/>
        </w:rPr>
        <w:t xml:space="preserve"> έλεγε </w:t>
      </w:r>
      <w:r>
        <w:rPr>
          <w:rFonts w:eastAsia="Times New Roman" w:cs="Times New Roman"/>
          <w:szCs w:val="24"/>
        </w:rPr>
        <w:t xml:space="preserve">ότι </w:t>
      </w:r>
      <w:r w:rsidRPr="009A7A28">
        <w:rPr>
          <w:rFonts w:eastAsia="Times New Roman" w:cs="Times New Roman"/>
          <w:szCs w:val="24"/>
        </w:rPr>
        <w:t>θα τα καταργούσε</w:t>
      </w:r>
      <w:r>
        <w:rPr>
          <w:rFonts w:eastAsia="Times New Roman" w:cs="Times New Roman"/>
          <w:szCs w:val="24"/>
        </w:rPr>
        <w:t>.</w:t>
      </w:r>
    </w:p>
    <w:p w14:paraId="1664ED1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Και βέβαια,</w:t>
      </w:r>
      <w:r w:rsidRPr="009A7A28">
        <w:rPr>
          <w:rFonts w:eastAsia="Times New Roman" w:cs="Times New Roman"/>
          <w:szCs w:val="24"/>
        </w:rPr>
        <w:t xml:space="preserve"> αφού έγιναν όλα αυτά</w:t>
      </w:r>
      <w:r>
        <w:rPr>
          <w:rFonts w:eastAsia="Times New Roman" w:cs="Times New Roman"/>
          <w:szCs w:val="24"/>
        </w:rPr>
        <w:t>, δεν είπε τίποτα για την α</w:t>
      </w:r>
      <w:r w:rsidRPr="009A7A28">
        <w:rPr>
          <w:rFonts w:eastAsia="Times New Roman" w:cs="Times New Roman"/>
          <w:szCs w:val="24"/>
        </w:rPr>
        <w:t>νάληψη ευθύνης</w:t>
      </w:r>
      <w:r>
        <w:rPr>
          <w:rFonts w:eastAsia="Times New Roman" w:cs="Times New Roman"/>
          <w:szCs w:val="24"/>
        </w:rPr>
        <w:t xml:space="preserve">, κουβέντα για παραίτηση. Όμως, </w:t>
      </w:r>
      <w:r w:rsidRPr="009A7A28">
        <w:rPr>
          <w:rFonts w:eastAsia="Times New Roman" w:cs="Times New Roman"/>
          <w:szCs w:val="24"/>
        </w:rPr>
        <w:t>τι να πω</w:t>
      </w:r>
      <w:r>
        <w:rPr>
          <w:rFonts w:eastAsia="Times New Roman" w:cs="Times New Roman"/>
          <w:szCs w:val="24"/>
        </w:rPr>
        <w:t>; Για την Κ</w:t>
      </w:r>
      <w:r w:rsidRPr="009A7A28">
        <w:rPr>
          <w:rFonts w:eastAsia="Times New Roman" w:cs="Times New Roman"/>
          <w:szCs w:val="24"/>
        </w:rPr>
        <w:t>υβέρνηση της αριστερής αναισθησίας όλα αυτά είναι ψιλά γράμματα</w:t>
      </w:r>
      <w:r>
        <w:rPr>
          <w:rFonts w:eastAsia="Times New Roman" w:cs="Times New Roman"/>
          <w:szCs w:val="24"/>
        </w:rPr>
        <w:t>.</w:t>
      </w:r>
    </w:p>
    <w:p w14:paraId="1664ED1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Η αλήθεια είναι ότι φοβάστε</w:t>
      </w:r>
      <w:r w:rsidRPr="009A7A28">
        <w:rPr>
          <w:rFonts w:eastAsia="Times New Roman" w:cs="Times New Roman"/>
          <w:szCs w:val="24"/>
        </w:rPr>
        <w:t xml:space="preserve"> την οργή του λαού</w:t>
      </w:r>
      <w:r>
        <w:rPr>
          <w:rFonts w:eastAsia="Times New Roman" w:cs="Times New Roman"/>
          <w:szCs w:val="24"/>
        </w:rPr>
        <w:t>.</w:t>
      </w:r>
      <w:r w:rsidRPr="009A7A28">
        <w:rPr>
          <w:rFonts w:eastAsia="Times New Roman" w:cs="Times New Roman"/>
          <w:szCs w:val="24"/>
        </w:rPr>
        <w:t xml:space="preserve"> Και ενώ εμείς</w:t>
      </w:r>
      <w:r>
        <w:rPr>
          <w:rFonts w:eastAsia="Times New Roman" w:cs="Times New Roman"/>
          <w:szCs w:val="24"/>
        </w:rPr>
        <w:t>,</w:t>
      </w:r>
      <w:r w:rsidRPr="009A7A28">
        <w:rPr>
          <w:rFonts w:eastAsia="Times New Roman" w:cs="Times New Roman"/>
          <w:szCs w:val="24"/>
        </w:rPr>
        <w:t xml:space="preserve"> σαν Νέα Δημοκρατ</w:t>
      </w:r>
      <w:r w:rsidRPr="009A7A28">
        <w:rPr>
          <w:rFonts w:eastAsia="Times New Roman" w:cs="Times New Roman"/>
          <w:szCs w:val="24"/>
        </w:rPr>
        <w:t>ία</w:t>
      </w:r>
      <w:r>
        <w:rPr>
          <w:rFonts w:eastAsia="Times New Roman" w:cs="Times New Roman"/>
          <w:szCs w:val="24"/>
        </w:rPr>
        <w:t>,</w:t>
      </w:r>
      <w:r w:rsidRPr="009A7A28">
        <w:rPr>
          <w:rFonts w:eastAsia="Times New Roman" w:cs="Times New Roman"/>
          <w:szCs w:val="24"/>
        </w:rPr>
        <w:t xml:space="preserve"> έχουμε καταδικάσει και καταδικάζουμε</w:t>
      </w:r>
      <w:r>
        <w:rPr>
          <w:rFonts w:eastAsia="Times New Roman" w:cs="Times New Roman"/>
          <w:szCs w:val="24"/>
        </w:rPr>
        <w:t xml:space="preserve"> απερίφραστα κάθε βία απ’</w:t>
      </w:r>
      <w:r w:rsidRPr="009A7A28">
        <w:rPr>
          <w:rFonts w:eastAsia="Times New Roman" w:cs="Times New Roman"/>
          <w:szCs w:val="24"/>
        </w:rPr>
        <w:t xml:space="preserve"> όπου και αν αυτή προέρχεται</w:t>
      </w:r>
      <w:r>
        <w:rPr>
          <w:rFonts w:eastAsia="Times New Roman" w:cs="Times New Roman"/>
          <w:szCs w:val="24"/>
        </w:rPr>
        <w:t>,</w:t>
      </w:r>
      <w:r w:rsidRPr="009A7A28">
        <w:rPr>
          <w:rFonts w:eastAsia="Times New Roman" w:cs="Times New Roman"/>
          <w:szCs w:val="24"/>
        </w:rPr>
        <w:t xml:space="preserve"> δεν καταλαβαίνετε ότι </w:t>
      </w:r>
      <w:r>
        <w:rPr>
          <w:rFonts w:eastAsia="Times New Roman" w:cs="Times New Roman"/>
          <w:szCs w:val="24"/>
        </w:rPr>
        <w:t>εσείς ε</w:t>
      </w:r>
      <w:r w:rsidRPr="009A7A28">
        <w:rPr>
          <w:rFonts w:eastAsia="Times New Roman" w:cs="Times New Roman"/>
          <w:szCs w:val="24"/>
        </w:rPr>
        <w:t>ιδικά</w:t>
      </w:r>
      <w:r>
        <w:rPr>
          <w:rFonts w:eastAsia="Times New Roman" w:cs="Times New Roman"/>
          <w:szCs w:val="24"/>
        </w:rPr>
        <w:t>, που</w:t>
      </w:r>
      <w:r w:rsidRPr="009A7A28">
        <w:rPr>
          <w:rFonts w:eastAsia="Times New Roman" w:cs="Times New Roman"/>
          <w:szCs w:val="24"/>
        </w:rPr>
        <w:t xml:space="preserve"> πριν </w:t>
      </w:r>
      <w:r>
        <w:rPr>
          <w:rFonts w:eastAsia="Times New Roman" w:cs="Times New Roman"/>
          <w:szCs w:val="24"/>
        </w:rPr>
        <w:t xml:space="preserve">από </w:t>
      </w:r>
      <w:r w:rsidRPr="009A7A28">
        <w:rPr>
          <w:rFonts w:eastAsia="Times New Roman" w:cs="Times New Roman"/>
          <w:szCs w:val="24"/>
        </w:rPr>
        <w:t xml:space="preserve">το </w:t>
      </w:r>
      <w:r>
        <w:rPr>
          <w:rFonts w:eastAsia="Times New Roman" w:cs="Times New Roman"/>
          <w:szCs w:val="24"/>
        </w:rPr>
        <w:t xml:space="preserve">2015 σπέρνατε διχόνοια και διχασμό, </w:t>
      </w:r>
      <w:r w:rsidRPr="009A7A28">
        <w:rPr>
          <w:rFonts w:eastAsia="Times New Roman" w:cs="Times New Roman"/>
          <w:szCs w:val="24"/>
        </w:rPr>
        <w:t>έφτασε η ώρα να θερίσετε οργή και αγανάκτηση</w:t>
      </w:r>
      <w:r>
        <w:rPr>
          <w:rFonts w:eastAsia="Times New Roman" w:cs="Times New Roman"/>
          <w:szCs w:val="24"/>
        </w:rPr>
        <w:t xml:space="preserve">; </w:t>
      </w:r>
    </w:p>
    <w:p w14:paraId="1664ED1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Λ</w:t>
      </w:r>
      <w:r w:rsidRPr="009A7A28">
        <w:rPr>
          <w:rFonts w:eastAsia="Times New Roman" w:cs="Times New Roman"/>
          <w:szCs w:val="24"/>
        </w:rPr>
        <w:t>έτε ότι πετύχατε εκεί που</w:t>
      </w:r>
      <w:r w:rsidRPr="009A7A28">
        <w:rPr>
          <w:rFonts w:eastAsia="Times New Roman" w:cs="Times New Roman"/>
          <w:szCs w:val="24"/>
        </w:rPr>
        <w:t xml:space="preserve"> είχαν αποτύχει όλες οι προηγούμενες ελληνικές κυβερνήσεις</w:t>
      </w:r>
      <w:r>
        <w:rPr>
          <w:rFonts w:eastAsia="Times New Roman" w:cs="Times New Roman"/>
          <w:szCs w:val="24"/>
        </w:rPr>
        <w:t>. Κ</w:t>
      </w:r>
      <w:r w:rsidRPr="009A7A28">
        <w:rPr>
          <w:rFonts w:eastAsia="Times New Roman" w:cs="Times New Roman"/>
          <w:szCs w:val="24"/>
        </w:rPr>
        <w:t>αι η αλήθεια είναι ότι οι προηγούμενες κυβερνήσεις ήθελα</w:t>
      </w:r>
      <w:r>
        <w:rPr>
          <w:rFonts w:eastAsia="Times New Roman" w:cs="Times New Roman"/>
          <w:szCs w:val="24"/>
        </w:rPr>
        <w:t xml:space="preserve">ν να λύσουν το </w:t>
      </w:r>
      <w:r>
        <w:rPr>
          <w:rFonts w:eastAsia="Times New Roman" w:cs="Times New Roman"/>
          <w:szCs w:val="24"/>
        </w:rPr>
        <w:t>σ</w:t>
      </w:r>
      <w:r w:rsidRPr="009A7A28">
        <w:rPr>
          <w:rFonts w:eastAsia="Times New Roman" w:cs="Times New Roman"/>
          <w:szCs w:val="24"/>
        </w:rPr>
        <w:t>κοπιανό</w:t>
      </w:r>
      <w:r>
        <w:rPr>
          <w:rFonts w:eastAsia="Times New Roman" w:cs="Times New Roman"/>
          <w:szCs w:val="24"/>
        </w:rPr>
        <w:t>, αλλά προς όφελος της πατρίδας μας. Ε</w:t>
      </w:r>
      <w:r w:rsidRPr="009A7A28">
        <w:rPr>
          <w:rFonts w:eastAsia="Times New Roman" w:cs="Times New Roman"/>
          <w:szCs w:val="24"/>
        </w:rPr>
        <w:t>σείς το μόνο που θέλετε</w:t>
      </w:r>
      <w:r>
        <w:rPr>
          <w:rFonts w:eastAsia="Times New Roman" w:cs="Times New Roman"/>
          <w:szCs w:val="24"/>
        </w:rPr>
        <w:t xml:space="preserve"> είναι </w:t>
      </w:r>
      <w:r>
        <w:rPr>
          <w:rFonts w:eastAsia="Times New Roman" w:cs="Times New Roman"/>
          <w:szCs w:val="24"/>
        </w:rPr>
        <w:lastRenderedPageBreak/>
        <w:t>να κλείσετε άρον-</w:t>
      </w:r>
      <w:r w:rsidRPr="009A7A28">
        <w:rPr>
          <w:rFonts w:eastAsia="Times New Roman" w:cs="Times New Roman"/>
          <w:szCs w:val="24"/>
        </w:rPr>
        <w:t>άρον το θέμα</w:t>
      </w:r>
      <w:r>
        <w:rPr>
          <w:rFonts w:eastAsia="Times New Roman" w:cs="Times New Roman"/>
          <w:szCs w:val="24"/>
        </w:rPr>
        <w:t>,</w:t>
      </w:r>
      <w:r w:rsidRPr="009A7A28">
        <w:rPr>
          <w:rFonts w:eastAsia="Times New Roman" w:cs="Times New Roman"/>
          <w:szCs w:val="24"/>
        </w:rPr>
        <w:t xml:space="preserve"> αδιαφορώντας για </w:t>
      </w:r>
      <w:r w:rsidRPr="009A7A28">
        <w:rPr>
          <w:rFonts w:eastAsia="Times New Roman" w:cs="Times New Roman"/>
          <w:szCs w:val="24"/>
        </w:rPr>
        <w:t>τις απώλειες</w:t>
      </w:r>
      <w:r>
        <w:rPr>
          <w:rFonts w:eastAsia="Times New Roman" w:cs="Times New Roman"/>
          <w:szCs w:val="24"/>
        </w:rPr>
        <w:t>,</w:t>
      </w:r>
      <w:r w:rsidRPr="009A7A28">
        <w:rPr>
          <w:rFonts w:eastAsia="Times New Roman" w:cs="Times New Roman"/>
          <w:szCs w:val="24"/>
        </w:rPr>
        <w:t xml:space="preserve"> αδιαφορώντας για τη διαφορετική άποψη σύσσωμη</w:t>
      </w:r>
      <w:r>
        <w:rPr>
          <w:rFonts w:eastAsia="Times New Roman" w:cs="Times New Roman"/>
          <w:szCs w:val="24"/>
        </w:rPr>
        <w:t>ς</w:t>
      </w:r>
      <w:r w:rsidRPr="009A7A28">
        <w:rPr>
          <w:rFonts w:eastAsia="Times New Roman" w:cs="Times New Roman"/>
          <w:szCs w:val="24"/>
        </w:rPr>
        <w:t xml:space="preserve"> σχεδόν της ελληνικής κοινωνίας</w:t>
      </w:r>
      <w:r>
        <w:rPr>
          <w:rFonts w:eastAsia="Times New Roman" w:cs="Times New Roman"/>
          <w:szCs w:val="24"/>
        </w:rPr>
        <w:t>.</w:t>
      </w:r>
    </w:p>
    <w:p w14:paraId="1664ED1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Μ</w:t>
      </w:r>
      <w:r w:rsidRPr="009A7A28">
        <w:rPr>
          <w:rFonts w:eastAsia="Times New Roman" w:cs="Times New Roman"/>
          <w:szCs w:val="24"/>
        </w:rPr>
        <w:t xml:space="preserve">όλις χθες ο Κώστας Καραμανλής διέψευσε την μέχρι σήμερα επιχειρηματολογία </w:t>
      </w:r>
      <w:r>
        <w:rPr>
          <w:rFonts w:eastAsia="Times New Roman" w:cs="Times New Roman"/>
          <w:szCs w:val="24"/>
        </w:rPr>
        <w:t>σας,</w:t>
      </w:r>
      <w:r w:rsidRPr="009A7A28">
        <w:rPr>
          <w:rFonts w:eastAsia="Times New Roman" w:cs="Times New Roman"/>
          <w:szCs w:val="24"/>
        </w:rPr>
        <w:t xml:space="preserve"> τονίζοντας ότι απομακρυνθήκα</w:t>
      </w:r>
      <w:r>
        <w:rPr>
          <w:rFonts w:eastAsia="Times New Roman" w:cs="Times New Roman"/>
          <w:szCs w:val="24"/>
        </w:rPr>
        <w:t>τ</w:t>
      </w:r>
      <w:r w:rsidRPr="009A7A28">
        <w:rPr>
          <w:rFonts w:eastAsia="Times New Roman" w:cs="Times New Roman"/>
          <w:szCs w:val="24"/>
        </w:rPr>
        <w:t>ε από την εθνική γραμμή του Βουκουρεστίου του 2018</w:t>
      </w:r>
      <w:r>
        <w:rPr>
          <w:rFonts w:eastAsia="Times New Roman" w:cs="Times New Roman"/>
          <w:szCs w:val="24"/>
        </w:rPr>
        <w:t>. Α</w:t>
      </w:r>
      <w:r w:rsidRPr="009A7A28">
        <w:rPr>
          <w:rFonts w:eastAsia="Times New Roman" w:cs="Times New Roman"/>
          <w:szCs w:val="24"/>
        </w:rPr>
        <w:t>πωλ</w:t>
      </w:r>
      <w:r>
        <w:rPr>
          <w:rFonts w:eastAsia="Times New Roman" w:cs="Times New Roman"/>
          <w:szCs w:val="24"/>
        </w:rPr>
        <w:t xml:space="preserve">έσατε </w:t>
      </w:r>
      <w:r w:rsidRPr="009A7A28">
        <w:rPr>
          <w:rFonts w:eastAsia="Times New Roman" w:cs="Times New Roman"/>
          <w:szCs w:val="24"/>
        </w:rPr>
        <w:t>το διαπραγματευτικό μας πλεονέκτημα της ένταξης των Σκοπίων στο ΝΑΤΟ</w:t>
      </w:r>
      <w:r>
        <w:rPr>
          <w:rFonts w:eastAsia="Times New Roman" w:cs="Times New Roman"/>
          <w:szCs w:val="24"/>
        </w:rPr>
        <w:t>. Ε</w:t>
      </w:r>
      <w:r w:rsidRPr="009A7A28">
        <w:rPr>
          <w:rFonts w:eastAsia="Times New Roman" w:cs="Times New Roman"/>
          <w:szCs w:val="24"/>
        </w:rPr>
        <w:t>πιδείξατε αδικαιολόγητη βιασύνη</w:t>
      </w:r>
      <w:r>
        <w:rPr>
          <w:rFonts w:eastAsia="Times New Roman" w:cs="Times New Roman"/>
          <w:szCs w:val="24"/>
        </w:rPr>
        <w:t>,</w:t>
      </w:r>
      <w:r w:rsidRPr="009A7A28">
        <w:rPr>
          <w:rFonts w:eastAsia="Times New Roman" w:cs="Times New Roman"/>
          <w:szCs w:val="24"/>
        </w:rPr>
        <w:t xml:space="preserve"> που θίγει τα δίκαια της πατρίδας </w:t>
      </w:r>
      <w:r>
        <w:rPr>
          <w:rFonts w:eastAsia="Times New Roman" w:cs="Times New Roman"/>
          <w:szCs w:val="24"/>
        </w:rPr>
        <w:t>μας.</w:t>
      </w:r>
    </w:p>
    <w:p w14:paraId="1664ED1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w:t>
      </w:r>
      <w:r w:rsidRPr="009A7A28">
        <w:rPr>
          <w:rFonts w:eastAsia="Times New Roman" w:cs="Times New Roman"/>
          <w:szCs w:val="24"/>
        </w:rPr>
        <w:t>τη συνέχεια ο Αντώνης Σα</w:t>
      </w:r>
      <w:r>
        <w:rPr>
          <w:rFonts w:eastAsia="Times New Roman" w:cs="Times New Roman"/>
          <w:szCs w:val="24"/>
        </w:rPr>
        <w:t>μαράς μίλησε γι’</w:t>
      </w:r>
      <w:r w:rsidRPr="009A7A28">
        <w:rPr>
          <w:rFonts w:eastAsia="Times New Roman" w:cs="Times New Roman"/>
          <w:szCs w:val="24"/>
        </w:rPr>
        <w:t xml:space="preserve"> αυτά τα θέματα</w:t>
      </w:r>
      <w:r>
        <w:rPr>
          <w:rFonts w:eastAsia="Times New Roman" w:cs="Times New Roman"/>
          <w:szCs w:val="24"/>
        </w:rPr>
        <w:t>,</w:t>
      </w:r>
      <w:r w:rsidRPr="009A7A28">
        <w:rPr>
          <w:rFonts w:eastAsia="Times New Roman" w:cs="Times New Roman"/>
          <w:szCs w:val="24"/>
        </w:rPr>
        <w:t xml:space="preserve"> που ότ</w:t>
      </w:r>
      <w:r>
        <w:rPr>
          <w:rFonts w:eastAsia="Times New Roman" w:cs="Times New Roman"/>
          <w:szCs w:val="24"/>
        </w:rPr>
        <w:t>αν βιάζεστε να τα κλείσετε όπως-όπως,</w:t>
      </w:r>
      <w:r w:rsidRPr="009A7A28">
        <w:rPr>
          <w:rFonts w:eastAsia="Times New Roman" w:cs="Times New Roman"/>
          <w:szCs w:val="24"/>
        </w:rPr>
        <w:t xml:space="preserve"> δημ</w:t>
      </w:r>
      <w:r w:rsidRPr="009A7A28">
        <w:rPr>
          <w:rFonts w:eastAsia="Times New Roman" w:cs="Times New Roman"/>
          <w:szCs w:val="24"/>
        </w:rPr>
        <w:t>ιουργείτ</w:t>
      </w:r>
      <w:r>
        <w:rPr>
          <w:rFonts w:eastAsia="Times New Roman" w:cs="Times New Roman"/>
          <w:szCs w:val="24"/>
        </w:rPr>
        <w:t>ε</w:t>
      </w:r>
      <w:r w:rsidRPr="009A7A28">
        <w:rPr>
          <w:rFonts w:eastAsia="Times New Roman" w:cs="Times New Roman"/>
          <w:szCs w:val="24"/>
        </w:rPr>
        <w:t xml:space="preserve"> ιδιαίτερα προβλήματα στο μέλλον</w:t>
      </w:r>
      <w:r>
        <w:rPr>
          <w:rFonts w:eastAsia="Times New Roman" w:cs="Times New Roman"/>
          <w:szCs w:val="24"/>
        </w:rPr>
        <w:t>, ε</w:t>
      </w:r>
      <w:r w:rsidRPr="009A7A28">
        <w:rPr>
          <w:rFonts w:eastAsia="Times New Roman" w:cs="Times New Roman"/>
          <w:szCs w:val="24"/>
        </w:rPr>
        <w:t xml:space="preserve">νώ από την εμπνευσμένη </w:t>
      </w:r>
      <w:r>
        <w:rPr>
          <w:rFonts w:eastAsia="Times New Roman" w:cs="Times New Roman"/>
          <w:szCs w:val="24"/>
        </w:rPr>
        <w:t>και εμπεριστατωμένη ομιλία του Π</w:t>
      </w:r>
      <w:r w:rsidRPr="009A7A28">
        <w:rPr>
          <w:rFonts w:eastAsia="Times New Roman" w:cs="Times New Roman"/>
          <w:szCs w:val="24"/>
        </w:rPr>
        <w:t xml:space="preserve">ροέδρου μας και </w:t>
      </w:r>
      <w:r>
        <w:rPr>
          <w:rFonts w:eastAsia="Times New Roman" w:cs="Times New Roman"/>
          <w:szCs w:val="24"/>
        </w:rPr>
        <w:t>αυριανού Πρωθυπουργού</w:t>
      </w:r>
      <w:r w:rsidRPr="009A7A28">
        <w:rPr>
          <w:rFonts w:eastAsia="Times New Roman" w:cs="Times New Roman"/>
          <w:szCs w:val="24"/>
        </w:rPr>
        <w:t xml:space="preserve"> της Ελλάδας κ</w:t>
      </w:r>
      <w:r>
        <w:rPr>
          <w:rFonts w:eastAsia="Times New Roman" w:cs="Times New Roman"/>
          <w:szCs w:val="24"/>
        </w:rPr>
        <w:t>.</w:t>
      </w:r>
      <w:r w:rsidRPr="009A7A28">
        <w:rPr>
          <w:rFonts w:eastAsia="Times New Roman" w:cs="Times New Roman"/>
          <w:szCs w:val="24"/>
        </w:rPr>
        <w:t xml:space="preserve"> Κυριάκου Μητσοτάκη</w:t>
      </w:r>
      <w:r>
        <w:rPr>
          <w:rFonts w:eastAsia="Times New Roman" w:cs="Times New Roman"/>
          <w:szCs w:val="24"/>
        </w:rPr>
        <w:t>,</w:t>
      </w:r>
      <w:r w:rsidRPr="009A7A28">
        <w:rPr>
          <w:rFonts w:eastAsia="Times New Roman" w:cs="Times New Roman"/>
          <w:szCs w:val="24"/>
        </w:rPr>
        <w:t xml:space="preserve"> είδαμ</w:t>
      </w:r>
      <w:r>
        <w:rPr>
          <w:rFonts w:eastAsia="Times New Roman" w:cs="Times New Roman"/>
          <w:szCs w:val="24"/>
        </w:rPr>
        <w:t>ε έναν κυνικό Π</w:t>
      </w:r>
      <w:r w:rsidRPr="009A7A28">
        <w:rPr>
          <w:rFonts w:eastAsia="Times New Roman" w:cs="Times New Roman"/>
          <w:szCs w:val="24"/>
        </w:rPr>
        <w:t>ρωθυπουργό σε αποδρομή</w:t>
      </w:r>
      <w:r>
        <w:rPr>
          <w:rFonts w:eastAsia="Times New Roman" w:cs="Times New Roman"/>
          <w:szCs w:val="24"/>
        </w:rPr>
        <w:t>.</w:t>
      </w:r>
      <w:r w:rsidRPr="009A7A28">
        <w:rPr>
          <w:rFonts w:eastAsia="Times New Roman" w:cs="Times New Roman"/>
          <w:szCs w:val="24"/>
        </w:rPr>
        <w:t xml:space="preserve"> </w:t>
      </w:r>
      <w:r>
        <w:rPr>
          <w:rFonts w:eastAsia="Times New Roman" w:cs="Times New Roman"/>
          <w:szCs w:val="24"/>
        </w:rPr>
        <w:t>Τ</w:t>
      </w:r>
      <w:r w:rsidRPr="009A7A28">
        <w:rPr>
          <w:rFonts w:eastAsia="Times New Roman" w:cs="Times New Roman"/>
          <w:szCs w:val="24"/>
        </w:rPr>
        <w:t>ο μόνο που απέδειξε με τη χθεσινή του ο</w:t>
      </w:r>
      <w:r w:rsidRPr="009A7A28">
        <w:rPr>
          <w:rFonts w:eastAsia="Times New Roman" w:cs="Times New Roman"/>
          <w:szCs w:val="24"/>
        </w:rPr>
        <w:t xml:space="preserve">μιλία είναι ότι γίνατε </w:t>
      </w:r>
      <w:proofErr w:type="spellStart"/>
      <w:r>
        <w:rPr>
          <w:rFonts w:eastAsia="Times New Roman" w:cs="Times New Roman"/>
          <w:szCs w:val="24"/>
        </w:rPr>
        <w:t>σκοπιανότεροι</w:t>
      </w:r>
      <w:proofErr w:type="spellEnd"/>
      <w:r w:rsidRPr="009A7A28">
        <w:rPr>
          <w:rFonts w:eastAsia="Times New Roman" w:cs="Times New Roman"/>
          <w:szCs w:val="24"/>
        </w:rPr>
        <w:t xml:space="preserve"> </w:t>
      </w:r>
      <w:r>
        <w:rPr>
          <w:rFonts w:eastAsia="Times New Roman" w:cs="Times New Roman"/>
          <w:szCs w:val="24"/>
        </w:rPr>
        <w:t>από τους Σ</w:t>
      </w:r>
      <w:r w:rsidRPr="009A7A28">
        <w:rPr>
          <w:rFonts w:eastAsia="Times New Roman" w:cs="Times New Roman"/>
          <w:szCs w:val="24"/>
        </w:rPr>
        <w:t>κοπιανούς</w:t>
      </w:r>
      <w:r>
        <w:rPr>
          <w:rFonts w:eastAsia="Times New Roman" w:cs="Times New Roman"/>
          <w:szCs w:val="24"/>
        </w:rPr>
        <w:t>.</w:t>
      </w:r>
    </w:p>
    <w:p w14:paraId="1664ED1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Η</w:t>
      </w:r>
      <w:r w:rsidRPr="009A7A28">
        <w:rPr>
          <w:rFonts w:eastAsia="Times New Roman" w:cs="Times New Roman"/>
          <w:szCs w:val="24"/>
        </w:rPr>
        <w:t xml:space="preserve"> ιστορία θα γράψει ότι ο κ</w:t>
      </w:r>
      <w:r>
        <w:rPr>
          <w:rFonts w:eastAsia="Times New Roman" w:cs="Times New Roman"/>
          <w:szCs w:val="24"/>
        </w:rPr>
        <w:t>. Τσίπρας είναι ο Π</w:t>
      </w:r>
      <w:r w:rsidRPr="009A7A28">
        <w:rPr>
          <w:rFonts w:eastAsia="Times New Roman" w:cs="Times New Roman"/>
          <w:szCs w:val="24"/>
        </w:rPr>
        <w:t xml:space="preserve">ρωθυπουργός που είπε </w:t>
      </w:r>
      <w:r>
        <w:rPr>
          <w:rFonts w:eastAsia="Times New Roman" w:cs="Times New Roman"/>
          <w:szCs w:val="24"/>
        </w:rPr>
        <w:t>«</w:t>
      </w:r>
      <w:r w:rsidRPr="009A7A28">
        <w:rPr>
          <w:rFonts w:eastAsia="Times New Roman" w:cs="Times New Roman"/>
          <w:szCs w:val="24"/>
        </w:rPr>
        <w:t>ΝΑΙ</w:t>
      </w:r>
      <w:r>
        <w:rPr>
          <w:rFonts w:eastAsia="Times New Roman" w:cs="Times New Roman"/>
          <w:szCs w:val="24"/>
        </w:rPr>
        <w:t>»</w:t>
      </w:r>
      <w:r w:rsidRPr="009A7A28">
        <w:rPr>
          <w:rFonts w:eastAsia="Times New Roman" w:cs="Times New Roman"/>
          <w:szCs w:val="24"/>
        </w:rPr>
        <w:t xml:space="preserve"> εκεί όπου οι προκάτοχοί του είχαν πει </w:t>
      </w:r>
      <w:r>
        <w:rPr>
          <w:rFonts w:eastAsia="Times New Roman" w:cs="Times New Roman"/>
          <w:szCs w:val="24"/>
        </w:rPr>
        <w:t>«ΟΧΙ». Κ</w:t>
      </w:r>
      <w:r w:rsidRPr="009A7A28">
        <w:rPr>
          <w:rFonts w:eastAsia="Times New Roman" w:cs="Times New Roman"/>
          <w:szCs w:val="24"/>
        </w:rPr>
        <w:t xml:space="preserve">αταφέρατε να </w:t>
      </w:r>
      <w:r>
        <w:rPr>
          <w:rFonts w:eastAsia="Times New Roman" w:cs="Times New Roman"/>
          <w:szCs w:val="24"/>
        </w:rPr>
        <w:t>διχάσετε</w:t>
      </w:r>
      <w:r w:rsidRPr="009A7A28">
        <w:rPr>
          <w:rFonts w:eastAsia="Times New Roman" w:cs="Times New Roman"/>
          <w:szCs w:val="24"/>
        </w:rPr>
        <w:t xml:space="preserve"> τους Έλληνες για να ε</w:t>
      </w:r>
      <w:r>
        <w:rPr>
          <w:rFonts w:eastAsia="Times New Roman" w:cs="Times New Roman"/>
          <w:szCs w:val="24"/>
        </w:rPr>
        <w:t>νώσετε τους Σ</w:t>
      </w:r>
      <w:r w:rsidRPr="009A7A28">
        <w:rPr>
          <w:rFonts w:eastAsia="Times New Roman" w:cs="Times New Roman"/>
          <w:szCs w:val="24"/>
        </w:rPr>
        <w:t>κοπιανούς</w:t>
      </w:r>
      <w:r>
        <w:rPr>
          <w:rFonts w:eastAsia="Times New Roman" w:cs="Times New Roman"/>
          <w:szCs w:val="24"/>
        </w:rPr>
        <w:t>.</w:t>
      </w:r>
    </w:p>
    <w:p w14:paraId="1664ED17" w14:textId="77777777" w:rsidR="00A97886" w:rsidRDefault="00361846">
      <w:pPr>
        <w:spacing w:line="600" w:lineRule="auto"/>
        <w:ind w:firstLine="720"/>
        <w:jc w:val="both"/>
        <w:rPr>
          <w:rFonts w:eastAsia="Times New Roman"/>
          <w:bCs/>
          <w:szCs w:val="24"/>
        </w:rPr>
      </w:pPr>
      <w:r w:rsidRPr="004E4F19">
        <w:rPr>
          <w:rFonts w:eastAsia="Times New Roman"/>
          <w:bCs/>
          <w:szCs w:val="24"/>
        </w:rPr>
        <w:t xml:space="preserve">(Στο σημείο </w:t>
      </w:r>
      <w:r w:rsidRPr="004E4F19">
        <w:rPr>
          <w:rFonts w:eastAsia="Times New Roman"/>
          <w:bCs/>
          <w:szCs w:val="24"/>
        </w:rPr>
        <w:t xml:space="preserve">αυτό </w:t>
      </w:r>
      <w:r>
        <w:rPr>
          <w:rFonts w:eastAsia="Times New Roman"/>
          <w:bCs/>
          <w:szCs w:val="24"/>
        </w:rPr>
        <w:t>κ</w:t>
      </w:r>
      <w:r w:rsidRPr="004E4F19">
        <w:rPr>
          <w:rFonts w:eastAsia="Times New Roman"/>
          <w:bCs/>
          <w:szCs w:val="24"/>
        </w:rPr>
        <w:t xml:space="preserve">τυπάει </w:t>
      </w:r>
      <w:r w:rsidRPr="004E4F19">
        <w:rPr>
          <w:rFonts w:eastAsia="Times New Roman"/>
          <w:bCs/>
          <w:szCs w:val="24"/>
        </w:rPr>
        <w:t>το κουδούνι λήξεως του χρόνου ομιλίας του κυρίου Βουλευτή)</w:t>
      </w:r>
    </w:p>
    <w:p w14:paraId="1664ED1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Και εγώ ένα λεπτό θέλω, κύριε Πρόεδρε, όπως οι προηγούμενοι.</w:t>
      </w:r>
    </w:p>
    <w:p w14:paraId="1664ED1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w:t>
      </w:r>
      <w:r w:rsidRPr="009A7A28">
        <w:rPr>
          <w:rFonts w:eastAsia="Times New Roman" w:cs="Times New Roman"/>
          <w:szCs w:val="24"/>
        </w:rPr>
        <w:t xml:space="preserve">αι δεν περίμενα κάτι διαφορετικό </w:t>
      </w:r>
      <w:r>
        <w:rPr>
          <w:rFonts w:eastAsia="Times New Roman" w:cs="Times New Roman"/>
          <w:szCs w:val="24"/>
        </w:rPr>
        <w:t>απ’</w:t>
      </w:r>
      <w:r w:rsidRPr="009A7A28">
        <w:rPr>
          <w:rFonts w:eastAsia="Times New Roman" w:cs="Times New Roman"/>
          <w:szCs w:val="24"/>
        </w:rPr>
        <w:t xml:space="preserve"> εσάς</w:t>
      </w:r>
      <w:r>
        <w:rPr>
          <w:rFonts w:eastAsia="Times New Roman" w:cs="Times New Roman"/>
          <w:szCs w:val="24"/>
        </w:rPr>
        <w:t>,</w:t>
      </w:r>
      <w:r w:rsidRPr="009A7A28">
        <w:rPr>
          <w:rFonts w:eastAsia="Times New Roman" w:cs="Times New Roman"/>
          <w:szCs w:val="24"/>
        </w:rPr>
        <w:t xml:space="preserve"> που πολεμήσα</w:t>
      </w:r>
      <w:r>
        <w:rPr>
          <w:rFonts w:eastAsia="Times New Roman" w:cs="Times New Roman"/>
          <w:szCs w:val="24"/>
        </w:rPr>
        <w:t>τε</w:t>
      </w:r>
      <w:r w:rsidRPr="009A7A28">
        <w:rPr>
          <w:rFonts w:eastAsia="Times New Roman" w:cs="Times New Roman"/>
          <w:szCs w:val="24"/>
        </w:rPr>
        <w:t xml:space="preserve"> από την πρώτη στιγμή την ιστορία</w:t>
      </w:r>
      <w:r>
        <w:rPr>
          <w:rFonts w:eastAsia="Times New Roman" w:cs="Times New Roman"/>
          <w:szCs w:val="24"/>
        </w:rPr>
        <w:t>,</w:t>
      </w:r>
      <w:r w:rsidRPr="009A7A28">
        <w:rPr>
          <w:rFonts w:eastAsia="Times New Roman" w:cs="Times New Roman"/>
          <w:szCs w:val="24"/>
        </w:rPr>
        <w:t xml:space="preserve"> την παράδοση</w:t>
      </w:r>
      <w:r>
        <w:rPr>
          <w:rFonts w:eastAsia="Times New Roman" w:cs="Times New Roman"/>
          <w:szCs w:val="24"/>
        </w:rPr>
        <w:t>,</w:t>
      </w:r>
      <w:r w:rsidRPr="009A7A28">
        <w:rPr>
          <w:rFonts w:eastAsia="Times New Roman" w:cs="Times New Roman"/>
          <w:szCs w:val="24"/>
        </w:rPr>
        <w:t xml:space="preserve"> τη σημαία</w:t>
      </w:r>
      <w:r>
        <w:rPr>
          <w:rFonts w:eastAsia="Times New Roman" w:cs="Times New Roman"/>
          <w:szCs w:val="24"/>
        </w:rPr>
        <w:t>,</w:t>
      </w:r>
      <w:r w:rsidRPr="009A7A28">
        <w:rPr>
          <w:rFonts w:eastAsia="Times New Roman" w:cs="Times New Roman"/>
          <w:szCs w:val="24"/>
        </w:rPr>
        <w:t xml:space="preserve"> την ορθοδοξία</w:t>
      </w:r>
      <w:r>
        <w:rPr>
          <w:rFonts w:eastAsia="Times New Roman" w:cs="Times New Roman"/>
          <w:szCs w:val="24"/>
        </w:rPr>
        <w:t>,</w:t>
      </w:r>
      <w:r w:rsidRPr="009A7A28">
        <w:rPr>
          <w:rFonts w:eastAsia="Times New Roman" w:cs="Times New Roman"/>
          <w:szCs w:val="24"/>
        </w:rPr>
        <w:t xml:space="preserve"> την ελληνική οικογένεια</w:t>
      </w:r>
      <w:r>
        <w:rPr>
          <w:rFonts w:eastAsia="Times New Roman" w:cs="Times New Roman"/>
          <w:szCs w:val="24"/>
        </w:rPr>
        <w:t>,</w:t>
      </w:r>
      <w:r w:rsidRPr="009A7A28">
        <w:rPr>
          <w:rFonts w:eastAsia="Times New Roman" w:cs="Times New Roman"/>
          <w:szCs w:val="24"/>
        </w:rPr>
        <w:t xml:space="preserve"> όλα τα θεμελιώδη συστατικά του έθνους </w:t>
      </w:r>
      <w:r>
        <w:rPr>
          <w:rFonts w:eastAsia="Times New Roman" w:cs="Times New Roman"/>
          <w:szCs w:val="24"/>
        </w:rPr>
        <w:t>μας. Π</w:t>
      </w:r>
      <w:r w:rsidRPr="009A7A28">
        <w:rPr>
          <w:rFonts w:eastAsia="Times New Roman" w:cs="Times New Roman"/>
          <w:szCs w:val="24"/>
        </w:rPr>
        <w:t>ροφανώς για σας η Μακεδονία δεν είναι τίποτα παραπάνω από ένα όνομα</w:t>
      </w:r>
      <w:r>
        <w:rPr>
          <w:rFonts w:eastAsia="Times New Roman" w:cs="Times New Roman"/>
          <w:szCs w:val="24"/>
        </w:rPr>
        <w:t>. Γ</w:t>
      </w:r>
      <w:r w:rsidRPr="009A7A28">
        <w:rPr>
          <w:rFonts w:eastAsia="Times New Roman" w:cs="Times New Roman"/>
          <w:szCs w:val="24"/>
        </w:rPr>
        <w:t xml:space="preserve">ια εμάς </w:t>
      </w:r>
      <w:r>
        <w:rPr>
          <w:rFonts w:eastAsia="Times New Roman" w:cs="Times New Roman"/>
          <w:szCs w:val="24"/>
        </w:rPr>
        <w:t>όμως,</w:t>
      </w:r>
      <w:r w:rsidRPr="009A7A28">
        <w:rPr>
          <w:rFonts w:eastAsia="Times New Roman" w:cs="Times New Roman"/>
          <w:szCs w:val="24"/>
        </w:rPr>
        <w:t xml:space="preserve"> όπως και για τους περισσότερους Έλληνες</w:t>
      </w:r>
      <w:r>
        <w:rPr>
          <w:rFonts w:eastAsia="Times New Roman" w:cs="Times New Roman"/>
          <w:szCs w:val="24"/>
        </w:rPr>
        <w:t>,</w:t>
      </w:r>
      <w:r w:rsidRPr="009A7A28">
        <w:rPr>
          <w:rFonts w:eastAsia="Times New Roman" w:cs="Times New Roman"/>
          <w:szCs w:val="24"/>
        </w:rPr>
        <w:t xml:space="preserve"> είναι πολλά παραπάνω</w:t>
      </w:r>
      <w:r>
        <w:rPr>
          <w:rFonts w:eastAsia="Times New Roman" w:cs="Times New Roman"/>
          <w:szCs w:val="24"/>
        </w:rPr>
        <w:t>.</w:t>
      </w:r>
      <w:r w:rsidRPr="009A7A28">
        <w:rPr>
          <w:rFonts w:eastAsia="Times New Roman" w:cs="Times New Roman"/>
          <w:szCs w:val="24"/>
        </w:rPr>
        <w:t xml:space="preserve"> Είναι κομμάτι της πατρίδ</w:t>
      </w:r>
      <w:r w:rsidRPr="009A7A28">
        <w:rPr>
          <w:rFonts w:eastAsia="Times New Roman" w:cs="Times New Roman"/>
          <w:szCs w:val="24"/>
        </w:rPr>
        <w:t xml:space="preserve">ας </w:t>
      </w:r>
      <w:r>
        <w:rPr>
          <w:rFonts w:eastAsia="Times New Roman" w:cs="Times New Roman"/>
          <w:szCs w:val="24"/>
        </w:rPr>
        <w:t>μας, της ιστορίας μας,</w:t>
      </w:r>
      <w:r w:rsidRPr="009A7A28">
        <w:rPr>
          <w:rFonts w:eastAsia="Times New Roman" w:cs="Times New Roman"/>
          <w:szCs w:val="24"/>
        </w:rPr>
        <w:t xml:space="preserve"> είναι ένα από τα διαμάντια του πολιτισμού </w:t>
      </w:r>
      <w:r>
        <w:rPr>
          <w:rFonts w:eastAsia="Times New Roman" w:cs="Times New Roman"/>
          <w:szCs w:val="24"/>
        </w:rPr>
        <w:t>μας. Κ</w:t>
      </w:r>
      <w:r w:rsidRPr="009A7A28">
        <w:rPr>
          <w:rFonts w:eastAsia="Times New Roman" w:cs="Times New Roman"/>
          <w:szCs w:val="24"/>
        </w:rPr>
        <w:t>αι αν</w:t>
      </w:r>
      <w:r>
        <w:rPr>
          <w:rFonts w:eastAsia="Times New Roman" w:cs="Times New Roman"/>
          <w:szCs w:val="24"/>
        </w:rPr>
        <w:t>,</w:t>
      </w:r>
      <w:r w:rsidRPr="009A7A28">
        <w:rPr>
          <w:rFonts w:eastAsia="Times New Roman" w:cs="Times New Roman"/>
          <w:szCs w:val="24"/>
        </w:rPr>
        <w:t xml:space="preserve"> λοιπόν</w:t>
      </w:r>
      <w:r>
        <w:rPr>
          <w:rFonts w:eastAsia="Times New Roman" w:cs="Times New Roman"/>
          <w:szCs w:val="24"/>
        </w:rPr>
        <w:t>,</w:t>
      </w:r>
      <w:r w:rsidRPr="009A7A28">
        <w:rPr>
          <w:rFonts w:eastAsia="Times New Roman" w:cs="Times New Roman"/>
          <w:szCs w:val="24"/>
        </w:rPr>
        <w:t xml:space="preserve"> για σας </w:t>
      </w:r>
      <w:r>
        <w:rPr>
          <w:rFonts w:eastAsia="Times New Roman" w:cs="Times New Roman"/>
          <w:szCs w:val="24"/>
        </w:rPr>
        <w:t>η</w:t>
      </w:r>
      <w:r w:rsidRPr="009A7A28">
        <w:rPr>
          <w:rFonts w:eastAsia="Times New Roman" w:cs="Times New Roman"/>
          <w:szCs w:val="24"/>
        </w:rPr>
        <w:t xml:space="preserve"> Μακεδονία είναι απλά ένα όνομα</w:t>
      </w:r>
      <w:r>
        <w:rPr>
          <w:rFonts w:eastAsia="Times New Roman" w:cs="Times New Roman"/>
          <w:szCs w:val="24"/>
        </w:rPr>
        <w:t>,</w:t>
      </w:r>
      <w:r w:rsidRPr="009A7A28">
        <w:rPr>
          <w:rFonts w:eastAsia="Times New Roman" w:cs="Times New Roman"/>
          <w:szCs w:val="24"/>
        </w:rPr>
        <w:t xml:space="preserve"> για εμάς </w:t>
      </w:r>
      <w:r>
        <w:rPr>
          <w:rFonts w:eastAsia="Times New Roman" w:cs="Times New Roman"/>
          <w:szCs w:val="24"/>
        </w:rPr>
        <w:t>-</w:t>
      </w:r>
      <w:r w:rsidRPr="009A7A28">
        <w:rPr>
          <w:rFonts w:eastAsia="Times New Roman" w:cs="Times New Roman"/>
          <w:szCs w:val="24"/>
        </w:rPr>
        <w:t>όπως έλεγε και ο σπουδαίος Ελύτης</w:t>
      </w:r>
      <w:r>
        <w:rPr>
          <w:rFonts w:eastAsia="Times New Roman" w:cs="Times New Roman"/>
          <w:szCs w:val="24"/>
        </w:rPr>
        <w:t>-</w:t>
      </w:r>
      <w:r w:rsidRPr="009A7A28">
        <w:rPr>
          <w:rFonts w:eastAsia="Times New Roman" w:cs="Times New Roman"/>
          <w:szCs w:val="24"/>
        </w:rPr>
        <w:t xml:space="preserve"> η ψυχή μας είναι το όνομά </w:t>
      </w:r>
      <w:r>
        <w:rPr>
          <w:rFonts w:eastAsia="Times New Roman" w:cs="Times New Roman"/>
          <w:szCs w:val="24"/>
        </w:rPr>
        <w:t>μας.</w:t>
      </w:r>
    </w:p>
    <w:p w14:paraId="1664ED1A" w14:textId="77777777" w:rsidR="00A97886" w:rsidRDefault="00361846">
      <w:pPr>
        <w:spacing w:line="600" w:lineRule="auto"/>
        <w:ind w:firstLine="720"/>
        <w:jc w:val="both"/>
        <w:rPr>
          <w:rFonts w:eastAsia="Times New Roman" w:cs="Times New Roman"/>
          <w:szCs w:val="24"/>
        </w:rPr>
      </w:pPr>
      <w:r w:rsidRPr="009A7A28">
        <w:rPr>
          <w:rFonts w:eastAsia="Times New Roman" w:cs="Times New Roman"/>
          <w:szCs w:val="24"/>
        </w:rPr>
        <w:lastRenderedPageBreak/>
        <w:t>Ξέρω ότι κα</w:t>
      </w:r>
      <w:r>
        <w:rPr>
          <w:rFonts w:eastAsia="Times New Roman" w:cs="Times New Roman"/>
          <w:szCs w:val="24"/>
        </w:rPr>
        <w:t>μ</w:t>
      </w:r>
      <w:r w:rsidRPr="009A7A28">
        <w:rPr>
          <w:rFonts w:eastAsia="Times New Roman" w:cs="Times New Roman"/>
          <w:szCs w:val="24"/>
        </w:rPr>
        <w:t>μία από τις λέξεις που βγαίνουν από τ</w:t>
      </w:r>
      <w:r w:rsidRPr="009A7A28">
        <w:rPr>
          <w:rFonts w:eastAsia="Times New Roman" w:cs="Times New Roman"/>
          <w:szCs w:val="24"/>
        </w:rPr>
        <w:t>α χείλη μου αυτή τη στιγμή</w:t>
      </w:r>
      <w:r>
        <w:rPr>
          <w:rFonts w:eastAsia="Times New Roman" w:cs="Times New Roman"/>
          <w:szCs w:val="24"/>
        </w:rPr>
        <w:t>,</w:t>
      </w:r>
      <w:r w:rsidRPr="009A7A28">
        <w:rPr>
          <w:rFonts w:eastAsia="Times New Roman" w:cs="Times New Roman"/>
          <w:szCs w:val="24"/>
        </w:rPr>
        <w:t xml:space="preserve"> δεν σας αγγίζουν</w:t>
      </w:r>
      <w:r>
        <w:rPr>
          <w:rFonts w:eastAsia="Times New Roman" w:cs="Times New Roman"/>
          <w:szCs w:val="24"/>
        </w:rPr>
        <w:t>.</w:t>
      </w:r>
      <w:r w:rsidRPr="009A7A28">
        <w:rPr>
          <w:rFonts w:eastAsia="Times New Roman" w:cs="Times New Roman"/>
          <w:szCs w:val="24"/>
        </w:rPr>
        <w:t xml:space="preserve"> </w:t>
      </w:r>
      <w:r>
        <w:rPr>
          <w:rFonts w:eastAsia="Times New Roman" w:cs="Times New Roman"/>
          <w:szCs w:val="24"/>
        </w:rPr>
        <w:t>Π</w:t>
      </w:r>
      <w:r w:rsidRPr="009A7A28">
        <w:rPr>
          <w:rFonts w:eastAsia="Times New Roman" w:cs="Times New Roman"/>
          <w:szCs w:val="24"/>
        </w:rPr>
        <w:t>αρ</w:t>
      </w:r>
      <w:r>
        <w:rPr>
          <w:rFonts w:eastAsia="Times New Roman" w:cs="Times New Roman"/>
          <w:szCs w:val="24"/>
        </w:rPr>
        <w:t xml:space="preserve">’ όλα αυτά θα ήθελα, </w:t>
      </w:r>
      <w:r w:rsidRPr="009A7A28">
        <w:rPr>
          <w:rFonts w:eastAsia="Times New Roman" w:cs="Times New Roman"/>
          <w:szCs w:val="24"/>
        </w:rPr>
        <w:t>έστω την ύστατη στιγμή</w:t>
      </w:r>
      <w:r>
        <w:rPr>
          <w:rFonts w:eastAsia="Times New Roman" w:cs="Times New Roman"/>
          <w:szCs w:val="24"/>
        </w:rPr>
        <w:t>,</w:t>
      </w:r>
      <w:r w:rsidRPr="009A7A28">
        <w:rPr>
          <w:rFonts w:eastAsia="Times New Roman" w:cs="Times New Roman"/>
          <w:szCs w:val="24"/>
        </w:rPr>
        <w:t xml:space="preserve"> να σας ζητήσω να αναθεωρήσετε και να μην </w:t>
      </w:r>
      <w:r>
        <w:rPr>
          <w:rFonts w:eastAsia="Times New Roman" w:cs="Times New Roman"/>
          <w:szCs w:val="24"/>
        </w:rPr>
        <w:t>κυρώσετ</w:t>
      </w:r>
      <w:r w:rsidRPr="009A7A28">
        <w:rPr>
          <w:rFonts w:eastAsia="Times New Roman" w:cs="Times New Roman"/>
          <w:szCs w:val="24"/>
        </w:rPr>
        <w:t>ε αυτή την κατάπτυστη συμφωνία</w:t>
      </w:r>
      <w:r>
        <w:rPr>
          <w:rFonts w:eastAsia="Times New Roman" w:cs="Times New Roman"/>
          <w:szCs w:val="24"/>
        </w:rPr>
        <w:t>.</w:t>
      </w:r>
    </w:p>
    <w:p w14:paraId="1664ED1B" w14:textId="77777777" w:rsidR="00A97886" w:rsidRDefault="00361846">
      <w:pPr>
        <w:spacing w:line="600" w:lineRule="auto"/>
        <w:ind w:firstLine="720"/>
        <w:jc w:val="both"/>
        <w:rPr>
          <w:rFonts w:eastAsia="Times New Roman" w:cs="Times New Roman"/>
          <w:szCs w:val="24"/>
        </w:rPr>
      </w:pPr>
      <w:r w:rsidRPr="009A7A28">
        <w:rPr>
          <w:rFonts w:eastAsia="Times New Roman" w:cs="Times New Roman"/>
          <w:szCs w:val="24"/>
        </w:rPr>
        <w:t>Σας ευχαριστώ πολύ</w:t>
      </w:r>
      <w:r>
        <w:rPr>
          <w:rFonts w:eastAsia="Times New Roman" w:cs="Times New Roman"/>
          <w:szCs w:val="24"/>
        </w:rPr>
        <w:t>.</w:t>
      </w:r>
    </w:p>
    <w:p w14:paraId="1664ED1C" w14:textId="77777777" w:rsidR="00A97886" w:rsidRDefault="00361846">
      <w:pPr>
        <w:spacing w:line="600" w:lineRule="auto"/>
        <w:ind w:firstLine="720"/>
        <w:jc w:val="both"/>
        <w:rPr>
          <w:rFonts w:eastAsia="Times New Roman"/>
          <w:bCs/>
          <w:szCs w:val="24"/>
        </w:rPr>
      </w:pPr>
      <w:r w:rsidRPr="007207BF">
        <w:rPr>
          <w:rFonts w:eastAsia="Times New Roman"/>
          <w:bCs/>
          <w:szCs w:val="24"/>
        </w:rPr>
        <w:t>(</w:t>
      </w:r>
      <w:r>
        <w:rPr>
          <w:rFonts w:eastAsia="Times New Roman"/>
          <w:bCs/>
          <w:szCs w:val="24"/>
        </w:rPr>
        <w:t>Ζωηρά και παρατεταμένα χ</w:t>
      </w:r>
      <w:r w:rsidRPr="00C707D9">
        <w:rPr>
          <w:rFonts w:eastAsia="Times New Roman"/>
          <w:bCs/>
          <w:szCs w:val="24"/>
        </w:rPr>
        <w:t>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w:t>
      </w:r>
      <w:r w:rsidRPr="003E6473">
        <w:rPr>
          <w:rFonts w:eastAsia="Times New Roman"/>
          <w:bCs/>
          <w:szCs w:val="24"/>
        </w:rPr>
        <w:t>ς Δημοκρατίας)</w:t>
      </w:r>
    </w:p>
    <w:p w14:paraId="1664ED1D" w14:textId="77777777" w:rsidR="00A97886" w:rsidRDefault="00361846">
      <w:pPr>
        <w:spacing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w:t>
      </w:r>
      <w:r w:rsidRPr="009A7A28">
        <w:rPr>
          <w:rFonts w:eastAsia="Times New Roman" w:cs="Times New Roman"/>
          <w:szCs w:val="24"/>
        </w:rPr>
        <w:t>Και εγώ ευχαριστώ</w:t>
      </w:r>
      <w:r>
        <w:rPr>
          <w:rFonts w:eastAsia="Times New Roman" w:cs="Times New Roman"/>
          <w:szCs w:val="24"/>
        </w:rPr>
        <w:t>.</w:t>
      </w:r>
    </w:p>
    <w:p w14:paraId="1664ED1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Η Πρόεδρος της Δημοκρατικής Συμπαράταξης κ. Γεννηματά </w:t>
      </w:r>
      <w:r w:rsidRPr="009A7A28">
        <w:rPr>
          <w:rFonts w:eastAsia="Times New Roman" w:cs="Times New Roman"/>
          <w:szCs w:val="24"/>
        </w:rPr>
        <w:t>ζήτησε το</w:t>
      </w:r>
      <w:r>
        <w:rPr>
          <w:rFonts w:eastAsia="Times New Roman" w:cs="Times New Roman"/>
          <w:szCs w:val="24"/>
        </w:rPr>
        <w:t>ν</w:t>
      </w:r>
      <w:r w:rsidRPr="009A7A28">
        <w:rPr>
          <w:rFonts w:eastAsia="Times New Roman" w:cs="Times New Roman"/>
          <w:szCs w:val="24"/>
        </w:rPr>
        <w:t xml:space="preserve"> λόγο </w:t>
      </w:r>
      <w:r>
        <w:rPr>
          <w:rFonts w:eastAsia="Times New Roman" w:cs="Times New Roman"/>
          <w:szCs w:val="24"/>
        </w:rPr>
        <w:t xml:space="preserve">επί </w:t>
      </w:r>
      <w:r w:rsidRPr="009A7A28">
        <w:rPr>
          <w:rFonts w:eastAsia="Times New Roman" w:cs="Times New Roman"/>
          <w:szCs w:val="24"/>
        </w:rPr>
        <w:t>προσωπικού</w:t>
      </w:r>
      <w:r>
        <w:rPr>
          <w:rFonts w:eastAsia="Times New Roman" w:cs="Times New Roman"/>
          <w:szCs w:val="24"/>
        </w:rPr>
        <w:t>.</w:t>
      </w:r>
    </w:p>
    <w:p w14:paraId="1664ED1F" w14:textId="77777777" w:rsidR="00A97886" w:rsidRDefault="00361846">
      <w:pPr>
        <w:spacing w:line="600" w:lineRule="auto"/>
        <w:ind w:firstLine="720"/>
        <w:jc w:val="both"/>
        <w:rPr>
          <w:rFonts w:eastAsia="Times New Roman" w:cs="Times New Roman"/>
          <w:szCs w:val="24"/>
        </w:rPr>
      </w:pPr>
      <w:r w:rsidRPr="00FB01DC">
        <w:rPr>
          <w:rFonts w:eastAsia="Times New Roman" w:cs="Times New Roman"/>
          <w:b/>
          <w:szCs w:val="24"/>
        </w:rPr>
        <w:t>ΝΙΚΟΛΑΟΣ ΒΟΥΤΣΗΣ (Πρόεδρος της Βουλής):</w:t>
      </w:r>
      <w:r>
        <w:rPr>
          <w:rFonts w:eastAsia="Times New Roman" w:cs="Times New Roman"/>
          <w:szCs w:val="24"/>
        </w:rPr>
        <w:t xml:space="preserve"> Κύριε Πρόεδρε, κάτι άκουσα περί δευτερολογίας. Δεν υπάρχουν δευτερολογίες.</w:t>
      </w:r>
    </w:p>
    <w:p w14:paraId="1664ED20" w14:textId="77777777" w:rsidR="00A97886" w:rsidRDefault="00361846">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Όχι, το είπα και εγώ προηγουμένως.</w:t>
      </w:r>
    </w:p>
    <w:p w14:paraId="1664ED21" w14:textId="77777777" w:rsidR="00A97886" w:rsidRDefault="00361846">
      <w:pPr>
        <w:spacing w:line="600" w:lineRule="auto"/>
        <w:ind w:firstLine="720"/>
        <w:jc w:val="both"/>
        <w:rPr>
          <w:rFonts w:eastAsia="Times New Roman" w:cs="Times New Roman"/>
          <w:szCs w:val="24"/>
        </w:rPr>
      </w:pPr>
      <w:r w:rsidRPr="00FB01DC">
        <w:rPr>
          <w:rFonts w:eastAsia="Times New Roman" w:cs="Times New Roman"/>
          <w:b/>
          <w:szCs w:val="24"/>
        </w:rPr>
        <w:lastRenderedPageBreak/>
        <w:t>ΝΙΚΟΛΑΟΣ ΒΟΥΤΣΗΣ (Πρόεδρος της Βουλής):</w:t>
      </w:r>
      <w:r>
        <w:rPr>
          <w:rFonts w:eastAsia="Times New Roman" w:cs="Times New Roman"/>
          <w:szCs w:val="24"/>
        </w:rPr>
        <w:t xml:space="preserve"> Εάν ήθελε η κ. Γεννηματά να πάρει τον λόγο επί προσωπικού, θα παρακαλ</w:t>
      </w:r>
      <w:r>
        <w:rPr>
          <w:rFonts w:eastAsia="Times New Roman" w:cs="Times New Roman"/>
          <w:szCs w:val="24"/>
        </w:rPr>
        <w:t>ούσα για δύο, τρία λεπτά να αναφερθεί για το προσωπικό, παρ’ ότι ουδείς αντελήφθη να υπάρχει κάτι προσωπικό. Καταλάβατε;</w:t>
      </w:r>
    </w:p>
    <w:p w14:paraId="1664ED22"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Δημοκρατικής Συμπαράταξης)</w:t>
      </w:r>
    </w:p>
    <w:p w14:paraId="1664ED2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Όχι εντάξει! Σας παρακαλώ! Κανείς δεν θα έχει δευτερολογία.</w:t>
      </w:r>
    </w:p>
    <w:p w14:paraId="1664ED24" w14:textId="77777777" w:rsidR="00A97886" w:rsidRDefault="00361846">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Ακριβώς αυτό που είπατε, κύριε Πρόεδρε, το είπα και εγώ προηγουμένως στον Πρόεδρο της Νέας Δημοκρατίας. </w:t>
      </w:r>
    </w:p>
    <w:p w14:paraId="1664ED25" w14:textId="77777777" w:rsidR="00A97886" w:rsidRDefault="00361846">
      <w:pPr>
        <w:spacing w:line="600" w:lineRule="auto"/>
        <w:ind w:firstLine="720"/>
        <w:jc w:val="both"/>
        <w:rPr>
          <w:rFonts w:eastAsia="Times New Roman"/>
          <w:bCs/>
          <w:szCs w:val="24"/>
        </w:rPr>
      </w:pPr>
      <w:r>
        <w:rPr>
          <w:rFonts w:eastAsia="Times New Roman"/>
          <w:bCs/>
          <w:szCs w:val="24"/>
        </w:rPr>
        <w:t xml:space="preserve">Κυρία Γεννηματά, έχετε τον λόγο. </w:t>
      </w:r>
    </w:p>
    <w:p w14:paraId="1664ED26" w14:textId="77777777" w:rsidR="00A97886" w:rsidRDefault="00361846">
      <w:pPr>
        <w:spacing w:line="600" w:lineRule="auto"/>
        <w:ind w:firstLine="720"/>
        <w:jc w:val="both"/>
        <w:rPr>
          <w:rFonts w:eastAsia="Times New Roman" w:cs="Times New Roman"/>
          <w:szCs w:val="24"/>
        </w:rPr>
      </w:pPr>
      <w:r w:rsidRPr="0088014F">
        <w:rPr>
          <w:rFonts w:eastAsia="Times New Roman" w:cs="Times New Roman"/>
          <w:b/>
          <w:szCs w:val="24"/>
        </w:rPr>
        <w:t xml:space="preserve">ΦΩΤΕΙΝΗ </w:t>
      </w:r>
      <w:r>
        <w:rPr>
          <w:rFonts w:eastAsia="Times New Roman" w:cs="Times New Roman"/>
          <w:b/>
          <w:szCs w:val="24"/>
        </w:rPr>
        <w:t>(ΦΩΦΗ)</w:t>
      </w:r>
      <w:r w:rsidRPr="0088014F">
        <w:rPr>
          <w:rFonts w:eastAsia="Times New Roman" w:cs="Times New Roman"/>
          <w:b/>
          <w:szCs w:val="24"/>
        </w:rPr>
        <w:t xml:space="preserve"> ΓΕΝΝΗΜΑΤΑ (Πρόεδρος της Δημοκρατικής Συμπαράταξης):</w:t>
      </w:r>
      <w:r>
        <w:rPr>
          <w:rFonts w:eastAsia="Times New Roman" w:cs="Times New Roman"/>
          <w:b/>
          <w:szCs w:val="24"/>
        </w:rPr>
        <w:t xml:space="preserve"> </w:t>
      </w:r>
      <w:r>
        <w:rPr>
          <w:rFonts w:eastAsia="Times New Roman" w:cs="Times New Roman"/>
          <w:szCs w:val="24"/>
        </w:rPr>
        <w:t xml:space="preserve">Θέλω να σταθώ </w:t>
      </w:r>
      <w:r>
        <w:rPr>
          <w:rFonts w:eastAsia="Times New Roman" w:cs="Times New Roman"/>
          <w:szCs w:val="24"/>
        </w:rPr>
        <w:t xml:space="preserve">σε </w:t>
      </w:r>
      <w:r w:rsidRPr="009A7A28">
        <w:rPr>
          <w:rFonts w:eastAsia="Times New Roman" w:cs="Times New Roman"/>
          <w:szCs w:val="24"/>
        </w:rPr>
        <w:t>μερικά σημεία</w:t>
      </w:r>
      <w:r>
        <w:rPr>
          <w:rFonts w:eastAsia="Times New Roman" w:cs="Times New Roman"/>
          <w:szCs w:val="24"/>
        </w:rPr>
        <w:t>,</w:t>
      </w:r>
      <w:r w:rsidRPr="009A7A28">
        <w:rPr>
          <w:rFonts w:eastAsia="Times New Roman" w:cs="Times New Roman"/>
          <w:szCs w:val="24"/>
        </w:rPr>
        <w:t xml:space="preserve"> που μας αφορούν άμεσα</w:t>
      </w:r>
      <w:r>
        <w:rPr>
          <w:rFonts w:eastAsia="Times New Roman" w:cs="Times New Roman"/>
          <w:szCs w:val="24"/>
        </w:rPr>
        <w:t>, από την χθεσινή ομιλία του Π</w:t>
      </w:r>
      <w:r w:rsidRPr="009A7A28">
        <w:rPr>
          <w:rFonts w:eastAsia="Times New Roman" w:cs="Times New Roman"/>
          <w:szCs w:val="24"/>
        </w:rPr>
        <w:t>ρωθυπουργού</w:t>
      </w:r>
      <w:r>
        <w:rPr>
          <w:rFonts w:eastAsia="Times New Roman" w:cs="Times New Roman"/>
          <w:szCs w:val="24"/>
        </w:rPr>
        <w:t>.</w:t>
      </w:r>
    </w:p>
    <w:p w14:paraId="1664ED2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Ζήτημα πρώτο.</w:t>
      </w:r>
      <w:r w:rsidRPr="009A7A28">
        <w:rPr>
          <w:rFonts w:eastAsia="Times New Roman" w:cs="Times New Roman"/>
          <w:szCs w:val="24"/>
        </w:rPr>
        <w:t xml:space="preserve"> Αναφέρθηκε στις επιθέ</w:t>
      </w:r>
      <w:r>
        <w:rPr>
          <w:rFonts w:eastAsia="Times New Roman" w:cs="Times New Roman"/>
          <w:szCs w:val="24"/>
        </w:rPr>
        <w:t>σεις που γίνονται εναντίον των Β</w:t>
      </w:r>
      <w:r w:rsidRPr="009A7A28">
        <w:rPr>
          <w:rFonts w:eastAsia="Times New Roman" w:cs="Times New Roman"/>
          <w:szCs w:val="24"/>
        </w:rPr>
        <w:t>ουλευτών του ΣΥΡΙΖΑ</w:t>
      </w:r>
      <w:r>
        <w:rPr>
          <w:rFonts w:eastAsia="Times New Roman" w:cs="Times New Roman"/>
          <w:szCs w:val="24"/>
        </w:rPr>
        <w:t>, ε</w:t>
      </w:r>
      <w:r w:rsidRPr="009A7A28">
        <w:rPr>
          <w:rFonts w:eastAsia="Times New Roman" w:cs="Times New Roman"/>
          <w:szCs w:val="24"/>
        </w:rPr>
        <w:t>πιθέσεις που καταδικάζουμε απερίφραστα</w:t>
      </w:r>
      <w:r>
        <w:rPr>
          <w:rFonts w:eastAsia="Times New Roman" w:cs="Times New Roman"/>
          <w:szCs w:val="24"/>
        </w:rPr>
        <w:t>. Έχει έρθει, όμως, η ώρα,</w:t>
      </w:r>
      <w:r w:rsidRPr="009A7A28">
        <w:rPr>
          <w:rFonts w:eastAsia="Times New Roman" w:cs="Times New Roman"/>
          <w:szCs w:val="24"/>
        </w:rPr>
        <w:t xml:space="preserve"> κύριε Τσίπρα</w:t>
      </w:r>
      <w:r>
        <w:rPr>
          <w:rFonts w:eastAsia="Times New Roman" w:cs="Times New Roman"/>
          <w:szCs w:val="24"/>
        </w:rPr>
        <w:t>,</w:t>
      </w:r>
      <w:r w:rsidRPr="009A7A28">
        <w:rPr>
          <w:rFonts w:eastAsia="Times New Roman" w:cs="Times New Roman"/>
          <w:szCs w:val="24"/>
        </w:rPr>
        <w:t xml:space="preserve"> να κοι</w:t>
      </w:r>
      <w:r w:rsidRPr="009A7A28">
        <w:rPr>
          <w:rFonts w:eastAsia="Times New Roman" w:cs="Times New Roman"/>
          <w:szCs w:val="24"/>
        </w:rPr>
        <w:t xml:space="preserve">ταχτείτε στον καθρέφτη </w:t>
      </w:r>
      <w:r>
        <w:rPr>
          <w:rFonts w:eastAsia="Times New Roman" w:cs="Times New Roman"/>
          <w:szCs w:val="24"/>
        </w:rPr>
        <w:t>σας. Γ</w:t>
      </w:r>
      <w:r w:rsidRPr="009A7A28">
        <w:rPr>
          <w:rFonts w:eastAsia="Times New Roman" w:cs="Times New Roman"/>
          <w:szCs w:val="24"/>
        </w:rPr>
        <w:t>ιατί ύστερα από τόσα χρόνια</w:t>
      </w:r>
      <w:r>
        <w:rPr>
          <w:rFonts w:eastAsia="Times New Roman" w:cs="Times New Roman"/>
          <w:szCs w:val="24"/>
        </w:rPr>
        <w:t xml:space="preserve"> εσείς </w:t>
      </w:r>
      <w:r w:rsidRPr="0088014F">
        <w:rPr>
          <w:rFonts w:eastAsia="Times New Roman" w:cs="Times New Roman"/>
          <w:szCs w:val="24"/>
        </w:rPr>
        <w:t>δεν έχετε ακόμα καταδικάσει τις επιθέσεις</w:t>
      </w:r>
      <w:r>
        <w:rPr>
          <w:rFonts w:eastAsia="Times New Roman" w:cs="Times New Roman"/>
          <w:szCs w:val="24"/>
        </w:rPr>
        <w:t>,</w:t>
      </w:r>
      <w:r w:rsidRPr="0088014F">
        <w:rPr>
          <w:rFonts w:eastAsia="Times New Roman" w:cs="Times New Roman"/>
          <w:szCs w:val="24"/>
        </w:rPr>
        <w:t xml:space="preserve"> τη </w:t>
      </w:r>
      <w:r>
        <w:rPr>
          <w:rFonts w:eastAsia="Times New Roman" w:cs="Times New Roman"/>
          <w:szCs w:val="24"/>
        </w:rPr>
        <w:t>βία,</w:t>
      </w:r>
      <w:r w:rsidRPr="0088014F">
        <w:rPr>
          <w:rFonts w:eastAsia="Times New Roman" w:cs="Times New Roman"/>
          <w:szCs w:val="24"/>
        </w:rPr>
        <w:t xml:space="preserve"> τους προπηλακισμούς εναντίον του ΠΑΣΟΚ</w:t>
      </w:r>
      <w:r>
        <w:rPr>
          <w:rFonts w:eastAsia="Times New Roman" w:cs="Times New Roman"/>
          <w:szCs w:val="24"/>
        </w:rPr>
        <w:t>,</w:t>
      </w:r>
      <w:r w:rsidRPr="0088014F">
        <w:rPr>
          <w:rFonts w:eastAsia="Times New Roman" w:cs="Times New Roman"/>
          <w:szCs w:val="24"/>
        </w:rPr>
        <w:t xml:space="preserve"> των στελεχών του</w:t>
      </w:r>
      <w:r>
        <w:rPr>
          <w:rFonts w:eastAsia="Times New Roman" w:cs="Times New Roman"/>
          <w:szCs w:val="24"/>
        </w:rPr>
        <w:t>, των Β</w:t>
      </w:r>
      <w:r w:rsidRPr="0088014F">
        <w:rPr>
          <w:rFonts w:eastAsia="Times New Roman" w:cs="Times New Roman"/>
          <w:szCs w:val="24"/>
        </w:rPr>
        <w:t xml:space="preserve">ουλευτών </w:t>
      </w:r>
      <w:r>
        <w:rPr>
          <w:rFonts w:eastAsia="Times New Roman" w:cs="Times New Roman"/>
          <w:szCs w:val="24"/>
        </w:rPr>
        <w:t xml:space="preserve">του, </w:t>
      </w:r>
      <w:r w:rsidRPr="0088014F">
        <w:rPr>
          <w:rFonts w:eastAsia="Times New Roman" w:cs="Times New Roman"/>
          <w:szCs w:val="24"/>
        </w:rPr>
        <w:t>επιθέσεις που έφτασα</w:t>
      </w:r>
      <w:r>
        <w:rPr>
          <w:rFonts w:eastAsia="Times New Roman" w:cs="Times New Roman"/>
          <w:szCs w:val="24"/>
        </w:rPr>
        <w:t>ν</w:t>
      </w:r>
      <w:r w:rsidRPr="0088014F">
        <w:rPr>
          <w:rFonts w:eastAsia="Times New Roman" w:cs="Times New Roman"/>
          <w:szCs w:val="24"/>
        </w:rPr>
        <w:t xml:space="preserve"> να γίνουν εναντίον ακόμα του και </w:t>
      </w:r>
      <w:r>
        <w:rPr>
          <w:rFonts w:eastAsia="Times New Roman" w:cs="Times New Roman"/>
          <w:szCs w:val="24"/>
        </w:rPr>
        <w:t>Π</w:t>
      </w:r>
      <w:r w:rsidRPr="0088014F">
        <w:rPr>
          <w:rFonts w:eastAsia="Times New Roman" w:cs="Times New Roman"/>
          <w:szCs w:val="24"/>
        </w:rPr>
        <w:t xml:space="preserve">ροέδρου της </w:t>
      </w:r>
      <w:r>
        <w:rPr>
          <w:rFonts w:eastAsia="Times New Roman" w:cs="Times New Roman"/>
          <w:szCs w:val="24"/>
        </w:rPr>
        <w:t>Δ</w:t>
      </w:r>
      <w:r w:rsidRPr="0088014F">
        <w:rPr>
          <w:rFonts w:eastAsia="Times New Roman" w:cs="Times New Roman"/>
          <w:szCs w:val="24"/>
        </w:rPr>
        <w:t>ημοκρατίας</w:t>
      </w:r>
      <w:r>
        <w:rPr>
          <w:rFonts w:eastAsia="Times New Roman" w:cs="Times New Roman"/>
          <w:szCs w:val="24"/>
        </w:rPr>
        <w:t>!</w:t>
      </w:r>
      <w:r w:rsidRPr="0088014F">
        <w:rPr>
          <w:rFonts w:eastAsia="Times New Roman" w:cs="Times New Roman"/>
          <w:szCs w:val="24"/>
        </w:rPr>
        <w:t xml:space="preserve"> </w:t>
      </w:r>
    </w:p>
    <w:p w14:paraId="1664ED2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Και όλα αυτά έγιναν με τη συμμετοχή δικών σας στελεχών, με την ανοχή σας, ίσως και την καθοδήγησή σας. Αυτός ο κύκλος της βίας ξεκίνησε στις πλατείες των αγανακτισμένων. Ήσασταν μαζί ο ΣΥΡΙΖΑ, η Νέα Δημοκρατία και η Χρυσή Αυγή. Κα</w:t>
      </w:r>
      <w:r>
        <w:rPr>
          <w:rFonts w:eastAsia="Times New Roman" w:cs="Times New Roman"/>
          <w:szCs w:val="24"/>
        </w:rPr>
        <w:t>ι επιτέλους, αυτός ο κύκλος της βίας πρέπει να κλείσει τώρα γιατί δεν εξυπηρετεί τη χώρα και τον ελληνικό λαό.</w:t>
      </w:r>
    </w:p>
    <w:p w14:paraId="1664ED29"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 xml:space="preserve">τέρυγα </w:t>
      </w:r>
      <w:r>
        <w:rPr>
          <w:rFonts w:eastAsia="Times New Roman" w:cs="Times New Roman"/>
          <w:szCs w:val="24"/>
        </w:rPr>
        <w:t>της Δημοκρατικής Συμπαράταξης</w:t>
      </w:r>
      <w:r w:rsidRPr="005630D1">
        <w:rPr>
          <w:rFonts w:eastAsia="Times New Roman" w:cs="Times New Roman"/>
          <w:szCs w:val="24"/>
        </w:rPr>
        <w:t>)</w:t>
      </w:r>
    </w:p>
    <w:p w14:paraId="1664ED2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Σημείο δεύτερο. Εντυπωσιαζόμαστε κάθε φορά με τον τρόπο, με τον οποίο λέτε τα ψέμα</w:t>
      </w:r>
      <w:r>
        <w:rPr>
          <w:rFonts w:eastAsia="Times New Roman" w:cs="Times New Roman"/>
          <w:szCs w:val="24"/>
        </w:rPr>
        <w:t>τα. Δεν διστάσατε χθες να διαστρεβλώσετε ακόμη και την ιστορική αλήθεια ή είστε τελείως άσχετος και είστε ταυτόχρονα και Υπουργός Εξωτερικών.</w:t>
      </w:r>
    </w:p>
    <w:p w14:paraId="1664ED2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Θα έπρεπε να γνωρίζετε ότι η </w:t>
      </w:r>
      <w:r w:rsidRPr="00CE1A8F">
        <w:rPr>
          <w:rFonts w:eastAsia="Times New Roman" w:cs="Times New Roman"/>
          <w:szCs w:val="24"/>
        </w:rPr>
        <w:t xml:space="preserve">Συμφωνία της Οχρίδας </w:t>
      </w:r>
      <w:r>
        <w:rPr>
          <w:rFonts w:eastAsia="Times New Roman" w:cs="Times New Roman"/>
          <w:szCs w:val="24"/>
        </w:rPr>
        <w:t xml:space="preserve">ήταν μια εσωτερική υπόθεση για τα Σκόπια μεταξύ της </w:t>
      </w:r>
      <w:r w:rsidRPr="001866BC">
        <w:rPr>
          <w:rFonts w:eastAsia="Times New Roman" w:cs="Times New Roman"/>
          <w:szCs w:val="24"/>
        </w:rPr>
        <w:t>Κυβέρνησης</w:t>
      </w:r>
      <w:r>
        <w:rPr>
          <w:rFonts w:eastAsia="Times New Roman" w:cs="Times New Roman"/>
          <w:szCs w:val="24"/>
        </w:rPr>
        <w:t xml:space="preserve"> κ</w:t>
      </w:r>
      <w:r>
        <w:rPr>
          <w:rFonts w:eastAsia="Times New Roman" w:cs="Times New Roman"/>
          <w:szCs w:val="24"/>
        </w:rPr>
        <w:t>αι κομμάτων και κα</w:t>
      </w:r>
      <w:r>
        <w:rPr>
          <w:rFonts w:eastAsia="Times New Roman" w:cs="Times New Roman"/>
          <w:szCs w:val="24"/>
        </w:rPr>
        <w:t>μ</w:t>
      </w:r>
      <w:r>
        <w:rPr>
          <w:rFonts w:eastAsia="Times New Roman" w:cs="Times New Roman"/>
          <w:szCs w:val="24"/>
        </w:rPr>
        <w:t xml:space="preserve">μία απολύτως ανάμειξη δεν είχε η χώρα μας και η </w:t>
      </w:r>
      <w:r w:rsidRPr="001866BC">
        <w:rPr>
          <w:rFonts w:eastAsia="Times New Roman" w:cs="Times New Roman"/>
          <w:szCs w:val="24"/>
        </w:rPr>
        <w:t>Κυβέρνηση</w:t>
      </w:r>
      <w:r>
        <w:rPr>
          <w:rFonts w:eastAsia="Times New Roman" w:cs="Times New Roman"/>
          <w:szCs w:val="24"/>
        </w:rPr>
        <w:t xml:space="preserve"> του κ. Σημίτη τότε, το 2001. Απλώς προσπαθείτε να δημιουργήσετε εντυπώσεις.</w:t>
      </w:r>
    </w:p>
    <w:p w14:paraId="1664ED2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Το δεύτερο ψέμα που είπατε είναι ακόμη μεγαλύτερο. Προσπαθήσατε να δημιουργήσετε την εντύπωση ότι η ονο</w:t>
      </w:r>
      <w:r>
        <w:rPr>
          <w:rFonts w:eastAsia="Times New Roman" w:cs="Times New Roman"/>
          <w:szCs w:val="24"/>
        </w:rPr>
        <w:t xml:space="preserve">μασία </w:t>
      </w:r>
      <w:r>
        <w:rPr>
          <w:rFonts w:eastAsia="Times New Roman" w:cs="Times New Roman"/>
          <w:szCs w:val="24"/>
          <w:lang w:val="en-US"/>
        </w:rPr>
        <w:t>FYROM</w:t>
      </w:r>
      <w:r w:rsidRPr="00BA2E2E">
        <w:rPr>
          <w:rFonts w:eastAsia="Times New Roman" w:cs="Times New Roman"/>
          <w:szCs w:val="24"/>
        </w:rPr>
        <w:t xml:space="preserve"> </w:t>
      </w:r>
      <w:r>
        <w:rPr>
          <w:rFonts w:eastAsia="Times New Roman" w:cs="Times New Roman"/>
          <w:szCs w:val="24"/>
        </w:rPr>
        <w:t>προέκυψε μέσα από την Ενδιάμεση Συμφωνία και τον Ανδρέα Παπανδρέου, ενώ γνωρίζετε πάρα πολύ καλά, ότι η ονομασία αυτή καθιερώθηκε τον Απρίλιο του 1993 επί Κυβερνήσεως Μητσοτάκη όταν μπήκε στον ΟΗΕ. Κα</w:t>
      </w:r>
      <w:r>
        <w:rPr>
          <w:rFonts w:eastAsia="Times New Roman" w:cs="Times New Roman"/>
          <w:szCs w:val="24"/>
        </w:rPr>
        <w:t>μ</w:t>
      </w:r>
      <w:r>
        <w:rPr>
          <w:rFonts w:eastAsia="Times New Roman" w:cs="Times New Roman"/>
          <w:szCs w:val="24"/>
        </w:rPr>
        <w:t xml:space="preserve">μία ανάμειξη δεν είχε η </w:t>
      </w:r>
      <w:r w:rsidRPr="001866BC">
        <w:rPr>
          <w:rFonts w:eastAsia="Times New Roman" w:cs="Times New Roman"/>
          <w:szCs w:val="24"/>
        </w:rPr>
        <w:t>Κυβέρνηση</w:t>
      </w:r>
      <w:r>
        <w:rPr>
          <w:rFonts w:eastAsia="Times New Roman" w:cs="Times New Roman"/>
          <w:szCs w:val="24"/>
        </w:rPr>
        <w:t xml:space="preserve"> του ΠΑΣΟΚ</w:t>
      </w:r>
      <w:r>
        <w:rPr>
          <w:rFonts w:eastAsia="Times New Roman" w:cs="Times New Roman"/>
          <w:szCs w:val="24"/>
        </w:rPr>
        <w:t xml:space="preserve"> και του Ανδρέα Παπανδρέου στην Ενδιάμεση Συμφωνία. Ήδη η ονομασία αυτή υπήρχε. Προσπαθείτε απλώς να δικαιολογήσετε τα αδικαιολόγητα και δεν διστάζετε να πείτε ακόμη και αυτό το ψέμα.</w:t>
      </w:r>
    </w:p>
    <w:p w14:paraId="1664ED2D" w14:textId="77777777" w:rsidR="00A97886" w:rsidRDefault="00361846">
      <w:pPr>
        <w:spacing w:line="600" w:lineRule="auto"/>
        <w:ind w:firstLine="720"/>
        <w:jc w:val="both"/>
        <w:rPr>
          <w:rFonts w:eastAsia="Times New Roman" w:cs="Times New Roman"/>
          <w:b/>
          <w:szCs w:val="24"/>
        </w:rPr>
      </w:pPr>
      <w:r>
        <w:rPr>
          <w:rFonts w:eastAsia="Times New Roman" w:cs="Times New Roman"/>
          <w:szCs w:val="24"/>
        </w:rPr>
        <w:lastRenderedPageBreak/>
        <w:t>Σημείο τρίτο. Αναφέρθηκε εχθές ο πρώην συνεταίρος σας στο γεγονός ότι σύ</w:t>
      </w:r>
      <w:r>
        <w:rPr>
          <w:rFonts w:eastAsia="Times New Roman" w:cs="Times New Roman"/>
          <w:szCs w:val="24"/>
        </w:rPr>
        <w:t xml:space="preserve">μβουλός σας παρεμβαίνει στη </w:t>
      </w:r>
      <w:r>
        <w:rPr>
          <w:rFonts w:eastAsia="Times New Roman" w:cs="Times New Roman"/>
          <w:szCs w:val="24"/>
        </w:rPr>
        <w:t xml:space="preserve">δικαιοσύνη </w:t>
      </w:r>
      <w:r>
        <w:rPr>
          <w:rFonts w:eastAsia="Times New Roman" w:cs="Times New Roman"/>
          <w:szCs w:val="24"/>
        </w:rPr>
        <w:t>σε εκκρεμείς υποθέσεις. Και εγώ αναρωτιέμαι: Επιτέλους, υπάρχει ένας εισαγγελέας σε αυτόν τον τόπο να παρέμβει; Γιατί ακόμη δεν έχει παρέμβει κανείς για τα όσα ακούστηκαν στο Υπουργικό Συμβούλιο, όσα είπε ο πρώην συνε</w:t>
      </w:r>
      <w:r>
        <w:rPr>
          <w:rFonts w:eastAsia="Times New Roman" w:cs="Times New Roman"/>
          <w:szCs w:val="24"/>
        </w:rPr>
        <w:t xml:space="preserve">ταίρος σας για την Κυβέρνησή σας, ό,τι χρηματοδοτείται από τον </w:t>
      </w:r>
      <w:r w:rsidRPr="00B820C0">
        <w:rPr>
          <w:rFonts w:eastAsia="Times New Roman" w:cs="Times New Roman"/>
          <w:szCs w:val="24"/>
        </w:rPr>
        <w:t xml:space="preserve">κ. </w:t>
      </w:r>
      <w:proofErr w:type="spellStart"/>
      <w:r w:rsidRPr="00B820C0">
        <w:rPr>
          <w:rFonts w:eastAsia="Times New Roman" w:cs="Times New Roman"/>
          <w:szCs w:val="24"/>
        </w:rPr>
        <w:t>Σόρος</w:t>
      </w:r>
      <w:proofErr w:type="spellEnd"/>
      <w:r w:rsidRPr="00B820C0">
        <w:rPr>
          <w:rFonts w:eastAsia="Times New Roman" w:cs="Times New Roman"/>
          <w:szCs w:val="24"/>
        </w:rPr>
        <w:t>.</w:t>
      </w:r>
      <w:r w:rsidRPr="00CE1A8F">
        <w:rPr>
          <w:rFonts w:eastAsia="Times New Roman" w:cs="Times New Roman"/>
          <w:b/>
          <w:szCs w:val="24"/>
        </w:rPr>
        <w:t xml:space="preserve"> </w:t>
      </w:r>
    </w:p>
    <w:p w14:paraId="1664ED2E"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 xml:space="preserve">τέρυγα </w:t>
      </w:r>
      <w:r>
        <w:rPr>
          <w:rFonts w:eastAsia="Times New Roman" w:cs="Times New Roman"/>
          <w:szCs w:val="24"/>
        </w:rPr>
        <w:t>της Δημοκρατικής Συμπαράταξης</w:t>
      </w:r>
      <w:r w:rsidRPr="005630D1">
        <w:rPr>
          <w:rFonts w:eastAsia="Times New Roman" w:cs="Times New Roman"/>
          <w:szCs w:val="24"/>
        </w:rPr>
        <w:t>)</w:t>
      </w:r>
    </w:p>
    <w:p w14:paraId="1664ED2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Βέβαια, βλέπουμε ότι όλο και περισσότεροι πρώην συνεργάτες σας είναι σήμερα </w:t>
      </w:r>
      <w:proofErr w:type="spellStart"/>
      <w:r>
        <w:rPr>
          <w:rFonts w:eastAsia="Times New Roman" w:cs="Times New Roman"/>
          <w:szCs w:val="24"/>
        </w:rPr>
        <w:t>καμμένοι</w:t>
      </w:r>
      <w:proofErr w:type="spellEnd"/>
      <w:r>
        <w:rPr>
          <w:rFonts w:eastAsia="Times New Roman" w:cs="Times New Roman"/>
          <w:szCs w:val="24"/>
        </w:rPr>
        <w:t>, γιατί τόλμησαν να συνεργαστούν μα</w:t>
      </w:r>
      <w:r>
        <w:rPr>
          <w:rFonts w:eastAsia="Times New Roman" w:cs="Times New Roman"/>
          <w:szCs w:val="24"/>
        </w:rPr>
        <w:t xml:space="preserve">ζί σας, από τον κ. Αλαβάνο, τον κ. </w:t>
      </w:r>
      <w:proofErr w:type="spellStart"/>
      <w:r>
        <w:rPr>
          <w:rFonts w:eastAsia="Times New Roman" w:cs="Times New Roman"/>
          <w:szCs w:val="24"/>
        </w:rPr>
        <w:t>Βαρουφάκη</w:t>
      </w:r>
      <w:proofErr w:type="spellEnd"/>
      <w:r>
        <w:rPr>
          <w:rFonts w:eastAsia="Times New Roman" w:cs="Times New Roman"/>
          <w:szCs w:val="24"/>
        </w:rPr>
        <w:t xml:space="preserve">, τώρα τον κ. Καμμένο. Ο κατάλογος μακραίνει διαρκώς. </w:t>
      </w:r>
    </w:p>
    <w:p w14:paraId="1664ED3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Μου είπατε, κύριε Τσίπρα, εχθές και με νόημα -μου κουνήσατε το δάκτυλο- ότι ο κ. </w:t>
      </w:r>
      <w:proofErr w:type="spellStart"/>
      <w:r>
        <w:rPr>
          <w:rFonts w:eastAsia="Times New Roman" w:cs="Times New Roman"/>
          <w:szCs w:val="24"/>
        </w:rPr>
        <w:t>Ζάεφ</w:t>
      </w:r>
      <w:proofErr w:type="spellEnd"/>
      <w:r>
        <w:rPr>
          <w:rFonts w:eastAsia="Times New Roman" w:cs="Times New Roman"/>
          <w:szCs w:val="24"/>
        </w:rPr>
        <w:t xml:space="preserve"> είναι σοσιαλιστής. Και, βέβαια, είναι σοσιαλιστής και γι’ αυτό εξασφάλι</w:t>
      </w:r>
      <w:r>
        <w:rPr>
          <w:rFonts w:eastAsia="Times New Roman" w:cs="Times New Roman"/>
          <w:szCs w:val="24"/>
        </w:rPr>
        <w:t xml:space="preserve">σε τα συμφέροντα της χώρας του με τον καλύτερο δυνατό τρόπο. Εσείς, ούτε σοσιαλιστής </w:t>
      </w:r>
      <w:r>
        <w:rPr>
          <w:rFonts w:eastAsia="Times New Roman" w:cs="Times New Roman"/>
          <w:szCs w:val="24"/>
        </w:rPr>
        <w:lastRenderedPageBreak/>
        <w:t>είστε ούτε τα συμφέροντα της χώρας μας καταφέρατε να διαφυλάξετε. Κάθε φορά που εσείς διαπραγματεύεστε, αυτός ο τόπος χάνει, αυτή είναι η μεγάλη αλήθεια. Το ερώτημα, λοιπό</w:t>
      </w:r>
      <w:r>
        <w:rPr>
          <w:rFonts w:eastAsia="Times New Roman" w:cs="Times New Roman"/>
          <w:szCs w:val="24"/>
        </w:rPr>
        <w:t xml:space="preserve">ν, είναι τι κάνατε εσείς για τη χώρα σας και όχι τι έκανε ο κ. </w:t>
      </w:r>
      <w:proofErr w:type="spellStart"/>
      <w:r>
        <w:rPr>
          <w:rFonts w:eastAsia="Times New Roman" w:cs="Times New Roman"/>
          <w:szCs w:val="24"/>
        </w:rPr>
        <w:t>Ζάεφ</w:t>
      </w:r>
      <w:proofErr w:type="spellEnd"/>
      <w:r>
        <w:rPr>
          <w:rFonts w:eastAsia="Times New Roman" w:cs="Times New Roman"/>
          <w:szCs w:val="24"/>
        </w:rPr>
        <w:t xml:space="preserve"> για τη δική του. </w:t>
      </w:r>
    </w:p>
    <w:p w14:paraId="1664ED3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Ασχοληθήκατε δε, από το Βήμα της Βουλής, στη συζήτηση αυτής της τόσο σοβαρής </w:t>
      </w:r>
      <w:r>
        <w:rPr>
          <w:rFonts w:eastAsia="Times New Roman" w:cs="Times New Roman"/>
          <w:szCs w:val="24"/>
        </w:rPr>
        <w:t xml:space="preserve">συμφωνίας </w:t>
      </w:r>
      <w:r>
        <w:rPr>
          <w:rFonts w:eastAsia="Times New Roman" w:cs="Times New Roman"/>
          <w:szCs w:val="24"/>
        </w:rPr>
        <w:t xml:space="preserve">με τη διαγραφή στελέχους του Κινήματος Αλλαγής, μια υπόθεση που δεν σας αφορά. Προσέξτε, κύριε Τσίπρα, γιατί με αυτά που κάνετε εκτίθεστε ο ίδιος προσωπικά και εκθέτετε και ανθρώπους. Οφείλετε να είστε πολύ πιο προσεκτικός. </w:t>
      </w:r>
    </w:p>
    <w:p w14:paraId="1664ED3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Κλείνω, λοιπόν, λέγοντας ότι η </w:t>
      </w:r>
      <w:r>
        <w:rPr>
          <w:rFonts w:eastAsia="Times New Roman" w:cs="Times New Roman"/>
          <w:szCs w:val="24"/>
        </w:rPr>
        <w:t xml:space="preserve">καταψήφιση αυτής της </w:t>
      </w:r>
      <w:r>
        <w:rPr>
          <w:rFonts w:eastAsia="Times New Roman" w:cs="Times New Roman"/>
          <w:szCs w:val="24"/>
        </w:rPr>
        <w:t>συμφωνίας</w:t>
      </w:r>
      <w:r>
        <w:rPr>
          <w:rFonts w:eastAsia="Times New Roman" w:cs="Times New Roman"/>
          <w:szCs w:val="24"/>
        </w:rPr>
        <w:t xml:space="preserve">, είναι πράξη εθνικής ευθύνης, γιατί προφανώς δεν προστατεύει τα συμφέροντα του τόπου. </w:t>
      </w:r>
    </w:p>
    <w:p w14:paraId="1664ED3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Διαπραγματευθήκατε χωρίς συνεννόηση και χωρίς εθνική γραμμή. Κατ’ επανάληψη ζητήσαμε να </w:t>
      </w:r>
      <w:proofErr w:type="spellStart"/>
      <w:r>
        <w:rPr>
          <w:rFonts w:eastAsia="Times New Roman" w:cs="Times New Roman"/>
          <w:szCs w:val="24"/>
        </w:rPr>
        <w:t>συγκληθεί</w:t>
      </w:r>
      <w:proofErr w:type="spellEnd"/>
      <w:r>
        <w:rPr>
          <w:rFonts w:eastAsia="Times New Roman" w:cs="Times New Roman"/>
          <w:szCs w:val="24"/>
        </w:rPr>
        <w:t xml:space="preserve"> το Συμβούλιο Πολιτικών Αρχηγών. Δεν θέλα</w:t>
      </w:r>
      <w:r>
        <w:rPr>
          <w:rFonts w:eastAsia="Times New Roman" w:cs="Times New Roman"/>
          <w:szCs w:val="24"/>
        </w:rPr>
        <w:t xml:space="preserve">τε. Δεν θέλατε τη συνεννόηση, δεν θέλατε να φανεί η διαφωνία σας μπροστά σε όλη την Ελλάδα με </w:t>
      </w:r>
      <w:r>
        <w:rPr>
          <w:rFonts w:eastAsia="Times New Roman" w:cs="Times New Roman"/>
          <w:szCs w:val="24"/>
        </w:rPr>
        <w:lastRenderedPageBreak/>
        <w:t>τον συνεταίρο σας, τον κ. Καμμένο, δεν θέλατε να διακόψετε από τότε πιθανά τη συνεργασία σας και ένα πράγμα είχατε εξ αρχής στο μυαλό σας: Πώς θα εκμεταλλευθείτε,</w:t>
      </w:r>
      <w:r>
        <w:rPr>
          <w:rFonts w:eastAsia="Times New Roman" w:cs="Times New Roman"/>
          <w:szCs w:val="24"/>
        </w:rPr>
        <w:t xml:space="preserve"> πώς θα χρησιμοποιήσετε αυτήν την τόσο σοβαρή υπόθεση για τον τόπο για να εξυπηρετήσετε τα κομματικά σας συμφέροντα. </w:t>
      </w:r>
    </w:p>
    <w:p w14:paraId="1664ED3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Χρησιμοποιήσατε αυτή την </w:t>
      </w:r>
      <w:r>
        <w:rPr>
          <w:rFonts w:eastAsia="Times New Roman" w:cs="Times New Roman"/>
          <w:szCs w:val="24"/>
        </w:rPr>
        <w:t xml:space="preserve">συμφωνία </w:t>
      </w:r>
      <w:r>
        <w:rPr>
          <w:rFonts w:eastAsia="Times New Roman" w:cs="Times New Roman"/>
          <w:szCs w:val="24"/>
        </w:rPr>
        <w:t>για να διχάσετε για άλλη μια φορά και για να διαλύσετε κόμματα. Σε κάποιες περιπτώσεις τα καταφέρατε. Να</w:t>
      </w:r>
      <w:r>
        <w:rPr>
          <w:rFonts w:eastAsia="Times New Roman" w:cs="Times New Roman"/>
          <w:szCs w:val="24"/>
        </w:rPr>
        <w:t xml:space="preserve"> έχετε στο μυαλό σας, με την Κεντροαριστερά δεν θα τα βγάλετε πέρα. Ό,τι και να κάνετε γυρίζει εναντίον σας. </w:t>
      </w:r>
    </w:p>
    <w:p w14:paraId="1664ED35"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 xml:space="preserve">τέρυγα </w:t>
      </w:r>
      <w:r>
        <w:rPr>
          <w:rFonts w:eastAsia="Times New Roman" w:cs="Times New Roman"/>
          <w:szCs w:val="24"/>
        </w:rPr>
        <w:t>της Δημοκρατικής Συμπαράταξης</w:t>
      </w:r>
      <w:r w:rsidRPr="005630D1">
        <w:rPr>
          <w:rFonts w:eastAsia="Times New Roman" w:cs="Times New Roman"/>
          <w:szCs w:val="24"/>
        </w:rPr>
        <w:t>)</w:t>
      </w:r>
    </w:p>
    <w:p w14:paraId="1664ED3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Και κλείνω, όπως άρχισα: </w:t>
      </w:r>
      <w:r>
        <w:rPr>
          <w:rFonts w:eastAsia="Times New Roman" w:cs="Times New Roman"/>
          <w:szCs w:val="24"/>
          <w:lang w:val="en-US"/>
        </w:rPr>
        <w:t>Go</w:t>
      </w:r>
      <w:r w:rsidRPr="00D64A08">
        <w:rPr>
          <w:rFonts w:eastAsia="Times New Roman" w:cs="Times New Roman"/>
          <w:szCs w:val="24"/>
        </w:rPr>
        <w:t xml:space="preserve"> </w:t>
      </w:r>
      <w:r>
        <w:rPr>
          <w:rFonts w:eastAsia="Times New Roman" w:cs="Times New Roman"/>
          <w:szCs w:val="24"/>
          <w:lang w:val="en-US"/>
        </w:rPr>
        <w:t>back</w:t>
      </w:r>
      <w:r w:rsidRPr="00D64A08">
        <w:rPr>
          <w:rFonts w:eastAsia="Times New Roman" w:cs="Times New Roman"/>
          <w:szCs w:val="24"/>
        </w:rPr>
        <w:t xml:space="preserve">, </w:t>
      </w:r>
      <w:r>
        <w:rPr>
          <w:rFonts w:eastAsia="Times New Roman" w:cs="Times New Roman"/>
          <w:szCs w:val="24"/>
        </w:rPr>
        <w:t>κύριε Τσίπρα. Τέσσερα χρόνια είναι υπεραρκετά. Αυ</w:t>
      </w:r>
      <w:r>
        <w:rPr>
          <w:rFonts w:eastAsia="Times New Roman" w:cs="Times New Roman"/>
          <w:szCs w:val="24"/>
        </w:rPr>
        <w:t>τό είναι λαϊκή απαίτηση.</w:t>
      </w:r>
    </w:p>
    <w:p w14:paraId="1664ED3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Σας ευχαριστώ.</w:t>
      </w:r>
    </w:p>
    <w:p w14:paraId="1664ED38"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 xml:space="preserve">τέρυγα </w:t>
      </w:r>
      <w:r>
        <w:rPr>
          <w:rFonts w:eastAsia="Times New Roman" w:cs="Times New Roman"/>
          <w:szCs w:val="24"/>
        </w:rPr>
        <w:t>της Δημοκρατικής Συμπαράταξης</w:t>
      </w:r>
      <w:r w:rsidRPr="005630D1">
        <w:rPr>
          <w:rFonts w:eastAsia="Times New Roman" w:cs="Times New Roman"/>
          <w:szCs w:val="24"/>
        </w:rPr>
        <w:t>)</w:t>
      </w:r>
    </w:p>
    <w:p w14:paraId="1664ED39" w14:textId="77777777" w:rsidR="00A97886" w:rsidRDefault="00361846">
      <w:pPr>
        <w:spacing w:line="600" w:lineRule="auto"/>
        <w:ind w:firstLine="720"/>
        <w:jc w:val="both"/>
        <w:rPr>
          <w:rFonts w:eastAsia="Times New Roman" w:cs="Times New Roman"/>
          <w:szCs w:val="24"/>
        </w:rPr>
      </w:pPr>
      <w:r w:rsidRPr="00ED6B46">
        <w:rPr>
          <w:rFonts w:eastAsia="Times New Roman" w:cs="Times New Roman"/>
          <w:b/>
          <w:szCs w:val="24"/>
        </w:rPr>
        <w:lastRenderedPageBreak/>
        <w:t>ΠΡΟ</w:t>
      </w:r>
      <w:r>
        <w:rPr>
          <w:rFonts w:eastAsia="Times New Roman" w:cs="Times New Roman"/>
          <w:b/>
          <w:szCs w:val="24"/>
        </w:rPr>
        <w:t>Ε</w:t>
      </w:r>
      <w:r w:rsidRPr="00ED6B46">
        <w:rPr>
          <w:rFonts w:eastAsia="Times New Roman" w:cs="Times New Roman"/>
          <w:b/>
          <w:szCs w:val="24"/>
        </w:rPr>
        <w:t>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sidRPr="00ED6B46">
        <w:rPr>
          <w:rFonts w:eastAsia="Times New Roman" w:cs="Times New Roman"/>
          <w:b/>
          <w:szCs w:val="24"/>
        </w:rPr>
        <w:t xml:space="preserve">): </w:t>
      </w:r>
      <w:r>
        <w:rPr>
          <w:rFonts w:eastAsia="Times New Roman" w:cs="Times New Roman"/>
          <w:szCs w:val="24"/>
        </w:rPr>
        <w:t>Σας ευχαριστώ πολύ.</w:t>
      </w:r>
    </w:p>
    <w:p w14:paraId="1664ED3A"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64ED3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 Αντιπρόεδρος της Βου</w:t>
      </w:r>
      <w:r>
        <w:rPr>
          <w:rFonts w:eastAsia="Times New Roman" w:cs="Times New Roman"/>
          <w:szCs w:val="24"/>
        </w:rPr>
        <w:t xml:space="preserve">λής κ. </w:t>
      </w:r>
      <w:r w:rsidRPr="00E856E6">
        <w:rPr>
          <w:rFonts w:eastAsia="Times New Roman" w:cs="Times New Roman"/>
          <w:b/>
          <w:szCs w:val="24"/>
        </w:rPr>
        <w:t>ΑΝΑΣΤΑΣΙΑ ΧΡΙΣΤΟΔΟΥΛΟΠΟΥΛΟΥ</w:t>
      </w:r>
      <w:r>
        <w:rPr>
          <w:rFonts w:eastAsia="Times New Roman" w:cs="Times New Roman"/>
          <w:szCs w:val="24"/>
        </w:rPr>
        <w:t>)</w:t>
      </w:r>
    </w:p>
    <w:p w14:paraId="1664ED3C"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sidRPr="009B4350">
        <w:rPr>
          <w:rFonts w:eastAsia="Times New Roman" w:cs="Times New Roman"/>
          <w:szCs w:val="24"/>
        </w:rPr>
        <w:t>Κ</w:t>
      </w:r>
      <w:r>
        <w:rPr>
          <w:rFonts w:eastAsia="Times New Roman" w:cs="Times New Roman"/>
          <w:szCs w:val="24"/>
        </w:rPr>
        <w:t>υρία</w:t>
      </w:r>
      <w:r w:rsidRPr="009B4350">
        <w:rPr>
          <w:rFonts w:eastAsia="Times New Roman" w:cs="Times New Roman"/>
          <w:szCs w:val="24"/>
        </w:rPr>
        <w:t xml:space="preserve"> Πρόεδρε</w:t>
      </w:r>
      <w:r>
        <w:rPr>
          <w:rFonts w:eastAsia="Times New Roman" w:cs="Times New Roman"/>
          <w:szCs w:val="24"/>
        </w:rPr>
        <w:t>, μπορώ να έχω τον λόγο;</w:t>
      </w:r>
    </w:p>
    <w:p w14:paraId="1664ED3D" w14:textId="77777777" w:rsidR="00A97886" w:rsidRDefault="00361846">
      <w:pPr>
        <w:spacing w:line="600" w:lineRule="auto"/>
        <w:ind w:firstLine="720"/>
        <w:jc w:val="both"/>
        <w:rPr>
          <w:rFonts w:eastAsia="Times New Roman"/>
          <w:szCs w:val="24"/>
        </w:rPr>
      </w:pPr>
      <w:r w:rsidRPr="00FA7E8B">
        <w:rPr>
          <w:rFonts w:eastAsia="Times New Roman"/>
          <w:b/>
          <w:szCs w:val="24"/>
        </w:rPr>
        <w:t xml:space="preserve">ΠΡΟΕΔΡΕΥΟΥΣΑ (Αναστασία Χριστοδουλοπούλου): </w:t>
      </w:r>
      <w:r>
        <w:rPr>
          <w:rFonts w:eastAsia="Times New Roman"/>
          <w:szCs w:val="24"/>
        </w:rPr>
        <w:t xml:space="preserve">Ορίστε, κύριε </w:t>
      </w:r>
      <w:proofErr w:type="spellStart"/>
      <w:r>
        <w:rPr>
          <w:rFonts w:eastAsia="Times New Roman"/>
          <w:szCs w:val="24"/>
        </w:rPr>
        <w:t>Ξυδάκη</w:t>
      </w:r>
      <w:proofErr w:type="spellEnd"/>
      <w:r>
        <w:rPr>
          <w:rFonts w:eastAsia="Times New Roman"/>
          <w:szCs w:val="24"/>
        </w:rPr>
        <w:t xml:space="preserve">. </w:t>
      </w:r>
    </w:p>
    <w:p w14:paraId="1664ED3E"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sidRPr="009B4350">
        <w:rPr>
          <w:rFonts w:eastAsia="Times New Roman" w:cs="Times New Roman"/>
          <w:szCs w:val="24"/>
        </w:rPr>
        <w:t>Κ</w:t>
      </w:r>
      <w:r>
        <w:rPr>
          <w:rFonts w:eastAsia="Times New Roman" w:cs="Times New Roman"/>
          <w:szCs w:val="24"/>
        </w:rPr>
        <w:t>υρία Πρόεδρε, δεν θέλω τον λόγο επί προσωπικού, διότι δεν αισθάνομαι ότι με έθιξαν αυτά που είπε η κ. Γεννηματά, αλλά οφείλω εκπροσωπώντας την ομάδα του ΣΥΡΙΖΑ, απόντος του Προέδρου, να πω ότι ζήτησε τον λόγο επί προσωπικού η κ. Γεννηματά και δεν αναφέρθηκ</w:t>
      </w:r>
      <w:r>
        <w:rPr>
          <w:rFonts w:eastAsia="Times New Roman" w:cs="Times New Roman"/>
          <w:szCs w:val="24"/>
        </w:rPr>
        <w:t xml:space="preserve">ε σε τίποτα προσωπικό, διότι όλοι ήμασταν στην Αίθουσα και δεν ακούσαμε να θίξει ο Πρωθυπουργός χθες την κ. Γεννηματά. </w:t>
      </w:r>
    </w:p>
    <w:p w14:paraId="1664ED3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Η κ. Γεννηματά αισθάνεται, βεβαίως, την ανάγκη να συμπληρώσει την αδύναμη χθεσινή της παρουσία στη Βουλή. Αισθάνεται την ανάγκη να υπερα</w:t>
      </w:r>
      <w:r>
        <w:rPr>
          <w:rFonts w:eastAsia="Times New Roman" w:cs="Times New Roman"/>
          <w:szCs w:val="24"/>
        </w:rPr>
        <w:t xml:space="preserve">σπίσει το </w:t>
      </w:r>
      <w:proofErr w:type="spellStart"/>
      <w:r w:rsidRPr="00B820C0">
        <w:rPr>
          <w:rFonts w:eastAsia="Times New Roman" w:cs="Times New Roman"/>
          <w:szCs w:val="24"/>
        </w:rPr>
        <w:t>καταρρέον</w:t>
      </w:r>
      <w:proofErr w:type="spellEnd"/>
      <w:r w:rsidRPr="00B820C0">
        <w:rPr>
          <w:rFonts w:eastAsia="Times New Roman" w:cs="Times New Roman"/>
          <w:szCs w:val="24"/>
        </w:rPr>
        <w:t xml:space="preserve"> κόμμα</w:t>
      </w:r>
      <w:r>
        <w:rPr>
          <w:rFonts w:eastAsia="Times New Roman" w:cs="Times New Roman"/>
          <w:szCs w:val="24"/>
        </w:rPr>
        <w:t xml:space="preserve"> της. Είναι θεμιτό. Είναι σεβαστό. Είναι πολιτική θέση, αλλά γνωρίζει πολύ καλά ότι όλες αυτές οι κουβέντες που λέγονται, ότι ο Τσίπρας και ο ΣΥΡΙΖΑ </w:t>
      </w:r>
      <w:proofErr w:type="spellStart"/>
      <w:r>
        <w:rPr>
          <w:rFonts w:eastAsia="Times New Roman" w:cs="Times New Roman"/>
          <w:szCs w:val="24"/>
        </w:rPr>
        <w:t>διεμβολίζουν</w:t>
      </w:r>
      <w:proofErr w:type="spellEnd"/>
      <w:r>
        <w:rPr>
          <w:rFonts w:eastAsia="Times New Roman" w:cs="Times New Roman"/>
          <w:szCs w:val="24"/>
        </w:rPr>
        <w:t xml:space="preserve"> κέντρα, χώρους κ</w:t>
      </w:r>
      <w:r>
        <w:rPr>
          <w:rFonts w:eastAsia="Times New Roman" w:cs="Times New Roman"/>
          <w:szCs w:val="24"/>
        </w:rPr>
        <w:t>.</w:t>
      </w:r>
      <w:r>
        <w:rPr>
          <w:rFonts w:eastAsia="Times New Roman" w:cs="Times New Roman"/>
          <w:szCs w:val="24"/>
        </w:rPr>
        <w:t>λπ. δεν ισχύουν. Τα κόμματα διαλύονται όταν δεν έχου</w:t>
      </w:r>
      <w:r>
        <w:rPr>
          <w:rFonts w:eastAsia="Times New Roman" w:cs="Times New Roman"/>
          <w:szCs w:val="24"/>
        </w:rPr>
        <w:t>ν τίποτα να πουν. Κανένας άλλος δεν τα γκρεμίζει.</w:t>
      </w:r>
    </w:p>
    <w:p w14:paraId="1664ED40"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τέρυγα του ΣΥΡΙΖΑ)</w:t>
      </w:r>
    </w:p>
    <w:p w14:paraId="1664ED41" w14:textId="77777777" w:rsidR="00A97886" w:rsidRDefault="00361846">
      <w:pPr>
        <w:spacing w:line="600" w:lineRule="auto"/>
        <w:ind w:firstLine="720"/>
        <w:jc w:val="both"/>
        <w:rPr>
          <w:rFonts w:eastAsia="Times New Roman"/>
          <w:szCs w:val="24"/>
        </w:rPr>
      </w:pPr>
      <w:r w:rsidRPr="00FA7E8B">
        <w:rPr>
          <w:rFonts w:eastAsia="Times New Roman"/>
          <w:b/>
          <w:szCs w:val="24"/>
        </w:rPr>
        <w:t xml:space="preserve">ΠΡΟΕΔΡΕΥΟΥΣΑ (Αναστασία Χριστοδουλοπούλου): </w:t>
      </w:r>
      <w:r>
        <w:rPr>
          <w:rFonts w:eastAsia="Times New Roman"/>
          <w:szCs w:val="24"/>
        </w:rPr>
        <w:t xml:space="preserve">Τώρα θα δώσω τον λόγο στον κ. Θηβαίο. Παρακαλώ να τηρηθεί ο χρόνος, γιατί περνάει πολύ γρήγορα. </w:t>
      </w:r>
    </w:p>
    <w:p w14:paraId="1664ED42" w14:textId="77777777" w:rsidR="00A97886" w:rsidRDefault="00361846">
      <w:pPr>
        <w:spacing w:line="600" w:lineRule="auto"/>
        <w:ind w:firstLine="720"/>
        <w:jc w:val="both"/>
        <w:rPr>
          <w:rFonts w:eastAsia="Times New Roman"/>
          <w:szCs w:val="24"/>
        </w:rPr>
      </w:pPr>
      <w:r>
        <w:rPr>
          <w:rFonts w:eastAsia="Times New Roman"/>
          <w:szCs w:val="24"/>
        </w:rPr>
        <w:t>Κύριε συνάδελφε, έχετ</w:t>
      </w:r>
      <w:r>
        <w:rPr>
          <w:rFonts w:eastAsia="Times New Roman"/>
          <w:szCs w:val="24"/>
        </w:rPr>
        <w:t>ε τον λόγο.</w:t>
      </w:r>
    </w:p>
    <w:p w14:paraId="1664ED43" w14:textId="77777777" w:rsidR="00A97886" w:rsidRDefault="00361846">
      <w:pPr>
        <w:spacing w:line="600" w:lineRule="auto"/>
        <w:ind w:firstLine="720"/>
        <w:jc w:val="both"/>
        <w:rPr>
          <w:rFonts w:eastAsia="Times New Roman"/>
          <w:szCs w:val="24"/>
        </w:rPr>
      </w:pPr>
      <w:r>
        <w:rPr>
          <w:rFonts w:eastAsia="Times New Roman"/>
          <w:b/>
          <w:szCs w:val="24"/>
        </w:rPr>
        <w:t xml:space="preserve">ΝΙΚΟΛΑΟΣ ΘΗΒΑΙΟΣ: </w:t>
      </w:r>
      <w:r>
        <w:rPr>
          <w:rFonts w:eastAsia="Times New Roman"/>
          <w:szCs w:val="24"/>
        </w:rPr>
        <w:t>Ευχαριστώ, κυρία Πρόεδρε.</w:t>
      </w:r>
    </w:p>
    <w:p w14:paraId="1664ED44" w14:textId="77777777" w:rsidR="00A97886" w:rsidRDefault="00361846">
      <w:pPr>
        <w:spacing w:line="600" w:lineRule="auto"/>
        <w:ind w:firstLine="720"/>
        <w:jc w:val="both"/>
        <w:rPr>
          <w:rFonts w:eastAsia="Times New Roman"/>
          <w:szCs w:val="24"/>
        </w:rPr>
      </w:pPr>
      <w:r>
        <w:rPr>
          <w:rFonts w:eastAsia="Times New Roman"/>
          <w:szCs w:val="24"/>
        </w:rPr>
        <w:t>Πραγματικά θα περίμενε κανείς από την κ. Γεννηματά ν’ ακούσει κάτι πιο πρωτότυπο και όχι να επαναλαμβάνει πράγματα που έχει πει επί είκοσι φορές με μια ιδιαίτερα μονότονη τάση. Βέβαια, αυτή είναι, αυτ</w:t>
      </w:r>
      <w:r>
        <w:rPr>
          <w:rFonts w:eastAsia="Times New Roman"/>
          <w:szCs w:val="24"/>
        </w:rPr>
        <w:t xml:space="preserve">ά λέει. </w:t>
      </w:r>
    </w:p>
    <w:p w14:paraId="1664ED45" w14:textId="77777777" w:rsidR="00A97886" w:rsidRDefault="00361846">
      <w:pPr>
        <w:spacing w:line="600" w:lineRule="auto"/>
        <w:ind w:firstLine="720"/>
        <w:jc w:val="both"/>
        <w:rPr>
          <w:rFonts w:eastAsia="Times New Roman"/>
          <w:szCs w:val="24"/>
        </w:rPr>
      </w:pPr>
      <w:r>
        <w:rPr>
          <w:rFonts w:eastAsia="Times New Roman"/>
          <w:szCs w:val="24"/>
        </w:rPr>
        <w:lastRenderedPageBreak/>
        <w:t xml:space="preserve">Έχουν ακουστεί πολλά επιχειρήματα και θα ήθελα να πω απλά ορισμένα πράγματα με το όνομά τους. Νέα Δημοκρατία και ΠΑΣΟΚ ήταν και είναι υπέρ της σύνθετης ονομασίας. </w:t>
      </w:r>
    </w:p>
    <w:p w14:paraId="1664ED46" w14:textId="77777777" w:rsidR="00A97886" w:rsidRDefault="00361846">
      <w:pPr>
        <w:spacing w:line="600" w:lineRule="auto"/>
        <w:ind w:firstLine="720"/>
        <w:jc w:val="both"/>
        <w:rPr>
          <w:rFonts w:eastAsia="Times New Roman"/>
          <w:szCs w:val="24"/>
        </w:rPr>
      </w:pPr>
      <w:r>
        <w:rPr>
          <w:rFonts w:eastAsia="Times New Roman"/>
          <w:szCs w:val="24"/>
        </w:rPr>
        <w:t>Ξαναλέω -και το τονίζω- Νέα Δημοκρατία και ΠΑΣΟΚ δεν έχουν κα</w:t>
      </w:r>
      <w:r>
        <w:rPr>
          <w:rFonts w:eastAsia="Times New Roman"/>
          <w:szCs w:val="24"/>
        </w:rPr>
        <w:t>μ</w:t>
      </w:r>
      <w:r>
        <w:rPr>
          <w:rFonts w:eastAsia="Times New Roman"/>
          <w:szCs w:val="24"/>
        </w:rPr>
        <w:t>μία αντίρρηση με τη χ</w:t>
      </w:r>
      <w:r>
        <w:rPr>
          <w:rFonts w:eastAsia="Times New Roman"/>
          <w:szCs w:val="24"/>
        </w:rPr>
        <w:t xml:space="preserve">ρήση του όρου «Μακεδονία» ως συνθετικό της ονομασίας της </w:t>
      </w:r>
      <w:proofErr w:type="spellStart"/>
      <w:r>
        <w:rPr>
          <w:rFonts w:eastAsia="Times New Roman"/>
          <w:szCs w:val="24"/>
        </w:rPr>
        <w:t>γείτονος</w:t>
      </w:r>
      <w:proofErr w:type="spellEnd"/>
      <w:r>
        <w:rPr>
          <w:rFonts w:eastAsia="Times New Roman"/>
          <w:szCs w:val="24"/>
        </w:rPr>
        <w:t xml:space="preserve"> χώρας. Πώς θα μπορούσε άλλωστε, όταν και τα δύο κόμματα από το 2007 το έχουν ζητήσει ξανά και ξανά, σύνθετη ονομασία με γεωγραφικό προσδιορισμό;</w:t>
      </w:r>
    </w:p>
    <w:p w14:paraId="1664ED47" w14:textId="77777777" w:rsidR="00A97886" w:rsidRDefault="00361846">
      <w:pPr>
        <w:spacing w:line="600" w:lineRule="auto"/>
        <w:ind w:firstLine="720"/>
        <w:jc w:val="both"/>
        <w:rPr>
          <w:rFonts w:eastAsia="Times New Roman"/>
          <w:szCs w:val="24"/>
        </w:rPr>
      </w:pPr>
      <w:r>
        <w:rPr>
          <w:rFonts w:eastAsia="Times New Roman"/>
          <w:szCs w:val="24"/>
        </w:rPr>
        <w:t>Ιστορικά υπήρξαν πολλές «</w:t>
      </w:r>
      <w:proofErr w:type="spellStart"/>
      <w:r>
        <w:rPr>
          <w:rFonts w:eastAsia="Times New Roman"/>
          <w:szCs w:val="24"/>
        </w:rPr>
        <w:t>Μακεδονίες</w:t>
      </w:r>
      <w:proofErr w:type="spellEnd"/>
      <w:r>
        <w:rPr>
          <w:rFonts w:eastAsia="Times New Roman"/>
          <w:szCs w:val="24"/>
        </w:rPr>
        <w:t>»: Η αρχαί</w:t>
      </w:r>
      <w:r>
        <w:rPr>
          <w:rFonts w:eastAsia="Times New Roman"/>
          <w:szCs w:val="24"/>
        </w:rPr>
        <w:t xml:space="preserve">α ελληνική Μακεδονία, η Ρωμαϊκή, η Οθωμανική και ας μας έμαθε μια νέα ιστορία χθες ο κ. Σαμαράς που δεν ξέρω πού την έχει βρει γραμμένη. </w:t>
      </w:r>
    </w:p>
    <w:p w14:paraId="1664ED48" w14:textId="77777777" w:rsidR="00A97886" w:rsidRDefault="00361846">
      <w:pPr>
        <w:spacing w:line="600" w:lineRule="auto"/>
        <w:ind w:firstLine="720"/>
        <w:jc w:val="both"/>
        <w:rPr>
          <w:rFonts w:eastAsia="Times New Roman"/>
          <w:szCs w:val="24"/>
        </w:rPr>
      </w:pPr>
      <w:r>
        <w:rPr>
          <w:rFonts w:eastAsia="Times New Roman"/>
          <w:szCs w:val="24"/>
        </w:rPr>
        <w:t>Ας μην κάνουμε ένα ακόμη μάθημα ιστορίας, αρκεί να δούμε πώς όποιος αρνείται σήμερα ότι γεωγραφικά η Μακεδονία μοιράζε</w:t>
      </w:r>
      <w:r>
        <w:rPr>
          <w:rFonts w:eastAsia="Times New Roman"/>
          <w:szCs w:val="24"/>
        </w:rPr>
        <w:t xml:space="preserve">ται ανάμεσα σε τέσσερα κράτη είναι σαν να αμφισβητεί τη Συνθήκη του Βουκουρεστίου το 1913, με την οποία η Ελλάδα πήρε το 51% της Μακεδονίας. </w:t>
      </w:r>
    </w:p>
    <w:p w14:paraId="1664ED49" w14:textId="77777777" w:rsidR="00A97886" w:rsidRDefault="00361846">
      <w:pPr>
        <w:spacing w:line="600" w:lineRule="auto"/>
        <w:ind w:firstLine="720"/>
        <w:jc w:val="both"/>
        <w:rPr>
          <w:rFonts w:eastAsia="Times New Roman"/>
          <w:szCs w:val="24"/>
        </w:rPr>
      </w:pPr>
      <w:r>
        <w:rPr>
          <w:rFonts w:eastAsia="Times New Roman"/>
          <w:szCs w:val="24"/>
        </w:rPr>
        <w:lastRenderedPageBreak/>
        <w:t>Το ότι η Μακεδονία είναι μια μπορεί να ακούγεται ευχάριστο στα αυτιά πολλών, είναι, όμως, ασυγχώρητο να εκστομίζετ</w:t>
      </w:r>
      <w:r>
        <w:rPr>
          <w:rFonts w:eastAsia="Times New Roman"/>
          <w:szCs w:val="24"/>
        </w:rPr>
        <w:t>αι από υπεύθυνα πολιτικά χείλη. Όσοι υποτιμούν τη νοημοσύνη του λαού σφάλουν. Οι Ελληνίδες και οι Έλληνες καταλαβαίνουν πως η γειτονική χώρα χρησιμοποιεί ήδη τον όρο «Μακεδονία» και πως αυτός χρησιμοποιείται και επισήμως από το ελληνικό κράτος ως Πρώην Γιο</w:t>
      </w:r>
      <w:r>
        <w:rPr>
          <w:rFonts w:eastAsia="Times New Roman"/>
          <w:szCs w:val="24"/>
        </w:rPr>
        <w:t xml:space="preserve">υγκοσλαβική Δημοκρατία της Μακεδονίας. </w:t>
      </w:r>
    </w:p>
    <w:p w14:paraId="1664ED4A" w14:textId="77777777" w:rsidR="00A97886" w:rsidRDefault="00361846">
      <w:pPr>
        <w:spacing w:line="600" w:lineRule="auto"/>
        <w:ind w:firstLine="720"/>
        <w:jc w:val="both"/>
        <w:rPr>
          <w:rFonts w:eastAsia="Times New Roman"/>
          <w:szCs w:val="24"/>
        </w:rPr>
      </w:pPr>
      <w:r>
        <w:rPr>
          <w:rFonts w:eastAsia="Times New Roman"/>
          <w:szCs w:val="24"/>
        </w:rPr>
        <w:t xml:space="preserve">Όλος ο κόσμος την αναγνωρίζει ως </w:t>
      </w:r>
      <w:r>
        <w:rPr>
          <w:rFonts w:eastAsia="Times New Roman"/>
          <w:szCs w:val="24"/>
        </w:rPr>
        <w:t>«</w:t>
      </w:r>
      <w:r>
        <w:rPr>
          <w:rFonts w:eastAsia="Times New Roman"/>
          <w:szCs w:val="24"/>
        </w:rPr>
        <w:t>Δημοκρατία της Μακεδονίας</w:t>
      </w:r>
      <w:r>
        <w:rPr>
          <w:rFonts w:eastAsia="Times New Roman"/>
          <w:szCs w:val="24"/>
        </w:rPr>
        <w:t>»</w:t>
      </w:r>
      <w:r>
        <w:rPr>
          <w:rFonts w:eastAsia="Times New Roman"/>
          <w:szCs w:val="24"/>
        </w:rPr>
        <w:t xml:space="preserve"> και σήμερα θα την αναγνωρίζει ως </w:t>
      </w:r>
      <w:r>
        <w:rPr>
          <w:rFonts w:eastAsia="Times New Roman"/>
          <w:szCs w:val="24"/>
        </w:rPr>
        <w:t>«</w:t>
      </w:r>
      <w:r>
        <w:rPr>
          <w:rFonts w:eastAsia="Times New Roman"/>
          <w:szCs w:val="24"/>
        </w:rPr>
        <w:t>Βόρεια Μακεδονία</w:t>
      </w:r>
      <w:r>
        <w:rPr>
          <w:rFonts w:eastAsia="Times New Roman"/>
          <w:szCs w:val="24"/>
        </w:rPr>
        <w:t>»</w:t>
      </w:r>
      <w:r>
        <w:rPr>
          <w:rFonts w:eastAsia="Times New Roman"/>
          <w:szCs w:val="24"/>
        </w:rPr>
        <w:t>, δηλαδή μια Μακεδονία που δεν έχει σχέση με την ελληνική Μακεδονία από την αρχαιότητα μέχρι σήμερα.</w:t>
      </w:r>
    </w:p>
    <w:p w14:paraId="1664ED4B" w14:textId="77777777" w:rsidR="00A97886" w:rsidRDefault="00361846">
      <w:pPr>
        <w:spacing w:line="600" w:lineRule="auto"/>
        <w:ind w:firstLine="720"/>
        <w:jc w:val="both"/>
        <w:rPr>
          <w:rFonts w:eastAsia="Times New Roman" w:cs="Times New Roman"/>
          <w:szCs w:val="24"/>
        </w:rPr>
      </w:pPr>
      <w:proofErr w:type="spellStart"/>
      <w:r>
        <w:rPr>
          <w:rFonts w:eastAsia="Times New Roman" w:cs="Times New Roman"/>
          <w:szCs w:val="24"/>
        </w:rPr>
        <w:t>Συν</w:t>
      </w:r>
      <w:r>
        <w:rPr>
          <w:rFonts w:eastAsia="Times New Roman" w:cs="Times New Roman"/>
          <w:szCs w:val="24"/>
        </w:rPr>
        <w:t>αδέλφισσες</w:t>
      </w:r>
      <w:proofErr w:type="spellEnd"/>
      <w:r>
        <w:rPr>
          <w:rFonts w:eastAsia="Times New Roman" w:cs="Times New Roman"/>
          <w:szCs w:val="24"/>
        </w:rPr>
        <w:t xml:space="preserve"> και συνάδελφοι, Νέα Δημοκρατία και ΠΑΣΟΚ διαχειρίστηκαν τις τύχες αυτού του τόπου για σαράντα χρόνια τόσο σε οικονομικό επίπεδο όσο και σε επίπεδο εξωτερικής πολιτικής. Και ενώ στο οικονομικό επίπεδο οι ευθύνες είναι πρωτοφανείς στην κατάπτωση τ</w:t>
      </w:r>
      <w:r>
        <w:rPr>
          <w:rFonts w:eastAsia="Times New Roman" w:cs="Times New Roman"/>
          <w:szCs w:val="24"/>
        </w:rPr>
        <w:t xml:space="preserve">ης χώρας μας και αυταπόδεικτες, στο πεδίο της εξωτερικής πολιτικής επιχειρούν να εμφανιστούν σαν αποκλειστικοί πατριώτες. Παλιά μας τέχνη κόσκινο, θα μου πείτε. </w:t>
      </w:r>
    </w:p>
    <w:p w14:paraId="1664ED4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Πράγματι, η Συμφωνία των Πρεσπών λειτουργεί ως καταλύτης στις πολιτικές εξελίξεις, κάτι που δε</w:t>
      </w:r>
      <w:r>
        <w:rPr>
          <w:rFonts w:eastAsia="Times New Roman" w:cs="Times New Roman"/>
          <w:szCs w:val="24"/>
        </w:rPr>
        <w:t xml:space="preserve">ν μπορεί να το καταλάβει το ΚΙΝΑΛ σήμερα. Η Νέα Δημοκρατία, επιλέγοντας την ακροδεξιά πολιτική ατζέντα και ρητορική για το </w:t>
      </w:r>
      <w:r>
        <w:rPr>
          <w:rFonts w:eastAsia="Times New Roman" w:cs="Times New Roman"/>
          <w:szCs w:val="24"/>
        </w:rPr>
        <w:t>μακεδονικό</w:t>
      </w:r>
      <w:r>
        <w:rPr>
          <w:rFonts w:eastAsia="Times New Roman" w:cs="Times New Roman"/>
          <w:szCs w:val="24"/>
        </w:rPr>
        <w:t>, προσπαθεί όχι μόνο να ψαρέψει στα θολά νερά του λαϊκισμού, αλλά και να κρύψει την πολιτική των απολύσεων που ετοιμάζει, τ</w:t>
      </w:r>
      <w:r>
        <w:rPr>
          <w:rFonts w:eastAsia="Times New Roman" w:cs="Times New Roman"/>
          <w:szCs w:val="24"/>
        </w:rPr>
        <w:t xml:space="preserve">ης λιτότητας, του ασφαλιστικού </w:t>
      </w:r>
      <w:proofErr w:type="spellStart"/>
      <w:r>
        <w:rPr>
          <w:rFonts w:eastAsia="Times New Roman" w:cs="Times New Roman"/>
          <w:szCs w:val="24"/>
        </w:rPr>
        <w:t>Πινοσέτ</w:t>
      </w:r>
      <w:proofErr w:type="spellEnd"/>
      <w:r>
        <w:rPr>
          <w:rFonts w:eastAsia="Times New Roman" w:cs="Times New Roman"/>
          <w:szCs w:val="24"/>
        </w:rPr>
        <w:t>, της ιδιωτικοποίησης της δημόσιας υγείας και παιδείας.</w:t>
      </w:r>
    </w:p>
    <w:p w14:paraId="1664ED4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Το ΚΙΝΑΛ, παγιδευμένο στην πολιτική της στρατηγικής ήττας του ΣΥΡΙΖΑ, επιλέγει τη συμπόρευση με τη Νέα Δημοκρατία και στο </w:t>
      </w:r>
      <w:r>
        <w:rPr>
          <w:rFonts w:eastAsia="Times New Roman" w:cs="Times New Roman"/>
          <w:szCs w:val="24"/>
        </w:rPr>
        <w:t>μακεδονικό</w:t>
      </w:r>
      <w:r>
        <w:rPr>
          <w:rFonts w:eastAsia="Times New Roman" w:cs="Times New Roman"/>
          <w:szCs w:val="24"/>
        </w:rPr>
        <w:t>. Αμήχανο και ανήμπορο να αντι</w:t>
      </w:r>
      <w:r>
        <w:rPr>
          <w:rFonts w:eastAsia="Times New Roman" w:cs="Times New Roman"/>
          <w:szCs w:val="24"/>
        </w:rPr>
        <w:t>σταθεί στις τάσεις αυτοδιάλυσης, έχει γυρίσει την πλάτη στον προοδευτικό κόσμο.</w:t>
      </w:r>
    </w:p>
    <w:p w14:paraId="1664ED4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Είναι αλήθεια ότι μεγάλη μερίδα του κόσμου αντιδρά στη χρήση του όρου «Μακεδονία». Και αυτό, γιατί από τις αρχές της δεκαετίας του 1990 Νέα Δημοκρατία και ΠΑΣΟΚ έχουν επιβάλει έναν ακραίο στρουθοκαμηλισμό. Δεν πάνε να τη λένε όλοι σκέτη Μακεδονία; Εμείς θα</w:t>
      </w:r>
      <w:r>
        <w:rPr>
          <w:rFonts w:eastAsia="Times New Roman" w:cs="Times New Roman"/>
          <w:szCs w:val="24"/>
        </w:rPr>
        <w:t xml:space="preserve"> τη λέμε Σκόπια. </w:t>
      </w:r>
    </w:p>
    <w:p w14:paraId="1664ED4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Έλα, όμως, που αυτό έχει κοντά ποδάρια! Έτσι δεν κάνεις εξωτερική πολιτική. Κυρίως, έτσι δεν είσαι πατριώτης. Έτσι κάνεις κακό στη χώρα σου, έτσι καλλιεργείς έναν άγονο εθνικισμό, έτσι απομονώνεσαι διεθνώς, σπαταλώντας πολύτιμο διπλωματικ</w:t>
      </w:r>
      <w:r>
        <w:rPr>
          <w:rFonts w:eastAsia="Times New Roman" w:cs="Times New Roman"/>
          <w:szCs w:val="24"/>
        </w:rPr>
        <w:t xml:space="preserve">ό κεφάλαιο, ενώ αμφισβητείς την ίδια σου την </w:t>
      </w:r>
      <w:r>
        <w:rPr>
          <w:rFonts w:eastAsia="Times New Roman" w:cs="Times New Roman"/>
          <w:szCs w:val="24"/>
        </w:rPr>
        <w:t>ιστορία</w:t>
      </w:r>
      <w:r>
        <w:rPr>
          <w:rFonts w:eastAsia="Times New Roman" w:cs="Times New Roman"/>
          <w:szCs w:val="24"/>
        </w:rPr>
        <w:t xml:space="preserve">, ενώ προσβάλλεις έναν ολόκληρο λαό. </w:t>
      </w:r>
    </w:p>
    <w:p w14:paraId="1664ED5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Όλοι συνομολογούν σήμερα πως η σημερινή Μακεδονία, με τη Συμφωνία των Πρεσπών, δεν έχει κα</w:t>
      </w:r>
      <w:r>
        <w:rPr>
          <w:rFonts w:eastAsia="Times New Roman" w:cs="Times New Roman"/>
          <w:szCs w:val="24"/>
        </w:rPr>
        <w:t>μ</w:t>
      </w:r>
      <w:r>
        <w:rPr>
          <w:rFonts w:eastAsia="Times New Roman" w:cs="Times New Roman"/>
          <w:szCs w:val="24"/>
        </w:rPr>
        <w:t>μία σχέση με τη Μακεδονία του Μεγάλου Αλεξάνδρου. Φαίνεται, δηλαδή, πως ακό</w:t>
      </w:r>
      <w:r>
        <w:rPr>
          <w:rFonts w:eastAsia="Times New Roman" w:cs="Times New Roman"/>
          <w:szCs w:val="24"/>
        </w:rPr>
        <w:t>μα και οι βόρειοι γείτονές μας βαρέθηκαν να ζουν με ένα ψέμα. Επέλεξαν να απορρίψουν τα ψέματα, που τους τάιζαν ομοϊδεάτες της Νέας Δημοκρατίας, εθνικιστές, όπως ο Γκρουέφσκι, και επέλεξαν να φωνάξουν δυνατά σε όλον τον κόσμο «δεν έχουμε σχέση με τη Μακεδο</w:t>
      </w:r>
      <w:r>
        <w:rPr>
          <w:rFonts w:eastAsia="Times New Roman" w:cs="Times New Roman"/>
          <w:szCs w:val="24"/>
        </w:rPr>
        <w:t xml:space="preserve">νία του Μεγάλου Αλεξάνδρου». </w:t>
      </w:r>
    </w:p>
    <w:p w14:paraId="1664ED5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Όμως, και εδώ υπάρχουν οπαδοί του Γκρουέφσκι. Αυτές τις ημέρες γίνεται στη Θεσσαλονίκη το συνέδριο της ΚΕΔΕ με θέμα τη συνταγματική </w:t>
      </w:r>
      <w:r>
        <w:rPr>
          <w:rFonts w:eastAsia="Times New Roman" w:cs="Times New Roman"/>
          <w:szCs w:val="24"/>
        </w:rPr>
        <w:t>Αναθεώρηση</w:t>
      </w:r>
      <w:r>
        <w:rPr>
          <w:rFonts w:eastAsia="Times New Roman" w:cs="Times New Roman"/>
          <w:szCs w:val="24"/>
        </w:rPr>
        <w:t>. Τα συμπεράσματα του συνεδρίου τα συνόψισε ο κ. Πατούλης στην παρακάτω δήλωση: «Την</w:t>
      </w:r>
      <w:r>
        <w:rPr>
          <w:rFonts w:eastAsia="Times New Roman" w:cs="Times New Roman"/>
          <w:szCs w:val="24"/>
        </w:rPr>
        <w:t xml:space="preserve"> Πέμπτη θα είμαστε μέσα στη Βουλή, θέλοντας να δώσουμε </w:t>
      </w:r>
      <w:r>
        <w:rPr>
          <w:rFonts w:eastAsia="Times New Roman" w:cs="Times New Roman"/>
          <w:szCs w:val="24"/>
        </w:rPr>
        <w:lastRenderedPageBreak/>
        <w:t xml:space="preserve">το στίγμα σε όλους εκείνους τους Βουλευτές να σκεφθούν μέσα από τη συνείδησή τους και όχι μέσα από την κομματική τους προσταγή». </w:t>
      </w:r>
    </w:p>
    <w:p w14:paraId="1664ED5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Είναι γνωστή, βέβαια, η πολιτική αμετροέπεια και αλαζονεία του κ. Πατού</w:t>
      </w:r>
      <w:r>
        <w:rPr>
          <w:rFonts w:eastAsia="Times New Roman" w:cs="Times New Roman"/>
          <w:szCs w:val="24"/>
        </w:rPr>
        <w:t xml:space="preserve">λη, που θεωρεί τους Βουλευτές πολιτικά ασυνείδητους και κομματικά καταναγκασμένους. Αυτό, όμως είναι το λιγότερο. Το χειρότερο είναι ότι χρησιμοποιεί έναν κατ’ εξοχήν λαϊκό θεσμό, την </w:t>
      </w:r>
      <w:r>
        <w:rPr>
          <w:rFonts w:eastAsia="Times New Roman" w:cs="Times New Roman"/>
          <w:szCs w:val="24"/>
        </w:rPr>
        <w:t>τοπική αυτοδιοίκηση</w:t>
      </w:r>
      <w:r>
        <w:rPr>
          <w:rFonts w:eastAsia="Times New Roman" w:cs="Times New Roman"/>
          <w:szCs w:val="24"/>
        </w:rPr>
        <w:t>, που πρεσβεύει συναίνεση, κοινωνική συνοχή και αλληλ</w:t>
      </w:r>
      <w:r>
        <w:rPr>
          <w:rFonts w:eastAsia="Times New Roman" w:cs="Times New Roman"/>
          <w:szCs w:val="24"/>
        </w:rPr>
        <w:t>εγγύη, για να διχάσει τους πολίτες με έναν ανιστόρητο και εθνικά επικίνδυνο τρόπο.</w:t>
      </w:r>
    </w:p>
    <w:p w14:paraId="1664ED5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Νομίζω πως από αύριο και ο δικός μας λαός μπορεί να φωνάζει στον υπόλοιπο κόσμο: Η </w:t>
      </w:r>
      <w:r>
        <w:rPr>
          <w:rFonts w:eastAsia="Times New Roman" w:cs="Times New Roman"/>
          <w:szCs w:val="24"/>
        </w:rPr>
        <w:t xml:space="preserve">ιστορία </w:t>
      </w:r>
      <w:r>
        <w:rPr>
          <w:rFonts w:eastAsia="Times New Roman" w:cs="Times New Roman"/>
          <w:szCs w:val="24"/>
        </w:rPr>
        <w:t xml:space="preserve">μας δεν παραχαράσσεται. Δεν φοβόμαστε το μέλλον, το σχεδιάζουμε με αισιοδοξία. Οι </w:t>
      </w:r>
      <w:r>
        <w:rPr>
          <w:rFonts w:eastAsia="Times New Roman" w:cs="Times New Roman"/>
          <w:szCs w:val="24"/>
        </w:rPr>
        <w:t>μαύρες μέρες των μνημονίων είναι πίσω μας και ένα μέλλον συνύπαρξης και ειρήνης με τους γείτονές μας είναι το πεπρωμένο μας.</w:t>
      </w:r>
    </w:p>
    <w:p w14:paraId="1664ED5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Ευχαριστώ.</w:t>
      </w:r>
    </w:p>
    <w:p w14:paraId="1664ED55" w14:textId="77777777" w:rsidR="00A97886" w:rsidRDefault="00361846">
      <w:pPr>
        <w:spacing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1664ED56"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sidRPr="00CA622C">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Ευχαριστούμε.</w:t>
      </w:r>
    </w:p>
    <w:p w14:paraId="1664ED57"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Θα δώσω τον λόγο </w:t>
      </w:r>
      <w:r>
        <w:rPr>
          <w:rFonts w:eastAsia="Times New Roman" w:cs="Times New Roman"/>
          <w:szCs w:val="24"/>
        </w:rPr>
        <w:t>στον κ. Κουράκη, Αντιπρόεδρο της Βουλής.</w:t>
      </w:r>
    </w:p>
    <w:p w14:paraId="1664ED58"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Κυρία Πρόεδρε, μια ενημέρωση μπορείτε να μας κάνετε για τον κατάλογο; Τι γίνεται;</w:t>
      </w:r>
    </w:p>
    <w:p w14:paraId="1664ED59"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sidRPr="00CA622C">
        <w:rPr>
          <w:rFonts w:eastAsia="Times New Roman" w:cs="Times New Roman"/>
          <w:b/>
          <w:szCs w:val="24"/>
        </w:rPr>
        <w:t xml:space="preserve">ΠΡΟΕΔΡΕΥΟΥΣΑ (Αναστασία Χριστοδουλοπούλου): </w:t>
      </w:r>
      <w:r>
        <w:rPr>
          <w:rFonts w:eastAsia="Times New Roman" w:cs="Times New Roman"/>
          <w:szCs w:val="24"/>
        </w:rPr>
        <w:t>Θα σας πω. Τώρα θα μιλήσει ο κ. Κουράκης, μετά ο κ. Ηλιόπουλος από τη</w:t>
      </w:r>
      <w:r>
        <w:rPr>
          <w:rFonts w:eastAsia="Times New Roman" w:cs="Times New Roman"/>
          <w:szCs w:val="24"/>
        </w:rPr>
        <w:t xml:space="preserve"> Χρυσή Αυγή, μετά η Υφυπουργός Αγροτικής Ανάπτυξης και Τροφίμων κ. </w:t>
      </w:r>
      <w:proofErr w:type="spellStart"/>
      <w:r>
        <w:rPr>
          <w:rFonts w:eastAsia="Times New Roman" w:cs="Times New Roman"/>
          <w:szCs w:val="24"/>
        </w:rPr>
        <w:t>Τελιγιορίδου</w:t>
      </w:r>
      <w:proofErr w:type="spellEnd"/>
      <w:r>
        <w:rPr>
          <w:rFonts w:eastAsia="Times New Roman" w:cs="Times New Roman"/>
          <w:szCs w:val="24"/>
        </w:rPr>
        <w:t xml:space="preserve"> και μετά θα συνεχίσουμε με τον κατάλογο.</w:t>
      </w:r>
    </w:p>
    <w:p w14:paraId="1664ED5A"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Σήμερα είναι η μέρα των Βουλευτών. Κάνουμε συνεδρίαση ειδική για τους Βουλευτές, για να μιλήσουν.</w:t>
      </w:r>
    </w:p>
    <w:p w14:paraId="1664ED5B"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sidRPr="00CA622C">
        <w:rPr>
          <w:rFonts w:eastAsia="Times New Roman" w:cs="Times New Roman"/>
          <w:b/>
          <w:szCs w:val="24"/>
        </w:rPr>
        <w:t>ΠΡΟΕΔΡΕΥΟΥΣΑ (</w:t>
      </w:r>
      <w:r w:rsidRPr="00CA622C">
        <w:rPr>
          <w:rFonts w:eastAsia="Times New Roman" w:cs="Times New Roman"/>
          <w:b/>
          <w:szCs w:val="24"/>
        </w:rPr>
        <w:t xml:space="preserve">Αναστασία Χριστοδουλοπούλου): </w:t>
      </w:r>
      <w:r>
        <w:rPr>
          <w:rFonts w:eastAsia="Times New Roman" w:cs="Times New Roman"/>
          <w:szCs w:val="24"/>
        </w:rPr>
        <w:t>Να σας διαβάσω μια ανακοίνωση, για να συνεννοηθούμε. Θα ήθελα να ενημερώσω το Σώμα ότι μετά την ολοκλήρωση της συ</w:t>
      </w:r>
      <w:r>
        <w:rPr>
          <w:rFonts w:eastAsia="Times New Roman" w:cs="Times New Roman"/>
          <w:szCs w:val="24"/>
        </w:rPr>
        <w:lastRenderedPageBreak/>
        <w:t>ζήτησης, περίπου στις 14.30΄, θα διεξαχθεί ονομαστική ψηφοφορία επί του νομοσχεδίου δια εκφωνήσεως, μετά από αίτη</w:t>
      </w:r>
      <w:r>
        <w:rPr>
          <w:rFonts w:eastAsia="Times New Roman" w:cs="Times New Roman"/>
          <w:szCs w:val="24"/>
        </w:rPr>
        <w:t>μα του Προέδρου της Βουλής, σύμφωνα με το άρθρο 72 παράγραφος 1 εδάφιο γ΄. Έτσι και αλλιώς, από χθες έχουμε ανακοινώσει ότι στις 14.30΄ θα γίνει η ψηφοφορία.</w:t>
      </w:r>
    </w:p>
    <w:p w14:paraId="1664ED5C"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 προλάβουμε να μιλήσουμε οι Βουλευτές!</w:t>
      </w:r>
    </w:p>
    <w:p w14:paraId="1664ED5D"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sidRPr="00CA622C">
        <w:rPr>
          <w:rFonts w:eastAsia="Times New Roman" w:cs="Times New Roman"/>
          <w:b/>
          <w:szCs w:val="24"/>
        </w:rPr>
        <w:t>ΠΡΟΕΔΡΕΥΟΥΣΑ (Αναστασία Χριστοδουλ</w:t>
      </w:r>
      <w:r w:rsidRPr="00CA622C">
        <w:rPr>
          <w:rFonts w:eastAsia="Times New Roman" w:cs="Times New Roman"/>
          <w:b/>
          <w:szCs w:val="24"/>
        </w:rPr>
        <w:t xml:space="preserve">οπούλου): </w:t>
      </w:r>
      <w:r>
        <w:rPr>
          <w:rFonts w:eastAsia="Times New Roman" w:cs="Times New Roman"/>
          <w:szCs w:val="24"/>
        </w:rPr>
        <w:t>Προσπαθήστε, λοιπόν, να τηρείτε τον χρόνο, για να μιλήσουν όσο περισσότεροι γίνεται. Δεν μπορούμε να φτάσουμε στις πέντε μέρες, για να μιλήσουν όλοι.</w:t>
      </w:r>
    </w:p>
    <w:p w14:paraId="1664ED5E"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w:t>
      </w:r>
      <w:r>
        <w:rPr>
          <w:rFonts w:eastAsia="Times New Roman" w:cs="Times New Roman"/>
          <w:b/>
          <w:szCs w:val="24"/>
        </w:rPr>
        <w:t>ΓΕΩΡΓΙΟΣ</w:t>
      </w:r>
      <w:r>
        <w:rPr>
          <w:rFonts w:eastAsia="Times New Roman" w:cs="Times New Roman"/>
          <w:b/>
          <w:szCs w:val="24"/>
        </w:rPr>
        <w:t xml:space="preserve"> ΔΕΝΔΙΑΣ:</w:t>
      </w:r>
      <w:r>
        <w:rPr>
          <w:rFonts w:eastAsia="Times New Roman" w:cs="Times New Roman"/>
          <w:szCs w:val="24"/>
        </w:rPr>
        <w:t xml:space="preserve"> Κυρία Πρόεδρε, μου επιτρέπετε;</w:t>
      </w:r>
    </w:p>
    <w:p w14:paraId="1664ED5F"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sidRPr="00CA622C">
        <w:rPr>
          <w:rFonts w:eastAsia="Times New Roman" w:cs="Times New Roman"/>
          <w:b/>
          <w:szCs w:val="24"/>
        </w:rPr>
        <w:t>ΠΡΟΕΔΡΕΥΟΥΣΑ (Αναστασία Χριστοδουλοπ</w:t>
      </w:r>
      <w:r w:rsidRPr="00CA622C">
        <w:rPr>
          <w:rFonts w:eastAsia="Times New Roman" w:cs="Times New Roman"/>
          <w:b/>
          <w:szCs w:val="24"/>
        </w:rPr>
        <w:t xml:space="preserve">ούλου): </w:t>
      </w:r>
      <w:r w:rsidRPr="00CA622C">
        <w:rPr>
          <w:rFonts w:eastAsia="Times New Roman" w:cs="Times New Roman"/>
          <w:szCs w:val="24"/>
        </w:rPr>
        <w:t>Κ</w:t>
      </w:r>
      <w:r>
        <w:rPr>
          <w:rFonts w:eastAsia="Times New Roman" w:cs="Times New Roman"/>
          <w:szCs w:val="24"/>
        </w:rPr>
        <w:t xml:space="preserve">ύριε </w:t>
      </w:r>
      <w:proofErr w:type="spellStart"/>
      <w:r>
        <w:rPr>
          <w:rFonts w:eastAsia="Times New Roman" w:cs="Times New Roman"/>
          <w:szCs w:val="24"/>
        </w:rPr>
        <w:t>Δένδια</w:t>
      </w:r>
      <w:proofErr w:type="spellEnd"/>
      <w:r>
        <w:rPr>
          <w:rFonts w:eastAsia="Times New Roman" w:cs="Times New Roman"/>
          <w:szCs w:val="24"/>
        </w:rPr>
        <w:t>, έχετε τον λόγο.</w:t>
      </w:r>
    </w:p>
    <w:p w14:paraId="1664ED60"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ΓΕΩΡΓΙΟΣ</w:t>
      </w:r>
      <w:r>
        <w:rPr>
          <w:rFonts w:eastAsia="Times New Roman" w:cs="Times New Roman"/>
          <w:b/>
          <w:szCs w:val="24"/>
        </w:rPr>
        <w:t xml:space="preserve"> ΔΕΝΔΙΑΣ:</w:t>
      </w:r>
      <w:r>
        <w:rPr>
          <w:rFonts w:eastAsia="Times New Roman" w:cs="Times New Roman"/>
          <w:szCs w:val="24"/>
        </w:rPr>
        <w:t xml:space="preserve"> Πάντως, η συνεννόηση με τον Πρόεδρο της Βουλής ήταν ότι θα μιλήσουν όλοι οι συνάδελφοι του καταλόγου.</w:t>
      </w:r>
    </w:p>
    <w:p w14:paraId="1664ED61"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ΓΕΡΑΣΙΜΟΣ ΓΙΑΚΟΥΜΑΤΟΣ:</w:t>
      </w:r>
      <w:r>
        <w:rPr>
          <w:rFonts w:eastAsia="Times New Roman" w:cs="Times New Roman"/>
          <w:szCs w:val="24"/>
        </w:rPr>
        <w:t xml:space="preserve"> Έτσι.</w:t>
      </w:r>
    </w:p>
    <w:p w14:paraId="1664ED62"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sidRPr="00CA622C">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Εντάξει, κύριε </w:t>
      </w:r>
      <w:proofErr w:type="spellStart"/>
      <w:r>
        <w:rPr>
          <w:rFonts w:eastAsia="Times New Roman" w:cs="Times New Roman"/>
          <w:szCs w:val="24"/>
        </w:rPr>
        <w:t>Δένδια</w:t>
      </w:r>
      <w:proofErr w:type="spellEnd"/>
      <w:r>
        <w:rPr>
          <w:rFonts w:eastAsia="Times New Roman" w:cs="Times New Roman"/>
          <w:szCs w:val="24"/>
        </w:rPr>
        <w:t xml:space="preserve">, υπάρχει όμως και μια οικονομία της λογικής. Έτσι; </w:t>
      </w:r>
    </w:p>
    <w:p w14:paraId="1664ED63"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ΓΕΩΡΓΙΟΣ</w:t>
      </w:r>
      <w:r>
        <w:rPr>
          <w:rFonts w:eastAsia="Times New Roman" w:cs="Times New Roman"/>
          <w:b/>
          <w:szCs w:val="24"/>
        </w:rPr>
        <w:t xml:space="preserve"> ΔΕΝΔΙΑΣ:</w:t>
      </w:r>
      <w:r>
        <w:rPr>
          <w:rFonts w:eastAsia="Times New Roman" w:cs="Times New Roman"/>
          <w:szCs w:val="24"/>
        </w:rPr>
        <w:t xml:space="preserve"> Έχετε πιθανόν δίκιο αορίστως, αλλά το συγκεκριμένο θέμα είναι ειδικό θέμα. Νομίζω ότι πρέπει σε όλους τους συναδέλφους να δοθεί η ευκαιρία να μιλήσουν. Ε</w:t>
      </w:r>
      <w:r>
        <w:rPr>
          <w:rFonts w:eastAsia="Times New Roman" w:cs="Times New Roman"/>
          <w:szCs w:val="24"/>
        </w:rPr>
        <w:t xml:space="preserve">γώ αναφέρομαι στους συναδέλφους του κόμματός μου. Επ’ </w:t>
      </w:r>
      <w:proofErr w:type="spellStart"/>
      <w:r>
        <w:rPr>
          <w:rFonts w:eastAsia="Times New Roman" w:cs="Times New Roman"/>
          <w:szCs w:val="24"/>
        </w:rPr>
        <w:t>ονόματι</w:t>
      </w:r>
      <w:proofErr w:type="spellEnd"/>
      <w:r>
        <w:rPr>
          <w:rFonts w:eastAsia="Times New Roman" w:cs="Times New Roman"/>
          <w:szCs w:val="24"/>
        </w:rPr>
        <w:t xml:space="preserve"> αυτών ομιλώ.</w:t>
      </w:r>
    </w:p>
    <w:p w14:paraId="1664ED64"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sidRPr="00CA622C">
        <w:rPr>
          <w:rFonts w:eastAsia="Times New Roman" w:cs="Times New Roman"/>
          <w:b/>
          <w:szCs w:val="24"/>
        </w:rPr>
        <w:t xml:space="preserve">ΠΡΟΕΔΡΕΥΟΥΣΑ (Αναστασία Χριστοδουλοπούλου): </w:t>
      </w:r>
      <w:r>
        <w:rPr>
          <w:rFonts w:eastAsia="Times New Roman" w:cs="Times New Roman"/>
          <w:szCs w:val="24"/>
        </w:rPr>
        <w:t>Το καταλαβαίνω.</w:t>
      </w:r>
    </w:p>
    <w:p w14:paraId="1664ED65"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ΓΕΩΡΓΙΟΣ</w:t>
      </w:r>
      <w:r>
        <w:rPr>
          <w:rFonts w:eastAsia="Times New Roman" w:cs="Times New Roman"/>
          <w:b/>
          <w:szCs w:val="24"/>
        </w:rPr>
        <w:t xml:space="preserve"> ΔΕΝΔΙΑΣ:</w:t>
      </w:r>
      <w:r>
        <w:rPr>
          <w:rFonts w:eastAsia="Times New Roman" w:cs="Times New Roman"/>
          <w:szCs w:val="24"/>
        </w:rPr>
        <w:t xml:space="preserve"> Η θέση της Νέας Δημοκρατίας, η θέση του Μητσοτάκη, είναι ότι οι συνάδελφοι της Νέας Δημοκρατ</w:t>
      </w:r>
      <w:r>
        <w:rPr>
          <w:rFonts w:eastAsia="Times New Roman" w:cs="Times New Roman"/>
          <w:szCs w:val="24"/>
        </w:rPr>
        <w:t xml:space="preserve">ίας πρέπει να μιλήσουν. Δεν είναι το θέμα του χρόνου το </w:t>
      </w:r>
      <w:proofErr w:type="spellStart"/>
      <w:r>
        <w:rPr>
          <w:rFonts w:eastAsia="Times New Roman" w:cs="Times New Roman"/>
          <w:szCs w:val="24"/>
        </w:rPr>
        <w:t>προεξάρχον</w:t>
      </w:r>
      <w:proofErr w:type="spellEnd"/>
      <w:r>
        <w:rPr>
          <w:rFonts w:eastAsia="Times New Roman" w:cs="Times New Roman"/>
          <w:szCs w:val="24"/>
        </w:rPr>
        <w:t>.</w:t>
      </w:r>
    </w:p>
    <w:p w14:paraId="1664ED66"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sidRPr="00CA622C">
        <w:rPr>
          <w:rFonts w:eastAsia="Times New Roman" w:cs="Times New Roman"/>
          <w:b/>
          <w:szCs w:val="24"/>
        </w:rPr>
        <w:t xml:space="preserve">ΠΡΟΕΔΡΕΥΟΥΣΑ (Αναστασία Χριστοδουλοπούλου): </w:t>
      </w:r>
      <w:r>
        <w:rPr>
          <w:rFonts w:eastAsia="Times New Roman" w:cs="Times New Roman"/>
          <w:szCs w:val="24"/>
        </w:rPr>
        <w:t>Ναι, έχουμε όμως δηλώσει από χθες την ώρα λήξης. Υπάρχουν πάρα πολλές υποχρεώσεις ανθρώπων, με εισιτήρια κ</w:t>
      </w:r>
      <w:r>
        <w:rPr>
          <w:rFonts w:eastAsia="Times New Roman" w:cs="Times New Roman"/>
          <w:szCs w:val="24"/>
        </w:rPr>
        <w:t>.</w:t>
      </w:r>
      <w:r>
        <w:rPr>
          <w:rFonts w:eastAsia="Times New Roman" w:cs="Times New Roman"/>
          <w:szCs w:val="24"/>
        </w:rPr>
        <w:t xml:space="preserve">λπ., δεν </w:t>
      </w:r>
      <w:r>
        <w:rPr>
          <w:rFonts w:eastAsia="Times New Roman" w:cs="Times New Roman"/>
          <w:szCs w:val="24"/>
        </w:rPr>
        <w:lastRenderedPageBreak/>
        <w:t xml:space="preserve">γίνεται αλλιώς. Εν πάση </w:t>
      </w:r>
      <w:proofErr w:type="spellStart"/>
      <w:r>
        <w:rPr>
          <w:rFonts w:eastAsia="Times New Roman" w:cs="Times New Roman"/>
          <w:szCs w:val="24"/>
        </w:rPr>
        <w:t>περι</w:t>
      </w:r>
      <w:r>
        <w:rPr>
          <w:rFonts w:eastAsia="Times New Roman" w:cs="Times New Roman"/>
          <w:szCs w:val="24"/>
        </w:rPr>
        <w:t>πτώσει</w:t>
      </w:r>
      <w:proofErr w:type="spellEnd"/>
      <w:r>
        <w:rPr>
          <w:rFonts w:eastAsia="Times New Roman" w:cs="Times New Roman"/>
          <w:szCs w:val="24"/>
        </w:rPr>
        <w:t>, εδώ είμαστε, για να το δούμε.</w:t>
      </w:r>
    </w:p>
    <w:p w14:paraId="1664ED67" w14:textId="77777777" w:rsidR="00A97886" w:rsidRDefault="0036184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Κουράκη, έχετε τον λόγο για πέντε λεπτά.</w:t>
      </w:r>
    </w:p>
    <w:p w14:paraId="1664ED68"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ΑΝΑΣΤΑΣΙΟΣ ΚΟΥΡΑΚΗΣ (Α΄ Αντιπρόεδρος της Βουλής):</w:t>
      </w:r>
      <w:r>
        <w:rPr>
          <w:rFonts w:eastAsia="Times New Roman" w:cs="Times New Roman"/>
          <w:szCs w:val="24"/>
        </w:rPr>
        <w:t xml:space="preserve"> Κυρίες και κύριοι Βουλευτές, μετά από τέσσερις μέρες εξαντλητικής κοινοβουλευτικής συζήτησης και διακοσίων και πλέον ομιλ</w:t>
      </w:r>
      <w:r>
        <w:rPr>
          <w:rFonts w:eastAsia="Times New Roman" w:cs="Times New Roman"/>
          <w:szCs w:val="24"/>
        </w:rPr>
        <w:t xml:space="preserve">ητών, απ’ ό,τι φαίνεται, από το σύνολο των κομμάτων, μπορούμε να πούμε ότι σήμερα, παρά τις άθλιες προσπάθειες της ακροδεξιάς και διαφόρων άλλων, η δημοκρατία βγαίνει πιο δυνατή. </w:t>
      </w:r>
    </w:p>
    <w:p w14:paraId="1664ED6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Και στο επίπεδο των επιχειρημάτων ακούστηκαν ενδιαφέροντα πράγματα. Έτσι είχ</w:t>
      </w:r>
      <w:r>
        <w:rPr>
          <w:rFonts w:eastAsia="Times New Roman" w:cs="Times New Roman"/>
          <w:szCs w:val="24"/>
        </w:rPr>
        <w:t xml:space="preserve">αμε όλοι την ευκαιρία να θυμηθούμε γιατί μόνο η ελληνική Μακεδονία είναι ελληνική. Καταφέραμε να </w:t>
      </w:r>
      <w:proofErr w:type="spellStart"/>
      <w:r>
        <w:rPr>
          <w:rFonts w:eastAsia="Times New Roman" w:cs="Times New Roman"/>
          <w:szCs w:val="24"/>
        </w:rPr>
        <w:t>επικαιροποιήσουμε</w:t>
      </w:r>
      <w:proofErr w:type="spellEnd"/>
      <w:r>
        <w:rPr>
          <w:rFonts w:eastAsia="Times New Roman" w:cs="Times New Roman"/>
          <w:szCs w:val="24"/>
        </w:rPr>
        <w:t xml:space="preserve"> τις γνώσεις μας σε σχέση με το ποια ήταν η εθνολογική εξέλιξη στον ευρύτερο γεωγραφικό χώρο της Μακεδονίας, ποιοι λαοί συμβίωναν, ποιοι λαοί </w:t>
      </w:r>
      <w:r>
        <w:rPr>
          <w:rFonts w:eastAsia="Times New Roman" w:cs="Times New Roman"/>
          <w:szCs w:val="24"/>
        </w:rPr>
        <w:t xml:space="preserve">συγκρούστηκαν και πότε και κυρίως να θυμηθούμε ότι σ’ αυτήν την περιοχή υπήρχαν άνθρωποι χωρίς όνομα. </w:t>
      </w:r>
    </w:p>
    <w:p w14:paraId="1664ED6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Χθες λέχθηκε πολύ χαρακτηριστικά ότι ονομάζονταν ντόπιοι. Κανένας δεν μπορούσε να εκφέρει ότι αυτοί ήταν </w:t>
      </w:r>
      <w:proofErr w:type="spellStart"/>
      <w:r>
        <w:rPr>
          <w:rFonts w:eastAsia="Times New Roman" w:cs="Times New Roman"/>
          <w:szCs w:val="24"/>
        </w:rPr>
        <w:t>Σλαβομακεδόνες</w:t>
      </w:r>
      <w:proofErr w:type="spellEnd"/>
      <w:r>
        <w:rPr>
          <w:rFonts w:eastAsia="Times New Roman" w:cs="Times New Roman"/>
          <w:szCs w:val="24"/>
        </w:rPr>
        <w:t xml:space="preserve">. Ήταν άνθρωποι χωρίς δικαιώματα, </w:t>
      </w:r>
      <w:r>
        <w:rPr>
          <w:rFonts w:eastAsia="Times New Roman" w:cs="Times New Roman"/>
          <w:szCs w:val="24"/>
        </w:rPr>
        <w:t xml:space="preserve">άνθρωποι που συμμετείχαν στις δύσκολες στιγμές της </w:t>
      </w:r>
      <w:r>
        <w:rPr>
          <w:rFonts w:eastAsia="Times New Roman" w:cs="Times New Roman"/>
          <w:szCs w:val="24"/>
        </w:rPr>
        <w:t>ι</w:t>
      </w:r>
      <w:r>
        <w:rPr>
          <w:rFonts w:eastAsia="Times New Roman" w:cs="Times New Roman"/>
          <w:szCs w:val="24"/>
        </w:rPr>
        <w:t xml:space="preserve">στορίας αυτής της περιοχής των Βαλκανίων. </w:t>
      </w:r>
    </w:p>
    <w:p w14:paraId="1664ED6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Ποια ήταν η απαγορευμένη γλώσσα της Μακεδονίας; Ποιοι μιλούσαν τα μακεδονίτικα, στα οποία αναφέρθηκε η Πηνελόπη Δέλτα; Γνωρίζετε ότι ήταν τόσο μεγάλη η απαγόρευσ</w:t>
      </w:r>
      <w:r>
        <w:rPr>
          <w:rFonts w:eastAsia="Times New Roman" w:cs="Times New Roman"/>
          <w:szCs w:val="24"/>
        </w:rPr>
        <w:t>η να μιλούν τη γλώσσα τους, ώστε ακόμα και τραγούδια που ακούγονταν σε γάμους ήταν απαγορευμένα και έμπαινε η Αστυνομία και διέλυε τους γάμους. Ήταν οικογένειες που χώρισε ο εμφύλιος, που εκδιώχθηκαν και όλα αυτά τα ιστορικά γεγονότα τα θυμηθήκαμε με αφορμ</w:t>
      </w:r>
      <w:r>
        <w:rPr>
          <w:rFonts w:eastAsia="Times New Roman" w:cs="Times New Roman"/>
          <w:szCs w:val="24"/>
        </w:rPr>
        <w:t>ή τη συζήτηση που κάναμε.</w:t>
      </w:r>
    </w:p>
    <w:p w14:paraId="1664ED6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καταφυγή στην εθνικιστική ρητορεία, η καταφυγή στον δικό μας αλυτρωτισμό ακόμα και χθες </w:t>
      </w:r>
      <w:r w:rsidRPr="00597F69">
        <w:rPr>
          <w:rFonts w:eastAsia="Times New Roman" w:cs="Times New Roman"/>
          <w:szCs w:val="24"/>
        </w:rPr>
        <w:t>υπήρξε</w:t>
      </w:r>
      <w:r>
        <w:rPr>
          <w:rFonts w:eastAsia="Times New Roman" w:cs="Times New Roman"/>
          <w:szCs w:val="24"/>
        </w:rPr>
        <w:t xml:space="preserve"> και θα θυμάστε πώς έκλεισε την ομιλία του ο κ. Σαμαράς, ότι είναι μία η Μακεδονία και είναι ελληνική. Αυ</w:t>
      </w:r>
      <w:r>
        <w:rPr>
          <w:rFonts w:eastAsia="Times New Roman" w:cs="Times New Roman"/>
          <w:szCs w:val="24"/>
        </w:rPr>
        <w:t xml:space="preserve">τό δεν είναι </w:t>
      </w:r>
      <w:proofErr w:type="spellStart"/>
      <w:r>
        <w:rPr>
          <w:rFonts w:eastAsia="Times New Roman" w:cs="Times New Roman"/>
          <w:szCs w:val="24"/>
        </w:rPr>
        <w:t>αλυτρωτικό</w:t>
      </w:r>
      <w:proofErr w:type="spellEnd"/>
      <w:r>
        <w:rPr>
          <w:rFonts w:eastAsia="Times New Roman" w:cs="Times New Roman"/>
          <w:szCs w:val="24"/>
        </w:rPr>
        <w:t xml:space="preserve">; Αυτό δεν συμπαρασύρει και το σύνθημα «στα </w:t>
      </w:r>
      <w:r>
        <w:rPr>
          <w:rFonts w:eastAsia="Times New Roman" w:cs="Times New Roman"/>
          <w:szCs w:val="24"/>
        </w:rPr>
        <w:lastRenderedPageBreak/>
        <w:t xml:space="preserve">όπλα, στα όπλα, να πάρουμε τα Σκόπια»; Γιατί υπάρχει ένας τέτοιος τυφλός εθνικιστικός αναθεωρητισμός και παραχάραξη της </w:t>
      </w:r>
      <w:r>
        <w:rPr>
          <w:rFonts w:eastAsia="Times New Roman" w:cs="Times New Roman"/>
          <w:szCs w:val="24"/>
        </w:rPr>
        <w:t>ι</w:t>
      </w:r>
      <w:r>
        <w:rPr>
          <w:rFonts w:eastAsia="Times New Roman" w:cs="Times New Roman"/>
          <w:szCs w:val="24"/>
        </w:rPr>
        <w:t>στορίας;</w:t>
      </w:r>
    </w:p>
    <w:p w14:paraId="1664ED6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Το ερώτημα, το οποίο πρέπει όλοι να θέσουμε, είναι ότι στο </w:t>
      </w:r>
      <w:r>
        <w:rPr>
          <w:rFonts w:eastAsia="Times New Roman" w:cs="Times New Roman"/>
          <w:szCs w:val="24"/>
        </w:rPr>
        <w:t xml:space="preserve">ιστορικό διάστημα ανάμεσα στη Μακεδονία του Μεγάλου Αλεξάνδρου και στη σημερινή εποχή δεν υπήρξαν πληθυσμιακές ανακατατάξεις στα Βαλκάνια; Δεν υπήρξαν διαδικασίες δημιουργίας εθνικών κρατών; </w:t>
      </w:r>
    </w:p>
    <w:p w14:paraId="1664ED6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Δράττομαι της ευκαιρίας να πω ότι χθες χάρηκα που ο κ. Μητσοτάκη</w:t>
      </w:r>
      <w:r>
        <w:rPr>
          <w:rFonts w:eastAsia="Times New Roman" w:cs="Times New Roman"/>
          <w:szCs w:val="24"/>
        </w:rPr>
        <w:t xml:space="preserve">ς για πρώτη φορά αναγνώρισε και είπε ρητά ότι υπάρχει γεωγραφικός χώρος στη Μακεδονία, όπου υπάρχουν διάφορες </w:t>
      </w:r>
      <w:r>
        <w:rPr>
          <w:rFonts w:eastAsia="Times New Roman" w:cs="Times New Roman"/>
          <w:szCs w:val="24"/>
        </w:rPr>
        <w:t>«</w:t>
      </w:r>
      <w:proofErr w:type="spellStart"/>
      <w:r>
        <w:rPr>
          <w:rFonts w:eastAsia="Times New Roman" w:cs="Times New Roman"/>
          <w:szCs w:val="24"/>
        </w:rPr>
        <w:t>Μακεδονίες</w:t>
      </w:r>
      <w:proofErr w:type="spellEnd"/>
      <w:r>
        <w:rPr>
          <w:rFonts w:eastAsia="Times New Roman" w:cs="Times New Roman"/>
          <w:szCs w:val="24"/>
        </w:rPr>
        <w:t>»</w:t>
      </w:r>
      <w:r>
        <w:rPr>
          <w:rFonts w:eastAsia="Times New Roman" w:cs="Times New Roman"/>
          <w:szCs w:val="24"/>
        </w:rPr>
        <w:t xml:space="preserve"> που ανήκουν σε διάφορα κράτη. </w:t>
      </w:r>
    </w:p>
    <w:p w14:paraId="1664ED6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Εδώ υπήρξαν συγκρούσεις πριν και μετά τον εμφύλιο γύρω απ’ αυτό το ζήτημα. Έτσι, λοιπόν, να αναρωτηθού</w:t>
      </w:r>
      <w:r>
        <w:rPr>
          <w:rFonts w:eastAsia="Times New Roman" w:cs="Times New Roman"/>
          <w:szCs w:val="24"/>
        </w:rPr>
        <w:t>με: Η Μακεδονία ως ιστορικός και γεωγραφικός χώρος παρέμεινε ελληνικός και ενιαίος; Όποιος αρνείται αυτά τα ιστορικά γεγονότα δεν προσφέρει καλές υπηρεσίες στην Ελλάδα και εθνικό, όπως είπαμε, είναι το αληθές.</w:t>
      </w:r>
    </w:p>
    <w:p w14:paraId="1664ED7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θα ήθελα, με δεδομένο ότι ακούστηκαν όλα τα επιχειρήματα σε σχέση με τη </w:t>
      </w:r>
      <w:r>
        <w:rPr>
          <w:rFonts w:eastAsia="Times New Roman" w:cs="Times New Roman"/>
          <w:szCs w:val="24"/>
        </w:rPr>
        <w:t>σ</w:t>
      </w:r>
      <w:r>
        <w:rPr>
          <w:rFonts w:eastAsia="Times New Roman" w:cs="Times New Roman"/>
          <w:szCs w:val="24"/>
        </w:rPr>
        <w:t>υμφωνία ως προς τα επίδικα της γλώσσας, της υπηκοότητας και όλων των άλλων σημαντικών θεμάτων, να κάνω μια αναφορά σ’ ένα από τα πιο κρίσιμα για εμένα θέματα. Είναι το</w:t>
      </w:r>
      <w:r>
        <w:rPr>
          <w:rFonts w:eastAsia="Times New Roman" w:cs="Times New Roman"/>
          <w:szCs w:val="24"/>
        </w:rPr>
        <w:t xml:space="preserve"> ζήτημα των σχολικών βιβλίων. Καταλαβαίνετε ότι μπαίνει θέμα σχολικών βιβλίων, καθώς έχουμε κατακτήσει μέσω της </w:t>
      </w:r>
      <w:r>
        <w:rPr>
          <w:rFonts w:eastAsia="Times New Roman" w:cs="Times New Roman"/>
          <w:szCs w:val="24"/>
        </w:rPr>
        <w:t>σ</w:t>
      </w:r>
      <w:r>
        <w:rPr>
          <w:rFonts w:eastAsia="Times New Roman" w:cs="Times New Roman"/>
          <w:szCs w:val="24"/>
        </w:rPr>
        <w:t xml:space="preserve">υμφωνίας το ζήτημα της </w:t>
      </w:r>
      <w:r>
        <w:rPr>
          <w:rFonts w:eastAsia="Times New Roman" w:cs="Times New Roman"/>
          <w:szCs w:val="24"/>
        </w:rPr>
        <w:t>ι</w:t>
      </w:r>
      <w:r>
        <w:rPr>
          <w:rFonts w:eastAsia="Times New Roman" w:cs="Times New Roman"/>
          <w:szCs w:val="24"/>
        </w:rPr>
        <w:t>στορίας, αυτό το αφήγημα που είχαν κτίσει οι γείτονές μας, να απαλειφθεί τελείως και άρα, συμπαρασύρει μια αλλαγή των σ</w:t>
      </w:r>
      <w:r>
        <w:rPr>
          <w:rFonts w:eastAsia="Times New Roman" w:cs="Times New Roman"/>
          <w:szCs w:val="24"/>
        </w:rPr>
        <w:t xml:space="preserve">χολικών εγχειριδίων. </w:t>
      </w:r>
    </w:p>
    <w:p w14:paraId="1664ED7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Εάν ένα θέμα βρίσκεται στον πυρήνα της αδελφοσύνης ανάμεσα στον λαό της Ελλάδας και σε εκείνον της γειτονικής μας χώρας, είναι η δέσμευσή μας να διδάξουμε την </w:t>
      </w:r>
      <w:r>
        <w:rPr>
          <w:rFonts w:eastAsia="Times New Roman" w:cs="Times New Roman"/>
          <w:szCs w:val="24"/>
        </w:rPr>
        <w:t>ι</w:t>
      </w:r>
      <w:r>
        <w:rPr>
          <w:rFonts w:eastAsia="Times New Roman" w:cs="Times New Roman"/>
          <w:szCs w:val="24"/>
        </w:rPr>
        <w:t xml:space="preserve">στορία από κοινού, απαλείφοντας τους εθνικισμούς. Να θυμίσουμε ότι κάτι </w:t>
      </w:r>
      <w:r>
        <w:rPr>
          <w:rFonts w:eastAsia="Times New Roman" w:cs="Times New Roman"/>
          <w:szCs w:val="24"/>
        </w:rPr>
        <w:t>ανάλογο έκαναν η Γαλλία με τη Γερμανία και αυτό ήταν πάρα πολύ επωφελές και για τα δυο κράτη.</w:t>
      </w:r>
    </w:p>
    <w:p w14:paraId="1664ED7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Τα σχολικά εγχειρίδια της Ιστορίας, τα οποία θα προκύψουν από την </w:t>
      </w:r>
      <w:r w:rsidRPr="00597F69">
        <w:rPr>
          <w:rFonts w:eastAsia="Times New Roman" w:cs="Times New Roman"/>
          <w:szCs w:val="24"/>
        </w:rPr>
        <w:t>κοινή</w:t>
      </w:r>
      <w:r>
        <w:rPr>
          <w:rFonts w:eastAsia="Times New Roman" w:cs="Times New Roman"/>
          <w:szCs w:val="24"/>
        </w:rPr>
        <w:t>, επιστημονική, παιδαγωγική μας προσπάθεια, είναι η πραγματική κοινωνική επένδυση αυτής της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υμφωνίας. Η κοινή προσέγγιση της </w:t>
      </w:r>
      <w:r>
        <w:rPr>
          <w:rFonts w:eastAsia="Times New Roman" w:cs="Times New Roman"/>
          <w:szCs w:val="24"/>
        </w:rPr>
        <w:t>ι</w:t>
      </w:r>
      <w:r>
        <w:rPr>
          <w:rFonts w:eastAsia="Times New Roman" w:cs="Times New Roman"/>
          <w:szCs w:val="24"/>
        </w:rPr>
        <w:t xml:space="preserve">στορίας, όπου κατέστη δυνατή, </w:t>
      </w:r>
      <w:r>
        <w:rPr>
          <w:rFonts w:eastAsia="Times New Roman" w:cs="Times New Roman"/>
          <w:szCs w:val="24"/>
        </w:rPr>
        <w:lastRenderedPageBreak/>
        <w:t>όπως είπαμε, δημιούργησε νέες γενιές πολιτών που ξεπέρασαν το μίσος. Θέλουμε, λοιπόν, να το καταφέρουμε και θα το καταφέρουμε.</w:t>
      </w:r>
    </w:p>
    <w:p w14:paraId="1664ED73" w14:textId="77777777" w:rsidR="00A97886" w:rsidRDefault="00361846">
      <w:pPr>
        <w:tabs>
          <w:tab w:val="left" w:pos="6168"/>
        </w:tabs>
        <w:spacing w:line="600" w:lineRule="auto"/>
        <w:ind w:firstLine="720"/>
        <w:jc w:val="both"/>
        <w:rPr>
          <w:rFonts w:eastAsia="Times New Roman" w:cs="Times New Roman"/>
          <w:szCs w:val="24"/>
        </w:rPr>
      </w:pPr>
      <w:r w:rsidRPr="00D2493B">
        <w:rPr>
          <w:rFonts w:eastAsia="Times New Roman" w:cs="Times New Roman"/>
          <w:szCs w:val="24"/>
        </w:rPr>
        <w:t xml:space="preserve">Το </w:t>
      </w:r>
      <w:r>
        <w:rPr>
          <w:rFonts w:eastAsia="Times New Roman" w:cs="Times New Roman"/>
          <w:szCs w:val="24"/>
        </w:rPr>
        <w:t>Υπουργείο Εξωτερικών, στο οποίο α</w:t>
      </w:r>
      <w:r w:rsidRPr="00D2493B">
        <w:rPr>
          <w:rFonts w:eastAsia="Times New Roman" w:cs="Times New Roman"/>
          <w:szCs w:val="24"/>
        </w:rPr>
        <w:t xml:space="preserve">ναφέρθηκε </w:t>
      </w:r>
      <w:r>
        <w:rPr>
          <w:rFonts w:eastAsia="Times New Roman" w:cs="Times New Roman"/>
          <w:szCs w:val="24"/>
        </w:rPr>
        <w:t xml:space="preserve">και ο κ. </w:t>
      </w:r>
      <w:proofErr w:type="spellStart"/>
      <w:r>
        <w:rPr>
          <w:rFonts w:eastAsia="Times New Roman" w:cs="Times New Roman"/>
          <w:szCs w:val="24"/>
        </w:rPr>
        <w:t>Μπόλαρης</w:t>
      </w:r>
      <w:proofErr w:type="spellEnd"/>
      <w:r>
        <w:rPr>
          <w:rFonts w:eastAsia="Times New Roman" w:cs="Times New Roman"/>
          <w:szCs w:val="24"/>
        </w:rPr>
        <w:t xml:space="preserve"> </w:t>
      </w:r>
      <w:r w:rsidRPr="00D2493B">
        <w:rPr>
          <w:rFonts w:eastAsia="Times New Roman" w:cs="Times New Roman"/>
          <w:szCs w:val="24"/>
        </w:rPr>
        <w:t>αναλυτικά</w:t>
      </w:r>
      <w:r>
        <w:rPr>
          <w:rFonts w:eastAsia="Times New Roman" w:cs="Times New Roman"/>
          <w:szCs w:val="24"/>
        </w:rPr>
        <w:t>,</w:t>
      </w:r>
      <w:r w:rsidRPr="00D2493B">
        <w:rPr>
          <w:rFonts w:eastAsia="Times New Roman" w:cs="Times New Roman"/>
          <w:szCs w:val="24"/>
        </w:rPr>
        <w:t xml:space="preserve"> μέσω της κοινής </w:t>
      </w:r>
      <w:r>
        <w:rPr>
          <w:rFonts w:eastAsia="Times New Roman" w:cs="Times New Roman"/>
          <w:szCs w:val="24"/>
        </w:rPr>
        <w:t>ε</w:t>
      </w:r>
      <w:r w:rsidRPr="00D2493B">
        <w:rPr>
          <w:rFonts w:eastAsia="Times New Roman" w:cs="Times New Roman"/>
          <w:szCs w:val="24"/>
        </w:rPr>
        <w:t>πιτροπής που έχει συσταθεί δουλεύει και φέρνει αποτελέσματα</w:t>
      </w:r>
      <w:r>
        <w:rPr>
          <w:rFonts w:eastAsia="Times New Roman" w:cs="Times New Roman"/>
          <w:szCs w:val="24"/>
        </w:rPr>
        <w:t xml:space="preserve">. Μεγαλοϊδεατισμοί, διαστρεβλωτικοί χάρτες, </w:t>
      </w:r>
      <w:r w:rsidRPr="00D2493B">
        <w:rPr>
          <w:rFonts w:eastAsia="Times New Roman" w:cs="Times New Roman"/>
          <w:szCs w:val="24"/>
        </w:rPr>
        <w:t>σφετερισμός ιστορικών γεγονότων ήδη αποτελούν παρελθόν από τα βιβλία της γειτονικής χώρας</w:t>
      </w:r>
      <w:r>
        <w:rPr>
          <w:rFonts w:eastAsia="Times New Roman" w:cs="Times New Roman"/>
          <w:szCs w:val="24"/>
        </w:rPr>
        <w:t>.</w:t>
      </w:r>
      <w:r w:rsidRPr="00D2493B">
        <w:rPr>
          <w:rFonts w:eastAsia="Times New Roman" w:cs="Times New Roman"/>
          <w:szCs w:val="24"/>
        </w:rPr>
        <w:t xml:space="preserve"> </w:t>
      </w:r>
    </w:p>
    <w:p w14:paraId="1664ED74" w14:textId="77777777" w:rsidR="00A97886" w:rsidRDefault="0036184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Στο σημείο αυτό, θέλω </w:t>
      </w:r>
      <w:r w:rsidRPr="00D2493B">
        <w:rPr>
          <w:rFonts w:eastAsia="Times New Roman" w:cs="Times New Roman"/>
          <w:szCs w:val="24"/>
        </w:rPr>
        <w:t xml:space="preserve">να σας πω </w:t>
      </w:r>
      <w:r w:rsidRPr="00D2493B">
        <w:rPr>
          <w:rFonts w:eastAsia="Times New Roman" w:cs="Times New Roman"/>
          <w:szCs w:val="24"/>
        </w:rPr>
        <w:t xml:space="preserve">ότι αυτή η </w:t>
      </w:r>
      <w:r>
        <w:rPr>
          <w:rFonts w:eastAsia="Times New Roman" w:cs="Times New Roman"/>
          <w:szCs w:val="24"/>
        </w:rPr>
        <w:t>ε</w:t>
      </w:r>
      <w:r w:rsidRPr="00D2493B">
        <w:rPr>
          <w:rFonts w:eastAsia="Times New Roman" w:cs="Times New Roman"/>
          <w:szCs w:val="24"/>
        </w:rPr>
        <w:t xml:space="preserve">πιτροπή συνεδρίασε μία φορά στη Θεσσαλονίκη και θα συνεδριάσει </w:t>
      </w:r>
      <w:r>
        <w:rPr>
          <w:rFonts w:eastAsia="Times New Roman" w:cs="Times New Roman"/>
          <w:szCs w:val="24"/>
        </w:rPr>
        <w:t xml:space="preserve">τις </w:t>
      </w:r>
      <w:r w:rsidRPr="00D2493B">
        <w:rPr>
          <w:rFonts w:eastAsia="Times New Roman" w:cs="Times New Roman"/>
          <w:szCs w:val="24"/>
        </w:rPr>
        <w:t>επόμενες μέρες σε κάποια πόλη</w:t>
      </w:r>
      <w:r>
        <w:rPr>
          <w:rFonts w:eastAsia="Times New Roman" w:cs="Times New Roman"/>
          <w:szCs w:val="24"/>
        </w:rPr>
        <w:t>,</w:t>
      </w:r>
      <w:r w:rsidRPr="00D2493B">
        <w:rPr>
          <w:rFonts w:eastAsia="Times New Roman" w:cs="Times New Roman"/>
          <w:szCs w:val="24"/>
        </w:rPr>
        <w:t xml:space="preserve"> όπου μας καλέσουν στη γειτονική </w:t>
      </w:r>
      <w:r>
        <w:rPr>
          <w:rFonts w:eastAsia="Times New Roman" w:cs="Times New Roman"/>
          <w:szCs w:val="24"/>
        </w:rPr>
        <w:t>μας</w:t>
      </w:r>
      <w:r w:rsidRPr="00D2493B">
        <w:rPr>
          <w:rFonts w:eastAsia="Times New Roman" w:cs="Times New Roman"/>
          <w:szCs w:val="24"/>
        </w:rPr>
        <w:t xml:space="preserve"> χώρα</w:t>
      </w:r>
      <w:r>
        <w:rPr>
          <w:rFonts w:eastAsia="Times New Roman" w:cs="Times New Roman"/>
          <w:szCs w:val="24"/>
        </w:rPr>
        <w:t>.</w:t>
      </w:r>
      <w:r w:rsidRPr="00D2493B">
        <w:rPr>
          <w:rFonts w:eastAsia="Times New Roman" w:cs="Times New Roman"/>
          <w:szCs w:val="24"/>
        </w:rPr>
        <w:t xml:space="preserve"> Και όσον αφορά τα αναλυτικά προγράμματα που θα βγάλει το Υπουργείο Παιδείας από τα Σκόπια</w:t>
      </w:r>
      <w:r>
        <w:rPr>
          <w:rFonts w:eastAsia="Times New Roman" w:cs="Times New Roman"/>
          <w:szCs w:val="24"/>
        </w:rPr>
        <w:t>,</w:t>
      </w:r>
      <w:r w:rsidRPr="00D2493B">
        <w:rPr>
          <w:rFonts w:eastAsia="Times New Roman" w:cs="Times New Roman"/>
          <w:szCs w:val="24"/>
        </w:rPr>
        <w:t xml:space="preserve"> θα δώσει εντο</w:t>
      </w:r>
      <w:r w:rsidRPr="00D2493B">
        <w:rPr>
          <w:rFonts w:eastAsia="Times New Roman" w:cs="Times New Roman"/>
          <w:szCs w:val="24"/>
        </w:rPr>
        <w:t>λή κανένα κεφάλαιο από αυτά που ήταν της προπαγάνδας των προηγούμενων δεκαετιών να μην διδάσκεται</w:t>
      </w:r>
      <w:r>
        <w:rPr>
          <w:rFonts w:eastAsia="Times New Roman" w:cs="Times New Roman"/>
          <w:szCs w:val="24"/>
        </w:rPr>
        <w:t>,</w:t>
      </w:r>
      <w:r w:rsidRPr="00D2493B">
        <w:rPr>
          <w:rFonts w:eastAsia="Times New Roman" w:cs="Times New Roman"/>
          <w:szCs w:val="24"/>
        </w:rPr>
        <w:t xml:space="preserve"> καθώς όλα ήταν ανιστόρητα και αν</w:t>
      </w:r>
      <w:r>
        <w:rPr>
          <w:rFonts w:eastAsia="Times New Roman" w:cs="Times New Roman"/>
          <w:szCs w:val="24"/>
        </w:rPr>
        <w:t>αφέρονταν</w:t>
      </w:r>
      <w:r w:rsidRPr="00D2493B">
        <w:rPr>
          <w:rFonts w:eastAsia="Times New Roman" w:cs="Times New Roman"/>
          <w:szCs w:val="24"/>
        </w:rPr>
        <w:t xml:space="preserve"> στην αρχαία ελληνική ιστορία</w:t>
      </w:r>
      <w:r>
        <w:rPr>
          <w:rFonts w:eastAsia="Times New Roman" w:cs="Times New Roman"/>
          <w:szCs w:val="24"/>
        </w:rPr>
        <w:t>,</w:t>
      </w:r>
      <w:r w:rsidRPr="00D2493B">
        <w:rPr>
          <w:rFonts w:eastAsia="Times New Roman" w:cs="Times New Roman"/>
          <w:szCs w:val="24"/>
        </w:rPr>
        <w:t xml:space="preserve"> στην αρχαία </w:t>
      </w:r>
      <w:r>
        <w:rPr>
          <w:rFonts w:eastAsia="Times New Roman" w:cs="Times New Roman"/>
          <w:szCs w:val="24"/>
        </w:rPr>
        <w:t>μακεδονική ι</w:t>
      </w:r>
      <w:r w:rsidRPr="00D2493B">
        <w:rPr>
          <w:rFonts w:eastAsia="Times New Roman" w:cs="Times New Roman"/>
          <w:szCs w:val="24"/>
        </w:rPr>
        <w:t>στορία</w:t>
      </w:r>
      <w:r>
        <w:rPr>
          <w:rFonts w:eastAsia="Times New Roman" w:cs="Times New Roman"/>
          <w:szCs w:val="24"/>
        </w:rPr>
        <w:t>,</w:t>
      </w:r>
      <w:r w:rsidRPr="00D2493B">
        <w:rPr>
          <w:rFonts w:eastAsia="Times New Roman" w:cs="Times New Roman"/>
          <w:szCs w:val="24"/>
        </w:rPr>
        <w:t xml:space="preserve"> </w:t>
      </w:r>
      <w:r>
        <w:rPr>
          <w:rFonts w:eastAsia="Times New Roman" w:cs="Times New Roman"/>
          <w:szCs w:val="24"/>
        </w:rPr>
        <w:t>στον Αλέξανδρο, σ</w:t>
      </w:r>
      <w:r w:rsidRPr="00D2493B">
        <w:rPr>
          <w:rFonts w:eastAsia="Times New Roman" w:cs="Times New Roman"/>
          <w:szCs w:val="24"/>
        </w:rPr>
        <w:t>τον Αριστοτέλη</w:t>
      </w:r>
      <w:r>
        <w:rPr>
          <w:rFonts w:eastAsia="Times New Roman" w:cs="Times New Roman"/>
          <w:szCs w:val="24"/>
        </w:rPr>
        <w:t>.</w:t>
      </w:r>
      <w:r w:rsidRPr="00D2493B">
        <w:rPr>
          <w:rFonts w:eastAsia="Times New Roman" w:cs="Times New Roman"/>
          <w:szCs w:val="24"/>
        </w:rPr>
        <w:t xml:space="preserve"> Όλα αυτά δεν θα διδα</w:t>
      </w:r>
      <w:r w:rsidRPr="00D2493B">
        <w:rPr>
          <w:rFonts w:eastAsia="Times New Roman" w:cs="Times New Roman"/>
          <w:szCs w:val="24"/>
        </w:rPr>
        <w:t>χθούν</w:t>
      </w:r>
      <w:r>
        <w:rPr>
          <w:rFonts w:eastAsia="Times New Roman" w:cs="Times New Roman"/>
          <w:szCs w:val="24"/>
        </w:rPr>
        <w:t>.</w:t>
      </w:r>
    </w:p>
    <w:p w14:paraId="1664ED75" w14:textId="77777777" w:rsidR="00A97886" w:rsidRDefault="00361846">
      <w:pPr>
        <w:tabs>
          <w:tab w:val="left" w:pos="6168"/>
        </w:tabs>
        <w:spacing w:line="600" w:lineRule="auto"/>
        <w:ind w:firstLine="720"/>
        <w:jc w:val="both"/>
        <w:rPr>
          <w:rFonts w:eastAsia="Times New Roman" w:cs="Times New Roman"/>
          <w:szCs w:val="24"/>
        </w:rPr>
      </w:pPr>
      <w:r w:rsidRPr="00D2493B">
        <w:rPr>
          <w:rFonts w:eastAsia="Times New Roman" w:cs="Times New Roman"/>
          <w:szCs w:val="24"/>
        </w:rPr>
        <w:lastRenderedPageBreak/>
        <w:t xml:space="preserve"> Κλείνω</w:t>
      </w:r>
      <w:r>
        <w:rPr>
          <w:rFonts w:eastAsia="Times New Roman" w:cs="Times New Roman"/>
          <w:szCs w:val="24"/>
        </w:rPr>
        <w:t>,</w:t>
      </w:r>
      <w:r w:rsidRPr="00D2493B">
        <w:rPr>
          <w:rFonts w:eastAsia="Times New Roman" w:cs="Times New Roman"/>
          <w:szCs w:val="24"/>
        </w:rPr>
        <w:t xml:space="preserve"> λέγοντας </w:t>
      </w:r>
      <w:r>
        <w:rPr>
          <w:rFonts w:eastAsia="Times New Roman" w:cs="Times New Roman"/>
          <w:szCs w:val="24"/>
        </w:rPr>
        <w:t xml:space="preserve">ως πολίτης </w:t>
      </w:r>
      <w:r w:rsidRPr="00D2493B">
        <w:rPr>
          <w:rFonts w:eastAsia="Times New Roman" w:cs="Times New Roman"/>
          <w:szCs w:val="24"/>
        </w:rPr>
        <w:t xml:space="preserve">της Θεσσαλονίκης </w:t>
      </w:r>
      <w:r>
        <w:rPr>
          <w:rFonts w:eastAsia="Times New Roman" w:cs="Times New Roman"/>
          <w:szCs w:val="24"/>
        </w:rPr>
        <w:t xml:space="preserve">ότι </w:t>
      </w:r>
      <w:r w:rsidRPr="00D2493B">
        <w:rPr>
          <w:rFonts w:eastAsia="Times New Roman" w:cs="Times New Roman"/>
          <w:szCs w:val="24"/>
        </w:rPr>
        <w:t xml:space="preserve">περιμένω από αυτή τη </w:t>
      </w:r>
      <w:r>
        <w:rPr>
          <w:rFonts w:eastAsia="Times New Roman" w:cs="Times New Roman"/>
          <w:szCs w:val="24"/>
        </w:rPr>
        <w:t>σ</w:t>
      </w:r>
      <w:r w:rsidRPr="00D2493B">
        <w:rPr>
          <w:rFonts w:eastAsia="Times New Roman" w:cs="Times New Roman"/>
          <w:szCs w:val="24"/>
        </w:rPr>
        <w:t xml:space="preserve">υμφωνία </w:t>
      </w:r>
      <w:r>
        <w:rPr>
          <w:rFonts w:eastAsia="Times New Roman" w:cs="Times New Roman"/>
          <w:szCs w:val="24"/>
        </w:rPr>
        <w:t>να ωθήσει την ανάπτυξη</w:t>
      </w:r>
      <w:r>
        <w:rPr>
          <w:rFonts w:eastAsia="Times New Roman" w:cs="Times New Roman"/>
          <w:szCs w:val="24"/>
        </w:rPr>
        <w:t>,</w:t>
      </w:r>
      <w:r>
        <w:rPr>
          <w:rFonts w:eastAsia="Times New Roman" w:cs="Times New Roman"/>
          <w:szCs w:val="24"/>
        </w:rPr>
        <w:t xml:space="preserve"> που ό</w:t>
      </w:r>
      <w:r w:rsidRPr="00D2493B">
        <w:rPr>
          <w:rFonts w:eastAsia="Times New Roman" w:cs="Times New Roman"/>
          <w:szCs w:val="24"/>
        </w:rPr>
        <w:t>λοι έχουμε ανάγκη</w:t>
      </w:r>
      <w:r>
        <w:rPr>
          <w:rFonts w:eastAsia="Times New Roman" w:cs="Times New Roman"/>
          <w:szCs w:val="24"/>
        </w:rPr>
        <w:t>.</w:t>
      </w:r>
      <w:r w:rsidRPr="00D2493B">
        <w:rPr>
          <w:rFonts w:eastAsia="Times New Roman" w:cs="Times New Roman"/>
          <w:szCs w:val="24"/>
        </w:rPr>
        <w:t xml:space="preserve"> Όλοι οι πολίτες Θεσσαλονίκης </w:t>
      </w:r>
      <w:r>
        <w:rPr>
          <w:rFonts w:eastAsia="Times New Roman" w:cs="Times New Roman"/>
          <w:szCs w:val="24"/>
        </w:rPr>
        <w:t xml:space="preserve">θυμόμαστε </w:t>
      </w:r>
      <w:r w:rsidRPr="00D2493B">
        <w:rPr>
          <w:rFonts w:eastAsia="Times New Roman" w:cs="Times New Roman"/>
          <w:szCs w:val="24"/>
        </w:rPr>
        <w:t>το</w:t>
      </w:r>
      <w:r>
        <w:rPr>
          <w:rFonts w:eastAsia="Times New Roman" w:cs="Times New Roman"/>
          <w:szCs w:val="24"/>
        </w:rPr>
        <w:t>ν</w:t>
      </w:r>
      <w:r w:rsidRPr="00D2493B">
        <w:rPr>
          <w:rFonts w:eastAsia="Times New Roman" w:cs="Times New Roman"/>
          <w:szCs w:val="24"/>
        </w:rPr>
        <w:t xml:space="preserve"> μαρασμό</w:t>
      </w:r>
      <w:r>
        <w:rPr>
          <w:rFonts w:eastAsia="Times New Roman" w:cs="Times New Roman"/>
          <w:szCs w:val="24"/>
        </w:rPr>
        <w:t>,</w:t>
      </w:r>
      <w:r w:rsidRPr="00D2493B">
        <w:rPr>
          <w:rFonts w:eastAsia="Times New Roman" w:cs="Times New Roman"/>
          <w:szCs w:val="24"/>
        </w:rPr>
        <w:t xml:space="preserve"> που έφερε στην πόλη </w:t>
      </w:r>
      <w:r>
        <w:rPr>
          <w:rFonts w:eastAsia="Times New Roman" w:cs="Times New Roman"/>
          <w:szCs w:val="24"/>
        </w:rPr>
        <w:t>μας,</w:t>
      </w:r>
      <w:r w:rsidRPr="00D2493B">
        <w:rPr>
          <w:rFonts w:eastAsia="Times New Roman" w:cs="Times New Roman"/>
          <w:szCs w:val="24"/>
        </w:rPr>
        <w:t xml:space="preserve"> του εμπάργκο στην Πρώην Γιουγκοσλαβική Δημοκ</w:t>
      </w:r>
      <w:r w:rsidRPr="00D2493B">
        <w:rPr>
          <w:rFonts w:eastAsia="Times New Roman" w:cs="Times New Roman"/>
          <w:szCs w:val="24"/>
        </w:rPr>
        <w:t>ρατία της Μακεδονίας</w:t>
      </w:r>
      <w:r>
        <w:rPr>
          <w:rFonts w:eastAsia="Times New Roman" w:cs="Times New Roman"/>
          <w:szCs w:val="24"/>
        </w:rPr>
        <w:t>.</w:t>
      </w:r>
      <w:r w:rsidRPr="00D2493B">
        <w:rPr>
          <w:rFonts w:eastAsia="Times New Roman" w:cs="Times New Roman"/>
          <w:szCs w:val="24"/>
        </w:rPr>
        <w:t xml:space="preserve"> Όλοι μας ο</w:t>
      </w:r>
      <w:r>
        <w:rPr>
          <w:rFonts w:eastAsia="Times New Roman" w:cs="Times New Roman"/>
          <w:szCs w:val="24"/>
        </w:rPr>
        <w:t xml:space="preserve">ργιστήκαμε </w:t>
      </w:r>
      <w:r w:rsidRPr="00D2493B">
        <w:rPr>
          <w:rFonts w:eastAsia="Times New Roman" w:cs="Times New Roman"/>
          <w:szCs w:val="24"/>
        </w:rPr>
        <w:t xml:space="preserve">όταν είδαμε τάγματα εφόδου να </w:t>
      </w:r>
      <w:r>
        <w:rPr>
          <w:rFonts w:eastAsia="Times New Roman" w:cs="Times New Roman"/>
          <w:szCs w:val="24"/>
        </w:rPr>
        <w:t>καίνε νεοκλασικά κτή</w:t>
      </w:r>
      <w:r w:rsidRPr="00D2493B">
        <w:rPr>
          <w:rFonts w:eastAsia="Times New Roman" w:cs="Times New Roman"/>
          <w:szCs w:val="24"/>
        </w:rPr>
        <w:t>ρια και να επιτίθε</w:t>
      </w:r>
      <w:r>
        <w:rPr>
          <w:rFonts w:eastAsia="Times New Roman" w:cs="Times New Roman"/>
          <w:szCs w:val="24"/>
        </w:rPr>
        <w:t>ν</w:t>
      </w:r>
      <w:r w:rsidRPr="00D2493B">
        <w:rPr>
          <w:rFonts w:eastAsia="Times New Roman" w:cs="Times New Roman"/>
          <w:szCs w:val="24"/>
        </w:rPr>
        <w:t>ται στο</w:t>
      </w:r>
      <w:r>
        <w:rPr>
          <w:rFonts w:eastAsia="Times New Roman" w:cs="Times New Roman"/>
          <w:szCs w:val="24"/>
        </w:rPr>
        <w:t>ν</w:t>
      </w:r>
      <w:r w:rsidRPr="00D2493B">
        <w:rPr>
          <w:rFonts w:eastAsia="Times New Roman" w:cs="Times New Roman"/>
          <w:szCs w:val="24"/>
        </w:rPr>
        <w:t xml:space="preserve"> </w:t>
      </w:r>
      <w:r>
        <w:rPr>
          <w:rFonts w:eastAsia="Times New Roman" w:cs="Times New Roman"/>
          <w:szCs w:val="24"/>
        </w:rPr>
        <w:t>δ</w:t>
      </w:r>
      <w:r w:rsidRPr="00D2493B">
        <w:rPr>
          <w:rFonts w:eastAsia="Times New Roman" w:cs="Times New Roman"/>
          <w:szCs w:val="24"/>
        </w:rPr>
        <w:t>ήμαρχο της πόλης</w:t>
      </w:r>
      <w:r>
        <w:rPr>
          <w:rFonts w:eastAsia="Times New Roman" w:cs="Times New Roman"/>
          <w:szCs w:val="24"/>
        </w:rPr>
        <w:t>.</w:t>
      </w:r>
      <w:r w:rsidRPr="00D2493B">
        <w:rPr>
          <w:rFonts w:eastAsia="Times New Roman" w:cs="Times New Roman"/>
          <w:szCs w:val="24"/>
        </w:rPr>
        <w:t xml:space="preserve"> Αυτή</w:t>
      </w:r>
      <w:r>
        <w:rPr>
          <w:rFonts w:eastAsia="Times New Roman" w:cs="Times New Roman"/>
          <w:szCs w:val="24"/>
        </w:rPr>
        <w:t>ν</w:t>
      </w:r>
      <w:r w:rsidRPr="00D2493B">
        <w:rPr>
          <w:rFonts w:eastAsia="Times New Roman" w:cs="Times New Roman"/>
          <w:szCs w:val="24"/>
        </w:rPr>
        <w:t xml:space="preserve"> την πόλη του μίσους εμείς δεν θα την αφήσουμε να υπάρξει</w:t>
      </w:r>
      <w:r>
        <w:rPr>
          <w:rFonts w:eastAsia="Times New Roman" w:cs="Times New Roman"/>
          <w:szCs w:val="24"/>
        </w:rPr>
        <w:t>.</w:t>
      </w:r>
      <w:r w:rsidRPr="00D2493B">
        <w:rPr>
          <w:rFonts w:eastAsia="Times New Roman" w:cs="Times New Roman"/>
          <w:szCs w:val="24"/>
        </w:rPr>
        <w:t xml:space="preserve"> Η Θεσσαλονίκη είναι </w:t>
      </w:r>
      <w:r>
        <w:rPr>
          <w:rFonts w:eastAsia="Times New Roman" w:cs="Times New Roman"/>
          <w:szCs w:val="24"/>
        </w:rPr>
        <w:t>-</w:t>
      </w:r>
      <w:r w:rsidRPr="00D2493B">
        <w:rPr>
          <w:rFonts w:eastAsia="Times New Roman" w:cs="Times New Roman"/>
          <w:szCs w:val="24"/>
        </w:rPr>
        <w:t>και θα συνεχίσει να είναι</w:t>
      </w:r>
      <w:r>
        <w:rPr>
          <w:rFonts w:eastAsia="Times New Roman" w:cs="Times New Roman"/>
          <w:szCs w:val="24"/>
        </w:rPr>
        <w:t>-</w:t>
      </w:r>
      <w:r w:rsidRPr="00D2493B">
        <w:rPr>
          <w:rFonts w:eastAsia="Times New Roman" w:cs="Times New Roman"/>
          <w:szCs w:val="24"/>
        </w:rPr>
        <w:t xml:space="preserve"> η πολυπολιτισμική πόλη της αδελφοσύνης</w:t>
      </w:r>
      <w:r>
        <w:rPr>
          <w:rFonts w:eastAsia="Times New Roman" w:cs="Times New Roman"/>
          <w:szCs w:val="24"/>
        </w:rPr>
        <w:t>,</w:t>
      </w:r>
      <w:r w:rsidRPr="00D2493B">
        <w:rPr>
          <w:rFonts w:eastAsia="Times New Roman" w:cs="Times New Roman"/>
          <w:szCs w:val="24"/>
        </w:rPr>
        <w:t xml:space="preserve"> της φιλοξενίας και της προόδου</w:t>
      </w:r>
      <w:r>
        <w:rPr>
          <w:rFonts w:eastAsia="Times New Roman" w:cs="Times New Roman"/>
          <w:szCs w:val="24"/>
        </w:rPr>
        <w:t>.</w:t>
      </w:r>
      <w:r w:rsidRPr="00D2493B">
        <w:rPr>
          <w:rFonts w:eastAsia="Times New Roman" w:cs="Times New Roman"/>
          <w:szCs w:val="24"/>
        </w:rPr>
        <w:t xml:space="preserve"> Κανένας δεν μπορεί να στρέψει την κοινωνία της πόλης </w:t>
      </w:r>
      <w:r>
        <w:rPr>
          <w:rFonts w:eastAsia="Times New Roman" w:cs="Times New Roman"/>
          <w:szCs w:val="24"/>
        </w:rPr>
        <w:t>σ</w:t>
      </w:r>
      <w:r w:rsidRPr="00D2493B">
        <w:rPr>
          <w:rFonts w:eastAsia="Times New Roman" w:cs="Times New Roman"/>
          <w:szCs w:val="24"/>
        </w:rPr>
        <w:t>τον εθνικισμό</w:t>
      </w:r>
      <w:r>
        <w:rPr>
          <w:rFonts w:eastAsia="Times New Roman" w:cs="Times New Roman"/>
          <w:szCs w:val="24"/>
        </w:rPr>
        <w:t>.</w:t>
      </w:r>
      <w:r w:rsidRPr="00D2493B">
        <w:rPr>
          <w:rFonts w:eastAsia="Times New Roman" w:cs="Times New Roman"/>
          <w:szCs w:val="24"/>
        </w:rPr>
        <w:t xml:space="preserve"> </w:t>
      </w:r>
      <w:r>
        <w:rPr>
          <w:rFonts w:eastAsia="Times New Roman" w:cs="Times New Roman"/>
          <w:szCs w:val="24"/>
        </w:rPr>
        <w:t>Ό</w:t>
      </w:r>
      <w:r w:rsidRPr="00D2493B">
        <w:rPr>
          <w:rFonts w:eastAsia="Times New Roman" w:cs="Times New Roman"/>
          <w:szCs w:val="24"/>
        </w:rPr>
        <w:t xml:space="preserve">λοι εμείς θα συνεχίσουμε να υπερασπιζόμαστε με όλα τα μέσα που διαθέτουμε τα κοινωνικά και δημοκρατικά κεκτημένα </w:t>
      </w:r>
      <w:r w:rsidRPr="00D2493B">
        <w:rPr>
          <w:rFonts w:eastAsia="Times New Roman" w:cs="Times New Roman"/>
          <w:szCs w:val="24"/>
        </w:rPr>
        <w:t>που έχουμε εδραιώσει με αγώνες όλα αυτά τα χρόνια</w:t>
      </w:r>
      <w:r>
        <w:rPr>
          <w:rFonts w:eastAsia="Times New Roman" w:cs="Times New Roman"/>
          <w:szCs w:val="24"/>
        </w:rPr>
        <w:t>.</w:t>
      </w:r>
    </w:p>
    <w:p w14:paraId="1664ED76" w14:textId="77777777" w:rsidR="00A97886" w:rsidRDefault="00361846">
      <w:pPr>
        <w:tabs>
          <w:tab w:val="left" w:pos="6168"/>
        </w:tabs>
        <w:spacing w:line="600" w:lineRule="auto"/>
        <w:ind w:firstLine="720"/>
        <w:jc w:val="both"/>
        <w:rPr>
          <w:rFonts w:eastAsia="Times New Roman" w:cs="Times New Roman"/>
          <w:szCs w:val="24"/>
        </w:rPr>
      </w:pPr>
      <w:r w:rsidRPr="00D2493B">
        <w:rPr>
          <w:rFonts w:eastAsia="Times New Roman" w:cs="Times New Roman"/>
          <w:szCs w:val="24"/>
        </w:rPr>
        <w:t>Σας ευχαριστώ</w:t>
      </w:r>
      <w:r>
        <w:rPr>
          <w:rFonts w:eastAsia="Times New Roman" w:cs="Times New Roman"/>
          <w:szCs w:val="24"/>
        </w:rPr>
        <w:t>.</w:t>
      </w:r>
    </w:p>
    <w:p w14:paraId="1664ED77" w14:textId="77777777" w:rsidR="00A97886" w:rsidRDefault="00361846">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ED78" w14:textId="77777777" w:rsidR="00A97886" w:rsidRDefault="00361846">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Κι εμείς ευχαριστούμε. </w:t>
      </w:r>
    </w:p>
    <w:p w14:paraId="1664ED7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Ηλιόπουλος για πέντε λεπτά, παρακαλώ. </w:t>
      </w:r>
    </w:p>
    <w:p w14:paraId="1664ED7A"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ΠΑΝΑΓΙΩΤΗΣ ΗΛΙΟΠΟΥΛΟ</w:t>
      </w:r>
      <w:r>
        <w:rPr>
          <w:rFonts w:eastAsia="Times New Roman" w:cs="Times New Roman"/>
          <w:b/>
          <w:szCs w:val="24"/>
        </w:rPr>
        <w:t xml:space="preserve">Σ: </w:t>
      </w:r>
      <w:r>
        <w:rPr>
          <w:rFonts w:eastAsia="Times New Roman" w:cs="Times New Roman"/>
          <w:szCs w:val="24"/>
        </w:rPr>
        <w:t xml:space="preserve">Ευχαριστώ, κυρία Πρόεδρε. </w:t>
      </w:r>
    </w:p>
    <w:p w14:paraId="1664ED7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Βέβαια, τα πέντε </w:t>
      </w:r>
      <w:r w:rsidRPr="00D2493B">
        <w:rPr>
          <w:rFonts w:eastAsia="Times New Roman" w:cs="Times New Roman"/>
          <w:szCs w:val="24"/>
        </w:rPr>
        <w:t xml:space="preserve">λεπτά για </w:t>
      </w:r>
      <w:r>
        <w:rPr>
          <w:rFonts w:eastAsia="Times New Roman" w:cs="Times New Roman"/>
          <w:szCs w:val="24"/>
        </w:rPr>
        <w:t>το</w:t>
      </w:r>
      <w:r w:rsidRPr="00D2493B">
        <w:rPr>
          <w:rFonts w:eastAsia="Times New Roman" w:cs="Times New Roman"/>
          <w:szCs w:val="24"/>
        </w:rPr>
        <w:t xml:space="preserve"> ξεπούλημα της Μακεδονίας είναι πάρα πολύ λίγα</w:t>
      </w:r>
      <w:r>
        <w:rPr>
          <w:rFonts w:eastAsia="Times New Roman" w:cs="Times New Roman"/>
          <w:szCs w:val="24"/>
        </w:rPr>
        <w:t>.</w:t>
      </w:r>
      <w:r w:rsidRPr="00D2493B">
        <w:rPr>
          <w:rFonts w:eastAsia="Times New Roman" w:cs="Times New Roman"/>
          <w:szCs w:val="24"/>
        </w:rPr>
        <w:t xml:space="preserve"> Θα προσπαθήσω να τα πω όσο πιο περιεκτικά γίνεται</w:t>
      </w:r>
      <w:r>
        <w:rPr>
          <w:rFonts w:eastAsia="Times New Roman" w:cs="Times New Roman"/>
          <w:szCs w:val="24"/>
        </w:rPr>
        <w:t>.</w:t>
      </w:r>
    </w:p>
    <w:p w14:paraId="1664ED7C" w14:textId="77777777" w:rsidR="00A97886" w:rsidRDefault="00361846">
      <w:pPr>
        <w:spacing w:line="600" w:lineRule="auto"/>
        <w:ind w:firstLine="720"/>
        <w:jc w:val="both"/>
        <w:rPr>
          <w:rFonts w:eastAsia="Times New Roman" w:cs="Times New Roman"/>
          <w:szCs w:val="24"/>
        </w:rPr>
      </w:pPr>
      <w:r w:rsidRPr="00D2493B">
        <w:rPr>
          <w:rFonts w:eastAsia="Times New Roman" w:cs="Times New Roman"/>
          <w:szCs w:val="24"/>
        </w:rPr>
        <w:t xml:space="preserve">Μαύρη Παρασκευή σήμερα για την πατρίδα </w:t>
      </w:r>
      <w:r>
        <w:rPr>
          <w:rFonts w:eastAsia="Times New Roman" w:cs="Times New Roman"/>
          <w:szCs w:val="24"/>
        </w:rPr>
        <w:t>μας. Όπως ήταν εκείνη</w:t>
      </w:r>
      <w:r w:rsidRPr="00D2493B">
        <w:rPr>
          <w:rFonts w:eastAsia="Times New Roman" w:cs="Times New Roman"/>
          <w:szCs w:val="24"/>
        </w:rPr>
        <w:t xml:space="preserve"> </w:t>
      </w:r>
      <w:r>
        <w:rPr>
          <w:rFonts w:eastAsia="Times New Roman" w:cs="Times New Roman"/>
          <w:szCs w:val="24"/>
        </w:rPr>
        <w:t xml:space="preserve">η </w:t>
      </w:r>
      <w:r w:rsidRPr="00D2493B">
        <w:rPr>
          <w:rFonts w:eastAsia="Times New Roman" w:cs="Times New Roman"/>
          <w:szCs w:val="24"/>
        </w:rPr>
        <w:t>μαύρη μέρα</w:t>
      </w:r>
      <w:r>
        <w:rPr>
          <w:rFonts w:eastAsia="Times New Roman" w:cs="Times New Roman"/>
          <w:szCs w:val="24"/>
        </w:rPr>
        <w:t>, η</w:t>
      </w:r>
      <w:r w:rsidRPr="00D2493B">
        <w:rPr>
          <w:rFonts w:eastAsia="Times New Roman" w:cs="Times New Roman"/>
          <w:szCs w:val="24"/>
        </w:rPr>
        <w:t xml:space="preserve"> 29</w:t>
      </w:r>
      <w:r w:rsidRPr="003335B0">
        <w:rPr>
          <w:rFonts w:eastAsia="Times New Roman" w:cs="Times New Roman"/>
          <w:szCs w:val="24"/>
          <w:vertAlign w:val="superscript"/>
        </w:rPr>
        <w:t>η</w:t>
      </w:r>
      <w:r w:rsidRPr="00D2493B">
        <w:rPr>
          <w:rFonts w:eastAsia="Times New Roman" w:cs="Times New Roman"/>
          <w:szCs w:val="24"/>
        </w:rPr>
        <w:t xml:space="preserve"> Μαΐου </w:t>
      </w:r>
      <w:r>
        <w:rPr>
          <w:rFonts w:eastAsia="Times New Roman" w:cs="Times New Roman"/>
          <w:szCs w:val="24"/>
        </w:rPr>
        <w:t xml:space="preserve">που έπεφτε </w:t>
      </w:r>
      <w:r>
        <w:rPr>
          <w:rFonts w:eastAsia="Times New Roman" w:cs="Times New Roman"/>
          <w:szCs w:val="24"/>
        </w:rPr>
        <w:t>η</w:t>
      </w:r>
      <w:r w:rsidRPr="00D2493B">
        <w:rPr>
          <w:rFonts w:eastAsia="Times New Roman" w:cs="Times New Roman"/>
          <w:szCs w:val="24"/>
        </w:rPr>
        <w:t xml:space="preserve"> Κωνσταντινούπολη</w:t>
      </w:r>
      <w:r>
        <w:rPr>
          <w:rFonts w:eastAsia="Times New Roman" w:cs="Times New Roman"/>
          <w:szCs w:val="24"/>
        </w:rPr>
        <w:t>,</w:t>
      </w:r>
      <w:r w:rsidRPr="00D2493B">
        <w:rPr>
          <w:rFonts w:eastAsia="Times New Roman" w:cs="Times New Roman"/>
          <w:szCs w:val="24"/>
        </w:rPr>
        <w:t xml:space="preserve"> έτσι </w:t>
      </w:r>
      <w:r>
        <w:rPr>
          <w:rFonts w:eastAsia="Times New Roman" w:cs="Times New Roman"/>
          <w:szCs w:val="24"/>
        </w:rPr>
        <w:t xml:space="preserve">είναι </w:t>
      </w:r>
      <w:r w:rsidRPr="00D2493B">
        <w:rPr>
          <w:rFonts w:eastAsia="Times New Roman" w:cs="Times New Roman"/>
          <w:szCs w:val="24"/>
        </w:rPr>
        <w:t>μαύρη Παρασκευή και σήμερα</w:t>
      </w:r>
      <w:r>
        <w:rPr>
          <w:rFonts w:eastAsia="Times New Roman" w:cs="Times New Roman"/>
          <w:szCs w:val="24"/>
        </w:rPr>
        <w:t>,</w:t>
      </w:r>
      <w:r w:rsidRPr="00D2493B">
        <w:rPr>
          <w:rFonts w:eastAsia="Times New Roman" w:cs="Times New Roman"/>
          <w:szCs w:val="24"/>
        </w:rPr>
        <w:t xml:space="preserve"> </w:t>
      </w:r>
      <w:r>
        <w:rPr>
          <w:rFonts w:eastAsia="Times New Roman" w:cs="Times New Roman"/>
          <w:szCs w:val="24"/>
        </w:rPr>
        <w:t xml:space="preserve">η </w:t>
      </w:r>
      <w:r w:rsidRPr="00D2493B">
        <w:rPr>
          <w:rFonts w:eastAsia="Times New Roman" w:cs="Times New Roman"/>
          <w:szCs w:val="24"/>
        </w:rPr>
        <w:t>25</w:t>
      </w:r>
      <w:r w:rsidRPr="003335B0">
        <w:rPr>
          <w:rFonts w:eastAsia="Times New Roman" w:cs="Times New Roman"/>
          <w:szCs w:val="24"/>
          <w:vertAlign w:val="superscript"/>
        </w:rPr>
        <w:t>η</w:t>
      </w:r>
      <w:r w:rsidRPr="00D2493B">
        <w:rPr>
          <w:rFonts w:eastAsia="Times New Roman" w:cs="Times New Roman"/>
          <w:szCs w:val="24"/>
        </w:rPr>
        <w:t xml:space="preserve"> Ιανουαρίου 2019 που πέφτει </w:t>
      </w:r>
      <w:r>
        <w:rPr>
          <w:rFonts w:eastAsia="Times New Roman" w:cs="Times New Roman"/>
          <w:szCs w:val="24"/>
        </w:rPr>
        <w:t xml:space="preserve">η </w:t>
      </w:r>
      <w:r w:rsidRPr="00D2493B">
        <w:rPr>
          <w:rFonts w:eastAsia="Times New Roman" w:cs="Times New Roman"/>
          <w:szCs w:val="24"/>
        </w:rPr>
        <w:t>Μακεδονία</w:t>
      </w:r>
      <w:r>
        <w:rPr>
          <w:rFonts w:eastAsia="Times New Roman" w:cs="Times New Roman"/>
          <w:szCs w:val="24"/>
        </w:rPr>
        <w:t>.</w:t>
      </w:r>
      <w:r w:rsidRPr="00D2493B">
        <w:rPr>
          <w:rFonts w:eastAsia="Times New Roman" w:cs="Times New Roman"/>
          <w:szCs w:val="24"/>
        </w:rPr>
        <w:t xml:space="preserve"> Παραδίδουμε τη Μακεδονία</w:t>
      </w:r>
      <w:r>
        <w:rPr>
          <w:rFonts w:eastAsia="Times New Roman" w:cs="Times New Roman"/>
          <w:szCs w:val="24"/>
        </w:rPr>
        <w:t>.</w:t>
      </w:r>
      <w:r w:rsidRPr="00D2493B">
        <w:rPr>
          <w:rFonts w:eastAsia="Times New Roman" w:cs="Times New Roman"/>
          <w:szCs w:val="24"/>
        </w:rPr>
        <w:t xml:space="preserve"> Και την παραδίδουμε εκ των έσω</w:t>
      </w:r>
      <w:r>
        <w:rPr>
          <w:rFonts w:eastAsia="Times New Roman" w:cs="Times New Roman"/>
          <w:szCs w:val="24"/>
        </w:rPr>
        <w:t>.</w:t>
      </w:r>
      <w:r w:rsidRPr="00D2493B">
        <w:rPr>
          <w:rFonts w:eastAsia="Times New Roman" w:cs="Times New Roman"/>
          <w:szCs w:val="24"/>
        </w:rPr>
        <w:t xml:space="preserve"> Την παραδίδουμε</w:t>
      </w:r>
      <w:r>
        <w:rPr>
          <w:rFonts w:eastAsia="Times New Roman" w:cs="Times New Roman"/>
          <w:szCs w:val="24"/>
        </w:rPr>
        <w:t>,</w:t>
      </w:r>
      <w:r w:rsidRPr="00D2493B">
        <w:rPr>
          <w:rFonts w:eastAsia="Times New Roman" w:cs="Times New Roman"/>
          <w:szCs w:val="24"/>
        </w:rPr>
        <w:t xml:space="preserve"> εδώ</w:t>
      </w:r>
      <w:r>
        <w:rPr>
          <w:rFonts w:eastAsia="Times New Roman" w:cs="Times New Roman"/>
          <w:szCs w:val="24"/>
        </w:rPr>
        <w:t>,</w:t>
      </w:r>
      <w:r w:rsidRPr="00D2493B">
        <w:rPr>
          <w:rFonts w:eastAsia="Times New Roman" w:cs="Times New Roman"/>
          <w:szCs w:val="24"/>
        </w:rPr>
        <w:t xml:space="preserve"> από τη Βουλή των Ελλήνων</w:t>
      </w:r>
      <w:r>
        <w:rPr>
          <w:rFonts w:eastAsia="Times New Roman" w:cs="Times New Roman"/>
          <w:szCs w:val="24"/>
        </w:rPr>
        <w:t>.</w:t>
      </w:r>
      <w:r w:rsidRPr="00D2493B">
        <w:rPr>
          <w:rFonts w:eastAsia="Times New Roman" w:cs="Times New Roman"/>
          <w:szCs w:val="24"/>
        </w:rPr>
        <w:t xml:space="preserve"> Δεν </w:t>
      </w:r>
      <w:r>
        <w:rPr>
          <w:rFonts w:eastAsia="Times New Roman" w:cs="Times New Roman"/>
          <w:szCs w:val="24"/>
        </w:rPr>
        <w:t xml:space="preserve">χύνεται αίμα. </w:t>
      </w:r>
      <w:r w:rsidRPr="00D2493B">
        <w:rPr>
          <w:rFonts w:eastAsia="Times New Roman" w:cs="Times New Roman"/>
          <w:szCs w:val="24"/>
        </w:rPr>
        <w:t xml:space="preserve">Ούτε μία σταγόνα αίματος δεν </w:t>
      </w:r>
      <w:r>
        <w:rPr>
          <w:rFonts w:eastAsia="Times New Roman" w:cs="Times New Roman"/>
          <w:szCs w:val="24"/>
        </w:rPr>
        <w:t xml:space="preserve">χύνεται. </w:t>
      </w:r>
      <w:r w:rsidRPr="00D2493B">
        <w:rPr>
          <w:rFonts w:eastAsia="Times New Roman" w:cs="Times New Roman"/>
          <w:szCs w:val="24"/>
        </w:rPr>
        <w:t xml:space="preserve">Την παραδίδουμε μόνοι </w:t>
      </w:r>
      <w:r>
        <w:rPr>
          <w:rFonts w:eastAsia="Times New Roman" w:cs="Times New Roman"/>
          <w:szCs w:val="24"/>
        </w:rPr>
        <w:t>μας.</w:t>
      </w:r>
      <w:r w:rsidRPr="00D2493B">
        <w:rPr>
          <w:rFonts w:eastAsia="Times New Roman" w:cs="Times New Roman"/>
          <w:szCs w:val="24"/>
        </w:rPr>
        <w:t xml:space="preserve"> Την παραδίδουμε εμείς οι Έλληνες</w:t>
      </w:r>
      <w:r>
        <w:rPr>
          <w:rFonts w:eastAsia="Times New Roman" w:cs="Times New Roman"/>
          <w:szCs w:val="24"/>
        </w:rPr>
        <w:t>.</w:t>
      </w:r>
      <w:r w:rsidRPr="00D2493B">
        <w:rPr>
          <w:rFonts w:eastAsia="Times New Roman" w:cs="Times New Roman"/>
          <w:szCs w:val="24"/>
        </w:rPr>
        <w:t xml:space="preserve"> Παραχωρούμε </w:t>
      </w:r>
      <w:r>
        <w:rPr>
          <w:rFonts w:eastAsia="Times New Roman" w:cs="Times New Roman"/>
          <w:szCs w:val="24"/>
        </w:rPr>
        <w:t>ε</w:t>
      </w:r>
      <w:r w:rsidRPr="00D2493B">
        <w:rPr>
          <w:rFonts w:eastAsia="Times New Roman" w:cs="Times New Roman"/>
          <w:szCs w:val="24"/>
        </w:rPr>
        <w:t>θνική κυριαρχία</w:t>
      </w:r>
      <w:r>
        <w:rPr>
          <w:rFonts w:eastAsia="Times New Roman" w:cs="Times New Roman"/>
          <w:szCs w:val="24"/>
        </w:rPr>
        <w:t>.</w:t>
      </w:r>
      <w:r w:rsidRPr="00D2493B">
        <w:rPr>
          <w:rFonts w:eastAsia="Times New Roman" w:cs="Times New Roman"/>
          <w:szCs w:val="24"/>
        </w:rPr>
        <w:t xml:space="preserve"> </w:t>
      </w:r>
      <w:r>
        <w:rPr>
          <w:rFonts w:eastAsia="Times New Roman" w:cs="Times New Roman"/>
          <w:szCs w:val="24"/>
        </w:rPr>
        <w:t>Είναι μ</w:t>
      </w:r>
      <w:r w:rsidRPr="00D2493B">
        <w:rPr>
          <w:rFonts w:eastAsia="Times New Roman" w:cs="Times New Roman"/>
          <w:szCs w:val="24"/>
        </w:rPr>
        <w:t xml:space="preserve">αύρη Παρασκευή </w:t>
      </w:r>
      <w:r>
        <w:rPr>
          <w:rFonts w:eastAsia="Times New Roman" w:cs="Times New Roman"/>
          <w:szCs w:val="24"/>
        </w:rPr>
        <w:t xml:space="preserve">ή </w:t>
      </w:r>
      <w:r w:rsidRPr="00D2493B">
        <w:rPr>
          <w:rFonts w:eastAsia="Times New Roman" w:cs="Times New Roman"/>
          <w:szCs w:val="24"/>
        </w:rPr>
        <w:t>για όσους δεν το καταλάβατε</w:t>
      </w:r>
      <w:r>
        <w:rPr>
          <w:rFonts w:eastAsia="Times New Roman" w:cs="Times New Roman"/>
          <w:szCs w:val="24"/>
        </w:rPr>
        <w:t>,</w:t>
      </w:r>
      <w:r w:rsidRPr="00D2493B">
        <w:rPr>
          <w:rFonts w:eastAsia="Times New Roman" w:cs="Times New Roman"/>
          <w:szCs w:val="24"/>
        </w:rPr>
        <w:t xml:space="preserve"> για </w:t>
      </w:r>
      <w:r>
        <w:rPr>
          <w:rFonts w:eastAsia="Times New Roman" w:cs="Times New Roman"/>
          <w:szCs w:val="24"/>
        </w:rPr>
        <w:t>ε</w:t>
      </w:r>
      <w:r w:rsidRPr="00D2493B">
        <w:rPr>
          <w:rFonts w:eastAsia="Times New Roman" w:cs="Times New Roman"/>
          <w:szCs w:val="24"/>
        </w:rPr>
        <w:t>σάς τους καπιταλιστές</w:t>
      </w:r>
      <w:r>
        <w:rPr>
          <w:rFonts w:eastAsia="Times New Roman" w:cs="Times New Roman"/>
          <w:szCs w:val="24"/>
        </w:rPr>
        <w:t>,</w:t>
      </w:r>
      <w:r w:rsidRPr="00D2493B">
        <w:rPr>
          <w:rFonts w:eastAsia="Times New Roman" w:cs="Times New Roman"/>
          <w:szCs w:val="24"/>
        </w:rPr>
        <w:t xml:space="preserve"> </w:t>
      </w:r>
      <w:r>
        <w:rPr>
          <w:rFonts w:eastAsia="Times New Roman" w:cs="Times New Roman"/>
          <w:szCs w:val="24"/>
        </w:rPr>
        <w:t>«</w:t>
      </w:r>
      <w:r w:rsidRPr="00D2493B">
        <w:rPr>
          <w:rFonts w:eastAsia="Times New Roman" w:cs="Times New Roman"/>
          <w:szCs w:val="24"/>
          <w:lang w:val="en-US"/>
        </w:rPr>
        <w:t>Black</w:t>
      </w:r>
      <w:r w:rsidRPr="00D2493B">
        <w:rPr>
          <w:rFonts w:eastAsia="Times New Roman" w:cs="Times New Roman"/>
          <w:szCs w:val="24"/>
        </w:rPr>
        <w:t xml:space="preserve"> </w:t>
      </w:r>
      <w:r w:rsidRPr="00D2493B">
        <w:rPr>
          <w:rFonts w:eastAsia="Times New Roman" w:cs="Times New Roman"/>
          <w:szCs w:val="24"/>
          <w:lang w:val="en-US"/>
        </w:rPr>
        <w:t>Friday</w:t>
      </w:r>
      <w:r>
        <w:rPr>
          <w:rFonts w:eastAsia="Times New Roman" w:cs="Times New Roman"/>
          <w:szCs w:val="24"/>
        </w:rPr>
        <w:t>»</w:t>
      </w:r>
      <w:r w:rsidRPr="00D2493B">
        <w:rPr>
          <w:rFonts w:eastAsia="Times New Roman" w:cs="Times New Roman"/>
          <w:szCs w:val="24"/>
        </w:rPr>
        <w:t xml:space="preserve"> για τον ελληνισμό</w:t>
      </w:r>
      <w:r>
        <w:rPr>
          <w:rFonts w:eastAsia="Times New Roman" w:cs="Times New Roman"/>
          <w:szCs w:val="24"/>
        </w:rPr>
        <w:t>.</w:t>
      </w:r>
      <w:r w:rsidRPr="00D2493B">
        <w:rPr>
          <w:rFonts w:eastAsia="Times New Roman" w:cs="Times New Roman"/>
          <w:szCs w:val="24"/>
        </w:rPr>
        <w:t xml:space="preserve"> </w:t>
      </w:r>
    </w:p>
    <w:p w14:paraId="1664ED7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w:t>
      </w:r>
      <w:r w:rsidRPr="00D2493B">
        <w:rPr>
          <w:rFonts w:eastAsia="Times New Roman" w:cs="Times New Roman"/>
          <w:szCs w:val="24"/>
        </w:rPr>
        <w:t xml:space="preserve">θα </w:t>
      </w:r>
      <w:r w:rsidRPr="00D2493B">
        <w:rPr>
          <w:rFonts w:eastAsia="Times New Roman" w:cs="Times New Roman"/>
          <w:szCs w:val="24"/>
        </w:rPr>
        <w:t>ήθελα να δώσω</w:t>
      </w:r>
      <w:r>
        <w:rPr>
          <w:rFonts w:eastAsia="Times New Roman" w:cs="Times New Roman"/>
          <w:szCs w:val="24"/>
        </w:rPr>
        <w:t xml:space="preserve"> συγχαρητήρια</w:t>
      </w:r>
      <w:r w:rsidRPr="00D2493B">
        <w:rPr>
          <w:rFonts w:eastAsia="Times New Roman" w:cs="Times New Roman"/>
          <w:szCs w:val="24"/>
        </w:rPr>
        <w:t xml:space="preserve"> και στις </w:t>
      </w:r>
      <w:r>
        <w:rPr>
          <w:rFonts w:eastAsia="Times New Roman" w:cs="Times New Roman"/>
          <w:szCs w:val="24"/>
        </w:rPr>
        <w:t>μπολσεβίκες -μ</w:t>
      </w:r>
      <w:r w:rsidRPr="00D2493B">
        <w:rPr>
          <w:rFonts w:eastAsia="Times New Roman" w:cs="Times New Roman"/>
          <w:szCs w:val="24"/>
        </w:rPr>
        <w:t>ην το ξεχάσω</w:t>
      </w:r>
      <w:r>
        <w:rPr>
          <w:rFonts w:eastAsia="Times New Roman" w:cs="Times New Roman"/>
          <w:szCs w:val="24"/>
        </w:rPr>
        <w:t xml:space="preserve">- τις επικεφαλής του </w:t>
      </w:r>
      <w:r w:rsidRPr="00D2493B">
        <w:rPr>
          <w:rFonts w:eastAsia="Times New Roman" w:cs="Times New Roman"/>
          <w:szCs w:val="24"/>
        </w:rPr>
        <w:t xml:space="preserve">Υπουργείου </w:t>
      </w:r>
      <w:r>
        <w:rPr>
          <w:rFonts w:eastAsia="Times New Roman" w:cs="Times New Roman"/>
          <w:szCs w:val="24"/>
        </w:rPr>
        <w:t>«α</w:t>
      </w:r>
      <w:r w:rsidRPr="00D2493B">
        <w:rPr>
          <w:rFonts w:eastAsia="Times New Roman" w:cs="Times New Roman"/>
          <w:szCs w:val="24"/>
        </w:rPr>
        <w:t xml:space="preserve">ταξίας και </w:t>
      </w:r>
      <w:r>
        <w:rPr>
          <w:rFonts w:eastAsia="Times New Roman" w:cs="Times New Roman"/>
          <w:szCs w:val="24"/>
        </w:rPr>
        <w:t xml:space="preserve">τσακίσματος </w:t>
      </w:r>
      <w:r w:rsidRPr="00D2493B">
        <w:rPr>
          <w:rFonts w:eastAsia="Times New Roman" w:cs="Times New Roman"/>
          <w:szCs w:val="24"/>
        </w:rPr>
        <w:t>του Έλληνα πολίτη</w:t>
      </w:r>
      <w:r>
        <w:rPr>
          <w:rFonts w:eastAsia="Times New Roman" w:cs="Times New Roman"/>
          <w:szCs w:val="24"/>
        </w:rPr>
        <w:t>»</w:t>
      </w:r>
      <w:r w:rsidRPr="00D2493B">
        <w:rPr>
          <w:rFonts w:eastAsia="Times New Roman" w:cs="Times New Roman"/>
          <w:szCs w:val="24"/>
        </w:rPr>
        <w:t xml:space="preserve"> που έπνιξαν με τόνους χημικά και δεν ζήτησαν ούτε </w:t>
      </w:r>
      <w:r>
        <w:rPr>
          <w:rFonts w:eastAsia="Times New Roman" w:cs="Times New Roman"/>
          <w:szCs w:val="24"/>
        </w:rPr>
        <w:t>μία</w:t>
      </w:r>
      <w:r w:rsidRPr="00D2493B">
        <w:rPr>
          <w:rFonts w:eastAsia="Times New Roman" w:cs="Times New Roman"/>
          <w:szCs w:val="24"/>
        </w:rPr>
        <w:t xml:space="preserve"> συγ</w:t>
      </w:r>
      <w:r>
        <w:rPr>
          <w:rFonts w:eastAsia="Times New Roman" w:cs="Times New Roman"/>
          <w:szCs w:val="24"/>
        </w:rPr>
        <w:t>γ</w:t>
      </w:r>
      <w:r w:rsidRPr="00D2493B">
        <w:rPr>
          <w:rFonts w:eastAsia="Times New Roman" w:cs="Times New Roman"/>
          <w:szCs w:val="24"/>
        </w:rPr>
        <w:t>νώμη την Κυριακή</w:t>
      </w:r>
      <w:r>
        <w:rPr>
          <w:rFonts w:eastAsia="Times New Roman" w:cs="Times New Roman"/>
          <w:szCs w:val="24"/>
        </w:rPr>
        <w:t>.</w:t>
      </w:r>
      <w:r w:rsidRPr="00D2493B">
        <w:rPr>
          <w:rFonts w:eastAsia="Times New Roman" w:cs="Times New Roman"/>
          <w:szCs w:val="24"/>
        </w:rPr>
        <w:t xml:space="preserve"> Έπνιξαν </w:t>
      </w:r>
      <w:r>
        <w:rPr>
          <w:rFonts w:eastAsia="Times New Roman" w:cs="Times New Roman"/>
          <w:szCs w:val="24"/>
        </w:rPr>
        <w:t xml:space="preserve">δεκάχρονα παιδιά. Έπνιξαν ιερείς. </w:t>
      </w:r>
      <w:r w:rsidRPr="00D2493B">
        <w:rPr>
          <w:rFonts w:eastAsia="Times New Roman" w:cs="Times New Roman"/>
          <w:szCs w:val="24"/>
        </w:rPr>
        <w:t xml:space="preserve">Έπνιξαν μοναχές </w:t>
      </w:r>
      <w:r>
        <w:rPr>
          <w:rFonts w:eastAsia="Times New Roman" w:cs="Times New Roman"/>
          <w:szCs w:val="24"/>
        </w:rPr>
        <w:t>που κλαίγανε και κρατούσαν την ε</w:t>
      </w:r>
      <w:r w:rsidRPr="00D2493B">
        <w:rPr>
          <w:rFonts w:eastAsia="Times New Roman" w:cs="Times New Roman"/>
          <w:szCs w:val="24"/>
        </w:rPr>
        <w:t xml:space="preserve">λληνική σημαία και δεν </w:t>
      </w:r>
      <w:r>
        <w:rPr>
          <w:rFonts w:eastAsia="Times New Roman" w:cs="Times New Roman"/>
          <w:szCs w:val="24"/>
        </w:rPr>
        <w:t xml:space="preserve">έφευγαν. </w:t>
      </w:r>
      <w:r w:rsidRPr="00D2493B">
        <w:rPr>
          <w:rFonts w:eastAsia="Times New Roman" w:cs="Times New Roman"/>
          <w:szCs w:val="24"/>
        </w:rPr>
        <w:t>Ανατρίχιασα όταν τις είδα</w:t>
      </w:r>
      <w:r>
        <w:rPr>
          <w:rFonts w:eastAsia="Times New Roman" w:cs="Times New Roman"/>
          <w:szCs w:val="24"/>
        </w:rPr>
        <w:t>.</w:t>
      </w:r>
      <w:r w:rsidRPr="00D2493B">
        <w:rPr>
          <w:rFonts w:eastAsia="Times New Roman" w:cs="Times New Roman"/>
          <w:szCs w:val="24"/>
        </w:rPr>
        <w:t xml:space="preserve"> </w:t>
      </w:r>
      <w:r>
        <w:rPr>
          <w:rFonts w:eastAsia="Times New Roman" w:cs="Times New Roman"/>
          <w:szCs w:val="24"/>
        </w:rPr>
        <w:t xml:space="preserve">Ήταν </w:t>
      </w:r>
      <w:r w:rsidRPr="00D2493B">
        <w:rPr>
          <w:rFonts w:eastAsia="Times New Roman" w:cs="Times New Roman"/>
          <w:szCs w:val="24"/>
        </w:rPr>
        <w:t xml:space="preserve">μοναχές στο Σύνταγμα να κλαίνε από τα δακρυγόνα </w:t>
      </w:r>
      <w:r>
        <w:rPr>
          <w:rFonts w:eastAsia="Times New Roman" w:cs="Times New Roman"/>
          <w:szCs w:val="24"/>
        </w:rPr>
        <w:t>σας</w:t>
      </w:r>
      <w:r w:rsidRPr="00D2493B">
        <w:rPr>
          <w:rFonts w:eastAsia="Times New Roman" w:cs="Times New Roman"/>
          <w:szCs w:val="24"/>
        </w:rPr>
        <w:t xml:space="preserve"> και δεν ζητήσα</w:t>
      </w:r>
      <w:r>
        <w:rPr>
          <w:rFonts w:eastAsia="Times New Roman" w:cs="Times New Roman"/>
          <w:szCs w:val="24"/>
        </w:rPr>
        <w:t>τε</w:t>
      </w:r>
      <w:r w:rsidRPr="00D2493B">
        <w:rPr>
          <w:rFonts w:eastAsia="Times New Roman" w:cs="Times New Roman"/>
          <w:szCs w:val="24"/>
        </w:rPr>
        <w:t xml:space="preserve"> </w:t>
      </w:r>
      <w:r>
        <w:rPr>
          <w:rFonts w:eastAsia="Times New Roman" w:cs="Times New Roman"/>
          <w:szCs w:val="24"/>
        </w:rPr>
        <w:t xml:space="preserve">ούτε </w:t>
      </w:r>
      <w:r>
        <w:rPr>
          <w:rFonts w:eastAsia="Times New Roman" w:cs="Times New Roman"/>
          <w:szCs w:val="24"/>
        </w:rPr>
        <w:t>μία</w:t>
      </w:r>
      <w:r w:rsidRPr="00D2493B">
        <w:rPr>
          <w:rFonts w:eastAsia="Times New Roman" w:cs="Times New Roman"/>
          <w:szCs w:val="24"/>
        </w:rPr>
        <w:t xml:space="preserve"> συ</w:t>
      </w:r>
      <w:r>
        <w:rPr>
          <w:rFonts w:eastAsia="Times New Roman" w:cs="Times New Roman"/>
          <w:szCs w:val="24"/>
        </w:rPr>
        <w:t>γ</w:t>
      </w:r>
      <w:r w:rsidRPr="00D2493B">
        <w:rPr>
          <w:rFonts w:eastAsia="Times New Roman" w:cs="Times New Roman"/>
          <w:szCs w:val="24"/>
        </w:rPr>
        <w:t>γνώμη</w:t>
      </w:r>
      <w:r>
        <w:rPr>
          <w:rFonts w:eastAsia="Times New Roman" w:cs="Times New Roman"/>
          <w:szCs w:val="24"/>
        </w:rPr>
        <w:t xml:space="preserve">. Ήταν </w:t>
      </w:r>
      <w:r w:rsidRPr="00D2493B">
        <w:rPr>
          <w:rFonts w:eastAsia="Times New Roman" w:cs="Times New Roman"/>
          <w:szCs w:val="24"/>
        </w:rPr>
        <w:t>εκεί όμως με ελληνική σημαία</w:t>
      </w:r>
      <w:r>
        <w:rPr>
          <w:rFonts w:eastAsia="Times New Roman" w:cs="Times New Roman"/>
          <w:szCs w:val="24"/>
        </w:rPr>
        <w:t>.</w:t>
      </w:r>
      <w:r w:rsidRPr="00D2493B">
        <w:rPr>
          <w:rFonts w:eastAsia="Times New Roman" w:cs="Times New Roman"/>
          <w:szCs w:val="24"/>
        </w:rPr>
        <w:t xml:space="preserve"> </w:t>
      </w:r>
    </w:p>
    <w:p w14:paraId="1664ED7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w:t>
      </w:r>
      <w:r w:rsidRPr="00D2493B">
        <w:rPr>
          <w:rFonts w:eastAsia="Times New Roman" w:cs="Times New Roman"/>
          <w:szCs w:val="24"/>
        </w:rPr>
        <w:t xml:space="preserve">Το όνομά μας είναι η ψυχή </w:t>
      </w:r>
      <w:r>
        <w:rPr>
          <w:rFonts w:eastAsia="Times New Roman" w:cs="Times New Roman"/>
          <w:szCs w:val="24"/>
        </w:rPr>
        <w:t>μας».</w:t>
      </w:r>
      <w:r w:rsidRPr="00D2493B">
        <w:rPr>
          <w:rFonts w:eastAsia="Times New Roman" w:cs="Times New Roman"/>
          <w:szCs w:val="24"/>
        </w:rPr>
        <w:t xml:space="preserve"> Το </w:t>
      </w:r>
      <w:r>
        <w:rPr>
          <w:rFonts w:eastAsia="Times New Roman" w:cs="Times New Roman"/>
          <w:szCs w:val="24"/>
        </w:rPr>
        <w:t xml:space="preserve">είπατε </w:t>
      </w:r>
      <w:r w:rsidRPr="00D2493B">
        <w:rPr>
          <w:rFonts w:eastAsia="Times New Roman" w:cs="Times New Roman"/>
          <w:szCs w:val="24"/>
        </w:rPr>
        <w:t xml:space="preserve">και το </w:t>
      </w:r>
      <w:r>
        <w:rPr>
          <w:rFonts w:eastAsia="Times New Roman" w:cs="Times New Roman"/>
          <w:szCs w:val="24"/>
        </w:rPr>
        <w:t>ξαναείπατε. Εσείς, όμως,</w:t>
      </w:r>
      <w:r w:rsidRPr="00D2493B">
        <w:rPr>
          <w:rFonts w:eastAsia="Times New Roman" w:cs="Times New Roman"/>
          <w:szCs w:val="24"/>
        </w:rPr>
        <w:t xml:space="preserve"> της Νέας Δημοκρατίας γιατί το λέτε</w:t>
      </w:r>
      <w:r>
        <w:rPr>
          <w:rFonts w:eastAsia="Times New Roman" w:cs="Times New Roman"/>
          <w:szCs w:val="24"/>
        </w:rPr>
        <w:t>, αφού</w:t>
      </w:r>
      <w:r w:rsidRPr="00D2493B">
        <w:rPr>
          <w:rFonts w:eastAsia="Times New Roman" w:cs="Times New Roman"/>
          <w:szCs w:val="24"/>
        </w:rPr>
        <w:t xml:space="preserve"> εσείς το είχατε παραχωρήσει στο Βουκουρέστι</w:t>
      </w:r>
      <w:r>
        <w:rPr>
          <w:rFonts w:eastAsia="Times New Roman" w:cs="Times New Roman"/>
          <w:szCs w:val="24"/>
        </w:rPr>
        <w:t>.</w:t>
      </w:r>
      <w:r w:rsidRPr="00D2493B">
        <w:rPr>
          <w:rFonts w:eastAsia="Times New Roman" w:cs="Times New Roman"/>
          <w:szCs w:val="24"/>
        </w:rPr>
        <w:t xml:space="preserve"> Και θα επανέλθω σε αυτό</w:t>
      </w:r>
      <w:r>
        <w:rPr>
          <w:rFonts w:eastAsia="Times New Roman" w:cs="Times New Roman"/>
          <w:szCs w:val="24"/>
        </w:rPr>
        <w:t>.</w:t>
      </w:r>
    </w:p>
    <w:p w14:paraId="1664ED7F" w14:textId="77777777" w:rsidR="00A97886" w:rsidRDefault="00361846">
      <w:pPr>
        <w:spacing w:line="600" w:lineRule="auto"/>
        <w:ind w:firstLine="720"/>
        <w:jc w:val="both"/>
        <w:rPr>
          <w:rFonts w:eastAsia="Times New Roman" w:cs="Times New Roman"/>
          <w:szCs w:val="24"/>
        </w:rPr>
      </w:pPr>
      <w:r w:rsidRPr="00D2493B">
        <w:rPr>
          <w:rFonts w:eastAsia="Times New Roman" w:cs="Times New Roman"/>
          <w:szCs w:val="24"/>
        </w:rPr>
        <w:t xml:space="preserve"> </w:t>
      </w:r>
      <w:r>
        <w:rPr>
          <w:rFonts w:eastAsia="Times New Roman" w:cs="Times New Roman"/>
          <w:szCs w:val="24"/>
        </w:rPr>
        <w:t>Είστε τόσο δημοκράτες</w:t>
      </w:r>
      <w:r w:rsidRPr="00D2493B">
        <w:rPr>
          <w:rFonts w:eastAsia="Times New Roman" w:cs="Times New Roman"/>
          <w:szCs w:val="24"/>
        </w:rPr>
        <w:t xml:space="preserve"> που δεν βγαίνετε στο</w:t>
      </w:r>
      <w:r>
        <w:rPr>
          <w:rFonts w:eastAsia="Times New Roman" w:cs="Times New Roman"/>
          <w:szCs w:val="24"/>
        </w:rPr>
        <w:t>ν</w:t>
      </w:r>
      <w:r w:rsidRPr="00D2493B">
        <w:rPr>
          <w:rFonts w:eastAsia="Times New Roman" w:cs="Times New Roman"/>
          <w:szCs w:val="24"/>
        </w:rPr>
        <w:t xml:space="preserve"> δρόμο</w:t>
      </w:r>
      <w:r>
        <w:rPr>
          <w:rFonts w:eastAsia="Times New Roman" w:cs="Times New Roman"/>
          <w:szCs w:val="24"/>
        </w:rPr>
        <w:t>,</w:t>
      </w:r>
      <w:r w:rsidRPr="00D2493B">
        <w:rPr>
          <w:rFonts w:eastAsia="Times New Roman" w:cs="Times New Roman"/>
          <w:szCs w:val="24"/>
        </w:rPr>
        <w:t xml:space="preserve"> στους Έλληνες</w:t>
      </w:r>
      <w:r>
        <w:rPr>
          <w:rFonts w:eastAsia="Times New Roman" w:cs="Times New Roman"/>
          <w:szCs w:val="24"/>
        </w:rPr>
        <w:t>,</w:t>
      </w:r>
      <w:r w:rsidRPr="00D2493B">
        <w:rPr>
          <w:rFonts w:eastAsia="Times New Roman" w:cs="Times New Roman"/>
          <w:szCs w:val="24"/>
        </w:rPr>
        <w:t xml:space="preserve"> εδώ </w:t>
      </w:r>
      <w:r w:rsidRPr="00D2493B">
        <w:rPr>
          <w:rFonts w:eastAsia="Times New Roman" w:cs="Times New Roman"/>
          <w:szCs w:val="24"/>
        </w:rPr>
        <w:t>στο Σύνταγμα</w:t>
      </w:r>
      <w:r>
        <w:rPr>
          <w:rFonts w:eastAsia="Times New Roman" w:cs="Times New Roman"/>
          <w:szCs w:val="24"/>
        </w:rPr>
        <w:t>,</w:t>
      </w:r>
      <w:r w:rsidRPr="00D2493B">
        <w:rPr>
          <w:rFonts w:eastAsia="Times New Roman" w:cs="Times New Roman"/>
          <w:szCs w:val="24"/>
        </w:rPr>
        <w:t xml:space="preserve"> στη Θεσσαλονίκη σε ολόκληρη την Ελλάδα να τους εξηγήσετε για αυτή την μεγαλειώδη </w:t>
      </w:r>
      <w:r>
        <w:rPr>
          <w:rFonts w:eastAsia="Times New Roman" w:cs="Times New Roman"/>
          <w:szCs w:val="24"/>
        </w:rPr>
        <w:t>σ</w:t>
      </w:r>
      <w:r w:rsidRPr="00D2493B">
        <w:rPr>
          <w:rFonts w:eastAsia="Times New Roman" w:cs="Times New Roman"/>
          <w:szCs w:val="24"/>
        </w:rPr>
        <w:t>υμφωνία που υπογράψατε</w:t>
      </w:r>
      <w:r>
        <w:rPr>
          <w:rFonts w:eastAsia="Times New Roman" w:cs="Times New Roman"/>
          <w:szCs w:val="24"/>
        </w:rPr>
        <w:t>,</w:t>
      </w:r>
      <w:r w:rsidRPr="00D2493B">
        <w:rPr>
          <w:rFonts w:eastAsia="Times New Roman" w:cs="Times New Roman"/>
          <w:szCs w:val="24"/>
        </w:rPr>
        <w:t xml:space="preserve"> αυτή την πατριωτική Σύμβαση των Πρεσπών </w:t>
      </w:r>
      <w:r>
        <w:rPr>
          <w:rFonts w:eastAsia="Times New Roman" w:cs="Times New Roman"/>
          <w:szCs w:val="24"/>
        </w:rPr>
        <w:t xml:space="preserve">που είναι για τα σκουπίδια της </w:t>
      </w:r>
      <w:r>
        <w:rPr>
          <w:rFonts w:eastAsia="Times New Roman" w:cs="Times New Roman"/>
          <w:szCs w:val="24"/>
        </w:rPr>
        <w:t>ι</w:t>
      </w:r>
      <w:r w:rsidRPr="00D2493B">
        <w:rPr>
          <w:rFonts w:eastAsia="Times New Roman" w:cs="Times New Roman"/>
          <w:szCs w:val="24"/>
        </w:rPr>
        <w:t>στορίας</w:t>
      </w:r>
      <w:r>
        <w:rPr>
          <w:rFonts w:eastAsia="Times New Roman" w:cs="Times New Roman"/>
          <w:szCs w:val="24"/>
        </w:rPr>
        <w:t>, όπως είστε</w:t>
      </w:r>
      <w:r w:rsidRPr="00D2493B">
        <w:rPr>
          <w:rFonts w:eastAsia="Times New Roman" w:cs="Times New Roman"/>
          <w:szCs w:val="24"/>
        </w:rPr>
        <w:t xml:space="preserve"> </w:t>
      </w:r>
      <w:r w:rsidRPr="00D2493B">
        <w:rPr>
          <w:rFonts w:eastAsia="Times New Roman" w:cs="Times New Roman"/>
          <w:szCs w:val="24"/>
        </w:rPr>
        <w:lastRenderedPageBreak/>
        <w:t>και εσείς και θα σας στείλει ο ελληνικός λαό</w:t>
      </w:r>
      <w:r w:rsidRPr="00D2493B">
        <w:rPr>
          <w:rFonts w:eastAsia="Times New Roman" w:cs="Times New Roman"/>
          <w:szCs w:val="24"/>
        </w:rPr>
        <w:t>ς</w:t>
      </w:r>
      <w:r>
        <w:rPr>
          <w:rFonts w:eastAsia="Times New Roman" w:cs="Times New Roman"/>
          <w:szCs w:val="24"/>
        </w:rPr>
        <w:t>,</w:t>
      </w:r>
      <w:r w:rsidRPr="00D2493B">
        <w:rPr>
          <w:rFonts w:eastAsia="Times New Roman" w:cs="Times New Roman"/>
          <w:szCs w:val="24"/>
        </w:rPr>
        <w:t xml:space="preserve"> αφού σας έχει γράψει πρώτα με τα </w:t>
      </w:r>
      <w:proofErr w:type="spellStart"/>
      <w:r w:rsidRPr="00D2493B">
        <w:rPr>
          <w:rFonts w:eastAsia="Times New Roman" w:cs="Times New Roman"/>
          <w:szCs w:val="24"/>
        </w:rPr>
        <w:t>μελανότερα</w:t>
      </w:r>
      <w:proofErr w:type="spellEnd"/>
      <w:r w:rsidRPr="00D2493B">
        <w:rPr>
          <w:rFonts w:eastAsia="Times New Roman" w:cs="Times New Roman"/>
          <w:szCs w:val="24"/>
        </w:rPr>
        <w:t xml:space="preserve"> γράμματα στις σελίδες της ένδοξης ιστορίας των Ελλήνων</w:t>
      </w:r>
      <w:r>
        <w:rPr>
          <w:rFonts w:eastAsia="Times New Roman" w:cs="Times New Roman"/>
          <w:szCs w:val="24"/>
        </w:rPr>
        <w:t>.</w:t>
      </w:r>
    </w:p>
    <w:p w14:paraId="1664ED80" w14:textId="77777777" w:rsidR="00A97886" w:rsidRDefault="00361846">
      <w:pPr>
        <w:spacing w:line="600" w:lineRule="auto"/>
        <w:ind w:firstLine="720"/>
        <w:jc w:val="both"/>
        <w:rPr>
          <w:rFonts w:eastAsia="Times New Roman" w:cs="Times New Roman"/>
          <w:szCs w:val="24"/>
        </w:rPr>
      </w:pPr>
      <w:r w:rsidRPr="00D2493B">
        <w:rPr>
          <w:rFonts w:eastAsia="Times New Roman" w:cs="Times New Roman"/>
          <w:szCs w:val="24"/>
        </w:rPr>
        <w:t xml:space="preserve"> Σκυλιά του συστήματος </w:t>
      </w:r>
      <w:r>
        <w:rPr>
          <w:rFonts w:eastAsia="Times New Roman" w:cs="Times New Roman"/>
          <w:szCs w:val="24"/>
        </w:rPr>
        <w:t xml:space="preserve">εξαπολύσατε όλες </w:t>
      </w:r>
      <w:r w:rsidRPr="00D2493B">
        <w:rPr>
          <w:rFonts w:eastAsia="Times New Roman" w:cs="Times New Roman"/>
          <w:szCs w:val="24"/>
        </w:rPr>
        <w:t>αυτές τις μέρες για να κυνηγήσουν τους απλούς Έλληνες πολίτες</w:t>
      </w:r>
      <w:r>
        <w:rPr>
          <w:rFonts w:eastAsia="Times New Roman" w:cs="Times New Roman"/>
          <w:szCs w:val="24"/>
        </w:rPr>
        <w:t>,</w:t>
      </w:r>
      <w:r w:rsidRPr="00D2493B">
        <w:rPr>
          <w:rFonts w:eastAsia="Times New Roman" w:cs="Times New Roman"/>
          <w:szCs w:val="24"/>
        </w:rPr>
        <w:t xml:space="preserve"> οι οποίοι διαμαρτύρονταν για το αυτονόητο</w:t>
      </w:r>
      <w:r>
        <w:rPr>
          <w:rFonts w:eastAsia="Times New Roman" w:cs="Times New Roman"/>
          <w:szCs w:val="24"/>
        </w:rPr>
        <w:t>.</w:t>
      </w:r>
      <w:r w:rsidRPr="00D2493B">
        <w:rPr>
          <w:rFonts w:eastAsia="Times New Roman" w:cs="Times New Roman"/>
          <w:szCs w:val="24"/>
        </w:rPr>
        <w:t xml:space="preserve"> Διαμαρτ</w:t>
      </w:r>
      <w:r w:rsidRPr="00D2493B">
        <w:rPr>
          <w:rFonts w:eastAsia="Times New Roman" w:cs="Times New Roman"/>
          <w:szCs w:val="24"/>
        </w:rPr>
        <w:t>υρόμαστε για το αυτονόητο</w:t>
      </w:r>
      <w:r>
        <w:rPr>
          <w:rFonts w:eastAsia="Times New Roman" w:cs="Times New Roman"/>
          <w:szCs w:val="24"/>
        </w:rPr>
        <w:t>,</w:t>
      </w:r>
      <w:r w:rsidRPr="00D2493B">
        <w:rPr>
          <w:rFonts w:eastAsia="Times New Roman" w:cs="Times New Roman"/>
          <w:szCs w:val="24"/>
        </w:rPr>
        <w:t xml:space="preserve"> να μην ξεπουλήσει </w:t>
      </w:r>
      <w:r>
        <w:rPr>
          <w:rFonts w:eastAsia="Times New Roman" w:cs="Times New Roman"/>
          <w:szCs w:val="24"/>
        </w:rPr>
        <w:t xml:space="preserve">η </w:t>
      </w:r>
      <w:r w:rsidRPr="00D2493B">
        <w:rPr>
          <w:rFonts w:eastAsia="Times New Roman" w:cs="Times New Roman"/>
          <w:szCs w:val="24"/>
        </w:rPr>
        <w:t>ελληνική Κυβέρνηση ελληνικό έδαφος</w:t>
      </w:r>
      <w:r>
        <w:rPr>
          <w:rFonts w:eastAsia="Times New Roman" w:cs="Times New Roman"/>
          <w:szCs w:val="24"/>
        </w:rPr>
        <w:t>.</w:t>
      </w:r>
      <w:r w:rsidRPr="00D2493B">
        <w:rPr>
          <w:rFonts w:eastAsia="Times New Roman" w:cs="Times New Roman"/>
          <w:szCs w:val="24"/>
        </w:rPr>
        <w:t xml:space="preserve"> Και </w:t>
      </w:r>
      <w:r>
        <w:rPr>
          <w:rFonts w:eastAsia="Times New Roman" w:cs="Times New Roman"/>
          <w:szCs w:val="24"/>
        </w:rPr>
        <w:t>όμως,</w:t>
      </w:r>
      <w:r w:rsidRPr="00D2493B">
        <w:rPr>
          <w:rFonts w:eastAsia="Times New Roman" w:cs="Times New Roman"/>
          <w:szCs w:val="24"/>
        </w:rPr>
        <w:t xml:space="preserve"> το κάνατε</w:t>
      </w:r>
      <w:r>
        <w:rPr>
          <w:rFonts w:eastAsia="Times New Roman" w:cs="Times New Roman"/>
          <w:szCs w:val="24"/>
        </w:rPr>
        <w:t>. Μόνοι μας</w:t>
      </w:r>
      <w:r w:rsidRPr="00D2493B">
        <w:rPr>
          <w:rFonts w:eastAsia="Times New Roman" w:cs="Times New Roman"/>
          <w:szCs w:val="24"/>
        </w:rPr>
        <w:t xml:space="preserve"> εναντίον όλων εδώ μέσα στο Κοινοβούλιο</w:t>
      </w:r>
      <w:r>
        <w:rPr>
          <w:rFonts w:eastAsia="Times New Roman" w:cs="Times New Roman"/>
          <w:szCs w:val="24"/>
        </w:rPr>
        <w:t>.</w:t>
      </w:r>
      <w:r w:rsidRPr="00D2493B">
        <w:rPr>
          <w:rFonts w:eastAsia="Times New Roman" w:cs="Times New Roman"/>
          <w:szCs w:val="24"/>
        </w:rPr>
        <w:t xml:space="preserve"> Η </w:t>
      </w:r>
      <w:r>
        <w:rPr>
          <w:rFonts w:eastAsia="Times New Roman" w:cs="Times New Roman"/>
          <w:szCs w:val="24"/>
        </w:rPr>
        <w:t xml:space="preserve">Χρυσή Αυγή, οι δεκαέξι </w:t>
      </w:r>
      <w:r w:rsidRPr="00D2493B">
        <w:rPr>
          <w:rFonts w:eastAsia="Times New Roman" w:cs="Times New Roman"/>
          <w:szCs w:val="24"/>
        </w:rPr>
        <w:t xml:space="preserve">Βουλευτές της Χρυσής Αυγής και όλοι </w:t>
      </w:r>
      <w:r>
        <w:rPr>
          <w:rFonts w:eastAsia="Times New Roman" w:cs="Times New Roman"/>
          <w:szCs w:val="24"/>
        </w:rPr>
        <w:t>εσείς.</w:t>
      </w:r>
      <w:r w:rsidRPr="00D2493B">
        <w:rPr>
          <w:rFonts w:eastAsia="Times New Roman" w:cs="Times New Roman"/>
          <w:szCs w:val="24"/>
        </w:rPr>
        <w:t xml:space="preserve"> </w:t>
      </w:r>
      <w:r>
        <w:rPr>
          <w:rFonts w:eastAsia="Times New Roman" w:cs="Times New Roman"/>
          <w:szCs w:val="24"/>
        </w:rPr>
        <w:t>Διότι</w:t>
      </w:r>
      <w:r w:rsidRPr="00D2493B">
        <w:rPr>
          <w:rFonts w:eastAsia="Times New Roman" w:cs="Times New Roman"/>
          <w:szCs w:val="24"/>
        </w:rPr>
        <w:t xml:space="preserve"> εκτός από εσάς που </w:t>
      </w:r>
      <w:r>
        <w:rPr>
          <w:rFonts w:eastAsia="Times New Roman" w:cs="Times New Roman"/>
          <w:szCs w:val="24"/>
        </w:rPr>
        <w:t xml:space="preserve">τα λέτε </w:t>
      </w:r>
      <w:r>
        <w:rPr>
          <w:rFonts w:eastAsia="Times New Roman" w:cs="Times New Roman"/>
          <w:szCs w:val="24"/>
        </w:rPr>
        <w:t>και τ</w:t>
      </w:r>
      <w:r w:rsidRPr="00D2493B">
        <w:rPr>
          <w:rFonts w:eastAsia="Times New Roman" w:cs="Times New Roman"/>
          <w:szCs w:val="24"/>
        </w:rPr>
        <w:t xml:space="preserve">α πιστεύετε </w:t>
      </w:r>
      <w:r>
        <w:rPr>
          <w:rFonts w:eastAsia="Times New Roman" w:cs="Times New Roman"/>
          <w:szCs w:val="24"/>
        </w:rPr>
        <w:t>-φαίνεται ότι τ</w:t>
      </w:r>
      <w:r w:rsidRPr="00D2493B">
        <w:rPr>
          <w:rFonts w:eastAsia="Times New Roman" w:cs="Times New Roman"/>
          <w:szCs w:val="24"/>
        </w:rPr>
        <w:t>α πιστεύετε</w:t>
      </w:r>
      <w:r>
        <w:rPr>
          <w:rFonts w:eastAsia="Times New Roman" w:cs="Times New Roman"/>
          <w:szCs w:val="24"/>
        </w:rPr>
        <w:t>- είναι και κάτι άλλοι ψευτο</w:t>
      </w:r>
      <w:r w:rsidRPr="00D2493B">
        <w:rPr>
          <w:rFonts w:eastAsia="Times New Roman" w:cs="Times New Roman"/>
          <w:szCs w:val="24"/>
        </w:rPr>
        <w:t>πατριώτες της Νέας Δημοκρατίας</w:t>
      </w:r>
      <w:r>
        <w:rPr>
          <w:rFonts w:eastAsia="Times New Roman" w:cs="Times New Roman"/>
          <w:szCs w:val="24"/>
        </w:rPr>
        <w:t>,</w:t>
      </w:r>
      <w:r w:rsidRPr="00D2493B">
        <w:rPr>
          <w:rFonts w:eastAsia="Times New Roman" w:cs="Times New Roman"/>
          <w:szCs w:val="24"/>
        </w:rPr>
        <w:t xml:space="preserve"> οι οποίοι </w:t>
      </w:r>
      <w:r>
        <w:rPr>
          <w:rFonts w:eastAsia="Times New Roman" w:cs="Times New Roman"/>
          <w:szCs w:val="24"/>
        </w:rPr>
        <w:t>είχαν</w:t>
      </w:r>
      <w:r w:rsidRPr="00D2493B">
        <w:rPr>
          <w:rFonts w:eastAsia="Times New Roman" w:cs="Times New Roman"/>
          <w:szCs w:val="24"/>
        </w:rPr>
        <w:t xml:space="preserve"> παραχωρήσει το όνομα στο Βουκουρέστι</w:t>
      </w:r>
      <w:r>
        <w:rPr>
          <w:rFonts w:eastAsia="Times New Roman" w:cs="Times New Roman"/>
          <w:szCs w:val="24"/>
        </w:rPr>
        <w:t>.</w:t>
      </w:r>
      <w:r w:rsidRPr="00D2493B">
        <w:rPr>
          <w:rFonts w:eastAsia="Times New Roman" w:cs="Times New Roman"/>
          <w:szCs w:val="24"/>
        </w:rPr>
        <w:t xml:space="preserve"> Και όταν λέμε το όνομα</w:t>
      </w:r>
      <w:r>
        <w:rPr>
          <w:rFonts w:eastAsia="Times New Roman" w:cs="Times New Roman"/>
          <w:szCs w:val="24"/>
        </w:rPr>
        <w:t>,</w:t>
      </w:r>
      <w:r w:rsidRPr="00D2493B">
        <w:rPr>
          <w:rFonts w:eastAsia="Times New Roman" w:cs="Times New Roman"/>
          <w:szCs w:val="24"/>
        </w:rPr>
        <w:t xml:space="preserve"> εννοούμε την ουσία του προβλήματος</w:t>
      </w:r>
      <w:r>
        <w:rPr>
          <w:rFonts w:eastAsia="Times New Roman" w:cs="Times New Roman"/>
          <w:szCs w:val="24"/>
        </w:rPr>
        <w:t>.</w:t>
      </w:r>
      <w:r w:rsidRPr="00D2493B">
        <w:rPr>
          <w:rFonts w:eastAsia="Times New Roman" w:cs="Times New Roman"/>
          <w:szCs w:val="24"/>
        </w:rPr>
        <w:t xml:space="preserve"> Γιατί</w:t>
      </w:r>
      <w:r>
        <w:rPr>
          <w:rFonts w:eastAsia="Times New Roman" w:cs="Times New Roman"/>
          <w:szCs w:val="24"/>
        </w:rPr>
        <w:t>,</w:t>
      </w:r>
      <w:r w:rsidRPr="00D2493B">
        <w:rPr>
          <w:rFonts w:eastAsia="Times New Roman" w:cs="Times New Roman"/>
          <w:szCs w:val="24"/>
        </w:rPr>
        <w:t xml:space="preserve"> όταν δίνεις το όνομα</w:t>
      </w:r>
      <w:r>
        <w:rPr>
          <w:rFonts w:eastAsia="Times New Roman" w:cs="Times New Roman"/>
          <w:szCs w:val="24"/>
        </w:rPr>
        <w:t>, παραχωρεί</w:t>
      </w:r>
      <w:r w:rsidRPr="00D2493B">
        <w:rPr>
          <w:rFonts w:eastAsia="Times New Roman" w:cs="Times New Roman"/>
          <w:szCs w:val="24"/>
        </w:rPr>
        <w:t>ς</w:t>
      </w:r>
      <w:r w:rsidRPr="00D2493B">
        <w:rPr>
          <w:rFonts w:eastAsia="Times New Roman" w:cs="Times New Roman"/>
          <w:szCs w:val="24"/>
        </w:rPr>
        <w:t xml:space="preserve"> και την εθνότητα </w:t>
      </w:r>
      <w:r>
        <w:rPr>
          <w:rFonts w:eastAsia="Times New Roman" w:cs="Times New Roman"/>
          <w:szCs w:val="24"/>
        </w:rPr>
        <w:t>και τη γλώσσα. Γι’ αυτό, μη μας κοροϊδεύετε ότι ε</w:t>
      </w:r>
      <w:r w:rsidRPr="00D2493B">
        <w:rPr>
          <w:rFonts w:eastAsia="Times New Roman" w:cs="Times New Roman"/>
          <w:szCs w:val="24"/>
        </w:rPr>
        <w:t>σείς δεν είχατε δεχθεί εθνότητα και γλώσσα</w:t>
      </w:r>
      <w:r>
        <w:rPr>
          <w:rFonts w:eastAsia="Times New Roman" w:cs="Times New Roman"/>
          <w:szCs w:val="24"/>
        </w:rPr>
        <w:t>.</w:t>
      </w:r>
      <w:r w:rsidRPr="00D2493B">
        <w:rPr>
          <w:rFonts w:eastAsia="Times New Roman" w:cs="Times New Roman"/>
          <w:szCs w:val="24"/>
        </w:rPr>
        <w:t xml:space="preserve"> Όταν αποδέχεστε να λένε </w:t>
      </w:r>
      <w:r>
        <w:rPr>
          <w:rFonts w:eastAsia="Times New Roman" w:cs="Times New Roman"/>
          <w:szCs w:val="24"/>
        </w:rPr>
        <w:t>τους άλλους «</w:t>
      </w:r>
      <w:r w:rsidRPr="00D2493B">
        <w:rPr>
          <w:rFonts w:eastAsia="Times New Roman" w:cs="Times New Roman"/>
          <w:szCs w:val="24"/>
        </w:rPr>
        <w:t>Βόρεια Μακεδονία</w:t>
      </w:r>
      <w:r>
        <w:rPr>
          <w:rFonts w:eastAsia="Times New Roman" w:cs="Times New Roman"/>
          <w:szCs w:val="24"/>
        </w:rPr>
        <w:t>», ά</w:t>
      </w:r>
      <w:r w:rsidRPr="00D2493B">
        <w:rPr>
          <w:rFonts w:eastAsia="Times New Roman" w:cs="Times New Roman"/>
          <w:szCs w:val="24"/>
        </w:rPr>
        <w:t>ρα η εθνότητα τους είναι μακεδονική</w:t>
      </w:r>
      <w:r>
        <w:rPr>
          <w:rFonts w:eastAsia="Times New Roman" w:cs="Times New Roman"/>
          <w:szCs w:val="24"/>
        </w:rPr>
        <w:t xml:space="preserve"> -δεν είναι </w:t>
      </w:r>
      <w:proofErr w:type="spellStart"/>
      <w:r>
        <w:rPr>
          <w:rFonts w:eastAsia="Times New Roman" w:cs="Times New Roman"/>
          <w:szCs w:val="24"/>
        </w:rPr>
        <w:t>βορειο</w:t>
      </w:r>
      <w:r w:rsidRPr="00D2493B">
        <w:rPr>
          <w:rFonts w:eastAsia="Times New Roman" w:cs="Times New Roman"/>
          <w:szCs w:val="24"/>
        </w:rPr>
        <w:t>μακεδονική</w:t>
      </w:r>
      <w:proofErr w:type="spellEnd"/>
      <w:r>
        <w:rPr>
          <w:rFonts w:eastAsia="Times New Roman" w:cs="Times New Roman"/>
          <w:szCs w:val="24"/>
        </w:rPr>
        <w:t>-</w:t>
      </w:r>
      <w:r w:rsidRPr="00D2493B">
        <w:rPr>
          <w:rFonts w:eastAsia="Times New Roman" w:cs="Times New Roman"/>
          <w:szCs w:val="24"/>
        </w:rPr>
        <w:t xml:space="preserve"> και η γλώσσα τους μακεδ</w:t>
      </w:r>
      <w:r w:rsidRPr="00D2493B">
        <w:rPr>
          <w:rFonts w:eastAsia="Times New Roman" w:cs="Times New Roman"/>
          <w:szCs w:val="24"/>
        </w:rPr>
        <w:t>ονικά</w:t>
      </w:r>
      <w:r>
        <w:rPr>
          <w:rFonts w:eastAsia="Times New Roman" w:cs="Times New Roman"/>
          <w:szCs w:val="24"/>
        </w:rPr>
        <w:t>.</w:t>
      </w:r>
      <w:r w:rsidRPr="00D2493B">
        <w:rPr>
          <w:rFonts w:eastAsia="Times New Roman" w:cs="Times New Roman"/>
          <w:szCs w:val="24"/>
        </w:rPr>
        <w:t xml:space="preserve"> </w:t>
      </w:r>
    </w:p>
    <w:p w14:paraId="1664ED81" w14:textId="77777777" w:rsidR="00A97886" w:rsidRDefault="00361846">
      <w:pPr>
        <w:spacing w:line="600" w:lineRule="auto"/>
        <w:ind w:firstLine="720"/>
        <w:jc w:val="both"/>
        <w:rPr>
          <w:rFonts w:eastAsia="Times New Roman" w:cs="Times New Roman"/>
          <w:szCs w:val="24"/>
        </w:rPr>
      </w:pPr>
      <w:r w:rsidRPr="00D2493B">
        <w:rPr>
          <w:rFonts w:eastAsia="Times New Roman" w:cs="Times New Roman"/>
          <w:szCs w:val="24"/>
        </w:rPr>
        <w:lastRenderedPageBreak/>
        <w:t>Τόσες μέρες εδώ μέσα όλοι</w:t>
      </w:r>
      <w:r>
        <w:rPr>
          <w:rFonts w:eastAsia="Times New Roman" w:cs="Times New Roman"/>
          <w:szCs w:val="24"/>
        </w:rPr>
        <w:t xml:space="preserve">, μα όλοι, </w:t>
      </w:r>
      <w:r w:rsidRPr="00D2493B">
        <w:rPr>
          <w:rFonts w:eastAsia="Times New Roman" w:cs="Times New Roman"/>
          <w:szCs w:val="24"/>
        </w:rPr>
        <w:t>αναφέρεστε στη Χρυσή Αυγή</w:t>
      </w:r>
      <w:r>
        <w:rPr>
          <w:rFonts w:eastAsia="Times New Roman" w:cs="Times New Roman"/>
          <w:szCs w:val="24"/>
        </w:rPr>
        <w:t>,</w:t>
      </w:r>
      <w:r w:rsidRPr="00D2493B">
        <w:rPr>
          <w:rFonts w:eastAsia="Times New Roman" w:cs="Times New Roman"/>
          <w:szCs w:val="24"/>
        </w:rPr>
        <w:t xml:space="preserve"> το απόλυτο κακό του συστήματος και λέτε για το διχαστικό λόγο της Χρυσής Αυγής</w:t>
      </w:r>
      <w:r>
        <w:rPr>
          <w:rFonts w:eastAsia="Times New Roman" w:cs="Times New Roman"/>
          <w:szCs w:val="24"/>
        </w:rPr>
        <w:t>.</w:t>
      </w:r>
      <w:r w:rsidRPr="00D2493B">
        <w:rPr>
          <w:rFonts w:eastAsia="Times New Roman" w:cs="Times New Roman"/>
          <w:szCs w:val="24"/>
        </w:rPr>
        <w:t xml:space="preserve"> Μία απλή ερώτηση μπορώ να κάνω εγώ </w:t>
      </w:r>
      <w:r>
        <w:rPr>
          <w:rFonts w:eastAsia="Times New Roman" w:cs="Times New Roman"/>
          <w:szCs w:val="24"/>
        </w:rPr>
        <w:t xml:space="preserve">ως </w:t>
      </w:r>
      <w:r w:rsidRPr="00D2493B">
        <w:rPr>
          <w:rFonts w:eastAsia="Times New Roman" w:cs="Times New Roman"/>
          <w:szCs w:val="24"/>
        </w:rPr>
        <w:t>Έλληνας πολίτης</w:t>
      </w:r>
      <w:r>
        <w:rPr>
          <w:rFonts w:eastAsia="Times New Roman" w:cs="Times New Roman"/>
          <w:szCs w:val="24"/>
        </w:rPr>
        <w:t>;</w:t>
      </w:r>
      <w:r w:rsidRPr="00D2493B">
        <w:rPr>
          <w:rFonts w:eastAsia="Times New Roman" w:cs="Times New Roman"/>
          <w:szCs w:val="24"/>
        </w:rPr>
        <w:t xml:space="preserve"> Γιατί να είναι διχαστικός ο λόγος της Χρυσής Αυγής</w:t>
      </w:r>
      <w:r>
        <w:rPr>
          <w:rFonts w:eastAsia="Times New Roman" w:cs="Times New Roman"/>
          <w:szCs w:val="24"/>
        </w:rPr>
        <w:t>,</w:t>
      </w:r>
      <w:r w:rsidRPr="00D2493B">
        <w:rPr>
          <w:rFonts w:eastAsia="Times New Roman" w:cs="Times New Roman"/>
          <w:szCs w:val="24"/>
        </w:rPr>
        <w:t xml:space="preserve"> που εκφράζει τα εκατομμύρια των Ελλήνων</w:t>
      </w:r>
      <w:r>
        <w:rPr>
          <w:rFonts w:eastAsia="Times New Roman" w:cs="Times New Roman"/>
          <w:szCs w:val="24"/>
        </w:rPr>
        <w:t>,</w:t>
      </w:r>
      <w:r w:rsidRPr="00D2493B">
        <w:rPr>
          <w:rFonts w:eastAsia="Times New Roman" w:cs="Times New Roman"/>
          <w:szCs w:val="24"/>
        </w:rPr>
        <w:t xml:space="preserve"> τη συντριπτική πλειοψηφ</w:t>
      </w:r>
      <w:r>
        <w:rPr>
          <w:rFonts w:eastAsia="Times New Roman" w:cs="Times New Roman"/>
          <w:szCs w:val="24"/>
        </w:rPr>
        <w:t>ία των Ελλήνων και δεν είναι διχ</w:t>
      </w:r>
      <w:r w:rsidRPr="00D2493B">
        <w:rPr>
          <w:rFonts w:eastAsia="Times New Roman" w:cs="Times New Roman"/>
          <w:szCs w:val="24"/>
        </w:rPr>
        <w:t>αστικός ο δικός σας ο λόγος</w:t>
      </w:r>
      <w:r>
        <w:rPr>
          <w:rFonts w:eastAsia="Times New Roman" w:cs="Times New Roman"/>
          <w:szCs w:val="24"/>
        </w:rPr>
        <w:t>,</w:t>
      </w:r>
      <w:r w:rsidRPr="00D2493B">
        <w:rPr>
          <w:rFonts w:eastAsia="Times New Roman" w:cs="Times New Roman"/>
          <w:szCs w:val="24"/>
        </w:rPr>
        <w:t xml:space="preserve"> που ξεπουλάει τη Μακεδονία</w:t>
      </w:r>
      <w:r>
        <w:rPr>
          <w:rFonts w:eastAsia="Times New Roman" w:cs="Times New Roman"/>
          <w:szCs w:val="24"/>
        </w:rPr>
        <w:t xml:space="preserve">; Για βγείτε, λοιπόν στον δρόμο να δούμε. </w:t>
      </w:r>
      <w:r w:rsidRPr="00D2493B">
        <w:rPr>
          <w:rFonts w:eastAsia="Times New Roman" w:cs="Times New Roman"/>
          <w:szCs w:val="24"/>
        </w:rPr>
        <w:t xml:space="preserve"> Εμείς βγαίνουμε</w:t>
      </w:r>
      <w:r>
        <w:rPr>
          <w:rFonts w:eastAsia="Times New Roman" w:cs="Times New Roman"/>
          <w:szCs w:val="24"/>
        </w:rPr>
        <w:t>. Εμείς</w:t>
      </w:r>
      <w:r w:rsidRPr="00D2493B">
        <w:rPr>
          <w:rFonts w:eastAsia="Times New Roman" w:cs="Times New Roman"/>
          <w:szCs w:val="24"/>
        </w:rPr>
        <w:t xml:space="preserve"> τολμάμε και βγαίνουμε στο</w:t>
      </w:r>
      <w:r>
        <w:rPr>
          <w:rFonts w:eastAsia="Times New Roman" w:cs="Times New Roman"/>
          <w:szCs w:val="24"/>
        </w:rPr>
        <w:t>ν</w:t>
      </w:r>
      <w:r w:rsidRPr="00D2493B">
        <w:rPr>
          <w:rFonts w:eastAsia="Times New Roman" w:cs="Times New Roman"/>
          <w:szCs w:val="24"/>
        </w:rPr>
        <w:t xml:space="preserve"> δρόμο με ψ</w:t>
      </w:r>
      <w:r w:rsidRPr="00D2493B">
        <w:rPr>
          <w:rFonts w:eastAsia="Times New Roman" w:cs="Times New Roman"/>
          <w:szCs w:val="24"/>
        </w:rPr>
        <w:t>ηλά το κεφάλι</w:t>
      </w:r>
      <w:r>
        <w:rPr>
          <w:rFonts w:eastAsia="Times New Roman" w:cs="Times New Roman"/>
          <w:szCs w:val="24"/>
        </w:rPr>
        <w:t>, γ</w:t>
      </w:r>
      <w:r w:rsidRPr="00D2493B">
        <w:rPr>
          <w:rFonts w:eastAsia="Times New Roman" w:cs="Times New Roman"/>
          <w:szCs w:val="24"/>
        </w:rPr>
        <w:t>ιατί δεν προδώσαμε</w:t>
      </w:r>
      <w:r>
        <w:rPr>
          <w:rFonts w:eastAsia="Times New Roman" w:cs="Times New Roman"/>
          <w:szCs w:val="24"/>
        </w:rPr>
        <w:t>.</w:t>
      </w:r>
      <w:r w:rsidRPr="00D2493B">
        <w:rPr>
          <w:rFonts w:eastAsia="Times New Roman" w:cs="Times New Roman"/>
          <w:szCs w:val="24"/>
        </w:rPr>
        <w:t xml:space="preserve"> Εσείς </w:t>
      </w:r>
      <w:r>
        <w:rPr>
          <w:rFonts w:eastAsia="Times New Roman" w:cs="Times New Roman"/>
          <w:szCs w:val="24"/>
        </w:rPr>
        <w:t xml:space="preserve">για </w:t>
      </w:r>
      <w:r w:rsidRPr="00D2493B">
        <w:rPr>
          <w:rFonts w:eastAsia="Times New Roman" w:cs="Times New Roman"/>
          <w:szCs w:val="24"/>
        </w:rPr>
        <w:t>βγείτε να δούμε</w:t>
      </w:r>
      <w:r>
        <w:rPr>
          <w:rFonts w:eastAsia="Times New Roman" w:cs="Times New Roman"/>
          <w:szCs w:val="24"/>
        </w:rPr>
        <w:t xml:space="preserve">. Για βγείτε </w:t>
      </w:r>
      <w:r w:rsidRPr="00D2493B">
        <w:rPr>
          <w:rFonts w:eastAsia="Times New Roman" w:cs="Times New Roman"/>
          <w:szCs w:val="24"/>
        </w:rPr>
        <w:t>εσείς που δεν έχετε διχαστικό λόγο</w:t>
      </w:r>
      <w:r>
        <w:rPr>
          <w:rFonts w:eastAsia="Times New Roman" w:cs="Times New Roman"/>
          <w:szCs w:val="24"/>
        </w:rPr>
        <w:t>,</w:t>
      </w:r>
      <w:r w:rsidRPr="00D2493B">
        <w:rPr>
          <w:rFonts w:eastAsia="Times New Roman" w:cs="Times New Roman"/>
          <w:szCs w:val="24"/>
        </w:rPr>
        <w:t xml:space="preserve"> που τα λέτε τόσο ωραία και εσείς οι </w:t>
      </w:r>
      <w:r>
        <w:rPr>
          <w:rFonts w:eastAsia="Times New Roman" w:cs="Times New Roman"/>
          <w:szCs w:val="24"/>
        </w:rPr>
        <w:t>α</w:t>
      </w:r>
      <w:r w:rsidRPr="00D2493B">
        <w:rPr>
          <w:rFonts w:eastAsia="Times New Roman" w:cs="Times New Roman"/>
          <w:szCs w:val="24"/>
        </w:rPr>
        <w:t xml:space="preserve">ριστεροί και εσείς οι δήθεν </w:t>
      </w:r>
      <w:r>
        <w:rPr>
          <w:rFonts w:eastAsia="Times New Roman" w:cs="Times New Roman"/>
          <w:szCs w:val="24"/>
        </w:rPr>
        <w:t>δ</w:t>
      </w:r>
      <w:r w:rsidRPr="00D2493B">
        <w:rPr>
          <w:rFonts w:eastAsia="Times New Roman" w:cs="Times New Roman"/>
          <w:szCs w:val="24"/>
        </w:rPr>
        <w:t>εξιοί</w:t>
      </w:r>
      <w:r>
        <w:rPr>
          <w:rFonts w:eastAsia="Times New Roman" w:cs="Times New Roman"/>
          <w:szCs w:val="24"/>
        </w:rPr>
        <w:t>, οι</w:t>
      </w:r>
      <w:r w:rsidRPr="00D2493B">
        <w:rPr>
          <w:rFonts w:eastAsia="Times New Roman" w:cs="Times New Roman"/>
          <w:szCs w:val="24"/>
        </w:rPr>
        <w:t xml:space="preserve"> </w:t>
      </w:r>
      <w:r>
        <w:rPr>
          <w:rFonts w:eastAsia="Times New Roman" w:cs="Times New Roman"/>
          <w:szCs w:val="24"/>
        </w:rPr>
        <w:t>ψευτο</w:t>
      </w:r>
      <w:r w:rsidRPr="00D2493B">
        <w:rPr>
          <w:rFonts w:eastAsia="Times New Roman" w:cs="Times New Roman"/>
          <w:szCs w:val="24"/>
        </w:rPr>
        <w:t>πατριώτες</w:t>
      </w:r>
      <w:r>
        <w:rPr>
          <w:rFonts w:eastAsia="Times New Roman" w:cs="Times New Roman"/>
          <w:szCs w:val="24"/>
        </w:rPr>
        <w:t>,</w:t>
      </w:r>
      <w:r w:rsidRPr="00D2493B">
        <w:rPr>
          <w:rFonts w:eastAsia="Times New Roman" w:cs="Times New Roman"/>
          <w:szCs w:val="24"/>
        </w:rPr>
        <w:t xml:space="preserve"> πατριδοκάπηλοι</w:t>
      </w:r>
      <w:r>
        <w:rPr>
          <w:rFonts w:eastAsia="Times New Roman" w:cs="Times New Roman"/>
          <w:szCs w:val="24"/>
        </w:rPr>
        <w:t>.</w:t>
      </w:r>
      <w:r w:rsidRPr="00D2493B">
        <w:rPr>
          <w:rFonts w:eastAsia="Times New Roman" w:cs="Times New Roman"/>
          <w:szCs w:val="24"/>
        </w:rPr>
        <w:t xml:space="preserve"> </w:t>
      </w:r>
    </w:p>
    <w:p w14:paraId="1664ED8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Όχι, όμως, </w:t>
      </w:r>
      <w:r w:rsidRPr="00D2493B">
        <w:rPr>
          <w:rFonts w:eastAsia="Times New Roman" w:cs="Times New Roman"/>
          <w:szCs w:val="24"/>
        </w:rPr>
        <w:t>δεν μπορείτε</w:t>
      </w:r>
      <w:r>
        <w:rPr>
          <w:rFonts w:eastAsia="Times New Roman" w:cs="Times New Roman"/>
          <w:szCs w:val="24"/>
        </w:rPr>
        <w:t>.</w:t>
      </w:r>
      <w:r w:rsidRPr="00D2493B">
        <w:rPr>
          <w:rFonts w:eastAsia="Times New Roman" w:cs="Times New Roman"/>
          <w:szCs w:val="24"/>
        </w:rPr>
        <w:t xml:space="preserve"> Βγάζετε </w:t>
      </w:r>
      <w:r>
        <w:rPr>
          <w:rFonts w:eastAsia="Times New Roman" w:cs="Times New Roman"/>
          <w:szCs w:val="24"/>
        </w:rPr>
        <w:t xml:space="preserve">κάτι </w:t>
      </w:r>
      <w:proofErr w:type="spellStart"/>
      <w:r>
        <w:rPr>
          <w:rFonts w:eastAsia="Times New Roman" w:cs="Times New Roman"/>
          <w:szCs w:val="24"/>
        </w:rPr>
        <w:t>θολο</w:t>
      </w:r>
      <w:r w:rsidRPr="00D2493B">
        <w:rPr>
          <w:rFonts w:eastAsia="Times New Roman" w:cs="Times New Roman"/>
          <w:szCs w:val="24"/>
        </w:rPr>
        <w:t>κουλτουριάρ</w:t>
      </w:r>
      <w:r>
        <w:rPr>
          <w:rFonts w:eastAsia="Times New Roman" w:cs="Times New Roman"/>
          <w:szCs w:val="24"/>
        </w:rPr>
        <w:t>ηδες</w:t>
      </w:r>
      <w:proofErr w:type="spellEnd"/>
      <w:r>
        <w:rPr>
          <w:rFonts w:eastAsia="Times New Roman" w:cs="Times New Roman"/>
          <w:szCs w:val="24"/>
        </w:rPr>
        <w:t xml:space="preserve"> </w:t>
      </w:r>
      <w:r w:rsidRPr="00D2493B">
        <w:rPr>
          <w:rFonts w:eastAsia="Times New Roman" w:cs="Times New Roman"/>
          <w:szCs w:val="24"/>
        </w:rPr>
        <w:t>να υποστηρίξουν</w:t>
      </w:r>
      <w:r>
        <w:rPr>
          <w:rFonts w:eastAsia="Times New Roman" w:cs="Times New Roman"/>
          <w:szCs w:val="24"/>
        </w:rPr>
        <w:t>. Βγήκαν λέει τριακόσιοι, τριακόσοι πενήντα</w:t>
      </w:r>
      <w:r w:rsidRPr="00D2493B">
        <w:rPr>
          <w:rFonts w:eastAsia="Times New Roman" w:cs="Times New Roman"/>
          <w:szCs w:val="24"/>
        </w:rPr>
        <w:t xml:space="preserve"> </w:t>
      </w:r>
      <w:proofErr w:type="spellStart"/>
      <w:r>
        <w:rPr>
          <w:rFonts w:eastAsia="Times New Roman" w:cs="Times New Roman"/>
          <w:szCs w:val="24"/>
        </w:rPr>
        <w:t>θολο</w:t>
      </w:r>
      <w:r w:rsidRPr="00D2493B">
        <w:rPr>
          <w:rFonts w:eastAsia="Times New Roman" w:cs="Times New Roman"/>
          <w:szCs w:val="24"/>
        </w:rPr>
        <w:t>κου</w:t>
      </w:r>
      <w:r>
        <w:rPr>
          <w:rFonts w:eastAsia="Times New Roman" w:cs="Times New Roman"/>
          <w:szCs w:val="24"/>
        </w:rPr>
        <w:t>λτουριάρηδες</w:t>
      </w:r>
      <w:proofErr w:type="spellEnd"/>
      <w:r>
        <w:rPr>
          <w:rFonts w:eastAsia="Times New Roman" w:cs="Times New Roman"/>
          <w:szCs w:val="24"/>
        </w:rPr>
        <w:t xml:space="preserve"> που υπογράφουν ως </w:t>
      </w:r>
      <w:r w:rsidRPr="00D2493B">
        <w:rPr>
          <w:rFonts w:eastAsia="Times New Roman" w:cs="Times New Roman"/>
          <w:szCs w:val="24"/>
        </w:rPr>
        <w:t>διανοούμενοι</w:t>
      </w:r>
      <w:r>
        <w:rPr>
          <w:rFonts w:eastAsia="Times New Roman" w:cs="Times New Roman"/>
          <w:szCs w:val="24"/>
        </w:rPr>
        <w:t>.</w:t>
      </w:r>
      <w:r w:rsidRPr="00D2493B">
        <w:rPr>
          <w:rFonts w:eastAsia="Times New Roman" w:cs="Times New Roman"/>
          <w:szCs w:val="24"/>
        </w:rPr>
        <w:t xml:space="preserve"> Αν είναι δυνατόν</w:t>
      </w:r>
      <w:r>
        <w:rPr>
          <w:rFonts w:eastAsia="Times New Roman" w:cs="Times New Roman"/>
          <w:szCs w:val="24"/>
        </w:rPr>
        <w:t>, κάποιος να υπογραφεί ως</w:t>
      </w:r>
      <w:r w:rsidRPr="00D2493B">
        <w:rPr>
          <w:rFonts w:eastAsia="Times New Roman" w:cs="Times New Roman"/>
          <w:szCs w:val="24"/>
        </w:rPr>
        <w:t xml:space="preserve"> διανοούμενος</w:t>
      </w:r>
      <w:r>
        <w:rPr>
          <w:rFonts w:eastAsia="Times New Roman" w:cs="Times New Roman"/>
          <w:szCs w:val="24"/>
        </w:rPr>
        <w:t>!</w:t>
      </w:r>
      <w:r w:rsidRPr="00D2493B">
        <w:rPr>
          <w:rFonts w:eastAsia="Times New Roman" w:cs="Times New Roman"/>
          <w:szCs w:val="24"/>
        </w:rPr>
        <w:t xml:space="preserve"> </w:t>
      </w:r>
    </w:p>
    <w:p w14:paraId="1664ED83" w14:textId="77777777" w:rsidR="00A97886" w:rsidRDefault="00361846">
      <w:pPr>
        <w:spacing w:line="600" w:lineRule="auto"/>
        <w:ind w:firstLine="720"/>
        <w:jc w:val="both"/>
        <w:rPr>
          <w:rFonts w:eastAsia="Times New Roman" w:cs="Times New Roman"/>
          <w:szCs w:val="24"/>
        </w:rPr>
      </w:pPr>
      <w:r w:rsidRPr="00D2493B">
        <w:rPr>
          <w:rFonts w:eastAsia="Times New Roman" w:cs="Times New Roman"/>
          <w:szCs w:val="24"/>
        </w:rPr>
        <w:t xml:space="preserve">Και μέσα σε αυτούς τους διανοούμενους </w:t>
      </w:r>
      <w:r>
        <w:rPr>
          <w:rFonts w:eastAsia="Times New Roman" w:cs="Times New Roman"/>
          <w:szCs w:val="24"/>
        </w:rPr>
        <w:t>α</w:t>
      </w:r>
      <w:r w:rsidRPr="00D2493B">
        <w:rPr>
          <w:rFonts w:eastAsia="Times New Roman" w:cs="Times New Roman"/>
          <w:szCs w:val="24"/>
        </w:rPr>
        <w:t>ριστερούς</w:t>
      </w:r>
      <w:r>
        <w:rPr>
          <w:rFonts w:eastAsia="Times New Roman" w:cs="Times New Roman"/>
          <w:szCs w:val="24"/>
        </w:rPr>
        <w:t>,</w:t>
      </w:r>
      <w:r w:rsidRPr="00D2493B">
        <w:rPr>
          <w:rFonts w:eastAsia="Times New Roman" w:cs="Times New Roman"/>
          <w:szCs w:val="24"/>
        </w:rPr>
        <w:t xml:space="preserve"> κάτι κομματόσ</w:t>
      </w:r>
      <w:r w:rsidRPr="00D2493B">
        <w:rPr>
          <w:rFonts w:eastAsia="Times New Roman" w:cs="Times New Roman"/>
          <w:szCs w:val="24"/>
        </w:rPr>
        <w:t>κυλα του ΣΥΡΙΖΑ δηλαδή</w:t>
      </w:r>
      <w:r>
        <w:rPr>
          <w:rFonts w:eastAsia="Times New Roman" w:cs="Times New Roman"/>
          <w:szCs w:val="24"/>
        </w:rPr>
        <w:t>,</w:t>
      </w:r>
      <w:r w:rsidRPr="00D2493B">
        <w:rPr>
          <w:rFonts w:eastAsia="Times New Roman" w:cs="Times New Roman"/>
          <w:szCs w:val="24"/>
        </w:rPr>
        <w:t xml:space="preserve"> διαβάζουμε </w:t>
      </w:r>
      <w:r>
        <w:rPr>
          <w:rFonts w:eastAsia="Times New Roman" w:cs="Times New Roman"/>
          <w:szCs w:val="24"/>
        </w:rPr>
        <w:t xml:space="preserve">ότι ήταν </w:t>
      </w:r>
      <w:r w:rsidRPr="00D2493B">
        <w:rPr>
          <w:rFonts w:eastAsia="Times New Roman" w:cs="Times New Roman"/>
          <w:szCs w:val="24"/>
        </w:rPr>
        <w:t xml:space="preserve">και μία </w:t>
      </w:r>
      <w:r w:rsidRPr="00D2493B">
        <w:rPr>
          <w:rFonts w:eastAsia="Times New Roman" w:cs="Times New Roman"/>
          <w:szCs w:val="24"/>
        </w:rPr>
        <w:lastRenderedPageBreak/>
        <w:t>εργάτρια του σεξ</w:t>
      </w:r>
      <w:r>
        <w:rPr>
          <w:rFonts w:eastAsia="Times New Roman" w:cs="Times New Roman"/>
          <w:szCs w:val="24"/>
        </w:rPr>
        <w:t>.</w:t>
      </w:r>
      <w:r w:rsidRPr="00D2493B">
        <w:rPr>
          <w:rFonts w:eastAsia="Times New Roman" w:cs="Times New Roman"/>
          <w:szCs w:val="24"/>
        </w:rPr>
        <w:t xml:space="preserve"> Αυτούς βάλατε να υπογράψουν</w:t>
      </w:r>
      <w:r>
        <w:rPr>
          <w:rFonts w:eastAsia="Times New Roman" w:cs="Times New Roman"/>
          <w:szCs w:val="24"/>
        </w:rPr>
        <w:t>.</w:t>
      </w:r>
      <w:r w:rsidRPr="00D2493B">
        <w:rPr>
          <w:rFonts w:eastAsia="Times New Roman" w:cs="Times New Roman"/>
          <w:szCs w:val="24"/>
        </w:rPr>
        <w:t xml:space="preserve"> Αλλά έτσι όπως σας βλέπω και </w:t>
      </w:r>
      <w:r>
        <w:rPr>
          <w:rFonts w:eastAsia="Times New Roman" w:cs="Times New Roman"/>
          <w:szCs w:val="24"/>
        </w:rPr>
        <w:t>ε</w:t>
      </w:r>
      <w:r w:rsidRPr="00D2493B">
        <w:rPr>
          <w:rFonts w:eastAsia="Times New Roman" w:cs="Times New Roman"/>
          <w:szCs w:val="24"/>
        </w:rPr>
        <w:t>σάς εδώ και τους υπόλοιπους από αυτούς που έχουν υπογράψει</w:t>
      </w:r>
      <w:r>
        <w:rPr>
          <w:rFonts w:eastAsia="Times New Roman" w:cs="Times New Roman"/>
          <w:szCs w:val="24"/>
        </w:rPr>
        <w:t>, η μόνη που έχει δουλέψει π</w:t>
      </w:r>
      <w:r w:rsidRPr="00D2493B">
        <w:rPr>
          <w:rFonts w:eastAsia="Times New Roman" w:cs="Times New Roman"/>
          <w:szCs w:val="24"/>
        </w:rPr>
        <w:t>ραγματικά είναι η εργάτρια του σεξ σε αυτ</w:t>
      </w:r>
      <w:r w:rsidRPr="00D2493B">
        <w:rPr>
          <w:rFonts w:eastAsia="Times New Roman" w:cs="Times New Roman"/>
          <w:szCs w:val="24"/>
        </w:rPr>
        <w:t>ή</w:t>
      </w:r>
      <w:r>
        <w:rPr>
          <w:rFonts w:eastAsia="Times New Roman" w:cs="Times New Roman"/>
          <w:szCs w:val="24"/>
        </w:rPr>
        <w:t xml:space="preserve"> τη ζωή.</w:t>
      </w:r>
    </w:p>
    <w:p w14:paraId="1664ED8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Λέει ο</w:t>
      </w:r>
      <w:r w:rsidRPr="00D2493B">
        <w:rPr>
          <w:rFonts w:eastAsia="Times New Roman" w:cs="Times New Roman"/>
          <w:szCs w:val="24"/>
        </w:rPr>
        <w:t xml:space="preserve"> </w:t>
      </w:r>
      <w:r>
        <w:rPr>
          <w:rFonts w:eastAsia="Times New Roman" w:cs="Times New Roman"/>
          <w:szCs w:val="24"/>
        </w:rPr>
        <w:t xml:space="preserve">Σαράντος </w:t>
      </w:r>
      <w:proofErr w:type="spellStart"/>
      <w:r>
        <w:rPr>
          <w:rFonts w:eastAsia="Times New Roman" w:cs="Times New Roman"/>
          <w:szCs w:val="24"/>
        </w:rPr>
        <w:t>Καργάκος</w:t>
      </w:r>
      <w:proofErr w:type="spellEnd"/>
      <w:r>
        <w:rPr>
          <w:rFonts w:eastAsia="Times New Roman" w:cs="Times New Roman"/>
          <w:szCs w:val="24"/>
        </w:rPr>
        <w:t xml:space="preserve"> ότι </w:t>
      </w:r>
      <w:r w:rsidRPr="00D2493B">
        <w:rPr>
          <w:rFonts w:eastAsia="Times New Roman" w:cs="Times New Roman"/>
          <w:szCs w:val="24"/>
        </w:rPr>
        <w:t xml:space="preserve">αυτός ο εθνάρχης ο δικός </w:t>
      </w:r>
      <w:r>
        <w:rPr>
          <w:rFonts w:eastAsia="Times New Roman" w:cs="Times New Roman"/>
          <w:szCs w:val="24"/>
        </w:rPr>
        <w:t>σας, ο Κωνσταντίνος Καραμανλής –μεγάλος εθνάρχης, έχει ξεπουλήσει τα πάντα- τον ρώτησε: «Κ</w:t>
      </w:r>
      <w:r w:rsidRPr="00D2493B">
        <w:rPr>
          <w:rFonts w:eastAsia="Times New Roman" w:cs="Times New Roman"/>
          <w:szCs w:val="24"/>
        </w:rPr>
        <w:t>αλά</w:t>
      </w:r>
      <w:r>
        <w:rPr>
          <w:rFonts w:eastAsia="Times New Roman" w:cs="Times New Roman"/>
          <w:szCs w:val="24"/>
        </w:rPr>
        <w:t>,</w:t>
      </w:r>
      <w:r w:rsidRPr="00D2493B">
        <w:rPr>
          <w:rFonts w:eastAsia="Times New Roman" w:cs="Times New Roman"/>
          <w:szCs w:val="24"/>
        </w:rPr>
        <w:t xml:space="preserve"> γιατί κόβεσαι για τη Μακεδονία</w:t>
      </w:r>
      <w:r>
        <w:rPr>
          <w:rFonts w:eastAsia="Times New Roman" w:cs="Times New Roman"/>
          <w:szCs w:val="24"/>
        </w:rPr>
        <w:t>;». Και του λέει:</w:t>
      </w:r>
      <w:r w:rsidRPr="00D2493B">
        <w:rPr>
          <w:rFonts w:eastAsia="Times New Roman" w:cs="Times New Roman"/>
          <w:szCs w:val="24"/>
        </w:rPr>
        <w:t xml:space="preserve"> </w:t>
      </w:r>
      <w:r>
        <w:rPr>
          <w:rFonts w:eastAsia="Times New Roman" w:cs="Times New Roman"/>
          <w:szCs w:val="24"/>
        </w:rPr>
        <w:t>«</w:t>
      </w:r>
      <w:r w:rsidRPr="00D2493B">
        <w:rPr>
          <w:rFonts w:eastAsia="Times New Roman" w:cs="Times New Roman"/>
          <w:szCs w:val="24"/>
        </w:rPr>
        <w:t xml:space="preserve">Γιατί </w:t>
      </w:r>
      <w:r>
        <w:rPr>
          <w:rFonts w:eastAsia="Times New Roman" w:cs="Times New Roman"/>
          <w:szCs w:val="24"/>
        </w:rPr>
        <w:t>κόβομαι; Γιατί η</w:t>
      </w:r>
      <w:r w:rsidRPr="00D2493B">
        <w:rPr>
          <w:rFonts w:eastAsia="Times New Roman" w:cs="Times New Roman"/>
          <w:szCs w:val="24"/>
        </w:rPr>
        <w:t xml:space="preserve"> Μακεδονία είναι ποτισμένη</w:t>
      </w:r>
      <w:r w:rsidRPr="00D2493B">
        <w:rPr>
          <w:rFonts w:eastAsia="Times New Roman" w:cs="Times New Roman"/>
          <w:szCs w:val="24"/>
        </w:rPr>
        <w:t xml:space="preserve"> με το αίμα των Ελλήνων Μανιατών</w:t>
      </w:r>
      <w:r>
        <w:rPr>
          <w:rFonts w:eastAsia="Times New Roman" w:cs="Times New Roman"/>
          <w:szCs w:val="24"/>
        </w:rPr>
        <w:t>.</w:t>
      </w:r>
      <w:r w:rsidRPr="00D2493B">
        <w:rPr>
          <w:rFonts w:eastAsia="Times New Roman" w:cs="Times New Roman"/>
          <w:szCs w:val="24"/>
        </w:rPr>
        <w:t xml:space="preserve"> Είναι ποτισμένη με κόκκαλα Μανιατών</w:t>
      </w:r>
      <w:r>
        <w:rPr>
          <w:rFonts w:eastAsia="Times New Roman" w:cs="Times New Roman"/>
          <w:szCs w:val="24"/>
        </w:rPr>
        <w:t>».</w:t>
      </w:r>
      <w:r w:rsidRPr="00D2493B">
        <w:rPr>
          <w:rFonts w:eastAsia="Times New Roman" w:cs="Times New Roman"/>
          <w:szCs w:val="24"/>
        </w:rPr>
        <w:t xml:space="preserve"> Και θα προσθέσω εγώ</w:t>
      </w:r>
      <w:r>
        <w:rPr>
          <w:rFonts w:eastAsia="Times New Roman" w:cs="Times New Roman"/>
          <w:szCs w:val="24"/>
        </w:rPr>
        <w:t>:</w:t>
      </w:r>
      <w:r w:rsidRPr="00D2493B">
        <w:rPr>
          <w:rFonts w:eastAsia="Times New Roman" w:cs="Times New Roman"/>
          <w:szCs w:val="24"/>
        </w:rPr>
        <w:t xml:space="preserve"> και </w:t>
      </w:r>
      <w:r>
        <w:rPr>
          <w:rFonts w:eastAsia="Times New Roman" w:cs="Times New Roman"/>
          <w:szCs w:val="24"/>
        </w:rPr>
        <w:t xml:space="preserve">Θεσσαλών </w:t>
      </w:r>
      <w:r w:rsidRPr="00D2493B">
        <w:rPr>
          <w:rFonts w:eastAsia="Times New Roman" w:cs="Times New Roman"/>
          <w:szCs w:val="24"/>
        </w:rPr>
        <w:t>και</w:t>
      </w:r>
      <w:r>
        <w:rPr>
          <w:rFonts w:eastAsia="Times New Roman" w:cs="Times New Roman"/>
          <w:szCs w:val="24"/>
        </w:rPr>
        <w:t xml:space="preserve"> Αθηναίων και</w:t>
      </w:r>
      <w:r w:rsidRPr="00D2493B">
        <w:rPr>
          <w:rFonts w:eastAsia="Times New Roman" w:cs="Times New Roman"/>
          <w:szCs w:val="24"/>
        </w:rPr>
        <w:t xml:space="preserve"> </w:t>
      </w:r>
      <w:proofErr w:type="spellStart"/>
      <w:r w:rsidRPr="00D2493B">
        <w:rPr>
          <w:rFonts w:eastAsia="Times New Roman" w:cs="Times New Roman"/>
          <w:szCs w:val="24"/>
        </w:rPr>
        <w:t>Κρητών</w:t>
      </w:r>
      <w:proofErr w:type="spellEnd"/>
      <w:r w:rsidRPr="00D2493B">
        <w:rPr>
          <w:rFonts w:eastAsia="Times New Roman" w:cs="Times New Roman"/>
          <w:szCs w:val="24"/>
        </w:rPr>
        <w:t xml:space="preserve"> και νησιωτών</w:t>
      </w:r>
      <w:r>
        <w:rPr>
          <w:rFonts w:eastAsia="Times New Roman" w:cs="Times New Roman"/>
          <w:szCs w:val="24"/>
        </w:rPr>
        <w:t>.</w:t>
      </w:r>
      <w:r w:rsidRPr="00D2493B">
        <w:rPr>
          <w:rFonts w:eastAsia="Times New Roman" w:cs="Times New Roman"/>
          <w:szCs w:val="24"/>
        </w:rPr>
        <w:t xml:space="preserve"> Όλοι οι Έλληνες </w:t>
      </w:r>
      <w:r>
        <w:rPr>
          <w:rFonts w:eastAsia="Times New Roman" w:cs="Times New Roman"/>
          <w:szCs w:val="24"/>
        </w:rPr>
        <w:t xml:space="preserve">έτρεξαν </w:t>
      </w:r>
      <w:r w:rsidRPr="00D2493B">
        <w:rPr>
          <w:rFonts w:eastAsia="Times New Roman" w:cs="Times New Roman"/>
          <w:szCs w:val="24"/>
        </w:rPr>
        <w:t>να σώσουν τη Μακεδονία</w:t>
      </w:r>
      <w:r>
        <w:rPr>
          <w:rFonts w:eastAsia="Times New Roman" w:cs="Times New Roman"/>
          <w:szCs w:val="24"/>
        </w:rPr>
        <w:t>.</w:t>
      </w:r>
      <w:r w:rsidRPr="00D2493B">
        <w:rPr>
          <w:rFonts w:eastAsia="Times New Roman" w:cs="Times New Roman"/>
          <w:szCs w:val="24"/>
        </w:rPr>
        <w:t xml:space="preserve"> Γιατί όπως είπε και </w:t>
      </w:r>
      <w:r>
        <w:rPr>
          <w:rFonts w:eastAsia="Times New Roman" w:cs="Times New Roman"/>
          <w:szCs w:val="24"/>
        </w:rPr>
        <w:t>ο</w:t>
      </w:r>
      <w:r w:rsidRPr="00D2493B">
        <w:rPr>
          <w:rFonts w:eastAsia="Times New Roman" w:cs="Times New Roman"/>
          <w:szCs w:val="24"/>
        </w:rPr>
        <w:t xml:space="preserve"> Ίωνας Δραγούμης</w:t>
      </w:r>
      <w:r>
        <w:rPr>
          <w:rFonts w:eastAsia="Times New Roman" w:cs="Times New Roman"/>
          <w:szCs w:val="24"/>
        </w:rPr>
        <w:t>,</w:t>
      </w:r>
      <w:r w:rsidRPr="00D2493B">
        <w:rPr>
          <w:rFonts w:eastAsia="Times New Roman" w:cs="Times New Roman"/>
          <w:szCs w:val="24"/>
        </w:rPr>
        <w:t xml:space="preserve"> </w:t>
      </w:r>
      <w:r>
        <w:rPr>
          <w:rFonts w:eastAsia="Times New Roman" w:cs="Times New Roman"/>
          <w:szCs w:val="24"/>
        </w:rPr>
        <w:t>«</w:t>
      </w:r>
      <w:r w:rsidRPr="00D2493B">
        <w:rPr>
          <w:rFonts w:eastAsia="Times New Roman" w:cs="Times New Roman"/>
          <w:szCs w:val="24"/>
        </w:rPr>
        <w:t>αν τρέξουμε να σώσουμε τ</w:t>
      </w:r>
      <w:r w:rsidRPr="00D2493B">
        <w:rPr>
          <w:rFonts w:eastAsia="Times New Roman" w:cs="Times New Roman"/>
          <w:szCs w:val="24"/>
        </w:rPr>
        <w:t>η Μακεδονία</w:t>
      </w:r>
      <w:r>
        <w:rPr>
          <w:rFonts w:eastAsia="Times New Roman" w:cs="Times New Roman"/>
          <w:szCs w:val="24"/>
        </w:rPr>
        <w:t>,</w:t>
      </w:r>
      <w:r w:rsidRPr="00D2493B">
        <w:rPr>
          <w:rFonts w:eastAsia="Times New Roman" w:cs="Times New Roman"/>
          <w:szCs w:val="24"/>
        </w:rPr>
        <w:t xml:space="preserve"> η Μακεδονία θα μας σώσει</w:t>
      </w:r>
      <w:r>
        <w:rPr>
          <w:rFonts w:eastAsia="Times New Roman" w:cs="Times New Roman"/>
          <w:szCs w:val="24"/>
        </w:rPr>
        <w:t>».</w:t>
      </w:r>
    </w:p>
    <w:p w14:paraId="1664ED8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Μιλάτε για πλειοψηφίες. Ποιες </w:t>
      </w:r>
      <w:r w:rsidRPr="00D2493B">
        <w:rPr>
          <w:rFonts w:eastAsia="Times New Roman" w:cs="Times New Roman"/>
          <w:szCs w:val="24"/>
        </w:rPr>
        <w:t>πλειοψηφίες</w:t>
      </w:r>
      <w:r>
        <w:rPr>
          <w:rFonts w:eastAsia="Times New Roman" w:cs="Times New Roman"/>
          <w:szCs w:val="24"/>
        </w:rPr>
        <w:t>;</w:t>
      </w:r>
      <w:r w:rsidRPr="00D2493B">
        <w:rPr>
          <w:rFonts w:eastAsia="Times New Roman" w:cs="Times New Roman"/>
          <w:szCs w:val="24"/>
        </w:rPr>
        <w:t xml:space="preserve"> Μαζεύετε τα κουκιά εκεί</w:t>
      </w:r>
      <w:r>
        <w:rPr>
          <w:rFonts w:eastAsia="Times New Roman" w:cs="Times New Roman"/>
          <w:szCs w:val="24"/>
        </w:rPr>
        <w:t>,</w:t>
      </w:r>
      <w:r w:rsidRPr="00D2493B">
        <w:rPr>
          <w:rFonts w:eastAsia="Times New Roman" w:cs="Times New Roman"/>
          <w:szCs w:val="24"/>
        </w:rPr>
        <w:t xml:space="preserve"> κακομοίρηδες</w:t>
      </w:r>
      <w:r>
        <w:rPr>
          <w:rFonts w:eastAsia="Times New Roman" w:cs="Times New Roman"/>
          <w:szCs w:val="24"/>
        </w:rPr>
        <w:t>, για</w:t>
      </w:r>
      <w:r w:rsidRPr="00D2493B">
        <w:rPr>
          <w:rFonts w:eastAsia="Times New Roman" w:cs="Times New Roman"/>
          <w:szCs w:val="24"/>
        </w:rPr>
        <w:t xml:space="preserve"> να βρείτε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w:t>
      </w:r>
      <w:r w:rsidRPr="00D2493B">
        <w:rPr>
          <w:rFonts w:eastAsia="Times New Roman" w:cs="Times New Roman"/>
          <w:szCs w:val="24"/>
        </w:rPr>
        <w:t xml:space="preserve"> προδότες</w:t>
      </w:r>
      <w:r>
        <w:rPr>
          <w:rFonts w:eastAsia="Times New Roman" w:cs="Times New Roman"/>
          <w:szCs w:val="24"/>
        </w:rPr>
        <w:t>.</w:t>
      </w:r>
      <w:r w:rsidRPr="00D2493B">
        <w:rPr>
          <w:rFonts w:eastAsia="Times New Roman" w:cs="Times New Roman"/>
          <w:szCs w:val="24"/>
        </w:rPr>
        <w:t xml:space="preserve"> Να σας πω</w:t>
      </w:r>
      <w:r>
        <w:rPr>
          <w:rFonts w:eastAsia="Times New Roman" w:cs="Times New Roman"/>
          <w:szCs w:val="24"/>
        </w:rPr>
        <w:t>,</w:t>
      </w:r>
      <w:r w:rsidRPr="00D2493B">
        <w:rPr>
          <w:rFonts w:eastAsia="Times New Roman" w:cs="Times New Roman"/>
          <w:szCs w:val="24"/>
        </w:rPr>
        <w:t xml:space="preserve"> </w:t>
      </w:r>
      <w:r>
        <w:rPr>
          <w:rFonts w:eastAsia="Times New Roman" w:cs="Times New Roman"/>
          <w:szCs w:val="24"/>
        </w:rPr>
        <w:t>όμως,</w:t>
      </w:r>
      <w:r w:rsidRPr="00D2493B">
        <w:rPr>
          <w:rFonts w:eastAsia="Times New Roman" w:cs="Times New Roman"/>
          <w:szCs w:val="24"/>
        </w:rPr>
        <w:t xml:space="preserve"> και κάτι</w:t>
      </w:r>
      <w:r>
        <w:rPr>
          <w:rFonts w:eastAsia="Times New Roman" w:cs="Times New Roman"/>
          <w:szCs w:val="24"/>
        </w:rPr>
        <w:t>, γιατί όντως όπως α</w:t>
      </w:r>
      <w:r w:rsidRPr="00D2493B">
        <w:rPr>
          <w:rFonts w:eastAsia="Times New Roman" w:cs="Times New Roman"/>
          <w:szCs w:val="24"/>
        </w:rPr>
        <w:t>ναφέρθηκε πολλές φορές</w:t>
      </w:r>
      <w:r>
        <w:rPr>
          <w:rFonts w:eastAsia="Times New Roman" w:cs="Times New Roman"/>
          <w:szCs w:val="24"/>
        </w:rPr>
        <w:t>,</w:t>
      </w:r>
      <w:r w:rsidRPr="00D2493B">
        <w:rPr>
          <w:rFonts w:eastAsia="Times New Roman" w:cs="Times New Roman"/>
          <w:szCs w:val="24"/>
        </w:rPr>
        <w:t xml:space="preserve"> το εθνικό είναι και το αληθινό</w:t>
      </w:r>
      <w:r>
        <w:rPr>
          <w:rFonts w:eastAsia="Times New Roman" w:cs="Times New Roman"/>
          <w:szCs w:val="24"/>
        </w:rPr>
        <w:t>.</w:t>
      </w:r>
    </w:p>
    <w:p w14:paraId="1664ED86" w14:textId="77777777" w:rsidR="00A97886" w:rsidRDefault="00361846">
      <w:pPr>
        <w:spacing w:line="600" w:lineRule="auto"/>
        <w:ind w:firstLine="720"/>
        <w:jc w:val="both"/>
        <w:rPr>
          <w:rFonts w:eastAsia="Times New Roman" w:cs="Times New Roman"/>
          <w:szCs w:val="24"/>
        </w:rPr>
      </w:pPr>
      <w:r w:rsidRPr="00D2493B">
        <w:rPr>
          <w:rFonts w:eastAsia="Times New Roman" w:cs="Times New Roman"/>
          <w:szCs w:val="24"/>
        </w:rPr>
        <w:lastRenderedPageBreak/>
        <w:t xml:space="preserve">Όταν </w:t>
      </w:r>
      <w:r>
        <w:rPr>
          <w:rFonts w:eastAsia="Times New Roman" w:cs="Times New Roman"/>
          <w:szCs w:val="24"/>
        </w:rPr>
        <w:t>ο Μέγας Αλέξανδρος εκστράτευ</w:t>
      </w:r>
      <w:r w:rsidRPr="00D2493B">
        <w:rPr>
          <w:rFonts w:eastAsia="Times New Roman" w:cs="Times New Roman"/>
          <w:szCs w:val="24"/>
        </w:rPr>
        <w:t>ε εναντίον των Περσών</w:t>
      </w:r>
      <w:r>
        <w:rPr>
          <w:rFonts w:eastAsia="Times New Roman" w:cs="Times New Roman"/>
          <w:szCs w:val="24"/>
        </w:rPr>
        <w:t>,</w:t>
      </w:r>
      <w:r w:rsidRPr="00D2493B">
        <w:rPr>
          <w:rFonts w:eastAsia="Times New Roman" w:cs="Times New Roman"/>
          <w:szCs w:val="24"/>
        </w:rPr>
        <w:t xml:space="preserve"> υπήρχαν δύο στρατόπεδα</w:t>
      </w:r>
      <w:r>
        <w:rPr>
          <w:rFonts w:eastAsia="Times New Roman" w:cs="Times New Roman"/>
          <w:szCs w:val="24"/>
        </w:rPr>
        <w:t>:</w:t>
      </w:r>
      <w:r w:rsidRPr="00D2493B">
        <w:rPr>
          <w:rFonts w:eastAsia="Times New Roman" w:cs="Times New Roman"/>
          <w:szCs w:val="24"/>
        </w:rPr>
        <w:t xml:space="preserve"> του Μεγάλου Αλεξάνδρου και του Δαρείου</w:t>
      </w:r>
      <w:r>
        <w:rPr>
          <w:rFonts w:eastAsia="Times New Roman" w:cs="Times New Roman"/>
          <w:szCs w:val="24"/>
        </w:rPr>
        <w:t>.</w:t>
      </w:r>
      <w:r w:rsidRPr="00D2493B">
        <w:rPr>
          <w:rFonts w:eastAsia="Times New Roman" w:cs="Times New Roman"/>
          <w:szCs w:val="24"/>
        </w:rPr>
        <w:t xml:space="preserve"> Μαντέψτε ποιο είχε τους περισσότερους Έλληνες</w:t>
      </w:r>
      <w:r>
        <w:rPr>
          <w:rFonts w:eastAsia="Times New Roman" w:cs="Times New Roman"/>
          <w:szCs w:val="24"/>
        </w:rPr>
        <w:t>.</w:t>
      </w:r>
      <w:r w:rsidRPr="00D2493B">
        <w:rPr>
          <w:rFonts w:eastAsia="Times New Roman" w:cs="Times New Roman"/>
          <w:szCs w:val="24"/>
        </w:rPr>
        <w:t xml:space="preserve"> Το στρατόπεδο του Δαρείου</w:t>
      </w:r>
      <w:r>
        <w:rPr>
          <w:rFonts w:eastAsia="Times New Roman" w:cs="Times New Roman"/>
          <w:szCs w:val="24"/>
        </w:rPr>
        <w:t>.</w:t>
      </w:r>
      <w:r w:rsidRPr="00D2493B">
        <w:rPr>
          <w:rFonts w:eastAsia="Times New Roman" w:cs="Times New Roman"/>
          <w:szCs w:val="24"/>
        </w:rPr>
        <w:t xml:space="preserve"> </w:t>
      </w:r>
    </w:p>
    <w:p w14:paraId="1664ED87" w14:textId="77777777" w:rsidR="00A97886" w:rsidRDefault="00361846">
      <w:pPr>
        <w:spacing w:line="600" w:lineRule="auto"/>
        <w:ind w:firstLine="720"/>
        <w:jc w:val="both"/>
        <w:rPr>
          <w:rFonts w:eastAsia="Times New Roman" w:cs="Times New Roman"/>
          <w:szCs w:val="24"/>
        </w:rPr>
      </w:pPr>
      <w:r w:rsidRPr="00D2493B">
        <w:rPr>
          <w:rFonts w:eastAsia="Times New Roman" w:cs="Times New Roman"/>
          <w:szCs w:val="24"/>
        </w:rPr>
        <w:t xml:space="preserve">Έτσι </w:t>
      </w:r>
      <w:r>
        <w:rPr>
          <w:rFonts w:eastAsia="Times New Roman" w:cs="Times New Roman"/>
          <w:szCs w:val="24"/>
        </w:rPr>
        <w:t>και εμείς, λ</w:t>
      </w:r>
      <w:r w:rsidRPr="00D2493B">
        <w:rPr>
          <w:rFonts w:eastAsia="Times New Roman" w:cs="Times New Roman"/>
          <w:szCs w:val="24"/>
        </w:rPr>
        <w:t>οιπόν</w:t>
      </w:r>
      <w:r>
        <w:rPr>
          <w:rFonts w:eastAsia="Times New Roman" w:cs="Times New Roman"/>
          <w:szCs w:val="24"/>
        </w:rPr>
        <w:t>,</w:t>
      </w:r>
      <w:r w:rsidRPr="00D2493B">
        <w:rPr>
          <w:rFonts w:eastAsia="Times New Roman" w:cs="Times New Roman"/>
          <w:szCs w:val="24"/>
        </w:rPr>
        <w:t xml:space="preserve"> εδώ </w:t>
      </w:r>
      <w:r w:rsidRPr="00D2493B">
        <w:rPr>
          <w:rFonts w:eastAsia="Times New Roman" w:cs="Times New Roman"/>
          <w:szCs w:val="24"/>
        </w:rPr>
        <w:t>στη Χρυσή Αυγή</w:t>
      </w:r>
      <w:r>
        <w:rPr>
          <w:rFonts w:eastAsia="Times New Roman" w:cs="Times New Roman"/>
          <w:szCs w:val="24"/>
        </w:rPr>
        <w:t xml:space="preserve">, οι λίγοι </w:t>
      </w:r>
      <w:r w:rsidRPr="00D2493B">
        <w:rPr>
          <w:rFonts w:eastAsia="Times New Roman" w:cs="Times New Roman"/>
          <w:szCs w:val="24"/>
        </w:rPr>
        <w:t>αμετανόητοι</w:t>
      </w:r>
      <w:r>
        <w:rPr>
          <w:rFonts w:eastAsia="Times New Roman" w:cs="Times New Roman"/>
          <w:szCs w:val="24"/>
        </w:rPr>
        <w:t>,</w:t>
      </w:r>
      <w:r w:rsidRPr="00D2493B">
        <w:rPr>
          <w:rFonts w:eastAsia="Times New Roman" w:cs="Times New Roman"/>
          <w:szCs w:val="24"/>
        </w:rPr>
        <w:t xml:space="preserve"> είμαστε με το στρατόπεδο του Μεγαλέξανδρου</w:t>
      </w:r>
      <w:r>
        <w:rPr>
          <w:rFonts w:eastAsia="Times New Roman" w:cs="Times New Roman"/>
          <w:szCs w:val="24"/>
        </w:rPr>
        <w:t>.</w:t>
      </w:r>
      <w:r w:rsidRPr="00D2493B">
        <w:rPr>
          <w:rFonts w:eastAsia="Times New Roman" w:cs="Times New Roman"/>
          <w:szCs w:val="24"/>
        </w:rPr>
        <w:t xml:space="preserve"> Και εσείς </w:t>
      </w:r>
      <w:r>
        <w:rPr>
          <w:rFonts w:eastAsia="Times New Roman" w:cs="Times New Roman"/>
          <w:szCs w:val="24"/>
        </w:rPr>
        <w:t xml:space="preserve">είστε </w:t>
      </w:r>
      <w:r w:rsidRPr="00D2493B">
        <w:rPr>
          <w:rFonts w:eastAsia="Times New Roman" w:cs="Times New Roman"/>
          <w:szCs w:val="24"/>
        </w:rPr>
        <w:t>με το στρατόπεδο του Δαρείου</w:t>
      </w:r>
      <w:r>
        <w:rPr>
          <w:rFonts w:eastAsia="Times New Roman" w:cs="Times New Roman"/>
          <w:szCs w:val="24"/>
        </w:rPr>
        <w:t>.</w:t>
      </w:r>
      <w:r w:rsidRPr="00D2493B">
        <w:rPr>
          <w:rFonts w:eastAsia="Times New Roman" w:cs="Times New Roman"/>
          <w:szCs w:val="24"/>
        </w:rPr>
        <w:t xml:space="preserve"> Εμείς </w:t>
      </w:r>
      <w:r>
        <w:rPr>
          <w:rFonts w:eastAsia="Times New Roman" w:cs="Times New Roman"/>
          <w:szCs w:val="24"/>
        </w:rPr>
        <w:t xml:space="preserve">είμαστε </w:t>
      </w:r>
      <w:r w:rsidRPr="00D2493B">
        <w:rPr>
          <w:rFonts w:eastAsia="Times New Roman" w:cs="Times New Roman"/>
          <w:szCs w:val="24"/>
        </w:rPr>
        <w:t>με τους Έλληνες</w:t>
      </w:r>
      <w:r>
        <w:rPr>
          <w:rFonts w:eastAsia="Times New Roman" w:cs="Times New Roman"/>
          <w:szCs w:val="24"/>
        </w:rPr>
        <w:t>.</w:t>
      </w:r>
      <w:r w:rsidRPr="00D2493B">
        <w:rPr>
          <w:rFonts w:eastAsia="Times New Roman" w:cs="Times New Roman"/>
          <w:szCs w:val="24"/>
        </w:rPr>
        <w:t xml:space="preserve"> Εσείς </w:t>
      </w:r>
      <w:r>
        <w:rPr>
          <w:rFonts w:eastAsia="Times New Roman" w:cs="Times New Roman"/>
          <w:szCs w:val="24"/>
        </w:rPr>
        <w:t xml:space="preserve">είστε </w:t>
      </w:r>
      <w:r w:rsidRPr="00D2493B">
        <w:rPr>
          <w:rFonts w:eastAsia="Times New Roman" w:cs="Times New Roman"/>
          <w:szCs w:val="24"/>
        </w:rPr>
        <w:t>με τους ξένους</w:t>
      </w:r>
      <w:r>
        <w:rPr>
          <w:rFonts w:eastAsia="Times New Roman" w:cs="Times New Roman"/>
          <w:szCs w:val="24"/>
        </w:rPr>
        <w:t>,</w:t>
      </w:r>
      <w:r w:rsidRPr="00D2493B">
        <w:rPr>
          <w:rFonts w:eastAsia="Times New Roman" w:cs="Times New Roman"/>
          <w:szCs w:val="24"/>
        </w:rPr>
        <w:t xml:space="preserve"> με τους βαρβάρους</w:t>
      </w:r>
      <w:r>
        <w:rPr>
          <w:rFonts w:eastAsia="Times New Roman" w:cs="Times New Roman"/>
          <w:szCs w:val="24"/>
        </w:rPr>
        <w:t>.</w:t>
      </w:r>
    </w:p>
    <w:p w14:paraId="1664ED88" w14:textId="77777777" w:rsidR="00A97886" w:rsidRDefault="00361846">
      <w:pPr>
        <w:spacing w:line="600" w:lineRule="auto"/>
        <w:ind w:firstLine="720"/>
        <w:jc w:val="both"/>
        <w:rPr>
          <w:rFonts w:eastAsia="Times New Roman" w:cs="Times New Roman"/>
          <w:szCs w:val="24"/>
        </w:rPr>
      </w:pPr>
      <w:r w:rsidRPr="00D2493B">
        <w:rPr>
          <w:rFonts w:eastAsia="Times New Roman" w:cs="Times New Roman"/>
          <w:szCs w:val="24"/>
        </w:rPr>
        <w:t>Και θα κλείσω με το εξής</w:t>
      </w:r>
      <w:r>
        <w:rPr>
          <w:rFonts w:eastAsia="Times New Roman" w:cs="Times New Roman"/>
          <w:szCs w:val="24"/>
        </w:rPr>
        <w:t>:</w:t>
      </w:r>
      <w:r w:rsidRPr="00D2493B">
        <w:rPr>
          <w:rFonts w:eastAsia="Times New Roman" w:cs="Times New Roman"/>
          <w:szCs w:val="24"/>
        </w:rPr>
        <w:t xml:space="preserve"> Αφού </w:t>
      </w:r>
      <w:r>
        <w:rPr>
          <w:rFonts w:eastAsia="Times New Roman" w:cs="Times New Roman"/>
          <w:szCs w:val="24"/>
        </w:rPr>
        <w:t>καίγονται τ</w:t>
      </w:r>
      <w:r w:rsidRPr="00D2493B">
        <w:rPr>
          <w:rFonts w:eastAsia="Times New Roman" w:cs="Times New Roman"/>
          <w:szCs w:val="24"/>
        </w:rPr>
        <w:t xml:space="preserve">όσο πολύ οι Σκοπιανοί </w:t>
      </w:r>
      <w:r>
        <w:rPr>
          <w:rFonts w:eastAsia="Times New Roman" w:cs="Times New Roman"/>
          <w:szCs w:val="24"/>
        </w:rPr>
        <w:t xml:space="preserve">να λέγονται Μακεδόνες, υπάρχει ένας πάρα πολύ </w:t>
      </w:r>
      <w:r w:rsidRPr="00D2493B">
        <w:rPr>
          <w:rFonts w:eastAsia="Times New Roman" w:cs="Times New Roman"/>
          <w:szCs w:val="24"/>
        </w:rPr>
        <w:t>απλός και εύκολος τρόπος να το πετύχουν</w:t>
      </w:r>
      <w:r>
        <w:rPr>
          <w:rFonts w:eastAsia="Times New Roman" w:cs="Times New Roman"/>
          <w:szCs w:val="24"/>
        </w:rPr>
        <w:t>:</w:t>
      </w:r>
      <w:r w:rsidRPr="00D2493B">
        <w:rPr>
          <w:rFonts w:eastAsia="Times New Roman" w:cs="Times New Roman"/>
          <w:szCs w:val="24"/>
        </w:rPr>
        <w:t xml:space="preserve"> Να κάνουν ένα δημοψήφισμα και να προσαρτηθούν στην Ελλάδα για να λέγονται και επίσημα Μακεδόνες</w:t>
      </w:r>
      <w:r>
        <w:rPr>
          <w:rFonts w:eastAsia="Times New Roman" w:cs="Times New Roman"/>
          <w:szCs w:val="24"/>
        </w:rPr>
        <w:t>.</w:t>
      </w:r>
      <w:r w:rsidRPr="00D2493B">
        <w:rPr>
          <w:rFonts w:eastAsia="Times New Roman" w:cs="Times New Roman"/>
          <w:szCs w:val="24"/>
        </w:rPr>
        <w:t xml:space="preserve"> </w:t>
      </w:r>
      <w:r>
        <w:rPr>
          <w:rFonts w:eastAsia="Times New Roman" w:cs="Times New Roman"/>
          <w:szCs w:val="24"/>
        </w:rPr>
        <w:t xml:space="preserve">Διότι η </w:t>
      </w:r>
      <w:r w:rsidRPr="00D2493B">
        <w:rPr>
          <w:rFonts w:eastAsia="Times New Roman" w:cs="Times New Roman"/>
          <w:szCs w:val="24"/>
        </w:rPr>
        <w:t>Μακεδονία είναι μόνο εδώ</w:t>
      </w:r>
      <w:r>
        <w:rPr>
          <w:rFonts w:eastAsia="Times New Roman" w:cs="Times New Roman"/>
          <w:szCs w:val="24"/>
        </w:rPr>
        <w:t>,</w:t>
      </w:r>
      <w:r w:rsidRPr="00D2493B">
        <w:rPr>
          <w:rFonts w:eastAsia="Times New Roman" w:cs="Times New Roman"/>
          <w:szCs w:val="24"/>
        </w:rPr>
        <w:t xml:space="preserve"> είναι </w:t>
      </w:r>
      <w:r>
        <w:rPr>
          <w:rFonts w:eastAsia="Times New Roman" w:cs="Times New Roman"/>
          <w:szCs w:val="24"/>
        </w:rPr>
        <w:t>ε</w:t>
      </w:r>
      <w:r w:rsidRPr="00D2493B">
        <w:rPr>
          <w:rFonts w:eastAsia="Times New Roman" w:cs="Times New Roman"/>
          <w:szCs w:val="24"/>
        </w:rPr>
        <w:t>λληνική</w:t>
      </w:r>
      <w:r>
        <w:rPr>
          <w:rFonts w:eastAsia="Times New Roman" w:cs="Times New Roman"/>
          <w:szCs w:val="24"/>
        </w:rPr>
        <w:t>.</w:t>
      </w:r>
      <w:r w:rsidRPr="00D2493B">
        <w:rPr>
          <w:rFonts w:eastAsia="Times New Roman" w:cs="Times New Roman"/>
          <w:szCs w:val="24"/>
        </w:rPr>
        <w:t xml:space="preserve"> </w:t>
      </w:r>
      <w:r w:rsidRPr="00D2493B">
        <w:rPr>
          <w:rFonts w:eastAsia="Times New Roman" w:cs="Times New Roman"/>
          <w:szCs w:val="24"/>
        </w:rPr>
        <w:t>Και τότε</w:t>
      </w:r>
      <w:r>
        <w:rPr>
          <w:rFonts w:eastAsia="Times New Roman" w:cs="Times New Roman"/>
          <w:szCs w:val="24"/>
        </w:rPr>
        <w:t>,</w:t>
      </w:r>
      <w:r w:rsidRPr="00D2493B">
        <w:rPr>
          <w:rFonts w:eastAsia="Times New Roman" w:cs="Times New Roman"/>
          <w:szCs w:val="24"/>
        </w:rPr>
        <w:t xml:space="preserve"> θα γίνουν αλήθεια τα λόγια που ακούγονται τις τελευταίες μέρες πάρα πολύ</w:t>
      </w:r>
      <w:r>
        <w:rPr>
          <w:rFonts w:eastAsia="Times New Roman" w:cs="Times New Roman"/>
          <w:szCs w:val="24"/>
        </w:rPr>
        <w:t>.</w:t>
      </w:r>
      <w:r w:rsidRPr="00D2493B">
        <w:rPr>
          <w:rFonts w:eastAsia="Times New Roman" w:cs="Times New Roman"/>
          <w:szCs w:val="24"/>
        </w:rPr>
        <w:t xml:space="preserve"> Μην παραχαράσσετέ την ιστορία</w:t>
      </w:r>
      <w:r>
        <w:rPr>
          <w:rFonts w:eastAsia="Times New Roman" w:cs="Times New Roman"/>
          <w:szCs w:val="24"/>
        </w:rPr>
        <w:t>.</w:t>
      </w:r>
      <w:r w:rsidRPr="00D2493B">
        <w:rPr>
          <w:rFonts w:eastAsia="Times New Roman" w:cs="Times New Roman"/>
          <w:szCs w:val="24"/>
        </w:rPr>
        <w:t xml:space="preserve"> Τα σύνορά μας φτάνουν μέχρι τη Σερβία</w:t>
      </w:r>
      <w:r>
        <w:rPr>
          <w:rFonts w:eastAsia="Times New Roman" w:cs="Times New Roman"/>
          <w:szCs w:val="24"/>
        </w:rPr>
        <w:t>.</w:t>
      </w:r>
    </w:p>
    <w:p w14:paraId="1664ED8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Ζήτω η</w:t>
      </w:r>
      <w:r w:rsidRPr="00D2493B">
        <w:rPr>
          <w:rFonts w:eastAsia="Times New Roman" w:cs="Times New Roman"/>
          <w:szCs w:val="24"/>
        </w:rPr>
        <w:t xml:space="preserve"> Ελλάδα</w:t>
      </w:r>
      <w:r>
        <w:rPr>
          <w:rFonts w:eastAsia="Times New Roman" w:cs="Times New Roman"/>
          <w:szCs w:val="24"/>
        </w:rPr>
        <w:t>!</w:t>
      </w:r>
    </w:p>
    <w:p w14:paraId="1664ED8A" w14:textId="77777777" w:rsidR="00A97886" w:rsidRDefault="00361846">
      <w:pPr>
        <w:spacing w:line="600" w:lineRule="auto"/>
        <w:ind w:firstLine="720"/>
        <w:jc w:val="both"/>
        <w:rPr>
          <w:rFonts w:eastAsia="Times New Roman" w:cs="Times New Roman"/>
          <w:szCs w:val="24"/>
        </w:rPr>
      </w:pPr>
      <w:r w:rsidRPr="000637CE">
        <w:rPr>
          <w:rFonts w:eastAsia="Times New Roman" w:cs="Times New Roman"/>
          <w:b/>
          <w:szCs w:val="24"/>
        </w:rPr>
        <w:lastRenderedPageBreak/>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Τον λόγο έχει η Υφυπουργός Αγροτικής Ανάπτυξης η κ. </w:t>
      </w:r>
      <w:proofErr w:type="spellStart"/>
      <w:r>
        <w:rPr>
          <w:rFonts w:eastAsia="Times New Roman" w:cs="Times New Roman"/>
          <w:szCs w:val="24"/>
        </w:rPr>
        <w:t>Τελιγιορίδου</w:t>
      </w:r>
      <w:proofErr w:type="spellEnd"/>
      <w:r>
        <w:rPr>
          <w:rFonts w:eastAsia="Times New Roman" w:cs="Times New Roman"/>
          <w:szCs w:val="24"/>
        </w:rPr>
        <w:t xml:space="preserve"> για έξι λεπτά. </w:t>
      </w:r>
    </w:p>
    <w:p w14:paraId="1664ED8B"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(Υφυπουργός Αγροτικής Ανάπτυξης και Τροφίμων): </w:t>
      </w:r>
      <w:r w:rsidRPr="00D2493B">
        <w:rPr>
          <w:rFonts w:eastAsia="Times New Roman" w:cs="Times New Roman"/>
          <w:szCs w:val="24"/>
        </w:rPr>
        <w:t>Ευχαριστώ</w:t>
      </w:r>
      <w:r>
        <w:rPr>
          <w:rFonts w:eastAsia="Times New Roman" w:cs="Times New Roman"/>
          <w:szCs w:val="24"/>
        </w:rPr>
        <w:t>,</w:t>
      </w:r>
      <w:r w:rsidRPr="00D2493B">
        <w:rPr>
          <w:rFonts w:eastAsia="Times New Roman" w:cs="Times New Roman"/>
          <w:szCs w:val="24"/>
        </w:rPr>
        <w:t xml:space="preserve"> κυρία Πρόεδρε</w:t>
      </w:r>
      <w:r>
        <w:rPr>
          <w:rFonts w:eastAsia="Times New Roman" w:cs="Times New Roman"/>
          <w:szCs w:val="24"/>
        </w:rPr>
        <w:t>.</w:t>
      </w:r>
    </w:p>
    <w:p w14:paraId="1664ED8C" w14:textId="77777777" w:rsidR="00A97886" w:rsidRDefault="00361846">
      <w:pPr>
        <w:spacing w:line="600" w:lineRule="auto"/>
        <w:ind w:firstLine="720"/>
        <w:jc w:val="both"/>
        <w:rPr>
          <w:rFonts w:eastAsia="Times New Roman" w:cs="Times New Roman"/>
          <w:szCs w:val="24"/>
        </w:rPr>
      </w:pPr>
      <w:r w:rsidRPr="00D2493B">
        <w:rPr>
          <w:rFonts w:eastAsia="Times New Roman" w:cs="Times New Roman"/>
          <w:szCs w:val="24"/>
        </w:rPr>
        <w:t>Κυρίες και κύριοι συνάδελφοι</w:t>
      </w:r>
      <w:r>
        <w:rPr>
          <w:rFonts w:eastAsia="Times New Roman" w:cs="Times New Roman"/>
          <w:szCs w:val="24"/>
        </w:rPr>
        <w:t>,</w:t>
      </w:r>
      <w:r w:rsidRPr="00D2493B">
        <w:rPr>
          <w:rFonts w:eastAsia="Times New Roman" w:cs="Times New Roman"/>
          <w:szCs w:val="24"/>
        </w:rPr>
        <w:t xml:space="preserve"> </w:t>
      </w:r>
      <w:r>
        <w:rPr>
          <w:rFonts w:eastAsia="Times New Roman" w:cs="Times New Roman"/>
          <w:szCs w:val="24"/>
        </w:rPr>
        <w:t>τα σύνορά μας είναι και θα παραμείνουν απαραβίαστα.</w:t>
      </w:r>
      <w:r>
        <w:rPr>
          <w:rFonts w:eastAsia="Times New Roman" w:cs="Times New Roman"/>
          <w:szCs w:val="24"/>
        </w:rPr>
        <w:t xml:space="preserve"> </w:t>
      </w:r>
      <w:r w:rsidRPr="00D2493B">
        <w:rPr>
          <w:rFonts w:eastAsia="Times New Roman" w:cs="Times New Roman"/>
          <w:szCs w:val="24"/>
        </w:rPr>
        <w:t>Ακούστηκαν πάρα πολλά αυτές τις μέρες σε αυτή την Αίθουσα</w:t>
      </w:r>
      <w:r>
        <w:rPr>
          <w:rFonts w:eastAsia="Times New Roman" w:cs="Times New Roman"/>
          <w:szCs w:val="24"/>
        </w:rPr>
        <w:t>. Θέλω όμως να σταθώ σε κάτι, το οποίο θ</w:t>
      </w:r>
      <w:r w:rsidRPr="00D2493B">
        <w:rPr>
          <w:rFonts w:eastAsia="Times New Roman" w:cs="Times New Roman"/>
          <w:szCs w:val="24"/>
        </w:rPr>
        <w:t>εωρώ πολύ μεγάλο ατόπημα</w:t>
      </w:r>
      <w:r>
        <w:rPr>
          <w:rFonts w:eastAsia="Times New Roman" w:cs="Times New Roman"/>
          <w:szCs w:val="24"/>
        </w:rPr>
        <w:t>.</w:t>
      </w:r>
    </w:p>
    <w:p w14:paraId="1664ED8D" w14:textId="77777777" w:rsidR="00A97886" w:rsidRDefault="00361846">
      <w:pPr>
        <w:spacing w:line="600" w:lineRule="auto"/>
        <w:ind w:firstLine="720"/>
        <w:jc w:val="both"/>
        <w:rPr>
          <w:rFonts w:eastAsia="Times New Roman" w:cs="Times New Roman"/>
          <w:szCs w:val="24"/>
        </w:rPr>
      </w:pPr>
      <w:r w:rsidRPr="00D2493B">
        <w:rPr>
          <w:rFonts w:eastAsia="Times New Roman" w:cs="Times New Roman"/>
          <w:szCs w:val="24"/>
        </w:rPr>
        <w:t>Χθες</w:t>
      </w:r>
      <w:r>
        <w:rPr>
          <w:rFonts w:eastAsia="Times New Roman" w:cs="Times New Roman"/>
          <w:szCs w:val="24"/>
        </w:rPr>
        <w:t>,</w:t>
      </w:r>
      <w:r w:rsidRPr="00D2493B">
        <w:rPr>
          <w:rFonts w:eastAsia="Times New Roman" w:cs="Times New Roman"/>
          <w:szCs w:val="24"/>
        </w:rPr>
        <w:t xml:space="preserve"> σε αυτή την Αίθουσα</w:t>
      </w:r>
      <w:r>
        <w:rPr>
          <w:rFonts w:eastAsia="Times New Roman" w:cs="Times New Roman"/>
          <w:szCs w:val="24"/>
        </w:rPr>
        <w:t>, ένας</w:t>
      </w:r>
      <w:r w:rsidRPr="00D2493B">
        <w:rPr>
          <w:rFonts w:eastAsia="Times New Roman" w:cs="Times New Roman"/>
          <w:szCs w:val="24"/>
        </w:rPr>
        <w:t xml:space="preserve"> πρώην Πρωθυπουργός για να υπερασπιστεί την πολιτική του</w:t>
      </w:r>
      <w:r>
        <w:rPr>
          <w:rFonts w:eastAsia="Times New Roman" w:cs="Times New Roman"/>
          <w:szCs w:val="24"/>
        </w:rPr>
        <w:t>,</w:t>
      </w:r>
      <w:r w:rsidRPr="00D2493B">
        <w:rPr>
          <w:rFonts w:eastAsia="Times New Roman" w:cs="Times New Roman"/>
          <w:szCs w:val="24"/>
        </w:rPr>
        <w:t xml:space="preserve"> έπεσε </w:t>
      </w:r>
      <w:r>
        <w:rPr>
          <w:rFonts w:eastAsia="Times New Roman" w:cs="Times New Roman"/>
          <w:szCs w:val="24"/>
        </w:rPr>
        <w:t>–π</w:t>
      </w:r>
      <w:r w:rsidRPr="00D2493B">
        <w:rPr>
          <w:rFonts w:eastAsia="Times New Roman" w:cs="Times New Roman"/>
          <w:szCs w:val="24"/>
        </w:rPr>
        <w:t>ιστεύω</w:t>
      </w:r>
      <w:r>
        <w:rPr>
          <w:rFonts w:eastAsia="Times New Roman" w:cs="Times New Roman"/>
          <w:szCs w:val="24"/>
        </w:rPr>
        <w:t>-</w:t>
      </w:r>
      <w:r w:rsidRPr="00D2493B">
        <w:rPr>
          <w:rFonts w:eastAsia="Times New Roman" w:cs="Times New Roman"/>
          <w:szCs w:val="24"/>
        </w:rPr>
        <w:t xml:space="preserve"> σε ένα πολύ μεγάλο σφάλμα</w:t>
      </w:r>
      <w:r>
        <w:rPr>
          <w:rFonts w:eastAsia="Times New Roman" w:cs="Times New Roman"/>
          <w:szCs w:val="24"/>
        </w:rPr>
        <w:t xml:space="preserve">. </w:t>
      </w:r>
      <w:r>
        <w:rPr>
          <w:rFonts w:eastAsia="Times New Roman" w:cs="Times New Roman"/>
          <w:szCs w:val="24"/>
        </w:rPr>
        <w:t>Έφτασε</w:t>
      </w:r>
      <w:r w:rsidRPr="00D2493B">
        <w:rPr>
          <w:rFonts w:eastAsia="Times New Roman" w:cs="Times New Roman"/>
          <w:szCs w:val="24"/>
        </w:rPr>
        <w:t xml:space="preserve"> σ</w:t>
      </w:r>
      <w:r>
        <w:rPr>
          <w:rFonts w:eastAsia="Times New Roman" w:cs="Times New Roman"/>
          <w:szCs w:val="24"/>
        </w:rPr>
        <w:t>το σημείο να πει ότι εμείς που σ</w:t>
      </w:r>
      <w:r w:rsidRPr="00D2493B">
        <w:rPr>
          <w:rFonts w:eastAsia="Times New Roman" w:cs="Times New Roman"/>
          <w:szCs w:val="24"/>
        </w:rPr>
        <w:t xml:space="preserve">ήμερα έχουμε αυτήν την πιο ρεαλιστική </w:t>
      </w:r>
      <w:r>
        <w:rPr>
          <w:rFonts w:eastAsia="Times New Roman" w:cs="Times New Roman"/>
          <w:szCs w:val="24"/>
        </w:rPr>
        <w:t>σ</w:t>
      </w:r>
      <w:r w:rsidRPr="00D2493B">
        <w:rPr>
          <w:rFonts w:eastAsia="Times New Roman" w:cs="Times New Roman"/>
          <w:szCs w:val="24"/>
        </w:rPr>
        <w:t>υμφωνία που θα μπορούσε να γίνει δεν είμαστε Έλληνες</w:t>
      </w:r>
      <w:r>
        <w:rPr>
          <w:rFonts w:eastAsia="Times New Roman" w:cs="Times New Roman"/>
          <w:szCs w:val="24"/>
        </w:rPr>
        <w:t>. Ο πρώην</w:t>
      </w:r>
      <w:r w:rsidRPr="00D2493B">
        <w:rPr>
          <w:rFonts w:eastAsia="Times New Roman" w:cs="Times New Roman"/>
          <w:szCs w:val="24"/>
        </w:rPr>
        <w:t xml:space="preserve"> Πρωθυπουργός της Ελλάδας </w:t>
      </w:r>
      <w:r>
        <w:rPr>
          <w:rFonts w:eastAsia="Times New Roman" w:cs="Times New Roman"/>
          <w:szCs w:val="24"/>
        </w:rPr>
        <w:t xml:space="preserve">είπε </w:t>
      </w:r>
      <w:r w:rsidRPr="00D2493B">
        <w:rPr>
          <w:rFonts w:eastAsia="Times New Roman" w:cs="Times New Roman"/>
          <w:szCs w:val="24"/>
        </w:rPr>
        <w:t>ότι εμείς δεν είμαστε Έλληνες</w:t>
      </w:r>
      <w:r>
        <w:rPr>
          <w:rFonts w:eastAsia="Times New Roman" w:cs="Times New Roman"/>
          <w:szCs w:val="24"/>
        </w:rPr>
        <w:t>.</w:t>
      </w:r>
    </w:p>
    <w:p w14:paraId="1664ED8E" w14:textId="77777777" w:rsidR="00A97886" w:rsidRDefault="00361846">
      <w:pPr>
        <w:spacing w:line="600" w:lineRule="auto"/>
        <w:ind w:firstLine="720"/>
        <w:jc w:val="both"/>
        <w:rPr>
          <w:rFonts w:eastAsia="Times New Roman" w:cs="Times New Roman"/>
          <w:szCs w:val="24"/>
        </w:rPr>
      </w:pPr>
      <w:r w:rsidRPr="00D2493B">
        <w:rPr>
          <w:rFonts w:eastAsia="Times New Roman" w:cs="Times New Roman"/>
          <w:szCs w:val="24"/>
        </w:rPr>
        <w:t xml:space="preserve">Ας δούμε όμως </w:t>
      </w:r>
      <w:r>
        <w:rPr>
          <w:rFonts w:eastAsia="Times New Roman" w:cs="Times New Roman"/>
          <w:szCs w:val="24"/>
        </w:rPr>
        <w:t xml:space="preserve">αυτήν την κατηγορία </w:t>
      </w:r>
      <w:r w:rsidRPr="00D2493B">
        <w:rPr>
          <w:rFonts w:eastAsia="Times New Roman" w:cs="Times New Roman"/>
          <w:szCs w:val="24"/>
        </w:rPr>
        <w:t>και τα πράγματα αναλ</w:t>
      </w:r>
      <w:r w:rsidRPr="00D2493B">
        <w:rPr>
          <w:rFonts w:eastAsia="Times New Roman" w:cs="Times New Roman"/>
          <w:szCs w:val="24"/>
        </w:rPr>
        <w:t>υτικά</w:t>
      </w:r>
      <w:r>
        <w:rPr>
          <w:rFonts w:eastAsia="Times New Roman" w:cs="Times New Roman"/>
          <w:szCs w:val="24"/>
        </w:rPr>
        <w:t>.</w:t>
      </w:r>
    </w:p>
    <w:p w14:paraId="1664ED8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Για εβδομήντα</w:t>
      </w:r>
      <w:r w:rsidRPr="00D2493B">
        <w:rPr>
          <w:rFonts w:eastAsia="Times New Roman" w:cs="Times New Roman"/>
          <w:szCs w:val="24"/>
        </w:rPr>
        <w:t xml:space="preserve"> ολόκληρα χρόνια</w:t>
      </w:r>
      <w:r>
        <w:rPr>
          <w:rFonts w:eastAsia="Times New Roman" w:cs="Times New Roman"/>
          <w:szCs w:val="24"/>
        </w:rPr>
        <w:t xml:space="preserve"> οι γείτονές μας</w:t>
      </w:r>
      <w:r w:rsidRPr="00D2493B">
        <w:rPr>
          <w:rFonts w:eastAsia="Times New Roman" w:cs="Times New Roman"/>
          <w:szCs w:val="24"/>
        </w:rPr>
        <w:t xml:space="preserve"> έκλεβαν ιστορία</w:t>
      </w:r>
      <w:r>
        <w:rPr>
          <w:rFonts w:eastAsia="Times New Roman" w:cs="Times New Roman"/>
          <w:szCs w:val="24"/>
        </w:rPr>
        <w:t>.</w:t>
      </w:r>
      <w:r w:rsidRPr="00D2493B">
        <w:rPr>
          <w:rFonts w:eastAsia="Times New Roman" w:cs="Times New Roman"/>
          <w:szCs w:val="24"/>
        </w:rPr>
        <w:t xml:space="preserve"> Δήλωναν απόγονοι του Μεγάλου Αλεξάνδρου και το </w:t>
      </w:r>
      <w:r>
        <w:rPr>
          <w:rFonts w:eastAsia="Times New Roman" w:cs="Times New Roman"/>
          <w:szCs w:val="24"/>
        </w:rPr>
        <w:t>επίσημο ελληνικό κράτος σφύριζε</w:t>
      </w:r>
      <w:r w:rsidRPr="00D2493B">
        <w:rPr>
          <w:rFonts w:eastAsia="Times New Roman" w:cs="Times New Roman"/>
          <w:szCs w:val="24"/>
        </w:rPr>
        <w:t xml:space="preserve"> αδιάφορα</w:t>
      </w:r>
      <w:r>
        <w:rPr>
          <w:rFonts w:eastAsia="Times New Roman" w:cs="Times New Roman"/>
          <w:szCs w:val="24"/>
        </w:rPr>
        <w:t>.</w:t>
      </w:r>
      <w:r w:rsidRPr="00D2493B">
        <w:rPr>
          <w:rFonts w:eastAsia="Times New Roman" w:cs="Times New Roman"/>
          <w:szCs w:val="24"/>
        </w:rPr>
        <w:t xml:space="preserve"> </w:t>
      </w:r>
    </w:p>
    <w:p w14:paraId="1664ED90" w14:textId="77777777" w:rsidR="00A97886" w:rsidRDefault="00361846">
      <w:pPr>
        <w:spacing w:line="600" w:lineRule="auto"/>
        <w:ind w:firstLine="720"/>
        <w:jc w:val="both"/>
        <w:rPr>
          <w:rFonts w:eastAsia="Times New Roman"/>
          <w:bCs/>
          <w:szCs w:val="24"/>
        </w:rPr>
      </w:pPr>
      <w:r>
        <w:rPr>
          <w:rFonts w:eastAsia="Times New Roman"/>
          <w:bCs/>
          <w:szCs w:val="24"/>
        </w:rPr>
        <w:t xml:space="preserve">Σήμερα, λοιπόν, που για πρώτη φορά με αυτήν την </w:t>
      </w:r>
      <w:r>
        <w:rPr>
          <w:rFonts w:eastAsia="Times New Roman"/>
          <w:bCs/>
          <w:szCs w:val="24"/>
        </w:rPr>
        <w:t>σ</w:t>
      </w:r>
      <w:r>
        <w:rPr>
          <w:rFonts w:eastAsia="Times New Roman"/>
          <w:bCs/>
          <w:szCs w:val="24"/>
        </w:rPr>
        <w:t xml:space="preserve">υμφωνία παραδέχονται ότι δεν </w:t>
      </w:r>
      <w:r w:rsidRPr="00DD6AC7">
        <w:rPr>
          <w:rFonts w:eastAsia="Times New Roman"/>
          <w:bCs/>
          <w:szCs w:val="24"/>
        </w:rPr>
        <w:t xml:space="preserve">έχουν σχέση με την </w:t>
      </w:r>
      <w:r>
        <w:rPr>
          <w:rFonts w:eastAsia="Times New Roman"/>
          <w:bCs/>
          <w:szCs w:val="24"/>
        </w:rPr>
        <w:t>ε</w:t>
      </w:r>
      <w:r w:rsidRPr="00DD6AC7">
        <w:rPr>
          <w:rFonts w:eastAsia="Times New Roman"/>
          <w:bCs/>
          <w:szCs w:val="24"/>
        </w:rPr>
        <w:t xml:space="preserve">λληνική ιστορία </w:t>
      </w:r>
      <w:r>
        <w:rPr>
          <w:rFonts w:eastAsia="Times New Roman"/>
          <w:bCs/>
          <w:szCs w:val="24"/>
        </w:rPr>
        <w:t>και την ελληνική αρχαιότητα, ο Πρώην Πρωθυ</w:t>
      </w:r>
      <w:r w:rsidRPr="00DD6AC7">
        <w:rPr>
          <w:rFonts w:eastAsia="Times New Roman"/>
          <w:bCs/>
          <w:szCs w:val="24"/>
        </w:rPr>
        <w:t>πουργός και μέλος της Αξιωματικής Αντιπολίτευσης λέει ότι δεν είμαστε Έλληνες</w:t>
      </w:r>
      <w:r>
        <w:rPr>
          <w:rFonts w:eastAsia="Times New Roman"/>
          <w:bCs/>
          <w:szCs w:val="24"/>
        </w:rPr>
        <w:t xml:space="preserve">. </w:t>
      </w:r>
    </w:p>
    <w:p w14:paraId="1664ED91" w14:textId="77777777" w:rsidR="00A97886" w:rsidRDefault="00361846">
      <w:pPr>
        <w:spacing w:line="600" w:lineRule="auto"/>
        <w:ind w:firstLine="720"/>
        <w:jc w:val="both"/>
        <w:rPr>
          <w:rFonts w:eastAsia="Times New Roman"/>
          <w:bCs/>
          <w:szCs w:val="24"/>
        </w:rPr>
      </w:pPr>
      <w:r>
        <w:rPr>
          <w:rFonts w:eastAsia="Times New Roman"/>
          <w:bCs/>
          <w:szCs w:val="24"/>
        </w:rPr>
        <w:t>Κ</w:t>
      </w:r>
      <w:r w:rsidRPr="00DD6AC7">
        <w:rPr>
          <w:rFonts w:eastAsia="Times New Roman"/>
          <w:bCs/>
          <w:szCs w:val="24"/>
        </w:rPr>
        <w:t>αι γιατί το λέει αυτό</w:t>
      </w:r>
      <w:r>
        <w:rPr>
          <w:rFonts w:eastAsia="Times New Roman"/>
          <w:bCs/>
          <w:szCs w:val="24"/>
        </w:rPr>
        <w:t>; Τ</w:t>
      </w:r>
      <w:r w:rsidRPr="00DD6AC7">
        <w:rPr>
          <w:rFonts w:eastAsia="Times New Roman"/>
          <w:bCs/>
          <w:szCs w:val="24"/>
        </w:rPr>
        <w:t>ο λέ</w:t>
      </w:r>
      <w:r>
        <w:rPr>
          <w:rFonts w:eastAsia="Times New Roman"/>
          <w:bCs/>
          <w:szCs w:val="24"/>
        </w:rPr>
        <w:t>ει αυτό ε</w:t>
      </w:r>
      <w:r w:rsidRPr="00DD6AC7">
        <w:rPr>
          <w:rFonts w:eastAsia="Times New Roman"/>
          <w:bCs/>
          <w:szCs w:val="24"/>
        </w:rPr>
        <w:t xml:space="preserve">πειδή παίρνουμε πίσω την ιστορία </w:t>
      </w:r>
      <w:r>
        <w:rPr>
          <w:rFonts w:eastAsia="Times New Roman"/>
          <w:bCs/>
          <w:szCs w:val="24"/>
        </w:rPr>
        <w:t>μας, τα σύμβολά μας κ</w:t>
      </w:r>
      <w:r w:rsidRPr="00DD6AC7">
        <w:rPr>
          <w:rFonts w:eastAsia="Times New Roman"/>
          <w:bCs/>
          <w:szCs w:val="24"/>
        </w:rPr>
        <w:t>αι τον</w:t>
      </w:r>
      <w:r w:rsidRPr="00DD6AC7">
        <w:rPr>
          <w:rFonts w:eastAsia="Times New Roman"/>
          <w:bCs/>
          <w:szCs w:val="24"/>
        </w:rPr>
        <w:t xml:space="preserve"> πολιτισμό </w:t>
      </w:r>
      <w:r>
        <w:rPr>
          <w:rFonts w:eastAsia="Times New Roman"/>
          <w:bCs/>
          <w:szCs w:val="24"/>
        </w:rPr>
        <w:t xml:space="preserve">μας; Μας κατηγορεί επειδή καταφέραμε να αλλάξουν την ονομασία του </w:t>
      </w:r>
      <w:r w:rsidRPr="00DD6AC7">
        <w:rPr>
          <w:rFonts w:eastAsia="Times New Roman"/>
          <w:bCs/>
          <w:szCs w:val="24"/>
        </w:rPr>
        <w:t>αεροδρ</w:t>
      </w:r>
      <w:r>
        <w:rPr>
          <w:rFonts w:eastAsia="Times New Roman"/>
          <w:bCs/>
          <w:szCs w:val="24"/>
        </w:rPr>
        <w:t>ομίου τους και των δρόμων</w:t>
      </w:r>
      <w:r w:rsidRPr="00DD6AC7">
        <w:rPr>
          <w:rFonts w:eastAsia="Times New Roman"/>
          <w:bCs/>
          <w:szCs w:val="24"/>
        </w:rPr>
        <w:t xml:space="preserve"> </w:t>
      </w:r>
      <w:r>
        <w:rPr>
          <w:rFonts w:eastAsia="Times New Roman"/>
          <w:bCs/>
          <w:szCs w:val="24"/>
        </w:rPr>
        <w:t xml:space="preserve">τους; Μας κατηγορεί επειδή κάτω από τα αγάλματα, που έγιναν με τη σιωπή και την ανοχή του επίσημου ελληνικού κράτους, των δικών σας </w:t>
      </w:r>
      <w:r w:rsidRPr="00DD6AC7">
        <w:rPr>
          <w:rFonts w:eastAsia="Times New Roman"/>
          <w:bCs/>
          <w:szCs w:val="24"/>
        </w:rPr>
        <w:t>κυβερνήσεων</w:t>
      </w:r>
      <w:r>
        <w:rPr>
          <w:rFonts w:eastAsia="Times New Roman"/>
          <w:bCs/>
          <w:szCs w:val="24"/>
        </w:rPr>
        <w:t>,</w:t>
      </w:r>
      <w:r w:rsidRPr="00DD6AC7">
        <w:rPr>
          <w:rFonts w:eastAsia="Times New Roman"/>
          <w:bCs/>
          <w:szCs w:val="24"/>
        </w:rPr>
        <w:t xml:space="preserve"> πλ</w:t>
      </w:r>
      <w:r w:rsidRPr="00DD6AC7">
        <w:rPr>
          <w:rFonts w:eastAsia="Times New Roman"/>
          <w:bCs/>
          <w:szCs w:val="24"/>
        </w:rPr>
        <w:t>έ</w:t>
      </w:r>
      <w:r>
        <w:rPr>
          <w:rFonts w:eastAsia="Times New Roman"/>
          <w:bCs/>
          <w:szCs w:val="24"/>
        </w:rPr>
        <w:t xml:space="preserve">ον </w:t>
      </w:r>
      <w:r w:rsidRPr="00DD6AC7">
        <w:rPr>
          <w:rFonts w:eastAsia="Times New Roman"/>
          <w:bCs/>
          <w:szCs w:val="24"/>
        </w:rPr>
        <w:t>γράφο</w:t>
      </w:r>
      <w:r>
        <w:rPr>
          <w:rFonts w:eastAsia="Times New Roman"/>
          <w:bCs/>
          <w:szCs w:val="24"/>
        </w:rPr>
        <w:t xml:space="preserve">υν ότι αυτά τα αγάλματα αναφέρονται </w:t>
      </w:r>
      <w:r w:rsidRPr="00DD6AC7">
        <w:rPr>
          <w:rFonts w:eastAsia="Times New Roman"/>
          <w:bCs/>
          <w:szCs w:val="24"/>
        </w:rPr>
        <w:t>στην αρχαία ελληνική ιστορία</w:t>
      </w:r>
      <w:r>
        <w:rPr>
          <w:rFonts w:eastAsia="Times New Roman"/>
          <w:bCs/>
          <w:szCs w:val="24"/>
        </w:rPr>
        <w:t xml:space="preserve">; </w:t>
      </w:r>
      <w:r w:rsidRPr="00DD6AC7">
        <w:rPr>
          <w:rFonts w:eastAsia="Times New Roman"/>
          <w:bCs/>
          <w:szCs w:val="24"/>
        </w:rPr>
        <w:t xml:space="preserve"> </w:t>
      </w:r>
      <w:r>
        <w:rPr>
          <w:rFonts w:eastAsia="Times New Roman"/>
          <w:bCs/>
          <w:szCs w:val="24"/>
        </w:rPr>
        <w:t xml:space="preserve">Μας κατηγορεί ότι δεν είμαστε Έλληνες γιατί πλέον η </w:t>
      </w:r>
      <w:r w:rsidRPr="00DD6AC7">
        <w:rPr>
          <w:rFonts w:eastAsia="Times New Roman"/>
          <w:bCs/>
          <w:szCs w:val="24"/>
        </w:rPr>
        <w:t xml:space="preserve">γλώσσα </w:t>
      </w:r>
      <w:r>
        <w:rPr>
          <w:rFonts w:eastAsia="Times New Roman"/>
          <w:bCs/>
          <w:szCs w:val="24"/>
        </w:rPr>
        <w:t>τους, όπως αναγνωρίζουν οι ίδιοι και το υπογράφουν σ’ αυτήν τη συμφωνία, είναι σλαβική γλώσσα;</w:t>
      </w:r>
    </w:p>
    <w:p w14:paraId="1664ED92" w14:textId="77777777" w:rsidR="00A97886" w:rsidRDefault="00361846">
      <w:pPr>
        <w:spacing w:line="600" w:lineRule="auto"/>
        <w:ind w:firstLine="720"/>
        <w:jc w:val="both"/>
        <w:rPr>
          <w:rFonts w:eastAsia="Times New Roman"/>
          <w:bCs/>
          <w:szCs w:val="24"/>
        </w:rPr>
      </w:pPr>
      <w:r>
        <w:rPr>
          <w:rFonts w:eastAsia="Times New Roman"/>
          <w:bCs/>
          <w:szCs w:val="24"/>
        </w:rPr>
        <w:lastRenderedPageBreak/>
        <w:t xml:space="preserve">Γιατί δεν κατηγορείτε </w:t>
      </w:r>
      <w:r w:rsidRPr="00DD6AC7">
        <w:rPr>
          <w:rFonts w:eastAsia="Times New Roman"/>
          <w:bCs/>
          <w:szCs w:val="24"/>
        </w:rPr>
        <w:t xml:space="preserve">τον </w:t>
      </w:r>
      <w:r w:rsidRPr="00DD6AC7">
        <w:rPr>
          <w:rFonts w:eastAsia="Times New Roman"/>
          <w:bCs/>
          <w:szCs w:val="24"/>
        </w:rPr>
        <w:t>εαυτό σας αντιστοίχως</w:t>
      </w:r>
      <w:r>
        <w:rPr>
          <w:rFonts w:eastAsia="Times New Roman"/>
          <w:bCs/>
          <w:szCs w:val="24"/>
        </w:rPr>
        <w:t>,</w:t>
      </w:r>
      <w:r w:rsidRPr="00DD6AC7">
        <w:rPr>
          <w:rFonts w:eastAsia="Times New Roman"/>
          <w:bCs/>
          <w:szCs w:val="24"/>
        </w:rPr>
        <w:t xml:space="preserve"> όταν το 1977 </w:t>
      </w:r>
      <w:r>
        <w:rPr>
          <w:rFonts w:eastAsia="Times New Roman"/>
          <w:bCs/>
          <w:szCs w:val="24"/>
        </w:rPr>
        <w:t>ο ΟΗΕ αναγνώριζε μακεδονικό αλφάβητο και εσείς σιωπούσατε; Ποιος ήταν Κ</w:t>
      </w:r>
      <w:r w:rsidRPr="00DD6AC7">
        <w:rPr>
          <w:rFonts w:eastAsia="Times New Roman"/>
          <w:bCs/>
          <w:szCs w:val="24"/>
        </w:rPr>
        <w:t>υβέρνηση σε αυτή</w:t>
      </w:r>
      <w:r>
        <w:rPr>
          <w:rFonts w:eastAsia="Times New Roman"/>
          <w:bCs/>
          <w:szCs w:val="24"/>
        </w:rPr>
        <w:t>ν</w:t>
      </w:r>
      <w:r w:rsidRPr="00DD6AC7">
        <w:rPr>
          <w:rFonts w:eastAsia="Times New Roman"/>
          <w:bCs/>
          <w:szCs w:val="24"/>
        </w:rPr>
        <w:t xml:space="preserve"> τη χώρα το 1977</w:t>
      </w:r>
      <w:r>
        <w:rPr>
          <w:rFonts w:eastAsia="Times New Roman"/>
          <w:bCs/>
          <w:szCs w:val="24"/>
        </w:rPr>
        <w:t xml:space="preserve">; Γιατί δεν </w:t>
      </w:r>
      <w:r w:rsidRPr="00DD6AC7">
        <w:rPr>
          <w:rFonts w:eastAsia="Times New Roman"/>
          <w:bCs/>
          <w:szCs w:val="24"/>
        </w:rPr>
        <w:t xml:space="preserve">κατηγορείτε τον εαυτό </w:t>
      </w:r>
      <w:r>
        <w:rPr>
          <w:rFonts w:eastAsia="Times New Roman"/>
          <w:bCs/>
          <w:szCs w:val="24"/>
        </w:rPr>
        <w:t xml:space="preserve">σας, όταν ο ΟΗΕ αναγνώριζε το </w:t>
      </w:r>
      <w:r w:rsidRPr="00DD6AC7">
        <w:rPr>
          <w:rFonts w:eastAsia="Times New Roman"/>
          <w:bCs/>
          <w:szCs w:val="24"/>
        </w:rPr>
        <w:t>19</w:t>
      </w:r>
      <w:r>
        <w:rPr>
          <w:rFonts w:eastAsia="Times New Roman"/>
          <w:bCs/>
          <w:szCs w:val="24"/>
        </w:rPr>
        <w:t>9</w:t>
      </w:r>
      <w:r w:rsidRPr="00DD6AC7">
        <w:rPr>
          <w:rFonts w:eastAsia="Times New Roman"/>
          <w:bCs/>
          <w:szCs w:val="24"/>
        </w:rPr>
        <w:t>2 μακεδονική γλώσσα</w:t>
      </w:r>
      <w:r>
        <w:rPr>
          <w:rFonts w:eastAsia="Times New Roman"/>
          <w:bCs/>
          <w:szCs w:val="24"/>
        </w:rPr>
        <w:t>; Γιατί δεν αντιδράσατ</w:t>
      </w:r>
      <w:r w:rsidRPr="00DD6AC7">
        <w:rPr>
          <w:rFonts w:eastAsia="Times New Roman"/>
          <w:bCs/>
          <w:szCs w:val="24"/>
        </w:rPr>
        <w:t>ε τότε</w:t>
      </w:r>
      <w:r>
        <w:rPr>
          <w:rFonts w:eastAsia="Times New Roman"/>
          <w:bCs/>
          <w:szCs w:val="24"/>
        </w:rPr>
        <w:t xml:space="preserve">; </w:t>
      </w:r>
      <w:r>
        <w:rPr>
          <w:rFonts w:eastAsia="Times New Roman"/>
          <w:bCs/>
          <w:szCs w:val="24"/>
        </w:rPr>
        <w:t xml:space="preserve">Ποιος ήταν </w:t>
      </w:r>
      <w:r>
        <w:rPr>
          <w:rFonts w:eastAsia="Times New Roman"/>
          <w:bCs/>
          <w:szCs w:val="24"/>
        </w:rPr>
        <w:t>κ</w:t>
      </w:r>
      <w:r>
        <w:rPr>
          <w:rFonts w:eastAsia="Times New Roman"/>
          <w:bCs/>
          <w:szCs w:val="24"/>
        </w:rPr>
        <w:t>υβέρνηση τ</w:t>
      </w:r>
      <w:r w:rsidRPr="00DD6AC7">
        <w:rPr>
          <w:rFonts w:eastAsia="Times New Roman"/>
          <w:bCs/>
          <w:szCs w:val="24"/>
        </w:rPr>
        <w:t>ο 1992</w:t>
      </w:r>
      <w:r>
        <w:rPr>
          <w:rFonts w:eastAsia="Times New Roman"/>
          <w:bCs/>
          <w:szCs w:val="24"/>
        </w:rPr>
        <w:t xml:space="preserve">; </w:t>
      </w:r>
    </w:p>
    <w:p w14:paraId="1664ED93" w14:textId="77777777" w:rsidR="00A97886" w:rsidRDefault="00361846">
      <w:pPr>
        <w:spacing w:line="600" w:lineRule="auto"/>
        <w:ind w:firstLine="720"/>
        <w:jc w:val="both"/>
        <w:rPr>
          <w:rFonts w:eastAsia="Times New Roman"/>
          <w:bCs/>
          <w:szCs w:val="24"/>
        </w:rPr>
      </w:pPr>
      <w:r>
        <w:rPr>
          <w:rFonts w:eastAsia="Times New Roman"/>
          <w:bCs/>
          <w:szCs w:val="24"/>
        </w:rPr>
        <w:t>Π</w:t>
      </w:r>
      <w:r w:rsidRPr="00DD6AC7">
        <w:rPr>
          <w:rFonts w:eastAsia="Times New Roman"/>
          <w:bCs/>
          <w:szCs w:val="24"/>
        </w:rPr>
        <w:t>ρώτη φορά μετ</w:t>
      </w:r>
      <w:r>
        <w:rPr>
          <w:rFonts w:eastAsia="Times New Roman"/>
          <w:bCs/>
          <w:szCs w:val="24"/>
        </w:rPr>
        <w:t>ά από προσπάθεια της δικής μας Κ</w:t>
      </w:r>
      <w:r w:rsidRPr="00DD6AC7">
        <w:rPr>
          <w:rFonts w:eastAsia="Times New Roman"/>
          <w:bCs/>
          <w:szCs w:val="24"/>
        </w:rPr>
        <w:t>υβέρνησης αναγνωρίζουν ότι η γλώσσα τους είναι σλαβική</w:t>
      </w:r>
      <w:r>
        <w:rPr>
          <w:rFonts w:eastAsia="Times New Roman"/>
          <w:bCs/>
          <w:szCs w:val="24"/>
        </w:rPr>
        <w:t xml:space="preserve"> και μας </w:t>
      </w:r>
      <w:r w:rsidRPr="00DD6AC7">
        <w:rPr>
          <w:rFonts w:eastAsia="Times New Roman"/>
          <w:bCs/>
          <w:szCs w:val="24"/>
        </w:rPr>
        <w:t>κατηγορείτ</w:t>
      </w:r>
      <w:r>
        <w:rPr>
          <w:rFonts w:eastAsia="Times New Roman"/>
          <w:bCs/>
          <w:szCs w:val="24"/>
        </w:rPr>
        <w:t>ε</w:t>
      </w:r>
      <w:r w:rsidRPr="00DD6AC7">
        <w:rPr>
          <w:rFonts w:eastAsia="Times New Roman"/>
          <w:bCs/>
          <w:szCs w:val="24"/>
        </w:rPr>
        <w:t xml:space="preserve"> γι</w:t>
      </w:r>
      <w:r>
        <w:rPr>
          <w:rFonts w:eastAsia="Times New Roman"/>
          <w:bCs/>
          <w:szCs w:val="24"/>
        </w:rPr>
        <w:t xml:space="preserve">’ </w:t>
      </w:r>
      <w:r w:rsidRPr="00DD6AC7">
        <w:rPr>
          <w:rFonts w:eastAsia="Times New Roman"/>
          <w:bCs/>
          <w:szCs w:val="24"/>
        </w:rPr>
        <w:t>αυτό ότι δεν είμαστε Έλληνες</w:t>
      </w:r>
      <w:r>
        <w:rPr>
          <w:rFonts w:eastAsia="Times New Roman"/>
          <w:bCs/>
          <w:szCs w:val="24"/>
        </w:rPr>
        <w:t>.</w:t>
      </w:r>
    </w:p>
    <w:p w14:paraId="1664ED94" w14:textId="77777777" w:rsidR="00A97886" w:rsidRDefault="00361846">
      <w:pPr>
        <w:spacing w:line="600" w:lineRule="auto"/>
        <w:ind w:firstLine="720"/>
        <w:jc w:val="both"/>
        <w:rPr>
          <w:rFonts w:eastAsia="Times New Roman"/>
          <w:bCs/>
          <w:szCs w:val="24"/>
        </w:rPr>
      </w:pPr>
      <w:r>
        <w:rPr>
          <w:rFonts w:eastAsia="Times New Roman"/>
          <w:bCs/>
          <w:szCs w:val="24"/>
        </w:rPr>
        <w:t>Μ</w:t>
      </w:r>
      <w:r w:rsidRPr="00DD6AC7">
        <w:rPr>
          <w:rFonts w:eastAsia="Times New Roman"/>
          <w:bCs/>
          <w:szCs w:val="24"/>
        </w:rPr>
        <w:t>ήπως μας κατηγορείτ</w:t>
      </w:r>
      <w:r>
        <w:rPr>
          <w:rFonts w:eastAsia="Times New Roman"/>
          <w:bCs/>
          <w:szCs w:val="24"/>
        </w:rPr>
        <w:t xml:space="preserve">ε </w:t>
      </w:r>
      <w:r w:rsidRPr="00DD6AC7">
        <w:rPr>
          <w:rFonts w:eastAsia="Times New Roman"/>
          <w:bCs/>
          <w:szCs w:val="24"/>
        </w:rPr>
        <w:t>γι</w:t>
      </w:r>
      <w:r>
        <w:rPr>
          <w:rFonts w:eastAsia="Times New Roman"/>
          <w:bCs/>
          <w:szCs w:val="24"/>
        </w:rPr>
        <w:t xml:space="preserve">’ </w:t>
      </w:r>
      <w:r w:rsidRPr="00DD6AC7">
        <w:rPr>
          <w:rFonts w:eastAsia="Times New Roman"/>
          <w:bCs/>
          <w:szCs w:val="24"/>
        </w:rPr>
        <w:t xml:space="preserve">αυτό </w:t>
      </w:r>
      <w:r>
        <w:rPr>
          <w:rFonts w:eastAsia="Times New Roman"/>
          <w:bCs/>
          <w:szCs w:val="24"/>
        </w:rPr>
        <w:t xml:space="preserve">και επειδή </w:t>
      </w:r>
      <w:r w:rsidRPr="00DD6AC7">
        <w:rPr>
          <w:rFonts w:eastAsia="Times New Roman"/>
          <w:bCs/>
          <w:szCs w:val="24"/>
        </w:rPr>
        <w:t xml:space="preserve">για πρώτη φορά </w:t>
      </w:r>
      <w:r>
        <w:rPr>
          <w:rFonts w:eastAsia="Times New Roman"/>
          <w:bCs/>
          <w:szCs w:val="24"/>
        </w:rPr>
        <w:t>-</w:t>
      </w:r>
      <w:r w:rsidRPr="00DD6AC7">
        <w:rPr>
          <w:rFonts w:eastAsia="Times New Roman"/>
          <w:bCs/>
          <w:szCs w:val="24"/>
        </w:rPr>
        <w:t>για πρώτη φο</w:t>
      </w:r>
      <w:r w:rsidRPr="00DD6AC7">
        <w:rPr>
          <w:rFonts w:eastAsia="Times New Roman"/>
          <w:bCs/>
          <w:szCs w:val="24"/>
        </w:rPr>
        <w:t xml:space="preserve">ρά </w:t>
      </w:r>
      <w:r>
        <w:rPr>
          <w:rFonts w:eastAsia="Times New Roman"/>
          <w:bCs/>
          <w:szCs w:val="24"/>
        </w:rPr>
        <w:t xml:space="preserve">επαναλαμβάνω- και εγγράφως </w:t>
      </w:r>
      <w:r w:rsidRPr="00DD6AC7">
        <w:rPr>
          <w:rFonts w:eastAsia="Times New Roman"/>
          <w:bCs/>
          <w:szCs w:val="24"/>
        </w:rPr>
        <w:t>και επίσημα παραδέχονται ότι δεν υπάρχει μακεδονική μειονότητα στην Ελλάδα</w:t>
      </w:r>
      <w:r>
        <w:rPr>
          <w:rFonts w:eastAsia="Times New Roman"/>
          <w:bCs/>
          <w:szCs w:val="24"/>
        </w:rPr>
        <w:t>; Γι’</w:t>
      </w:r>
      <w:r w:rsidRPr="00DD6AC7">
        <w:rPr>
          <w:rFonts w:eastAsia="Times New Roman"/>
          <w:bCs/>
          <w:szCs w:val="24"/>
        </w:rPr>
        <w:t xml:space="preserve"> αυτό μας κατηγορείτε ότι δεν είμαστε Έλληνες</w:t>
      </w:r>
      <w:r>
        <w:rPr>
          <w:rFonts w:eastAsia="Times New Roman"/>
          <w:bCs/>
          <w:szCs w:val="24"/>
        </w:rPr>
        <w:t xml:space="preserve">; Ή μας κατηγορείτε, </w:t>
      </w:r>
      <w:r w:rsidRPr="00DD6AC7">
        <w:rPr>
          <w:rFonts w:eastAsia="Times New Roman"/>
          <w:bCs/>
          <w:szCs w:val="24"/>
        </w:rPr>
        <w:t xml:space="preserve">επειδή πέτυχαμε </w:t>
      </w:r>
      <w:r>
        <w:rPr>
          <w:rFonts w:eastAsia="Times New Roman"/>
          <w:bCs/>
          <w:szCs w:val="24"/>
        </w:rPr>
        <w:t xml:space="preserve">να αλλάξουν τα </w:t>
      </w:r>
      <w:proofErr w:type="spellStart"/>
      <w:r>
        <w:rPr>
          <w:rFonts w:eastAsia="Times New Roman"/>
          <w:bCs/>
          <w:szCs w:val="24"/>
        </w:rPr>
        <w:t>αλυτρωτικά</w:t>
      </w:r>
      <w:proofErr w:type="spellEnd"/>
      <w:r>
        <w:rPr>
          <w:rFonts w:eastAsia="Times New Roman"/>
          <w:bCs/>
          <w:szCs w:val="24"/>
        </w:rPr>
        <w:t xml:space="preserve"> στοιχεία του </w:t>
      </w:r>
      <w:r>
        <w:rPr>
          <w:rFonts w:eastAsia="Times New Roman"/>
          <w:bCs/>
          <w:szCs w:val="24"/>
        </w:rPr>
        <w:t>σ</w:t>
      </w:r>
      <w:r>
        <w:rPr>
          <w:rFonts w:eastAsia="Times New Roman"/>
          <w:bCs/>
          <w:szCs w:val="24"/>
        </w:rPr>
        <w:t xml:space="preserve">υντάγματός τους; </w:t>
      </w:r>
    </w:p>
    <w:p w14:paraId="1664ED95" w14:textId="77777777" w:rsidR="00A97886" w:rsidRDefault="00361846">
      <w:pPr>
        <w:spacing w:line="600" w:lineRule="auto"/>
        <w:ind w:firstLine="720"/>
        <w:jc w:val="both"/>
        <w:rPr>
          <w:rFonts w:eastAsia="Times New Roman"/>
          <w:bCs/>
          <w:szCs w:val="24"/>
        </w:rPr>
      </w:pPr>
      <w:r>
        <w:rPr>
          <w:rFonts w:eastAsia="Times New Roman"/>
          <w:bCs/>
          <w:szCs w:val="24"/>
        </w:rPr>
        <w:t>Ποιον κ</w:t>
      </w:r>
      <w:r w:rsidRPr="00DD6AC7">
        <w:rPr>
          <w:rFonts w:eastAsia="Times New Roman"/>
          <w:bCs/>
          <w:szCs w:val="24"/>
        </w:rPr>
        <w:t>οροϊδεύετε</w:t>
      </w:r>
      <w:r>
        <w:rPr>
          <w:rFonts w:eastAsia="Times New Roman"/>
          <w:bCs/>
          <w:szCs w:val="24"/>
        </w:rPr>
        <w:t>; Ποιον εμ</w:t>
      </w:r>
      <w:r w:rsidRPr="00DD6AC7">
        <w:rPr>
          <w:rFonts w:eastAsia="Times New Roman"/>
          <w:bCs/>
          <w:szCs w:val="24"/>
        </w:rPr>
        <w:t>παίζετ</w:t>
      </w:r>
      <w:r>
        <w:rPr>
          <w:rFonts w:eastAsia="Times New Roman"/>
          <w:bCs/>
          <w:szCs w:val="24"/>
        </w:rPr>
        <w:t xml:space="preserve">ε; Γιατί δεν λέτε </w:t>
      </w:r>
      <w:r w:rsidRPr="00DD6AC7">
        <w:rPr>
          <w:rFonts w:eastAsia="Times New Roman"/>
          <w:bCs/>
          <w:szCs w:val="24"/>
        </w:rPr>
        <w:t>την αλήθεια στον ελληνικό λαό</w:t>
      </w:r>
      <w:r>
        <w:rPr>
          <w:rFonts w:eastAsia="Times New Roman"/>
          <w:bCs/>
          <w:szCs w:val="24"/>
        </w:rPr>
        <w:t>;</w:t>
      </w:r>
    </w:p>
    <w:p w14:paraId="1664ED96" w14:textId="77777777" w:rsidR="00A97886" w:rsidRDefault="00361846">
      <w:pPr>
        <w:spacing w:line="600" w:lineRule="auto"/>
        <w:ind w:firstLine="720"/>
        <w:jc w:val="both"/>
        <w:rPr>
          <w:rFonts w:eastAsia="Times New Roman"/>
          <w:bCs/>
          <w:szCs w:val="24"/>
        </w:rPr>
      </w:pPr>
      <w:r>
        <w:rPr>
          <w:rFonts w:eastAsia="Times New Roman"/>
          <w:bCs/>
          <w:szCs w:val="24"/>
        </w:rPr>
        <w:lastRenderedPageBreak/>
        <w:t>Μ</w:t>
      </w:r>
      <w:r w:rsidRPr="00DD6AC7">
        <w:rPr>
          <w:rFonts w:eastAsia="Times New Roman"/>
          <w:bCs/>
          <w:szCs w:val="24"/>
        </w:rPr>
        <w:t>ας κατηγορείτε για τη σύνθετη ονομασία</w:t>
      </w:r>
      <w:r>
        <w:rPr>
          <w:rFonts w:eastAsia="Times New Roman"/>
          <w:bCs/>
          <w:szCs w:val="24"/>
        </w:rPr>
        <w:t xml:space="preserve">, ονομασία με γεωγραφικό </w:t>
      </w:r>
      <w:r w:rsidRPr="00DD6AC7">
        <w:rPr>
          <w:rFonts w:eastAsia="Times New Roman"/>
          <w:bCs/>
          <w:szCs w:val="24"/>
        </w:rPr>
        <w:t xml:space="preserve">προσδιορισμό και </w:t>
      </w:r>
      <w:proofErr w:type="spellStart"/>
      <w:r>
        <w:rPr>
          <w:rFonts w:eastAsia="Times New Roman"/>
          <w:bCs/>
          <w:szCs w:val="24"/>
          <w:lang w:val="en-US"/>
        </w:rPr>
        <w:t>erga</w:t>
      </w:r>
      <w:proofErr w:type="spellEnd"/>
      <w:r w:rsidRPr="000166D1">
        <w:rPr>
          <w:rFonts w:eastAsia="Times New Roman"/>
          <w:bCs/>
          <w:szCs w:val="24"/>
        </w:rPr>
        <w:t xml:space="preserve"> </w:t>
      </w:r>
      <w:proofErr w:type="spellStart"/>
      <w:r>
        <w:rPr>
          <w:rFonts w:eastAsia="Times New Roman"/>
          <w:bCs/>
          <w:szCs w:val="24"/>
          <w:lang w:val="en-US"/>
        </w:rPr>
        <w:t>omnes</w:t>
      </w:r>
      <w:proofErr w:type="spellEnd"/>
      <w:r>
        <w:rPr>
          <w:rFonts w:eastAsia="Times New Roman"/>
          <w:bCs/>
          <w:szCs w:val="24"/>
        </w:rPr>
        <w:t xml:space="preserve">; </w:t>
      </w:r>
      <w:r w:rsidRPr="00DD6AC7">
        <w:rPr>
          <w:rFonts w:eastAsia="Times New Roman"/>
          <w:bCs/>
          <w:szCs w:val="24"/>
        </w:rPr>
        <w:t>Εσείς τι θέλ</w:t>
      </w:r>
      <w:r>
        <w:rPr>
          <w:rFonts w:eastAsia="Times New Roman"/>
          <w:bCs/>
          <w:szCs w:val="24"/>
        </w:rPr>
        <w:t>α</w:t>
      </w:r>
      <w:r w:rsidRPr="00DD6AC7">
        <w:rPr>
          <w:rFonts w:eastAsia="Times New Roman"/>
          <w:bCs/>
          <w:szCs w:val="24"/>
        </w:rPr>
        <w:t xml:space="preserve">τε </w:t>
      </w:r>
      <w:r>
        <w:rPr>
          <w:rFonts w:eastAsia="Times New Roman"/>
          <w:bCs/>
          <w:szCs w:val="24"/>
        </w:rPr>
        <w:t>ό</w:t>
      </w:r>
      <w:r w:rsidRPr="00DD6AC7">
        <w:rPr>
          <w:rFonts w:eastAsia="Times New Roman"/>
          <w:bCs/>
          <w:szCs w:val="24"/>
        </w:rPr>
        <w:t>λα αυτά τα χρόνια</w:t>
      </w:r>
      <w:r>
        <w:rPr>
          <w:rFonts w:eastAsia="Times New Roman"/>
          <w:bCs/>
          <w:szCs w:val="24"/>
        </w:rPr>
        <w:t xml:space="preserve">; </w:t>
      </w:r>
    </w:p>
    <w:p w14:paraId="1664ED97" w14:textId="77777777" w:rsidR="00A97886" w:rsidRDefault="00361846">
      <w:pPr>
        <w:spacing w:line="600" w:lineRule="auto"/>
        <w:ind w:firstLine="720"/>
        <w:jc w:val="both"/>
        <w:rPr>
          <w:rFonts w:eastAsia="Times New Roman"/>
          <w:bCs/>
          <w:szCs w:val="24"/>
        </w:rPr>
      </w:pPr>
      <w:r>
        <w:rPr>
          <w:rFonts w:eastAsia="Times New Roman"/>
          <w:bCs/>
          <w:szCs w:val="24"/>
        </w:rPr>
        <w:t xml:space="preserve">Όμως, </w:t>
      </w:r>
      <w:r w:rsidRPr="00DD6AC7">
        <w:rPr>
          <w:rFonts w:eastAsia="Times New Roman"/>
          <w:bCs/>
          <w:szCs w:val="24"/>
        </w:rPr>
        <w:t>μάλλον δεν ξέρ</w:t>
      </w:r>
      <w:r>
        <w:rPr>
          <w:rFonts w:eastAsia="Times New Roman"/>
          <w:bCs/>
          <w:szCs w:val="24"/>
        </w:rPr>
        <w:t>α</w:t>
      </w:r>
      <w:r w:rsidRPr="00DD6AC7">
        <w:rPr>
          <w:rFonts w:eastAsia="Times New Roman"/>
          <w:bCs/>
          <w:szCs w:val="24"/>
        </w:rPr>
        <w:t>τε τι θέλετε</w:t>
      </w:r>
      <w:r>
        <w:rPr>
          <w:rFonts w:eastAsia="Times New Roman"/>
          <w:bCs/>
          <w:szCs w:val="24"/>
        </w:rPr>
        <w:t xml:space="preserve">, γιατί προχθές ο </w:t>
      </w:r>
      <w:r>
        <w:rPr>
          <w:rFonts w:eastAsia="Times New Roman"/>
          <w:bCs/>
          <w:szCs w:val="24"/>
        </w:rPr>
        <w:t>κ. Κουμουτσάκος εδώ μας</w:t>
      </w:r>
      <w:r w:rsidRPr="00DD6AC7">
        <w:rPr>
          <w:rFonts w:eastAsia="Times New Roman"/>
          <w:bCs/>
          <w:szCs w:val="24"/>
        </w:rPr>
        <w:t xml:space="preserve"> είπε ότι </w:t>
      </w:r>
      <w:r>
        <w:rPr>
          <w:rFonts w:eastAsia="Times New Roman"/>
          <w:bCs/>
          <w:szCs w:val="24"/>
        </w:rPr>
        <w:t>η Νέα Δημοκρατία με π</w:t>
      </w:r>
      <w:r w:rsidRPr="00DD6AC7">
        <w:rPr>
          <w:rFonts w:eastAsia="Times New Roman"/>
          <w:bCs/>
          <w:szCs w:val="24"/>
        </w:rPr>
        <w:t xml:space="preserve">όνο ψυχής </w:t>
      </w:r>
      <w:r>
        <w:rPr>
          <w:rFonts w:eastAsia="Times New Roman"/>
          <w:bCs/>
          <w:szCs w:val="24"/>
        </w:rPr>
        <w:t xml:space="preserve">δέχθηκε τη </w:t>
      </w:r>
      <w:r w:rsidRPr="00DD6AC7">
        <w:rPr>
          <w:rFonts w:eastAsia="Times New Roman"/>
          <w:bCs/>
          <w:szCs w:val="24"/>
        </w:rPr>
        <w:t>σύνθετη ονομασία για να έρθει ο κ</w:t>
      </w:r>
      <w:r>
        <w:rPr>
          <w:rFonts w:eastAsia="Times New Roman"/>
          <w:bCs/>
          <w:szCs w:val="24"/>
        </w:rPr>
        <w:t>.</w:t>
      </w:r>
      <w:r w:rsidRPr="00DD6AC7">
        <w:rPr>
          <w:rFonts w:eastAsia="Times New Roman"/>
          <w:bCs/>
          <w:szCs w:val="24"/>
        </w:rPr>
        <w:t xml:space="preserve"> Σαμαράς και να μας πει ότι η Μακεδονία είναι μόνο μία και αμέσως μετά ο κ</w:t>
      </w:r>
      <w:r>
        <w:rPr>
          <w:rFonts w:eastAsia="Times New Roman"/>
          <w:bCs/>
          <w:szCs w:val="24"/>
        </w:rPr>
        <w:t>.</w:t>
      </w:r>
      <w:r w:rsidRPr="00DD6AC7">
        <w:rPr>
          <w:rFonts w:eastAsia="Times New Roman"/>
          <w:bCs/>
          <w:szCs w:val="24"/>
        </w:rPr>
        <w:t xml:space="preserve"> Μητσοτάκης για να πει ότι ουδέποτε το ελληνικό κράτος επιχείρησε να μον</w:t>
      </w:r>
      <w:r w:rsidRPr="00DD6AC7">
        <w:rPr>
          <w:rFonts w:eastAsia="Times New Roman"/>
          <w:bCs/>
          <w:szCs w:val="24"/>
        </w:rPr>
        <w:t>οπωλήσει ότι ολόκληρη η γεωγραφική Μακεδονία είναι</w:t>
      </w:r>
      <w:r>
        <w:rPr>
          <w:rFonts w:eastAsia="Times New Roman"/>
          <w:bCs/>
          <w:szCs w:val="24"/>
        </w:rPr>
        <w:t xml:space="preserve"> ε</w:t>
      </w:r>
      <w:r w:rsidRPr="00DD6AC7">
        <w:rPr>
          <w:rFonts w:eastAsia="Times New Roman"/>
          <w:bCs/>
          <w:szCs w:val="24"/>
        </w:rPr>
        <w:t>λληνική</w:t>
      </w:r>
      <w:r>
        <w:rPr>
          <w:rFonts w:eastAsia="Times New Roman"/>
          <w:bCs/>
          <w:szCs w:val="24"/>
        </w:rPr>
        <w:t>. Ο</w:t>
      </w:r>
      <w:r w:rsidRPr="00DD6AC7">
        <w:rPr>
          <w:rFonts w:eastAsia="Times New Roman"/>
          <w:bCs/>
          <w:szCs w:val="24"/>
        </w:rPr>
        <w:t xml:space="preserve"> ένας </w:t>
      </w:r>
      <w:r>
        <w:rPr>
          <w:rFonts w:eastAsia="Times New Roman"/>
          <w:bCs/>
          <w:szCs w:val="24"/>
        </w:rPr>
        <w:t xml:space="preserve">αναιρεί </w:t>
      </w:r>
      <w:r w:rsidRPr="00DD6AC7">
        <w:rPr>
          <w:rFonts w:eastAsia="Times New Roman"/>
          <w:bCs/>
          <w:szCs w:val="24"/>
        </w:rPr>
        <w:t xml:space="preserve"> τον άλλο</w:t>
      </w:r>
      <w:r>
        <w:rPr>
          <w:rFonts w:eastAsia="Times New Roman"/>
          <w:bCs/>
          <w:szCs w:val="24"/>
        </w:rPr>
        <w:t>. Τι</w:t>
      </w:r>
      <w:r w:rsidRPr="00DD6AC7">
        <w:rPr>
          <w:rFonts w:eastAsia="Times New Roman"/>
          <w:bCs/>
          <w:szCs w:val="24"/>
        </w:rPr>
        <w:t xml:space="preserve"> θέλετε τελικά</w:t>
      </w:r>
      <w:r>
        <w:rPr>
          <w:rFonts w:eastAsia="Times New Roman"/>
          <w:bCs/>
          <w:szCs w:val="24"/>
        </w:rPr>
        <w:t>; Π</w:t>
      </w:r>
      <w:r w:rsidRPr="00DD6AC7">
        <w:rPr>
          <w:rFonts w:eastAsia="Times New Roman"/>
          <w:bCs/>
          <w:szCs w:val="24"/>
        </w:rPr>
        <w:t xml:space="preserve">οια είναι η πρότασή </w:t>
      </w:r>
      <w:r>
        <w:rPr>
          <w:rFonts w:eastAsia="Times New Roman"/>
          <w:bCs/>
          <w:szCs w:val="24"/>
        </w:rPr>
        <w:t>σας;</w:t>
      </w:r>
      <w:r w:rsidRPr="00DD6AC7">
        <w:rPr>
          <w:rFonts w:eastAsia="Times New Roman"/>
          <w:bCs/>
          <w:szCs w:val="24"/>
        </w:rPr>
        <w:t xml:space="preserve"> Αποφασίστε</w:t>
      </w:r>
      <w:r>
        <w:rPr>
          <w:rFonts w:eastAsia="Times New Roman"/>
          <w:bCs/>
          <w:szCs w:val="24"/>
        </w:rPr>
        <w:t xml:space="preserve">. Ήταν </w:t>
      </w:r>
      <w:r w:rsidRPr="00DD6AC7">
        <w:rPr>
          <w:rFonts w:eastAsia="Times New Roman"/>
          <w:bCs/>
          <w:szCs w:val="24"/>
        </w:rPr>
        <w:t xml:space="preserve">σωστή </w:t>
      </w:r>
      <w:r>
        <w:rPr>
          <w:rFonts w:eastAsia="Times New Roman"/>
          <w:bCs/>
          <w:szCs w:val="24"/>
        </w:rPr>
        <w:t xml:space="preserve">ή λάθος </w:t>
      </w:r>
      <w:r w:rsidRPr="00DD6AC7">
        <w:rPr>
          <w:rFonts w:eastAsia="Times New Roman"/>
          <w:bCs/>
          <w:szCs w:val="24"/>
        </w:rPr>
        <w:t xml:space="preserve">η πολιτική σας των τελευταίων </w:t>
      </w:r>
      <w:r>
        <w:rPr>
          <w:rFonts w:eastAsia="Times New Roman"/>
          <w:bCs/>
          <w:szCs w:val="24"/>
        </w:rPr>
        <w:t xml:space="preserve">είκοσι </w:t>
      </w:r>
      <w:r w:rsidRPr="00DD6AC7">
        <w:rPr>
          <w:rFonts w:eastAsia="Times New Roman"/>
          <w:bCs/>
          <w:szCs w:val="24"/>
        </w:rPr>
        <w:t>χρόνων μαζί με το Βουκουρέστι</w:t>
      </w:r>
      <w:r>
        <w:rPr>
          <w:rFonts w:eastAsia="Times New Roman"/>
          <w:bCs/>
          <w:szCs w:val="24"/>
        </w:rPr>
        <w:t>;</w:t>
      </w:r>
    </w:p>
    <w:p w14:paraId="1664ED98" w14:textId="77777777" w:rsidR="00A97886" w:rsidRDefault="00361846">
      <w:pPr>
        <w:spacing w:line="600" w:lineRule="auto"/>
        <w:ind w:firstLine="720"/>
        <w:jc w:val="both"/>
        <w:rPr>
          <w:rFonts w:eastAsia="Times New Roman"/>
          <w:bCs/>
          <w:szCs w:val="24"/>
        </w:rPr>
      </w:pPr>
      <w:r>
        <w:rPr>
          <w:rFonts w:eastAsia="Times New Roman"/>
          <w:bCs/>
          <w:szCs w:val="24"/>
        </w:rPr>
        <w:t>Μ</w:t>
      </w:r>
      <w:r w:rsidRPr="00DD6AC7">
        <w:rPr>
          <w:rFonts w:eastAsia="Times New Roman"/>
          <w:bCs/>
          <w:szCs w:val="24"/>
        </w:rPr>
        <w:t>ας είπατε</w:t>
      </w:r>
      <w:r>
        <w:rPr>
          <w:rFonts w:eastAsia="Times New Roman"/>
          <w:bCs/>
          <w:szCs w:val="24"/>
        </w:rPr>
        <w:t xml:space="preserve"> πως βάζατε προϋ</w:t>
      </w:r>
      <w:r>
        <w:rPr>
          <w:rFonts w:eastAsia="Times New Roman"/>
          <w:bCs/>
          <w:szCs w:val="24"/>
        </w:rPr>
        <w:t>πόθεση για την ε</w:t>
      </w:r>
      <w:r w:rsidRPr="00DD6AC7">
        <w:rPr>
          <w:rFonts w:eastAsia="Times New Roman"/>
          <w:bCs/>
          <w:szCs w:val="24"/>
        </w:rPr>
        <w:t xml:space="preserve">υρωπαϊκή </w:t>
      </w:r>
      <w:r>
        <w:rPr>
          <w:rFonts w:eastAsia="Times New Roman"/>
          <w:bCs/>
          <w:szCs w:val="24"/>
        </w:rPr>
        <w:t xml:space="preserve">πορεία </w:t>
      </w:r>
      <w:r w:rsidRPr="00DD6AC7">
        <w:rPr>
          <w:rFonts w:eastAsia="Times New Roman"/>
          <w:bCs/>
          <w:szCs w:val="24"/>
        </w:rPr>
        <w:t>της γειτονικής χώρας την επίλυση του ονόματος</w:t>
      </w:r>
      <w:r>
        <w:rPr>
          <w:rFonts w:eastAsia="Times New Roman"/>
          <w:bCs/>
          <w:szCs w:val="24"/>
        </w:rPr>
        <w:t>. Μ</w:t>
      </w:r>
      <w:r w:rsidRPr="00DD6AC7">
        <w:rPr>
          <w:rFonts w:eastAsia="Times New Roman"/>
          <w:bCs/>
          <w:szCs w:val="24"/>
        </w:rPr>
        <w:t>ας εί</w:t>
      </w:r>
      <w:r>
        <w:rPr>
          <w:rFonts w:eastAsia="Times New Roman"/>
          <w:bCs/>
          <w:szCs w:val="24"/>
        </w:rPr>
        <w:t xml:space="preserve">πατε </w:t>
      </w:r>
      <w:r w:rsidRPr="00DD6AC7">
        <w:rPr>
          <w:rFonts w:eastAsia="Times New Roman"/>
          <w:bCs/>
          <w:szCs w:val="24"/>
        </w:rPr>
        <w:t>την αλήθεια ότι δεν επιτρέπ</w:t>
      </w:r>
      <w:r>
        <w:rPr>
          <w:rFonts w:eastAsia="Times New Roman"/>
          <w:bCs/>
          <w:szCs w:val="24"/>
        </w:rPr>
        <w:t xml:space="preserve">ατε </w:t>
      </w:r>
      <w:r w:rsidRPr="00DD6AC7">
        <w:rPr>
          <w:rFonts w:eastAsia="Times New Roman"/>
          <w:bCs/>
          <w:szCs w:val="24"/>
        </w:rPr>
        <w:t>να γίνει κα</w:t>
      </w:r>
      <w:r>
        <w:rPr>
          <w:rFonts w:eastAsia="Times New Roman"/>
          <w:bCs/>
          <w:szCs w:val="24"/>
        </w:rPr>
        <w:t>μ</w:t>
      </w:r>
      <w:r w:rsidRPr="00DD6AC7">
        <w:rPr>
          <w:rFonts w:eastAsia="Times New Roman"/>
          <w:bCs/>
          <w:szCs w:val="24"/>
        </w:rPr>
        <w:t xml:space="preserve">μία συζήτηση για </w:t>
      </w:r>
      <w:r>
        <w:rPr>
          <w:rFonts w:eastAsia="Times New Roman"/>
          <w:bCs/>
          <w:szCs w:val="24"/>
        </w:rPr>
        <w:t xml:space="preserve">ευρωπαϊκό </w:t>
      </w:r>
      <w:r w:rsidRPr="00DD6AC7">
        <w:rPr>
          <w:rFonts w:eastAsia="Times New Roman"/>
          <w:bCs/>
          <w:szCs w:val="24"/>
        </w:rPr>
        <w:t>προσανατολισμό</w:t>
      </w:r>
      <w:r>
        <w:rPr>
          <w:rFonts w:eastAsia="Times New Roman"/>
          <w:bCs/>
          <w:szCs w:val="24"/>
        </w:rPr>
        <w:t>; Γ</w:t>
      </w:r>
      <w:r w:rsidRPr="00DD6AC7">
        <w:rPr>
          <w:rFonts w:eastAsia="Times New Roman"/>
          <w:bCs/>
          <w:szCs w:val="24"/>
        </w:rPr>
        <w:t xml:space="preserve">ιατί </w:t>
      </w:r>
      <w:r>
        <w:rPr>
          <w:rFonts w:eastAsia="Times New Roman"/>
          <w:bCs/>
          <w:szCs w:val="24"/>
        </w:rPr>
        <w:t>τότε ο Π</w:t>
      </w:r>
      <w:r w:rsidRPr="00DD6AC7">
        <w:rPr>
          <w:rFonts w:eastAsia="Times New Roman"/>
          <w:bCs/>
          <w:szCs w:val="24"/>
        </w:rPr>
        <w:t>ρωθυπουργό</w:t>
      </w:r>
      <w:r>
        <w:rPr>
          <w:rFonts w:eastAsia="Times New Roman"/>
          <w:bCs/>
          <w:szCs w:val="24"/>
        </w:rPr>
        <w:t xml:space="preserve">ς δικής σας </w:t>
      </w:r>
      <w:r>
        <w:rPr>
          <w:rFonts w:eastAsia="Times New Roman"/>
          <w:bCs/>
          <w:szCs w:val="24"/>
        </w:rPr>
        <w:t>κ</w:t>
      </w:r>
      <w:r w:rsidRPr="00DD6AC7">
        <w:rPr>
          <w:rFonts w:eastAsia="Times New Roman"/>
          <w:bCs/>
          <w:szCs w:val="24"/>
        </w:rPr>
        <w:t>υβέρνησης στις 5 Δεκεμβρίου του 2011</w:t>
      </w:r>
      <w:r>
        <w:rPr>
          <w:rFonts w:eastAsia="Times New Roman"/>
          <w:bCs/>
          <w:szCs w:val="24"/>
        </w:rPr>
        <w:t>,</w:t>
      </w:r>
      <w:r w:rsidRPr="00DD6AC7">
        <w:rPr>
          <w:rFonts w:eastAsia="Times New Roman"/>
          <w:bCs/>
          <w:szCs w:val="24"/>
        </w:rPr>
        <w:t xml:space="preserve"> ο κ</w:t>
      </w:r>
      <w:r>
        <w:rPr>
          <w:rFonts w:eastAsia="Times New Roman"/>
          <w:bCs/>
          <w:szCs w:val="24"/>
        </w:rPr>
        <w:t>.</w:t>
      </w:r>
      <w:r w:rsidRPr="00DD6AC7">
        <w:rPr>
          <w:rFonts w:eastAsia="Times New Roman"/>
          <w:bCs/>
          <w:szCs w:val="24"/>
        </w:rPr>
        <w:t xml:space="preserve"> Λουκάς </w:t>
      </w:r>
      <w:proofErr w:type="spellStart"/>
      <w:r w:rsidRPr="00DD6AC7">
        <w:rPr>
          <w:rFonts w:eastAsia="Times New Roman"/>
          <w:bCs/>
          <w:szCs w:val="24"/>
        </w:rPr>
        <w:t>Παπαδήμος</w:t>
      </w:r>
      <w:proofErr w:type="spellEnd"/>
      <w:r>
        <w:rPr>
          <w:rFonts w:eastAsia="Times New Roman"/>
          <w:bCs/>
          <w:szCs w:val="24"/>
        </w:rPr>
        <w:t>,</w:t>
      </w:r>
      <w:r w:rsidRPr="00DD6AC7">
        <w:rPr>
          <w:rFonts w:eastAsia="Times New Roman"/>
          <w:bCs/>
          <w:szCs w:val="24"/>
        </w:rPr>
        <w:t xml:space="preserve"> δήλωνε </w:t>
      </w:r>
      <w:r>
        <w:rPr>
          <w:rFonts w:eastAsia="Times New Roman"/>
          <w:bCs/>
          <w:szCs w:val="24"/>
        </w:rPr>
        <w:t xml:space="preserve">ότι </w:t>
      </w:r>
      <w:r w:rsidRPr="00DD6AC7">
        <w:rPr>
          <w:rFonts w:eastAsia="Times New Roman"/>
          <w:bCs/>
          <w:szCs w:val="24"/>
        </w:rPr>
        <w:t>η Ελλάδα επιδιώκει σχέσεις καλής γει</w:t>
      </w:r>
      <w:r w:rsidRPr="00DD6AC7">
        <w:rPr>
          <w:rFonts w:eastAsia="Times New Roman"/>
          <w:bCs/>
          <w:szCs w:val="24"/>
        </w:rPr>
        <w:lastRenderedPageBreak/>
        <w:t xml:space="preserve">τονίας </w:t>
      </w:r>
      <w:r>
        <w:rPr>
          <w:rFonts w:eastAsia="Times New Roman"/>
          <w:bCs/>
          <w:szCs w:val="24"/>
        </w:rPr>
        <w:t>με την Π</w:t>
      </w:r>
      <w:r w:rsidRPr="00DD6AC7">
        <w:rPr>
          <w:rFonts w:eastAsia="Times New Roman"/>
          <w:bCs/>
          <w:szCs w:val="24"/>
        </w:rPr>
        <w:t xml:space="preserve">ρώην Γιουγκοσλαβική Δημοκρατία της Μακεδονίας και για τον </w:t>
      </w:r>
      <w:r>
        <w:rPr>
          <w:rFonts w:eastAsia="Times New Roman"/>
          <w:bCs/>
          <w:szCs w:val="24"/>
        </w:rPr>
        <w:t>λόγο αυτό έχει υποστηρίξει την ευρωπαϊκή πορεία των Σκοπίων σ</w:t>
      </w:r>
      <w:r w:rsidRPr="00DD6AC7">
        <w:rPr>
          <w:rFonts w:eastAsia="Times New Roman"/>
          <w:bCs/>
          <w:szCs w:val="24"/>
        </w:rPr>
        <w:t>ε πολλές περιπτώσεις</w:t>
      </w:r>
      <w:r>
        <w:rPr>
          <w:rFonts w:eastAsia="Times New Roman"/>
          <w:bCs/>
          <w:szCs w:val="24"/>
        </w:rPr>
        <w:t xml:space="preserve">. </w:t>
      </w:r>
    </w:p>
    <w:p w14:paraId="1664ED99" w14:textId="77777777" w:rsidR="00A97886" w:rsidRDefault="00361846">
      <w:pPr>
        <w:spacing w:line="600" w:lineRule="auto"/>
        <w:ind w:firstLine="720"/>
        <w:jc w:val="both"/>
        <w:rPr>
          <w:rFonts w:eastAsia="Times New Roman"/>
          <w:bCs/>
          <w:szCs w:val="24"/>
        </w:rPr>
      </w:pPr>
      <w:r>
        <w:rPr>
          <w:rFonts w:eastAsia="Times New Roman"/>
          <w:bCs/>
          <w:szCs w:val="24"/>
        </w:rPr>
        <w:t>Αφού, λοιπόν, εσείς το εμποδίζατε</w:t>
      </w:r>
      <w:r>
        <w:rPr>
          <w:rFonts w:eastAsia="Times New Roman"/>
          <w:bCs/>
          <w:szCs w:val="24"/>
        </w:rPr>
        <w:t xml:space="preserve">, πείτε μας σε </w:t>
      </w:r>
      <w:r w:rsidRPr="00DD6AC7">
        <w:rPr>
          <w:rFonts w:eastAsia="Times New Roman"/>
          <w:bCs/>
          <w:szCs w:val="24"/>
        </w:rPr>
        <w:t xml:space="preserve">ποιες περιπτώσεις </w:t>
      </w:r>
      <w:r>
        <w:rPr>
          <w:rFonts w:eastAsia="Times New Roman"/>
          <w:bCs/>
          <w:szCs w:val="24"/>
        </w:rPr>
        <w:t>-και το δίνω στα Π</w:t>
      </w:r>
      <w:r w:rsidRPr="00DD6AC7">
        <w:rPr>
          <w:rFonts w:eastAsia="Times New Roman"/>
          <w:bCs/>
          <w:szCs w:val="24"/>
        </w:rPr>
        <w:t>ρακτικά</w:t>
      </w:r>
      <w:r>
        <w:rPr>
          <w:rFonts w:eastAsia="Times New Roman"/>
          <w:bCs/>
          <w:szCs w:val="24"/>
        </w:rPr>
        <w:t>-</w:t>
      </w:r>
      <w:r w:rsidRPr="00DD6AC7">
        <w:rPr>
          <w:rFonts w:eastAsia="Times New Roman"/>
          <w:bCs/>
          <w:szCs w:val="24"/>
        </w:rPr>
        <w:t xml:space="preserve"> </w:t>
      </w:r>
      <w:r>
        <w:rPr>
          <w:rFonts w:eastAsia="Times New Roman"/>
          <w:bCs/>
          <w:szCs w:val="24"/>
        </w:rPr>
        <w:t xml:space="preserve">αναφέρεται </w:t>
      </w:r>
      <w:r w:rsidRPr="00DD6AC7">
        <w:rPr>
          <w:rFonts w:eastAsia="Times New Roman"/>
          <w:bCs/>
          <w:szCs w:val="24"/>
        </w:rPr>
        <w:t>ο κ</w:t>
      </w:r>
      <w:r>
        <w:rPr>
          <w:rFonts w:eastAsia="Times New Roman"/>
          <w:bCs/>
          <w:szCs w:val="24"/>
        </w:rPr>
        <w:t>.</w:t>
      </w:r>
      <w:r w:rsidRPr="00DD6AC7">
        <w:rPr>
          <w:rFonts w:eastAsia="Times New Roman"/>
          <w:bCs/>
          <w:szCs w:val="24"/>
        </w:rPr>
        <w:t xml:space="preserve"> </w:t>
      </w:r>
      <w:proofErr w:type="spellStart"/>
      <w:r w:rsidRPr="00DD6AC7">
        <w:rPr>
          <w:rFonts w:eastAsia="Times New Roman"/>
          <w:bCs/>
          <w:szCs w:val="24"/>
        </w:rPr>
        <w:t>Παπαδήμος</w:t>
      </w:r>
      <w:proofErr w:type="spellEnd"/>
      <w:r>
        <w:rPr>
          <w:rFonts w:eastAsia="Times New Roman"/>
          <w:bCs/>
          <w:szCs w:val="24"/>
        </w:rPr>
        <w:t>;</w:t>
      </w:r>
    </w:p>
    <w:p w14:paraId="1664ED9A" w14:textId="77777777" w:rsidR="00A97886" w:rsidRDefault="00361846">
      <w:pPr>
        <w:spacing w:line="600" w:lineRule="auto"/>
        <w:ind w:firstLine="720"/>
        <w:jc w:val="both"/>
        <w:rPr>
          <w:rFonts w:eastAsia="Times New Roman"/>
          <w:bCs/>
          <w:szCs w:val="24"/>
        </w:rPr>
      </w:pPr>
      <w:r>
        <w:rPr>
          <w:rFonts w:eastAsia="Times New Roman"/>
          <w:bCs/>
          <w:szCs w:val="24"/>
        </w:rPr>
        <w:t xml:space="preserve"> (Στο σημείο αυτό η Υφυπουργός </w:t>
      </w:r>
      <w:r>
        <w:rPr>
          <w:rFonts w:eastAsia="Times New Roman"/>
          <w:bCs/>
          <w:szCs w:val="24"/>
        </w:rPr>
        <w:t>κ.</w:t>
      </w:r>
      <w:r>
        <w:rPr>
          <w:rFonts w:eastAsia="Times New Roman"/>
          <w:bCs/>
          <w:szCs w:val="24"/>
        </w:rPr>
        <w:t xml:space="preserve"> Ολυμπία </w:t>
      </w:r>
      <w:proofErr w:type="spellStart"/>
      <w:r>
        <w:rPr>
          <w:rFonts w:eastAsia="Times New Roman"/>
          <w:bCs/>
          <w:szCs w:val="24"/>
        </w:rPr>
        <w:t>Τελιγιορίδου</w:t>
      </w:r>
      <w:proofErr w:type="spellEnd"/>
      <w:r>
        <w:rPr>
          <w:rFonts w:eastAsia="Times New Roman"/>
          <w:bCs/>
          <w:szCs w:val="24"/>
        </w:rPr>
        <w:t xml:space="preserve"> καταθέτει για τα Πρακτικά το προαναφερθέν έγγραφο, το οποίο βρίσκεται στο </w:t>
      </w:r>
      <w:r>
        <w:rPr>
          <w:rFonts w:eastAsia="Times New Roman"/>
          <w:bCs/>
          <w:szCs w:val="24"/>
        </w:rPr>
        <w:t>α</w:t>
      </w:r>
      <w:r>
        <w:rPr>
          <w:rFonts w:eastAsia="Times New Roman"/>
          <w:bCs/>
          <w:szCs w:val="24"/>
        </w:rPr>
        <w:t>ρχείο του Τμήματος Γραμματείας της Διεύ</w:t>
      </w:r>
      <w:r>
        <w:rPr>
          <w:rFonts w:eastAsia="Times New Roman"/>
          <w:bCs/>
          <w:szCs w:val="24"/>
        </w:rPr>
        <w:t>θυνσης Στενογραφίας και Πρακτικών της Βουλής)</w:t>
      </w:r>
    </w:p>
    <w:p w14:paraId="1664ED9B" w14:textId="77777777" w:rsidR="00A97886" w:rsidRDefault="00361846">
      <w:pPr>
        <w:spacing w:line="600" w:lineRule="auto"/>
        <w:ind w:firstLine="720"/>
        <w:jc w:val="both"/>
        <w:rPr>
          <w:rFonts w:eastAsia="Times New Roman"/>
          <w:bCs/>
          <w:szCs w:val="24"/>
        </w:rPr>
      </w:pPr>
      <w:r>
        <w:rPr>
          <w:rFonts w:eastAsia="Times New Roman"/>
          <w:bCs/>
          <w:szCs w:val="24"/>
        </w:rPr>
        <w:t>Η</w:t>
      </w:r>
      <w:r w:rsidRPr="00DD6AC7">
        <w:rPr>
          <w:rFonts w:eastAsia="Times New Roman"/>
          <w:bCs/>
          <w:szCs w:val="24"/>
        </w:rPr>
        <w:t xml:space="preserve"> συνεδρίαση μας </w:t>
      </w:r>
      <w:r>
        <w:rPr>
          <w:rFonts w:eastAsia="Times New Roman"/>
          <w:bCs/>
          <w:szCs w:val="24"/>
        </w:rPr>
        <w:t xml:space="preserve">σήμερα </w:t>
      </w:r>
      <w:r w:rsidRPr="00DD6AC7">
        <w:rPr>
          <w:rFonts w:eastAsia="Times New Roman"/>
          <w:bCs/>
          <w:szCs w:val="24"/>
        </w:rPr>
        <w:t>είναι ιστορική</w:t>
      </w:r>
      <w:r>
        <w:rPr>
          <w:rFonts w:eastAsia="Times New Roman"/>
          <w:bCs/>
          <w:szCs w:val="24"/>
        </w:rPr>
        <w:t>,</w:t>
      </w:r>
      <w:r w:rsidRPr="00DD6AC7">
        <w:rPr>
          <w:rFonts w:eastAsia="Times New Roman"/>
          <w:bCs/>
          <w:szCs w:val="24"/>
        </w:rPr>
        <w:t xml:space="preserve"> γιατί κλείνει ένα κεφάλαιο της σύγχρονης πολιτικής και διπλωματικής ιστορίας της πατρίδας </w:t>
      </w:r>
      <w:r>
        <w:rPr>
          <w:rFonts w:eastAsia="Times New Roman"/>
          <w:bCs/>
          <w:szCs w:val="24"/>
        </w:rPr>
        <w:t>μας.</w:t>
      </w:r>
    </w:p>
    <w:p w14:paraId="1664ED9C" w14:textId="77777777" w:rsidR="00A97886" w:rsidRDefault="00361846">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Υ</w:t>
      </w:r>
      <w:r>
        <w:rPr>
          <w:rFonts w:eastAsia="Times New Roman"/>
          <w:bCs/>
          <w:szCs w:val="24"/>
        </w:rPr>
        <w:t>φυπουργού)</w:t>
      </w:r>
    </w:p>
    <w:p w14:paraId="1664ED9D" w14:textId="77777777" w:rsidR="00A97886" w:rsidRDefault="00361846">
      <w:pPr>
        <w:spacing w:line="600" w:lineRule="auto"/>
        <w:ind w:firstLine="720"/>
        <w:jc w:val="both"/>
        <w:rPr>
          <w:rFonts w:eastAsia="Times New Roman"/>
          <w:bCs/>
          <w:szCs w:val="24"/>
        </w:rPr>
      </w:pPr>
      <w:r>
        <w:rPr>
          <w:rFonts w:eastAsia="Times New Roman"/>
          <w:bCs/>
          <w:szCs w:val="24"/>
        </w:rPr>
        <w:t>Θα ήθελα ένα λεπτό ακόμη, κυρία Πρόεδρε.</w:t>
      </w:r>
    </w:p>
    <w:p w14:paraId="1664ED9E" w14:textId="77777777" w:rsidR="00A97886" w:rsidRDefault="00361846">
      <w:pPr>
        <w:spacing w:line="600" w:lineRule="auto"/>
        <w:ind w:firstLine="720"/>
        <w:jc w:val="both"/>
        <w:rPr>
          <w:rFonts w:eastAsia="Times New Roman"/>
          <w:bCs/>
          <w:szCs w:val="24"/>
        </w:rPr>
      </w:pPr>
      <w:r>
        <w:rPr>
          <w:rFonts w:eastAsia="Times New Roman"/>
          <w:bCs/>
          <w:szCs w:val="24"/>
        </w:rPr>
        <w:t>Ε</w:t>
      </w:r>
      <w:r w:rsidRPr="00DD6AC7">
        <w:rPr>
          <w:rFonts w:eastAsia="Times New Roman"/>
          <w:bCs/>
          <w:szCs w:val="24"/>
        </w:rPr>
        <w:t xml:space="preserve">ίναι τώρα η στιγμή και </w:t>
      </w:r>
      <w:r>
        <w:rPr>
          <w:rFonts w:eastAsia="Times New Roman"/>
          <w:bCs/>
          <w:szCs w:val="24"/>
        </w:rPr>
        <w:t xml:space="preserve">για </w:t>
      </w:r>
      <w:r w:rsidRPr="00DD6AC7">
        <w:rPr>
          <w:rFonts w:eastAsia="Times New Roman"/>
          <w:bCs/>
          <w:szCs w:val="24"/>
        </w:rPr>
        <w:t xml:space="preserve">την αποτύπωση και </w:t>
      </w:r>
      <w:r>
        <w:rPr>
          <w:rFonts w:eastAsia="Times New Roman"/>
          <w:bCs/>
          <w:szCs w:val="24"/>
        </w:rPr>
        <w:t xml:space="preserve">για </w:t>
      </w:r>
      <w:r w:rsidRPr="00DD6AC7">
        <w:rPr>
          <w:rFonts w:eastAsia="Times New Roman"/>
          <w:bCs/>
          <w:szCs w:val="24"/>
        </w:rPr>
        <w:t>τον σχεδιασμό αυτά τα δύο</w:t>
      </w:r>
      <w:r>
        <w:rPr>
          <w:rFonts w:eastAsia="Times New Roman"/>
          <w:bCs/>
          <w:szCs w:val="24"/>
        </w:rPr>
        <w:t>,</w:t>
      </w:r>
      <w:r w:rsidRPr="00DD6AC7">
        <w:rPr>
          <w:rFonts w:eastAsia="Times New Roman"/>
          <w:bCs/>
          <w:szCs w:val="24"/>
        </w:rPr>
        <w:t xml:space="preserve"> το να αποτιμήσουμε την κατάσταση και </w:t>
      </w:r>
      <w:r w:rsidRPr="00DD6AC7">
        <w:rPr>
          <w:rFonts w:eastAsia="Times New Roman"/>
          <w:bCs/>
          <w:szCs w:val="24"/>
        </w:rPr>
        <w:lastRenderedPageBreak/>
        <w:t xml:space="preserve">να σχεδιάσουμε το μέλλον είναι </w:t>
      </w:r>
      <w:r>
        <w:rPr>
          <w:rFonts w:eastAsia="Times New Roman"/>
          <w:bCs/>
          <w:szCs w:val="24"/>
        </w:rPr>
        <w:t>οι</w:t>
      </w:r>
      <w:r w:rsidRPr="00DD6AC7">
        <w:rPr>
          <w:rFonts w:eastAsia="Times New Roman"/>
          <w:bCs/>
          <w:szCs w:val="24"/>
        </w:rPr>
        <w:t xml:space="preserve"> εγγυήσ</w:t>
      </w:r>
      <w:r>
        <w:rPr>
          <w:rFonts w:eastAsia="Times New Roman"/>
          <w:bCs/>
          <w:szCs w:val="24"/>
        </w:rPr>
        <w:t>εις</w:t>
      </w:r>
      <w:r w:rsidRPr="00DD6AC7">
        <w:rPr>
          <w:rFonts w:eastAsia="Times New Roman"/>
          <w:bCs/>
          <w:szCs w:val="24"/>
        </w:rPr>
        <w:t xml:space="preserve"> για τη συγκρότηση μιας </w:t>
      </w:r>
      <w:r>
        <w:rPr>
          <w:rFonts w:eastAsia="Times New Roman"/>
          <w:bCs/>
          <w:szCs w:val="24"/>
        </w:rPr>
        <w:t>στιβαρής ε</w:t>
      </w:r>
      <w:r w:rsidRPr="00DD6AC7">
        <w:rPr>
          <w:rFonts w:eastAsia="Times New Roman"/>
          <w:bCs/>
          <w:szCs w:val="24"/>
        </w:rPr>
        <w:t>θνικής στρατη</w:t>
      </w:r>
      <w:r w:rsidRPr="00DD6AC7">
        <w:rPr>
          <w:rFonts w:eastAsia="Times New Roman"/>
          <w:bCs/>
          <w:szCs w:val="24"/>
        </w:rPr>
        <w:t>γικής</w:t>
      </w:r>
      <w:r>
        <w:rPr>
          <w:rFonts w:eastAsia="Times New Roman"/>
          <w:bCs/>
          <w:szCs w:val="24"/>
        </w:rPr>
        <w:t>,</w:t>
      </w:r>
      <w:r w:rsidRPr="00DD6AC7">
        <w:rPr>
          <w:rFonts w:eastAsia="Times New Roman"/>
          <w:bCs/>
          <w:szCs w:val="24"/>
        </w:rPr>
        <w:t xml:space="preserve"> στην οποία</w:t>
      </w:r>
      <w:r>
        <w:rPr>
          <w:rFonts w:eastAsia="Times New Roman"/>
          <w:bCs/>
          <w:szCs w:val="24"/>
        </w:rPr>
        <w:t>,</w:t>
      </w:r>
      <w:r w:rsidRPr="00DD6AC7">
        <w:rPr>
          <w:rFonts w:eastAsia="Times New Roman"/>
          <w:bCs/>
          <w:szCs w:val="24"/>
        </w:rPr>
        <w:t xml:space="preserve"> </w:t>
      </w:r>
      <w:r>
        <w:rPr>
          <w:rFonts w:eastAsia="Times New Roman"/>
          <w:bCs/>
          <w:szCs w:val="24"/>
        </w:rPr>
        <w:t xml:space="preserve">όμως, δυστυχώς δεν </w:t>
      </w:r>
      <w:r w:rsidRPr="00DD6AC7">
        <w:rPr>
          <w:rFonts w:eastAsia="Times New Roman"/>
          <w:bCs/>
          <w:szCs w:val="24"/>
        </w:rPr>
        <w:t>θέλετε να συμβάλλετε δημιουργικά</w:t>
      </w:r>
      <w:r>
        <w:rPr>
          <w:rFonts w:eastAsia="Times New Roman"/>
          <w:bCs/>
          <w:szCs w:val="24"/>
        </w:rPr>
        <w:t xml:space="preserve">. </w:t>
      </w:r>
    </w:p>
    <w:p w14:paraId="1664ED9F" w14:textId="77777777" w:rsidR="00A97886" w:rsidRDefault="00361846">
      <w:pPr>
        <w:spacing w:line="600" w:lineRule="auto"/>
        <w:ind w:firstLine="720"/>
        <w:jc w:val="both"/>
        <w:rPr>
          <w:rFonts w:eastAsia="Times New Roman"/>
          <w:bCs/>
          <w:szCs w:val="24"/>
        </w:rPr>
      </w:pPr>
      <w:r>
        <w:rPr>
          <w:rFonts w:eastAsia="Times New Roman"/>
          <w:bCs/>
          <w:szCs w:val="24"/>
        </w:rPr>
        <w:t>Π</w:t>
      </w:r>
      <w:r w:rsidRPr="00DD6AC7">
        <w:rPr>
          <w:rFonts w:eastAsia="Times New Roman"/>
          <w:bCs/>
          <w:szCs w:val="24"/>
        </w:rPr>
        <w:t>ροτιμά</w:t>
      </w:r>
      <w:r>
        <w:rPr>
          <w:rFonts w:eastAsia="Times New Roman"/>
          <w:bCs/>
          <w:szCs w:val="24"/>
        </w:rPr>
        <w:t>τ</w:t>
      </w:r>
      <w:r w:rsidRPr="00DD6AC7">
        <w:rPr>
          <w:rFonts w:eastAsia="Times New Roman"/>
          <w:bCs/>
          <w:szCs w:val="24"/>
        </w:rPr>
        <w:t>ε να κρυφτείτε πίσω από συνθήματα που συγκινούν</w:t>
      </w:r>
      <w:r>
        <w:rPr>
          <w:rFonts w:eastAsia="Times New Roman"/>
          <w:bCs/>
          <w:szCs w:val="24"/>
        </w:rPr>
        <w:t>,</w:t>
      </w:r>
      <w:r w:rsidRPr="00DD6AC7">
        <w:rPr>
          <w:rFonts w:eastAsia="Times New Roman"/>
          <w:bCs/>
          <w:szCs w:val="24"/>
        </w:rPr>
        <w:t xml:space="preserve"> αλλά παραπλανούν και το γνωρίζετε καλά</w:t>
      </w:r>
      <w:r>
        <w:rPr>
          <w:rFonts w:eastAsia="Times New Roman"/>
          <w:bCs/>
          <w:szCs w:val="24"/>
        </w:rPr>
        <w:t>. Γ</w:t>
      </w:r>
      <w:r w:rsidRPr="00DD6AC7">
        <w:rPr>
          <w:rFonts w:eastAsia="Times New Roman"/>
          <w:bCs/>
          <w:szCs w:val="24"/>
        </w:rPr>
        <w:t xml:space="preserve">νωρίζετε ότι η χώρα μας μπορεί και πρέπει να </w:t>
      </w:r>
      <w:r>
        <w:rPr>
          <w:rFonts w:eastAsia="Times New Roman"/>
          <w:bCs/>
          <w:szCs w:val="24"/>
        </w:rPr>
        <w:t xml:space="preserve">παίξει έναν </w:t>
      </w:r>
      <w:r w:rsidRPr="00DD6AC7">
        <w:rPr>
          <w:rFonts w:eastAsia="Times New Roman"/>
          <w:bCs/>
          <w:szCs w:val="24"/>
        </w:rPr>
        <w:t>πρωταγωνιστικό ρόλο στα Βαλκ</w:t>
      </w:r>
      <w:r w:rsidRPr="00DD6AC7">
        <w:rPr>
          <w:rFonts w:eastAsia="Times New Roman"/>
          <w:bCs/>
          <w:szCs w:val="24"/>
        </w:rPr>
        <w:t>άνια</w:t>
      </w:r>
      <w:r>
        <w:rPr>
          <w:rFonts w:eastAsia="Times New Roman"/>
          <w:bCs/>
          <w:szCs w:val="24"/>
        </w:rPr>
        <w:t>, γ</w:t>
      </w:r>
      <w:r w:rsidRPr="00DD6AC7">
        <w:rPr>
          <w:rFonts w:eastAsia="Times New Roman"/>
          <w:bCs/>
          <w:szCs w:val="24"/>
        </w:rPr>
        <w:t>ιατί αν το</w:t>
      </w:r>
      <w:r>
        <w:rPr>
          <w:rFonts w:eastAsia="Times New Roman"/>
          <w:bCs/>
          <w:szCs w:val="24"/>
        </w:rPr>
        <w:t>ν</w:t>
      </w:r>
      <w:r w:rsidRPr="00DD6AC7">
        <w:rPr>
          <w:rFonts w:eastAsia="Times New Roman"/>
          <w:bCs/>
          <w:szCs w:val="24"/>
        </w:rPr>
        <w:t xml:space="preserve"> ρόλο αυτό</w:t>
      </w:r>
      <w:r>
        <w:rPr>
          <w:rFonts w:eastAsia="Times New Roman"/>
          <w:bCs/>
          <w:szCs w:val="24"/>
        </w:rPr>
        <w:t>ν</w:t>
      </w:r>
      <w:r w:rsidRPr="00DD6AC7">
        <w:rPr>
          <w:rFonts w:eastAsia="Times New Roman"/>
          <w:bCs/>
          <w:szCs w:val="24"/>
        </w:rPr>
        <w:t xml:space="preserve"> δεν τον παίξει η δική μας χώρα</w:t>
      </w:r>
      <w:r>
        <w:rPr>
          <w:rFonts w:eastAsia="Times New Roman"/>
          <w:bCs/>
          <w:szCs w:val="24"/>
        </w:rPr>
        <w:t>,</w:t>
      </w:r>
      <w:r w:rsidRPr="00DD6AC7">
        <w:rPr>
          <w:rFonts w:eastAsia="Times New Roman"/>
          <w:bCs/>
          <w:szCs w:val="24"/>
        </w:rPr>
        <w:t xml:space="preserve"> θα τον παίξει η Τουρκία και δεν είναι δυνατόν να θυσιά</w:t>
      </w:r>
      <w:r>
        <w:rPr>
          <w:rFonts w:eastAsia="Times New Roman"/>
          <w:bCs/>
          <w:szCs w:val="24"/>
        </w:rPr>
        <w:t>ζ</w:t>
      </w:r>
      <w:r w:rsidRPr="00DD6AC7">
        <w:rPr>
          <w:rFonts w:eastAsia="Times New Roman"/>
          <w:bCs/>
          <w:szCs w:val="24"/>
        </w:rPr>
        <w:t xml:space="preserve">ετε </w:t>
      </w:r>
      <w:r>
        <w:rPr>
          <w:rFonts w:eastAsia="Times New Roman"/>
          <w:bCs/>
          <w:szCs w:val="24"/>
        </w:rPr>
        <w:t xml:space="preserve">τα εθνικά μας </w:t>
      </w:r>
      <w:r w:rsidRPr="00DD6AC7">
        <w:rPr>
          <w:rFonts w:eastAsia="Times New Roman"/>
          <w:bCs/>
          <w:szCs w:val="24"/>
        </w:rPr>
        <w:t>συμφέροντα στο</w:t>
      </w:r>
      <w:r>
        <w:rPr>
          <w:rFonts w:eastAsia="Times New Roman"/>
          <w:bCs/>
          <w:szCs w:val="24"/>
        </w:rPr>
        <w:t>ν</w:t>
      </w:r>
      <w:r w:rsidRPr="00DD6AC7">
        <w:rPr>
          <w:rFonts w:eastAsia="Times New Roman"/>
          <w:bCs/>
          <w:szCs w:val="24"/>
        </w:rPr>
        <w:t xml:space="preserve"> </w:t>
      </w:r>
      <w:r>
        <w:rPr>
          <w:rFonts w:eastAsia="Times New Roman"/>
          <w:bCs/>
          <w:szCs w:val="24"/>
        </w:rPr>
        <w:t>βωμό</w:t>
      </w:r>
      <w:r w:rsidRPr="00DD6AC7">
        <w:rPr>
          <w:rFonts w:eastAsia="Times New Roman"/>
          <w:bCs/>
          <w:szCs w:val="24"/>
        </w:rPr>
        <w:t xml:space="preserve"> της </w:t>
      </w:r>
      <w:r>
        <w:rPr>
          <w:rFonts w:eastAsia="Times New Roman"/>
          <w:bCs/>
          <w:szCs w:val="24"/>
        </w:rPr>
        <w:t>μικρο</w:t>
      </w:r>
      <w:r w:rsidRPr="00DD6AC7">
        <w:rPr>
          <w:rFonts w:eastAsia="Times New Roman"/>
          <w:bCs/>
          <w:szCs w:val="24"/>
        </w:rPr>
        <w:t xml:space="preserve">πολιτικής για τη συλλογή κάποιων ακροδεξιών </w:t>
      </w:r>
      <w:r>
        <w:rPr>
          <w:rFonts w:eastAsia="Times New Roman"/>
          <w:bCs/>
          <w:szCs w:val="24"/>
        </w:rPr>
        <w:t>ψήφων. Και στα εθνικά θέματα η μικροπ</w:t>
      </w:r>
      <w:r w:rsidRPr="00DD6AC7">
        <w:rPr>
          <w:rFonts w:eastAsia="Times New Roman"/>
          <w:bCs/>
          <w:szCs w:val="24"/>
        </w:rPr>
        <w:t xml:space="preserve">ολιτική δεν έχει θέση και όποτε αυτό </w:t>
      </w:r>
      <w:r>
        <w:rPr>
          <w:rFonts w:eastAsia="Times New Roman"/>
          <w:bCs/>
          <w:szCs w:val="24"/>
        </w:rPr>
        <w:t>ο</w:t>
      </w:r>
      <w:r w:rsidRPr="00DD6AC7">
        <w:rPr>
          <w:rFonts w:eastAsia="Times New Roman"/>
          <w:bCs/>
          <w:szCs w:val="24"/>
        </w:rPr>
        <w:t xml:space="preserve">ι πολιτικές </w:t>
      </w:r>
      <w:r>
        <w:rPr>
          <w:rFonts w:eastAsia="Times New Roman"/>
          <w:bCs/>
          <w:szCs w:val="24"/>
        </w:rPr>
        <w:t xml:space="preserve">δυνάμεις της χώρας </w:t>
      </w:r>
      <w:r w:rsidRPr="00DD6AC7">
        <w:rPr>
          <w:rFonts w:eastAsia="Times New Roman"/>
          <w:bCs/>
          <w:szCs w:val="24"/>
        </w:rPr>
        <w:t>το ξέχασα</w:t>
      </w:r>
      <w:r>
        <w:rPr>
          <w:rFonts w:eastAsia="Times New Roman"/>
          <w:bCs/>
          <w:szCs w:val="24"/>
        </w:rPr>
        <w:t>ν, τότε δεν είχαμε κ</w:t>
      </w:r>
      <w:r w:rsidRPr="00DD6AC7">
        <w:rPr>
          <w:rFonts w:eastAsia="Times New Roman"/>
          <w:bCs/>
          <w:szCs w:val="24"/>
        </w:rPr>
        <w:t>αλά αποτελέσματα</w:t>
      </w:r>
      <w:r>
        <w:rPr>
          <w:rFonts w:eastAsia="Times New Roman"/>
          <w:bCs/>
          <w:szCs w:val="24"/>
        </w:rPr>
        <w:t>.</w:t>
      </w:r>
    </w:p>
    <w:p w14:paraId="1664EDA0" w14:textId="77777777" w:rsidR="00A97886" w:rsidRDefault="00361846">
      <w:pPr>
        <w:spacing w:line="600" w:lineRule="auto"/>
        <w:ind w:firstLine="720"/>
        <w:jc w:val="both"/>
        <w:rPr>
          <w:rFonts w:eastAsia="Times New Roman"/>
          <w:bCs/>
          <w:szCs w:val="24"/>
        </w:rPr>
      </w:pPr>
      <w:r w:rsidRPr="005D3E81">
        <w:rPr>
          <w:rFonts w:eastAsia="Times New Roman"/>
          <w:b/>
          <w:bCs/>
          <w:szCs w:val="24"/>
        </w:rPr>
        <w:t xml:space="preserve">ΠΡΟΕΔΡΕΥΟΥΣΑ (Αναστασία Χριστοδουλοπούλου): </w:t>
      </w:r>
      <w:r>
        <w:rPr>
          <w:rFonts w:eastAsia="Times New Roman"/>
          <w:bCs/>
          <w:szCs w:val="24"/>
        </w:rPr>
        <w:t xml:space="preserve">Ολοκληρώνετε, κυρία </w:t>
      </w:r>
      <w:proofErr w:type="spellStart"/>
      <w:r>
        <w:rPr>
          <w:rFonts w:eastAsia="Times New Roman"/>
          <w:bCs/>
          <w:szCs w:val="24"/>
        </w:rPr>
        <w:t>Τελιγιορίδου</w:t>
      </w:r>
      <w:proofErr w:type="spellEnd"/>
      <w:r>
        <w:rPr>
          <w:rFonts w:eastAsia="Times New Roman"/>
          <w:bCs/>
          <w:szCs w:val="24"/>
        </w:rPr>
        <w:t>.</w:t>
      </w:r>
    </w:p>
    <w:p w14:paraId="1664EDA1" w14:textId="77777777" w:rsidR="00A97886" w:rsidRDefault="00361846">
      <w:pPr>
        <w:spacing w:line="600" w:lineRule="auto"/>
        <w:ind w:firstLine="720"/>
        <w:jc w:val="both"/>
        <w:rPr>
          <w:rFonts w:eastAsia="Times New Roman"/>
          <w:bCs/>
          <w:szCs w:val="24"/>
        </w:rPr>
      </w:pPr>
      <w:r w:rsidRPr="005D3E81">
        <w:rPr>
          <w:rFonts w:eastAsia="Times New Roman"/>
          <w:b/>
          <w:bCs/>
          <w:szCs w:val="24"/>
        </w:rPr>
        <w:t>ΟΛΥΜΠΙΑ ΤΕΛΙΓΙΟΡΙΔΟΥ (Υφυπουργός Αγροτικής Ανάπτυξης και Τροφί</w:t>
      </w:r>
      <w:r w:rsidRPr="005D3E81">
        <w:rPr>
          <w:rFonts w:eastAsia="Times New Roman"/>
          <w:b/>
          <w:bCs/>
          <w:szCs w:val="24"/>
        </w:rPr>
        <w:t>μων):</w:t>
      </w:r>
      <w:r>
        <w:rPr>
          <w:rFonts w:eastAsia="Times New Roman"/>
          <w:bCs/>
          <w:szCs w:val="24"/>
        </w:rPr>
        <w:t xml:space="preserve">  Ε</w:t>
      </w:r>
      <w:r w:rsidRPr="00DD6AC7">
        <w:rPr>
          <w:rFonts w:eastAsia="Times New Roman"/>
          <w:bCs/>
          <w:szCs w:val="24"/>
        </w:rPr>
        <w:t xml:space="preserve">γώ ένα πράγμα θα πω και θα είμαι </w:t>
      </w:r>
      <w:r w:rsidRPr="00DD6AC7">
        <w:rPr>
          <w:rFonts w:eastAsia="Times New Roman"/>
          <w:bCs/>
          <w:szCs w:val="24"/>
        </w:rPr>
        <w:lastRenderedPageBreak/>
        <w:t>ξεκάθαρη και απαν</w:t>
      </w:r>
      <w:r>
        <w:rPr>
          <w:rFonts w:eastAsia="Times New Roman"/>
          <w:bCs/>
          <w:szCs w:val="24"/>
        </w:rPr>
        <w:t>τώ στον πρώην Π</w:t>
      </w:r>
      <w:r w:rsidRPr="00DD6AC7">
        <w:rPr>
          <w:rFonts w:eastAsia="Times New Roman"/>
          <w:bCs/>
          <w:szCs w:val="24"/>
        </w:rPr>
        <w:t>ρωθυπουργό</w:t>
      </w:r>
      <w:r>
        <w:rPr>
          <w:rFonts w:eastAsia="Times New Roman"/>
          <w:bCs/>
          <w:szCs w:val="24"/>
        </w:rPr>
        <w:t>,</w:t>
      </w:r>
      <w:r w:rsidRPr="00DD6AC7">
        <w:rPr>
          <w:rFonts w:eastAsia="Times New Roman"/>
          <w:bCs/>
          <w:szCs w:val="24"/>
        </w:rPr>
        <w:t xml:space="preserve"> τον κ</w:t>
      </w:r>
      <w:r>
        <w:rPr>
          <w:rFonts w:eastAsia="Times New Roman"/>
          <w:bCs/>
          <w:szCs w:val="24"/>
        </w:rPr>
        <w:t>.</w:t>
      </w:r>
      <w:r w:rsidRPr="00DD6AC7">
        <w:rPr>
          <w:rFonts w:eastAsia="Times New Roman"/>
          <w:bCs/>
          <w:szCs w:val="24"/>
        </w:rPr>
        <w:t xml:space="preserve"> Σαμαρά</w:t>
      </w:r>
      <w:r>
        <w:rPr>
          <w:rFonts w:eastAsia="Times New Roman"/>
          <w:bCs/>
          <w:szCs w:val="24"/>
        </w:rPr>
        <w:t>,</w:t>
      </w:r>
      <w:r w:rsidRPr="00DD6AC7">
        <w:rPr>
          <w:rFonts w:eastAsia="Times New Roman"/>
          <w:bCs/>
          <w:szCs w:val="24"/>
        </w:rPr>
        <w:t xml:space="preserve"> που λέει ότι δεν είμαστε Έλληνες</w:t>
      </w:r>
      <w:r>
        <w:rPr>
          <w:rFonts w:eastAsia="Times New Roman"/>
          <w:bCs/>
          <w:szCs w:val="24"/>
        </w:rPr>
        <w:t>: Μ</w:t>
      </w:r>
      <w:r w:rsidRPr="00DD6AC7">
        <w:rPr>
          <w:rFonts w:eastAsia="Times New Roman"/>
          <w:bCs/>
          <w:szCs w:val="24"/>
        </w:rPr>
        <w:t>αθήματα πατριωτισμού ούτε κ</w:t>
      </w:r>
      <w:r>
        <w:rPr>
          <w:rFonts w:eastAsia="Times New Roman"/>
          <w:bCs/>
          <w:szCs w:val="24"/>
        </w:rPr>
        <w:t>άνω</w:t>
      </w:r>
      <w:r w:rsidRPr="00DD6AC7">
        <w:rPr>
          <w:rFonts w:eastAsia="Times New Roman"/>
          <w:bCs/>
          <w:szCs w:val="24"/>
        </w:rPr>
        <w:t xml:space="preserve"> ούτε δέχομαι</w:t>
      </w:r>
      <w:r>
        <w:rPr>
          <w:rFonts w:eastAsia="Times New Roman"/>
          <w:bCs/>
          <w:szCs w:val="24"/>
        </w:rPr>
        <w:t>. Είμ</w:t>
      </w:r>
      <w:r w:rsidRPr="00DD6AC7">
        <w:rPr>
          <w:rFonts w:eastAsia="Times New Roman"/>
          <w:bCs/>
          <w:szCs w:val="24"/>
        </w:rPr>
        <w:t>αι περήφαν</w:t>
      </w:r>
      <w:r>
        <w:rPr>
          <w:rFonts w:eastAsia="Times New Roman"/>
          <w:bCs/>
          <w:szCs w:val="24"/>
        </w:rPr>
        <w:t>η</w:t>
      </w:r>
      <w:r w:rsidRPr="00DD6AC7">
        <w:rPr>
          <w:rFonts w:eastAsia="Times New Roman"/>
          <w:bCs/>
          <w:szCs w:val="24"/>
        </w:rPr>
        <w:t xml:space="preserve"> για τη</w:t>
      </w:r>
      <w:r>
        <w:rPr>
          <w:rFonts w:eastAsia="Times New Roman"/>
          <w:bCs/>
          <w:szCs w:val="24"/>
        </w:rPr>
        <w:t xml:space="preserve">ν ποντιακή </w:t>
      </w:r>
      <w:r w:rsidRPr="00DD6AC7">
        <w:rPr>
          <w:rFonts w:eastAsia="Times New Roman"/>
          <w:bCs/>
          <w:szCs w:val="24"/>
        </w:rPr>
        <w:t>μου ρίζα</w:t>
      </w:r>
      <w:r>
        <w:rPr>
          <w:rFonts w:eastAsia="Times New Roman"/>
          <w:bCs/>
          <w:szCs w:val="24"/>
        </w:rPr>
        <w:t>.</w:t>
      </w:r>
      <w:r w:rsidRPr="00DD6AC7">
        <w:rPr>
          <w:rFonts w:eastAsia="Times New Roman"/>
          <w:bCs/>
          <w:szCs w:val="24"/>
        </w:rPr>
        <w:t xml:space="preserve"> Είμαι περήφανη που εί</w:t>
      </w:r>
      <w:r>
        <w:rPr>
          <w:rFonts w:eastAsia="Times New Roman"/>
          <w:bCs/>
          <w:szCs w:val="24"/>
        </w:rPr>
        <w:t>μ</w:t>
      </w:r>
      <w:r w:rsidRPr="00DD6AC7">
        <w:rPr>
          <w:rFonts w:eastAsia="Times New Roman"/>
          <w:bCs/>
          <w:szCs w:val="24"/>
        </w:rPr>
        <w:t xml:space="preserve">αι </w:t>
      </w:r>
      <w:proofErr w:type="spellStart"/>
      <w:r w:rsidRPr="00DD6AC7">
        <w:rPr>
          <w:rFonts w:eastAsia="Times New Roman"/>
          <w:bCs/>
          <w:szCs w:val="24"/>
        </w:rPr>
        <w:t>Μακεδ</w:t>
      </w:r>
      <w:r>
        <w:rPr>
          <w:rFonts w:eastAsia="Times New Roman"/>
          <w:bCs/>
          <w:szCs w:val="24"/>
        </w:rPr>
        <w:t>όνισ</w:t>
      </w:r>
      <w:r>
        <w:rPr>
          <w:rFonts w:eastAsia="Times New Roman"/>
          <w:bCs/>
          <w:szCs w:val="24"/>
        </w:rPr>
        <w:t>σα</w:t>
      </w:r>
      <w:proofErr w:type="spellEnd"/>
      <w:r>
        <w:rPr>
          <w:rFonts w:eastAsia="Times New Roman"/>
          <w:bCs/>
          <w:szCs w:val="24"/>
        </w:rPr>
        <w:t>. Είμαι περήφανη που ε</w:t>
      </w:r>
      <w:r w:rsidRPr="00DD6AC7">
        <w:rPr>
          <w:rFonts w:eastAsia="Times New Roman"/>
          <w:bCs/>
          <w:szCs w:val="24"/>
        </w:rPr>
        <w:t>ίμαι Ελληνίδα</w:t>
      </w:r>
      <w:r>
        <w:rPr>
          <w:rFonts w:eastAsia="Times New Roman"/>
          <w:bCs/>
          <w:szCs w:val="24"/>
        </w:rPr>
        <w:t>. Κ</w:t>
      </w:r>
      <w:r w:rsidRPr="00DD6AC7">
        <w:rPr>
          <w:rFonts w:eastAsia="Times New Roman"/>
          <w:bCs/>
          <w:szCs w:val="24"/>
        </w:rPr>
        <w:t xml:space="preserve">αι όλους εκείνους τους ήρωες της πατρίδας </w:t>
      </w:r>
      <w:r>
        <w:rPr>
          <w:rFonts w:eastAsia="Times New Roman"/>
          <w:bCs/>
          <w:szCs w:val="24"/>
        </w:rPr>
        <w:t>-ό</w:t>
      </w:r>
      <w:r w:rsidRPr="00DD6AC7">
        <w:rPr>
          <w:rFonts w:eastAsia="Times New Roman"/>
          <w:bCs/>
          <w:szCs w:val="24"/>
        </w:rPr>
        <w:t>χι τους δικούς σας ήρωες</w:t>
      </w:r>
      <w:r>
        <w:rPr>
          <w:rFonts w:eastAsia="Times New Roman"/>
          <w:bCs/>
          <w:szCs w:val="24"/>
        </w:rPr>
        <w:t xml:space="preserve">- την </w:t>
      </w:r>
      <w:proofErr w:type="spellStart"/>
      <w:r>
        <w:rPr>
          <w:rFonts w:eastAsia="Times New Roman"/>
          <w:bCs/>
          <w:szCs w:val="24"/>
        </w:rPr>
        <w:t>Τράικου</w:t>
      </w:r>
      <w:proofErr w:type="spellEnd"/>
      <w:r>
        <w:rPr>
          <w:rFonts w:eastAsia="Times New Roman"/>
          <w:bCs/>
          <w:szCs w:val="24"/>
        </w:rPr>
        <w:t xml:space="preserve">, τον </w:t>
      </w:r>
      <w:proofErr w:type="spellStart"/>
      <w:r>
        <w:rPr>
          <w:rFonts w:eastAsia="Times New Roman"/>
          <w:bCs/>
          <w:szCs w:val="24"/>
        </w:rPr>
        <w:t>Κώττα</w:t>
      </w:r>
      <w:proofErr w:type="spellEnd"/>
      <w:r>
        <w:rPr>
          <w:rFonts w:eastAsia="Times New Roman"/>
          <w:bCs/>
          <w:szCs w:val="24"/>
        </w:rPr>
        <w:t xml:space="preserve">, τον Άγρα, τον Παύλο Μελά δεν σας τους χαρίζουμε. Και δεν σας </w:t>
      </w:r>
      <w:r w:rsidRPr="00DD6AC7">
        <w:rPr>
          <w:rFonts w:eastAsia="Times New Roman"/>
          <w:bCs/>
          <w:szCs w:val="24"/>
        </w:rPr>
        <w:t xml:space="preserve">τους χαρίζουμε γιατί </w:t>
      </w:r>
      <w:r>
        <w:rPr>
          <w:rFonts w:eastAsia="Times New Roman"/>
          <w:bCs/>
          <w:szCs w:val="24"/>
        </w:rPr>
        <w:t xml:space="preserve">αυτοί </w:t>
      </w:r>
      <w:r w:rsidRPr="00DD6AC7">
        <w:rPr>
          <w:rFonts w:eastAsia="Times New Roman"/>
          <w:bCs/>
          <w:szCs w:val="24"/>
        </w:rPr>
        <w:t>αγων</w:t>
      </w:r>
      <w:r>
        <w:rPr>
          <w:rFonts w:eastAsia="Times New Roman"/>
          <w:bCs/>
          <w:szCs w:val="24"/>
        </w:rPr>
        <w:t>ίστηκαν για μια ασφαλή και δυν</w:t>
      </w:r>
      <w:r>
        <w:rPr>
          <w:rFonts w:eastAsia="Times New Roman"/>
          <w:bCs/>
          <w:szCs w:val="24"/>
        </w:rPr>
        <w:t xml:space="preserve">ατή </w:t>
      </w:r>
      <w:r w:rsidRPr="00DD6AC7">
        <w:rPr>
          <w:rFonts w:eastAsia="Times New Roman"/>
          <w:bCs/>
          <w:szCs w:val="24"/>
        </w:rPr>
        <w:t>Ελλάδα</w:t>
      </w:r>
      <w:r>
        <w:rPr>
          <w:rFonts w:eastAsia="Times New Roman"/>
          <w:bCs/>
          <w:szCs w:val="24"/>
        </w:rPr>
        <w:t>. Δεν αγωνίστηκαν για να αφήνετε για εβδομήντα χρόνια την παραχάραξη της ιστορίας μας.</w:t>
      </w:r>
    </w:p>
    <w:p w14:paraId="1664EDA2" w14:textId="77777777" w:rsidR="00A97886" w:rsidRDefault="00361846">
      <w:pPr>
        <w:spacing w:line="600" w:lineRule="auto"/>
        <w:ind w:firstLine="720"/>
        <w:jc w:val="both"/>
        <w:rPr>
          <w:rFonts w:eastAsia="Times New Roman"/>
          <w:bCs/>
          <w:szCs w:val="24"/>
        </w:rPr>
      </w:pPr>
      <w:r>
        <w:rPr>
          <w:rFonts w:eastAsia="Times New Roman"/>
          <w:bCs/>
          <w:szCs w:val="24"/>
        </w:rPr>
        <w:t xml:space="preserve">Εμείς </w:t>
      </w:r>
      <w:r w:rsidRPr="00DD6AC7">
        <w:rPr>
          <w:rFonts w:eastAsia="Times New Roman"/>
          <w:bCs/>
          <w:szCs w:val="24"/>
        </w:rPr>
        <w:t xml:space="preserve">παίρνουμε πίσω την ιστορία </w:t>
      </w:r>
      <w:r>
        <w:rPr>
          <w:rFonts w:eastAsia="Times New Roman"/>
          <w:bCs/>
          <w:szCs w:val="24"/>
        </w:rPr>
        <w:t>μας, παίρνουμε πίσω τα σύμβολά μας. Δεν χαρίζ</w:t>
      </w:r>
      <w:r w:rsidRPr="00DD6AC7">
        <w:rPr>
          <w:rFonts w:eastAsia="Times New Roman"/>
          <w:bCs/>
          <w:szCs w:val="24"/>
        </w:rPr>
        <w:t>ουμε τίποτα και σε κανένα</w:t>
      </w:r>
      <w:r>
        <w:rPr>
          <w:rFonts w:eastAsia="Times New Roman"/>
          <w:bCs/>
          <w:szCs w:val="24"/>
        </w:rPr>
        <w:t>ν</w:t>
      </w:r>
      <w:r w:rsidRPr="00DD6AC7">
        <w:rPr>
          <w:rFonts w:eastAsia="Times New Roman"/>
          <w:bCs/>
          <w:szCs w:val="24"/>
        </w:rPr>
        <w:t xml:space="preserve"> από αυτά που μας ανήκουν και θέλουμε μ</w:t>
      </w:r>
      <w:r>
        <w:rPr>
          <w:rFonts w:eastAsia="Times New Roman"/>
          <w:bCs/>
          <w:szCs w:val="24"/>
        </w:rPr>
        <w:t>ι</w:t>
      </w:r>
      <w:r w:rsidRPr="00DD6AC7">
        <w:rPr>
          <w:rFonts w:eastAsia="Times New Roman"/>
          <w:bCs/>
          <w:szCs w:val="24"/>
        </w:rPr>
        <w:t>α Ελλάδα που θα</w:t>
      </w:r>
      <w:r w:rsidRPr="00DD6AC7">
        <w:rPr>
          <w:rFonts w:eastAsia="Times New Roman"/>
          <w:bCs/>
          <w:szCs w:val="24"/>
        </w:rPr>
        <w:t xml:space="preserve"> </w:t>
      </w:r>
      <w:r>
        <w:rPr>
          <w:rFonts w:eastAsia="Times New Roman"/>
          <w:bCs/>
          <w:szCs w:val="24"/>
        </w:rPr>
        <w:t xml:space="preserve">είναι γέφυρα </w:t>
      </w:r>
      <w:r w:rsidRPr="00DD6AC7">
        <w:rPr>
          <w:rFonts w:eastAsia="Times New Roman"/>
          <w:bCs/>
          <w:szCs w:val="24"/>
        </w:rPr>
        <w:t xml:space="preserve">της </w:t>
      </w:r>
      <w:r>
        <w:rPr>
          <w:rFonts w:eastAsia="Times New Roman"/>
          <w:bCs/>
          <w:szCs w:val="24"/>
        </w:rPr>
        <w:t>ε</w:t>
      </w:r>
      <w:r w:rsidRPr="00DD6AC7">
        <w:rPr>
          <w:rFonts w:eastAsia="Times New Roman"/>
          <w:bCs/>
          <w:szCs w:val="24"/>
        </w:rPr>
        <w:t>ιρήνης και της προόδου στα Βαλκάνια</w:t>
      </w:r>
      <w:r>
        <w:rPr>
          <w:rFonts w:eastAsia="Times New Roman"/>
          <w:bCs/>
          <w:szCs w:val="24"/>
        </w:rPr>
        <w:t>,</w:t>
      </w:r>
      <w:r w:rsidRPr="00DD6AC7">
        <w:rPr>
          <w:rFonts w:eastAsia="Times New Roman"/>
          <w:bCs/>
          <w:szCs w:val="24"/>
        </w:rPr>
        <w:t xml:space="preserve"> στη Μεσόγειο και στην Ευρώ</w:t>
      </w:r>
      <w:r>
        <w:rPr>
          <w:rFonts w:eastAsia="Times New Roman"/>
          <w:bCs/>
          <w:szCs w:val="24"/>
        </w:rPr>
        <w:t>πη.</w:t>
      </w:r>
    </w:p>
    <w:p w14:paraId="1664EDA3" w14:textId="77777777" w:rsidR="00A97886" w:rsidRDefault="00361846">
      <w:pPr>
        <w:spacing w:line="600" w:lineRule="auto"/>
        <w:ind w:firstLine="720"/>
        <w:jc w:val="both"/>
        <w:rPr>
          <w:rFonts w:eastAsia="Times New Roman"/>
          <w:bCs/>
          <w:szCs w:val="24"/>
        </w:rPr>
      </w:pPr>
      <w:r>
        <w:rPr>
          <w:rFonts w:eastAsia="Times New Roman"/>
          <w:bCs/>
          <w:szCs w:val="24"/>
        </w:rPr>
        <w:t>Ευχαριστώ.</w:t>
      </w:r>
    </w:p>
    <w:p w14:paraId="1664EDA4" w14:textId="77777777" w:rsidR="00A97886" w:rsidRDefault="00361846">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664EDA5" w14:textId="77777777" w:rsidR="00A97886" w:rsidRDefault="00361846">
      <w:pPr>
        <w:spacing w:line="600" w:lineRule="auto"/>
        <w:ind w:firstLine="720"/>
        <w:jc w:val="both"/>
        <w:rPr>
          <w:rFonts w:ascii="Times New Roman" w:eastAsia="Times New Roman" w:hAnsi="Times New Roman" w:cs="Times New Roman"/>
          <w:szCs w:val="24"/>
        </w:rPr>
      </w:pPr>
      <w:r w:rsidRPr="001A39A9">
        <w:rPr>
          <w:rFonts w:eastAsia="Times New Roman"/>
          <w:b/>
          <w:bCs/>
          <w:szCs w:val="24"/>
        </w:rPr>
        <w:lastRenderedPageBreak/>
        <w:t xml:space="preserve">ΠΡΟΕΔΡΕΥΟΥΣΑ (Αναστασία Χριστοδουλοπούλου): </w:t>
      </w: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τη συνεδρίασή μας παρακολουθούν από τα άνω δυτικά θεωρεία, αφού</w:t>
      </w:r>
      <w:r>
        <w:rPr>
          <w:rFonts w:eastAsia="Times New Roman" w:cs="Times New Roman"/>
          <w:szCs w:val="24"/>
        </w:rPr>
        <w:t xml:space="preserve"> προηγουμένως</w:t>
      </w:r>
      <w:r>
        <w:rPr>
          <w:rFonts w:eastAsia="Times New Roman" w:cs="Times New Roman"/>
          <w:szCs w:val="24"/>
        </w:rPr>
        <w:t xml:space="preserve"> ξεναγήθηκαν στην έκθεση της </w:t>
      </w:r>
      <w:r>
        <w:rPr>
          <w:rFonts w:eastAsia="Times New Roman" w:cs="Times New Roman"/>
          <w:szCs w:val="24"/>
        </w:rPr>
        <w:t>α</w:t>
      </w:r>
      <w:r>
        <w:rPr>
          <w:rFonts w:eastAsia="Times New Roman" w:cs="Times New Roman"/>
          <w:szCs w:val="24"/>
        </w:rPr>
        <w:t>ίθουσας «ΕΛΕΥΘΕΡΙΟΣ ΒΕΝΙΖΕΛΟΣ» και ενημερώθηκαν για την ιστορία του κτηρίου και τον τρόπο οργάνωσης και λειτουργίας της Βουλής, τριάντα τρεις μαθήτριε</w:t>
      </w:r>
      <w:r>
        <w:rPr>
          <w:rFonts w:eastAsia="Times New Roman" w:cs="Times New Roman"/>
          <w:szCs w:val="24"/>
        </w:rPr>
        <w:t xml:space="preserve">ς και μαθητές και τρεις εκπαιδευτικοί συνοδοί από το Γενικό Λύκειο </w:t>
      </w:r>
      <w:proofErr w:type="spellStart"/>
      <w:r>
        <w:rPr>
          <w:rFonts w:eastAsia="Times New Roman" w:cs="Times New Roman"/>
          <w:szCs w:val="24"/>
        </w:rPr>
        <w:t>Μακροχωρίου</w:t>
      </w:r>
      <w:proofErr w:type="spellEnd"/>
      <w:r>
        <w:rPr>
          <w:rFonts w:eastAsia="Times New Roman" w:cs="Times New Roman"/>
          <w:szCs w:val="24"/>
        </w:rPr>
        <w:t xml:space="preserve"> Ημαθίας. </w:t>
      </w:r>
    </w:p>
    <w:p w14:paraId="1664EDA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καλωσορίζει.</w:t>
      </w:r>
    </w:p>
    <w:p w14:paraId="1664EDA7"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1664EDA8" w14:textId="77777777" w:rsidR="00A97886" w:rsidRDefault="00361846">
      <w:pPr>
        <w:spacing w:line="600" w:lineRule="auto"/>
        <w:ind w:firstLine="720"/>
        <w:jc w:val="both"/>
        <w:rPr>
          <w:rFonts w:eastAsia="Times New Roman"/>
          <w:bCs/>
          <w:szCs w:val="24"/>
        </w:rPr>
      </w:pPr>
      <w:r>
        <w:rPr>
          <w:rFonts w:eastAsia="Times New Roman"/>
          <w:bCs/>
          <w:szCs w:val="24"/>
        </w:rPr>
        <w:t>Κύριε Φωτήλα, έχετε τον λόγο, για πέντε λεπτά.</w:t>
      </w:r>
    </w:p>
    <w:p w14:paraId="1664EDA9" w14:textId="77777777" w:rsidR="00A97886" w:rsidRDefault="00361846">
      <w:pPr>
        <w:spacing w:line="600" w:lineRule="auto"/>
        <w:ind w:firstLine="720"/>
        <w:jc w:val="both"/>
        <w:rPr>
          <w:rFonts w:eastAsia="Times New Roman"/>
          <w:bCs/>
          <w:szCs w:val="24"/>
        </w:rPr>
      </w:pPr>
      <w:r w:rsidRPr="001A39A9">
        <w:rPr>
          <w:rFonts w:eastAsia="Times New Roman"/>
          <w:b/>
          <w:bCs/>
          <w:szCs w:val="24"/>
        </w:rPr>
        <w:t>ΙΑΣ</w:t>
      </w:r>
      <w:r>
        <w:rPr>
          <w:rFonts w:eastAsia="Times New Roman"/>
          <w:b/>
          <w:bCs/>
          <w:szCs w:val="24"/>
        </w:rPr>
        <w:t>ΟΝΑΣ</w:t>
      </w:r>
      <w:r w:rsidRPr="001A39A9">
        <w:rPr>
          <w:rFonts w:eastAsia="Times New Roman"/>
          <w:b/>
          <w:bCs/>
          <w:szCs w:val="24"/>
        </w:rPr>
        <w:t xml:space="preserve"> ΦΩΤΗΛΑΣ:</w:t>
      </w:r>
      <w:r>
        <w:rPr>
          <w:rFonts w:eastAsia="Times New Roman"/>
          <w:bCs/>
          <w:szCs w:val="24"/>
        </w:rPr>
        <w:t xml:space="preserve"> Ευχαριστώ, κυρία Πρόεδρε.</w:t>
      </w:r>
    </w:p>
    <w:p w14:paraId="1664EDAA" w14:textId="77777777" w:rsidR="00A97886" w:rsidRDefault="00361846">
      <w:pPr>
        <w:spacing w:line="600" w:lineRule="auto"/>
        <w:ind w:firstLine="720"/>
        <w:jc w:val="both"/>
        <w:rPr>
          <w:rFonts w:eastAsia="Times New Roman"/>
          <w:bCs/>
          <w:szCs w:val="24"/>
        </w:rPr>
      </w:pPr>
      <w:r>
        <w:rPr>
          <w:rFonts w:eastAsia="Times New Roman"/>
          <w:bCs/>
          <w:szCs w:val="24"/>
        </w:rPr>
        <w:t>Κυ</w:t>
      </w:r>
      <w:r>
        <w:rPr>
          <w:rFonts w:eastAsia="Times New Roman"/>
          <w:bCs/>
          <w:szCs w:val="24"/>
        </w:rPr>
        <w:t xml:space="preserve">ρίες και κύριοι συνάδελφοι, </w:t>
      </w:r>
      <w:r w:rsidRPr="00DD6AC7">
        <w:rPr>
          <w:rFonts w:eastAsia="Times New Roman"/>
          <w:bCs/>
          <w:szCs w:val="24"/>
        </w:rPr>
        <w:t>ξεκινώντας την τοποθέτησή μου</w:t>
      </w:r>
      <w:r>
        <w:rPr>
          <w:rFonts w:eastAsia="Times New Roman"/>
          <w:bCs/>
          <w:szCs w:val="24"/>
        </w:rPr>
        <w:t>, θ</w:t>
      </w:r>
      <w:r w:rsidRPr="00DD6AC7">
        <w:rPr>
          <w:rFonts w:eastAsia="Times New Roman"/>
          <w:bCs/>
          <w:szCs w:val="24"/>
        </w:rPr>
        <w:t xml:space="preserve">έλω να ξεκαθαρίσω κάτι </w:t>
      </w:r>
      <w:r>
        <w:rPr>
          <w:rFonts w:eastAsia="Times New Roman"/>
          <w:bCs/>
          <w:szCs w:val="24"/>
        </w:rPr>
        <w:t>γιατί ακούγονται πάρα πολλά. Τ</w:t>
      </w:r>
      <w:r w:rsidRPr="00DD6AC7">
        <w:rPr>
          <w:rFonts w:eastAsia="Times New Roman"/>
          <w:bCs/>
          <w:szCs w:val="24"/>
        </w:rPr>
        <w:t xml:space="preserve">ο </w:t>
      </w:r>
      <w:r>
        <w:rPr>
          <w:rFonts w:eastAsia="Times New Roman"/>
          <w:bCs/>
          <w:szCs w:val="24"/>
        </w:rPr>
        <w:t xml:space="preserve">είπε </w:t>
      </w:r>
      <w:r w:rsidRPr="00DD6AC7">
        <w:rPr>
          <w:rFonts w:eastAsia="Times New Roman"/>
          <w:bCs/>
          <w:szCs w:val="24"/>
        </w:rPr>
        <w:t>ο συνάδελφός μου</w:t>
      </w:r>
      <w:r>
        <w:rPr>
          <w:rFonts w:eastAsia="Times New Roman"/>
          <w:bCs/>
          <w:szCs w:val="24"/>
        </w:rPr>
        <w:t xml:space="preserve"> –είναι παρών- ο </w:t>
      </w:r>
      <w:r w:rsidRPr="00DD6AC7">
        <w:rPr>
          <w:rFonts w:eastAsia="Times New Roman"/>
          <w:bCs/>
          <w:szCs w:val="24"/>
        </w:rPr>
        <w:t>κ</w:t>
      </w:r>
      <w:r>
        <w:rPr>
          <w:rFonts w:eastAsia="Times New Roman"/>
          <w:bCs/>
          <w:szCs w:val="24"/>
        </w:rPr>
        <w:t>.</w:t>
      </w:r>
      <w:r w:rsidRPr="00DD6AC7">
        <w:rPr>
          <w:rFonts w:eastAsia="Times New Roman"/>
          <w:bCs/>
          <w:szCs w:val="24"/>
        </w:rPr>
        <w:t xml:space="preserve"> Τριανταφυλλίδης σε τηλεοπτική εκπομπή που ήμασταν στο ίδιο πάνελ </w:t>
      </w:r>
      <w:r w:rsidRPr="00DD6AC7">
        <w:rPr>
          <w:rFonts w:eastAsia="Times New Roman"/>
          <w:bCs/>
          <w:szCs w:val="24"/>
        </w:rPr>
        <w:lastRenderedPageBreak/>
        <w:t>π</w:t>
      </w:r>
      <w:r>
        <w:rPr>
          <w:rFonts w:eastAsia="Times New Roman"/>
          <w:bCs/>
          <w:szCs w:val="24"/>
        </w:rPr>
        <w:t>ριν</w:t>
      </w:r>
      <w:r w:rsidRPr="00DD6AC7">
        <w:rPr>
          <w:rFonts w:eastAsia="Times New Roman"/>
          <w:bCs/>
          <w:szCs w:val="24"/>
        </w:rPr>
        <w:t xml:space="preserve"> από λίγες μέρες</w:t>
      </w:r>
      <w:r>
        <w:rPr>
          <w:rFonts w:eastAsia="Times New Roman"/>
          <w:bCs/>
          <w:szCs w:val="24"/>
        </w:rPr>
        <w:t>, αλλά το ακούω</w:t>
      </w:r>
      <w:r>
        <w:rPr>
          <w:rFonts w:eastAsia="Times New Roman"/>
          <w:bCs/>
          <w:szCs w:val="24"/>
        </w:rPr>
        <w:t xml:space="preserve"> σ</w:t>
      </w:r>
      <w:r w:rsidRPr="00DD6AC7">
        <w:rPr>
          <w:rFonts w:eastAsia="Times New Roman"/>
          <w:bCs/>
          <w:szCs w:val="24"/>
        </w:rPr>
        <w:t>υχνά</w:t>
      </w:r>
      <w:r>
        <w:rPr>
          <w:rFonts w:eastAsia="Times New Roman"/>
          <w:bCs/>
          <w:szCs w:val="24"/>
        </w:rPr>
        <w:t>-πυκνά και από άλλους Β</w:t>
      </w:r>
      <w:r w:rsidRPr="00DD6AC7">
        <w:rPr>
          <w:rFonts w:eastAsia="Times New Roman"/>
          <w:bCs/>
          <w:szCs w:val="24"/>
        </w:rPr>
        <w:t xml:space="preserve">ουλευτές </w:t>
      </w:r>
      <w:r>
        <w:rPr>
          <w:rFonts w:eastAsia="Times New Roman"/>
          <w:bCs/>
          <w:szCs w:val="24"/>
        </w:rPr>
        <w:t xml:space="preserve">της Συμπολίτευσης, </w:t>
      </w:r>
      <w:r w:rsidRPr="00DD6AC7">
        <w:rPr>
          <w:rFonts w:eastAsia="Times New Roman"/>
          <w:bCs/>
          <w:szCs w:val="24"/>
        </w:rPr>
        <w:t>κυρίως από αυτούς που έλκουν την καταγωγή του από τη Μακεδονία</w:t>
      </w:r>
      <w:r>
        <w:rPr>
          <w:rFonts w:eastAsia="Times New Roman"/>
          <w:bCs/>
          <w:szCs w:val="24"/>
        </w:rPr>
        <w:t>.</w:t>
      </w:r>
    </w:p>
    <w:p w14:paraId="1664EDAB" w14:textId="77777777" w:rsidR="00A97886" w:rsidRDefault="00361846">
      <w:pPr>
        <w:spacing w:line="600" w:lineRule="auto"/>
        <w:ind w:firstLine="720"/>
        <w:jc w:val="both"/>
        <w:rPr>
          <w:rFonts w:eastAsia="Times New Roman"/>
          <w:bCs/>
          <w:szCs w:val="24"/>
        </w:rPr>
      </w:pPr>
      <w:r>
        <w:rPr>
          <w:rFonts w:eastAsia="Times New Roman"/>
          <w:bCs/>
          <w:szCs w:val="24"/>
        </w:rPr>
        <w:t>Είπε λοιπόν</w:t>
      </w:r>
      <w:r w:rsidRPr="00DD6AC7">
        <w:rPr>
          <w:rFonts w:eastAsia="Times New Roman"/>
          <w:bCs/>
          <w:szCs w:val="24"/>
        </w:rPr>
        <w:t xml:space="preserve"> ότι δήθεν</w:t>
      </w:r>
      <w:r>
        <w:rPr>
          <w:rFonts w:eastAsia="Times New Roman"/>
          <w:bCs/>
          <w:szCs w:val="24"/>
        </w:rPr>
        <w:t>,</w:t>
      </w:r>
      <w:r w:rsidRPr="00DD6AC7">
        <w:rPr>
          <w:rFonts w:eastAsia="Times New Roman"/>
          <w:bCs/>
          <w:szCs w:val="24"/>
        </w:rPr>
        <w:t xml:space="preserve"> δηλαδή</w:t>
      </w:r>
      <w:r>
        <w:rPr>
          <w:rFonts w:eastAsia="Times New Roman"/>
          <w:bCs/>
          <w:szCs w:val="24"/>
        </w:rPr>
        <w:t>, η Κυβέρνηση ανέλαβε μι</w:t>
      </w:r>
      <w:r w:rsidRPr="00DD6AC7">
        <w:rPr>
          <w:rFonts w:eastAsia="Times New Roman"/>
          <w:bCs/>
          <w:szCs w:val="24"/>
        </w:rPr>
        <w:t xml:space="preserve">α </w:t>
      </w:r>
      <w:r>
        <w:rPr>
          <w:rFonts w:eastAsia="Times New Roman"/>
          <w:bCs/>
          <w:szCs w:val="24"/>
        </w:rPr>
        <w:t>«</w:t>
      </w:r>
      <w:r w:rsidRPr="00DD6AC7">
        <w:rPr>
          <w:rFonts w:eastAsia="Times New Roman"/>
          <w:bCs/>
          <w:szCs w:val="24"/>
        </w:rPr>
        <w:t>καυτή πατάτα</w:t>
      </w:r>
      <w:r>
        <w:rPr>
          <w:rFonts w:eastAsia="Times New Roman"/>
          <w:bCs/>
          <w:szCs w:val="24"/>
        </w:rPr>
        <w:t>»</w:t>
      </w:r>
      <w:r w:rsidRPr="00DD6AC7">
        <w:rPr>
          <w:rFonts w:eastAsia="Times New Roman"/>
          <w:bCs/>
          <w:szCs w:val="24"/>
        </w:rPr>
        <w:t xml:space="preserve"> και καλούν τους πολίτες να δουν </w:t>
      </w:r>
      <w:r>
        <w:rPr>
          <w:rFonts w:eastAsia="Times New Roman"/>
          <w:bCs/>
          <w:szCs w:val="24"/>
        </w:rPr>
        <w:t xml:space="preserve">όχι τι θέλουν, </w:t>
      </w:r>
      <w:r w:rsidRPr="00DD6AC7">
        <w:rPr>
          <w:rFonts w:eastAsia="Times New Roman"/>
          <w:bCs/>
          <w:szCs w:val="24"/>
        </w:rPr>
        <w:t>τι επιθυμούν</w:t>
      </w:r>
      <w:r>
        <w:rPr>
          <w:rFonts w:eastAsia="Times New Roman"/>
          <w:bCs/>
          <w:szCs w:val="24"/>
        </w:rPr>
        <w:t>, α</w:t>
      </w:r>
      <w:r w:rsidRPr="00DD6AC7">
        <w:rPr>
          <w:rFonts w:eastAsia="Times New Roman"/>
          <w:bCs/>
          <w:szCs w:val="24"/>
        </w:rPr>
        <w:t>λλά</w:t>
      </w:r>
      <w:r w:rsidRPr="00DD6AC7">
        <w:rPr>
          <w:rFonts w:eastAsia="Times New Roman"/>
          <w:bCs/>
          <w:szCs w:val="24"/>
        </w:rPr>
        <w:t xml:space="preserve"> τι είναι δυνατόν να πετύχουμε</w:t>
      </w:r>
      <w:r>
        <w:rPr>
          <w:rFonts w:eastAsia="Times New Roman"/>
          <w:bCs/>
          <w:szCs w:val="24"/>
        </w:rPr>
        <w:t>,</w:t>
      </w:r>
      <w:r w:rsidRPr="00DD6AC7">
        <w:rPr>
          <w:rFonts w:eastAsia="Times New Roman"/>
          <w:bCs/>
          <w:szCs w:val="24"/>
        </w:rPr>
        <w:t xml:space="preserve"> τι μπορούμε να πετύχουμε</w:t>
      </w:r>
      <w:r>
        <w:rPr>
          <w:rFonts w:eastAsia="Times New Roman"/>
          <w:bCs/>
          <w:szCs w:val="24"/>
        </w:rPr>
        <w:t>,</w:t>
      </w:r>
      <w:r w:rsidRPr="00DD6AC7">
        <w:rPr>
          <w:rFonts w:eastAsia="Times New Roman"/>
          <w:bCs/>
          <w:szCs w:val="24"/>
        </w:rPr>
        <w:t xml:space="preserve"> εν</w:t>
      </w:r>
      <w:r>
        <w:rPr>
          <w:rFonts w:eastAsia="Times New Roman"/>
          <w:bCs/>
          <w:szCs w:val="24"/>
        </w:rPr>
        <w:t>νοώντας π</w:t>
      </w:r>
      <w:r w:rsidRPr="00DD6AC7">
        <w:rPr>
          <w:rFonts w:eastAsia="Times New Roman"/>
          <w:bCs/>
          <w:szCs w:val="24"/>
        </w:rPr>
        <w:t xml:space="preserve">ροφανώς ότι και αυτοί οι </w:t>
      </w:r>
      <w:r>
        <w:rPr>
          <w:rFonts w:eastAsia="Times New Roman"/>
          <w:bCs/>
          <w:szCs w:val="24"/>
        </w:rPr>
        <w:t>Β</w:t>
      </w:r>
      <w:r w:rsidRPr="00DD6AC7">
        <w:rPr>
          <w:rFonts w:eastAsia="Times New Roman"/>
          <w:bCs/>
          <w:szCs w:val="24"/>
        </w:rPr>
        <w:t xml:space="preserve">ουλευτές </w:t>
      </w:r>
      <w:r>
        <w:rPr>
          <w:rFonts w:eastAsia="Times New Roman"/>
          <w:bCs/>
          <w:szCs w:val="24"/>
        </w:rPr>
        <w:t>θ</w:t>
      </w:r>
      <w:r w:rsidRPr="00DD6AC7">
        <w:rPr>
          <w:rFonts w:eastAsia="Times New Roman"/>
          <w:bCs/>
          <w:szCs w:val="24"/>
        </w:rPr>
        <w:t>α ήθελα</w:t>
      </w:r>
      <w:r>
        <w:rPr>
          <w:rFonts w:eastAsia="Times New Roman"/>
          <w:bCs/>
          <w:szCs w:val="24"/>
        </w:rPr>
        <w:t>ν μι</w:t>
      </w:r>
      <w:r w:rsidRPr="00DD6AC7">
        <w:rPr>
          <w:rFonts w:eastAsia="Times New Roman"/>
          <w:bCs/>
          <w:szCs w:val="24"/>
        </w:rPr>
        <w:t>α καλύτερη συμφωνία</w:t>
      </w:r>
      <w:r>
        <w:rPr>
          <w:rFonts w:eastAsia="Times New Roman"/>
          <w:bCs/>
          <w:szCs w:val="24"/>
        </w:rPr>
        <w:t>,</w:t>
      </w:r>
      <w:r w:rsidRPr="00DD6AC7">
        <w:rPr>
          <w:rFonts w:eastAsia="Times New Roman"/>
          <w:bCs/>
          <w:szCs w:val="24"/>
        </w:rPr>
        <w:t xml:space="preserve"> αλλά αυτό δεν είναι εφικτό</w:t>
      </w:r>
      <w:r>
        <w:rPr>
          <w:rFonts w:eastAsia="Times New Roman"/>
          <w:bCs/>
          <w:szCs w:val="24"/>
        </w:rPr>
        <w:t>.</w:t>
      </w:r>
    </w:p>
    <w:p w14:paraId="1664EDAC" w14:textId="77777777" w:rsidR="00A97886" w:rsidRDefault="00361846">
      <w:pPr>
        <w:spacing w:line="600" w:lineRule="auto"/>
        <w:ind w:firstLine="720"/>
        <w:jc w:val="both"/>
        <w:rPr>
          <w:rFonts w:eastAsia="Times New Roman"/>
          <w:bCs/>
          <w:szCs w:val="24"/>
        </w:rPr>
      </w:pPr>
      <w:r>
        <w:rPr>
          <w:rFonts w:eastAsia="Times New Roman"/>
          <w:bCs/>
          <w:szCs w:val="24"/>
        </w:rPr>
        <w:t xml:space="preserve">Κύριε </w:t>
      </w:r>
      <w:r w:rsidRPr="00DD6AC7">
        <w:rPr>
          <w:rFonts w:eastAsia="Times New Roman"/>
          <w:bCs/>
          <w:szCs w:val="24"/>
        </w:rPr>
        <w:t>Τριανταφυλλίδη</w:t>
      </w:r>
      <w:r>
        <w:rPr>
          <w:rFonts w:eastAsia="Times New Roman"/>
          <w:bCs/>
          <w:szCs w:val="24"/>
        </w:rPr>
        <w:t>,</w:t>
      </w:r>
      <w:r w:rsidRPr="00DD6AC7">
        <w:rPr>
          <w:rFonts w:eastAsia="Times New Roman"/>
          <w:bCs/>
          <w:szCs w:val="24"/>
        </w:rPr>
        <w:t xml:space="preserve"> ο ισχυρισμός </w:t>
      </w:r>
      <w:r>
        <w:rPr>
          <w:rFonts w:eastAsia="Times New Roman"/>
          <w:bCs/>
          <w:szCs w:val="24"/>
        </w:rPr>
        <w:t>σας, ε</w:t>
      </w:r>
      <w:r w:rsidRPr="00DD6AC7">
        <w:rPr>
          <w:rFonts w:eastAsia="Times New Roman"/>
          <w:bCs/>
          <w:szCs w:val="24"/>
        </w:rPr>
        <w:t>κτός του ότι είναι</w:t>
      </w:r>
      <w:r>
        <w:rPr>
          <w:rFonts w:eastAsia="Times New Roman"/>
          <w:bCs/>
          <w:szCs w:val="24"/>
        </w:rPr>
        <w:t xml:space="preserve"> εκτός γραμμής και θα έπρεπε ο Π</w:t>
      </w:r>
      <w:r w:rsidRPr="00DD6AC7">
        <w:rPr>
          <w:rFonts w:eastAsia="Times New Roman"/>
          <w:bCs/>
          <w:szCs w:val="24"/>
        </w:rPr>
        <w:t xml:space="preserve">ρωθυπουργός </w:t>
      </w:r>
      <w:r>
        <w:rPr>
          <w:rFonts w:eastAsia="Times New Roman"/>
          <w:bCs/>
          <w:szCs w:val="24"/>
        </w:rPr>
        <w:t xml:space="preserve">να σας τραβήξει </w:t>
      </w:r>
      <w:r w:rsidRPr="00DD6AC7">
        <w:rPr>
          <w:rFonts w:eastAsia="Times New Roman"/>
          <w:bCs/>
          <w:szCs w:val="24"/>
        </w:rPr>
        <w:t>το αυτ</w:t>
      </w:r>
      <w:r>
        <w:rPr>
          <w:rFonts w:eastAsia="Times New Roman"/>
          <w:bCs/>
          <w:szCs w:val="24"/>
        </w:rPr>
        <w:t xml:space="preserve">ί, είναι και καθ’ όλα </w:t>
      </w:r>
      <w:r w:rsidRPr="00DD6AC7">
        <w:rPr>
          <w:rFonts w:eastAsia="Times New Roman"/>
          <w:bCs/>
          <w:szCs w:val="24"/>
        </w:rPr>
        <w:t>ψευδής</w:t>
      </w:r>
      <w:r>
        <w:rPr>
          <w:rFonts w:eastAsia="Times New Roman"/>
          <w:bCs/>
          <w:szCs w:val="24"/>
        </w:rPr>
        <w:t>. Κ</w:t>
      </w:r>
      <w:r w:rsidRPr="00DD6AC7">
        <w:rPr>
          <w:rFonts w:eastAsia="Times New Roman"/>
          <w:bCs/>
          <w:szCs w:val="24"/>
        </w:rPr>
        <w:t>α</w:t>
      </w:r>
      <w:r>
        <w:rPr>
          <w:rFonts w:eastAsia="Times New Roman"/>
          <w:bCs/>
          <w:szCs w:val="24"/>
        </w:rPr>
        <w:t>μ</w:t>
      </w:r>
      <w:r w:rsidRPr="00DD6AC7">
        <w:rPr>
          <w:rFonts w:eastAsia="Times New Roman"/>
          <w:bCs/>
          <w:szCs w:val="24"/>
        </w:rPr>
        <w:t xml:space="preserve">μία </w:t>
      </w:r>
      <w:r>
        <w:rPr>
          <w:rFonts w:eastAsia="Times New Roman"/>
          <w:bCs/>
          <w:szCs w:val="24"/>
        </w:rPr>
        <w:t>«</w:t>
      </w:r>
      <w:r w:rsidRPr="00DD6AC7">
        <w:rPr>
          <w:rFonts w:eastAsia="Times New Roman"/>
          <w:bCs/>
          <w:szCs w:val="24"/>
        </w:rPr>
        <w:t>καυτή πατάτα</w:t>
      </w:r>
      <w:r>
        <w:rPr>
          <w:rFonts w:eastAsia="Times New Roman"/>
          <w:bCs/>
          <w:szCs w:val="24"/>
        </w:rPr>
        <w:t>»</w:t>
      </w:r>
      <w:r w:rsidRPr="00DD6AC7">
        <w:rPr>
          <w:rFonts w:eastAsia="Times New Roman"/>
          <w:bCs/>
          <w:szCs w:val="24"/>
        </w:rPr>
        <w:t xml:space="preserve"> </w:t>
      </w:r>
      <w:r>
        <w:rPr>
          <w:rFonts w:eastAsia="Times New Roman"/>
          <w:bCs/>
          <w:szCs w:val="24"/>
        </w:rPr>
        <w:t>δεν ανα</w:t>
      </w:r>
      <w:r w:rsidRPr="00DD6AC7">
        <w:rPr>
          <w:rFonts w:eastAsia="Times New Roman"/>
          <w:bCs/>
          <w:szCs w:val="24"/>
        </w:rPr>
        <w:t>λάβατε και κα</w:t>
      </w:r>
      <w:r>
        <w:rPr>
          <w:rFonts w:eastAsia="Times New Roman"/>
          <w:bCs/>
          <w:szCs w:val="24"/>
        </w:rPr>
        <w:t>μμία υποχρέωση δ</w:t>
      </w:r>
      <w:r w:rsidRPr="00DD6AC7">
        <w:rPr>
          <w:rFonts w:eastAsia="Times New Roman"/>
          <w:bCs/>
          <w:szCs w:val="24"/>
        </w:rPr>
        <w:t>εν είχατε να ανοίξετε</w:t>
      </w:r>
      <w:r>
        <w:rPr>
          <w:rFonts w:eastAsia="Times New Roman"/>
          <w:bCs/>
          <w:szCs w:val="24"/>
        </w:rPr>
        <w:t>,</w:t>
      </w:r>
      <w:r w:rsidRPr="00DD6AC7">
        <w:rPr>
          <w:rFonts w:eastAsia="Times New Roman"/>
          <w:bCs/>
          <w:szCs w:val="24"/>
        </w:rPr>
        <w:t xml:space="preserve"> αλλά ακόμα περισσότερο να κλείσετε </w:t>
      </w:r>
      <w:r>
        <w:rPr>
          <w:rFonts w:eastAsia="Times New Roman"/>
          <w:bCs/>
          <w:szCs w:val="24"/>
        </w:rPr>
        <w:t xml:space="preserve">μέσα σε τρεις μήνες, </w:t>
      </w:r>
      <w:r w:rsidRPr="00DD6AC7">
        <w:rPr>
          <w:rFonts w:eastAsia="Times New Roman"/>
          <w:bCs/>
          <w:szCs w:val="24"/>
        </w:rPr>
        <w:t xml:space="preserve">ένα ζήτημα που εδώ και </w:t>
      </w:r>
      <w:r>
        <w:rPr>
          <w:rFonts w:eastAsia="Times New Roman"/>
          <w:bCs/>
          <w:szCs w:val="24"/>
        </w:rPr>
        <w:t xml:space="preserve">τριάντα </w:t>
      </w:r>
      <w:r w:rsidRPr="00DD6AC7">
        <w:rPr>
          <w:rFonts w:eastAsia="Times New Roman"/>
          <w:bCs/>
          <w:szCs w:val="24"/>
        </w:rPr>
        <w:t xml:space="preserve">χρόνια </w:t>
      </w:r>
      <w:r>
        <w:rPr>
          <w:rFonts w:eastAsia="Times New Roman"/>
          <w:bCs/>
          <w:szCs w:val="24"/>
        </w:rPr>
        <w:t xml:space="preserve">κανείς </w:t>
      </w:r>
      <w:r w:rsidRPr="00DD6AC7">
        <w:rPr>
          <w:rFonts w:eastAsia="Times New Roman"/>
          <w:bCs/>
          <w:szCs w:val="24"/>
        </w:rPr>
        <w:t>δεν έκλεισ</w:t>
      </w:r>
      <w:r w:rsidRPr="00DD6AC7">
        <w:rPr>
          <w:rFonts w:eastAsia="Times New Roman"/>
          <w:bCs/>
          <w:szCs w:val="24"/>
        </w:rPr>
        <w:t>ε</w:t>
      </w:r>
      <w:r>
        <w:rPr>
          <w:rFonts w:eastAsia="Times New Roman"/>
          <w:bCs/>
          <w:szCs w:val="24"/>
        </w:rPr>
        <w:t xml:space="preserve">. Κανείς δεν σας </w:t>
      </w:r>
      <w:r w:rsidRPr="00DD6AC7">
        <w:rPr>
          <w:rFonts w:eastAsia="Times New Roman"/>
          <w:bCs/>
          <w:szCs w:val="24"/>
        </w:rPr>
        <w:t>υποχρέωσ</w:t>
      </w:r>
      <w:r>
        <w:rPr>
          <w:rFonts w:eastAsia="Times New Roman"/>
          <w:bCs/>
          <w:szCs w:val="24"/>
        </w:rPr>
        <w:t>ε</w:t>
      </w:r>
      <w:r w:rsidRPr="00DD6AC7">
        <w:rPr>
          <w:rFonts w:eastAsia="Times New Roman"/>
          <w:bCs/>
          <w:szCs w:val="24"/>
        </w:rPr>
        <w:t xml:space="preserve"> να κλείσετε το σκοπιανό</w:t>
      </w:r>
      <w:r>
        <w:rPr>
          <w:rFonts w:eastAsia="Times New Roman"/>
          <w:bCs/>
          <w:szCs w:val="24"/>
        </w:rPr>
        <w:t xml:space="preserve">. </w:t>
      </w:r>
    </w:p>
    <w:p w14:paraId="1664EDAD" w14:textId="77777777" w:rsidR="00A97886" w:rsidRDefault="00361846">
      <w:pPr>
        <w:spacing w:line="600" w:lineRule="auto"/>
        <w:ind w:firstLine="720"/>
        <w:jc w:val="both"/>
        <w:rPr>
          <w:rFonts w:eastAsia="Times New Roman"/>
          <w:bCs/>
          <w:szCs w:val="24"/>
        </w:rPr>
      </w:pPr>
      <w:r>
        <w:rPr>
          <w:rFonts w:eastAsia="Times New Roman"/>
          <w:bCs/>
          <w:szCs w:val="24"/>
        </w:rPr>
        <w:t xml:space="preserve">Σε </w:t>
      </w:r>
      <w:r w:rsidRPr="00DD6AC7">
        <w:rPr>
          <w:rFonts w:eastAsia="Times New Roman"/>
          <w:bCs/>
          <w:szCs w:val="24"/>
        </w:rPr>
        <w:t>διαφορετική περίπτωση</w:t>
      </w:r>
      <w:r>
        <w:rPr>
          <w:rFonts w:eastAsia="Times New Roman"/>
          <w:bCs/>
          <w:szCs w:val="24"/>
        </w:rPr>
        <w:t>, ας βγει ο Π</w:t>
      </w:r>
      <w:r w:rsidRPr="00DD6AC7">
        <w:rPr>
          <w:rFonts w:eastAsia="Times New Roman"/>
          <w:bCs/>
          <w:szCs w:val="24"/>
        </w:rPr>
        <w:t xml:space="preserve">ρωθυπουργός </w:t>
      </w:r>
      <w:r>
        <w:rPr>
          <w:rFonts w:eastAsia="Times New Roman"/>
          <w:bCs/>
          <w:szCs w:val="24"/>
        </w:rPr>
        <w:t>ν</w:t>
      </w:r>
      <w:r w:rsidRPr="00DD6AC7">
        <w:rPr>
          <w:rFonts w:eastAsia="Times New Roman"/>
          <w:bCs/>
          <w:szCs w:val="24"/>
        </w:rPr>
        <w:t xml:space="preserve">α δηλώσει ότι υποχρεώθηκε </w:t>
      </w:r>
      <w:r>
        <w:rPr>
          <w:rFonts w:eastAsia="Times New Roman"/>
          <w:bCs/>
          <w:szCs w:val="24"/>
        </w:rPr>
        <w:t>και εκ</w:t>
      </w:r>
      <w:r w:rsidRPr="00DD6AC7">
        <w:rPr>
          <w:rFonts w:eastAsia="Times New Roman"/>
          <w:bCs/>
          <w:szCs w:val="24"/>
        </w:rPr>
        <w:t>βιάστηκε από κάποιον και ας μας πει και από ποιον</w:t>
      </w:r>
      <w:r>
        <w:rPr>
          <w:rFonts w:eastAsia="Times New Roman"/>
          <w:bCs/>
          <w:szCs w:val="24"/>
        </w:rPr>
        <w:t>.</w:t>
      </w:r>
    </w:p>
    <w:p w14:paraId="1664EDAE" w14:textId="77777777" w:rsidR="00A97886" w:rsidRDefault="00361846">
      <w:pPr>
        <w:spacing w:line="600" w:lineRule="auto"/>
        <w:ind w:firstLine="720"/>
        <w:jc w:val="both"/>
        <w:rPr>
          <w:rFonts w:eastAsia="Times New Roman"/>
          <w:bCs/>
          <w:szCs w:val="24"/>
        </w:rPr>
      </w:pPr>
      <w:r>
        <w:rPr>
          <w:rFonts w:eastAsia="Times New Roman"/>
          <w:bCs/>
          <w:szCs w:val="24"/>
        </w:rPr>
        <w:lastRenderedPageBreak/>
        <w:t>Α</w:t>
      </w:r>
      <w:r w:rsidRPr="00DD6AC7">
        <w:rPr>
          <w:rFonts w:eastAsia="Times New Roman"/>
          <w:bCs/>
          <w:szCs w:val="24"/>
        </w:rPr>
        <w:t>ντιθέτως</w:t>
      </w:r>
      <w:r>
        <w:rPr>
          <w:rFonts w:eastAsia="Times New Roman"/>
          <w:bCs/>
          <w:szCs w:val="24"/>
        </w:rPr>
        <w:t>, τόσο Πρωθυπουργός όσο και ο πρώην Υ</w:t>
      </w:r>
      <w:r w:rsidRPr="00DD6AC7">
        <w:rPr>
          <w:rFonts w:eastAsia="Times New Roman"/>
          <w:bCs/>
          <w:szCs w:val="24"/>
        </w:rPr>
        <w:t>πουργός</w:t>
      </w:r>
      <w:r>
        <w:rPr>
          <w:rFonts w:eastAsia="Times New Roman"/>
          <w:bCs/>
          <w:szCs w:val="24"/>
        </w:rPr>
        <w:t xml:space="preserve"> Εξωτερικών, που</w:t>
      </w:r>
      <w:r w:rsidRPr="00DD6AC7">
        <w:rPr>
          <w:rFonts w:eastAsia="Times New Roman"/>
          <w:bCs/>
          <w:szCs w:val="24"/>
        </w:rPr>
        <w:t xml:space="preserve"> υπέγραψε αυτή</w:t>
      </w:r>
      <w:r>
        <w:rPr>
          <w:rFonts w:eastAsia="Times New Roman"/>
          <w:bCs/>
          <w:szCs w:val="24"/>
        </w:rPr>
        <w:t xml:space="preserve">ν τη </w:t>
      </w:r>
      <w:r>
        <w:rPr>
          <w:rFonts w:eastAsia="Times New Roman"/>
          <w:bCs/>
          <w:szCs w:val="24"/>
        </w:rPr>
        <w:t>σ</w:t>
      </w:r>
      <w:r w:rsidRPr="00DD6AC7">
        <w:rPr>
          <w:rFonts w:eastAsia="Times New Roman"/>
          <w:bCs/>
          <w:szCs w:val="24"/>
        </w:rPr>
        <w:t>υμφωνία</w:t>
      </w:r>
      <w:r>
        <w:rPr>
          <w:rFonts w:eastAsia="Times New Roman"/>
          <w:bCs/>
          <w:szCs w:val="24"/>
        </w:rPr>
        <w:t>,</w:t>
      </w:r>
      <w:r w:rsidRPr="00DD6AC7">
        <w:rPr>
          <w:rFonts w:eastAsia="Times New Roman"/>
          <w:bCs/>
          <w:szCs w:val="24"/>
        </w:rPr>
        <w:t xml:space="preserve"> δηλώνουν </w:t>
      </w:r>
      <w:r>
        <w:rPr>
          <w:rFonts w:eastAsia="Times New Roman"/>
          <w:bCs/>
          <w:szCs w:val="24"/>
        </w:rPr>
        <w:t>υπερήφανοι γι’</w:t>
      </w:r>
      <w:r w:rsidRPr="00DD6AC7">
        <w:rPr>
          <w:rFonts w:eastAsia="Times New Roman"/>
          <w:bCs/>
          <w:szCs w:val="24"/>
        </w:rPr>
        <w:t xml:space="preserve"> αυτήν και δηλώνουν ότι είναι μ</w:t>
      </w:r>
      <w:r>
        <w:rPr>
          <w:rFonts w:eastAsia="Times New Roman"/>
          <w:bCs/>
          <w:szCs w:val="24"/>
        </w:rPr>
        <w:t>ι</w:t>
      </w:r>
      <w:r w:rsidRPr="00DD6AC7">
        <w:rPr>
          <w:rFonts w:eastAsia="Times New Roman"/>
          <w:bCs/>
          <w:szCs w:val="24"/>
        </w:rPr>
        <w:t>α συμφωνία εξαιρετική για τη χώρα</w:t>
      </w:r>
      <w:r>
        <w:rPr>
          <w:rFonts w:eastAsia="Times New Roman"/>
          <w:bCs/>
          <w:szCs w:val="24"/>
        </w:rPr>
        <w:t>.</w:t>
      </w:r>
    </w:p>
    <w:p w14:paraId="1664EDAF" w14:textId="77777777" w:rsidR="00A97886" w:rsidRDefault="00361846">
      <w:pPr>
        <w:spacing w:line="600" w:lineRule="auto"/>
        <w:ind w:firstLine="720"/>
        <w:jc w:val="both"/>
        <w:rPr>
          <w:rFonts w:eastAsia="Times New Roman"/>
          <w:bCs/>
          <w:szCs w:val="24"/>
        </w:rPr>
      </w:pPr>
      <w:r>
        <w:rPr>
          <w:rFonts w:eastAsia="Times New Roman"/>
          <w:bCs/>
          <w:szCs w:val="24"/>
        </w:rPr>
        <w:t xml:space="preserve">Συνεπώς, </w:t>
      </w:r>
      <w:r w:rsidRPr="00DD6AC7">
        <w:rPr>
          <w:rFonts w:eastAsia="Times New Roman"/>
          <w:bCs/>
          <w:szCs w:val="24"/>
        </w:rPr>
        <w:t>κα</w:t>
      </w:r>
      <w:r>
        <w:rPr>
          <w:rFonts w:eastAsia="Times New Roman"/>
          <w:bCs/>
          <w:szCs w:val="24"/>
        </w:rPr>
        <w:t>μ</w:t>
      </w:r>
      <w:r w:rsidRPr="00DD6AC7">
        <w:rPr>
          <w:rFonts w:eastAsia="Times New Roman"/>
          <w:bCs/>
          <w:szCs w:val="24"/>
        </w:rPr>
        <w:t xml:space="preserve">μία </w:t>
      </w:r>
      <w:r>
        <w:rPr>
          <w:rFonts w:eastAsia="Times New Roman"/>
          <w:bCs/>
          <w:szCs w:val="24"/>
        </w:rPr>
        <w:t xml:space="preserve">«καυτή </w:t>
      </w:r>
      <w:r w:rsidRPr="00DD6AC7">
        <w:rPr>
          <w:rFonts w:eastAsia="Times New Roman"/>
          <w:bCs/>
          <w:szCs w:val="24"/>
        </w:rPr>
        <w:t>πατάτα</w:t>
      </w:r>
      <w:r>
        <w:rPr>
          <w:rFonts w:eastAsia="Times New Roman"/>
          <w:bCs/>
          <w:szCs w:val="24"/>
        </w:rPr>
        <w:t>»</w:t>
      </w:r>
      <w:r w:rsidRPr="00DD6AC7">
        <w:rPr>
          <w:rFonts w:eastAsia="Times New Roman"/>
          <w:bCs/>
          <w:szCs w:val="24"/>
        </w:rPr>
        <w:t xml:space="preserve"> δεν αναλάβα</w:t>
      </w:r>
      <w:r>
        <w:rPr>
          <w:rFonts w:eastAsia="Times New Roman"/>
          <w:bCs/>
          <w:szCs w:val="24"/>
        </w:rPr>
        <w:t>τ</w:t>
      </w:r>
      <w:r w:rsidRPr="00DD6AC7">
        <w:rPr>
          <w:rFonts w:eastAsia="Times New Roman"/>
          <w:bCs/>
          <w:szCs w:val="24"/>
        </w:rPr>
        <w:t>ε</w:t>
      </w:r>
      <w:r>
        <w:rPr>
          <w:rFonts w:eastAsia="Times New Roman"/>
          <w:bCs/>
          <w:szCs w:val="24"/>
        </w:rPr>
        <w:t>. Ε</w:t>
      </w:r>
      <w:r w:rsidRPr="00DD6AC7">
        <w:rPr>
          <w:rFonts w:eastAsia="Times New Roman"/>
          <w:bCs/>
          <w:szCs w:val="24"/>
        </w:rPr>
        <w:t xml:space="preserve">πιλέξατε να ανοίξετε και να κλείσετε το </w:t>
      </w:r>
      <w:r>
        <w:rPr>
          <w:rFonts w:eastAsia="Times New Roman"/>
          <w:bCs/>
          <w:szCs w:val="24"/>
        </w:rPr>
        <w:t xml:space="preserve">σκοπιανό </w:t>
      </w:r>
      <w:r w:rsidRPr="00DD6AC7">
        <w:rPr>
          <w:rFonts w:eastAsia="Times New Roman"/>
          <w:bCs/>
          <w:szCs w:val="24"/>
        </w:rPr>
        <w:t>κ</w:t>
      </w:r>
      <w:r>
        <w:rPr>
          <w:rFonts w:eastAsia="Times New Roman"/>
          <w:bCs/>
          <w:szCs w:val="24"/>
        </w:rPr>
        <w:t>αι δεν πήρατε αυτό που μπορούσατ</w:t>
      </w:r>
      <w:r w:rsidRPr="00DD6AC7">
        <w:rPr>
          <w:rFonts w:eastAsia="Times New Roman"/>
          <w:bCs/>
          <w:szCs w:val="24"/>
        </w:rPr>
        <w:t>ε</w:t>
      </w:r>
      <w:r>
        <w:rPr>
          <w:rFonts w:eastAsia="Times New Roman"/>
          <w:bCs/>
          <w:szCs w:val="24"/>
        </w:rPr>
        <w:t>,</w:t>
      </w:r>
      <w:r w:rsidRPr="00DD6AC7">
        <w:rPr>
          <w:rFonts w:eastAsia="Times New Roman"/>
          <w:bCs/>
          <w:szCs w:val="24"/>
        </w:rPr>
        <w:t xml:space="preserve"> αλλά </w:t>
      </w:r>
      <w:r>
        <w:rPr>
          <w:rFonts w:eastAsia="Times New Roman"/>
          <w:bCs/>
          <w:szCs w:val="24"/>
        </w:rPr>
        <w:t>α</w:t>
      </w:r>
      <w:r w:rsidRPr="00DD6AC7">
        <w:rPr>
          <w:rFonts w:eastAsia="Times New Roman"/>
          <w:bCs/>
          <w:szCs w:val="24"/>
        </w:rPr>
        <w:t>κριβώς αυτό που θέλατε</w:t>
      </w:r>
      <w:r>
        <w:rPr>
          <w:rFonts w:eastAsia="Times New Roman"/>
          <w:bCs/>
          <w:szCs w:val="24"/>
        </w:rPr>
        <w:t>.</w:t>
      </w:r>
    </w:p>
    <w:p w14:paraId="1664EDB0" w14:textId="77777777" w:rsidR="00A97886" w:rsidRDefault="00361846">
      <w:pPr>
        <w:spacing w:line="600" w:lineRule="auto"/>
        <w:ind w:firstLine="720"/>
        <w:jc w:val="both"/>
        <w:rPr>
          <w:rFonts w:eastAsia="Times New Roman"/>
          <w:bCs/>
          <w:szCs w:val="24"/>
        </w:rPr>
      </w:pPr>
      <w:r w:rsidRPr="00DD6AC7">
        <w:rPr>
          <w:rFonts w:eastAsia="Times New Roman"/>
          <w:bCs/>
          <w:szCs w:val="24"/>
        </w:rPr>
        <w:t xml:space="preserve">Δεν ξεχνάμε ότι ήταν το </w:t>
      </w:r>
      <w:r>
        <w:rPr>
          <w:rFonts w:eastAsia="Times New Roman"/>
          <w:bCs/>
          <w:szCs w:val="24"/>
        </w:rPr>
        <w:t>κ</w:t>
      </w:r>
      <w:r>
        <w:rPr>
          <w:rFonts w:eastAsia="Times New Roman"/>
          <w:bCs/>
          <w:szCs w:val="24"/>
        </w:rPr>
        <w:t xml:space="preserve">όμμα </w:t>
      </w:r>
      <w:r w:rsidRPr="00DD6AC7">
        <w:rPr>
          <w:rFonts w:eastAsia="Times New Roman"/>
          <w:bCs/>
          <w:szCs w:val="24"/>
        </w:rPr>
        <w:t xml:space="preserve">σας </w:t>
      </w:r>
      <w:r>
        <w:rPr>
          <w:rFonts w:eastAsia="Times New Roman"/>
          <w:bCs/>
          <w:szCs w:val="24"/>
        </w:rPr>
        <w:t xml:space="preserve">που </w:t>
      </w:r>
      <w:r w:rsidRPr="00DD6AC7">
        <w:rPr>
          <w:rFonts w:eastAsia="Times New Roman"/>
          <w:bCs/>
          <w:szCs w:val="24"/>
        </w:rPr>
        <w:t xml:space="preserve">το 2008 έδινε μάχες για να πετύχουν οι </w:t>
      </w:r>
      <w:r>
        <w:rPr>
          <w:rFonts w:eastAsia="Times New Roman"/>
          <w:bCs/>
          <w:szCs w:val="24"/>
        </w:rPr>
        <w:t>βόρειοι γείτονές μας αυτά</w:t>
      </w:r>
      <w:r w:rsidRPr="00DD6AC7">
        <w:rPr>
          <w:rFonts w:eastAsia="Times New Roman"/>
          <w:bCs/>
          <w:szCs w:val="24"/>
        </w:rPr>
        <w:t xml:space="preserve"> ακριβώς</w:t>
      </w:r>
      <w:r>
        <w:rPr>
          <w:rFonts w:eastAsia="Times New Roman"/>
          <w:bCs/>
          <w:szCs w:val="24"/>
        </w:rPr>
        <w:t xml:space="preserve"> που τους </w:t>
      </w:r>
      <w:r w:rsidRPr="00DD6AC7">
        <w:rPr>
          <w:rFonts w:eastAsia="Times New Roman"/>
          <w:bCs/>
          <w:szCs w:val="24"/>
        </w:rPr>
        <w:t>παραχωρ</w:t>
      </w:r>
      <w:r>
        <w:rPr>
          <w:rFonts w:eastAsia="Times New Roman"/>
          <w:bCs/>
          <w:szCs w:val="24"/>
        </w:rPr>
        <w:t xml:space="preserve">είτε </w:t>
      </w:r>
      <w:r w:rsidRPr="00DD6AC7">
        <w:rPr>
          <w:rFonts w:eastAsia="Times New Roman"/>
          <w:bCs/>
          <w:szCs w:val="24"/>
        </w:rPr>
        <w:t>σήμερα με αυτή</w:t>
      </w:r>
      <w:r>
        <w:rPr>
          <w:rFonts w:eastAsia="Times New Roman"/>
          <w:bCs/>
          <w:szCs w:val="24"/>
        </w:rPr>
        <w:t xml:space="preserve">ν τη </w:t>
      </w:r>
      <w:r>
        <w:rPr>
          <w:rFonts w:eastAsia="Times New Roman"/>
          <w:bCs/>
          <w:szCs w:val="24"/>
        </w:rPr>
        <w:t>σ</w:t>
      </w:r>
      <w:r w:rsidRPr="00DD6AC7">
        <w:rPr>
          <w:rFonts w:eastAsia="Times New Roman"/>
          <w:bCs/>
          <w:szCs w:val="24"/>
        </w:rPr>
        <w:t>υμφωνία</w:t>
      </w:r>
      <w:r>
        <w:rPr>
          <w:rFonts w:eastAsia="Times New Roman"/>
          <w:bCs/>
          <w:szCs w:val="24"/>
        </w:rPr>
        <w:t>:</w:t>
      </w:r>
      <w:r w:rsidRPr="00DD6AC7">
        <w:rPr>
          <w:rFonts w:eastAsia="Times New Roman"/>
          <w:bCs/>
          <w:szCs w:val="24"/>
        </w:rPr>
        <w:t xml:space="preserve"> ό</w:t>
      </w:r>
      <w:r>
        <w:rPr>
          <w:rFonts w:eastAsia="Times New Roman"/>
          <w:bCs/>
          <w:szCs w:val="24"/>
        </w:rPr>
        <w:t xml:space="preserve">νομα, </w:t>
      </w:r>
      <w:r w:rsidRPr="00DD6AC7">
        <w:rPr>
          <w:rFonts w:eastAsia="Times New Roman"/>
          <w:bCs/>
          <w:szCs w:val="24"/>
        </w:rPr>
        <w:t>γλώσσα</w:t>
      </w:r>
      <w:r>
        <w:rPr>
          <w:rFonts w:eastAsia="Times New Roman"/>
          <w:bCs/>
          <w:szCs w:val="24"/>
        </w:rPr>
        <w:t>, εθνότητα.</w:t>
      </w:r>
    </w:p>
    <w:p w14:paraId="1664EDB1" w14:textId="77777777" w:rsidR="00A97886" w:rsidRDefault="00361846">
      <w:pPr>
        <w:spacing w:line="600" w:lineRule="auto"/>
        <w:ind w:firstLine="720"/>
        <w:jc w:val="both"/>
        <w:rPr>
          <w:rFonts w:eastAsia="Times New Roman"/>
          <w:bCs/>
          <w:szCs w:val="24"/>
        </w:rPr>
      </w:pPr>
      <w:r>
        <w:rPr>
          <w:rFonts w:eastAsia="Times New Roman"/>
          <w:bCs/>
          <w:szCs w:val="24"/>
        </w:rPr>
        <w:t>Κυρίες και κύριοι συνάδελφοι του</w:t>
      </w:r>
      <w:r w:rsidRPr="00DD6AC7">
        <w:rPr>
          <w:rFonts w:eastAsia="Times New Roman"/>
          <w:bCs/>
          <w:szCs w:val="24"/>
        </w:rPr>
        <w:t xml:space="preserve"> ΣΥΡΙΖΑ</w:t>
      </w:r>
      <w:r>
        <w:rPr>
          <w:rFonts w:eastAsia="Times New Roman"/>
          <w:bCs/>
          <w:szCs w:val="24"/>
        </w:rPr>
        <w:t>, πήρα</w:t>
      </w:r>
      <w:r>
        <w:rPr>
          <w:rFonts w:eastAsia="Times New Roman"/>
          <w:bCs/>
          <w:szCs w:val="24"/>
        </w:rPr>
        <w:t>τε α</w:t>
      </w:r>
      <w:r w:rsidRPr="00DD6AC7">
        <w:rPr>
          <w:rFonts w:eastAsia="Times New Roman"/>
          <w:bCs/>
          <w:szCs w:val="24"/>
        </w:rPr>
        <w:t xml:space="preserve">κριβώς αυτό που επιθυμούσατε </w:t>
      </w:r>
      <w:r>
        <w:rPr>
          <w:rFonts w:eastAsia="Times New Roman"/>
          <w:bCs/>
          <w:szCs w:val="24"/>
        </w:rPr>
        <w:t xml:space="preserve">και, υπ’ </w:t>
      </w:r>
      <w:r w:rsidRPr="00DD6AC7">
        <w:rPr>
          <w:rFonts w:eastAsia="Times New Roman"/>
          <w:bCs/>
          <w:szCs w:val="24"/>
        </w:rPr>
        <w:t>αυτή</w:t>
      </w:r>
      <w:r>
        <w:rPr>
          <w:rFonts w:eastAsia="Times New Roman"/>
          <w:bCs/>
          <w:szCs w:val="24"/>
        </w:rPr>
        <w:t>ν</w:t>
      </w:r>
      <w:r w:rsidRPr="00DD6AC7">
        <w:rPr>
          <w:rFonts w:eastAsia="Times New Roman"/>
          <w:bCs/>
          <w:szCs w:val="24"/>
        </w:rPr>
        <w:t xml:space="preserve"> την έννοια</w:t>
      </w:r>
      <w:r>
        <w:rPr>
          <w:rFonts w:eastAsia="Times New Roman"/>
          <w:bCs/>
          <w:szCs w:val="24"/>
        </w:rPr>
        <w:t>,</w:t>
      </w:r>
      <w:r w:rsidRPr="00DD6AC7">
        <w:rPr>
          <w:rFonts w:eastAsia="Times New Roman"/>
          <w:bCs/>
          <w:szCs w:val="24"/>
        </w:rPr>
        <w:t xml:space="preserve"> είναι δικαιολογημένη </w:t>
      </w:r>
      <w:r>
        <w:rPr>
          <w:rFonts w:eastAsia="Times New Roman"/>
          <w:bCs/>
          <w:szCs w:val="24"/>
        </w:rPr>
        <w:t xml:space="preserve">οι κύριοι </w:t>
      </w:r>
      <w:r w:rsidRPr="00DD6AC7">
        <w:rPr>
          <w:rFonts w:eastAsia="Times New Roman"/>
          <w:bCs/>
          <w:szCs w:val="24"/>
        </w:rPr>
        <w:t>Τσίπρας και Κοτζιάς να αισθάνονται υπερήφανοι για</w:t>
      </w:r>
      <w:r>
        <w:rPr>
          <w:rFonts w:eastAsia="Times New Roman"/>
          <w:bCs/>
          <w:szCs w:val="24"/>
        </w:rPr>
        <w:t xml:space="preserve"> την επιτυχία τους.</w:t>
      </w:r>
    </w:p>
    <w:p w14:paraId="1664EDB2" w14:textId="77777777" w:rsidR="00A97886" w:rsidRDefault="00361846">
      <w:pPr>
        <w:spacing w:line="600" w:lineRule="auto"/>
        <w:ind w:firstLine="720"/>
        <w:jc w:val="both"/>
        <w:rPr>
          <w:rFonts w:eastAsia="Times New Roman"/>
          <w:szCs w:val="24"/>
        </w:rPr>
      </w:pPr>
      <w:r>
        <w:rPr>
          <w:rFonts w:eastAsia="Times New Roman"/>
          <w:szCs w:val="24"/>
        </w:rPr>
        <w:t>Τ</w:t>
      </w:r>
      <w:r w:rsidRPr="000713BC">
        <w:rPr>
          <w:rFonts w:eastAsia="Times New Roman"/>
          <w:szCs w:val="24"/>
        </w:rPr>
        <w:t>ώρα το ερώτημα είναι</w:t>
      </w:r>
      <w:r>
        <w:rPr>
          <w:rFonts w:eastAsia="Times New Roman"/>
          <w:szCs w:val="24"/>
        </w:rPr>
        <w:t>: Γ</w:t>
      </w:r>
      <w:r w:rsidRPr="000713BC">
        <w:rPr>
          <w:rFonts w:eastAsia="Times New Roman"/>
          <w:szCs w:val="24"/>
        </w:rPr>
        <w:t xml:space="preserve">ιατί επιλέξατε να φέρετε και να κλείσετε στο άψε </w:t>
      </w:r>
      <w:r>
        <w:rPr>
          <w:rFonts w:eastAsia="Times New Roman"/>
          <w:szCs w:val="24"/>
        </w:rPr>
        <w:t>σ</w:t>
      </w:r>
      <w:r w:rsidRPr="000713BC">
        <w:rPr>
          <w:rFonts w:eastAsia="Times New Roman"/>
          <w:szCs w:val="24"/>
        </w:rPr>
        <w:t xml:space="preserve">βήσε το </w:t>
      </w:r>
      <w:r>
        <w:rPr>
          <w:rFonts w:eastAsia="Times New Roman"/>
          <w:szCs w:val="24"/>
        </w:rPr>
        <w:t>σ</w:t>
      </w:r>
      <w:r w:rsidRPr="000713BC">
        <w:rPr>
          <w:rFonts w:eastAsia="Times New Roman"/>
          <w:szCs w:val="24"/>
        </w:rPr>
        <w:t>κοπιανό με κά</w:t>
      </w:r>
      <w:r w:rsidRPr="000713BC">
        <w:rPr>
          <w:rFonts w:eastAsia="Times New Roman"/>
          <w:szCs w:val="24"/>
        </w:rPr>
        <w:t>θε κόστος</w:t>
      </w:r>
      <w:r>
        <w:rPr>
          <w:rFonts w:eastAsia="Times New Roman"/>
          <w:szCs w:val="24"/>
        </w:rPr>
        <w:t>; Η</w:t>
      </w:r>
      <w:r w:rsidRPr="000713BC">
        <w:rPr>
          <w:rFonts w:eastAsia="Times New Roman"/>
          <w:szCs w:val="24"/>
        </w:rPr>
        <w:t xml:space="preserve"> απάντηση είναι σύνθετη</w:t>
      </w:r>
      <w:r>
        <w:rPr>
          <w:rFonts w:eastAsia="Times New Roman"/>
          <w:szCs w:val="24"/>
        </w:rPr>
        <w:t>.</w:t>
      </w:r>
    </w:p>
    <w:p w14:paraId="1664EDB3" w14:textId="77777777" w:rsidR="00A97886" w:rsidRDefault="00361846">
      <w:pPr>
        <w:spacing w:line="600" w:lineRule="auto"/>
        <w:ind w:firstLine="720"/>
        <w:jc w:val="both"/>
        <w:rPr>
          <w:rFonts w:eastAsia="Times New Roman"/>
          <w:szCs w:val="24"/>
        </w:rPr>
      </w:pPr>
      <w:r w:rsidRPr="000713BC">
        <w:rPr>
          <w:rFonts w:eastAsia="Times New Roman"/>
          <w:szCs w:val="24"/>
        </w:rPr>
        <w:lastRenderedPageBreak/>
        <w:t>Πρώτον</w:t>
      </w:r>
      <w:r>
        <w:rPr>
          <w:rFonts w:eastAsia="Times New Roman"/>
          <w:szCs w:val="24"/>
        </w:rPr>
        <w:t>,</w:t>
      </w:r>
      <w:r w:rsidRPr="000713BC">
        <w:rPr>
          <w:rFonts w:eastAsia="Times New Roman"/>
          <w:szCs w:val="24"/>
        </w:rPr>
        <w:t xml:space="preserve"> γιατί έπρεπε άμεσα να</w:t>
      </w:r>
      <w:r>
        <w:rPr>
          <w:rFonts w:eastAsia="Times New Roman"/>
          <w:szCs w:val="24"/>
        </w:rPr>
        <w:t xml:space="preserve"> πετάξετε την μπάλα στην εξέδρα, ώστε </w:t>
      </w:r>
      <w:r w:rsidRPr="000713BC">
        <w:rPr>
          <w:rFonts w:eastAsia="Times New Roman"/>
          <w:szCs w:val="24"/>
        </w:rPr>
        <w:t>να μην ασχολείται ο κόσμος με τα αδιέξοδα της οικονομικής καταστροφική</w:t>
      </w:r>
      <w:r>
        <w:rPr>
          <w:rFonts w:eastAsia="Times New Roman"/>
          <w:szCs w:val="24"/>
        </w:rPr>
        <w:t>ς</w:t>
      </w:r>
      <w:r w:rsidRPr="000713BC">
        <w:rPr>
          <w:rFonts w:eastAsia="Times New Roman"/>
          <w:szCs w:val="24"/>
        </w:rPr>
        <w:t xml:space="preserve"> σας πολιτικής</w:t>
      </w:r>
      <w:r>
        <w:rPr>
          <w:rFonts w:eastAsia="Times New Roman"/>
          <w:szCs w:val="24"/>
        </w:rPr>
        <w:t>. Δ</w:t>
      </w:r>
      <w:r w:rsidRPr="000713BC">
        <w:rPr>
          <w:rFonts w:eastAsia="Times New Roman"/>
          <w:szCs w:val="24"/>
        </w:rPr>
        <w:t>εν υπολογίσα</w:t>
      </w:r>
      <w:r>
        <w:rPr>
          <w:rFonts w:eastAsia="Times New Roman"/>
          <w:szCs w:val="24"/>
        </w:rPr>
        <w:t>τε,</w:t>
      </w:r>
      <w:r w:rsidRPr="000713BC">
        <w:rPr>
          <w:rFonts w:eastAsia="Times New Roman"/>
          <w:szCs w:val="24"/>
        </w:rPr>
        <w:t xml:space="preserve"> βέβαια</w:t>
      </w:r>
      <w:r>
        <w:rPr>
          <w:rFonts w:eastAsia="Times New Roman"/>
          <w:szCs w:val="24"/>
        </w:rPr>
        <w:t>,</w:t>
      </w:r>
      <w:r w:rsidRPr="000713BC">
        <w:rPr>
          <w:rFonts w:eastAsia="Times New Roman"/>
          <w:szCs w:val="24"/>
        </w:rPr>
        <w:t xml:space="preserve"> ότι ο Έλληνας πάνω από όλα βάζει την εθν</w:t>
      </w:r>
      <w:r w:rsidRPr="000713BC">
        <w:rPr>
          <w:rFonts w:eastAsia="Times New Roman"/>
          <w:szCs w:val="24"/>
        </w:rPr>
        <w:t xml:space="preserve">ική του </w:t>
      </w:r>
      <w:r>
        <w:rPr>
          <w:rFonts w:eastAsia="Times New Roman"/>
          <w:szCs w:val="24"/>
        </w:rPr>
        <w:t>σ</w:t>
      </w:r>
      <w:r w:rsidRPr="000713BC">
        <w:rPr>
          <w:rFonts w:eastAsia="Times New Roman"/>
          <w:szCs w:val="24"/>
        </w:rPr>
        <w:t>υνείδηση</w:t>
      </w:r>
      <w:r>
        <w:rPr>
          <w:rFonts w:eastAsia="Times New Roman"/>
          <w:szCs w:val="24"/>
        </w:rPr>
        <w:t>. Δ</w:t>
      </w:r>
      <w:r w:rsidRPr="000713BC">
        <w:rPr>
          <w:rFonts w:eastAsia="Times New Roman"/>
          <w:szCs w:val="24"/>
        </w:rPr>
        <w:t>εν υπολογί</w:t>
      </w:r>
      <w:r>
        <w:rPr>
          <w:rFonts w:eastAsia="Times New Roman"/>
          <w:szCs w:val="24"/>
        </w:rPr>
        <w:t>σατε</w:t>
      </w:r>
      <w:r w:rsidRPr="000713BC">
        <w:rPr>
          <w:rFonts w:eastAsia="Times New Roman"/>
          <w:szCs w:val="24"/>
        </w:rPr>
        <w:t xml:space="preserve"> ότι </w:t>
      </w:r>
      <w:r>
        <w:rPr>
          <w:rFonts w:eastAsia="Times New Roman"/>
          <w:szCs w:val="24"/>
        </w:rPr>
        <w:t>σκάβετε τον ίδιο</w:t>
      </w:r>
      <w:r w:rsidRPr="000713BC">
        <w:rPr>
          <w:rFonts w:eastAsia="Times New Roman"/>
          <w:szCs w:val="24"/>
        </w:rPr>
        <w:t xml:space="preserve"> σας το</w:t>
      </w:r>
      <w:r>
        <w:rPr>
          <w:rFonts w:eastAsia="Times New Roman"/>
          <w:szCs w:val="24"/>
        </w:rPr>
        <w:t>ν</w:t>
      </w:r>
      <w:r w:rsidRPr="000713BC">
        <w:rPr>
          <w:rFonts w:eastAsia="Times New Roman"/>
          <w:szCs w:val="24"/>
        </w:rPr>
        <w:t xml:space="preserve"> λάκκο</w:t>
      </w:r>
      <w:r>
        <w:rPr>
          <w:rFonts w:eastAsia="Times New Roman"/>
          <w:szCs w:val="24"/>
        </w:rPr>
        <w:t>. Κ</w:t>
      </w:r>
      <w:r w:rsidRPr="000713BC">
        <w:rPr>
          <w:rFonts w:eastAsia="Times New Roman"/>
          <w:szCs w:val="24"/>
        </w:rPr>
        <w:t>αι σωστά δεν το υπολογίσα</w:t>
      </w:r>
      <w:r>
        <w:rPr>
          <w:rFonts w:eastAsia="Times New Roman"/>
          <w:szCs w:val="24"/>
        </w:rPr>
        <w:t>τε. Γιατί για εσάς</w:t>
      </w:r>
      <w:r w:rsidRPr="000713BC">
        <w:rPr>
          <w:rFonts w:eastAsia="Times New Roman"/>
          <w:szCs w:val="24"/>
        </w:rPr>
        <w:t xml:space="preserve"> δεν είναι τόσο σοβαρό</w:t>
      </w:r>
      <w:r>
        <w:rPr>
          <w:rFonts w:eastAsia="Times New Roman"/>
          <w:szCs w:val="24"/>
        </w:rPr>
        <w:t>,</w:t>
      </w:r>
      <w:r w:rsidRPr="000713BC">
        <w:rPr>
          <w:rFonts w:eastAsia="Times New Roman"/>
          <w:szCs w:val="24"/>
        </w:rPr>
        <w:t xml:space="preserve"> δεν είναι τόσο σημαίνον όσο για </w:t>
      </w:r>
      <w:r>
        <w:rPr>
          <w:rFonts w:eastAsia="Times New Roman"/>
          <w:szCs w:val="24"/>
        </w:rPr>
        <w:t>τον μέσο Έλληνα.</w:t>
      </w:r>
    </w:p>
    <w:p w14:paraId="1664EDB4" w14:textId="77777777" w:rsidR="00A97886" w:rsidRDefault="00361846">
      <w:pPr>
        <w:spacing w:line="600" w:lineRule="auto"/>
        <w:ind w:firstLine="720"/>
        <w:jc w:val="both"/>
        <w:rPr>
          <w:rFonts w:eastAsia="Times New Roman"/>
          <w:szCs w:val="24"/>
        </w:rPr>
      </w:pPr>
      <w:r>
        <w:rPr>
          <w:rFonts w:eastAsia="Times New Roman"/>
          <w:szCs w:val="24"/>
        </w:rPr>
        <w:t>Δ</w:t>
      </w:r>
      <w:r w:rsidRPr="000713BC">
        <w:rPr>
          <w:rFonts w:eastAsia="Times New Roman"/>
          <w:szCs w:val="24"/>
        </w:rPr>
        <w:t>εύτερον</w:t>
      </w:r>
      <w:r>
        <w:rPr>
          <w:rFonts w:eastAsia="Times New Roman"/>
          <w:szCs w:val="24"/>
        </w:rPr>
        <w:t>,</w:t>
      </w:r>
      <w:r w:rsidRPr="000713BC">
        <w:rPr>
          <w:rFonts w:eastAsia="Times New Roman"/>
          <w:szCs w:val="24"/>
        </w:rPr>
        <w:t xml:space="preserve"> γιατί σκεφτήκα</w:t>
      </w:r>
      <w:r>
        <w:rPr>
          <w:rFonts w:eastAsia="Times New Roman"/>
          <w:szCs w:val="24"/>
        </w:rPr>
        <w:t>τε</w:t>
      </w:r>
      <w:r w:rsidRPr="000713BC">
        <w:rPr>
          <w:rFonts w:eastAsia="Times New Roman"/>
          <w:szCs w:val="24"/>
        </w:rPr>
        <w:t xml:space="preserve"> </w:t>
      </w:r>
      <w:r>
        <w:rPr>
          <w:rFonts w:eastAsia="Times New Roman"/>
          <w:szCs w:val="24"/>
        </w:rPr>
        <w:t xml:space="preserve">ότι κλείνοντας το </w:t>
      </w:r>
      <w:r>
        <w:rPr>
          <w:rFonts w:eastAsia="Times New Roman"/>
          <w:szCs w:val="24"/>
        </w:rPr>
        <w:t>σ</w:t>
      </w:r>
      <w:r w:rsidRPr="000713BC">
        <w:rPr>
          <w:rFonts w:eastAsia="Times New Roman"/>
          <w:szCs w:val="24"/>
        </w:rPr>
        <w:t xml:space="preserve">κοπιανό ύστερα από </w:t>
      </w:r>
      <w:r>
        <w:rPr>
          <w:rFonts w:eastAsia="Times New Roman"/>
          <w:szCs w:val="24"/>
        </w:rPr>
        <w:t>τριάντα</w:t>
      </w:r>
      <w:r w:rsidRPr="000713BC">
        <w:rPr>
          <w:rFonts w:eastAsia="Times New Roman"/>
          <w:szCs w:val="24"/>
        </w:rPr>
        <w:t xml:space="preserve"> χρόνια</w:t>
      </w:r>
      <w:r>
        <w:rPr>
          <w:rFonts w:eastAsia="Times New Roman"/>
          <w:szCs w:val="24"/>
        </w:rPr>
        <w:t>,</w:t>
      </w:r>
      <w:r w:rsidRPr="000713BC">
        <w:rPr>
          <w:rFonts w:eastAsia="Times New Roman"/>
          <w:szCs w:val="24"/>
        </w:rPr>
        <w:t xml:space="preserve"> θα κερδί</w:t>
      </w:r>
      <w:r>
        <w:rPr>
          <w:rFonts w:eastAsia="Times New Roman"/>
          <w:szCs w:val="24"/>
        </w:rPr>
        <w:t>ζα</w:t>
      </w:r>
      <w:r w:rsidRPr="000713BC">
        <w:rPr>
          <w:rFonts w:eastAsia="Times New Roman"/>
          <w:szCs w:val="24"/>
        </w:rPr>
        <w:t xml:space="preserve">τε την εύνοια των </w:t>
      </w:r>
      <w:r>
        <w:rPr>
          <w:rFonts w:eastAsia="Times New Roman"/>
          <w:szCs w:val="24"/>
        </w:rPr>
        <w:t>ξ</w:t>
      </w:r>
      <w:r w:rsidRPr="000713BC">
        <w:rPr>
          <w:rFonts w:eastAsia="Times New Roman"/>
          <w:szCs w:val="24"/>
        </w:rPr>
        <w:t>ένων δυνάμεων</w:t>
      </w:r>
      <w:r>
        <w:rPr>
          <w:rFonts w:eastAsia="Times New Roman"/>
          <w:szCs w:val="24"/>
        </w:rPr>
        <w:t>, ευρωπαϊκών και μη, και κατ’ αυτόν τον τρόπο, θα αποκομίζατε κομματικά οφέλη. Πράγματι, αυτό το καταφέρατε.</w:t>
      </w:r>
    </w:p>
    <w:p w14:paraId="1664EDB5" w14:textId="77777777" w:rsidR="00A97886" w:rsidRDefault="00361846">
      <w:pPr>
        <w:spacing w:line="600" w:lineRule="auto"/>
        <w:ind w:firstLine="720"/>
        <w:jc w:val="both"/>
        <w:rPr>
          <w:rFonts w:eastAsia="Times New Roman"/>
          <w:szCs w:val="24"/>
        </w:rPr>
      </w:pPr>
      <w:r>
        <w:rPr>
          <w:rFonts w:eastAsia="Times New Roman"/>
          <w:szCs w:val="24"/>
        </w:rPr>
        <w:t>Τρίτον, γιατί πιστέψατε ότι κατ’ αυτόν τον τρόπο θα φέρνατε σε δύσκολη θέση την Αντιπολίτ</w:t>
      </w:r>
      <w:r>
        <w:rPr>
          <w:rFonts w:eastAsia="Times New Roman"/>
          <w:szCs w:val="24"/>
        </w:rPr>
        <w:t>ευση, τόσο την ελάσσονα, αλλά κυρίως τη Νέα Δημοκρατία και εν μέρει το καταφέρατε. Διαλύσατε ένα κόμμα, το Ποτάμι, πληγώσατε ένα άλλο, το ΚΙΝΑΛ, ενσωματώσατε ένα τρίτο, τους ΑΝΕΛ. Όμως, τη Νέα Δημοκρατία όχι μόνο δεν τη φθείρατε, αλλά αντίθετα, τη συσπειρώ</w:t>
      </w:r>
      <w:r>
        <w:rPr>
          <w:rFonts w:eastAsia="Times New Roman"/>
          <w:szCs w:val="24"/>
        </w:rPr>
        <w:t>σατε, τη δυναμώσατε,</w:t>
      </w:r>
      <w:r w:rsidRPr="000713BC">
        <w:rPr>
          <w:rFonts w:eastAsia="Times New Roman"/>
          <w:szCs w:val="24"/>
        </w:rPr>
        <w:t xml:space="preserve"> τη γιγαντώσ</w:t>
      </w:r>
      <w:r>
        <w:rPr>
          <w:rFonts w:eastAsia="Times New Roman"/>
          <w:szCs w:val="24"/>
        </w:rPr>
        <w:t>ατε.</w:t>
      </w:r>
    </w:p>
    <w:p w14:paraId="1664EDB6" w14:textId="77777777" w:rsidR="00A97886" w:rsidRDefault="00361846">
      <w:pPr>
        <w:spacing w:line="600" w:lineRule="auto"/>
        <w:ind w:firstLine="720"/>
        <w:jc w:val="both"/>
        <w:rPr>
          <w:rFonts w:eastAsia="Times New Roman"/>
          <w:szCs w:val="24"/>
        </w:rPr>
      </w:pPr>
      <w:r>
        <w:rPr>
          <w:rFonts w:eastAsia="Times New Roman"/>
          <w:szCs w:val="24"/>
        </w:rPr>
        <w:lastRenderedPageBreak/>
        <w:t>Σ</w:t>
      </w:r>
      <w:r w:rsidRPr="000713BC">
        <w:rPr>
          <w:rFonts w:eastAsia="Times New Roman"/>
          <w:szCs w:val="24"/>
        </w:rPr>
        <w:t xml:space="preserve">την ουσία </w:t>
      </w:r>
      <w:r>
        <w:rPr>
          <w:rFonts w:eastAsia="Times New Roman"/>
          <w:szCs w:val="24"/>
        </w:rPr>
        <w:t>τώρα. Ξ</w:t>
      </w:r>
      <w:r w:rsidRPr="000713BC">
        <w:rPr>
          <w:rFonts w:eastAsia="Times New Roman"/>
          <w:szCs w:val="24"/>
        </w:rPr>
        <w:t xml:space="preserve">εκίνησε η </w:t>
      </w:r>
      <w:r>
        <w:rPr>
          <w:rFonts w:eastAsia="Times New Roman"/>
          <w:szCs w:val="24"/>
        </w:rPr>
        <w:t>Κ</w:t>
      </w:r>
      <w:r w:rsidRPr="000713BC">
        <w:rPr>
          <w:rFonts w:eastAsia="Times New Roman"/>
          <w:szCs w:val="24"/>
        </w:rPr>
        <w:t>υβέρνηση μ</w:t>
      </w:r>
      <w:r>
        <w:rPr>
          <w:rFonts w:eastAsia="Times New Roman"/>
          <w:szCs w:val="24"/>
        </w:rPr>
        <w:t>ι</w:t>
      </w:r>
      <w:r w:rsidRPr="000713BC">
        <w:rPr>
          <w:rFonts w:eastAsia="Times New Roman"/>
          <w:szCs w:val="24"/>
        </w:rPr>
        <w:t xml:space="preserve">α διαπραγμάτευση </w:t>
      </w:r>
      <w:r>
        <w:rPr>
          <w:rFonts w:eastAsia="Times New Roman"/>
          <w:szCs w:val="24"/>
        </w:rPr>
        <w:t>χ</w:t>
      </w:r>
      <w:r w:rsidRPr="000713BC">
        <w:rPr>
          <w:rFonts w:eastAsia="Times New Roman"/>
          <w:szCs w:val="24"/>
        </w:rPr>
        <w:t>ωρίς κα</w:t>
      </w:r>
      <w:r>
        <w:rPr>
          <w:rFonts w:eastAsia="Times New Roman"/>
          <w:szCs w:val="24"/>
        </w:rPr>
        <w:t>μμία</w:t>
      </w:r>
      <w:r w:rsidRPr="000713BC">
        <w:rPr>
          <w:rFonts w:eastAsia="Times New Roman"/>
          <w:szCs w:val="24"/>
        </w:rPr>
        <w:t xml:space="preserve"> διαβούλευση</w:t>
      </w:r>
      <w:r>
        <w:rPr>
          <w:rFonts w:eastAsia="Times New Roman"/>
          <w:szCs w:val="24"/>
        </w:rPr>
        <w:t>,</w:t>
      </w:r>
      <w:r w:rsidRPr="000713BC">
        <w:rPr>
          <w:rFonts w:eastAsia="Times New Roman"/>
          <w:szCs w:val="24"/>
        </w:rPr>
        <w:t xml:space="preserve"> χωρίς συμμετοχή κανενός άλλου θεσμικού οργάνου </w:t>
      </w:r>
      <w:r>
        <w:rPr>
          <w:rFonts w:eastAsia="Times New Roman"/>
          <w:szCs w:val="24"/>
        </w:rPr>
        <w:t>-κόμματα, πολ</w:t>
      </w:r>
      <w:r w:rsidRPr="000713BC">
        <w:rPr>
          <w:rFonts w:eastAsia="Times New Roman"/>
          <w:szCs w:val="24"/>
        </w:rPr>
        <w:t xml:space="preserve">ιτικοί </w:t>
      </w:r>
      <w:r>
        <w:rPr>
          <w:rFonts w:eastAsia="Times New Roman"/>
          <w:szCs w:val="24"/>
        </w:rPr>
        <w:t>Α</w:t>
      </w:r>
      <w:r w:rsidRPr="000713BC">
        <w:rPr>
          <w:rFonts w:eastAsia="Times New Roman"/>
          <w:szCs w:val="24"/>
        </w:rPr>
        <w:t>ρχηγοί</w:t>
      </w:r>
      <w:r>
        <w:rPr>
          <w:rFonts w:eastAsia="Times New Roman"/>
          <w:szCs w:val="24"/>
        </w:rPr>
        <w:t>,</w:t>
      </w:r>
      <w:r w:rsidRPr="000713BC">
        <w:rPr>
          <w:rFonts w:eastAsia="Times New Roman"/>
          <w:szCs w:val="24"/>
        </w:rPr>
        <w:t xml:space="preserve"> Πρόεδρος της Δημοκρατίας</w:t>
      </w:r>
      <w:r>
        <w:rPr>
          <w:rFonts w:eastAsia="Times New Roman"/>
          <w:szCs w:val="24"/>
        </w:rPr>
        <w:t>-,</w:t>
      </w:r>
      <w:r w:rsidRPr="000713BC">
        <w:rPr>
          <w:rFonts w:eastAsia="Times New Roman"/>
          <w:szCs w:val="24"/>
        </w:rPr>
        <w:t xml:space="preserve"> </w:t>
      </w:r>
      <w:r>
        <w:rPr>
          <w:rFonts w:eastAsia="Times New Roman"/>
          <w:szCs w:val="24"/>
        </w:rPr>
        <w:t>μια</w:t>
      </w:r>
      <w:r w:rsidRPr="000713BC">
        <w:rPr>
          <w:rFonts w:eastAsia="Times New Roman"/>
          <w:szCs w:val="24"/>
        </w:rPr>
        <w:t xml:space="preserve"> διαπραγμάτευση που ήταν καταδ</w:t>
      </w:r>
      <w:r w:rsidRPr="000713BC">
        <w:rPr>
          <w:rFonts w:eastAsia="Times New Roman"/>
          <w:szCs w:val="24"/>
        </w:rPr>
        <w:t>ικασμένη από την αρχή να αποτύχει</w:t>
      </w:r>
      <w:r>
        <w:rPr>
          <w:rFonts w:eastAsia="Times New Roman"/>
          <w:szCs w:val="24"/>
        </w:rPr>
        <w:t>,</w:t>
      </w:r>
      <w:r w:rsidRPr="000713BC">
        <w:rPr>
          <w:rFonts w:eastAsia="Times New Roman"/>
          <w:szCs w:val="24"/>
        </w:rPr>
        <w:t xml:space="preserve"> πρωτίστως </w:t>
      </w:r>
      <w:r>
        <w:rPr>
          <w:rFonts w:eastAsia="Times New Roman"/>
          <w:szCs w:val="24"/>
        </w:rPr>
        <w:t>γ</w:t>
      </w:r>
      <w:r w:rsidRPr="000713BC">
        <w:rPr>
          <w:rFonts w:eastAsia="Times New Roman"/>
          <w:szCs w:val="24"/>
        </w:rPr>
        <w:t xml:space="preserve">ιατί η ελληνική </w:t>
      </w:r>
      <w:r>
        <w:rPr>
          <w:rFonts w:eastAsia="Times New Roman"/>
          <w:szCs w:val="24"/>
        </w:rPr>
        <w:t>Κ</w:t>
      </w:r>
      <w:r w:rsidRPr="000713BC">
        <w:rPr>
          <w:rFonts w:eastAsia="Times New Roman"/>
          <w:szCs w:val="24"/>
        </w:rPr>
        <w:t>υβέρνηση δεν την πίστευε</w:t>
      </w:r>
      <w:r>
        <w:rPr>
          <w:rFonts w:eastAsia="Times New Roman"/>
          <w:szCs w:val="24"/>
        </w:rPr>
        <w:t>. Δ</w:t>
      </w:r>
      <w:r w:rsidRPr="000713BC">
        <w:rPr>
          <w:rFonts w:eastAsia="Times New Roman"/>
          <w:szCs w:val="24"/>
        </w:rPr>
        <w:t>εν την πίστευε ιδεολογικά</w:t>
      </w:r>
      <w:r>
        <w:rPr>
          <w:rFonts w:eastAsia="Times New Roman"/>
          <w:szCs w:val="24"/>
        </w:rPr>
        <w:t>,</w:t>
      </w:r>
      <w:r w:rsidRPr="000713BC">
        <w:rPr>
          <w:rFonts w:eastAsia="Times New Roman"/>
          <w:szCs w:val="24"/>
        </w:rPr>
        <w:t xml:space="preserve"> πάνω από όλα</w:t>
      </w:r>
      <w:r>
        <w:rPr>
          <w:rFonts w:eastAsia="Times New Roman"/>
          <w:szCs w:val="24"/>
        </w:rPr>
        <w:t>. Ακούσαμε όλοι την κ</w:t>
      </w:r>
      <w:r>
        <w:rPr>
          <w:rFonts w:eastAsia="Times New Roman"/>
          <w:szCs w:val="24"/>
        </w:rPr>
        <w:t>.</w:t>
      </w:r>
      <w:r>
        <w:rPr>
          <w:rFonts w:eastAsia="Times New Roman"/>
          <w:szCs w:val="24"/>
        </w:rPr>
        <w:t xml:space="preserve"> Χριστοδου</w:t>
      </w:r>
      <w:r w:rsidRPr="000713BC">
        <w:rPr>
          <w:rFonts w:eastAsia="Times New Roman"/>
          <w:szCs w:val="24"/>
        </w:rPr>
        <w:t>λοπούλου</w:t>
      </w:r>
      <w:r>
        <w:rPr>
          <w:rFonts w:eastAsia="Times New Roman"/>
          <w:szCs w:val="24"/>
        </w:rPr>
        <w:t>,</w:t>
      </w:r>
      <w:r w:rsidRPr="000713BC">
        <w:rPr>
          <w:rFonts w:eastAsia="Times New Roman"/>
          <w:szCs w:val="24"/>
        </w:rPr>
        <w:t xml:space="preserve"> ακούσαμε τον κ</w:t>
      </w:r>
      <w:r>
        <w:rPr>
          <w:rFonts w:eastAsia="Times New Roman"/>
          <w:szCs w:val="24"/>
        </w:rPr>
        <w:t>.</w:t>
      </w:r>
      <w:r w:rsidRPr="000713BC">
        <w:rPr>
          <w:rFonts w:eastAsia="Times New Roman"/>
          <w:szCs w:val="24"/>
        </w:rPr>
        <w:t xml:space="preserve"> </w:t>
      </w:r>
      <w:proofErr w:type="spellStart"/>
      <w:r w:rsidRPr="000713BC">
        <w:rPr>
          <w:rFonts w:eastAsia="Times New Roman"/>
          <w:szCs w:val="24"/>
        </w:rPr>
        <w:t>Τσακαλώτο</w:t>
      </w:r>
      <w:proofErr w:type="spellEnd"/>
      <w:r w:rsidRPr="000713BC">
        <w:rPr>
          <w:rFonts w:eastAsia="Times New Roman"/>
          <w:szCs w:val="24"/>
        </w:rPr>
        <w:t xml:space="preserve"> να δηλώνουν υπερήφανοι που το 2008 </w:t>
      </w:r>
      <w:r>
        <w:rPr>
          <w:rFonts w:eastAsia="Times New Roman"/>
          <w:szCs w:val="24"/>
        </w:rPr>
        <w:t>ήθελαν οι Σκοπιανοί να</w:t>
      </w:r>
      <w:r w:rsidRPr="000713BC">
        <w:rPr>
          <w:rFonts w:eastAsia="Times New Roman"/>
          <w:szCs w:val="24"/>
        </w:rPr>
        <w:t xml:space="preserve"> ο</w:t>
      </w:r>
      <w:r w:rsidRPr="000713BC">
        <w:rPr>
          <w:rFonts w:eastAsia="Times New Roman"/>
          <w:szCs w:val="24"/>
        </w:rPr>
        <w:t xml:space="preserve">νομαστούν </w:t>
      </w:r>
      <w:r>
        <w:rPr>
          <w:rFonts w:eastAsia="Times New Roman"/>
          <w:szCs w:val="24"/>
        </w:rPr>
        <w:t>«</w:t>
      </w:r>
      <w:r w:rsidRPr="000713BC">
        <w:rPr>
          <w:rFonts w:eastAsia="Times New Roman"/>
          <w:szCs w:val="24"/>
        </w:rPr>
        <w:t>Μακεδόνες</w:t>
      </w:r>
      <w:r>
        <w:rPr>
          <w:rFonts w:eastAsia="Times New Roman"/>
          <w:szCs w:val="24"/>
        </w:rPr>
        <w:t>»</w:t>
      </w:r>
      <w:r w:rsidRPr="000713BC">
        <w:rPr>
          <w:rFonts w:eastAsia="Times New Roman"/>
          <w:szCs w:val="24"/>
        </w:rPr>
        <w:t xml:space="preserve"> σκέτο</w:t>
      </w:r>
      <w:r>
        <w:rPr>
          <w:rFonts w:eastAsia="Times New Roman"/>
          <w:szCs w:val="24"/>
        </w:rPr>
        <w:t>. Η</w:t>
      </w:r>
      <w:r w:rsidRPr="000713BC">
        <w:rPr>
          <w:rFonts w:eastAsia="Times New Roman"/>
          <w:szCs w:val="24"/>
        </w:rPr>
        <w:t xml:space="preserve"> τοποθέτηση του κ</w:t>
      </w:r>
      <w:r>
        <w:rPr>
          <w:rFonts w:eastAsia="Times New Roman"/>
          <w:szCs w:val="24"/>
        </w:rPr>
        <w:t xml:space="preserve">. Φίλη </w:t>
      </w:r>
      <w:r w:rsidRPr="000713BC">
        <w:rPr>
          <w:rFonts w:eastAsia="Times New Roman"/>
          <w:szCs w:val="24"/>
        </w:rPr>
        <w:t>είναι η επίσημη ιδεολογική θέση του ΣΥΡΙΖΑ</w:t>
      </w:r>
      <w:r>
        <w:rPr>
          <w:rFonts w:eastAsia="Times New Roman"/>
          <w:szCs w:val="24"/>
        </w:rPr>
        <w:t>.</w:t>
      </w:r>
    </w:p>
    <w:p w14:paraId="1664EDB7" w14:textId="77777777" w:rsidR="00A97886" w:rsidRDefault="00361846">
      <w:pPr>
        <w:spacing w:line="600" w:lineRule="auto"/>
        <w:ind w:firstLine="720"/>
        <w:jc w:val="both"/>
        <w:rPr>
          <w:rFonts w:eastAsia="Times New Roman"/>
          <w:szCs w:val="24"/>
        </w:rPr>
      </w:pPr>
      <w:r>
        <w:rPr>
          <w:rFonts w:eastAsia="Times New Roman"/>
          <w:szCs w:val="24"/>
        </w:rPr>
        <w:t>Ό</w:t>
      </w:r>
      <w:r w:rsidRPr="000713BC">
        <w:rPr>
          <w:rFonts w:eastAsia="Times New Roman"/>
          <w:szCs w:val="24"/>
        </w:rPr>
        <w:t>μως ήταν καταδικασμένη</w:t>
      </w:r>
      <w:r>
        <w:rPr>
          <w:rFonts w:eastAsia="Times New Roman"/>
          <w:szCs w:val="24"/>
        </w:rPr>
        <w:t>,</w:t>
      </w:r>
      <w:r w:rsidRPr="000713BC">
        <w:rPr>
          <w:rFonts w:eastAsia="Times New Roman"/>
          <w:szCs w:val="24"/>
        </w:rPr>
        <w:t xml:space="preserve"> κυρίες και κύριοι συνάδελφοι</w:t>
      </w:r>
      <w:r>
        <w:rPr>
          <w:rFonts w:eastAsia="Times New Roman"/>
          <w:szCs w:val="24"/>
        </w:rPr>
        <w:t>,</w:t>
      </w:r>
      <w:r w:rsidRPr="000713BC">
        <w:rPr>
          <w:rFonts w:eastAsia="Times New Roman"/>
          <w:szCs w:val="24"/>
        </w:rPr>
        <w:t xml:space="preserve"> να αποτύχει αυτή η διαπραγμάτευση και για άλλον ένα λόγο</w:t>
      </w:r>
      <w:r>
        <w:rPr>
          <w:rFonts w:eastAsia="Times New Roman"/>
          <w:szCs w:val="24"/>
        </w:rPr>
        <w:t>. Γ</w:t>
      </w:r>
      <w:r w:rsidRPr="000713BC">
        <w:rPr>
          <w:rFonts w:eastAsia="Times New Roman"/>
          <w:szCs w:val="24"/>
        </w:rPr>
        <w:t xml:space="preserve">ιατί ξεκίνησε από αυτό που θα έπρεπε να επιδιώκει η </w:t>
      </w:r>
      <w:r>
        <w:rPr>
          <w:rFonts w:eastAsia="Times New Roman"/>
          <w:szCs w:val="24"/>
        </w:rPr>
        <w:t>Κ</w:t>
      </w:r>
      <w:r w:rsidRPr="000713BC">
        <w:rPr>
          <w:rFonts w:eastAsia="Times New Roman"/>
          <w:szCs w:val="24"/>
        </w:rPr>
        <w:t>υβέρνηση να είναι το τελευταίο σκέλος της διαπραγμάτευσης</w:t>
      </w:r>
      <w:r>
        <w:rPr>
          <w:rFonts w:eastAsia="Times New Roman"/>
          <w:szCs w:val="24"/>
        </w:rPr>
        <w:t>,</w:t>
      </w:r>
      <w:r w:rsidRPr="000713BC">
        <w:rPr>
          <w:rFonts w:eastAsia="Times New Roman"/>
          <w:szCs w:val="24"/>
        </w:rPr>
        <w:t xml:space="preserve"> το όνομα</w:t>
      </w:r>
      <w:r>
        <w:rPr>
          <w:rFonts w:eastAsia="Times New Roman"/>
          <w:szCs w:val="24"/>
        </w:rPr>
        <w:t>. Η</w:t>
      </w:r>
      <w:r w:rsidRPr="000713BC">
        <w:rPr>
          <w:rFonts w:eastAsia="Times New Roman"/>
          <w:szCs w:val="24"/>
        </w:rPr>
        <w:t xml:space="preserve"> διαπραγμάτευση</w:t>
      </w:r>
      <w:r>
        <w:rPr>
          <w:rFonts w:eastAsia="Times New Roman"/>
          <w:szCs w:val="24"/>
        </w:rPr>
        <w:t>,</w:t>
      </w:r>
      <w:r w:rsidRPr="000713BC">
        <w:rPr>
          <w:rFonts w:eastAsia="Times New Roman"/>
          <w:szCs w:val="24"/>
        </w:rPr>
        <w:t xml:space="preserve"> κυρίες και κύριοι συνάδελφοι</w:t>
      </w:r>
      <w:r>
        <w:rPr>
          <w:rFonts w:eastAsia="Times New Roman"/>
          <w:szCs w:val="24"/>
        </w:rPr>
        <w:t>,</w:t>
      </w:r>
      <w:r w:rsidRPr="000713BC">
        <w:rPr>
          <w:rFonts w:eastAsia="Times New Roman"/>
          <w:szCs w:val="24"/>
        </w:rPr>
        <w:t xml:space="preserve"> θα έπρεπε να έχει ως αφετηρία την επίλυση όλων των </w:t>
      </w:r>
      <w:proofErr w:type="spellStart"/>
      <w:r w:rsidRPr="000713BC">
        <w:rPr>
          <w:rFonts w:eastAsia="Times New Roman"/>
          <w:szCs w:val="24"/>
        </w:rPr>
        <w:t>αλυτρωτικών</w:t>
      </w:r>
      <w:proofErr w:type="spellEnd"/>
      <w:r w:rsidRPr="000713BC">
        <w:rPr>
          <w:rFonts w:eastAsia="Times New Roman"/>
          <w:szCs w:val="24"/>
        </w:rPr>
        <w:t xml:space="preserve"> ζητημάτων </w:t>
      </w:r>
      <w:r>
        <w:rPr>
          <w:rFonts w:eastAsia="Times New Roman"/>
          <w:szCs w:val="24"/>
        </w:rPr>
        <w:t>κ</w:t>
      </w:r>
      <w:r w:rsidRPr="000713BC">
        <w:rPr>
          <w:rFonts w:eastAsia="Times New Roman"/>
          <w:szCs w:val="24"/>
        </w:rPr>
        <w:t>αι αφού έχου</w:t>
      </w:r>
      <w:r w:rsidRPr="000713BC">
        <w:rPr>
          <w:rFonts w:eastAsia="Times New Roman"/>
          <w:szCs w:val="24"/>
        </w:rPr>
        <w:t>ν κατοχυρωθεί αυτά</w:t>
      </w:r>
      <w:r>
        <w:rPr>
          <w:rFonts w:eastAsia="Times New Roman"/>
          <w:szCs w:val="24"/>
        </w:rPr>
        <w:t>,</w:t>
      </w:r>
      <w:r w:rsidRPr="000713BC">
        <w:rPr>
          <w:rFonts w:eastAsia="Times New Roman"/>
          <w:szCs w:val="24"/>
        </w:rPr>
        <w:t xml:space="preserve"> και μόνο τότε</w:t>
      </w:r>
      <w:r>
        <w:rPr>
          <w:rFonts w:eastAsia="Times New Roman"/>
          <w:szCs w:val="24"/>
        </w:rPr>
        <w:t>,</w:t>
      </w:r>
      <w:r w:rsidRPr="000713BC">
        <w:rPr>
          <w:rFonts w:eastAsia="Times New Roman"/>
          <w:szCs w:val="24"/>
        </w:rPr>
        <w:t xml:space="preserve"> η διαπραγμάτευση θα έπρεπε να περάσει στο επόμενο στάδιο που είναι η εύρεση ενός κοινά αποδεκτού ονόματος</w:t>
      </w:r>
      <w:r>
        <w:rPr>
          <w:rFonts w:eastAsia="Times New Roman"/>
          <w:szCs w:val="24"/>
        </w:rPr>
        <w:t>,</w:t>
      </w:r>
      <w:r w:rsidRPr="000713BC">
        <w:rPr>
          <w:rFonts w:eastAsia="Times New Roman"/>
          <w:szCs w:val="24"/>
        </w:rPr>
        <w:t xml:space="preserve"> σύνθετου </w:t>
      </w:r>
      <w:r>
        <w:rPr>
          <w:rFonts w:eastAsia="Times New Roman"/>
          <w:szCs w:val="24"/>
        </w:rPr>
        <w:t xml:space="preserve">ή </w:t>
      </w:r>
      <w:r>
        <w:rPr>
          <w:rFonts w:eastAsia="Times New Roman"/>
          <w:szCs w:val="24"/>
        </w:rPr>
        <w:lastRenderedPageBreak/>
        <w:t>μη. Εσείς,</w:t>
      </w:r>
      <w:r w:rsidRPr="000713BC">
        <w:rPr>
          <w:rFonts w:eastAsia="Times New Roman"/>
          <w:szCs w:val="24"/>
        </w:rPr>
        <w:t xml:space="preserve"> αντίθετα</w:t>
      </w:r>
      <w:r>
        <w:rPr>
          <w:rFonts w:eastAsia="Times New Roman"/>
          <w:szCs w:val="24"/>
        </w:rPr>
        <w:t>, είτε από ανικανότητα</w:t>
      </w:r>
      <w:r w:rsidRPr="000713BC">
        <w:rPr>
          <w:rFonts w:eastAsia="Times New Roman"/>
          <w:szCs w:val="24"/>
        </w:rPr>
        <w:t xml:space="preserve"> είτε γιατί θέλ</w:t>
      </w:r>
      <w:r>
        <w:rPr>
          <w:rFonts w:eastAsia="Times New Roman"/>
          <w:szCs w:val="24"/>
        </w:rPr>
        <w:t>α</w:t>
      </w:r>
      <w:r w:rsidRPr="000713BC">
        <w:rPr>
          <w:rFonts w:eastAsia="Times New Roman"/>
          <w:szCs w:val="24"/>
        </w:rPr>
        <w:t xml:space="preserve">τε </w:t>
      </w:r>
      <w:r>
        <w:rPr>
          <w:rFonts w:eastAsia="Times New Roman"/>
          <w:szCs w:val="24"/>
        </w:rPr>
        <w:t>σ</w:t>
      </w:r>
      <w:r w:rsidRPr="000713BC">
        <w:rPr>
          <w:rFonts w:eastAsia="Times New Roman"/>
          <w:szCs w:val="24"/>
        </w:rPr>
        <w:t>ώνει και καλά</w:t>
      </w:r>
      <w:r>
        <w:rPr>
          <w:rFonts w:eastAsia="Times New Roman"/>
          <w:szCs w:val="24"/>
        </w:rPr>
        <w:t>,</w:t>
      </w:r>
      <w:r w:rsidRPr="000713BC">
        <w:rPr>
          <w:rFonts w:eastAsia="Times New Roman"/>
          <w:szCs w:val="24"/>
        </w:rPr>
        <w:t xml:space="preserve"> άρον-άρον</w:t>
      </w:r>
      <w:r>
        <w:rPr>
          <w:rFonts w:eastAsia="Times New Roman"/>
          <w:szCs w:val="24"/>
        </w:rPr>
        <w:t>,</w:t>
      </w:r>
      <w:r w:rsidRPr="000713BC">
        <w:rPr>
          <w:rFonts w:eastAsia="Times New Roman"/>
          <w:szCs w:val="24"/>
        </w:rPr>
        <w:t xml:space="preserve"> να τελειώσετε με</w:t>
      </w:r>
      <w:r w:rsidRPr="000713BC">
        <w:rPr>
          <w:rFonts w:eastAsia="Times New Roman"/>
          <w:szCs w:val="24"/>
        </w:rPr>
        <w:t xml:space="preserve"> αυτή τη </w:t>
      </w:r>
      <w:r>
        <w:rPr>
          <w:rFonts w:eastAsia="Times New Roman"/>
          <w:szCs w:val="24"/>
        </w:rPr>
        <w:t>σ</w:t>
      </w:r>
      <w:r w:rsidRPr="000713BC">
        <w:rPr>
          <w:rFonts w:eastAsia="Times New Roman"/>
          <w:szCs w:val="24"/>
        </w:rPr>
        <w:t>υμφωνία</w:t>
      </w:r>
      <w:r>
        <w:rPr>
          <w:rFonts w:eastAsia="Times New Roman"/>
          <w:szCs w:val="24"/>
        </w:rPr>
        <w:t>,</w:t>
      </w:r>
      <w:r w:rsidRPr="000713BC">
        <w:rPr>
          <w:rFonts w:eastAsia="Times New Roman"/>
          <w:szCs w:val="24"/>
        </w:rPr>
        <w:t xml:space="preserve"> αποδεχτήκα</w:t>
      </w:r>
      <w:r>
        <w:rPr>
          <w:rFonts w:eastAsia="Times New Roman"/>
          <w:szCs w:val="24"/>
        </w:rPr>
        <w:t>τ</w:t>
      </w:r>
      <w:r w:rsidRPr="000713BC">
        <w:rPr>
          <w:rFonts w:eastAsia="Times New Roman"/>
          <w:szCs w:val="24"/>
        </w:rPr>
        <w:t>ε και παραχωρήσα</w:t>
      </w:r>
      <w:r>
        <w:rPr>
          <w:rFonts w:eastAsia="Times New Roman"/>
          <w:szCs w:val="24"/>
        </w:rPr>
        <w:t>τ</w:t>
      </w:r>
      <w:r w:rsidRPr="000713BC">
        <w:rPr>
          <w:rFonts w:eastAsia="Times New Roman"/>
          <w:szCs w:val="24"/>
        </w:rPr>
        <w:t>ε τα πάντα</w:t>
      </w:r>
      <w:r>
        <w:rPr>
          <w:rFonts w:eastAsia="Times New Roman"/>
          <w:szCs w:val="24"/>
        </w:rPr>
        <w:t>,</w:t>
      </w:r>
      <w:r w:rsidRPr="000713BC">
        <w:rPr>
          <w:rFonts w:eastAsia="Times New Roman"/>
          <w:szCs w:val="24"/>
        </w:rPr>
        <w:t xml:space="preserve"> όνομα και ό</w:t>
      </w:r>
      <w:r>
        <w:rPr>
          <w:rFonts w:eastAsia="Times New Roman"/>
          <w:szCs w:val="24"/>
        </w:rPr>
        <w:t>,</w:t>
      </w:r>
      <w:r w:rsidRPr="000713BC">
        <w:rPr>
          <w:rFonts w:eastAsia="Times New Roman"/>
          <w:szCs w:val="24"/>
        </w:rPr>
        <w:t>τι άλλο σας ζητήθηκε</w:t>
      </w:r>
      <w:r>
        <w:rPr>
          <w:rFonts w:eastAsia="Times New Roman"/>
          <w:szCs w:val="24"/>
        </w:rPr>
        <w:t>.</w:t>
      </w:r>
    </w:p>
    <w:p w14:paraId="1664EDB8" w14:textId="77777777" w:rsidR="00A97886" w:rsidRDefault="00361846">
      <w:pPr>
        <w:spacing w:line="600" w:lineRule="auto"/>
        <w:ind w:firstLine="720"/>
        <w:jc w:val="both"/>
        <w:rPr>
          <w:rFonts w:eastAsia="Times New Roman"/>
          <w:szCs w:val="24"/>
        </w:rPr>
      </w:pPr>
      <w:r w:rsidRPr="000713BC">
        <w:rPr>
          <w:rFonts w:eastAsia="Times New Roman"/>
          <w:szCs w:val="24"/>
        </w:rPr>
        <w:t>Και βέβαια</w:t>
      </w:r>
      <w:r>
        <w:rPr>
          <w:rFonts w:eastAsia="Times New Roman"/>
          <w:szCs w:val="24"/>
        </w:rPr>
        <w:t>,</w:t>
      </w:r>
      <w:r w:rsidRPr="000713BC">
        <w:rPr>
          <w:rFonts w:eastAsia="Times New Roman"/>
          <w:szCs w:val="24"/>
        </w:rPr>
        <w:t xml:space="preserve"> το ερώτημα που προκύπτει είναι τι είδους διαπραγμάτε</w:t>
      </w:r>
      <w:r>
        <w:rPr>
          <w:rFonts w:eastAsia="Times New Roman"/>
          <w:szCs w:val="24"/>
        </w:rPr>
        <w:t>υση ήταν αυτή, ό</w:t>
      </w:r>
      <w:r w:rsidRPr="000713BC">
        <w:rPr>
          <w:rFonts w:eastAsia="Times New Roman"/>
          <w:szCs w:val="24"/>
        </w:rPr>
        <w:t xml:space="preserve">ταν από την αρχή ήσασταν διατεθειμένοι να παραδοθείτε </w:t>
      </w:r>
      <w:r>
        <w:rPr>
          <w:rFonts w:eastAsia="Times New Roman"/>
          <w:szCs w:val="24"/>
        </w:rPr>
        <w:t xml:space="preserve">εξ </w:t>
      </w:r>
      <w:r w:rsidRPr="000713BC">
        <w:rPr>
          <w:rFonts w:eastAsia="Times New Roman"/>
          <w:szCs w:val="24"/>
        </w:rPr>
        <w:t>ολοκλήρ</w:t>
      </w:r>
      <w:r>
        <w:rPr>
          <w:rFonts w:eastAsia="Times New Roman"/>
          <w:szCs w:val="24"/>
        </w:rPr>
        <w:t>ου, σε</w:t>
      </w:r>
      <w:r w:rsidRPr="000713BC">
        <w:rPr>
          <w:rFonts w:eastAsia="Times New Roman"/>
          <w:szCs w:val="24"/>
        </w:rPr>
        <w:t xml:space="preserve"> σημείο που ή</w:t>
      </w:r>
      <w:r w:rsidRPr="000713BC">
        <w:rPr>
          <w:rFonts w:eastAsia="Times New Roman"/>
          <w:szCs w:val="24"/>
        </w:rPr>
        <w:t xml:space="preserve">σασταν </w:t>
      </w:r>
      <w:r>
        <w:rPr>
          <w:rFonts w:eastAsia="Times New Roman"/>
          <w:szCs w:val="24"/>
        </w:rPr>
        <w:t>έ</w:t>
      </w:r>
      <w:r w:rsidRPr="000713BC">
        <w:rPr>
          <w:rFonts w:eastAsia="Times New Roman"/>
          <w:szCs w:val="24"/>
        </w:rPr>
        <w:t xml:space="preserve">τοιμοι να δεχτείτε το όνομα </w:t>
      </w:r>
      <w:r>
        <w:rPr>
          <w:rFonts w:eastAsia="Times New Roman"/>
          <w:szCs w:val="24"/>
        </w:rPr>
        <w:t>«</w:t>
      </w:r>
      <w:r w:rsidRPr="000713BC">
        <w:rPr>
          <w:rFonts w:eastAsia="Times New Roman"/>
          <w:szCs w:val="24"/>
        </w:rPr>
        <w:t xml:space="preserve">Μακεδονία του </w:t>
      </w:r>
      <w:proofErr w:type="spellStart"/>
      <w:r w:rsidRPr="000713BC">
        <w:rPr>
          <w:rFonts w:eastAsia="Times New Roman"/>
          <w:szCs w:val="24"/>
        </w:rPr>
        <w:t>Ίλιντεν</w:t>
      </w:r>
      <w:proofErr w:type="spellEnd"/>
      <w:r>
        <w:rPr>
          <w:rFonts w:eastAsia="Times New Roman"/>
          <w:szCs w:val="24"/>
        </w:rPr>
        <w:t>»</w:t>
      </w:r>
      <w:r w:rsidRPr="000713BC">
        <w:rPr>
          <w:rFonts w:eastAsia="Times New Roman"/>
          <w:szCs w:val="24"/>
        </w:rPr>
        <w:t xml:space="preserve"> και το αποσύρετε άρον-άρον</w:t>
      </w:r>
      <w:r>
        <w:rPr>
          <w:rFonts w:eastAsia="Times New Roman"/>
          <w:szCs w:val="24"/>
        </w:rPr>
        <w:t>;</w:t>
      </w:r>
    </w:p>
    <w:p w14:paraId="1664EDB9" w14:textId="77777777" w:rsidR="00A97886" w:rsidRDefault="00361846">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664EDBA" w14:textId="77777777" w:rsidR="00A97886" w:rsidRDefault="00361846">
      <w:pPr>
        <w:spacing w:line="600" w:lineRule="auto"/>
        <w:ind w:firstLine="720"/>
        <w:jc w:val="both"/>
        <w:rPr>
          <w:rFonts w:eastAsia="Times New Roman"/>
          <w:szCs w:val="24"/>
        </w:rPr>
      </w:pPr>
      <w:r>
        <w:rPr>
          <w:rFonts w:eastAsia="Times New Roman"/>
          <w:szCs w:val="24"/>
        </w:rPr>
        <w:t>Λίγο την ανοχή σας, κύρια Πρόεδρε.</w:t>
      </w:r>
    </w:p>
    <w:p w14:paraId="1664EDBB" w14:textId="77777777" w:rsidR="00A97886" w:rsidRDefault="00361846">
      <w:pPr>
        <w:spacing w:line="600" w:lineRule="auto"/>
        <w:ind w:firstLine="720"/>
        <w:jc w:val="both"/>
        <w:rPr>
          <w:rFonts w:eastAsia="Times New Roman"/>
          <w:szCs w:val="24"/>
        </w:rPr>
      </w:pPr>
      <w:r w:rsidRPr="000713BC">
        <w:rPr>
          <w:rFonts w:eastAsia="Times New Roman"/>
          <w:szCs w:val="24"/>
        </w:rPr>
        <w:t>Και επιτέλους</w:t>
      </w:r>
      <w:r>
        <w:rPr>
          <w:rFonts w:eastAsia="Times New Roman"/>
          <w:szCs w:val="24"/>
        </w:rPr>
        <w:t>,</w:t>
      </w:r>
      <w:r w:rsidRPr="000713BC">
        <w:rPr>
          <w:rFonts w:eastAsia="Times New Roman"/>
          <w:szCs w:val="24"/>
        </w:rPr>
        <w:t xml:space="preserve"> σταματήστε να μας ρωτάτε</w:t>
      </w:r>
      <w:r>
        <w:rPr>
          <w:rFonts w:eastAsia="Times New Roman"/>
          <w:szCs w:val="24"/>
        </w:rPr>
        <w:t>,</w:t>
      </w:r>
      <w:r w:rsidRPr="000713BC">
        <w:rPr>
          <w:rFonts w:eastAsia="Times New Roman"/>
          <w:szCs w:val="24"/>
        </w:rPr>
        <w:t xml:space="preserve"> δήθεν</w:t>
      </w:r>
      <w:r>
        <w:rPr>
          <w:rFonts w:eastAsia="Times New Roman"/>
          <w:szCs w:val="24"/>
        </w:rPr>
        <w:t>,</w:t>
      </w:r>
      <w:r w:rsidRPr="000713BC">
        <w:rPr>
          <w:rFonts w:eastAsia="Times New Roman"/>
          <w:szCs w:val="24"/>
        </w:rPr>
        <w:t xml:space="preserve"> γ</w:t>
      </w:r>
      <w:r w:rsidRPr="000713BC">
        <w:rPr>
          <w:rFonts w:eastAsia="Times New Roman"/>
          <w:szCs w:val="24"/>
        </w:rPr>
        <w:t>ια να μας φέρετε σε δύσκολη θέση</w:t>
      </w:r>
      <w:r>
        <w:rPr>
          <w:rFonts w:eastAsia="Times New Roman"/>
          <w:szCs w:val="24"/>
        </w:rPr>
        <w:t>,</w:t>
      </w:r>
      <w:r w:rsidRPr="000713BC">
        <w:rPr>
          <w:rFonts w:eastAsia="Times New Roman"/>
          <w:szCs w:val="24"/>
        </w:rPr>
        <w:t xml:space="preserve"> αν θα δεχόμασταν το ένα όνομα ή το άλλο</w:t>
      </w:r>
      <w:r>
        <w:rPr>
          <w:rFonts w:eastAsia="Times New Roman"/>
          <w:szCs w:val="24"/>
        </w:rPr>
        <w:t>.</w:t>
      </w:r>
      <w:r w:rsidRPr="000713BC">
        <w:rPr>
          <w:rFonts w:eastAsia="Times New Roman"/>
          <w:szCs w:val="24"/>
        </w:rPr>
        <w:t xml:space="preserve"> </w:t>
      </w:r>
      <w:r>
        <w:rPr>
          <w:rFonts w:eastAsia="Times New Roman"/>
          <w:szCs w:val="24"/>
        </w:rPr>
        <w:t>Γ</w:t>
      </w:r>
      <w:r w:rsidRPr="000713BC">
        <w:rPr>
          <w:rFonts w:eastAsia="Times New Roman"/>
          <w:szCs w:val="24"/>
        </w:rPr>
        <w:t xml:space="preserve">ιατί </w:t>
      </w:r>
      <w:r>
        <w:rPr>
          <w:rFonts w:eastAsia="Times New Roman"/>
          <w:szCs w:val="24"/>
        </w:rPr>
        <w:t>δεν θα σας απαντήσουμε τι θ</w:t>
      </w:r>
      <w:r w:rsidRPr="000713BC">
        <w:rPr>
          <w:rFonts w:eastAsia="Times New Roman"/>
          <w:szCs w:val="24"/>
        </w:rPr>
        <w:t>α δεχόμασταν και τι όχι</w:t>
      </w:r>
      <w:r>
        <w:rPr>
          <w:rFonts w:eastAsia="Times New Roman"/>
          <w:szCs w:val="24"/>
        </w:rPr>
        <w:t>. Γ</w:t>
      </w:r>
      <w:r w:rsidRPr="000713BC">
        <w:rPr>
          <w:rFonts w:eastAsia="Times New Roman"/>
          <w:szCs w:val="24"/>
        </w:rPr>
        <w:t>ιατί δεν πρέπει να σας απαντήσουμε</w:t>
      </w:r>
      <w:r>
        <w:rPr>
          <w:rFonts w:eastAsia="Times New Roman"/>
          <w:szCs w:val="24"/>
        </w:rPr>
        <w:t>. Γ</w:t>
      </w:r>
      <w:r w:rsidRPr="000713BC">
        <w:rPr>
          <w:rFonts w:eastAsia="Times New Roman"/>
          <w:szCs w:val="24"/>
        </w:rPr>
        <w:t>ιατί εμείς έχουμε σκοπό να διαπραγματευτούμε πραγματικά</w:t>
      </w:r>
      <w:r>
        <w:rPr>
          <w:rFonts w:eastAsia="Times New Roman"/>
          <w:szCs w:val="24"/>
        </w:rPr>
        <w:t>,</w:t>
      </w:r>
      <w:r w:rsidRPr="000713BC">
        <w:rPr>
          <w:rFonts w:eastAsia="Times New Roman"/>
          <w:szCs w:val="24"/>
        </w:rPr>
        <w:t xml:space="preserve"> από το μηδέν</w:t>
      </w:r>
      <w:r>
        <w:rPr>
          <w:rFonts w:eastAsia="Times New Roman"/>
          <w:szCs w:val="24"/>
        </w:rPr>
        <w:t>,</w:t>
      </w:r>
      <w:r w:rsidRPr="000713BC">
        <w:rPr>
          <w:rFonts w:eastAsia="Times New Roman"/>
          <w:szCs w:val="24"/>
        </w:rPr>
        <w:t xml:space="preserve"> σε </w:t>
      </w:r>
      <w:r w:rsidRPr="000713BC">
        <w:rPr>
          <w:rFonts w:eastAsia="Times New Roman"/>
          <w:szCs w:val="24"/>
        </w:rPr>
        <w:lastRenderedPageBreak/>
        <w:t>όλα τα επίπεδα</w:t>
      </w:r>
      <w:r>
        <w:rPr>
          <w:rFonts w:eastAsia="Times New Roman"/>
          <w:szCs w:val="24"/>
        </w:rPr>
        <w:t>,</w:t>
      </w:r>
      <w:r w:rsidRPr="000713BC">
        <w:rPr>
          <w:rFonts w:eastAsia="Times New Roman"/>
          <w:szCs w:val="24"/>
        </w:rPr>
        <w:t xml:space="preserve"> αν καταφέρουμε σήμερα να μην περάσει αυτή η επιζήμια </w:t>
      </w:r>
      <w:r>
        <w:rPr>
          <w:rFonts w:eastAsia="Times New Roman"/>
          <w:szCs w:val="24"/>
        </w:rPr>
        <w:t>σ</w:t>
      </w:r>
      <w:r w:rsidRPr="000713BC">
        <w:rPr>
          <w:rFonts w:eastAsia="Times New Roman"/>
          <w:szCs w:val="24"/>
        </w:rPr>
        <w:t>υμφωνία</w:t>
      </w:r>
      <w:r>
        <w:rPr>
          <w:rFonts w:eastAsia="Times New Roman"/>
          <w:szCs w:val="24"/>
        </w:rPr>
        <w:t>.</w:t>
      </w:r>
    </w:p>
    <w:p w14:paraId="1664EDBC" w14:textId="77777777" w:rsidR="00A97886" w:rsidRDefault="00361846">
      <w:pPr>
        <w:spacing w:line="600" w:lineRule="auto"/>
        <w:ind w:firstLine="720"/>
        <w:jc w:val="both"/>
        <w:rPr>
          <w:rFonts w:eastAsia="Times New Roman"/>
          <w:szCs w:val="24"/>
        </w:rPr>
      </w:pPr>
      <w:r>
        <w:rPr>
          <w:rFonts w:eastAsia="Times New Roman"/>
          <w:szCs w:val="24"/>
        </w:rPr>
        <w:t>Γ</w:t>
      </w:r>
      <w:r w:rsidRPr="000713BC">
        <w:rPr>
          <w:rFonts w:eastAsia="Times New Roman"/>
          <w:szCs w:val="24"/>
        </w:rPr>
        <w:t>ια τον κ</w:t>
      </w:r>
      <w:r>
        <w:rPr>
          <w:rFonts w:eastAsia="Times New Roman"/>
          <w:szCs w:val="24"/>
        </w:rPr>
        <w:t>.</w:t>
      </w:r>
      <w:r w:rsidRPr="000713BC">
        <w:rPr>
          <w:rFonts w:eastAsia="Times New Roman"/>
          <w:szCs w:val="24"/>
        </w:rPr>
        <w:t xml:space="preserve"> Καμμένο δεν θα ξοδέψω ούτε </w:t>
      </w:r>
      <w:r>
        <w:rPr>
          <w:rFonts w:eastAsia="Times New Roman"/>
          <w:szCs w:val="24"/>
        </w:rPr>
        <w:t>δέκα</w:t>
      </w:r>
      <w:r w:rsidRPr="000713BC">
        <w:rPr>
          <w:rFonts w:eastAsia="Times New Roman"/>
          <w:szCs w:val="24"/>
        </w:rPr>
        <w:t xml:space="preserve"> δεύτερα από την ολιγόλεπτη ομιλία μου</w:t>
      </w:r>
      <w:r>
        <w:rPr>
          <w:rFonts w:eastAsia="Times New Roman"/>
          <w:szCs w:val="24"/>
        </w:rPr>
        <w:t>.</w:t>
      </w:r>
      <w:r w:rsidRPr="000713BC">
        <w:rPr>
          <w:rFonts w:eastAsia="Times New Roman"/>
          <w:szCs w:val="24"/>
        </w:rPr>
        <w:t xml:space="preserve"> Δεν αξίζει τον κόπο</w:t>
      </w:r>
      <w:r>
        <w:rPr>
          <w:rFonts w:eastAsia="Times New Roman"/>
          <w:szCs w:val="24"/>
        </w:rPr>
        <w:t>. Τ</w:t>
      </w:r>
      <w:r w:rsidRPr="000713BC">
        <w:rPr>
          <w:rFonts w:eastAsia="Times New Roman"/>
          <w:szCs w:val="24"/>
        </w:rPr>
        <w:t>ο μόνο που θα πω είναι ότι ο κ</w:t>
      </w:r>
      <w:r>
        <w:rPr>
          <w:rFonts w:eastAsia="Times New Roman"/>
          <w:szCs w:val="24"/>
        </w:rPr>
        <w:t>.</w:t>
      </w:r>
      <w:r w:rsidRPr="000713BC">
        <w:rPr>
          <w:rFonts w:eastAsia="Times New Roman"/>
          <w:szCs w:val="24"/>
        </w:rPr>
        <w:t xml:space="preserve"> Καμμένος </w:t>
      </w:r>
      <w:r>
        <w:rPr>
          <w:rFonts w:eastAsia="Times New Roman"/>
          <w:szCs w:val="24"/>
        </w:rPr>
        <w:t xml:space="preserve">είναι </w:t>
      </w:r>
      <w:r w:rsidRPr="000713BC">
        <w:rPr>
          <w:rFonts w:eastAsia="Times New Roman"/>
          <w:szCs w:val="24"/>
        </w:rPr>
        <w:t>η επιτομή αυτού που λέ</w:t>
      </w:r>
      <w:r w:rsidRPr="000713BC">
        <w:rPr>
          <w:rFonts w:eastAsia="Times New Roman"/>
          <w:szCs w:val="24"/>
        </w:rPr>
        <w:t xml:space="preserve">με </w:t>
      </w:r>
      <w:r>
        <w:rPr>
          <w:rFonts w:eastAsia="Times New Roman"/>
          <w:szCs w:val="24"/>
        </w:rPr>
        <w:t>«</w:t>
      </w:r>
      <w:r w:rsidRPr="000713BC">
        <w:rPr>
          <w:rFonts w:eastAsia="Times New Roman"/>
          <w:szCs w:val="24"/>
        </w:rPr>
        <w:t>τζάμπα μάγκα</w:t>
      </w:r>
      <w:r>
        <w:rPr>
          <w:rFonts w:eastAsia="Times New Roman"/>
          <w:szCs w:val="24"/>
        </w:rPr>
        <w:t>ς»</w:t>
      </w:r>
      <w:r w:rsidRPr="000713BC">
        <w:rPr>
          <w:rFonts w:eastAsia="Times New Roman"/>
          <w:szCs w:val="24"/>
        </w:rPr>
        <w:t xml:space="preserve"> και πλέον ό</w:t>
      </w:r>
      <w:r>
        <w:rPr>
          <w:rFonts w:eastAsia="Times New Roman"/>
          <w:szCs w:val="24"/>
        </w:rPr>
        <w:t>,</w:t>
      </w:r>
      <w:r w:rsidRPr="000713BC">
        <w:rPr>
          <w:rFonts w:eastAsia="Times New Roman"/>
          <w:szCs w:val="24"/>
        </w:rPr>
        <w:t>τι και να λέει</w:t>
      </w:r>
      <w:r>
        <w:rPr>
          <w:rFonts w:eastAsia="Times New Roman"/>
          <w:szCs w:val="24"/>
        </w:rPr>
        <w:t>,</w:t>
      </w:r>
      <w:r w:rsidRPr="000713BC">
        <w:rPr>
          <w:rFonts w:eastAsia="Times New Roman"/>
          <w:szCs w:val="24"/>
        </w:rPr>
        <w:t xml:space="preserve"> </w:t>
      </w:r>
      <w:r>
        <w:rPr>
          <w:rFonts w:eastAsia="Times New Roman"/>
          <w:szCs w:val="24"/>
        </w:rPr>
        <w:t>κ</w:t>
      </w:r>
      <w:r w:rsidRPr="000713BC">
        <w:rPr>
          <w:rFonts w:eastAsia="Times New Roman"/>
          <w:szCs w:val="24"/>
        </w:rPr>
        <w:t>ανείς δεν του δίνει σημασία</w:t>
      </w:r>
      <w:r>
        <w:rPr>
          <w:rFonts w:eastAsia="Times New Roman"/>
          <w:szCs w:val="24"/>
        </w:rPr>
        <w:t>.</w:t>
      </w:r>
    </w:p>
    <w:p w14:paraId="1664EDBD" w14:textId="77777777" w:rsidR="00A97886" w:rsidRDefault="00361846">
      <w:pPr>
        <w:spacing w:line="600" w:lineRule="auto"/>
        <w:ind w:firstLine="720"/>
        <w:jc w:val="both"/>
        <w:rPr>
          <w:rFonts w:eastAsia="Times New Roman"/>
          <w:szCs w:val="24"/>
        </w:rPr>
      </w:pPr>
      <w:r>
        <w:rPr>
          <w:rFonts w:eastAsia="Times New Roman"/>
          <w:szCs w:val="24"/>
        </w:rPr>
        <w:t>Κ</w:t>
      </w:r>
      <w:r w:rsidRPr="000713BC">
        <w:rPr>
          <w:rFonts w:eastAsia="Times New Roman"/>
          <w:szCs w:val="24"/>
        </w:rPr>
        <w:t>υρίες και κύριοι συνάδελφοι</w:t>
      </w:r>
      <w:r>
        <w:rPr>
          <w:rFonts w:eastAsia="Times New Roman"/>
          <w:szCs w:val="24"/>
        </w:rPr>
        <w:t>,</w:t>
      </w:r>
      <w:r w:rsidRPr="000713BC">
        <w:rPr>
          <w:rFonts w:eastAsia="Times New Roman"/>
          <w:szCs w:val="24"/>
        </w:rPr>
        <w:t xml:space="preserve"> ολοκληρώνω</w:t>
      </w:r>
      <w:r>
        <w:rPr>
          <w:rFonts w:eastAsia="Times New Roman"/>
          <w:szCs w:val="24"/>
        </w:rPr>
        <w:t>. Η</w:t>
      </w:r>
      <w:r w:rsidRPr="000713BC">
        <w:rPr>
          <w:rFonts w:eastAsia="Times New Roman"/>
          <w:szCs w:val="24"/>
        </w:rPr>
        <w:t xml:space="preserve"> αλήθεια είναι </w:t>
      </w:r>
      <w:r>
        <w:rPr>
          <w:rFonts w:eastAsia="Times New Roman"/>
          <w:szCs w:val="24"/>
        </w:rPr>
        <w:t>μια. Ό</w:t>
      </w:r>
      <w:r w:rsidRPr="000713BC">
        <w:rPr>
          <w:rFonts w:eastAsia="Times New Roman"/>
          <w:szCs w:val="24"/>
        </w:rPr>
        <w:t xml:space="preserve">ποιος ψηφίσει αυτή τη </w:t>
      </w:r>
      <w:r>
        <w:rPr>
          <w:rFonts w:eastAsia="Times New Roman"/>
          <w:szCs w:val="24"/>
        </w:rPr>
        <w:t>σ</w:t>
      </w:r>
      <w:r w:rsidRPr="000713BC">
        <w:rPr>
          <w:rFonts w:eastAsia="Times New Roman"/>
          <w:szCs w:val="24"/>
        </w:rPr>
        <w:t>υμφωνία</w:t>
      </w:r>
      <w:r>
        <w:rPr>
          <w:rFonts w:eastAsia="Times New Roman"/>
          <w:szCs w:val="24"/>
        </w:rPr>
        <w:t>,</w:t>
      </w:r>
      <w:r w:rsidRPr="000713BC">
        <w:rPr>
          <w:rFonts w:eastAsia="Times New Roman"/>
          <w:szCs w:val="24"/>
        </w:rPr>
        <w:t xml:space="preserve"> στηρίζει αυτή</w:t>
      </w:r>
      <w:r>
        <w:rPr>
          <w:rFonts w:eastAsia="Times New Roman"/>
          <w:szCs w:val="24"/>
        </w:rPr>
        <w:t>ν</w:t>
      </w:r>
      <w:r w:rsidRPr="000713BC">
        <w:rPr>
          <w:rFonts w:eastAsia="Times New Roman"/>
          <w:szCs w:val="24"/>
        </w:rPr>
        <w:t xml:space="preserve"> την </w:t>
      </w:r>
      <w:r>
        <w:rPr>
          <w:rFonts w:eastAsia="Times New Roman"/>
          <w:szCs w:val="24"/>
        </w:rPr>
        <w:t>Κ</w:t>
      </w:r>
      <w:r w:rsidRPr="000713BC">
        <w:rPr>
          <w:rFonts w:eastAsia="Times New Roman"/>
          <w:szCs w:val="24"/>
        </w:rPr>
        <w:t>υβέρνηση στο σύνολ</w:t>
      </w:r>
      <w:r>
        <w:rPr>
          <w:rFonts w:eastAsia="Times New Roman"/>
          <w:szCs w:val="24"/>
        </w:rPr>
        <w:t>ό</w:t>
      </w:r>
      <w:r w:rsidRPr="000713BC">
        <w:rPr>
          <w:rFonts w:eastAsia="Times New Roman"/>
          <w:szCs w:val="24"/>
        </w:rPr>
        <w:t xml:space="preserve"> </w:t>
      </w:r>
      <w:r>
        <w:rPr>
          <w:rFonts w:eastAsia="Times New Roman"/>
          <w:szCs w:val="24"/>
        </w:rPr>
        <w:t>της,</w:t>
      </w:r>
      <w:r w:rsidRPr="000713BC">
        <w:rPr>
          <w:rFonts w:eastAsia="Times New Roman"/>
          <w:szCs w:val="24"/>
        </w:rPr>
        <w:t xml:space="preserve"> δίνει ψήφο εμπιστοσύνης</w:t>
      </w:r>
      <w:r>
        <w:rPr>
          <w:rFonts w:eastAsia="Times New Roman"/>
          <w:szCs w:val="24"/>
        </w:rPr>
        <w:t>. Όποιος συνάδε</w:t>
      </w:r>
      <w:r>
        <w:rPr>
          <w:rFonts w:eastAsia="Times New Roman"/>
          <w:szCs w:val="24"/>
        </w:rPr>
        <w:t>λφος ψηφίσει</w:t>
      </w:r>
      <w:r w:rsidRPr="000713BC">
        <w:rPr>
          <w:rFonts w:eastAsia="Times New Roman"/>
          <w:szCs w:val="24"/>
        </w:rPr>
        <w:t xml:space="preserve"> σήμερα </w:t>
      </w:r>
      <w:r>
        <w:rPr>
          <w:rFonts w:eastAsia="Times New Roman"/>
          <w:szCs w:val="24"/>
        </w:rPr>
        <w:t>«ναι»,</w:t>
      </w:r>
      <w:r w:rsidRPr="000713BC">
        <w:rPr>
          <w:rFonts w:eastAsia="Times New Roman"/>
          <w:szCs w:val="24"/>
        </w:rPr>
        <w:t xml:space="preserve"> στηρίζει την παιδεία της </w:t>
      </w:r>
      <w:r>
        <w:rPr>
          <w:rFonts w:eastAsia="Times New Roman"/>
          <w:szCs w:val="24"/>
        </w:rPr>
        <w:t>ρ</w:t>
      </w:r>
      <w:r w:rsidRPr="000713BC">
        <w:rPr>
          <w:rFonts w:eastAsia="Times New Roman"/>
          <w:szCs w:val="24"/>
        </w:rPr>
        <w:t>ετσ</w:t>
      </w:r>
      <w:r>
        <w:rPr>
          <w:rFonts w:eastAsia="Times New Roman"/>
          <w:szCs w:val="24"/>
        </w:rPr>
        <w:t>ινιά</w:t>
      </w:r>
      <w:r w:rsidRPr="000713BC">
        <w:rPr>
          <w:rFonts w:eastAsia="Times New Roman"/>
          <w:szCs w:val="24"/>
        </w:rPr>
        <w:t>ς της αριστείας</w:t>
      </w:r>
      <w:r>
        <w:rPr>
          <w:rFonts w:eastAsia="Times New Roman"/>
          <w:szCs w:val="24"/>
        </w:rPr>
        <w:t>,</w:t>
      </w:r>
      <w:r w:rsidRPr="000713BC">
        <w:rPr>
          <w:rFonts w:eastAsia="Times New Roman"/>
          <w:szCs w:val="24"/>
        </w:rPr>
        <w:t xml:space="preserve"> στηρίζει το πελατειακό κράτος των </w:t>
      </w:r>
      <w:r>
        <w:rPr>
          <w:rFonts w:eastAsia="Times New Roman"/>
          <w:szCs w:val="24"/>
        </w:rPr>
        <w:t>εκατό χιλιάδων</w:t>
      </w:r>
      <w:r w:rsidRPr="000713BC">
        <w:rPr>
          <w:rFonts w:eastAsia="Times New Roman"/>
          <w:szCs w:val="24"/>
        </w:rPr>
        <w:t xml:space="preserve"> και πλέον προσλήψεων από το παράθυρο στο </w:t>
      </w:r>
      <w:r>
        <w:rPr>
          <w:rFonts w:eastAsia="Times New Roman"/>
          <w:szCs w:val="24"/>
        </w:rPr>
        <w:t>δ</w:t>
      </w:r>
      <w:r w:rsidRPr="000713BC">
        <w:rPr>
          <w:rFonts w:eastAsia="Times New Roman"/>
          <w:szCs w:val="24"/>
        </w:rPr>
        <w:t>ημόσιο</w:t>
      </w:r>
      <w:r>
        <w:rPr>
          <w:rFonts w:eastAsia="Times New Roman"/>
          <w:szCs w:val="24"/>
        </w:rPr>
        <w:t>,</w:t>
      </w:r>
      <w:r w:rsidRPr="000713BC">
        <w:rPr>
          <w:rFonts w:eastAsia="Times New Roman"/>
          <w:szCs w:val="24"/>
        </w:rPr>
        <w:t xml:space="preserve"> στηρίζει την πολιτική της αντικατάστασης της δουλειάς από επιδόματα</w:t>
      </w:r>
      <w:r>
        <w:rPr>
          <w:rFonts w:eastAsia="Times New Roman"/>
          <w:szCs w:val="24"/>
        </w:rPr>
        <w:t>,</w:t>
      </w:r>
      <w:r w:rsidRPr="000713BC">
        <w:rPr>
          <w:rFonts w:eastAsia="Times New Roman"/>
          <w:szCs w:val="24"/>
        </w:rPr>
        <w:t xml:space="preserve"> της αφαίμαξ</w:t>
      </w:r>
      <w:r w:rsidRPr="000713BC">
        <w:rPr>
          <w:rFonts w:eastAsia="Times New Roman"/>
          <w:szCs w:val="24"/>
        </w:rPr>
        <w:t xml:space="preserve">ης των κονδυλίων των </w:t>
      </w:r>
      <w:r>
        <w:rPr>
          <w:rFonts w:eastAsia="Times New Roman"/>
          <w:szCs w:val="24"/>
        </w:rPr>
        <w:t>επενδύσεων στον βωμό των αχρείαστων</w:t>
      </w:r>
      <w:r w:rsidRPr="000713BC">
        <w:rPr>
          <w:rFonts w:eastAsia="Times New Roman"/>
          <w:szCs w:val="24"/>
        </w:rPr>
        <w:t xml:space="preserve"> </w:t>
      </w:r>
      <w:proofErr w:type="spellStart"/>
      <w:r w:rsidRPr="000713BC">
        <w:rPr>
          <w:rFonts w:eastAsia="Times New Roman"/>
          <w:szCs w:val="24"/>
        </w:rPr>
        <w:t>υπερπλεονασμ</w:t>
      </w:r>
      <w:r>
        <w:rPr>
          <w:rFonts w:eastAsia="Times New Roman"/>
          <w:szCs w:val="24"/>
        </w:rPr>
        <w:t>άτων</w:t>
      </w:r>
      <w:proofErr w:type="spellEnd"/>
      <w:r>
        <w:rPr>
          <w:rFonts w:eastAsia="Times New Roman"/>
          <w:szCs w:val="24"/>
        </w:rPr>
        <w:t>,</w:t>
      </w:r>
      <w:r w:rsidRPr="000713BC">
        <w:rPr>
          <w:rFonts w:eastAsia="Times New Roman"/>
          <w:szCs w:val="24"/>
        </w:rPr>
        <w:t xml:space="preserve"> στηρίζει την </w:t>
      </w:r>
      <w:r>
        <w:rPr>
          <w:rFonts w:eastAsia="Times New Roman"/>
          <w:szCs w:val="24"/>
        </w:rPr>
        <w:t xml:space="preserve">Κυβέρνηση της ΔΕΠΑ, του </w:t>
      </w:r>
      <w:proofErr w:type="spellStart"/>
      <w:r>
        <w:rPr>
          <w:rFonts w:eastAsia="Times New Roman"/>
          <w:szCs w:val="24"/>
        </w:rPr>
        <w:t>Πετσίτη</w:t>
      </w:r>
      <w:proofErr w:type="spellEnd"/>
      <w:r>
        <w:rPr>
          <w:rFonts w:eastAsia="Times New Roman"/>
          <w:szCs w:val="24"/>
        </w:rPr>
        <w:t>, του Πα</w:t>
      </w:r>
      <w:r w:rsidRPr="000713BC">
        <w:rPr>
          <w:rFonts w:eastAsia="Times New Roman"/>
          <w:szCs w:val="24"/>
        </w:rPr>
        <w:t>π</w:t>
      </w:r>
      <w:r>
        <w:rPr>
          <w:rFonts w:eastAsia="Times New Roman"/>
          <w:szCs w:val="24"/>
        </w:rPr>
        <w:t>ά,</w:t>
      </w:r>
      <w:r w:rsidRPr="000713BC">
        <w:rPr>
          <w:rFonts w:eastAsia="Times New Roman"/>
          <w:szCs w:val="24"/>
        </w:rPr>
        <w:t xml:space="preserve"> του Καλογρίτσα</w:t>
      </w:r>
      <w:r>
        <w:rPr>
          <w:rFonts w:eastAsia="Times New Roman"/>
          <w:szCs w:val="24"/>
        </w:rPr>
        <w:t>. Ό</w:t>
      </w:r>
      <w:r w:rsidRPr="000713BC">
        <w:rPr>
          <w:rFonts w:eastAsia="Times New Roman"/>
          <w:szCs w:val="24"/>
        </w:rPr>
        <w:t xml:space="preserve">ποιος ψηφίσει σήμερα </w:t>
      </w:r>
      <w:r>
        <w:rPr>
          <w:rFonts w:eastAsia="Times New Roman"/>
          <w:szCs w:val="24"/>
        </w:rPr>
        <w:t xml:space="preserve">«ναι» στηρίζει την ανασφάλεια, τον </w:t>
      </w:r>
      <w:r>
        <w:rPr>
          <w:rFonts w:eastAsia="Times New Roman"/>
          <w:szCs w:val="24"/>
        </w:rPr>
        <w:lastRenderedPageBreak/>
        <w:t xml:space="preserve">τρόμο, τους </w:t>
      </w:r>
      <w:proofErr w:type="spellStart"/>
      <w:r>
        <w:rPr>
          <w:rFonts w:eastAsia="Times New Roman"/>
          <w:szCs w:val="24"/>
        </w:rPr>
        <w:t>ρουβικωνοκουφοντίνες</w:t>
      </w:r>
      <w:proofErr w:type="spellEnd"/>
      <w:r>
        <w:rPr>
          <w:rFonts w:eastAsia="Times New Roman"/>
          <w:szCs w:val="24"/>
        </w:rPr>
        <w:t>, στηρίζει</w:t>
      </w:r>
      <w:r w:rsidRPr="000713BC">
        <w:rPr>
          <w:rFonts w:eastAsia="Times New Roman"/>
          <w:szCs w:val="24"/>
        </w:rPr>
        <w:t xml:space="preserve"> την απόπειρα χειραγώγησης της </w:t>
      </w:r>
      <w:r>
        <w:rPr>
          <w:rFonts w:eastAsia="Times New Roman"/>
          <w:szCs w:val="24"/>
        </w:rPr>
        <w:t>δ</w:t>
      </w:r>
      <w:r w:rsidRPr="000713BC">
        <w:rPr>
          <w:rFonts w:eastAsia="Times New Roman"/>
          <w:szCs w:val="24"/>
        </w:rPr>
        <w:t>ικαιοσύνης και της κατάλυσης της διάκρισης των εξουσιών</w:t>
      </w:r>
      <w:r>
        <w:rPr>
          <w:rFonts w:eastAsia="Times New Roman"/>
          <w:szCs w:val="24"/>
        </w:rPr>
        <w:t>.</w:t>
      </w:r>
    </w:p>
    <w:p w14:paraId="1664EDBE" w14:textId="77777777" w:rsidR="00A97886" w:rsidRDefault="00361846">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Ολοκληρώστε, παρακαλώ.</w:t>
      </w:r>
    </w:p>
    <w:p w14:paraId="1664EDBF" w14:textId="77777777" w:rsidR="00A97886" w:rsidRDefault="00361846">
      <w:pPr>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ΝΑΣ ΦΩΤΗΛΑΣ:</w:t>
      </w:r>
      <w:r>
        <w:rPr>
          <w:rFonts w:eastAsia="Times New Roman"/>
          <w:szCs w:val="24"/>
        </w:rPr>
        <w:t xml:space="preserve"> Τ</w:t>
      </w:r>
      <w:r w:rsidRPr="000713BC">
        <w:rPr>
          <w:rFonts w:eastAsia="Times New Roman"/>
          <w:szCs w:val="24"/>
        </w:rPr>
        <w:t>έλος</w:t>
      </w:r>
      <w:r>
        <w:rPr>
          <w:rFonts w:eastAsia="Times New Roman"/>
          <w:szCs w:val="24"/>
        </w:rPr>
        <w:t>,</w:t>
      </w:r>
      <w:r w:rsidRPr="000713BC">
        <w:rPr>
          <w:rFonts w:eastAsia="Times New Roman"/>
          <w:szCs w:val="24"/>
        </w:rPr>
        <w:t xml:space="preserve"> όποιος συνάδελφος ψ</w:t>
      </w:r>
      <w:r>
        <w:rPr>
          <w:rFonts w:eastAsia="Times New Roman"/>
          <w:szCs w:val="24"/>
        </w:rPr>
        <w:t>ηφίσει</w:t>
      </w:r>
      <w:r w:rsidRPr="000713BC">
        <w:rPr>
          <w:rFonts w:eastAsia="Times New Roman"/>
          <w:szCs w:val="24"/>
        </w:rPr>
        <w:t xml:space="preserve"> σήμερα </w:t>
      </w:r>
      <w:r>
        <w:rPr>
          <w:rFonts w:eastAsia="Times New Roman"/>
          <w:szCs w:val="24"/>
        </w:rPr>
        <w:t>«ναι»,</w:t>
      </w:r>
      <w:r w:rsidRPr="000713BC">
        <w:rPr>
          <w:rFonts w:eastAsia="Times New Roman"/>
          <w:szCs w:val="24"/>
        </w:rPr>
        <w:t xml:space="preserve"> να έχει </w:t>
      </w:r>
      <w:r>
        <w:rPr>
          <w:rFonts w:eastAsia="Times New Roman"/>
          <w:szCs w:val="24"/>
        </w:rPr>
        <w:t xml:space="preserve">υπ’ </w:t>
      </w:r>
      <w:proofErr w:type="spellStart"/>
      <w:r>
        <w:rPr>
          <w:rFonts w:eastAsia="Times New Roman"/>
          <w:szCs w:val="24"/>
        </w:rPr>
        <w:t>όψιν</w:t>
      </w:r>
      <w:proofErr w:type="spellEnd"/>
      <w:r w:rsidRPr="000713BC">
        <w:rPr>
          <w:rFonts w:eastAsia="Times New Roman"/>
          <w:szCs w:val="24"/>
        </w:rPr>
        <w:t xml:space="preserve"> του ότι στηρίζει </w:t>
      </w:r>
      <w:r>
        <w:rPr>
          <w:rFonts w:eastAsia="Times New Roman"/>
          <w:szCs w:val="24"/>
        </w:rPr>
        <w:t xml:space="preserve">τον κ. </w:t>
      </w:r>
      <w:proofErr w:type="spellStart"/>
      <w:r>
        <w:rPr>
          <w:rFonts w:eastAsia="Times New Roman"/>
          <w:szCs w:val="24"/>
        </w:rPr>
        <w:t>Πολάκη</w:t>
      </w:r>
      <w:proofErr w:type="spellEnd"/>
      <w:r>
        <w:rPr>
          <w:rFonts w:eastAsia="Times New Roman"/>
          <w:szCs w:val="24"/>
        </w:rPr>
        <w:t>, τον κ</w:t>
      </w:r>
      <w:r>
        <w:rPr>
          <w:rFonts w:eastAsia="Times New Roman"/>
          <w:szCs w:val="24"/>
        </w:rPr>
        <w:t>.</w:t>
      </w:r>
      <w:r>
        <w:rPr>
          <w:rFonts w:eastAsia="Times New Roman"/>
          <w:szCs w:val="24"/>
        </w:rPr>
        <w:t xml:space="preserve"> </w:t>
      </w:r>
      <w:proofErr w:type="spellStart"/>
      <w:r>
        <w:rPr>
          <w:rFonts w:eastAsia="Times New Roman"/>
          <w:szCs w:val="24"/>
        </w:rPr>
        <w:t>Κατρούγκαλο</w:t>
      </w:r>
      <w:proofErr w:type="spellEnd"/>
      <w:r>
        <w:rPr>
          <w:rFonts w:eastAsia="Times New Roman"/>
          <w:szCs w:val="24"/>
        </w:rPr>
        <w:t>, τον κ. Π</w:t>
      </w:r>
      <w:r w:rsidRPr="000713BC">
        <w:rPr>
          <w:rFonts w:eastAsia="Times New Roman"/>
          <w:szCs w:val="24"/>
        </w:rPr>
        <w:t>απαγγελόπουλο</w:t>
      </w:r>
      <w:r>
        <w:rPr>
          <w:rFonts w:eastAsia="Times New Roman"/>
          <w:szCs w:val="24"/>
        </w:rPr>
        <w:t xml:space="preserve">, τον κ. Σκουρλέτη, τον κ. </w:t>
      </w:r>
      <w:proofErr w:type="spellStart"/>
      <w:r>
        <w:rPr>
          <w:rFonts w:eastAsia="Times New Roman"/>
          <w:szCs w:val="24"/>
        </w:rPr>
        <w:t>Κουρουμπλή</w:t>
      </w:r>
      <w:proofErr w:type="spellEnd"/>
      <w:r w:rsidRPr="000713BC">
        <w:rPr>
          <w:rFonts w:eastAsia="Times New Roman"/>
          <w:szCs w:val="24"/>
        </w:rPr>
        <w:t xml:space="preserve"> και </w:t>
      </w:r>
      <w:r>
        <w:rPr>
          <w:rFonts w:eastAsia="Times New Roman"/>
          <w:szCs w:val="24"/>
        </w:rPr>
        <w:t xml:space="preserve">πάνω απ’ όλα, στηρίζει τον κ. </w:t>
      </w:r>
      <w:r w:rsidRPr="000713BC">
        <w:rPr>
          <w:rFonts w:eastAsia="Times New Roman"/>
          <w:szCs w:val="24"/>
        </w:rPr>
        <w:t>Τσίπρα</w:t>
      </w:r>
      <w:r>
        <w:rPr>
          <w:rFonts w:eastAsia="Times New Roman"/>
          <w:szCs w:val="24"/>
        </w:rPr>
        <w:t>.</w:t>
      </w:r>
    </w:p>
    <w:p w14:paraId="1664EDC0" w14:textId="77777777" w:rsidR="00A97886" w:rsidRDefault="00361846">
      <w:pPr>
        <w:spacing w:line="600" w:lineRule="auto"/>
        <w:ind w:firstLine="720"/>
        <w:jc w:val="both"/>
        <w:rPr>
          <w:rFonts w:eastAsia="Times New Roman"/>
          <w:szCs w:val="24"/>
        </w:rPr>
      </w:pPr>
      <w:r>
        <w:rPr>
          <w:rFonts w:eastAsia="Times New Roman"/>
          <w:szCs w:val="24"/>
        </w:rPr>
        <w:t>Κυρίες και κύριοι συνάδελφοι, καλή σας</w:t>
      </w:r>
      <w:r w:rsidRPr="000713BC">
        <w:rPr>
          <w:rFonts w:eastAsia="Times New Roman"/>
          <w:szCs w:val="24"/>
        </w:rPr>
        <w:t xml:space="preserve"> ψήφο</w:t>
      </w:r>
      <w:r>
        <w:rPr>
          <w:rFonts w:eastAsia="Times New Roman"/>
          <w:szCs w:val="24"/>
        </w:rPr>
        <w:t>.</w:t>
      </w:r>
    </w:p>
    <w:p w14:paraId="1664EDC1" w14:textId="77777777" w:rsidR="00A97886" w:rsidRDefault="00361846">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664EDC2" w14:textId="77777777" w:rsidR="00A97886" w:rsidRDefault="00361846">
      <w:pPr>
        <w:spacing w:line="600" w:lineRule="auto"/>
        <w:ind w:firstLine="720"/>
        <w:jc w:val="both"/>
        <w:rPr>
          <w:rFonts w:eastAsia="Times New Roman"/>
          <w:szCs w:val="24"/>
        </w:rPr>
      </w:pPr>
      <w:r>
        <w:rPr>
          <w:rFonts w:eastAsia="Times New Roman"/>
          <w:b/>
          <w:szCs w:val="24"/>
        </w:rPr>
        <w:t>ΠΡΟΕΔΡΕΥΟΥΣΑ (Αναστασ</w:t>
      </w:r>
      <w:r>
        <w:rPr>
          <w:rFonts w:eastAsia="Times New Roman"/>
          <w:b/>
          <w:szCs w:val="24"/>
        </w:rPr>
        <w:t>ία Χριστοδουλοπούλου):</w:t>
      </w:r>
      <w:r>
        <w:rPr>
          <w:rFonts w:eastAsia="Times New Roman"/>
          <w:szCs w:val="24"/>
        </w:rPr>
        <w:t xml:space="preserve"> Τ</w:t>
      </w:r>
      <w:r w:rsidRPr="000713BC">
        <w:rPr>
          <w:rFonts w:eastAsia="Times New Roman"/>
          <w:szCs w:val="24"/>
        </w:rPr>
        <w:t>ον λόγο έχει ο κ</w:t>
      </w:r>
      <w:r>
        <w:rPr>
          <w:rFonts w:eastAsia="Times New Roman"/>
          <w:szCs w:val="24"/>
        </w:rPr>
        <w:t>.</w:t>
      </w:r>
      <w:r w:rsidRPr="000713BC">
        <w:rPr>
          <w:rFonts w:eastAsia="Times New Roman"/>
          <w:szCs w:val="24"/>
        </w:rPr>
        <w:t xml:space="preserve"> </w:t>
      </w:r>
      <w:proofErr w:type="spellStart"/>
      <w:r w:rsidRPr="000713BC">
        <w:rPr>
          <w:rFonts w:eastAsia="Times New Roman"/>
          <w:szCs w:val="24"/>
        </w:rPr>
        <w:t>Δέδες</w:t>
      </w:r>
      <w:proofErr w:type="spellEnd"/>
      <w:r w:rsidRPr="000713BC">
        <w:rPr>
          <w:rFonts w:eastAsia="Times New Roman"/>
          <w:szCs w:val="24"/>
        </w:rPr>
        <w:t xml:space="preserve"> και μετά ο κ</w:t>
      </w:r>
      <w:r>
        <w:rPr>
          <w:rFonts w:eastAsia="Times New Roman"/>
          <w:szCs w:val="24"/>
        </w:rPr>
        <w:t>. Φίλης.</w:t>
      </w:r>
    </w:p>
    <w:p w14:paraId="1664EDC3" w14:textId="77777777" w:rsidR="00A97886" w:rsidRDefault="00361846">
      <w:pPr>
        <w:spacing w:line="600" w:lineRule="auto"/>
        <w:ind w:firstLine="720"/>
        <w:jc w:val="both"/>
        <w:rPr>
          <w:rFonts w:eastAsia="Times New Roman"/>
          <w:szCs w:val="24"/>
        </w:rPr>
      </w:pPr>
      <w:r>
        <w:rPr>
          <w:rFonts w:eastAsia="Times New Roman"/>
          <w:b/>
          <w:szCs w:val="24"/>
        </w:rPr>
        <w:t>ΙΩΑΝΝΗΣ ΔΕΔΕΣ:</w:t>
      </w:r>
      <w:r>
        <w:rPr>
          <w:rFonts w:eastAsia="Times New Roman"/>
          <w:szCs w:val="24"/>
        </w:rPr>
        <w:t xml:space="preserve"> Ευχαριστώ, κυρία Πρόεδρε. Καλημέρα σας.</w:t>
      </w:r>
    </w:p>
    <w:p w14:paraId="1664EDC4" w14:textId="77777777" w:rsidR="00A97886" w:rsidRDefault="00361846">
      <w:pPr>
        <w:spacing w:line="600" w:lineRule="auto"/>
        <w:ind w:firstLine="720"/>
        <w:jc w:val="both"/>
        <w:rPr>
          <w:rFonts w:eastAsia="Times New Roman"/>
          <w:szCs w:val="24"/>
        </w:rPr>
      </w:pPr>
      <w:r>
        <w:rPr>
          <w:rFonts w:eastAsia="Times New Roman"/>
          <w:szCs w:val="24"/>
        </w:rPr>
        <w:lastRenderedPageBreak/>
        <w:t>Κ</w:t>
      </w:r>
      <w:r w:rsidRPr="000713BC">
        <w:rPr>
          <w:rFonts w:eastAsia="Times New Roman"/>
          <w:szCs w:val="24"/>
        </w:rPr>
        <w:t>ύριε Φωτήλα</w:t>
      </w:r>
      <w:r>
        <w:rPr>
          <w:rFonts w:eastAsia="Times New Roman"/>
          <w:szCs w:val="24"/>
        </w:rPr>
        <w:t xml:space="preserve">, ενίσταμαι γιατί δεν </w:t>
      </w:r>
      <w:r w:rsidRPr="000713BC">
        <w:rPr>
          <w:rFonts w:eastAsia="Times New Roman"/>
          <w:szCs w:val="24"/>
        </w:rPr>
        <w:t>είπες τίποτα για μένα</w:t>
      </w:r>
      <w:r>
        <w:rPr>
          <w:rFonts w:eastAsia="Times New Roman"/>
          <w:szCs w:val="24"/>
        </w:rPr>
        <w:t>.</w:t>
      </w:r>
      <w:r w:rsidRPr="000713BC">
        <w:rPr>
          <w:rFonts w:eastAsia="Times New Roman"/>
          <w:szCs w:val="24"/>
        </w:rPr>
        <w:t xml:space="preserve"> Ευχαριστώ πολύ</w:t>
      </w:r>
      <w:r>
        <w:rPr>
          <w:rFonts w:eastAsia="Times New Roman"/>
          <w:szCs w:val="24"/>
        </w:rPr>
        <w:t>. Ε</w:t>
      </w:r>
      <w:r w:rsidRPr="000713BC">
        <w:rPr>
          <w:rFonts w:eastAsia="Times New Roman"/>
          <w:szCs w:val="24"/>
        </w:rPr>
        <w:t xml:space="preserve">κλογές έρχονται και έπρεπε να πεις και </w:t>
      </w:r>
      <w:r>
        <w:rPr>
          <w:rFonts w:eastAsia="Times New Roman"/>
          <w:szCs w:val="24"/>
        </w:rPr>
        <w:t>κάτι.</w:t>
      </w:r>
    </w:p>
    <w:p w14:paraId="1664EDC5" w14:textId="77777777" w:rsidR="00A97886" w:rsidRDefault="00361846">
      <w:pPr>
        <w:spacing w:line="600" w:lineRule="auto"/>
        <w:ind w:firstLine="720"/>
        <w:jc w:val="both"/>
        <w:rPr>
          <w:rFonts w:eastAsia="Times New Roman"/>
          <w:szCs w:val="24"/>
        </w:rPr>
      </w:pPr>
      <w:r w:rsidRPr="000713BC">
        <w:rPr>
          <w:rFonts w:eastAsia="Times New Roman"/>
          <w:szCs w:val="24"/>
        </w:rPr>
        <w:t>Αγαπητοί συνά</w:t>
      </w:r>
      <w:r w:rsidRPr="000713BC">
        <w:rPr>
          <w:rFonts w:eastAsia="Times New Roman"/>
          <w:szCs w:val="24"/>
        </w:rPr>
        <w:t>δελφοι</w:t>
      </w:r>
      <w:r>
        <w:rPr>
          <w:rFonts w:eastAsia="Times New Roman"/>
          <w:szCs w:val="24"/>
        </w:rPr>
        <w:t>,</w:t>
      </w:r>
      <w:r w:rsidRPr="000713BC">
        <w:rPr>
          <w:rFonts w:eastAsia="Times New Roman"/>
          <w:szCs w:val="24"/>
        </w:rPr>
        <w:t xml:space="preserve"> </w:t>
      </w:r>
      <w:r>
        <w:rPr>
          <w:rFonts w:eastAsia="Times New Roman"/>
          <w:szCs w:val="24"/>
        </w:rPr>
        <w:t>π</w:t>
      </w:r>
      <w:r w:rsidRPr="000713BC">
        <w:rPr>
          <w:rFonts w:eastAsia="Times New Roman"/>
          <w:szCs w:val="24"/>
        </w:rPr>
        <w:t>ράγματι</w:t>
      </w:r>
      <w:r>
        <w:rPr>
          <w:rFonts w:eastAsia="Times New Roman"/>
          <w:szCs w:val="24"/>
        </w:rPr>
        <w:t>,</w:t>
      </w:r>
      <w:r>
        <w:rPr>
          <w:rFonts w:eastAsia="Times New Roman"/>
          <w:szCs w:val="24"/>
        </w:rPr>
        <w:t xml:space="preserve"> η</w:t>
      </w:r>
      <w:r w:rsidRPr="000713BC">
        <w:rPr>
          <w:rFonts w:eastAsia="Times New Roman"/>
          <w:szCs w:val="24"/>
        </w:rPr>
        <w:t xml:space="preserve"> σημερινή </w:t>
      </w:r>
      <w:r>
        <w:rPr>
          <w:rFonts w:eastAsia="Times New Roman"/>
          <w:szCs w:val="24"/>
        </w:rPr>
        <w:t>η</w:t>
      </w:r>
      <w:r w:rsidRPr="000713BC">
        <w:rPr>
          <w:rFonts w:eastAsia="Times New Roman"/>
          <w:szCs w:val="24"/>
        </w:rPr>
        <w:t>μέρα είναι πολύ μεγάλη</w:t>
      </w:r>
      <w:r>
        <w:rPr>
          <w:rFonts w:eastAsia="Times New Roman"/>
          <w:szCs w:val="24"/>
        </w:rPr>
        <w:t>. Κ</w:t>
      </w:r>
      <w:r w:rsidRPr="000713BC">
        <w:rPr>
          <w:rFonts w:eastAsia="Times New Roman"/>
          <w:szCs w:val="24"/>
        </w:rPr>
        <w:t>αι είναι πολύ μεγάλη και για τον ελληνικό λαό και για το έθνος</w:t>
      </w:r>
      <w:r>
        <w:rPr>
          <w:rFonts w:eastAsia="Times New Roman"/>
          <w:szCs w:val="24"/>
        </w:rPr>
        <w:t>,</w:t>
      </w:r>
      <w:r w:rsidRPr="000713BC">
        <w:rPr>
          <w:rFonts w:eastAsia="Times New Roman"/>
          <w:szCs w:val="24"/>
        </w:rPr>
        <w:t xml:space="preserve"> κυρίως</w:t>
      </w:r>
      <w:r>
        <w:rPr>
          <w:rFonts w:eastAsia="Times New Roman"/>
          <w:szCs w:val="24"/>
        </w:rPr>
        <w:t>,</w:t>
      </w:r>
      <w:r w:rsidRPr="000713BC">
        <w:rPr>
          <w:rFonts w:eastAsia="Times New Roman"/>
          <w:szCs w:val="24"/>
        </w:rPr>
        <w:t xml:space="preserve"> παράλληλα</w:t>
      </w:r>
      <w:r>
        <w:rPr>
          <w:rFonts w:eastAsia="Times New Roman"/>
          <w:szCs w:val="24"/>
        </w:rPr>
        <w:t>,</w:t>
      </w:r>
      <w:r w:rsidRPr="000713BC">
        <w:rPr>
          <w:rFonts w:eastAsia="Times New Roman"/>
          <w:szCs w:val="24"/>
        </w:rPr>
        <w:t xml:space="preserve"> είναι και για τους γείτονές μας που θέλουμε να συνυπάρξου</w:t>
      </w:r>
      <w:r>
        <w:rPr>
          <w:rFonts w:eastAsia="Times New Roman"/>
          <w:szCs w:val="24"/>
        </w:rPr>
        <w:t>νε με αυτούς.</w:t>
      </w:r>
    </w:p>
    <w:p w14:paraId="1664EDC6" w14:textId="77777777" w:rsidR="00A97886" w:rsidRDefault="00361846">
      <w:pPr>
        <w:spacing w:line="600" w:lineRule="auto"/>
        <w:ind w:firstLine="720"/>
        <w:jc w:val="both"/>
        <w:rPr>
          <w:rFonts w:eastAsia="Times New Roman"/>
          <w:szCs w:val="24"/>
        </w:rPr>
      </w:pPr>
      <w:r>
        <w:rPr>
          <w:rFonts w:eastAsia="Times New Roman"/>
          <w:szCs w:val="24"/>
        </w:rPr>
        <w:t>Ό</w:t>
      </w:r>
      <w:r w:rsidRPr="000713BC">
        <w:rPr>
          <w:rFonts w:eastAsia="Times New Roman"/>
          <w:szCs w:val="24"/>
        </w:rPr>
        <w:t>πως γνωρίζετε</w:t>
      </w:r>
      <w:r>
        <w:rPr>
          <w:rFonts w:eastAsia="Times New Roman"/>
          <w:szCs w:val="24"/>
        </w:rPr>
        <w:t>,</w:t>
      </w:r>
      <w:r w:rsidRPr="000713BC">
        <w:rPr>
          <w:rFonts w:eastAsia="Times New Roman"/>
          <w:szCs w:val="24"/>
        </w:rPr>
        <w:t xml:space="preserve"> στην περιοχή </w:t>
      </w:r>
      <w:r>
        <w:rPr>
          <w:rFonts w:eastAsia="Times New Roman"/>
          <w:szCs w:val="24"/>
        </w:rPr>
        <w:t>μας,</w:t>
      </w:r>
      <w:r w:rsidRPr="000713BC">
        <w:rPr>
          <w:rFonts w:eastAsia="Times New Roman"/>
          <w:szCs w:val="24"/>
        </w:rPr>
        <w:t xml:space="preserve"> Μέση Ανατολή</w:t>
      </w:r>
      <w:r>
        <w:rPr>
          <w:rFonts w:eastAsia="Times New Roman"/>
          <w:szCs w:val="24"/>
        </w:rPr>
        <w:t>,</w:t>
      </w:r>
      <w:r w:rsidRPr="000713BC">
        <w:rPr>
          <w:rFonts w:eastAsia="Times New Roman"/>
          <w:szCs w:val="24"/>
        </w:rPr>
        <w:t xml:space="preserve"> εγγύς Ανατολή</w:t>
      </w:r>
      <w:r>
        <w:rPr>
          <w:rFonts w:eastAsia="Times New Roman"/>
          <w:szCs w:val="24"/>
        </w:rPr>
        <w:t>,</w:t>
      </w:r>
      <w:r w:rsidRPr="000713BC">
        <w:rPr>
          <w:rFonts w:eastAsia="Times New Roman"/>
          <w:szCs w:val="24"/>
        </w:rPr>
        <w:t xml:space="preserve"> τώρα και </w:t>
      </w:r>
      <w:r>
        <w:rPr>
          <w:rFonts w:eastAsia="Times New Roman"/>
          <w:szCs w:val="24"/>
        </w:rPr>
        <w:t>δέκα-έντεκα</w:t>
      </w:r>
      <w:r w:rsidRPr="000713BC">
        <w:rPr>
          <w:rFonts w:eastAsia="Times New Roman"/>
          <w:szCs w:val="24"/>
        </w:rPr>
        <w:t xml:space="preserve"> χρόνια τουλάχιστον</w:t>
      </w:r>
      <w:r>
        <w:rPr>
          <w:rFonts w:eastAsia="Times New Roman"/>
          <w:szCs w:val="24"/>
        </w:rPr>
        <w:t>,</w:t>
      </w:r>
      <w:r w:rsidRPr="000713BC">
        <w:rPr>
          <w:rFonts w:eastAsia="Times New Roman"/>
          <w:szCs w:val="24"/>
        </w:rPr>
        <w:t xml:space="preserve"> είμαστε σε </w:t>
      </w:r>
      <w:r>
        <w:rPr>
          <w:rFonts w:eastAsia="Times New Roman"/>
          <w:szCs w:val="24"/>
        </w:rPr>
        <w:t>μια</w:t>
      </w:r>
      <w:r w:rsidRPr="000713BC">
        <w:rPr>
          <w:rFonts w:eastAsia="Times New Roman"/>
          <w:szCs w:val="24"/>
        </w:rPr>
        <w:t xml:space="preserve"> </w:t>
      </w:r>
      <w:r>
        <w:rPr>
          <w:rFonts w:eastAsia="Times New Roman"/>
          <w:szCs w:val="24"/>
        </w:rPr>
        <w:t>πυρίκαυστη</w:t>
      </w:r>
      <w:r w:rsidRPr="000713BC">
        <w:rPr>
          <w:rFonts w:eastAsia="Times New Roman"/>
          <w:szCs w:val="24"/>
        </w:rPr>
        <w:t xml:space="preserve"> ζώνη</w:t>
      </w:r>
      <w:r>
        <w:rPr>
          <w:rFonts w:eastAsia="Times New Roman"/>
          <w:szCs w:val="24"/>
        </w:rPr>
        <w:t>,</w:t>
      </w:r>
      <w:r w:rsidRPr="000713BC">
        <w:rPr>
          <w:rFonts w:eastAsia="Times New Roman"/>
          <w:szCs w:val="24"/>
        </w:rPr>
        <w:t xml:space="preserve"> όπου παράγει περισσότερα γεγονότα παρά όσα μπορεί να απορροφήσει η ιστορία και η κατάσταση</w:t>
      </w:r>
      <w:r>
        <w:rPr>
          <w:rFonts w:eastAsia="Times New Roman"/>
          <w:szCs w:val="24"/>
        </w:rPr>
        <w:t>. Β</w:t>
      </w:r>
      <w:r w:rsidRPr="000713BC">
        <w:rPr>
          <w:rFonts w:eastAsia="Times New Roman"/>
          <w:szCs w:val="24"/>
        </w:rPr>
        <w:t>εβαίως</w:t>
      </w:r>
      <w:r>
        <w:rPr>
          <w:rFonts w:eastAsia="Times New Roman"/>
          <w:szCs w:val="24"/>
        </w:rPr>
        <w:t>, όπως καταλαβαίνετε,</w:t>
      </w:r>
      <w:r w:rsidRPr="000713BC">
        <w:rPr>
          <w:rFonts w:eastAsia="Times New Roman"/>
          <w:szCs w:val="24"/>
        </w:rPr>
        <w:t xml:space="preserve"> είμαστε και σε </w:t>
      </w:r>
      <w:r>
        <w:rPr>
          <w:rFonts w:eastAsia="Times New Roman"/>
          <w:szCs w:val="24"/>
        </w:rPr>
        <w:t>μια</w:t>
      </w:r>
      <w:r w:rsidRPr="000713BC">
        <w:rPr>
          <w:rFonts w:eastAsia="Times New Roman"/>
          <w:szCs w:val="24"/>
        </w:rPr>
        <w:t xml:space="preserve"> περίοδο πιθανώς αλλαγής των</w:t>
      </w:r>
      <w:r w:rsidRPr="000713BC">
        <w:rPr>
          <w:rFonts w:eastAsia="Times New Roman"/>
          <w:szCs w:val="24"/>
        </w:rPr>
        <w:t xml:space="preserve"> ζωνών επιρροής</w:t>
      </w:r>
      <w:r>
        <w:rPr>
          <w:rFonts w:eastAsia="Times New Roman"/>
          <w:szCs w:val="24"/>
        </w:rPr>
        <w:t>, δ</w:t>
      </w:r>
      <w:r w:rsidRPr="000713BC">
        <w:rPr>
          <w:rFonts w:eastAsia="Times New Roman"/>
          <w:szCs w:val="24"/>
        </w:rPr>
        <w:t xml:space="preserve">ιότι έχουν </w:t>
      </w:r>
      <w:r>
        <w:rPr>
          <w:rFonts w:eastAsia="Times New Roman"/>
          <w:szCs w:val="24"/>
        </w:rPr>
        <w:t xml:space="preserve">υπεισέλθει </w:t>
      </w:r>
      <w:r w:rsidRPr="000713BC">
        <w:rPr>
          <w:rFonts w:eastAsia="Times New Roman"/>
          <w:szCs w:val="24"/>
        </w:rPr>
        <w:t xml:space="preserve">μεγάλες δυνάμεις </w:t>
      </w:r>
      <w:r>
        <w:rPr>
          <w:rFonts w:eastAsia="Times New Roman"/>
          <w:szCs w:val="24"/>
        </w:rPr>
        <w:t>κ</w:t>
      </w:r>
      <w:r w:rsidRPr="000713BC">
        <w:rPr>
          <w:rFonts w:eastAsia="Times New Roman"/>
          <w:szCs w:val="24"/>
        </w:rPr>
        <w:t>αι λ</w:t>
      </w:r>
      <w:r>
        <w:rPr>
          <w:rFonts w:eastAsia="Times New Roman"/>
          <w:szCs w:val="24"/>
        </w:rPr>
        <w:t>αοί</w:t>
      </w:r>
      <w:r w:rsidRPr="000713BC">
        <w:rPr>
          <w:rFonts w:eastAsia="Times New Roman"/>
          <w:szCs w:val="24"/>
        </w:rPr>
        <w:t xml:space="preserve"> μετακινούνται και καταστρέφονται</w:t>
      </w:r>
      <w:r>
        <w:rPr>
          <w:rFonts w:eastAsia="Times New Roman"/>
          <w:szCs w:val="24"/>
        </w:rPr>
        <w:t>. Όμως,</w:t>
      </w:r>
      <w:r w:rsidRPr="000713BC">
        <w:rPr>
          <w:rFonts w:eastAsia="Times New Roman"/>
          <w:szCs w:val="24"/>
        </w:rPr>
        <w:t xml:space="preserve"> επειδή η Ελλάδα βρίσκεται σε ένα σοβαρό σταυροδρόμι σε αυτή</w:t>
      </w:r>
      <w:r>
        <w:rPr>
          <w:rFonts w:eastAsia="Times New Roman"/>
          <w:szCs w:val="24"/>
        </w:rPr>
        <w:t>ν</w:t>
      </w:r>
      <w:r w:rsidRPr="000713BC">
        <w:rPr>
          <w:rFonts w:eastAsia="Times New Roman"/>
          <w:szCs w:val="24"/>
        </w:rPr>
        <w:t xml:space="preserve"> την περιοχή</w:t>
      </w:r>
      <w:r>
        <w:rPr>
          <w:rFonts w:eastAsia="Times New Roman"/>
          <w:szCs w:val="24"/>
        </w:rPr>
        <w:t>,</w:t>
      </w:r>
      <w:r w:rsidRPr="000713BC">
        <w:rPr>
          <w:rFonts w:eastAsia="Times New Roman"/>
          <w:szCs w:val="24"/>
        </w:rPr>
        <w:t xml:space="preserve"> στην </w:t>
      </w:r>
      <w:r>
        <w:rPr>
          <w:rFonts w:eastAsia="Times New Roman"/>
          <w:szCs w:val="24"/>
        </w:rPr>
        <w:t>α</w:t>
      </w:r>
      <w:r w:rsidRPr="000713BC">
        <w:rPr>
          <w:rFonts w:eastAsia="Times New Roman"/>
          <w:szCs w:val="24"/>
        </w:rPr>
        <w:t>νατολική Μεσόγειο</w:t>
      </w:r>
      <w:r>
        <w:rPr>
          <w:rFonts w:eastAsia="Times New Roman"/>
          <w:szCs w:val="24"/>
        </w:rPr>
        <w:t>,</w:t>
      </w:r>
      <w:r w:rsidRPr="000713BC">
        <w:rPr>
          <w:rFonts w:eastAsia="Times New Roman"/>
          <w:szCs w:val="24"/>
        </w:rPr>
        <w:t xml:space="preserve"> είμαστε και εμείς εμπλεκόμενοι μερικώς σε όλα αυτά </w:t>
      </w:r>
      <w:r w:rsidRPr="000713BC">
        <w:rPr>
          <w:rFonts w:eastAsia="Times New Roman"/>
          <w:szCs w:val="24"/>
        </w:rPr>
        <w:t>τα γεγονότα</w:t>
      </w:r>
      <w:r>
        <w:rPr>
          <w:rFonts w:eastAsia="Times New Roman"/>
          <w:szCs w:val="24"/>
        </w:rPr>
        <w:t>,</w:t>
      </w:r>
      <w:r w:rsidRPr="000713BC">
        <w:rPr>
          <w:rFonts w:eastAsia="Times New Roman"/>
          <w:szCs w:val="24"/>
        </w:rPr>
        <w:t xml:space="preserve"> διότι απορροφούμε μεγάλο πλήθος μεταναστών και προσφύγων από όλες αυτές τις καταστροφές</w:t>
      </w:r>
      <w:r>
        <w:rPr>
          <w:rFonts w:eastAsia="Times New Roman"/>
          <w:szCs w:val="24"/>
        </w:rPr>
        <w:t>. Άρα,</w:t>
      </w:r>
      <w:r w:rsidRPr="000713BC">
        <w:rPr>
          <w:rFonts w:eastAsia="Times New Roman"/>
          <w:szCs w:val="24"/>
        </w:rPr>
        <w:t xml:space="preserve"> μέσα σε αυτό το κλίμα το οποίο ουσιαστικά βρισκόμαστε θα πρέπει η εξωτερική μας πολιτική</w:t>
      </w:r>
      <w:r>
        <w:rPr>
          <w:rFonts w:eastAsia="Times New Roman"/>
          <w:szCs w:val="24"/>
        </w:rPr>
        <w:t xml:space="preserve"> να</w:t>
      </w:r>
      <w:r w:rsidRPr="000713BC">
        <w:rPr>
          <w:rFonts w:eastAsia="Times New Roman"/>
          <w:szCs w:val="24"/>
        </w:rPr>
        <w:t xml:space="preserve"> </w:t>
      </w:r>
      <w:r w:rsidRPr="000713BC">
        <w:rPr>
          <w:rFonts w:eastAsia="Times New Roman"/>
          <w:szCs w:val="24"/>
        </w:rPr>
        <w:lastRenderedPageBreak/>
        <w:t xml:space="preserve">είναι τέτοια που να διατηρεί </w:t>
      </w:r>
      <w:r>
        <w:rPr>
          <w:rFonts w:eastAsia="Times New Roman"/>
          <w:szCs w:val="24"/>
        </w:rPr>
        <w:t>μια</w:t>
      </w:r>
      <w:r w:rsidRPr="000713BC">
        <w:rPr>
          <w:rFonts w:eastAsia="Times New Roman"/>
          <w:szCs w:val="24"/>
        </w:rPr>
        <w:t xml:space="preserve"> σταθερότητα και να είναι</w:t>
      </w:r>
      <w:r w:rsidRPr="000713BC">
        <w:rPr>
          <w:rFonts w:eastAsia="Times New Roman"/>
          <w:szCs w:val="24"/>
        </w:rPr>
        <w:t xml:space="preserve"> ένας πυλώνας </w:t>
      </w:r>
      <w:r>
        <w:rPr>
          <w:rFonts w:eastAsia="Times New Roman"/>
          <w:szCs w:val="24"/>
        </w:rPr>
        <w:t>ε</w:t>
      </w:r>
      <w:r w:rsidRPr="000713BC">
        <w:rPr>
          <w:rFonts w:eastAsia="Times New Roman"/>
          <w:szCs w:val="24"/>
        </w:rPr>
        <w:t xml:space="preserve">ιρήνης και συνύπαρξης των λαών της περιοχής </w:t>
      </w:r>
      <w:r>
        <w:rPr>
          <w:rFonts w:eastAsia="Times New Roman"/>
          <w:szCs w:val="24"/>
        </w:rPr>
        <w:t>μας.</w:t>
      </w:r>
    </w:p>
    <w:p w14:paraId="1664EDC7" w14:textId="77777777" w:rsidR="00A97886" w:rsidRDefault="00361846">
      <w:pPr>
        <w:spacing w:line="600" w:lineRule="auto"/>
        <w:ind w:firstLine="720"/>
        <w:jc w:val="both"/>
        <w:rPr>
          <w:rFonts w:eastAsia="Times New Roman"/>
          <w:szCs w:val="24"/>
        </w:rPr>
      </w:pPr>
      <w:r>
        <w:rPr>
          <w:rFonts w:eastAsia="Times New Roman"/>
          <w:szCs w:val="24"/>
        </w:rPr>
        <w:t>Σ</w:t>
      </w:r>
      <w:r w:rsidRPr="000713BC">
        <w:rPr>
          <w:rFonts w:eastAsia="Times New Roman"/>
          <w:szCs w:val="24"/>
        </w:rPr>
        <w:t>τα Βαλκάνια</w:t>
      </w:r>
      <w:r>
        <w:rPr>
          <w:rFonts w:eastAsia="Times New Roman"/>
          <w:szCs w:val="24"/>
        </w:rPr>
        <w:t>,</w:t>
      </w:r>
      <w:r w:rsidRPr="000713BC">
        <w:rPr>
          <w:rFonts w:eastAsia="Times New Roman"/>
          <w:szCs w:val="24"/>
        </w:rPr>
        <w:t xml:space="preserve"> εν προκειμένω</w:t>
      </w:r>
      <w:r>
        <w:rPr>
          <w:rFonts w:eastAsia="Times New Roman"/>
          <w:szCs w:val="24"/>
        </w:rPr>
        <w:t>,</w:t>
      </w:r>
      <w:r w:rsidRPr="000713BC">
        <w:rPr>
          <w:rFonts w:eastAsia="Times New Roman"/>
          <w:szCs w:val="24"/>
        </w:rPr>
        <w:t xml:space="preserve"> έχουμε </w:t>
      </w:r>
      <w:r>
        <w:rPr>
          <w:rFonts w:eastAsia="Times New Roman"/>
          <w:szCs w:val="24"/>
        </w:rPr>
        <w:t>μια</w:t>
      </w:r>
      <w:r w:rsidRPr="000713BC">
        <w:rPr>
          <w:rFonts w:eastAsia="Times New Roman"/>
          <w:szCs w:val="24"/>
        </w:rPr>
        <w:t xml:space="preserve"> διείσδυση ουσιαστικά του μουσουλμανικού τόξου από την Τουρκία</w:t>
      </w:r>
      <w:r>
        <w:rPr>
          <w:rFonts w:eastAsia="Times New Roman"/>
          <w:szCs w:val="24"/>
        </w:rPr>
        <w:t>. Ν</w:t>
      </w:r>
      <w:r w:rsidRPr="000713BC">
        <w:rPr>
          <w:rFonts w:eastAsia="Times New Roman"/>
          <w:szCs w:val="24"/>
        </w:rPr>
        <w:t>α φανταστείτε ότι στην Αλβανία αυτή</w:t>
      </w:r>
      <w:r>
        <w:rPr>
          <w:rFonts w:eastAsia="Times New Roman"/>
          <w:szCs w:val="24"/>
        </w:rPr>
        <w:t>ν</w:t>
      </w:r>
      <w:r w:rsidRPr="000713BC">
        <w:rPr>
          <w:rFonts w:eastAsia="Times New Roman"/>
          <w:szCs w:val="24"/>
        </w:rPr>
        <w:t xml:space="preserve"> τη στιγμή κατασκευάζεται το μεγαλύτερο τζαμί </w:t>
      </w:r>
      <w:r>
        <w:rPr>
          <w:rFonts w:eastAsia="Times New Roman"/>
          <w:szCs w:val="24"/>
        </w:rPr>
        <w:t xml:space="preserve">όλης </w:t>
      </w:r>
      <w:r w:rsidRPr="000713BC">
        <w:rPr>
          <w:rFonts w:eastAsia="Times New Roman"/>
          <w:szCs w:val="24"/>
        </w:rPr>
        <w:t>τ</w:t>
      </w:r>
      <w:r w:rsidRPr="000713BC">
        <w:rPr>
          <w:rFonts w:eastAsia="Times New Roman"/>
          <w:szCs w:val="24"/>
        </w:rPr>
        <w:t>ης Ευρώπης</w:t>
      </w:r>
      <w:r>
        <w:rPr>
          <w:rFonts w:eastAsia="Times New Roman"/>
          <w:szCs w:val="24"/>
        </w:rPr>
        <w:t xml:space="preserve"> που θα μπορεί</w:t>
      </w:r>
      <w:r w:rsidRPr="000713BC">
        <w:rPr>
          <w:rFonts w:eastAsia="Times New Roman"/>
          <w:szCs w:val="24"/>
        </w:rPr>
        <w:t xml:space="preserve"> να στεγάσει γύρω στις επτά</w:t>
      </w:r>
      <w:r>
        <w:rPr>
          <w:rFonts w:eastAsia="Times New Roman"/>
          <w:szCs w:val="24"/>
        </w:rPr>
        <w:t>-</w:t>
      </w:r>
      <w:proofErr w:type="spellStart"/>
      <w:r w:rsidRPr="000713BC">
        <w:rPr>
          <w:rFonts w:eastAsia="Times New Roman"/>
          <w:szCs w:val="24"/>
        </w:rPr>
        <w:t>επτάμισι</w:t>
      </w:r>
      <w:proofErr w:type="spellEnd"/>
      <w:r w:rsidRPr="000713BC">
        <w:rPr>
          <w:rFonts w:eastAsia="Times New Roman"/>
          <w:szCs w:val="24"/>
        </w:rPr>
        <w:t xml:space="preserve"> χιλιάδες λαού</w:t>
      </w:r>
      <w:r>
        <w:rPr>
          <w:rFonts w:eastAsia="Times New Roman"/>
          <w:szCs w:val="24"/>
        </w:rPr>
        <w:t>. Δ</w:t>
      </w:r>
      <w:r w:rsidRPr="000713BC">
        <w:rPr>
          <w:rFonts w:eastAsia="Times New Roman"/>
          <w:szCs w:val="24"/>
        </w:rPr>
        <w:t>εύτερον</w:t>
      </w:r>
      <w:r>
        <w:rPr>
          <w:rFonts w:eastAsia="Times New Roman"/>
          <w:szCs w:val="24"/>
        </w:rPr>
        <w:t>,</w:t>
      </w:r>
      <w:r w:rsidRPr="000713BC">
        <w:rPr>
          <w:rFonts w:eastAsia="Times New Roman"/>
          <w:szCs w:val="24"/>
        </w:rPr>
        <w:t xml:space="preserve"> </w:t>
      </w:r>
      <w:r>
        <w:rPr>
          <w:rFonts w:eastAsia="Times New Roman"/>
          <w:szCs w:val="24"/>
        </w:rPr>
        <w:t>σ</w:t>
      </w:r>
      <w:r w:rsidRPr="000713BC">
        <w:rPr>
          <w:rFonts w:eastAsia="Times New Roman"/>
          <w:szCs w:val="24"/>
        </w:rPr>
        <w:t>το Κοσσυφοπέδιο δημιουργείται παράνομα</w:t>
      </w:r>
      <w:r>
        <w:rPr>
          <w:rFonts w:eastAsia="Times New Roman"/>
          <w:szCs w:val="24"/>
        </w:rPr>
        <w:t xml:space="preserve"> σ</w:t>
      </w:r>
      <w:r w:rsidRPr="000713BC">
        <w:rPr>
          <w:rFonts w:eastAsia="Times New Roman"/>
          <w:szCs w:val="24"/>
        </w:rPr>
        <w:t>τρατός τεσσάρων χιλιάδων ανδρών και τριών χιλιάδων μισθοφόρων</w:t>
      </w:r>
      <w:r>
        <w:rPr>
          <w:rFonts w:eastAsia="Times New Roman"/>
          <w:szCs w:val="24"/>
        </w:rPr>
        <w:t>. Π</w:t>
      </w:r>
      <w:r w:rsidRPr="000713BC">
        <w:rPr>
          <w:rFonts w:eastAsia="Times New Roman"/>
          <w:szCs w:val="24"/>
        </w:rPr>
        <w:t>αράνομα</w:t>
      </w:r>
      <w:r>
        <w:rPr>
          <w:rFonts w:eastAsia="Times New Roman"/>
          <w:szCs w:val="24"/>
        </w:rPr>
        <w:t>. Στη Βοσνία</w:t>
      </w:r>
      <w:r w:rsidRPr="000713BC">
        <w:rPr>
          <w:rFonts w:eastAsia="Times New Roman"/>
          <w:szCs w:val="24"/>
        </w:rPr>
        <w:t xml:space="preserve"> υπάρχει ένα σοβαρό </w:t>
      </w:r>
      <w:proofErr w:type="spellStart"/>
      <w:r w:rsidRPr="000713BC">
        <w:rPr>
          <w:rFonts w:eastAsia="Times New Roman"/>
          <w:szCs w:val="24"/>
        </w:rPr>
        <w:t>εμφυλιοπολεμικό</w:t>
      </w:r>
      <w:proofErr w:type="spellEnd"/>
      <w:r w:rsidRPr="000713BC">
        <w:rPr>
          <w:rFonts w:eastAsia="Times New Roman"/>
          <w:szCs w:val="24"/>
        </w:rPr>
        <w:t xml:space="preserve"> κλίμα</w:t>
      </w:r>
      <w:r>
        <w:rPr>
          <w:rFonts w:eastAsia="Times New Roman"/>
          <w:szCs w:val="24"/>
        </w:rPr>
        <w:t>. Στη</w:t>
      </w:r>
      <w:r>
        <w:rPr>
          <w:rFonts w:eastAsia="Times New Roman"/>
          <w:szCs w:val="24"/>
        </w:rPr>
        <w:t xml:space="preserve"> Σερβία</w:t>
      </w:r>
      <w:r w:rsidRPr="000713BC">
        <w:rPr>
          <w:rFonts w:eastAsia="Times New Roman"/>
          <w:szCs w:val="24"/>
        </w:rPr>
        <w:t xml:space="preserve"> την τελευταία εβδομάδα είχαμε την επίσκεψη τ</w:t>
      </w:r>
      <w:r>
        <w:rPr>
          <w:rFonts w:eastAsia="Times New Roman"/>
          <w:szCs w:val="24"/>
        </w:rPr>
        <w:t>ου Προέδρου της Ρ</w:t>
      </w:r>
      <w:r w:rsidRPr="000713BC">
        <w:rPr>
          <w:rFonts w:eastAsia="Times New Roman"/>
          <w:szCs w:val="24"/>
        </w:rPr>
        <w:t>ωσικής Ομοσπονδίας</w:t>
      </w:r>
      <w:r>
        <w:rPr>
          <w:rFonts w:eastAsia="Times New Roman"/>
          <w:szCs w:val="24"/>
        </w:rPr>
        <w:t>,</w:t>
      </w:r>
      <w:r w:rsidRPr="000713BC">
        <w:rPr>
          <w:rFonts w:eastAsia="Times New Roman"/>
          <w:szCs w:val="24"/>
        </w:rPr>
        <w:t xml:space="preserve"> του κ</w:t>
      </w:r>
      <w:r>
        <w:rPr>
          <w:rFonts w:eastAsia="Times New Roman"/>
          <w:szCs w:val="24"/>
        </w:rPr>
        <w:t>.</w:t>
      </w:r>
      <w:r w:rsidRPr="000713BC">
        <w:rPr>
          <w:rFonts w:eastAsia="Times New Roman"/>
          <w:szCs w:val="24"/>
        </w:rPr>
        <w:t xml:space="preserve"> Πούτιν</w:t>
      </w:r>
      <w:r>
        <w:rPr>
          <w:rFonts w:eastAsia="Times New Roman"/>
          <w:szCs w:val="24"/>
        </w:rPr>
        <w:t>,</w:t>
      </w:r>
      <w:r w:rsidRPr="000713BC">
        <w:rPr>
          <w:rFonts w:eastAsia="Times New Roman"/>
          <w:szCs w:val="24"/>
        </w:rPr>
        <w:t xml:space="preserve"> για να διευθετήσει </w:t>
      </w:r>
      <w:r>
        <w:rPr>
          <w:rFonts w:eastAsia="Times New Roman"/>
          <w:szCs w:val="24"/>
        </w:rPr>
        <w:t>ο</w:t>
      </w:r>
      <w:r w:rsidRPr="000713BC">
        <w:rPr>
          <w:rFonts w:eastAsia="Times New Roman"/>
          <w:szCs w:val="24"/>
        </w:rPr>
        <w:t>υσιαστικά και να πιέσει τους συμμάχους της τους Σέρβους</w:t>
      </w:r>
      <w:r>
        <w:rPr>
          <w:rFonts w:eastAsia="Times New Roman"/>
          <w:szCs w:val="24"/>
        </w:rPr>
        <w:t>,</w:t>
      </w:r>
      <w:r w:rsidRPr="000713BC">
        <w:rPr>
          <w:rFonts w:eastAsia="Times New Roman"/>
          <w:szCs w:val="24"/>
        </w:rPr>
        <w:t xml:space="preserve"> έτσι ώστε να ηρεμήσουν σε σχέση με την περιοχή των Βαλκανίων</w:t>
      </w:r>
      <w:r>
        <w:rPr>
          <w:rFonts w:eastAsia="Times New Roman"/>
          <w:szCs w:val="24"/>
        </w:rPr>
        <w:t>.</w:t>
      </w:r>
    </w:p>
    <w:p w14:paraId="1664EDC8" w14:textId="77777777" w:rsidR="00A97886" w:rsidRDefault="00361846">
      <w:pPr>
        <w:spacing w:line="600" w:lineRule="auto"/>
        <w:ind w:firstLine="720"/>
        <w:jc w:val="both"/>
        <w:rPr>
          <w:rFonts w:eastAsia="Times New Roman"/>
          <w:szCs w:val="24"/>
        </w:rPr>
      </w:pPr>
      <w:r>
        <w:rPr>
          <w:rFonts w:eastAsia="Times New Roman"/>
          <w:szCs w:val="24"/>
        </w:rPr>
        <w:t>Έ</w:t>
      </w:r>
      <w:r w:rsidRPr="000713BC">
        <w:rPr>
          <w:rFonts w:eastAsia="Times New Roman"/>
          <w:szCs w:val="24"/>
        </w:rPr>
        <w:t>ρχεται</w:t>
      </w:r>
      <w:r>
        <w:rPr>
          <w:rFonts w:eastAsia="Times New Roman"/>
          <w:szCs w:val="24"/>
        </w:rPr>
        <w:t>,</w:t>
      </w:r>
      <w:r w:rsidRPr="000713BC">
        <w:rPr>
          <w:rFonts w:eastAsia="Times New Roman"/>
          <w:szCs w:val="24"/>
        </w:rPr>
        <w:t xml:space="preserve"> λοιπόν</w:t>
      </w:r>
      <w:r>
        <w:rPr>
          <w:rFonts w:eastAsia="Times New Roman"/>
          <w:szCs w:val="24"/>
        </w:rPr>
        <w:t>,</w:t>
      </w:r>
      <w:r w:rsidRPr="000713BC">
        <w:rPr>
          <w:rFonts w:eastAsia="Times New Roman"/>
          <w:szCs w:val="24"/>
        </w:rPr>
        <w:t xml:space="preserve"> αυτή η συνθήκη</w:t>
      </w:r>
      <w:r>
        <w:rPr>
          <w:rFonts w:eastAsia="Times New Roman"/>
          <w:szCs w:val="24"/>
        </w:rPr>
        <w:t xml:space="preserve"> και η Συμφωνία των Πρεσπών,</w:t>
      </w:r>
      <w:r w:rsidRPr="000713BC">
        <w:rPr>
          <w:rFonts w:eastAsia="Times New Roman"/>
          <w:szCs w:val="24"/>
        </w:rPr>
        <w:t xml:space="preserve"> την οποία εμείς φέραμε και επιταχύνουμε</w:t>
      </w:r>
      <w:r>
        <w:rPr>
          <w:rFonts w:eastAsia="Times New Roman"/>
          <w:szCs w:val="24"/>
        </w:rPr>
        <w:t>,</w:t>
      </w:r>
      <w:r w:rsidRPr="000713BC">
        <w:rPr>
          <w:rFonts w:eastAsia="Times New Roman"/>
          <w:szCs w:val="24"/>
        </w:rPr>
        <w:t xml:space="preserve"> διότι τουλάχιστον </w:t>
      </w:r>
      <w:r>
        <w:rPr>
          <w:rFonts w:eastAsia="Times New Roman"/>
          <w:szCs w:val="24"/>
        </w:rPr>
        <w:t>είκοσι πέντε, τριάντα</w:t>
      </w:r>
      <w:r w:rsidRPr="000713BC">
        <w:rPr>
          <w:rFonts w:eastAsia="Times New Roman"/>
          <w:szCs w:val="24"/>
        </w:rPr>
        <w:t xml:space="preserve"> χρόνια υπήρχε από όλες τις κυβερνήσεις</w:t>
      </w:r>
      <w:r>
        <w:rPr>
          <w:rFonts w:eastAsia="Times New Roman"/>
          <w:szCs w:val="24"/>
        </w:rPr>
        <w:t>, πλην</w:t>
      </w:r>
      <w:r w:rsidRPr="000713BC">
        <w:rPr>
          <w:rFonts w:eastAsia="Times New Roman"/>
          <w:szCs w:val="24"/>
        </w:rPr>
        <w:t xml:space="preserve"> όμως δεν είχαν τη δύναμη ή την πολιτική </w:t>
      </w:r>
      <w:r>
        <w:rPr>
          <w:rFonts w:eastAsia="Times New Roman"/>
          <w:szCs w:val="24"/>
        </w:rPr>
        <w:t xml:space="preserve">ευθιξία </w:t>
      </w:r>
      <w:r w:rsidRPr="000713BC">
        <w:rPr>
          <w:rFonts w:eastAsia="Times New Roman"/>
          <w:szCs w:val="24"/>
        </w:rPr>
        <w:t>να την παρουσιάσουν στο</w:t>
      </w:r>
      <w:r>
        <w:rPr>
          <w:rFonts w:eastAsia="Times New Roman"/>
          <w:szCs w:val="24"/>
        </w:rPr>
        <w:t>ν</w:t>
      </w:r>
      <w:r w:rsidRPr="000713BC">
        <w:rPr>
          <w:rFonts w:eastAsia="Times New Roman"/>
          <w:szCs w:val="24"/>
        </w:rPr>
        <w:t xml:space="preserve"> </w:t>
      </w:r>
      <w:r>
        <w:rPr>
          <w:rFonts w:eastAsia="Times New Roman"/>
          <w:szCs w:val="24"/>
        </w:rPr>
        <w:t>ε</w:t>
      </w:r>
      <w:r w:rsidRPr="000713BC">
        <w:rPr>
          <w:rFonts w:eastAsia="Times New Roman"/>
          <w:szCs w:val="24"/>
        </w:rPr>
        <w:t>λλην</w:t>
      </w:r>
      <w:r w:rsidRPr="000713BC">
        <w:rPr>
          <w:rFonts w:eastAsia="Times New Roman"/>
          <w:szCs w:val="24"/>
        </w:rPr>
        <w:t>ικό λαό</w:t>
      </w:r>
      <w:r>
        <w:rPr>
          <w:rFonts w:eastAsia="Times New Roman"/>
          <w:szCs w:val="24"/>
        </w:rPr>
        <w:t>,</w:t>
      </w:r>
      <w:r w:rsidRPr="000713BC">
        <w:rPr>
          <w:rFonts w:eastAsia="Times New Roman"/>
          <w:szCs w:val="24"/>
        </w:rPr>
        <w:t xml:space="preserve"> για να τελειώνει το </w:t>
      </w:r>
      <w:r w:rsidRPr="000713BC">
        <w:rPr>
          <w:rFonts w:eastAsia="Times New Roman"/>
          <w:szCs w:val="24"/>
        </w:rPr>
        <w:lastRenderedPageBreak/>
        <w:t xml:space="preserve">πρόβλημα με τους </w:t>
      </w:r>
      <w:r>
        <w:rPr>
          <w:rFonts w:eastAsia="Times New Roman"/>
          <w:szCs w:val="24"/>
        </w:rPr>
        <w:t xml:space="preserve">βόρειους </w:t>
      </w:r>
      <w:r w:rsidRPr="000713BC">
        <w:rPr>
          <w:rFonts w:eastAsia="Times New Roman"/>
          <w:szCs w:val="24"/>
        </w:rPr>
        <w:t xml:space="preserve">γείτονές </w:t>
      </w:r>
      <w:r>
        <w:rPr>
          <w:rFonts w:eastAsia="Times New Roman"/>
          <w:szCs w:val="24"/>
        </w:rPr>
        <w:t>μας. Έρχεται, λοιπόν,</w:t>
      </w:r>
      <w:r w:rsidRPr="000713BC">
        <w:rPr>
          <w:rFonts w:eastAsia="Times New Roman"/>
          <w:szCs w:val="24"/>
        </w:rPr>
        <w:t xml:space="preserve"> αυτή η </w:t>
      </w:r>
      <w:r>
        <w:rPr>
          <w:rFonts w:eastAsia="Times New Roman"/>
          <w:szCs w:val="24"/>
        </w:rPr>
        <w:t>σ</w:t>
      </w:r>
      <w:r w:rsidRPr="000713BC">
        <w:rPr>
          <w:rFonts w:eastAsia="Times New Roman"/>
          <w:szCs w:val="24"/>
        </w:rPr>
        <w:t>υμφωνία να λήξει τα προβλήματα που είχαμε και θα είχαμε</w:t>
      </w:r>
      <w:r>
        <w:rPr>
          <w:rFonts w:eastAsia="Times New Roman"/>
          <w:szCs w:val="24"/>
        </w:rPr>
        <w:t>,</w:t>
      </w:r>
      <w:r w:rsidRPr="000713BC">
        <w:rPr>
          <w:rFonts w:eastAsia="Times New Roman"/>
          <w:szCs w:val="24"/>
        </w:rPr>
        <w:t xml:space="preserve"> αν δεν υπήρχε αυτή η </w:t>
      </w:r>
      <w:r>
        <w:rPr>
          <w:rFonts w:eastAsia="Times New Roman"/>
          <w:szCs w:val="24"/>
        </w:rPr>
        <w:t>σ</w:t>
      </w:r>
      <w:r w:rsidRPr="000713BC">
        <w:rPr>
          <w:rFonts w:eastAsia="Times New Roman"/>
          <w:szCs w:val="24"/>
        </w:rPr>
        <w:t xml:space="preserve">υμφωνία με τους βόρειους γείτονές </w:t>
      </w:r>
      <w:r>
        <w:rPr>
          <w:rFonts w:eastAsia="Times New Roman"/>
          <w:szCs w:val="24"/>
        </w:rPr>
        <w:t>μας.</w:t>
      </w:r>
    </w:p>
    <w:p w14:paraId="1664EDC9" w14:textId="77777777" w:rsidR="00A97886" w:rsidRDefault="00361846">
      <w:pPr>
        <w:spacing w:line="600" w:lineRule="auto"/>
        <w:ind w:firstLine="720"/>
        <w:jc w:val="both"/>
        <w:rPr>
          <w:rFonts w:eastAsia="Times New Roman"/>
          <w:szCs w:val="24"/>
        </w:rPr>
      </w:pPr>
      <w:r>
        <w:rPr>
          <w:rFonts w:eastAsia="Times New Roman"/>
          <w:szCs w:val="24"/>
        </w:rPr>
        <w:t xml:space="preserve">Αλλάζουν το όνομα της χώρας τους, </w:t>
      </w:r>
      <w:r w:rsidRPr="000713BC">
        <w:rPr>
          <w:rFonts w:eastAsia="Times New Roman"/>
          <w:szCs w:val="24"/>
        </w:rPr>
        <w:t>αλλάζουν τ</w:t>
      </w:r>
      <w:r w:rsidRPr="000713BC">
        <w:rPr>
          <w:rFonts w:eastAsia="Times New Roman"/>
          <w:szCs w:val="24"/>
        </w:rPr>
        <w:t xml:space="preserve">ο </w:t>
      </w:r>
      <w:r>
        <w:rPr>
          <w:rFonts w:eastAsia="Times New Roman"/>
          <w:szCs w:val="24"/>
        </w:rPr>
        <w:t>σ</w:t>
      </w:r>
      <w:r w:rsidRPr="000713BC">
        <w:rPr>
          <w:rFonts w:eastAsia="Times New Roman"/>
          <w:szCs w:val="24"/>
        </w:rPr>
        <w:t>ύνταγμ</w:t>
      </w:r>
      <w:r>
        <w:rPr>
          <w:rFonts w:eastAsia="Times New Roman"/>
          <w:szCs w:val="24"/>
        </w:rPr>
        <w:t>ά</w:t>
      </w:r>
      <w:r w:rsidRPr="000713BC">
        <w:rPr>
          <w:rFonts w:eastAsia="Times New Roman"/>
          <w:szCs w:val="24"/>
        </w:rPr>
        <w:t xml:space="preserve"> </w:t>
      </w:r>
      <w:r>
        <w:rPr>
          <w:rFonts w:eastAsia="Times New Roman"/>
          <w:szCs w:val="24"/>
        </w:rPr>
        <w:t>τους,</w:t>
      </w:r>
      <w:r w:rsidRPr="000713BC">
        <w:rPr>
          <w:rFonts w:eastAsia="Times New Roman"/>
          <w:szCs w:val="24"/>
        </w:rPr>
        <w:t xml:space="preserve"> αλλάζουν τα σύμβολά </w:t>
      </w:r>
      <w:r>
        <w:rPr>
          <w:rFonts w:eastAsia="Times New Roman"/>
          <w:szCs w:val="24"/>
        </w:rPr>
        <w:t>τους,</w:t>
      </w:r>
      <w:r w:rsidRPr="000713BC">
        <w:rPr>
          <w:rFonts w:eastAsia="Times New Roman"/>
          <w:szCs w:val="24"/>
        </w:rPr>
        <w:t xml:space="preserve"> διατηρούν τα σύνορα με </w:t>
      </w:r>
      <w:r>
        <w:rPr>
          <w:rFonts w:eastAsia="Times New Roman"/>
          <w:szCs w:val="24"/>
        </w:rPr>
        <w:t>ε</w:t>
      </w:r>
      <w:r w:rsidRPr="000713BC">
        <w:rPr>
          <w:rFonts w:eastAsia="Times New Roman"/>
          <w:szCs w:val="24"/>
        </w:rPr>
        <w:t>μάς</w:t>
      </w:r>
      <w:r>
        <w:rPr>
          <w:rFonts w:eastAsia="Times New Roman"/>
          <w:szCs w:val="24"/>
        </w:rPr>
        <w:t>,</w:t>
      </w:r>
      <w:r w:rsidRPr="000713BC">
        <w:rPr>
          <w:rFonts w:eastAsia="Times New Roman"/>
          <w:szCs w:val="24"/>
        </w:rPr>
        <w:t xml:space="preserve"> τα οποία θα είναι απαραβίαστα</w:t>
      </w:r>
      <w:r>
        <w:rPr>
          <w:rFonts w:eastAsia="Times New Roman"/>
          <w:szCs w:val="24"/>
        </w:rPr>
        <w:t>,</w:t>
      </w:r>
      <w:r w:rsidRPr="000713BC">
        <w:rPr>
          <w:rFonts w:eastAsia="Times New Roman"/>
          <w:szCs w:val="24"/>
        </w:rPr>
        <w:t xml:space="preserve"> από τη </w:t>
      </w:r>
      <w:r>
        <w:rPr>
          <w:rFonts w:eastAsia="Times New Roman"/>
          <w:szCs w:val="24"/>
        </w:rPr>
        <w:t>μια</w:t>
      </w:r>
      <w:r w:rsidRPr="000713BC">
        <w:rPr>
          <w:rFonts w:eastAsia="Times New Roman"/>
          <w:szCs w:val="24"/>
        </w:rPr>
        <w:t xml:space="preserve"> πλευρά και από την άλλη</w:t>
      </w:r>
      <w:r>
        <w:rPr>
          <w:rFonts w:eastAsia="Times New Roman"/>
          <w:szCs w:val="24"/>
        </w:rPr>
        <w:t>,</w:t>
      </w:r>
      <w:r w:rsidRPr="000713BC">
        <w:rPr>
          <w:rFonts w:eastAsia="Times New Roman"/>
          <w:szCs w:val="24"/>
        </w:rPr>
        <w:t xml:space="preserve"> ουσιαστικά</w:t>
      </w:r>
      <w:r>
        <w:rPr>
          <w:rFonts w:eastAsia="Times New Roman"/>
          <w:szCs w:val="24"/>
        </w:rPr>
        <w:t>, απαλείφουν</w:t>
      </w:r>
      <w:r w:rsidRPr="000713BC">
        <w:rPr>
          <w:rFonts w:eastAsia="Times New Roman"/>
          <w:szCs w:val="24"/>
        </w:rPr>
        <w:t xml:space="preserve"> τα </w:t>
      </w:r>
      <w:proofErr w:type="spellStart"/>
      <w:r>
        <w:rPr>
          <w:rFonts w:eastAsia="Times New Roman"/>
          <w:szCs w:val="24"/>
        </w:rPr>
        <w:t>α</w:t>
      </w:r>
      <w:r w:rsidRPr="000713BC">
        <w:rPr>
          <w:rFonts w:eastAsia="Times New Roman"/>
          <w:szCs w:val="24"/>
        </w:rPr>
        <w:t>λυτρωτικά</w:t>
      </w:r>
      <w:proofErr w:type="spellEnd"/>
      <w:r w:rsidRPr="000713BC">
        <w:rPr>
          <w:rFonts w:eastAsia="Times New Roman"/>
          <w:szCs w:val="24"/>
        </w:rPr>
        <w:t xml:space="preserve"> </w:t>
      </w:r>
      <w:r>
        <w:rPr>
          <w:rFonts w:eastAsia="Times New Roman"/>
          <w:szCs w:val="24"/>
        </w:rPr>
        <w:t>τους. Η είσοδος, λ</w:t>
      </w:r>
      <w:r w:rsidRPr="000713BC">
        <w:rPr>
          <w:rFonts w:eastAsia="Times New Roman"/>
          <w:szCs w:val="24"/>
        </w:rPr>
        <w:t>οιπόν</w:t>
      </w:r>
      <w:r>
        <w:rPr>
          <w:rFonts w:eastAsia="Times New Roman"/>
          <w:szCs w:val="24"/>
        </w:rPr>
        <w:t>,</w:t>
      </w:r>
      <w:r w:rsidRPr="000713BC">
        <w:rPr>
          <w:rFonts w:eastAsia="Times New Roman"/>
          <w:szCs w:val="24"/>
        </w:rPr>
        <w:t xml:space="preserve"> αυτής της χώρας στους διεθνείς οργανισμούς</w:t>
      </w:r>
      <w:r>
        <w:rPr>
          <w:rFonts w:eastAsia="Times New Roman"/>
          <w:szCs w:val="24"/>
        </w:rPr>
        <w:t>,</w:t>
      </w:r>
      <w:r w:rsidRPr="000713BC">
        <w:rPr>
          <w:rFonts w:eastAsia="Times New Roman"/>
          <w:szCs w:val="24"/>
        </w:rPr>
        <w:t xml:space="preserve"> ΝΑΤΟ και Ευ</w:t>
      </w:r>
      <w:r w:rsidRPr="000713BC">
        <w:rPr>
          <w:rFonts w:eastAsia="Times New Roman"/>
          <w:szCs w:val="24"/>
        </w:rPr>
        <w:t>ρωπαϊκή Ένωση</w:t>
      </w:r>
      <w:r>
        <w:rPr>
          <w:rFonts w:eastAsia="Times New Roman"/>
          <w:szCs w:val="24"/>
        </w:rPr>
        <w:t>,</w:t>
      </w:r>
      <w:r w:rsidRPr="000713BC">
        <w:rPr>
          <w:rFonts w:eastAsia="Times New Roman"/>
          <w:szCs w:val="24"/>
        </w:rPr>
        <w:t xml:space="preserve"> ουσιαστικά τους βάζει μέσα σε καν</w:t>
      </w:r>
      <w:r>
        <w:rPr>
          <w:rFonts w:eastAsia="Times New Roman"/>
          <w:szCs w:val="24"/>
        </w:rPr>
        <w:t>όνες διεθνείς,</w:t>
      </w:r>
      <w:r w:rsidRPr="000713BC">
        <w:rPr>
          <w:rFonts w:eastAsia="Times New Roman"/>
          <w:szCs w:val="24"/>
        </w:rPr>
        <w:t xml:space="preserve"> ώστε να μην είναι ανεξέλεγκτ</w:t>
      </w:r>
      <w:r>
        <w:rPr>
          <w:rFonts w:eastAsia="Times New Roman"/>
          <w:szCs w:val="24"/>
        </w:rPr>
        <w:t xml:space="preserve">οι. </w:t>
      </w:r>
      <w:proofErr w:type="spellStart"/>
      <w:r>
        <w:rPr>
          <w:rFonts w:eastAsia="Times New Roman"/>
          <w:szCs w:val="24"/>
        </w:rPr>
        <w:t>Εδραιούται</w:t>
      </w:r>
      <w:proofErr w:type="spellEnd"/>
      <w:r>
        <w:rPr>
          <w:rFonts w:eastAsia="Times New Roman"/>
          <w:szCs w:val="24"/>
        </w:rPr>
        <w:t>, λ</w:t>
      </w:r>
      <w:r w:rsidRPr="000713BC">
        <w:rPr>
          <w:rFonts w:eastAsia="Times New Roman"/>
          <w:szCs w:val="24"/>
        </w:rPr>
        <w:t>οιπόν</w:t>
      </w:r>
      <w:r>
        <w:rPr>
          <w:rFonts w:eastAsia="Times New Roman"/>
          <w:szCs w:val="24"/>
        </w:rPr>
        <w:t>,</w:t>
      </w:r>
      <w:r w:rsidRPr="000713BC">
        <w:rPr>
          <w:rFonts w:eastAsia="Times New Roman"/>
          <w:szCs w:val="24"/>
        </w:rPr>
        <w:t xml:space="preserve"> η </w:t>
      </w:r>
      <w:r>
        <w:rPr>
          <w:rFonts w:eastAsia="Times New Roman"/>
          <w:szCs w:val="24"/>
        </w:rPr>
        <w:t>ε</w:t>
      </w:r>
      <w:r w:rsidRPr="000713BC">
        <w:rPr>
          <w:rFonts w:eastAsia="Times New Roman"/>
          <w:szCs w:val="24"/>
        </w:rPr>
        <w:t>ιρήνη στην περιοχή και η συνύπαρξη και η σύμπραξη των λαών</w:t>
      </w:r>
      <w:r>
        <w:rPr>
          <w:rFonts w:eastAsia="Times New Roman"/>
          <w:szCs w:val="24"/>
        </w:rPr>
        <w:t>.</w:t>
      </w:r>
    </w:p>
    <w:p w14:paraId="1664EDCA" w14:textId="77777777" w:rsidR="00A97886" w:rsidRDefault="00361846">
      <w:pPr>
        <w:spacing w:line="600" w:lineRule="auto"/>
        <w:ind w:firstLine="720"/>
        <w:jc w:val="both"/>
        <w:rPr>
          <w:rFonts w:eastAsia="Times New Roman"/>
          <w:szCs w:val="24"/>
        </w:rPr>
      </w:pPr>
      <w:r w:rsidRPr="000713BC">
        <w:rPr>
          <w:rFonts w:eastAsia="Times New Roman"/>
          <w:szCs w:val="24"/>
        </w:rPr>
        <w:t>Αγαπητοί συνάδελφοι</w:t>
      </w:r>
      <w:r>
        <w:rPr>
          <w:rFonts w:eastAsia="Times New Roman"/>
          <w:szCs w:val="24"/>
        </w:rPr>
        <w:t>, κλείνουμε ένα σοβαρό κεφάλαιο</w:t>
      </w:r>
      <w:r w:rsidRPr="000713BC">
        <w:rPr>
          <w:rFonts w:eastAsia="Times New Roman"/>
          <w:szCs w:val="24"/>
        </w:rPr>
        <w:t xml:space="preserve"> που δαπάνησε τεράστιο διπλωματικό χρόνο και θα είμαστε από </w:t>
      </w:r>
      <w:r>
        <w:rPr>
          <w:rFonts w:eastAsia="Times New Roman"/>
          <w:szCs w:val="24"/>
        </w:rPr>
        <w:t>ε</w:t>
      </w:r>
      <w:r w:rsidRPr="000713BC">
        <w:rPr>
          <w:rFonts w:eastAsia="Times New Roman"/>
          <w:szCs w:val="24"/>
        </w:rPr>
        <w:t>δώ και πλέον ελεύθερ</w:t>
      </w:r>
      <w:r>
        <w:rPr>
          <w:rFonts w:eastAsia="Times New Roman"/>
          <w:szCs w:val="24"/>
        </w:rPr>
        <w:t>οι</w:t>
      </w:r>
      <w:r w:rsidRPr="000713BC">
        <w:rPr>
          <w:rFonts w:eastAsia="Times New Roman"/>
          <w:szCs w:val="24"/>
        </w:rPr>
        <w:t xml:space="preserve"> να αφιερωθούμε στο εξ ανατολών κίνδυνο και πρόβλημα από τη μεριά τ</w:t>
      </w:r>
      <w:r>
        <w:rPr>
          <w:rFonts w:eastAsia="Times New Roman"/>
          <w:szCs w:val="24"/>
        </w:rPr>
        <w:t>ης</w:t>
      </w:r>
      <w:r w:rsidRPr="000713BC">
        <w:rPr>
          <w:rFonts w:eastAsia="Times New Roman"/>
          <w:szCs w:val="24"/>
        </w:rPr>
        <w:t xml:space="preserve"> Το</w:t>
      </w:r>
      <w:r>
        <w:rPr>
          <w:rFonts w:eastAsia="Times New Roman"/>
          <w:szCs w:val="24"/>
        </w:rPr>
        <w:t>υ</w:t>
      </w:r>
      <w:r w:rsidRPr="000713BC">
        <w:rPr>
          <w:rFonts w:eastAsia="Times New Roman"/>
          <w:szCs w:val="24"/>
        </w:rPr>
        <w:t>ρκ</w:t>
      </w:r>
      <w:r>
        <w:rPr>
          <w:rFonts w:eastAsia="Times New Roman"/>
          <w:szCs w:val="24"/>
        </w:rPr>
        <w:t>ίας</w:t>
      </w:r>
      <w:r>
        <w:rPr>
          <w:rFonts w:eastAsia="Times New Roman"/>
          <w:szCs w:val="24"/>
        </w:rPr>
        <w:t>.</w:t>
      </w:r>
    </w:p>
    <w:p w14:paraId="1664EDC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Ήθελα να συμπληρώσω το εξής: Έξω από τις κομματικές γραμμές, αλλά και τις δεσμεύσεις όλων των</w:t>
      </w:r>
      <w:r>
        <w:rPr>
          <w:rFonts w:eastAsia="Times New Roman" w:cs="Times New Roman"/>
          <w:szCs w:val="24"/>
        </w:rPr>
        <w:t xml:space="preserve"> Βουλευτών, πρέπει </w:t>
      </w:r>
      <w:r>
        <w:rPr>
          <w:rFonts w:eastAsia="Times New Roman" w:cs="Times New Roman"/>
          <w:szCs w:val="24"/>
        </w:rPr>
        <w:lastRenderedPageBreak/>
        <w:t>να συμβουλευτείτε, αγαπητοί συνάδελφοι, το άρθρο 60 του Συντάγματος</w:t>
      </w:r>
      <w:r w:rsidRPr="00C22419">
        <w:rPr>
          <w:rFonts w:eastAsia="Times New Roman" w:cs="Times New Roman"/>
          <w:szCs w:val="24"/>
        </w:rPr>
        <w:t>,</w:t>
      </w:r>
      <w:r>
        <w:rPr>
          <w:rFonts w:eastAsia="Times New Roman" w:cs="Times New Roman"/>
          <w:szCs w:val="24"/>
        </w:rPr>
        <w:t xml:space="preserve"> παράγραφος 1, που αναφέρει ότι έχετε απεριόριστο δικαίωμα της ψήφου κατά συνείδηση. Μην εγκλωβιστείτε στις κομματικές γραμμές. Δεν πρέπει να άγεστε και να φέρεστε από τ</w:t>
      </w:r>
      <w:r>
        <w:rPr>
          <w:rFonts w:eastAsia="Times New Roman" w:cs="Times New Roman"/>
          <w:szCs w:val="24"/>
        </w:rPr>
        <w:t>ο συναίσθημα, το οποίο έχει ξεχειλίσει αυτή τη στιγμή σε όλη τη χώρα.</w:t>
      </w:r>
    </w:p>
    <w:p w14:paraId="1664EDC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Ευχαριστώ πολύ.</w:t>
      </w:r>
    </w:p>
    <w:p w14:paraId="1664EDCD" w14:textId="77777777" w:rsidR="00A97886" w:rsidRDefault="00361846">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1664EDCE"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sidRPr="00C22419">
        <w:rPr>
          <w:rFonts w:eastAsia="Times New Roman" w:cs="Times New Roman"/>
          <w:b/>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Δέδε</w:t>
      </w:r>
      <w:proofErr w:type="spellEnd"/>
      <w:r>
        <w:rPr>
          <w:rFonts w:eastAsia="Times New Roman" w:cs="Times New Roman"/>
          <w:szCs w:val="24"/>
        </w:rPr>
        <w:t>.</w:t>
      </w:r>
    </w:p>
    <w:p w14:paraId="1664EDC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Ορίστε, κύριε Φίλη, έχετε τον λόγο.</w:t>
      </w:r>
    </w:p>
    <w:p w14:paraId="1664EDD0"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Κυρί</w:t>
      </w:r>
      <w:r>
        <w:rPr>
          <w:rFonts w:eastAsia="Times New Roman" w:cs="Times New Roman"/>
          <w:szCs w:val="24"/>
        </w:rPr>
        <w:t xml:space="preserve">ες και κύριοι συνάδελφοι, οι συζητήσεις και οι αποφάσεις για το </w:t>
      </w:r>
      <w:r>
        <w:rPr>
          <w:rFonts w:eastAsia="Times New Roman" w:cs="Times New Roman"/>
          <w:szCs w:val="24"/>
        </w:rPr>
        <w:t>μ</w:t>
      </w:r>
      <w:r>
        <w:rPr>
          <w:rFonts w:eastAsia="Times New Roman" w:cs="Times New Roman"/>
          <w:szCs w:val="24"/>
        </w:rPr>
        <w:t xml:space="preserve">ακεδονικό δεν αφορούν στο παρελθόν, αλλά στο μέλλον της χώρας. Πώς θα βγούμε από την κρίση; Πώς θα αποκτήσουμε μια ισχυρή εθνική αυτοπεποίθηση, όχι υποτιμώντας τους γείτονες και τους άλλους, </w:t>
      </w:r>
      <w:r>
        <w:rPr>
          <w:rFonts w:eastAsia="Times New Roman" w:cs="Times New Roman"/>
          <w:szCs w:val="24"/>
        </w:rPr>
        <w:t xml:space="preserve">αλλά αξιοποιώντας τις μεγάλες δυνατότητες του ελληνικού λαού μέσα στο σύγχρονο περιβάλλον της Ευρώπης, με τα Βαλκάνια όχι στον ρόλο </w:t>
      </w:r>
      <w:r>
        <w:rPr>
          <w:rFonts w:eastAsia="Times New Roman" w:cs="Times New Roman"/>
          <w:szCs w:val="24"/>
        </w:rPr>
        <w:lastRenderedPageBreak/>
        <w:t xml:space="preserve">του αιώνιου </w:t>
      </w:r>
      <w:proofErr w:type="spellStart"/>
      <w:r>
        <w:rPr>
          <w:rFonts w:eastAsia="Times New Roman" w:cs="Times New Roman"/>
          <w:szCs w:val="24"/>
        </w:rPr>
        <w:t>καυγατζή</w:t>
      </w:r>
      <w:proofErr w:type="spellEnd"/>
      <w:r>
        <w:rPr>
          <w:rFonts w:eastAsia="Times New Roman" w:cs="Times New Roman"/>
          <w:szCs w:val="24"/>
        </w:rPr>
        <w:t xml:space="preserve"> και της ευρωπαϊκής πυριτιδαποθήκης, αλλά μέσα σε ένα υποσύστημα οικονομικής συνεργασίας μέσα στην Ευρωπ</w:t>
      </w:r>
      <w:r>
        <w:rPr>
          <w:rFonts w:eastAsia="Times New Roman" w:cs="Times New Roman"/>
          <w:szCs w:val="24"/>
        </w:rPr>
        <w:t>αϊκή Ένωση, όπως συμβαίνει με τις άλλες νότιες, αλλά και τις βόρειες χώρες;</w:t>
      </w:r>
    </w:p>
    <w:p w14:paraId="1664EDD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Ανάμεσα στις αιτίες της κρίσης που ζούμε είναι η νέα εθνικοφροσύνη που μετά το 1989 παραμόρφωσε το εθνικό φαντασιακό και επέτρεψε στις άρχουσες κοινωνικές και πολιτικές δυνάμεις να</w:t>
      </w:r>
      <w:r>
        <w:rPr>
          <w:rFonts w:eastAsia="Times New Roman" w:cs="Times New Roman"/>
          <w:szCs w:val="24"/>
        </w:rPr>
        <w:t xml:space="preserve"> κατασκευάσουν τα πήλινα πόδια της –εντός εισαγωγικών- «ισχυρής Ελλάδας», με υποτίμηση του εθνικού, αλλά και του κοινωνικού </w:t>
      </w:r>
      <w:r w:rsidRPr="00C22419">
        <w:rPr>
          <w:rFonts w:eastAsia="Times New Roman" w:cs="Times New Roman"/>
          <w:szCs w:val="24"/>
        </w:rPr>
        <w:t>άλλου</w:t>
      </w:r>
      <w:r>
        <w:rPr>
          <w:rFonts w:eastAsia="Times New Roman" w:cs="Times New Roman"/>
          <w:szCs w:val="24"/>
        </w:rPr>
        <w:t xml:space="preserve">. Επέτρεψε να υπάρξει μια ρεβάνς απέναντι στη δημοκρατική Μεταπολίτευση. Αυτή ήταν μια επίδειξη δύναμης των ισχυρών έναντι των </w:t>
      </w:r>
      <w:r>
        <w:rPr>
          <w:rFonts w:eastAsia="Times New Roman" w:cs="Times New Roman"/>
          <w:szCs w:val="24"/>
        </w:rPr>
        <w:t>αδυνάτων. Αυτή η κούφια επίδειξη δύναμης συνδέθηκε με την κούρσα των εξοπλισμών, στο όνομα της ασφάλειας της χώρας και όλοι γνωρίζουμε σήμερα ότι αποτέλεσε το θερμοκήπιο της μίζας και της διαφθοράς.</w:t>
      </w:r>
    </w:p>
    <w:p w14:paraId="1664EDD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Βγαίνουμε σιγά-σιγά από την κρίση, αλλά η νέα εθνική πορε</w:t>
      </w:r>
      <w:r>
        <w:rPr>
          <w:rFonts w:eastAsia="Times New Roman" w:cs="Times New Roman"/>
          <w:szCs w:val="24"/>
        </w:rPr>
        <w:t>ία προϋποθέτει νέες αξίες και μια μεγάλη αναμόρφωση του πολιτικού συστήματος. Ποιες νέες αξίες, όμως, μπορεί να ε</w:t>
      </w:r>
      <w:r>
        <w:rPr>
          <w:rFonts w:eastAsia="Times New Roman" w:cs="Times New Roman"/>
          <w:szCs w:val="24"/>
        </w:rPr>
        <w:lastRenderedPageBreak/>
        <w:t>μπνεύσει η ψηφοθηρική πατριδοκαπηλία και το σύνθημα «Η Μακεδονία είναι μία και ελληνική», που εκθέτει την Ελλάδα ως χώρα που υποκινεί αλυτρωτισ</w:t>
      </w:r>
      <w:r>
        <w:rPr>
          <w:rFonts w:eastAsia="Times New Roman" w:cs="Times New Roman"/>
          <w:szCs w:val="24"/>
        </w:rPr>
        <w:t xml:space="preserve">μούς ή οι κραυγές που λένε «Η </w:t>
      </w:r>
      <w:r>
        <w:rPr>
          <w:rFonts w:eastAsia="Times New Roman" w:cs="Times New Roman"/>
          <w:szCs w:val="24"/>
        </w:rPr>
        <w:t>δ</w:t>
      </w:r>
      <w:r>
        <w:rPr>
          <w:rFonts w:eastAsia="Times New Roman" w:cs="Times New Roman"/>
          <w:szCs w:val="24"/>
        </w:rPr>
        <w:t xml:space="preserve">ημοκρατία πουλάει τη Μακεδονία»; Ποιες αξίες μπορεί να τροφοδοτήσει η επιστροφή στην εποχή του Εμφυλίου, η αμφισβήτηση ξανά του πατριωτισμού εκατομμυρίων Ελλήνων δημοκρατών από μια υστερική ηγεσία της </w:t>
      </w:r>
      <w:r>
        <w:rPr>
          <w:rFonts w:eastAsia="Times New Roman" w:cs="Times New Roman"/>
          <w:szCs w:val="24"/>
        </w:rPr>
        <w:t>δ</w:t>
      </w:r>
      <w:r>
        <w:rPr>
          <w:rFonts w:eastAsia="Times New Roman" w:cs="Times New Roman"/>
          <w:szCs w:val="24"/>
        </w:rPr>
        <w:t xml:space="preserve">εξιάς, με πρωταγωνιστή </w:t>
      </w:r>
      <w:r>
        <w:rPr>
          <w:rFonts w:eastAsia="Times New Roman" w:cs="Times New Roman"/>
          <w:szCs w:val="24"/>
        </w:rPr>
        <w:t xml:space="preserve">και πάλι τον Αντώνη Σαμαρά, ο οποίος κατά τη χθεσινή του ομιλία απήγαγε τη Νέα Δημοκρατία και την οδήγησε στην εποχή της ΕΡΕ; </w:t>
      </w:r>
    </w:p>
    <w:p w14:paraId="1664EDD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Η αναχαίτιση αυτής της ακροδεξιάς παλινδρόμησης εις βάρος ενός μεγάλου λαϊκού δημοκρατικού κόμματος δεν γίνεται, κύριοι της Νέας </w:t>
      </w:r>
      <w:r>
        <w:rPr>
          <w:rFonts w:eastAsia="Times New Roman" w:cs="Times New Roman"/>
          <w:szCs w:val="24"/>
        </w:rPr>
        <w:t xml:space="preserve">Δημοκρατίας –που σας βλέπω ότι </w:t>
      </w:r>
      <w:proofErr w:type="spellStart"/>
      <w:r>
        <w:rPr>
          <w:rFonts w:eastAsia="Times New Roman" w:cs="Times New Roman"/>
          <w:szCs w:val="24"/>
        </w:rPr>
        <w:t>ασφυκτιάτε</w:t>
      </w:r>
      <w:proofErr w:type="spellEnd"/>
      <w:r>
        <w:rPr>
          <w:rFonts w:eastAsia="Times New Roman" w:cs="Times New Roman"/>
          <w:szCs w:val="24"/>
        </w:rPr>
        <w:t xml:space="preserve">- με </w:t>
      </w:r>
      <w:proofErr w:type="spellStart"/>
      <w:r>
        <w:rPr>
          <w:rFonts w:eastAsia="Times New Roman" w:cs="Times New Roman"/>
          <w:szCs w:val="24"/>
        </w:rPr>
        <w:t>μισόλογα</w:t>
      </w:r>
      <w:proofErr w:type="spellEnd"/>
      <w:r>
        <w:rPr>
          <w:rFonts w:eastAsia="Times New Roman" w:cs="Times New Roman"/>
          <w:szCs w:val="24"/>
        </w:rPr>
        <w:t xml:space="preserve"> και πολύ περισσότερο με σιωπές.</w:t>
      </w:r>
    </w:p>
    <w:p w14:paraId="1664EDD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Ο κ. Σαμαράς υπήρξε ωμός. Φιλοτέχνησε τη μακεδονική περιπέτειά του, παραποιώντας την ιστορική αλήθεια και επιχειρώντας μια επιλεκτική συγκρότηση των γεγονότων. Θυμήθηκε </w:t>
      </w:r>
      <w:r>
        <w:rPr>
          <w:rFonts w:eastAsia="Times New Roman" w:cs="Times New Roman"/>
          <w:szCs w:val="24"/>
        </w:rPr>
        <w:t>«</w:t>
      </w:r>
      <w:r>
        <w:rPr>
          <w:rFonts w:eastAsia="Times New Roman" w:cs="Times New Roman"/>
          <w:szCs w:val="24"/>
        </w:rPr>
        <w:t>το δάκρυ</w:t>
      </w:r>
      <w:r>
        <w:rPr>
          <w:rFonts w:eastAsia="Times New Roman" w:cs="Times New Roman"/>
          <w:szCs w:val="24"/>
        </w:rPr>
        <w:t>»</w:t>
      </w:r>
      <w:r>
        <w:rPr>
          <w:rFonts w:eastAsia="Times New Roman" w:cs="Times New Roman"/>
          <w:szCs w:val="24"/>
        </w:rPr>
        <w:t xml:space="preserve"> του Κωνσταντίνου Καραμανλή, αλλά ξέχασε την αποπομπή του –και, μάλιστα, με σκαιό τρόπο- από τον ίδιο τον τότε Πρόεδρο της Δημοκρατίας κατά τη σύσκεψη των πολιτικών </w:t>
      </w:r>
      <w:r>
        <w:rPr>
          <w:rFonts w:eastAsia="Times New Roman" w:cs="Times New Roman"/>
          <w:szCs w:val="24"/>
        </w:rPr>
        <w:lastRenderedPageBreak/>
        <w:t>Αρχηγών. Ξέχασε τον Κωνσταντίνο Μητσοτάκη και την ανατροπή της Κυβέρνησής του, τη</w:t>
      </w:r>
      <w:r>
        <w:rPr>
          <w:rFonts w:eastAsia="Times New Roman" w:cs="Times New Roman"/>
          <w:szCs w:val="24"/>
        </w:rPr>
        <w:t>ν οποία αυτός προκάλεσε σε συνθήκες που από τότε περιγράφονται με τον όρο «διαπλοκή».</w:t>
      </w:r>
    </w:p>
    <w:p w14:paraId="1664EDD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Το πιο καταπληκτικό απ' όλα είναι ότι ο κ. Σαμαράς ξέχασε ότι στην πρωθυπουργία του, για να διατηρηθεί στην εξουσία, ανάμεσα στις «συγγνώμες» του προς τους δανειστές, ξέχ</w:t>
      </w:r>
      <w:r>
        <w:rPr>
          <w:rFonts w:eastAsia="Times New Roman" w:cs="Times New Roman"/>
          <w:szCs w:val="24"/>
        </w:rPr>
        <w:t xml:space="preserve">ασε τη θέση του για το Μακεδονικό και αναγκάστηκε να προσχωρήσει υποκριτικά και τυχοδιωκτικά –όπως αποδεικνύει η σημερινή του στάση- στην εθνική γραμμή της σύνθετης ονομασίας. </w:t>
      </w:r>
    </w:p>
    <w:p w14:paraId="1664EDD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Μας είπε εχθές ο κ. Σαμαράς ότι η Συνθήκη του Βουκουρεστίου δεν διένειμε σε τρί</w:t>
      </w:r>
      <w:r>
        <w:rPr>
          <w:rFonts w:eastAsia="Times New Roman" w:cs="Times New Roman"/>
          <w:szCs w:val="24"/>
        </w:rPr>
        <w:t>α κράτη τη γεωγραφική Μακεδονία, με το όψιμο κατασκεύασμα ότι δεν υπήρξε γεωγραφική Μακεδονία. Δεκάδες τεκμήρια, μελέτες, σχολικά βιβλία, εγκυκλοπαίδειες, όλα αυτά που συγκροτούν την κιβωτό της γνώσης στην Ελλάδα τον τελευταίο αιώνα, διαψεύδουν τον ανιστόρ</w:t>
      </w:r>
      <w:r>
        <w:rPr>
          <w:rFonts w:eastAsia="Times New Roman" w:cs="Times New Roman"/>
          <w:szCs w:val="24"/>
        </w:rPr>
        <w:t>ητο ισχυρισμό του κ. Σαμαρά, που δεν είναι μόνο παιδαριώδης, αλλά υποκρύπτει τη γραμμή του αλυτρωτισμού, απειλώντας για μια ακόμη φορά να βάλει σε περιπέτειες τη χώρα μας.</w:t>
      </w:r>
    </w:p>
    <w:p w14:paraId="1664EDD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Για την ιστορία ο γεωγραφικός όρος «Βόρεια Μακεδονία» χρησιμοποιείται ήδη από τον Με</w:t>
      </w:r>
      <w:r>
        <w:rPr>
          <w:rFonts w:eastAsia="Times New Roman" w:cs="Times New Roman"/>
          <w:szCs w:val="24"/>
        </w:rPr>
        <w:t>σοπόλεμο. Η</w:t>
      </w:r>
      <w:r w:rsidRPr="001E68FE">
        <w:rPr>
          <w:rFonts w:eastAsia="Times New Roman" w:cs="Times New Roman"/>
          <w:szCs w:val="24"/>
        </w:rPr>
        <w:t xml:space="preserve"> λύση του </w:t>
      </w:r>
      <w:r>
        <w:rPr>
          <w:rFonts w:eastAsia="Times New Roman" w:cs="Times New Roman"/>
          <w:szCs w:val="24"/>
        </w:rPr>
        <w:t>μ</w:t>
      </w:r>
      <w:r w:rsidRPr="001E68FE">
        <w:rPr>
          <w:rFonts w:eastAsia="Times New Roman" w:cs="Times New Roman"/>
          <w:szCs w:val="24"/>
        </w:rPr>
        <w:t xml:space="preserve">ακεδονικού </w:t>
      </w:r>
      <w:r>
        <w:rPr>
          <w:rFonts w:eastAsia="Times New Roman" w:cs="Times New Roman"/>
          <w:szCs w:val="24"/>
        </w:rPr>
        <w:t>με</w:t>
      </w:r>
      <w:r w:rsidRPr="001E68FE">
        <w:rPr>
          <w:rFonts w:eastAsia="Times New Roman" w:cs="Times New Roman"/>
          <w:szCs w:val="24"/>
        </w:rPr>
        <w:t xml:space="preserve"> συμβιβασμό που διασφαλίζει το αναγκαίο συμφέρον και τη σ</w:t>
      </w:r>
      <w:r>
        <w:rPr>
          <w:rFonts w:eastAsia="Times New Roman" w:cs="Times New Roman"/>
          <w:szCs w:val="24"/>
        </w:rPr>
        <w:t>ταθερότητα στην περιοχή είναι μ</w:t>
      </w:r>
      <w:r w:rsidRPr="00DC3859">
        <w:rPr>
          <w:rFonts w:eastAsia="Times New Roman" w:cs="Times New Roman"/>
          <w:szCs w:val="24"/>
        </w:rPr>
        <w:t>ι</w:t>
      </w:r>
      <w:r w:rsidRPr="001E68FE">
        <w:rPr>
          <w:rFonts w:eastAsia="Times New Roman" w:cs="Times New Roman"/>
          <w:szCs w:val="24"/>
        </w:rPr>
        <w:t>α ιστορική εξέλιξη</w:t>
      </w:r>
      <w:r>
        <w:rPr>
          <w:rFonts w:eastAsia="Times New Roman" w:cs="Times New Roman"/>
          <w:szCs w:val="24"/>
        </w:rPr>
        <w:t>. Γ</w:t>
      </w:r>
      <w:r w:rsidRPr="001E68FE">
        <w:rPr>
          <w:rFonts w:eastAsia="Times New Roman" w:cs="Times New Roman"/>
          <w:szCs w:val="24"/>
        </w:rPr>
        <w:t>ι</w:t>
      </w:r>
      <w:r>
        <w:rPr>
          <w:rFonts w:eastAsia="Times New Roman" w:cs="Times New Roman"/>
          <w:szCs w:val="24"/>
        </w:rPr>
        <w:t xml:space="preserve">’ </w:t>
      </w:r>
      <w:r w:rsidRPr="001E68FE">
        <w:rPr>
          <w:rFonts w:eastAsia="Times New Roman" w:cs="Times New Roman"/>
          <w:szCs w:val="24"/>
        </w:rPr>
        <w:t xml:space="preserve">αυτό </w:t>
      </w:r>
      <w:r>
        <w:rPr>
          <w:rFonts w:eastAsia="Times New Roman" w:cs="Times New Roman"/>
          <w:szCs w:val="24"/>
        </w:rPr>
        <w:t>αναδιατάσσεται το πολιτικό σύστημα, ό</w:t>
      </w:r>
      <w:r w:rsidRPr="001E68FE">
        <w:rPr>
          <w:rFonts w:eastAsia="Times New Roman" w:cs="Times New Roman"/>
          <w:szCs w:val="24"/>
        </w:rPr>
        <w:t>πως συνέβη και σε άλλες ιστορικές στιγμές του εθνικού μας βίου</w:t>
      </w:r>
      <w:r>
        <w:rPr>
          <w:rFonts w:eastAsia="Times New Roman" w:cs="Times New Roman"/>
          <w:szCs w:val="24"/>
        </w:rPr>
        <w:t>.</w:t>
      </w:r>
    </w:p>
    <w:p w14:paraId="1664EDD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w:t>
      </w:r>
      <w:r w:rsidRPr="001E68FE">
        <w:rPr>
          <w:rFonts w:eastAsia="Times New Roman" w:cs="Times New Roman"/>
          <w:szCs w:val="24"/>
        </w:rPr>
        <w:t xml:space="preserve">υτή τη φορά με την </w:t>
      </w:r>
      <w:r>
        <w:rPr>
          <w:rFonts w:eastAsia="Times New Roman" w:cs="Times New Roman"/>
          <w:szCs w:val="24"/>
        </w:rPr>
        <w:t>Α</w:t>
      </w:r>
      <w:r w:rsidRPr="001E68FE">
        <w:rPr>
          <w:rFonts w:eastAsia="Times New Roman" w:cs="Times New Roman"/>
          <w:szCs w:val="24"/>
        </w:rPr>
        <w:t xml:space="preserve">ριστερά στην </w:t>
      </w:r>
      <w:r>
        <w:rPr>
          <w:rFonts w:eastAsia="Times New Roman" w:cs="Times New Roman"/>
          <w:szCs w:val="24"/>
        </w:rPr>
        <w:t>Κ</w:t>
      </w:r>
      <w:r w:rsidRPr="001E68FE">
        <w:rPr>
          <w:rFonts w:eastAsia="Times New Roman" w:cs="Times New Roman"/>
          <w:szCs w:val="24"/>
        </w:rPr>
        <w:t>υβέρνηση δημιουργούνται συνθήκες ανασύνθεση</w:t>
      </w:r>
      <w:r>
        <w:rPr>
          <w:rFonts w:eastAsia="Times New Roman" w:cs="Times New Roman"/>
          <w:szCs w:val="24"/>
        </w:rPr>
        <w:t>ς</w:t>
      </w:r>
      <w:r w:rsidRPr="001E68FE">
        <w:rPr>
          <w:rFonts w:eastAsia="Times New Roman" w:cs="Times New Roman"/>
          <w:szCs w:val="24"/>
        </w:rPr>
        <w:t xml:space="preserve"> του πολιτικού συστήματος που αντανακλούν αγωνίες και συμφέροντα των λαϊκών και μεσαίων τάξεων</w:t>
      </w:r>
      <w:r>
        <w:rPr>
          <w:rFonts w:eastAsia="Times New Roman" w:cs="Times New Roman"/>
          <w:szCs w:val="24"/>
        </w:rPr>
        <w:t>.</w:t>
      </w:r>
      <w:r w:rsidRPr="001E68FE">
        <w:rPr>
          <w:rFonts w:eastAsia="Times New Roman" w:cs="Times New Roman"/>
          <w:szCs w:val="24"/>
        </w:rPr>
        <w:t xml:space="preserve"> </w:t>
      </w:r>
      <w:r>
        <w:rPr>
          <w:rFonts w:eastAsia="Times New Roman" w:cs="Times New Roman"/>
          <w:szCs w:val="24"/>
        </w:rPr>
        <w:t>Η</w:t>
      </w:r>
      <w:r w:rsidRPr="001E68FE">
        <w:rPr>
          <w:rFonts w:eastAsia="Times New Roman" w:cs="Times New Roman"/>
          <w:szCs w:val="24"/>
        </w:rPr>
        <w:t xml:space="preserve"> δημιουργία ενός νέου πλειοψηφικού</w:t>
      </w:r>
      <w:r w:rsidRPr="00DC3859">
        <w:rPr>
          <w:rFonts w:eastAsia="Times New Roman" w:cs="Times New Roman"/>
          <w:szCs w:val="24"/>
        </w:rPr>
        <w:t>,</w:t>
      </w:r>
      <w:r>
        <w:rPr>
          <w:rFonts w:eastAsia="Times New Roman" w:cs="Times New Roman"/>
          <w:szCs w:val="24"/>
        </w:rPr>
        <w:t xml:space="preserve"> κοινωνικού,</w:t>
      </w:r>
      <w:r w:rsidRPr="001E68FE">
        <w:rPr>
          <w:rFonts w:eastAsia="Times New Roman" w:cs="Times New Roman"/>
          <w:szCs w:val="24"/>
        </w:rPr>
        <w:t xml:space="preserve"> δημοκρατικού ρεύματος με προγραμμ</w:t>
      </w:r>
      <w:r w:rsidRPr="001E68FE">
        <w:rPr>
          <w:rFonts w:eastAsia="Times New Roman" w:cs="Times New Roman"/>
          <w:szCs w:val="24"/>
        </w:rPr>
        <w:t>ατικούς στόχους υπέρ των πολλών</w:t>
      </w:r>
      <w:r>
        <w:rPr>
          <w:rFonts w:eastAsia="Times New Roman" w:cs="Times New Roman"/>
          <w:szCs w:val="24"/>
        </w:rPr>
        <w:t>,</w:t>
      </w:r>
      <w:r w:rsidRPr="001E68FE">
        <w:rPr>
          <w:rFonts w:eastAsia="Times New Roman" w:cs="Times New Roman"/>
          <w:szCs w:val="24"/>
        </w:rPr>
        <w:t xml:space="preserve"> με δημοκρατικές αξίες</w:t>
      </w:r>
      <w:r>
        <w:rPr>
          <w:rFonts w:eastAsia="Times New Roman" w:cs="Times New Roman"/>
          <w:szCs w:val="24"/>
        </w:rPr>
        <w:t>, αυτό τ</w:t>
      </w:r>
      <w:r w:rsidRPr="001E68FE">
        <w:rPr>
          <w:rFonts w:eastAsia="Times New Roman" w:cs="Times New Roman"/>
          <w:szCs w:val="24"/>
        </w:rPr>
        <w:t xml:space="preserve">ο νέο πλειοψηφικό κοινωνικό ρεύμα πολιτικά συγκροτείται σε έναν προοδευτικό </w:t>
      </w:r>
      <w:r>
        <w:rPr>
          <w:rFonts w:eastAsia="Times New Roman" w:cs="Times New Roman"/>
          <w:szCs w:val="24"/>
        </w:rPr>
        <w:t>πόλο με καρδιά</w:t>
      </w:r>
      <w:r w:rsidRPr="001E68FE">
        <w:rPr>
          <w:rFonts w:eastAsia="Times New Roman" w:cs="Times New Roman"/>
          <w:szCs w:val="24"/>
        </w:rPr>
        <w:t xml:space="preserve"> την </w:t>
      </w:r>
      <w:r>
        <w:rPr>
          <w:rFonts w:eastAsia="Times New Roman" w:cs="Times New Roman"/>
          <w:szCs w:val="24"/>
        </w:rPr>
        <w:t>Α</w:t>
      </w:r>
      <w:r w:rsidRPr="001E68FE">
        <w:rPr>
          <w:rFonts w:eastAsia="Times New Roman" w:cs="Times New Roman"/>
          <w:szCs w:val="24"/>
        </w:rPr>
        <w:t>ριστερά</w:t>
      </w:r>
      <w:r>
        <w:rPr>
          <w:rFonts w:eastAsia="Times New Roman" w:cs="Times New Roman"/>
          <w:szCs w:val="24"/>
        </w:rPr>
        <w:t>, χ</w:t>
      </w:r>
      <w:r w:rsidRPr="001E68FE">
        <w:rPr>
          <w:rFonts w:eastAsia="Times New Roman" w:cs="Times New Roman"/>
          <w:szCs w:val="24"/>
        </w:rPr>
        <w:t>ωρίς όμως ηγεμονισμούς</w:t>
      </w:r>
      <w:r>
        <w:rPr>
          <w:rFonts w:eastAsia="Times New Roman" w:cs="Times New Roman"/>
          <w:szCs w:val="24"/>
        </w:rPr>
        <w:t xml:space="preserve">, ανοικτό στις ευαισθησίες </w:t>
      </w:r>
      <w:r w:rsidRPr="001E68FE">
        <w:rPr>
          <w:rFonts w:eastAsia="Times New Roman" w:cs="Times New Roman"/>
          <w:szCs w:val="24"/>
        </w:rPr>
        <w:t xml:space="preserve">του ευρύτερου </w:t>
      </w:r>
      <w:r>
        <w:rPr>
          <w:rFonts w:eastAsia="Times New Roman" w:cs="Times New Roman"/>
          <w:szCs w:val="24"/>
        </w:rPr>
        <w:t xml:space="preserve">προοδευτικού χώρου, </w:t>
      </w:r>
      <w:r w:rsidRPr="001E68FE">
        <w:rPr>
          <w:rFonts w:eastAsia="Times New Roman" w:cs="Times New Roman"/>
          <w:szCs w:val="24"/>
        </w:rPr>
        <w:t xml:space="preserve">σε </w:t>
      </w:r>
      <w:r>
        <w:rPr>
          <w:rFonts w:eastAsia="Times New Roman" w:cs="Times New Roman"/>
          <w:szCs w:val="24"/>
        </w:rPr>
        <w:t>α</w:t>
      </w:r>
      <w:r w:rsidRPr="001E68FE">
        <w:rPr>
          <w:rFonts w:eastAsia="Times New Roman" w:cs="Times New Roman"/>
          <w:szCs w:val="24"/>
        </w:rPr>
        <w:t>ρ</w:t>
      </w:r>
      <w:r w:rsidRPr="001E68FE">
        <w:rPr>
          <w:rFonts w:eastAsia="Times New Roman" w:cs="Times New Roman"/>
          <w:szCs w:val="24"/>
        </w:rPr>
        <w:t>μονία</w:t>
      </w:r>
      <w:r>
        <w:rPr>
          <w:rFonts w:eastAsia="Times New Roman" w:cs="Times New Roman"/>
          <w:szCs w:val="24"/>
        </w:rPr>
        <w:t>,</w:t>
      </w:r>
      <w:r w:rsidRPr="001E68FE">
        <w:rPr>
          <w:rFonts w:eastAsia="Times New Roman" w:cs="Times New Roman"/>
          <w:szCs w:val="24"/>
        </w:rPr>
        <w:t xml:space="preserve"> </w:t>
      </w:r>
      <w:r>
        <w:rPr>
          <w:rFonts w:eastAsia="Times New Roman" w:cs="Times New Roman"/>
          <w:szCs w:val="24"/>
        </w:rPr>
        <w:t>επίσης,</w:t>
      </w:r>
      <w:r w:rsidRPr="001E68FE">
        <w:rPr>
          <w:rFonts w:eastAsia="Times New Roman" w:cs="Times New Roman"/>
          <w:szCs w:val="24"/>
        </w:rPr>
        <w:t xml:space="preserve"> με διεργασίες που παρατηρούνται στο</w:t>
      </w:r>
      <w:r>
        <w:rPr>
          <w:rFonts w:eastAsia="Times New Roman" w:cs="Times New Roman"/>
          <w:szCs w:val="24"/>
        </w:rPr>
        <w:t>ν</w:t>
      </w:r>
      <w:r w:rsidRPr="001E68FE">
        <w:rPr>
          <w:rFonts w:eastAsia="Times New Roman" w:cs="Times New Roman"/>
          <w:szCs w:val="24"/>
        </w:rPr>
        <w:t xml:space="preserve"> χώρο της </w:t>
      </w:r>
      <w:r>
        <w:rPr>
          <w:rFonts w:eastAsia="Times New Roman" w:cs="Times New Roman"/>
          <w:szCs w:val="24"/>
        </w:rPr>
        <w:t>σοσιαλ</w:t>
      </w:r>
      <w:r w:rsidRPr="001E68FE">
        <w:rPr>
          <w:rFonts w:eastAsia="Times New Roman" w:cs="Times New Roman"/>
          <w:szCs w:val="24"/>
        </w:rPr>
        <w:t>δημοκρατίας</w:t>
      </w:r>
      <w:r>
        <w:rPr>
          <w:rFonts w:eastAsia="Times New Roman" w:cs="Times New Roman"/>
          <w:szCs w:val="24"/>
        </w:rPr>
        <w:t>,</w:t>
      </w:r>
      <w:r w:rsidRPr="001E68FE">
        <w:rPr>
          <w:rFonts w:eastAsia="Times New Roman" w:cs="Times New Roman"/>
          <w:szCs w:val="24"/>
        </w:rPr>
        <w:t xml:space="preserve"> των οικολόγων</w:t>
      </w:r>
      <w:r>
        <w:rPr>
          <w:rFonts w:eastAsia="Times New Roman" w:cs="Times New Roman"/>
          <w:szCs w:val="24"/>
        </w:rPr>
        <w:t>,</w:t>
      </w:r>
      <w:r w:rsidRPr="001E68FE">
        <w:rPr>
          <w:rFonts w:eastAsia="Times New Roman" w:cs="Times New Roman"/>
          <w:szCs w:val="24"/>
        </w:rPr>
        <w:t xml:space="preserve"> της </w:t>
      </w:r>
      <w:r>
        <w:rPr>
          <w:rFonts w:eastAsia="Times New Roman" w:cs="Times New Roman"/>
          <w:szCs w:val="24"/>
        </w:rPr>
        <w:t>ριζοσπαστικής</w:t>
      </w:r>
      <w:r w:rsidRPr="001E68FE">
        <w:rPr>
          <w:rFonts w:eastAsia="Times New Roman" w:cs="Times New Roman"/>
          <w:szCs w:val="24"/>
        </w:rPr>
        <w:t xml:space="preserve"> </w:t>
      </w:r>
      <w:r>
        <w:rPr>
          <w:rFonts w:eastAsia="Times New Roman" w:cs="Times New Roman"/>
          <w:szCs w:val="24"/>
        </w:rPr>
        <w:t>Α</w:t>
      </w:r>
      <w:r w:rsidRPr="001E68FE">
        <w:rPr>
          <w:rFonts w:eastAsia="Times New Roman" w:cs="Times New Roman"/>
          <w:szCs w:val="24"/>
        </w:rPr>
        <w:t>ριστερά</w:t>
      </w:r>
      <w:r>
        <w:rPr>
          <w:rFonts w:eastAsia="Times New Roman" w:cs="Times New Roman"/>
          <w:szCs w:val="24"/>
        </w:rPr>
        <w:t>ς</w:t>
      </w:r>
      <w:r w:rsidRPr="001E68FE">
        <w:rPr>
          <w:rFonts w:eastAsia="Times New Roman" w:cs="Times New Roman"/>
          <w:szCs w:val="24"/>
        </w:rPr>
        <w:t xml:space="preserve"> </w:t>
      </w:r>
      <w:r w:rsidRPr="001E68FE">
        <w:rPr>
          <w:rFonts w:eastAsia="Times New Roman" w:cs="Times New Roman"/>
          <w:szCs w:val="24"/>
        </w:rPr>
        <w:lastRenderedPageBreak/>
        <w:t>στην Ευρώπη</w:t>
      </w:r>
      <w:r>
        <w:rPr>
          <w:rFonts w:eastAsia="Times New Roman" w:cs="Times New Roman"/>
          <w:szCs w:val="24"/>
        </w:rPr>
        <w:t>,</w:t>
      </w:r>
      <w:r w:rsidRPr="001E68FE">
        <w:rPr>
          <w:rFonts w:eastAsia="Times New Roman" w:cs="Times New Roman"/>
          <w:szCs w:val="24"/>
        </w:rPr>
        <w:t xml:space="preserve"> σε σύγκρουση </w:t>
      </w:r>
      <w:r>
        <w:rPr>
          <w:rFonts w:eastAsia="Times New Roman" w:cs="Times New Roman"/>
          <w:szCs w:val="24"/>
        </w:rPr>
        <w:t>με</w:t>
      </w:r>
      <w:r w:rsidRPr="001E68FE">
        <w:rPr>
          <w:rFonts w:eastAsia="Times New Roman" w:cs="Times New Roman"/>
          <w:szCs w:val="24"/>
        </w:rPr>
        <w:t xml:space="preserve"> </w:t>
      </w:r>
      <w:r>
        <w:rPr>
          <w:rFonts w:eastAsia="Times New Roman" w:cs="Times New Roman"/>
          <w:szCs w:val="24"/>
        </w:rPr>
        <w:t>τον νεοφιλελευθερισμό,</w:t>
      </w:r>
      <w:r w:rsidRPr="001E68FE">
        <w:rPr>
          <w:rFonts w:eastAsia="Times New Roman" w:cs="Times New Roman"/>
          <w:szCs w:val="24"/>
        </w:rPr>
        <w:t xml:space="preserve"> </w:t>
      </w:r>
      <w:r>
        <w:rPr>
          <w:rFonts w:eastAsia="Times New Roman" w:cs="Times New Roman"/>
          <w:szCs w:val="24"/>
        </w:rPr>
        <w:t>τον</w:t>
      </w:r>
      <w:r w:rsidRPr="001E68FE">
        <w:rPr>
          <w:rFonts w:eastAsia="Times New Roman" w:cs="Times New Roman"/>
          <w:szCs w:val="24"/>
        </w:rPr>
        <w:t xml:space="preserve"> εθνικισμό</w:t>
      </w:r>
      <w:r>
        <w:rPr>
          <w:rFonts w:eastAsia="Times New Roman" w:cs="Times New Roman"/>
          <w:szCs w:val="24"/>
        </w:rPr>
        <w:t>,</w:t>
      </w:r>
      <w:r w:rsidRPr="001E68FE">
        <w:rPr>
          <w:rFonts w:eastAsia="Times New Roman" w:cs="Times New Roman"/>
          <w:szCs w:val="24"/>
        </w:rPr>
        <w:t xml:space="preserve"> τον ρατσισμό και την </w:t>
      </w:r>
      <w:proofErr w:type="spellStart"/>
      <w:r>
        <w:rPr>
          <w:rFonts w:eastAsia="Times New Roman" w:cs="Times New Roman"/>
          <w:szCs w:val="24"/>
        </w:rPr>
        <w:t>αντιμεταναστευτική</w:t>
      </w:r>
      <w:proofErr w:type="spellEnd"/>
      <w:r>
        <w:rPr>
          <w:rFonts w:eastAsia="Times New Roman" w:cs="Times New Roman"/>
          <w:szCs w:val="24"/>
        </w:rPr>
        <w:t xml:space="preserve"> υ</w:t>
      </w:r>
      <w:r w:rsidRPr="001E68FE">
        <w:rPr>
          <w:rFonts w:eastAsia="Times New Roman" w:cs="Times New Roman"/>
          <w:szCs w:val="24"/>
        </w:rPr>
        <w:t>στερία στην ακροδεξιά κάθ</w:t>
      </w:r>
      <w:r w:rsidRPr="001E68FE">
        <w:rPr>
          <w:rFonts w:eastAsia="Times New Roman" w:cs="Times New Roman"/>
          <w:szCs w:val="24"/>
        </w:rPr>
        <w:t>ε μορφής</w:t>
      </w:r>
      <w:r>
        <w:rPr>
          <w:rFonts w:eastAsia="Times New Roman" w:cs="Times New Roman"/>
          <w:szCs w:val="24"/>
        </w:rPr>
        <w:t>.</w:t>
      </w:r>
    </w:p>
    <w:p w14:paraId="1664EDD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Είναι ώρα ιστορικής ευθύνης. Κανένα πρόσχη</w:t>
      </w:r>
      <w:r w:rsidRPr="001E68FE">
        <w:rPr>
          <w:rFonts w:eastAsia="Times New Roman" w:cs="Times New Roman"/>
          <w:szCs w:val="24"/>
        </w:rPr>
        <w:t>μα δεν μπορεί να δικαιολογήσει αντιπαραθέσεις ανάμεσα σε αριστερές και προοδευτικές δυνάμεις</w:t>
      </w:r>
      <w:r>
        <w:rPr>
          <w:rFonts w:eastAsia="Times New Roman" w:cs="Times New Roman"/>
          <w:szCs w:val="24"/>
        </w:rPr>
        <w:t>,</w:t>
      </w:r>
      <w:r w:rsidRPr="001E68FE">
        <w:rPr>
          <w:rFonts w:eastAsia="Times New Roman" w:cs="Times New Roman"/>
          <w:szCs w:val="24"/>
        </w:rPr>
        <w:t xml:space="preserve"> γιατί ο λαός μας δεν </w:t>
      </w:r>
      <w:r>
        <w:rPr>
          <w:rFonts w:eastAsia="Times New Roman" w:cs="Times New Roman"/>
          <w:szCs w:val="24"/>
        </w:rPr>
        <w:t>θα συγχωρήσει μι</w:t>
      </w:r>
      <w:r w:rsidRPr="001E68FE">
        <w:rPr>
          <w:rFonts w:eastAsia="Times New Roman" w:cs="Times New Roman"/>
          <w:szCs w:val="24"/>
        </w:rPr>
        <w:t>α πρακτική που</w:t>
      </w:r>
      <w:r>
        <w:rPr>
          <w:rFonts w:eastAsia="Times New Roman" w:cs="Times New Roman"/>
          <w:szCs w:val="24"/>
        </w:rPr>
        <w:t>,</w:t>
      </w:r>
      <w:r w:rsidRPr="001E68FE">
        <w:rPr>
          <w:rFonts w:eastAsia="Times New Roman" w:cs="Times New Roman"/>
          <w:szCs w:val="24"/>
        </w:rPr>
        <w:t xml:space="preserve"> στο όνομα μιας </w:t>
      </w:r>
      <w:r>
        <w:rPr>
          <w:rFonts w:eastAsia="Times New Roman" w:cs="Times New Roman"/>
          <w:szCs w:val="24"/>
        </w:rPr>
        <w:t xml:space="preserve">δήθεν αντικαπιταλιστικής και αντιιμπεριαλιστικής </w:t>
      </w:r>
      <w:r w:rsidRPr="001E68FE">
        <w:rPr>
          <w:rFonts w:eastAsia="Times New Roman" w:cs="Times New Roman"/>
          <w:szCs w:val="24"/>
        </w:rPr>
        <w:t>αδιαλλαξίας</w:t>
      </w:r>
      <w:r>
        <w:rPr>
          <w:rFonts w:eastAsia="Times New Roman" w:cs="Times New Roman"/>
          <w:szCs w:val="24"/>
        </w:rPr>
        <w:t>,</w:t>
      </w:r>
      <w:r w:rsidRPr="001E68FE">
        <w:rPr>
          <w:rFonts w:eastAsia="Times New Roman" w:cs="Times New Roman"/>
          <w:szCs w:val="24"/>
        </w:rPr>
        <w:t xml:space="preserve"> αδυνατίζει το μέτωπο στις </w:t>
      </w:r>
      <w:r>
        <w:rPr>
          <w:rFonts w:eastAsia="Times New Roman" w:cs="Times New Roman"/>
          <w:szCs w:val="24"/>
        </w:rPr>
        <w:t>αντιδραστικές</w:t>
      </w:r>
      <w:r w:rsidRPr="001E68FE">
        <w:rPr>
          <w:rFonts w:eastAsia="Times New Roman" w:cs="Times New Roman"/>
          <w:szCs w:val="24"/>
        </w:rPr>
        <w:t xml:space="preserve"> δυνάμεις </w:t>
      </w:r>
      <w:r>
        <w:rPr>
          <w:rFonts w:eastAsia="Times New Roman" w:cs="Times New Roman"/>
          <w:szCs w:val="24"/>
        </w:rPr>
        <w:t>κ</w:t>
      </w:r>
      <w:r w:rsidRPr="001E68FE">
        <w:rPr>
          <w:rFonts w:eastAsia="Times New Roman" w:cs="Times New Roman"/>
          <w:szCs w:val="24"/>
        </w:rPr>
        <w:t xml:space="preserve">αι ανοίγει </w:t>
      </w:r>
      <w:proofErr w:type="spellStart"/>
      <w:r>
        <w:rPr>
          <w:rFonts w:eastAsia="Times New Roman" w:cs="Times New Roman"/>
          <w:szCs w:val="24"/>
        </w:rPr>
        <w:t>κερκόπο</w:t>
      </w:r>
      <w:r w:rsidRPr="001E68FE">
        <w:rPr>
          <w:rFonts w:eastAsia="Times New Roman" w:cs="Times New Roman"/>
          <w:szCs w:val="24"/>
        </w:rPr>
        <w:t>ρτες</w:t>
      </w:r>
      <w:proofErr w:type="spellEnd"/>
      <w:r>
        <w:rPr>
          <w:rFonts w:eastAsia="Times New Roman" w:cs="Times New Roman"/>
          <w:szCs w:val="24"/>
        </w:rPr>
        <w:t xml:space="preserve">. </w:t>
      </w:r>
    </w:p>
    <w:p w14:paraId="1664EDD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Μ</w:t>
      </w:r>
      <w:r w:rsidRPr="001E68FE">
        <w:rPr>
          <w:rFonts w:eastAsia="Times New Roman" w:cs="Times New Roman"/>
          <w:szCs w:val="24"/>
        </w:rPr>
        <w:t xml:space="preserve">ε </w:t>
      </w:r>
      <w:r>
        <w:rPr>
          <w:rFonts w:eastAsia="Times New Roman" w:cs="Times New Roman"/>
          <w:szCs w:val="24"/>
        </w:rPr>
        <w:t>σ</w:t>
      </w:r>
      <w:r w:rsidRPr="001E68FE">
        <w:rPr>
          <w:rFonts w:eastAsia="Times New Roman" w:cs="Times New Roman"/>
          <w:szCs w:val="24"/>
        </w:rPr>
        <w:t>υνείδηση</w:t>
      </w:r>
      <w:r>
        <w:rPr>
          <w:rFonts w:eastAsia="Times New Roman" w:cs="Times New Roman"/>
          <w:szCs w:val="24"/>
        </w:rPr>
        <w:t xml:space="preserve"> της</w:t>
      </w:r>
      <w:r w:rsidRPr="001E68FE">
        <w:rPr>
          <w:rFonts w:eastAsia="Times New Roman" w:cs="Times New Roman"/>
          <w:szCs w:val="24"/>
        </w:rPr>
        <w:t xml:space="preserve"> ιστορικότητας των </w:t>
      </w:r>
      <w:r>
        <w:rPr>
          <w:rFonts w:eastAsia="Times New Roman" w:cs="Times New Roman"/>
          <w:szCs w:val="24"/>
        </w:rPr>
        <w:t>στιγμών</w:t>
      </w:r>
      <w:r w:rsidRPr="001E68FE">
        <w:rPr>
          <w:rFonts w:eastAsia="Times New Roman" w:cs="Times New Roman"/>
          <w:szCs w:val="24"/>
        </w:rPr>
        <w:t xml:space="preserve"> </w:t>
      </w:r>
      <w:r>
        <w:rPr>
          <w:rFonts w:eastAsia="Times New Roman" w:cs="Times New Roman"/>
          <w:szCs w:val="24"/>
        </w:rPr>
        <w:t xml:space="preserve">απευθυνόμαστε </w:t>
      </w:r>
      <w:r w:rsidRPr="001E68FE">
        <w:rPr>
          <w:rFonts w:eastAsia="Times New Roman" w:cs="Times New Roman"/>
          <w:szCs w:val="24"/>
        </w:rPr>
        <w:t>στη νέα γενιά</w:t>
      </w:r>
      <w:r>
        <w:rPr>
          <w:rFonts w:eastAsia="Times New Roman" w:cs="Times New Roman"/>
          <w:szCs w:val="24"/>
        </w:rPr>
        <w:t>,</w:t>
      </w:r>
      <w:r w:rsidRPr="001E68FE">
        <w:rPr>
          <w:rFonts w:eastAsia="Times New Roman" w:cs="Times New Roman"/>
          <w:szCs w:val="24"/>
        </w:rPr>
        <w:t xml:space="preserve"> με την υπόσχεση ό</w:t>
      </w:r>
      <w:r>
        <w:rPr>
          <w:rFonts w:eastAsia="Times New Roman" w:cs="Times New Roman"/>
          <w:szCs w:val="24"/>
        </w:rPr>
        <w:t xml:space="preserve">τι μπορούμε να δημιουργήσουμε </w:t>
      </w:r>
      <w:r>
        <w:rPr>
          <w:rFonts w:eastAsia="Times New Roman" w:cs="Times New Roman"/>
          <w:szCs w:val="24"/>
        </w:rPr>
        <w:t>μι</w:t>
      </w:r>
      <w:r w:rsidRPr="001E68FE">
        <w:rPr>
          <w:rFonts w:eastAsia="Times New Roman" w:cs="Times New Roman"/>
          <w:szCs w:val="24"/>
        </w:rPr>
        <w:t>α Ελλάδα που να ανταποκρίνεται στα όνειρ</w:t>
      </w:r>
      <w:r>
        <w:rPr>
          <w:rFonts w:eastAsia="Times New Roman" w:cs="Times New Roman"/>
          <w:szCs w:val="24"/>
        </w:rPr>
        <w:t>α, σ</w:t>
      </w:r>
      <w:r w:rsidRPr="001E68FE">
        <w:rPr>
          <w:rFonts w:eastAsia="Times New Roman" w:cs="Times New Roman"/>
          <w:szCs w:val="24"/>
        </w:rPr>
        <w:t>τους κόπους</w:t>
      </w:r>
      <w:r>
        <w:rPr>
          <w:rFonts w:eastAsia="Times New Roman" w:cs="Times New Roman"/>
          <w:szCs w:val="24"/>
        </w:rPr>
        <w:t>, σ</w:t>
      </w:r>
      <w:r w:rsidRPr="001E68FE">
        <w:rPr>
          <w:rFonts w:eastAsia="Times New Roman" w:cs="Times New Roman"/>
          <w:szCs w:val="24"/>
        </w:rPr>
        <w:t xml:space="preserve">τις προσδοκίες </w:t>
      </w:r>
      <w:r>
        <w:rPr>
          <w:rFonts w:eastAsia="Times New Roman" w:cs="Times New Roman"/>
          <w:szCs w:val="24"/>
        </w:rPr>
        <w:t>τους,</w:t>
      </w:r>
      <w:r w:rsidRPr="001E68FE">
        <w:rPr>
          <w:rFonts w:eastAsia="Times New Roman" w:cs="Times New Roman"/>
          <w:szCs w:val="24"/>
        </w:rPr>
        <w:t xml:space="preserve"> με αξιοπρεπή δουλειά για όλους και ολό</w:t>
      </w:r>
      <w:r>
        <w:rPr>
          <w:rFonts w:eastAsia="Times New Roman" w:cs="Times New Roman"/>
          <w:szCs w:val="24"/>
        </w:rPr>
        <w:t>πλευρη</w:t>
      </w:r>
      <w:r w:rsidRPr="001E68FE">
        <w:rPr>
          <w:rFonts w:eastAsia="Times New Roman" w:cs="Times New Roman"/>
          <w:szCs w:val="24"/>
        </w:rPr>
        <w:t xml:space="preserve"> μόρφωση</w:t>
      </w:r>
      <w:r>
        <w:rPr>
          <w:rFonts w:eastAsia="Times New Roman" w:cs="Times New Roman"/>
          <w:szCs w:val="24"/>
        </w:rPr>
        <w:t>,</w:t>
      </w:r>
      <w:r w:rsidRPr="001E68FE">
        <w:rPr>
          <w:rFonts w:eastAsia="Times New Roman" w:cs="Times New Roman"/>
          <w:szCs w:val="24"/>
        </w:rPr>
        <w:t xml:space="preserve"> χωρίς ανισότητες</w:t>
      </w:r>
      <w:r>
        <w:rPr>
          <w:rFonts w:eastAsia="Times New Roman" w:cs="Times New Roman"/>
          <w:szCs w:val="24"/>
        </w:rPr>
        <w:t>.</w:t>
      </w:r>
    </w:p>
    <w:p w14:paraId="1664EDD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Αυτήν την προοπτική υπηρετεί </w:t>
      </w:r>
      <w:r w:rsidRPr="001E68FE">
        <w:rPr>
          <w:rFonts w:eastAsia="Times New Roman" w:cs="Times New Roman"/>
          <w:szCs w:val="24"/>
        </w:rPr>
        <w:t xml:space="preserve">το </w:t>
      </w:r>
      <w:r>
        <w:rPr>
          <w:rFonts w:eastAsia="Times New Roman" w:cs="Times New Roman"/>
          <w:szCs w:val="24"/>
        </w:rPr>
        <w:t>«</w:t>
      </w:r>
      <w:r>
        <w:rPr>
          <w:rFonts w:eastAsia="Times New Roman" w:cs="Times New Roman"/>
          <w:szCs w:val="24"/>
        </w:rPr>
        <w:t>ναι</w:t>
      </w:r>
      <w:r>
        <w:rPr>
          <w:rFonts w:eastAsia="Times New Roman" w:cs="Times New Roman"/>
          <w:szCs w:val="24"/>
        </w:rPr>
        <w:t xml:space="preserve">» </w:t>
      </w:r>
      <w:r w:rsidRPr="001E68FE">
        <w:rPr>
          <w:rFonts w:eastAsia="Times New Roman" w:cs="Times New Roman"/>
          <w:szCs w:val="24"/>
        </w:rPr>
        <w:t xml:space="preserve">στη </w:t>
      </w:r>
      <w:r>
        <w:rPr>
          <w:rFonts w:eastAsia="Times New Roman" w:cs="Times New Roman"/>
          <w:szCs w:val="24"/>
        </w:rPr>
        <w:t>Σ</w:t>
      </w:r>
      <w:r w:rsidRPr="001E68FE">
        <w:rPr>
          <w:rFonts w:eastAsia="Times New Roman" w:cs="Times New Roman"/>
          <w:szCs w:val="24"/>
        </w:rPr>
        <w:t>υμφωνία των Πρεσπών</w:t>
      </w:r>
      <w:r>
        <w:rPr>
          <w:rFonts w:eastAsia="Times New Roman" w:cs="Times New Roman"/>
          <w:szCs w:val="24"/>
        </w:rPr>
        <w:t>, για μι</w:t>
      </w:r>
      <w:r w:rsidRPr="001E68FE">
        <w:rPr>
          <w:rFonts w:eastAsia="Times New Roman" w:cs="Times New Roman"/>
          <w:szCs w:val="24"/>
        </w:rPr>
        <w:t>α εξωστρεφή και όχι φοβική Ελλάδα</w:t>
      </w:r>
      <w:r>
        <w:rPr>
          <w:rFonts w:eastAsia="Times New Roman" w:cs="Times New Roman"/>
          <w:szCs w:val="24"/>
        </w:rPr>
        <w:t>,</w:t>
      </w:r>
      <w:r w:rsidRPr="001E68FE">
        <w:rPr>
          <w:rFonts w:eastAsia="Times New Roman" w:cs="Times New Roman"/>
          <w:szCs w:val="24"/>
        </w:rPr>
        <w:t xml:space="preserve"> με ισότιμη διεθνή θέση</w:t>
      </w:r>
      <w:r>
        <w:rPr>
          <w:rFonts w:eastAsia="Times New Roman" w:cs="Times New Roman"/>
          <w:szCs w:val="24"/>
        </w:rPr>
        <w:t>. Κ</w:t>
      </w:r>
      <w:r w:rsidRPr="001E68FE">
        <w:rPr>
          <w:rFonts w:eastAsia="Times New Roman" w:cs="Times New Roman"/>
          <w:szCs w:val="24"/>
        </w:rPr>
        <w:t>αι αυτό το πνεύμα των Πρεσπών πρέπει να προχωρήσει παντού</w:t>
      </w:r>
      <w:r>
        <w:rPr>
          <w:rFonts w:eastAsia="Times New Roman" w:cs="Times New Roman"/>
          <w:szCs w:val="24"/>
        </w:rPr>
        <w:t>.</w:t>
      </w:r>
    </w:p>
    <w:p w14:paraId="1664EDD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Η</w:t>
      </w:r>
      <w:r w:rsidRPr="001E68FE">
        <w:rPr>
          <w:rFonts w:eastAsia="Times New Roman" w:cs="Times New Roman"/>
          <w:szCs w:val="24"/>
        </w:rPr>
        <w:t xml:space="preserve"> Νέα Δημοκρατία του κ</w:t>
      </w:r>
      <w:r>
        <w:rPr>
          <w:rFonts w:eastAsia="Times New Roman" w:cs="Times New Roman"/>
          <w:szCs w:val="24"/>
        </w:rPr>
        <w:t>.</w:t>
      </w:r>
      <w:r w:rsidRPr="001E68FE">
        <w:rPr>
          <w:rFonts w:eastAsia="Times New Roman" w:cs="Times New Roman"/>
          <w:szCs w:val="24"/>
        </w:rPr>
        <w:t xml:space="preserve"> Σαμαρά επιστρέφει στην εποχή της </w:t>
      </w:r>
      <w:r>
        <w:rPr>
          <w:rFonts w:eastAsia="Times New Roman" w:cs="Times New Roman"/>
          <w:szCs w:val="24"/>
        </w:rPr>
        <w:t>ΕΡΕ</w:t>
      </w:r>
      <w:r w:rsidRPr="001E68FE">
        <w:rPr>
          <w:rFonts w:eastAsia="Times New Roman" w:cs="Times New Roman"/>
          <w:szCs w:val="24"/>
        </w:rPr>
        <w:t xml:space="preserve"> και θέλει να μας γυρίσει </w:t>
      </w:r>
      <w:r>
        <w:rPr>
          <w:rFonts w:eastAsia="Times New Roman" w:cs="Times New Roman"/>
          <w:szCs w:val="24"/>
        </w:rPr>
        <w:t>σ</w:t>
      </w:r>
      <w:r w:rsidRPr="001E68FE">
        <w:rPr>
          <w:rFonts w:eastAsia="Times New Roman" w:cs="Times New Roman"/>
          <w:szCs w:val="24"/>
        </w:rPr>
        <w:t xml:space="preserve">τον </w:t>
      </w:r>
      <w:r>
        <w:rPr>
          <w:rFonts w:eastAsia="Times New Roman" w:cs="Times New Roman"/>
          <w:szCs w:val="24"/>
        </w:rPr>
        <w:t>Ε</w:t>
      </w:r>
      <w:r w:rsidRPr="001E68FE">
        <w:rPr>
          <w:rFonts w:eastAsia="Times New Roman" w:cs="Times New Roman"/>
          <w:szCs w:val="24"/>
        </w:rPr>
        <w:t>μφύλιο</w:t>
      </w:r>
      <w:r>
        <w:rPr>
          <w:rFonts w:eastAsia="Times New Roman" w:cs="Times New Roman"/>
          <w:szCs w:val="24"/>
        </w:rPr>
        <w:t>. Είναι</w:t>
      </w:r>
      <w:r w:rsidRPr="001E68FE">
        <w:rPr>
          <w:rFonts w:eastAsia="Times New Roman" w:cs="Times New Roman"/>
          <w:szCs w:val="24"/>
        </w:rPr>
        <w:t xml:space="preserve"> αυτό που έχει πει άλλο κορυφαίο στέλεχ</w:t>
      </w:r>
      <w:r>
        <w:rPr>
          <w:rFonts w:eastAsia="Times New Roman" w:cs="Times New Roman"/>
          <w:szCs w:val="24"/>
        </w:rPr>
        <w:t>ό</w:t>
      </w:r>
      <w:r w:rsidRPr="001E68FE">
        <w:rPr>
          <w:rFonts w:eastAsia="Times New Roman" w:cs="Times New Roman"/>
          <w:szCs w:val="24"/>
        </w:rPr>
        <w:t xml:space="preserve">ς της για τις </w:t>
      </w:r>
      <w:r>
        <w:rPr>
          <w:rFonts w:eastAsia="Times New Roman" w:cs="Times New Roman"/>
          <w:szCs w:val="24"/>
        </w:rPr>
        <w:t>«</w:t>
      </w:r>
      <w:r w:rsidRPr="001E68FE">
        <w:rPr>
          <w:rFonts w:eastAsia="Times New Roman" w:cs="Times New Roman"/>
          <w:szCs w:val="24"/>
        </w:rPr>
        <w:t>ελαττωματι</w:t>
      </w:r>
      <w:r w:rsidRPr="001E68FE">
        <w:rPr>
          <w:rFonts w:eastAsia="Times New Roman" w:cs="Times New Roman"/>
          <w:szCs w:val="24"/>
        </w:rPr>
        <w:t xml:space="preserve">κές ιδέες της </w:t>
      </w:r>
      <w:r>
        <w:rPr>
          <w:rFonts w:eastAsia="Times New Roman" w:cs="Times New Roman"/>
          <w:szCs w:val="24"/>
        </w:rPr>
        <w:t>Α</w:t>
      </w:r>
      <w:r w:rsidRPr="001E68FE">
        <w:rPr>
          <w:rFonts w:eastAsia="Times New Roman" w:cs="Times New Roman"/>
          <w:szCs w:val="24"/>
        </w:rPr>
        <w:t>ριστεράς</w:t>
      </w:r>
      <w:r>
        <w:rPr>
          <w:rFonts w:eastAsia="Times New Roman" w:cs="Times New Roman"/>
          <w:szCs w:val="24"/>
        </w:rPr>
        <w:t>,</w:t>
      </w:r>
      <w:r w:rsidRPr="001E68FE">
        <w:rPr>
          <w:rFonts w:eastAsia="Times New Roman" w:cs="Times New Roman"/>
          <w:szCs w:val="24"/>
        </w:rPr>
        <w:t xml:space="preserve"> που πρέπει με κρατική παρέμβαση να εμποδιστεί να κυβερνά</w:t>
      </w:r>
      <w:r>
        <w:rPr>
          <w:rFonts w:eastAsia="Times New Roman" w:cs="Times New Roman"/>
          <w:szCs w:val="24"/>
        </w:rPr>
        <w:t>». Υ</w:t>
      </w:r>
      <w:r w:rsidRPr="001E68FE">
        <w:rPr>
          <w:rFonts w:eastAsia="Times New Roman" w:cs="Times New Roman"/>
          <w:szCs w:val="24"/>
        </w:rPr>
        <w:t xml:space="preserve">πάρχει χειρότερη απειλή </w:t>
      </w:r>
      <w:r>
        <w:rPr>
          <w:rFonts w:eastAsia="Times New Roman" w:cs="Times New Roman"/>
          <w:szCs w:val="24"/>
        </w:rPr>
        <w:t>για</w:t>
      </w:r>
      <w:r w:rsidRPr="001E68FE">
        <w:rPr>
          <w:rFonts w:eastAsia="Times New Roman" w:cs="Times New Roman"/>
          <w:szCs w:val="24"/>
        </w:rPr>
        <w:t xml:space="preserve"> το έθνος από τον </w:t>
      </w:r>
      <w:r>
        <w:rPr>
          <w:rFonts w:eastAsia="Times New Roman" w:cs="Times New Roman"/>
          <w:szCs w:val="24"/>
        </w:rPr>
        <w:t>ε</w:t>
      </w:r>
      <w:r w:rsidRPr="001E68FE">
        <w:rPr>
          <w:rFonts w:eastAsia="Times New Roman" w:cs="Times New Roman"/>
          <w:szCs w:val="24"/>
        </w:rPr>
        <w:t>θνικό διχασμό και τα πραξικοπήματα</w:t>
      </w:r>
      <w:r>
        <w:rPr>
          <w:rFonts w:eastAsia="Times New Roman" w:cs="Times New Roman"/>
          <w:szCs w:val="24"/>
        </w:rPr>
        <w:t>;</w:t>
      </w:r>
      <w:r w:rsidRPr="001E68FE">
        <w:rPr>
          <w:rFonts w:eastAsia="Times New Roman" w:cs="Times New Roman"/>
          <w:szCs w:val="24"/>
        </w:rPr>
        <w:t xml:space="preserve"> </w:t>
      </w:r>
      <w:r>
        <w:rPr>
          <w:rFonts w:eastAsia="Times New Roman" w:cs="Times New Roman"/>
          <w:szCs w:val="24"/>
        </w:rPr>
        <w:t>Α</w:t>
      </w:r>
      <w:r w:rsidRPr="001E68FE">
        <w:rPr>
          <w:rFonts w:eastAsia="Times New Roman" w:cs="Times New Roman"/>
          <w:szCs w:val="24"/>
        </w:rPr>
        <w:t xml:space="preserve">πέναντι </w:t>
      </w:r>
      <w:r w:rsidRPr="001E68FE">
        <w:rPr>
          <w:rFonts w:eastAsia="Times New Roman" w:cs="Times New Roman"/>
          <w:szCs w:val="24"/>
        </w:rPr>
        <w:t>σ</w:t>
      </w:r>
      <w:r>
        <w:rPr>
          <w:rFonts w:eastAsia="Times New Roman" w:cs="Times New Roman"/>
          <w:szCs w:val="24"/>
        </w:rPr>
        <w:t>’</w:t>
      </w:r>
      <w:r w:rsidRPr="001E68FE">
        <w:rPr>
          <w:rFonts w:eastAsia="Times New Roman" w:cs="Times New Roman"/>
          <w:szCs w:val="24"/>
        </w:rPr>
        <w:t xml:space="preserve"> </w:t>
      </w:r>
      <w:r w:rsidRPr="001E68FE">
        <w:rPr>
          <w:rFonts w:eastAsia="Times New Roman" w:cs="Times New Roman"/>
          <w:szCs w:val="24"/>
        </w:rPr>
        <w:t>αυτή</w:t>
      </w:r>
      <w:r>
        <w:rPr>
          <w:rFonts w:eastAsia="Times New Roman" w:cs="Times New Roman"/>
          <w:szCs w:val="24"/>
        </w:rPr>
        <w:t>ν</w:t>
      </w:r>
      <w:r w:rsidRPr="001E68FE">
        <w:rPr>
          <w:rFonts w:eastAsia="Times New Roman" w:cs="Times New Roman"/>
          <w:szCs w:val="24"/>
        </w:rPr>
        <w:t xml:space="preserve"> την εφιαλτική πρόκληση ποιο</w:t>
      </w:r>
      <w:r>
        <w:rPr>
          <w:rFonts w:eastAsia="Times New Roman" w:cs="Times New Roman"/>
          <w:szCs w:val="24"/>
        </w:rPr>
        <w:t>ς</w:t>
      </w:r>
      <w:r w:rsidRPr="001E68FE">
        <w:rPr>
          <w:rFonts w:eastAsia="Times New Roman" w:cs="Times New Roman"/>
          <w:szCs w:val="24"/>
        </w:rPr>
        <w:t xml:space="preserve"> μπορεί να παραμείνει επιτήδειος ουδέτερος ή ακόμα χειρότερα χρήσιμος ηλίθιος</w:t>
      </w:r>
      <w:r>
        <w:rPr>
          <w:rFonts w:eastAsia="Times New Roman" w:cs="Times New Roman"/>
          <w:szCs w:val="24"/>
        </w:rPr>
        <w:t>;</w:t>
      </w:r>
    </w:p>
    <w:p w14:paraId="1664EDD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w:t>
      </w:r>
      <w:r w:rsidRPr="001E68FE">
        <w:rPr>
          <w:rFonts w:eastAsia="Times New Roman" w:cs="Times New Roman"/>
          <w:szCs w:val="24"/>
        </w:rPr>
        <w:t>υχαριστώ</w:t>
      </w:r>
      <w:r>
        <w:rPr>
          <w:rFonts w:eastAsia="Times New Roman" w:cs="Times New Roman"/>
          <w:szCs w:val="24"/>
        </w:rPr>
        <w:t>.</w:t>
      </w:r>
    </w:p>
    <w:p w14:paraId="1664EDDE"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EDDF"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w:t>
      </w:r>
    </w:p>
    <w:p w14:paraId="1664EDE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Βορίδης. Ακολουθεί ο κ. Συρίγος. </w:t>
      </w:r>
    </w:p>
    <w:p w14:paraId="1664EDE1"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ΜΑΥΡΟΥΔΗΣ </w:t>
      </w:r>
      <w:r>
        <w:rPr>
          <w:rFonts w:eastAsia="Times New Roman" w:cs="Times New Roman"/>
          <w:b/>
          <w:szCs w:val="24"/>
        </w:rPr>
        <w:t xml:space="preserve">ΒΟΡΙΔΗΣ: </w:t>
      </w:r>
      <w:r>
        <w:rPr>
          <w:rFonts w:eastAsia="Times New Roman" w:cs="Times New Roman"/>
          <w:szCs w:val="24"/>
        </w:rPr>
        <w:t>Ε</w:t>
      </w:r>
      <w:r w:rsidRPr="001E68FE">
        <w:rPr>
          <w:rFonts w:eastAsia="Times New Roman" w:cs="Times New Roman"/>
          <w:szCs w:val="24"/>
        </w:rPr>
        <w:t>υχαριστώ</w:t>
      </w:r>
      <w:r>
        <w:rPr>
          <w:rFonts w:eastAsia="Times New Roman" w:cs="Times New Roman"/>
          <w:szCs w:val="24"/>
        </w:rPr>
        <w:t>,</w:t>
      </w:r>
      <w:r w:rsidRPr="001E68FE">
        <w:rPr>
          <w:rFonts w:eastAsia="Times New Roman" w:cs="Times New Roman"/>
          <w:szCs w:val="24"/>
        </w:rPr>
        <w:t xml:space="preserve"> κυρία </w:t>
      </w:r>
      <w:r>
        <w:rPr>
          <w:rFonts w:eastAsia="Times New Roman" w:cs="Times New Roman"/>
          <w:szCs w:val="24"/>
        </w:rPr>
        <w:t>Π</w:t>
      </w:r>
      <w:r w:rsidRPr="001E68FE">
        <w:rPr>
          <w:rFonts w:eastAsia="Times New Roman" w:cs="Times New Roman"/>
          <w:szCs w:val="24"/>
        </w:rPr>
        <w:t>ρόεδρε</w:t>
      </w:r>
      <w:r>
        <w:rPr>
          <w:rFonts w:eastAsia="Times New Roman" w:cs="Times New Roman"/>
          <w:szCs w:val="24"/>
        </w:rPr>
        <w:t>.</w:t>
      </w:r>
    </w:p>
    <w:p w14:paraId="1664EDE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w:t>
      </w:r>
      <w:r w:rsidRPr="001E68FE">
        <w:rPr>
          <w:rFonts w:eastAsia="Times New Roman" w:cs="Times New Roman"/>
          <w:szCs w:val="24"/>
        </w:rPr>
        <w:t>υρίες και κύριοι συνάδελφοι</w:t>
      </w:r>
      <w:r>
        <w:rPr>
          <w:rFonts w:eastAsia="Times New Roman" w:cs="Times New Roman"/>
          <w:szCs w:val="24"/>
        </w:rPr>
        <w:t>,</w:t>
      </w:r>
      <w:r w:rsidRPr="001E68FE">
        <w:rPr>
          <w:rFonts w:eastAsia="Times New Roman" w:cs="Times New Roman"/>
          <w:szCs w:val="24"/>
        </w:rPr>
        <w:t xml:space="preserve"> </w:t>
      </w:r>
      <w:r>
        <w:rPr>
          <w:rFonts w:eastAsia="Times New Roman" w:cs="Times New Roman"/>
          <w:szCs w:val="24"/>
        </w:rPr>
        <w:t xml:space="preserve">συμπληρώνονται </w:t>
      </w:r>
      <w:r w:rsidRPr="001E68FE">
        <w:rPr>
          <w:rFonts w:eastAsia="Times New Roman" w:cs="Times New Roman"/>
          <w:szCs w:val="24"/>
        </w:rPr>
        <w:t>σήμερα τέσσερ</w:t>
      </w:r>
      <w:r>
        <w:rPr>
          <w:rFonts w:eastAsia="Times New Roman" w:cs="Times New Roman"/>
          <w:szCs w:val="24"/>
        </w:rPr>
        <w:t>α χρόνια από την αποφράδα ημέρα…</w:t>
      </w:r>
    </w:p>
    <w:p w14:paraId="1664EDE3"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1664EDE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…που</w:t>
      </w:r>
      <w:r w:rsidRPr="001E68FE">
        <w:rPr>
          <w:rFonts w:eastAsia="Times New Roman" w:cs="Times New Roman"/>
          <w:szCs w:val="24"/>
        </w:rPr>
        <w:t xml:space="preserve"> κορο</w:t>
      </w:r>
      <w:r>
        <w:rPr>
          <w:rFonts w:eastAsia="Times New Roman" w:cs="Times New Roman"/>
          <w:szCs w:val="24"/>
        </w:rPr>
        <w:t>ϊδέψετε τον ελληνικό λαό, τάζοντά</w:t>
      </w:r>
      <w:r w:rsidRPr="001E68FE">
        <w:rPr>
          <w:rFonts w:eastAsia="Times New Roman" w:cs="Times New Roman"/>
          <w:szCs w:val="24"/>
        </w:rPr>
        <w:t>ς του ότι θα καταργήσετε τον ΕΝΦΙΑ</w:t>
      </w:r>
      <w:r>
        <w:rPr>
          <w:rFonts w:eastAsia="Times New Roman" w:cs="Times New Roman"/>
          <w:szCs w:val="24"/>
        </w:rPr>
        <w:t xml:space="preserve">, </w:t>
      </w:r>
      <w:r>
        <w:rPr>
          <w:rFonts w:eastAsia="Times New Roman" w:cs="Times New Roman"/>
          <w:szCs w:val="24"/>
        </w:rPr>
        <w:t>ότι θα επαναφέρετε τη δέκατη τρίτη και τη δέκατη τέταρτη</w:t>
      </w:r>
      <w:r w:rsidRPr="001E68FE">
        <w:rPr>
          <w:rFonts w:eastAsia="Times New Roman" w:cs="Times New Roman"/>
          <w:szCs w:val="24"/>
        </w:rPr>
        <w:t xml:space="preserve"> σύνταξη</w:t>
      </w:r>
      <w:r>
        <w:rPr>
          <w:rFonts w:eastAsia="Times New Roman" w:cs="Times New Roman"/>
          <w:szCs w:val="24"/>
        </w:rPr>
        <w:t>,</w:t>
      </w:r>
      <w:r w:rsidRPr="001E68FE">
        <w:rPr>
          <w:rFonts w:eastAsia="Times New Roman" w:cs="Times New Roman"/>
          <w:szCs w:val="24"/>
        </w:rPr>
        <w:t xml:space="preserve"> ότι θα αυξήσετε τον κατώτατο μισθό</w:t>
      </w:r>
      <w:r>
        <w:rPr>
          <w:rFonts w:eastAsia="Times New Roman" w:cs="Times New Roman"/>
          <w:szCs w:val="24"/>
        </w:rPr>
        <w:t>.</w:t>
      </w:r>
    </w:p>
    <w:p w14:paraId="1664EDE5"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Τα αυξάνουμε τώρα.</w:t>
      </w:r>
    </w:p>
    <w:p w14:paraId="1664EDE6"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Τώρα, τώρα, ναι!</w:t>
      </w:r>
    </w:p>
    <w:p w14:paraId="1664EDE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Και βέβαια, σας πίστεψαν</w:t>
      </w:r>
      <w:r w:rsidRPr="001E68FE">
        <w:rPr>
          <w:rFonts w:eastAsia="Times New Roman" w:cs="Times New Roman"/>
          <w:szCs w:val="24"/>
        </w:rPr>
        <w:t xml:space="preserve"> οι Έλληνες</w:t>
      </w:r>
      <w:r>
        <w:rPr>
          <w:rFonts w:eastAsia="Times New Roman" w:cs="Times New Roman"/>
          <w:szCs w:val="24"/>
        </w:rPr>
        <w:t>,</w:t>
      </w:r>
      <w:r w:rsidRPr="001E68FE">
        <w:rPr>
          <w:rFonts w:eastAsia="Times New Roman" w:cs="Times New Roman"/>
          <w:szCs w:val="24"/>
        </w:rPr>
        <w:t xml:space="preserve"> σας εξέλεξαν </w:t>
      </w:r>
      <w:r>
        <w:rPr>
          <w:rFonts w:eastAsia="Times New Roman" w:cs="Times New Roman"/>
          <w:szCs w:val="24"/>
        </w:rPr>
        <w:t>γι’</w:t>
      </w:r>
      <w:r w:rsidRPr="001E68FE">
        <w:rPr>
          <w:rFonts w:eastAsia="Times New Roman" w:cs="Times New Roman"/>
          <w:szCs w:val="24"/>
        </w:rPr>
        <w:t xml:space="preserve"> αυτό</w:t>
      </w:r>
      <w:r>
        <w:rPr>
          <w:rFonts w:eastAsia="Times New Roman" w:cs="Times New Roman"/>
          <w:szCs w:val="24"/>
        </w:rPr>
        <w:t>. Απ’ αυτά για τα ο</w:t>
      </w:r>
      <w:r>
        <w:rPr>
          <w:rFonts w:eastAsia="Times New Roman" w:cs="Times New Roman"/>
          <w:szCs w:val="24"/>
        </w:rPr>
        <w:t>ποία σας</w:t>
      </w:r>
      <w:r w:rsidRPr="001E68FE">
        <w:rPr>
          <w:rFonts w:eastAsia="Times New Roman" w:cs="Times New Roman"/>
          <w:szCs w:val="24"/>
        </w:rPr>
        <w:t xml:space="preserve"> εξέλεξαν δεν πήραν τίποτε</w:t>
      </w:r>
      <w:r>
        <w:rPr>
          <w:rFonts w:eastAsia="Times New Roman" w:cs="Times New Roman"/>
          <w:szCs w:val="24"/>
        </w:rPr>
        <w:t>. Τ</w:t>
      </w:r>
      <w:r w:rsidRPr="001E68FE">
        <w:rPr>
          <w:rFonts w:eastAsia="Times New Roman" w:cs="Times New Roman"/>
          <w:szCs w:val="24"/>
        </w:rPr>
        <w:t>σακίσα</w:t>
      </w:r>
      <w:r>
        <w:rPr>
          <w:rFonts w:eastAsia="Times New Roman" w:cs="Times New Roman"/>
          <w:szCs w:val="24"/>
        </w:rPr>
        <w:t>τ</w:t>
      </w:r>
      <w:r w:rsidRPr="001E68FE">
        <w:rPr>
          <w:rFonts w:eastAsia="Times New Roman" w:cs="Times New Roman"/>
          <w:szCs w:val="24"/>
        </w:rPr>
        <w:t>ε τη μεσαία τάξη στους φόρους</w:t>
      </w:r>
      <w:r>
        <w:rPr>
          <w:rFonts w:eastAsia="Times New Roman" w:cs="Times New Roman"/>
          <w:szCs w:val="24"/>
        </w:rPr>
        <w:t>,</w:t>
      </w:r>
      <w:r w:rsidRPr="001E68FE">
        <w:rPr>
          <w:rFonts w:eastAsia="Times New Roman" w:cs="Times New Roman"/>
          <w:szCs w:val="24"/>
        </w:rPr>
        <w:t xml:space="preserve"> τσακίσα</w:t>
      </w:r>
      <w:r>
        <w:rPr>
          <w:rFonts w:eastAsia="Times New Roman" w:cs="Times New Roman"/>
          <w:szCs w:val="24"/>
        </w:rPr>
        <w:t>τ</w:t>
      </w:r>
      <w:r w:rsidRPr="001E68FE">
        <w:rPr>
          <w:rFonts w:eastAsia="Times New Roman" w:cs="Times New Roman"/>
          <w:szCs w:val="24"/>
        </w:rPr>
        <w:t xml:space="preserve">ε όλες </w:t>
      </w:r>
      <w:r>
        <w:rPr>
          <w:rFonts w:eastAsia="Times New Roman" w:cs="Times New Roman"/>
          <w:szCs w:val="24"/>
        </w:rPr>
        <w:t xml:space="preserve">τις </w:t>
      </w:r>
      <w:r w:rsidRPr="001E68FE">
        <w:rPr>
          <w:rFonts w:eastAsia="Times New Roman" w:cs="Times New Roman"/>
          <w:szCs w:val="24"/>
        </w:rPr>
        <w:t xml:space="preserve">παραγωγικές τάξεις </w:t>
      </w:r>
      <w:r>
        <w:rPr>
          <w:rFonts w:eastAsia="Times New Roman" w:cs="Times New Roman"/>
          <w:szCs w:val="24"/>
        </w:rPr>
        <w:t xml:space="preserve">στις </w:t>
      </w:r>
      <w:r w:rsidRPr="001E68FE">
        <w:rPr>
          <w:rFonts w:eastAsia="Times New Roman" w:cs="Times New Roman"/>
          <w:szCs w:val="24"/>
        </w:rPr>
        <w:t>ασφαλιστικές εισφορές</w:t>
      </w:r>
      <w:r>
        <w:rPr>
          <w:rFonts w:eastAsia="Times New Roman" w:cs="Times New Roman"/>
          <w:szCs w:val="24"/>
        </w:rPr>
        <w:t>,</w:t>
      </w:r>
      <w:r w:rsidRPr="001E68FE">
        <w:rPr>
          <w:rFonts w:eastAsia="Times New Roman" w:cs="Times New Roman"/>
          <w:szCs w:val="24"/>
        </w:rPr>
        <w:t xml:space="preserve"> αλλά </w:t>
      </w:r>
      <w:r>
        <w:rPr>
          <w:rFonts w:eastAsia="Times New Roman" w:cs="Times New Roman"/>
          <w:szCs w:val="24"/>
        </w:rPr>
        <w:t>τι</w:t>
      </w:r>
      <w:r w:rsidRPr="001E68FE">
        <w:rPr>
          <w:rFonts w:eastAsia="Times New Roman" w:cs="Times New Roman"/>
          <w:szCs w:val="24"/>
        </w:rPr>
        <w:t xml:space="preserve"> τους δίνετ</w:t>
      </w:r>
      <w:r>
        <w:rPr>
          <w:rFonts w:eastAsia="Times New Roman" w:cs="Times New Roman"/>
          <w:szCs w:val="24"/>
        </w:rPr>
        <w:t>ε</w:t>
      </w:r>
      <w:r w:rsidRPr="001E68FE">
        <w:rPr>
          <w:rFonts w:eastAsia="Times New Roman" w:cs="Times New Roman"/>
          <w:szCs w:val="24"/>
        </w:rPr>
        <w:t xml:space="preserve"> για δώρο που σας πίστεψαν την τετραετία</w:t>
      </w:r>
      <w:r>
        <w:rPr>
          <w:rFonts w:eastAsia="Times New Roman" w:cs="Times New Roman"/>
          <w:szCs w:val="24"/>
        </w:rPr>
        <w:t>;</w:t>
      </w:r>
      <w:r w:rsidRPr="001E68FE">
        <w:rPr>
          <w:rFonts w:eastAsia="Times New Roman" w:cs="Times New Roman"/>
          <w:szCs w:val="24"/>
        </w:rPr>
        <w:t xml:space="preserve"> </w:t>
      </w:r>
      <w:r>
        <w:rPr>
          <w:rFonts w:eastAsia="Times New Roman" w:cs="Times New Roman"/>
          <w:szCs w:val="24"/>
        </w:rPr>
        <w:t>Τ</w:t>
      </w:r>
      <w:r w:rsidRPr="001E68FE">
        <w:rPr>
          <w:rFonts w:eastAsia="Times New Roman" w:cs="Times New Roman"/>
          <w:szCs w:val="24"/>
        </w:rPr>
        <w:t>ο ξεπούλημα της Μακεδονίας μας τους δίνετ</w:t>
      </w:r>
      <w:r>
        <w:rPr>
          <w:rFonts w:eastAsia="Times New Roman" w:cs="Times New Roman"/>
          <w:szCs w:val="24"/>
        </w:rPr>
        <w:t>ε!</w:t>
      </w:r>
      <w:r w:rsidRPr="001E68FE">
        <w:rPr>
          <w:rFonts w:eastAsia="Times New Roman" w:cs="Times New Roman"/>
          <w:szCs w:val="24"/>
        </w:rPr>
        <w:t xml:space="preserve"> Αυτή είναι η πραγματικότητα</w:t>
      </w:r>
      <w:r>
        <w:rPr>
          <w:rFonts w:eastAsia="Times New Roman" w:cs="Times New Roman"/>
          <w:szCs w:val="24"/>
        </w:rPr>
        <w:t>. Τέσσερα χρόνια μετά αυτός είναι ο</w:t>
      </w:r>
      <w:r w:rsidRPr="001E68FE">
        <w:rPr>
          <w:rFonts w:eastAsia="Times New Roman" w:cs="Times New Roman"/>
          <w:szCs w:val="24"/>
        </w:rPr>
        <w:t xml:space="preserve"> απολογισμός</w:t>
      </w:r>
      <w:r>
        <w:rPr>
          <w:rFonts w:eastAsia="Times New Roman" w:cs="Times New Roman"/>
          <w:szCs w:val="24"/>
        </w:rPr>
        <w:t>.</w:t>
      </w:r>
      <w:r w:rsidRPr="001E68FE">
        <w:rPr>
          <w:rFonts w:eastAsia="Times New Roman" w:cs="Times New Roman"/>
          <w:szCs w:val="24"/>
        </w:rPr>
        <w:t xml:space="preserve"> </w:t>
      </w:r>
    </w:p>
    <w:p w14:paraId="1664EDE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w:t>
      </w:r>
      <w:r w:rsidRPr="001E68FE">
        <w:rPr>
          <w:rFonts w:eastAsia="Times New Roman" w:cs="Times New Roman"/>
          <w:szCs w:val="24"/>
        </w:rPr>
        <w:t>υρίες και κύριοι συνάδελφοι</w:t>
      </w:r>
      <w:r>
        <w:rPr>
          <w:rFonts w:eastAsia="Times New Roman" w:cs="Times New Roman"/>
          <w:szCs w:val="24"/>
        </w:rPr>
        <w:t>, αξίζει εδώ</w:t>
      </w:r>
      <w:r w:rsidRPr="001E68FE">
        <w:rPr>
          <w:rFonts w:eastAsia="Times New Roman" w:cs="Times New Roman"/>
          <w:szCs w:val="24"/>
        </w:rPr>
        <w:t xml:space="preserve"> να ειπωθούν ορισμένα βασικά</w:t>
      </w:r>
      <w:r>
        <w:rPr>
          <w:rFonts w:eastAsia="Times New Roman" w:cs="Times New Roman"/>
          <w:szCs w:val="24"/>
        </w:rPr>
        <w:t>. Ξέρετε,</w:t>
      </w:r>
      <w:r w:rsidRPr="001E68FE">
        <w:rPr>
          <w:rFonts w:eastAsia="Times New Roman" w:cs="Times New Roman"/>
          <w:szCs w:val="24"/>
        </w:rPr>
        <w:t xml:space="preserve"> μπήκα</w:t>
      </w:r>
      <w:r>
        <w:rPr>
          <w:rFonts w:eastAsia="Times New Roman" w:cs="Times New Roman"/>
          <w:szCs w:val="24"/>
        </w:rPr>
        <w:t>τ</w:t>
      </w:r>
      <w:r w:rsidRPr="001E68FE">
        <w:rPr>
          <w:rFonts w:eastAsia="Times New Roman" w:cs="Times New Roman"/>
          <w:szCs w:val="24"/>
        </w:rPr>
        <w:t>ε σ</w:t>
      </w:r>
      <w:r>
        <w:rPr>
          <w:rFonts w:eastAsia="Times New Roman" w:cs="Times New Roman"/>
          <w:szCs w:val="24"/>
        </w:rPr>
        <w:t>ε</w:t>
      </w:r>
      <w:r w:rsidRPr="001E68FE">
        <w:rPr>
          <w:rFonts w:eastAsia="Times New Roman" w:cs="Times New Roman"/>
          <w:szCs w:val="24"/>
        </w:rPr>
        <w:t xml:space="preserve"> μεγάλο </w:t>
      </w:r>
      <w:r>
        <w:rPr>
          <w:rFonts w:eastAsia="Times New Roman" w:cs="Times New Roman"/>
          <w:szCs w:val="24"/>
        </w:rPr>
        <w:t xml:space="preserve">κόπο, μεγάλη προσπάθεια όλες αυτές τις μέρες </w:t>
      </w:r>
      <w:r w:rsidRPr="001E68FE">
        <w:rPr>
          <w:rFonts w:eastAsia="Times New Roman" w:cs="Times New Roman"/>
          <w:szCs w:val="24"/>
        </w:rPr>
        <w:t>να πείτε ένα βασικό επιχείρημα</w:t>
      </w:r>
      <w:r>
        <w:rPr>
          <w:rFonts w:eastAsia="Times New Roman" w:cs="Times New Roman"/>
          <w:szCs w:val="24"/>
        </w:rPr>
        <w:t>. Ποιο;</w:t>
      </w:r>
      <w:r>
        <w:rPr>
          <w:rFonts w:eastAsia="Times New Roman" w:cs="Times New Roman"/>
          <w:szCs w:val="24"/>
        </w:rPr>
        <w:t xml:space="preserve"> Ό</w:t>
      </w:r>
      <w:r w:rsidRPr="001E68FE">
        <w:rPr>
          <w:rFonts w:eastAsia="Times New Roman" w:cs="Times New Roman"/>
          <w:szCs w:val="24"/>
        </w:rPr>
        <w:t>τι όλοι το ίδιο είμαστε</w:t>
      </w:r>
      <w:r>
        <w:rPr>
          <w:rFonts w:eastAsia="Times New Roman" w:cs="Times New Roman"/>
          <w:szCs w:val="24"/>
        </w:rPr>
        <w:t>. Κ</w:t>
      </w:r>
      <w:r w:rsidRPr="001E68FE">
        <w:rPr>
          <w:rFonts w:eastAsia="Times New Roman" w:cs="Times New Roman"/>
          <w:szCs w:val="24"/>
        </w:rPr>
        <w:t xml:space="preserve">αι εμείς </w:t>
      </w:r>
      <w:r>
        <w:rPr>
          <w:rFonts w:eastAsia="Times New Roman" w:cs="Times New Roman"/>
          <w:szCs w:val="24"/>
        </w:rPr>
        <w:t>αυτό δεν κάναμε; Κ</w:t>
      </w:r>
      <w:r w:rsidRPr="001E68FE">
        <w:rPr>
          <w:rFonts w:eastAsia="Times New Roman" w:cs="Times New Roman"/>
          <w:szCs w:val="24"/>
        </w:rPr>
        <w:t xml:space="preserve">αι μάλιστα </w:t>
      </w:r>
      <w:r>
        <w:rPr>
          <w:rFonts w:eastAsia="Times New Roman" w:cs="Times New Roman"/>
          <w:szCs w:val="24"/>
        </w:rPr>
        <w:t xml:space="preserve">τι καλά που εσείς το κάνατε καλύτερα. Αυτό ήταν το βασικό επιχείρημα. </w:t>
      </w:r>
    </w:p>
    <w:p w14:paraId="1664EDE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διευκρινίσω κάτι. Στη Νέα Δημοκρατία δεν υπάρχει ούτε ένας ο οποίος να ευχόταν ή να </w:t>
      </w:r>
      <w:r w:rsidRPr="001E68FE">
        <w:rPr>
          <w:rFonts w:eastAsia="Times New Roman" w:cs="Times New Roman"/>
          <w:szCs w:val="24"/>
        </w:rPr>
        <w:t>ευχήθηκε οποιαδήποτε στ</w:t>
      </w:r>
      <w:r w:rsidRPr="001E68FE">
        <w:rPr>
          <w:rFonts w:eastAsia="Times New Roman" w:cs="Times New Roman"/>
          <w:szCs w:val="24"/>
        </w:rPr>
        <w:t>ιγμή την επίλυση του θέματος αυτού με παραχώρηση της Μακεδονίας</w:t>
      </w:r>
      <w:r>
        <w:rPr>
          <w:rFonts w:eastAsia="Times New Roman" w:cs="Times New Roman"/>
          <w:szCs w:val="24"/>
        </w:rPr>
        <w:t xml:space="preserve"> μας. Ο</w:t>
      </w:r>
      <w:r w:rsidRPr="001E68FE">
        <w:rPr>
          <w:rFonts w:eastAsia="Times New Roman" w:cs="Times New Roman"/>
          <w:szCs w:val="24"/>
        </w:rPr>
        <w:t>ύτε</w:t>
      </w:r>
      <w:r>
        <w:rPr>
          <w:rFonts w:eastAsia="Times New Roman" w:cs="Times New Roman"/>
          <w:szCs w:val="24"/>
        </w:rPr>
        <w:t xml:space="preserve"> ένας!</w:t>
      </w:r>
    </w:p>
    <w:p w14:paraId="1664EDE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Όμως, εσείς,</w:t>
      </w:r>
      <w:r w:rsidRPr="001E68FE">
        <w:rPr>
          <w:rFonts w:eastAsia="Times New Roman" w:cs="Times New Roman"/>
          <w:szCs w:val="24"/>
        </w:rPr>
        <w:t xml:space="preserve"> κυρίες και κύριοι συνάδελφοι</w:t>
      </w:r>
      <w:r>
        <w:rPr>
          <w:rFonts w:eastAsia="Times New Roman" w:cs="Times New Roman"/>
          <w:szCs w:val="24"/>
        </w:rPr>
        <w:t>, ε</w:t>
      </w:r>
      <w:r w:rsidRPr="001E68FE">
        <w:rPr>
          <w:rFonts w:eastAsia="Times New Roman" w:cs="Times New Roman"/>
          <w:szCs w:val="24"/>
        </w:rPr>
        <w:t>ίστε υπερήφανοι</w:t>
      </w:r>
      <w:r>
        <w:rPr>
          <w:rFonts w:eastAsia="Times New Roman" w:cs="Times New Roman"/>
          <w:szCs w:val="24"/>
        </w:rPr>
        <w:t xml:space="preserve">. </w:t>
      </w:r>
    </w:p>
    <w:p w14:paraId="1664EDEB" w14:textId="77777777" w:rsidR="00A97886" w:rsidRDefault="00361846">
      <w:pPr>
        <w:spacing w:line="600" w:lineRule="auto"/>
        <w:ind w:firstLine="720"/>
        <w:jc w:val="center"/>
        <w:rPr>
          <w:rFonts w:eastAsia="Times New Roman" w:cs="Times New Roman"/>
          <w:szCs w:val="24"/>
        </w:rPr>
      </w:pPr>
      <w:r w:rsidRPr="00F003EB">
        <w:rPr>
          <w:rFonts w:eastAsia="Times New Roman" w:cs="Times New Roman"/>
          <w:szCs w:val="24"/>
        </w:rPr>
        <w:t>(Θόρυβος – διαμαρτυρίες από την πτέρυγα του ΣΥΡΙΖΑ)</w:t>
      </w:r>
    </w:p>
    <w:p w14:paraId="1664EDE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Μας είπατε εδώ, σ</w:t>
      </w:r>
      <w:r>
        <w:rPr>
          <w:rFonts w:eastAsia="Times New Roman" w:cs="Times New Roman"/>
          <w:szCs w:val="24"/>
        </w:rPr>
        <w:t>’</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την Αίθουσα, </w:t>
      </w:r>
      <w:r>
        <w:rPr>
          <w:rFonts w:eastAsia="Times New Roman" w:cs="Times New Roman"/>
          <w:szCs w:val="24"/>
        </w:rPr>
        <w:t xml:space="preserve">σ’ </w:t>
      </w:r>
      <w:r>
        <w:rPr>
          <w:rFonts w:eastAsia="Times New Roman" w:cs="Times New Roman"/>
          <w:szCs w:val="24"/>
        </w:rPr>
        <w:t>αυτή τη συζήτηση, ότι</w:t>
      </w:r>
      <w:r>
        <w:rPr>
          <w:rFonts w:eastAsia="Times New Roman" w:cs="Times New Roman"/>
          <w:szCs w:val="24"/>
        </w:rPr>
        <w:t xml:space="preserve"> είστε υπερήφανοι που πορευτήκατε θέλοντας μια λύση με το όνομα Μακεδονία, ούτε Βόρεια ούτε σύνθετα ούτε τίποτα. Έτσι δεν είναι, κυρία Πρόεδρε; Περήφανοι δεν είστε;</w:t>
      </w:r>
    </w:p>
    <w:p w14:paraId="1664EDED"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σας απαντήσω, κύριε Βορίδη. </w:t>
      </w:r>
    </w:p>
    <w:p w14:paraId="1664EDEE"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ΜΑΥΡΟΥΔΗΣ ΒΟΡΙΔ</w:t>
      </w:r>
      <w:r>
        <w:rPr>
          <w:rFonts w:eastAsia="Times New Roman" w:cs="Times New Roman"/>
          <w:b/>
          <w:szCs w:val="24"/>
        </w:rPr>
        <w:t>ΗΣ:</w:t>
      </w:r>
      <w:r>
        <w:rPr>
          <w:rFonts w:eastAsia="Times New Roman" w:cs="Times New Roman"/>
          <w:szCs w:val="24"/>
        </w:rPr>
        <w:t xml:space="preserve"> Και μάλιστα, αφού ήσασταν περήφανοι, γιατί θέλατε μια λύση με το «Μακεδονία» σκέτο, πώς να μην θεωρείτε επιτυχία αυτό, το οποίο φέρατε σήμερα; Πάλι καλά, δηλαδή, να λέμε. Γιατί </w:t>
      </w:r>
      <w:r>
        <w:rPr>
          <w:rFonts w:eastAsia="Times New Roman" w:cs="Times New Roman"/>
          <w:szCs w:val="24"/>
        </w:rPr>
        <w:t>μ’</w:t>
      </w:r>
      <w:r>
        <w:rPr>
          <w:rFonts w:eastAsia="Times New Roman" w:cs="Times New Roman"/>
          <w:szCs w:val="24"/>
        </w:rPr>
        <w:t xml:space="preserve"> αυτές τις αντιλήψεις τι περιμέναμε να φέρετε; </w:t>
      </w:r>
    </w:p>
    <w:p w14:paraId="1664EDE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Αλλά ο κ. Τσίπρας είναι έ</w:t>
      </w:r>
      <w:r>
        <w:rPr>
          <w:rFonts w:eastAsia="Times New Roman" w:cs="Times New Roman"/>
          <w:szCs w:val="24"/>
        </w:rPr>
        <w:t xml:space="preserve">νας και μοναδικός. Ένας και μοναδικός, ο οποίος συνεχίζει -προσέξτε- την παράδοση του </w:t>
      </w:r>
      <w:proofErr w:type="spellStart"/>
      <w:r>
        <w:rPr>
          <w:rFonts w:eastAsia="Times New Roman" w:cs="Times New Roman"/>
          <w:szCs w:val="24"/>
        </w:rPr>
        <w:t>μακεδονισμού</w:t>
      </w:r>
      <w:proofErr w:type="spellEnd"/>
      <w:r>
        <w:rPr>
          <w:rFonts w:eastAsia="Times New Roman" w:cs="Times New Roman"/>
          <w:szCs w:val="24"/>
        </w:rPr>
        <w:t xml:space="preserve"> της Αριστεράς. Δεν τη συνέχισε το ΚΚΕ. Ήρθε σήμερα το ΚΚΕ, άλλαξε την πολιτική του θέση από τότε, μίλησε για άλλες </w:t>
      </w:r>
      <w:proofErr w:type="spellStart"/>
      <w:r>
        <w:rPr>
          <w:rFonts w:eastAsia="Times New Roman" w:cs="Times New Roman"/>
          <w:szCs w:val="24"/>
        </w:rPr>
        <w:t>ιστορικοπολιτικές</w:t>
      </w:r>
      <w:proofErr w:type="spellEnd"/>
      <w:r>
        <w:rPr>
          <w:rFonts w:eastAsia="Times New Roman" w:cs="Times New Roman"/>
          <w:szCs w:val="24"/>
        </w:rPr>
        <w:t xml:space="preserve"> συγκυρίες και εμφανίστηκ</w:t>
      </w:r>
      <w:r>
        <w:rPr>
          <w:rFonts w:eastAsia="Times New Roman" w:cs="Times New Roman"/>
          <w:szCs w:val="24"/>
        </w:rPr>
        <w:t xml:space="preserve">ε ο κ. Τσίπρας να το μαλώνει γιατί δεν είναι σε εκείνη τη θέση. Και συνεχίζετε εσείς. Αλλά, βέβαια: Και με τον Λένιν και με τον </w:t>
      </w:r>
      <w:proofErr w:type="spellStart"/>
      <w:r>
        <w:rPr>
          <w:rFonts w:eastAsia="Times New Roman" w:cs="Times New Roman"/>
          <w:szCs w:val="24"/>
        </w:rPr>
        <w:t>Τραμπ</w:t>
      </w:r>
      <w:proofErr w:type="spellEnd"/>
      <w:r>
        <w:rPr>
          <w:rFonts w:eastAsia="Times New Roman" w:cs="Times New Roman"/>
          <w:szCs w:val="24"/>
        </w:rPr>
        <w:t xml:space="preserve"> ο κ. Τσίπρας. Και τα δύο μαζί, ταυτοχρόνως! Ταυτοχρόνως και παραλλήλως! </w:t>
      </w:r>
    </w:p>
    <w:p w14:paraId="1664EDF0"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w:t>
      </w:r>
      <w:r>
        <w:rPr>
          <w:rFonts w:eastAsia="Times New Roman" w:cs="Times New Roman"/>
          <w:szCs w:val="24"/>
        </w:rPr>
        <w:t>ίας)</w:t>
      </w:r>
    </w:p>
    <w:p w14:paraId="1664EDF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Αφού η διεθνής συγκυρία σήμερα βολεύει, να μην το δώσουμε; </w:t>
      </w:r>
    </w:p>
    <w:p w14:paraId="1664EDF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Και προσέξτε: Εδώ είναι που ξεγυμνωθήκατε. Γιατί από εκεί που προσπαθούσατε να δημιουργήσετε εσωτερικά ζητήματα και δήθεν ότι κάποιοι από εμάς έτσι και κάποιοι από εμάς αλλιώς, ανέβηκαν όλοι αυτοί που επικαλείστε ότι είναι στη γραμμή τη δική σας, ο ένας πί</w:t>
      </w:r>
      <w:r>
        <w:rPr>
          <w:rFonts w:eastAsia="Times New Roman" w:cs="Times New Roman"/>
          <w:szCs w:val="24"/>
        </w:rPr>
        <w:t xml:space="preserve">σω από τον άλλο, </w:t>
      </w:r>
      <w:proofErr w:type="spellStart"/>
      <w:r>
        <w:rPr>
          <w:rFonts w:eastAsia="Times New Roman" w:cs="Times New Roman"/>
          <w:szCs w:val="24"/>
        </w:rPr>
        <w:t>προεξαρχούσης</w:t>
      </w:r>
      <w:proofErr w:type="spellEnd"/>
      <w:r>
        <w:rPr>
          <w:rFonts w:eastAsia="Times New Roman" w:cs="Times New Roman"/>
          <w:szCs w:val="24"/>
        </w:rPr>
        <w:t xml:space="preserve"> </w:t>
      </w:r>
      <w:r>
        <w:rPr>
          <w:rFonts w:eastAsia="Times New Roman" w:cs="Times New Roman"/>
          <w:szCs w:val="24"/>
        </w:rPr>
        <w:lastRenderedPageBreak/>
        <w:t xml:space="preserve">της </w:t>
      </w:r>
      <w:r>
        <w:rPr>
          <w:rFonts w:eastAsia="Times New Roman" w:cs="Times New Roman"/>
          <w:szCs w:val="24"/>
        </w:rPr>
        <w:t xml:space="preserve">κ. </w:t>
      </w:r>
      <w:r>
        <w:rPr>
          <w:rFonts w:eastAsia="Times New Roman" w:cs="Times New Roman"/>
          <w:szCs w:val="24"/>
        </w:rPr>
        <w:t xml:space="preserve">Μπακογιάννη, που είχε χειριστεί το θέμα, και σας ξεγύμνωσε. Σας ξεγύμνωσε. Σας εξευτέλισε. </w:t>
      </w:r>
    </w:p>
    <w:p w14:paraId="1664EDF3"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 xml:space="preserve">(Θόρυβος </w:t>
      </w:r>
      <w:r w:rsidRPr="007245A2">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1664EDF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Έδειξε το μέγεθος της παραχώρησής σας. Γιατί ζητήθηκε </w:t>
      </w:r>
      <w:r>
        <w:rPr>
          <w:rFonts w:eastAsia="Times New Roman" w:cs="Times New Roman"/>
          <w:szCs w:val="24"/>
        </w:rPr>
        <w:t>απ’</w:t>
      </w:r>
      <w:r>
        <w:rPr>
          <w:rFonts w:eastAsia="Times New Roman" w:cs="Times New Roman"/>
          <w:szCs w:val="24"/>
        </w:rPr>
        <w:t xml:space="preserve"> όλες αυτές τις κ</w:t>
      </w:r>
      <w:r>
        <w:rPr>
          <w:rFonts w:eastAsia="Times New Roman" w:cs="Times New Roman"/>
          <w:szCs w:val="24"/>
        </w:rPr>
        <w:t>υβερνήσεις να αναγνωρίσουν και εθνικότητα, ζητήθηκε να αναγνωρίσουν γλώσσα, ζητήθηκε να αναγνωρίσουν λαό. Κανείς δεν το έκανε αυτό. Ο Τσίπρας το έκανε αυτό. Είστε μόνοι σας στην Ιστορία σε αυτό. Κα</w:t>
      </w:r>
      <w:r>
        <w:rPr>
          <w:rFonts w:eastAsia="Times New Roman" w:cs="Times New Roman"/>
          <w:szCs w:val="24"/>
        </w:rPr>
        <w:t>μ</w:t>
      </w:r>
      <w:r>
        <w:rPr>
          <w:rFonts w:eastAsia="Times New Roman" w:cs="Times New Roman"/>
          <w:szCs w:val="24"/>
        </w:rPr>
        <w:t>μία εθνική γραμμή. Κα</w:t>
      </w:r>
      <w:r>
        <w:rPr>
          <w:rFonts w:eastAsia="Times New Roman" w:cs="Times New Roman"/>
          <w:szCs w:val="24"/>
        </w:rPr>
        <w:t>μ</w:t>
      </w:r>
      <w:r>
        <w:rPr>
          <w:rFonts w:eastAsia="Times New Roman" w:cs="Times New Roman"/>
          <w:szCs w:val="24"/>
        </w:rPr>
        <w:t>μία εθνική συναίνεση. Καμ</w:t>
      </w:r>
      <w:r>
        <w:rPr>
          <w:rFonts w:eastAsia="Times New Roman" w:cs="Times New Roman"/>
          <w:szCs w:val="24"/>
        </w:rPr>
        <w:t>μ</w:t>
      </w:r>
      <w:r>
        <w:rPr>
          <w:rFonts w:eastAsia="Times New Roman" w:cs="Times New Roman"/>
          <w:szCs w:val="24"/>
        </w:rPr>
        <w:t xml:space="preserve">ία εθνική </w:t>
      </w:r>
      <w:r>
        <w:rPr>
          <w:rFonts w:eastAsia="Times New Roman" w:cs="Times New Roman"/>
          <w:szCs w:val="24"/>
        </w:rPr>
        <w:t xml:space="preserve">πολιτική. Η δική σας στάση. Και όταν καλούμαστε να την ερμηνεύσουμε, ο κ. Τσίπρας ο ίδιος μας έδωσε την απάντηση. </w:t>
      </w:r>
    </w:p>
    <w:p w14:paraId="1664EDF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Αφού δεν σας νοιάζει, αφού θέλατε τη λύση με το όνομα «Μακεδονία», αφού δεκάρα δεν δώσατε για το εθνικό ζήτημα ποτέ, είστε Κυβέρνηση εθνικής </w:t>
      </w:r>
      <w:r>
        <w:rPr>
          <w:rFonts w:eastAsia="Times New Roman" w:cs="Times New Roman"/>
          <w:szCs w:val="24"/>
        </w:rPr>
        <w:t xml:space="preserve">μειοδοσίας. Και τόσες μέρες η επιχειρηματολογία σας είναι πιο σκοπιανή από τους Σκοπιανούς! Πιο σκοπιανή από τους Σκοπιανούς! </w:t>
      </w:r>
    </w:p>
    <w:p w14:paraId="1664EDF6" w14:textId="77777777" w:rsidR="00A97886" w:rsidRDefault="00361846">
      <w:pPr>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της Νέας Δημοκρατίας)</w:t>
      </w:r>
    </w:p>
    <w:p w14:paraId="1664EDF7"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lastRenderedPageBreak/>
        <w:t xml:space="preserve">(Θόρυβος </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1664EDF8"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ΠΡΟΕΔΡΕΥΟΥΣΑ (Αναστασία</w:t>
      </w:r>
      <w:r>
        <w:rPr>
          <w:rFonts w:eastAsia="Times New Roman" w:cs="Times New Roman"/>
          <w:b/>
          <w:szCs w:val="24"/>
        </w:rPr>
        <w:t xml:space="preserve"> Χριστοδουλοπούλου):</w:t>
      </w:r>
      <w:r>
        <w:rPr>
          <w:rFonts w:eastAsia="Times New Roman" w:cs="Times New Roman"/>
          <w:szCs w:val="24"/>
        </w:rPr>
        <w:t xml:space="preserve"> Σας παρακαλώ. Εντάξει. Είναι οι τελευταίες παρεμβάσεις. Συγκρατηθείτε. Τα πράγματα αυτά χαρακτηρίζουν αυτούς που τα λένε. Καταλαβαίνει ο καθένας. </w:t>
      </w:r>
    </w:p>
    <w:p w14:paraId="1664EDF9"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Να βγει από τα Πρακτικά, κυρία Πρόεδρε. «Εθνική μειοδοσί</w:t>
      </w:r>
      <w:r>
        <w:rPr>
          <w:rFonts w:eastAsia="Times New Roman" w:cs="Times New Roman"/>
          <w:szCs w:val="24"/>
        </w:rPr>
        <w:t xml:space="preserve">α» στο ελληνικό Κοινοβούλιο το 2019; Γυρίζει σε μετεμφυλιακή εποχή. Να πάρει θέση ο Πρόεδρος. </w:t>
      </w:r>
    </w:p>
    <w:p w14:paraId="1664EDFA"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Βγαίνουν οι σκελετοί από τις ντουλάπες.</w:t>
      </w:r>
    </w:p>
    <w:p w14:paraId="1664EDF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Κύριε Συρίγο, έχετε τον λόγο.</w:t>
      </w:r>
    </w:p>
    <w:p w14:paraId="1664EDFC"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Ευχαριστώ πολύ, κυρία Πρόεδρε</w:t>
      </w:r>
      <w:r>
        <w:rPr>
          <w:rFonts w:eastAsia="Times New Roman" w:cs="Times New Roman"/>
          <w:szCs w:val="24"/>
        </w:rPr>
        <w:t>.</w:t>
      </w:r>
    </w:p>
    <w:p w14:paraId="1664EDF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Δεν είχα σκοπό να αναφερθώ εκτός κειμένου και εκτός του σημερινού θέματος, ωστόσο είμαι αναγκασμένος να πω ότι πράγματι σήμερα υπάρχει μια επέτειος που δηλοί την απώλεια της κυβερνήσεως από τη Νέα Δημοκρατία και τον συνεπή εταίρο της. Εις </w:t>
      </w:r>
      <w:proofErr w:type="spellStart"/>
      <w:r>
        <w:rPr>
          <w:rFonts w:eastAsia="Times New Roman" w:cs="Times New Roman"/>
          <w:szCs w:val="24"/>
        </w:rPr>
        <w:t>μνημόσυνον</w:t>
      </w:r>
      <w:proofErr w:type="spellEnd"/>
      <w:r>
        <w:rPr>
          <w:rFonts w:eastAsia="Times New Roman" w:cs="Times New Roman"/>
          <w:szCs w:val="24"/>
        </w:rPr>
        <w:t xml:space="preserve"> αιών</w:t>
      </w:r>
      <w:r>
        <w:rPr>
          <w:rFonts w:eastAsia="Times New Roman" w:cs="Times New Roman"/>
          <w:szCs w:val="24"/>
        </w:rPr>
        <w:t xml:space="preserve">ιον, λοιπόν, δι’ αυτήν την απώλεια, η </w:t>
      </w:r>
      <w:r>
        <w:rPr>
          <w:rFonts w:eastAsia="Times New Roman" w:cs="Times New Roman"/>
          <w:szCs w:val="24"/>
        </w:rPr>
        <w:lastRenderedPageBreak/>
        <w:t>οποία από ό,τι φαίνεται δεν έχει γίνει πιστευτή. Αλλά τι να κάνουμε; Υπήρξε μια απώλεια.</w:t>
      </w:r>
    </w:p>
    <w:p w14:paraId="1664EDFE"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Θα το καταλάβεις στις εκλογές.</w:t>
      </w:r>
    </w:p>
    <w:p w14:paraId="1664EDFF"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Μιλώ για τώρα. Στις εκλογές θα το δούμε. Προφήτης δεν υπή</w:t>
      </w:r>
      <w:r>
        <w:rPr>
          <w:rFonts w:eastAsia="Times New Roman" w:cs="Times New Roman"/>
          <w:szCs w:val="24"/>
        </w:rPr>
        <w:t xml:space="preserve">ρξα ποτέ. </w:t>
      </w:r>
    </w:p>
    <w:p w14:paraId="1664EE00" w14:textId="77777777" w:rsidR="00A97886" w:rsidRDefault="00361846">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Γιακουμάτο</w:t>
      </w:r>
      <w:proofErr w:type="spellEnd"/>
      <w:r>
        <w:rPr>
          <w:rFonts w:eastAsia="Times New Roman"/>
          <w:szCs w:val="24"/>
        </w:rPr>
        <w:t>, σας παρακαλώ.</w:t>
      </w:r>
    </w:p>
    <w:p w14:paraId="1664EE01" w14:textId="77777777" w:rsidR="00A97886" w:rsidRDefault="00361846">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Πάντως να ξέρουμε, επειδή μιλούμε περί </w:t>
      </w:r>
      <w:proofErr w:type="spellStart"/>
      <w:r>
        <w:rPr>
          <w:rFonts w:eastAsia="Times New Roman"/>
          <w:szCs w:val="24"/>
        </w:rPr>
        <w:t>απωλείας</w:t>
      </w:r>
      <w:proofErr w:type="spellEnd"/>
      <w:r>
        <w:rPr>
          <w:rFonts w:eastAsia="Times New Roman"/>
          <w:szCs w:val="24"/>
        </w:rPr>
        <w:t xml:space="preserve">, όλοι ότι χάθηκε κάτι. </w:t>
      </w:r>
      <w:r>
        <w:rPr>
          <w:rFonts w:eastAsia="Times New Roman"/>
          <w:szCs w:val="24"/>
          <w:lang w:val="en-US"/>
        </w:rPr>
        <w:t>Sic</w:t>
      </w:r>
      <w:r w:rsidRPr="00B614FC">
        <w:rPr>
          <w:rFonts w:eastAsia="Times New Roman"/>
          <w:szCs w:val="24"/>
        </w:rPr>
        <w:t xml:space="preserve"> </w:t>
      </w:r>
      <w:r>
        <w:rPr>
          <w:rFonts w:eastAsia="Times New Roman"/>
          <w:szCs w:val="24"/>
          <w:lang w:val="en-US"/>
        </w:rPr>
        <w:t>transit</w:t>
      </w:r>
      <w:r w:rsidRPr="00B614FC">
        <w:rPr>
          <w:rFonts w:eastAsia="Times New Roman"/>
          <w:szCs w:val="24"/>
        </w:rPr>
        <w:t xml:space="preserve"> </w:t>
      </w:r>
      <w:proofErr w:type="spellStart"/>
      <w:r>
        <w:rPr>
          <w:rFonts w:eastAsia="Times New Roman"/>
          <w:szCs w:val="24"/>
          <w:lang w:val="en-US"/>
        </w:rPr>
        <w:t>gloria</w:t>
      </w:r>
      <w:proofErr w:type="spellEnd"/>
      <w:r w:rsidRPr="00B614FC">
        <w:rPr>
          <w:rFonts w:eastAsia="Times New Roman"/>
          <w:szCs w:val="24"/>
        </w:rPr>
        <w:t xml:space="preserve"> </w:t>
      </w:r>
      <w:r>
        <w:rPr>
          <w:rFonts w:eastAsia="Times New Roman"/>
          <w:szCs w:val="24"/>
          <w:lang w:val="en-US"/>
        </w:rPr>
        <w:t>mundi</w:t>
      </w:r>
      <w:r w:rsidRPr="00B614FC">
        <w:rPr>
          <w:rFonts w:eastAsia="Times New Roman"/>
          <w:szCs w:val="24"/>
        </w:rPr>
        <w:t xml:space="preserve">. </w:t>
      </w:r>
      <w:r>
        <w:rPr>
          <w:rFonts w:eastAsia="Times New Roman"/>
          <w:szCs w:val="24"/>
        </w:rPr>
        <w:t>Επιτρέψτε</w:t>
      </w:r>
      <w:r w:rsidRPr="0089044E">
        <w:rPr>
          <w:rFonts w:eastAsia="Times New Roman"/>
          <w:szCs w:val="24"/>
        </w:rPr>
        <w:t xml:space="preserve"> </w:t>
      </w:r>
      <w:r>
        <w:rPr>
          <w:rFonts w:eastAsia="Times New Roman"/>
          <w:szCs w:val="24"/>
        </w:rPr>
        <w:t xml:space="preserve">μου όμως. Δεν μου αρέσουν αυτές οι παρεκβάσεις, γιατί δημιουργούμε μια ατμόσφαιρα που δεν είναι καλή για τη συζήτηση. </w:t>
      </w:r>
    </w:p>
    <w:p w14:paraId="1664EE02" w14:textId="77777777" w:rsidR="00A97886" w:rsidRDefault="00361846">
      <w:pPr>
        <w:spacing w:line="600" w:lineRule="auto"/>
        <w:ind w:firstLine="720"/>
        <w:jc w:val="both"/>
        <w:rPr>
          <w:rFonts w:eastAsia="Times New Roman"/>
          <w:szCs w:val="24"/>
        </w:rPr>
      </w:pPr>
      <w:r>
        <w:rPr>
          <w:rFonts w:eastAsia="Times New Roman"/>
          <w:szCs w:val="24"/>
        </w:rPr>
        <w:t>Κυρίες και κύριοι συνάδελφοι, μόνη η ιστορική και νομική προσέγγιση των πραγμάτων, όταν απουσιάζει η πολιτική, οδηγεί σε δογματισμούς και</w:t>
      </w:r>
      <w:r>
        <w:rPr>
          <w:rFonts w:eastAsia="Times New Roman"/>
          <w:szCs w:val="24"/>
        </w:rPr>
        <w:t xml:space="preserve"> αδιέξοδα. Θα επιχειρήσω μια περισσότερο πολιτική προσέγγιση και θα προσπαθήσω να μιλήσω αποφεύ</w:t>
      </w:r>
      <w:r>
        <w:rPr>
          <w:rFonts w:eastAsia="Times New Roman"/>
          <w:szCs w:val="24"/>
        </w:rPr>
        <w:lastRenderedPageBreak/>
        <w:t xml:space="preserve">γοντας επαναλήψεις σε μια προσπάθεια διαλόγου και όχι συγκρούσεως. Γι’ αυτό δεν ήθελα να αρχίσω έτσι. Αναγκάστηκα, γιατί προκλήθηκα. </w:t>
      </w:r>
    </w:p>
    <w:p w14:paraId="1664EE03" w14:textId="77777777" w:rsidR="00A97886" w:rsidRDefault="00361846">
      <w:pPr>
        <w:spacing w:line="600" w:lineRule="auto"/>
        <w:ind w:firstLine="720"/>
        <w:jc w:val="both"/>
        <w:rPr>
          <w:rFonts w:eastAsia="Times New Roman"/>
          <w:szCs w:val="24"/>
        </w:rPr>
      </w:pPr>
      <w:r>
        <w:rPr>
          <w:rFonts w:eastAsia="Times New Roman"/>
          <w:szCs w:val="24"/>
        </w:rPr>
        <w:t>Τα θέματα της εξωτερικής πο</w:t>
      </w:r>
      <w:r>
        <w:rPr>
          <w:rFonts w:eastAsia="Times New Roman"/>
          <w:szCs w:val="24"/>
        </w:rPr>
        <w:t xml:space="preserve">λιτικής είναι σύνθετα και συναρτώμενα ως συγκοινωνούντα δοχεία. Το ειδικότερο εντάσσεται στο καθόλου, δηλαδή σ’ αυτό που πρέπει να εξυπηρετεί η πολιτική αυτή. Η τακτοποίηση </w:t>
      </w:r>
      <w:proofErr w:type="spellStart"/>
      <w:r>
        <w:rPr>
          <w:rFonts w:eastAsia="Times New Roman"/>
          <w:szCs w:val="24"/>
        </w:rPr>
        <w:t>χρονίων</w:t>
      </w:r>
      <w:proofErr w:type="spellEnd"/>
      <w:r>
        <w:rPr>
          <w:rFonts w:eastAsia="Times New Roman"/>
          <w:szCs w:val="24"/>
        </w:rPr>
        <w:t xml:space="preserve"> ζητημάτων επιμελώς και λελογισμένα προκειμένου να αντιμετωπιστεί το πλέον </w:t>
      </w:r>
      <w:proofErr w:type="spellStart"/>
      <w:r>
        <w:rPr>
          <w:rFonts w:eastAsia="Times New Roman"/>
          <w:szCs w:val="24"/>
        </w:rPr>
        <w:t>α</w:t>
      </w:r>
      <w:r>
        <w:rPr>
          <w:rFonts w:eastAsia="Times New Roman"/>
          <w:szCs w:val="24"/>
        </w:rPr>
        <w:t>ιχμιακό</w:t>
      </w:r>
      <w:proofErr w:type="spellEnd"/>
      <w:r>
        <w:rPr>
          <w:rFonts w:eastAsia="Times New Roman"/>
          <w:szCs w:val="24"/>
        </w:rPr>
        <w:t xml:space="preserve"> για τα αμέσως επόμενα χρόνια ζήτημα, που εν προκειμένω εστιάζεται στο Αιγαίο, την Κύπρο και την ανατολική Μεσόγειο, πρέπει να καθορίζει τις προτεραιότητές μας. Παράλληλα επιβάλλεται η οικοδόμηση ισχυρών συμμαχιών, η εμπέδωση της σταθερότητας στα βό</w:t>
      </w:r>
      <w:r>
        <w:rPr>
          <w:rFonts w:eastAsia="Times New Roman"/>
          <w:szCs w:val="24"/>
        </w:rPr>
        <w:t xml:space="preserve">ρεια και όχι μόνο σύνορά μας και η </w:t>
      </w:r>
      <w:r>
        <w:rPr>
          <w:rFonts w:eastAsia="Times New Roman"/>
          <w:szCs w:val="24"/>
        </w:rPr>
        <w:t xml:space="preserve">αυξημένη </w:t>
      </w:r>
      <w:r>
        <w:rPr>
          <w:rFonts w:eastAsia="Times New Roman"/>
          <w:szCs w:val="24"/>
        </w:rPr>
        <w:t>αποτρεπτική ισχύ των Ενόπλων Δυνάμεων</w:t>
      </w:r>
      <w:r w:rsidRPr="00810271">
        <w:rPr>
          <w:rFonts w:eastAsia="Times New Roman"/>
          <w:szCs w:val="24"/>
        </w:rPr>
        <w:t xml:space="preserve"> </w:t>
      </w:r>
      <w:r>
        <w:rPr>
          <w:rFonts w:eastAsia="Times New Roman"/>
          <w:szCs w:val="24"/>
        </w:rPr>
        <w:t>μας</w:t>
      </w:r>
      <w:r>
        <w:rPr>
          <w:rFonts w:eastAsia="Times New Roman"/>
          <w:szCs w:val="24"/>
        </w:rPr>
        <w:t xml:space="preserve">, κάτι για το οποίο φροντίζει η Κυβέρνηση. </w:t>
      </w:r>
    </w:p>
    <w:p w14:paraId="1664EE04" w14:textId="77777777" w:rsidR="00A97886" w:rsidRDefault="00361846">
      <w:pPr>
        <w:spacing w:line="600" w:lineRule="auto"/>
        <w:ind w:firstLine="720"/>
        <w:jc w:val="both"/>
        <w:rPr>
          <w:rFonts w:eastAsia="Times New Roman"/>
          <w:szCs w:val="24"/>
        </w:rPr>
      </w:pPr>
      <w:r>
        <w:rPr>
          <w:rFonts w:eastAsia="Times New Roman"/>
          <w:szCs w:val="24"/>
        </w:rPr>
        <w:t xml:space="preserve">Το ευστόχως </w:t>
      </w:r>
      <w:proofErr w:type="spellStart"/>
      <w:r>
        <w:rPr>
          <w:rFonts w:eastAsia="Times New Roman"/>
          <w:szCs w:val="24"/>
        </w:rPr>
        <w:t>αποκλιθέν</w:t>
      </w:r>
      <w:proofErr w:type="spellEnd"/>
      <w:r>
        <w:rPr>
          <w:rFonts w:eastAsia="Times New Roman"/>
          <w:szCs w:val="24"/>
        </w:rPr>
        <w:t xml:space="preserve">, σε σχετικό μελέτημα του </w:t>
      </w:r>
      <w:r>
        <w:rPr>
          <w:rFonts w:eastAsia="Times New Roman"/>
          <w:szCs w:val="24"/>
        </w:rPr>
        <w:t xml:space="preserve">καθηγητή </w:t>
      </w:r>
      <w:r>
        <w:rPr>
          <w:rFonts w:eastAsia="Times New Roman"/>
          <w:szCs w:val="24"/>
        </w:rPr>
        <w:t xml:space="preserve">Σωτηρίου Μπέλλου, </w:t>
      </w:r>
      <w:r>
        <w:rPr>
          <w:rFonts w:eastAsia="Times New Roman"/>
          <w:szCs w:val="24"/>
        </w:rPr>
        <w:t>«</w:t>
      </w:r>
      <w:r>
        <w:rPr>
          <w:rFonts w:eastAsia="Times New Roman"/>
          <w:szCs w:val="24"/>
        </w:rPr>
        <w:t>εκκρεμές των Δαρδανελίων</w:t>
      </w:r>
      <w:r>
        <w:rPr>
          <w:rFonts w:eastAsia="Times New Roman"/>
          <w:szCs w:val="24"/>
        </w:rPr>
        <w:t>»</w:t>
      </w:r>
      <w:r>
        <w:rPr>
          <w:rFonts w:eastAsia="Times New Roman"/>
          <w:szCs w:val="24"/>
        </w:rPr>
        <w:t xml:space="preserve"> έχει εδώ και καιρό αφυπνισ</w:t>
      </w:r>
      <w:r>
        <w:rPr>
          <w:rFonts w:eastAsia="Times New Roman"/>
          <w:szCs w:val="24"/>
        </w:rPr>
        <w:t xml:space="preserve">τεί και ταλαντώνεται με επίκεντρο την περιοχή </w:t>
      </w:r>
      <w:r>
        <w:rPr>
          <w:rFonts w:eastAsia="Times New Roman"/>
          <w:szCs w:val="24"/>
        </w:rPr>
        <w:lastRenderedPageBreak/>
        <w:t xml:space="preserve">από την Κριμαία ως το Σουέζ. Εξωτερική πολιτική σημαίνει </w:t>
      </w:r>
      <w:proofErr w:type="spellStart"/>
      <w:r>
        <w:rPr>
          <w:rFonts w:eastAsia="Times New Roman"/>
          <w:szCs w:val="24"/>
        </w:rPr>
        <w:t>προεχόντως</w:t>
      </w:r>
      <w:proofErr w:type="spellEnd"/>
      <w:r>
        <w:rPr>
          <w:rFonts w:eastAsia="Times New Roman"/>
          <w:szCs w:val="24"/>
        </w:rPr>
        <w:t xml:space="preserve"> επίκαιρες, προνοητικές και ορθά ιεραρχημένες επιλογές. </w:t>
      </w:r>
    </w:p>
    <w:p w14:paraId="1664EE05" w14:textId="77777777" w:rsidR="00A97886" w:rsidRDefault="00361846">
      <w:pPr>
        <w:spacing w:line="600" w:lineRule="auto"/>
        <w:ind w:firstLine="720"/>
        <w:jc w:val="both"/>
        <w:rPr>
          <w:rFonts w:eastAsia="Times New Roman"/>
          <w:szCs w:val="24"/>
        </w:rPr>
      </w:pPr>
      <w:r>
        <w:rPr>
          <w:rFonts w:eastAsia="Times New Roman"/>
          <w:szCs w:val="24"/>
        </w:rPr>
        <w:t xml:space="preserve">Μέσα στο πλαίσιο αυτό </w:t>
      </w:r>
      <w:proofErr w:type="spellStart"/>
      <w:r>
        <w:rPr>
          <w:rFonts w:eastAsia="Times New Roman"/>
          <w:szCs w:val="24"/>
        </w:rPr>
        <w:t>εντασσομένη</w:t>
      </w:r>
      <w:proofErr w:type="spellEnd"/>
      <w:r>
        <w:rPr>
          <w:rFonts w:eastAsia="Times New Roman"/>
          <w:szCs w:val="24"/>
        </w:rPr>
        <w:t xml:space="preserve"> η Συμφωνία των Πρεσπών, μας υποδεικνύει ότι η πιστή </w:t>
      </w:r>
      <w:r>
        <w:rPr>
          <w:rFonts w:eastAsia="Times New Roman"/>
          <w:szCs w:val="24"/>
        </w:rPr>
        <w:t xml:space="preserve">εφαρμογή της είναι ο τομέας στον οποίον πρέπει να δίνεται η έμφαση. Η Αντιπολίτευση παραγνωρίζει τούτο εσφαλμένα και επιδίδεται σε μεγαλοστομίες οι οποίες μόνο </w:t>
      </w:r>
      <w:r>
        <w:rPr>
          <w:rFonts w:eastAsia="Times New Roman"/>
          <w:szCs w:val="24"/>
        </w:rPr>
        <w:t xml:space="preserve">διακηρυκτικό </w:t>
      </w:r>
      <w:r>
        <w:rPr>
          <w:rFonts w:eastAsia="Times New Roman"/>
          <w:szCs w:val="24"/>
        </w:rPr>
        <w:t>χαρακτήρα μπορούν να έχουν ενώ είναι αλυσιτελείς και χιμαιρικές. Ταυτόχρονα παροξύν</w:t>
      </w:r>
      <w:r>
        <w:rPr>
          <w:rFonts w:eastAsia="Times New Roman"/>
          <w:szCs w:val="24"/>
        </w:rPr>
        <w:t xml:space="preserve">ει τις λαϊκές μάζες και δημιουργεί διχαστικά πάθη σε μια κοινωνία μάλλον επιρρεπή προς αυτά. </w:t>
      </w:r>
    </w:p>
    <w:p w14:paraId="1664EE06" w14:textId="77777777" w:rsidR="00A97886" w:rsidRDefault="00361846">
      <w:pPr>
        <w:spacing w:line="600" w:lineRule="auto"/>
        <w:ind w:firstLine="720"/>
        <w:jc w:val="both"/>
        <w:rPr>
          <w:rFonts w:eastAsia="Times New Roman"/>
          <w:szCs w:val="24"/>
        </w:rPr>
      </w:pPr>
      <w:r>
        <w:rPr>
          <w:rFonts w:eastAsia="Times New Roman"/>
          <w:szCs w:val="24"/>
        </w:rPr>
        <w:t>Αντί, λοιπόν, να διακηρύσσει ακυρώσεις και άλλα ηχηρά παρόμοια, καλά θα κάνει, αν το μπορεί, να δομήσει την πολιτική της, δίνοντας έμφαση στην παρακολούθηση και τ</w:t>
      </w:r>
      <w:r>
        <w:rPr>
          <w:rFonts w:eastAsia="Times New Roman"/>
          <w:szCs w:val="24"/>
        </w:rPr>
        <w:t>ήρηση της συμφωνίας, παρ</w:t>
      </w:r>
      <w:r>
        <w:rPr>
          <w:rFonts w:eastAsia="Times New Roman"/>
          <w:szCs w:val="24"/>
        </w:rPr>
        <w:t xml:space="preserve">’ </w:t>
      </w:r>
      <w:r>
        <w:rPr>
          <w:rFonts w:eastAsia="Times New Roman"/>
          <w:szCs w:val="24"/>
        </w:rPr>
        <w:t xml:space="preserve">ότι τούτο αποτελεί προνομιακό πεδίο για την Κυβέρνηση, αφού αυτή τη συνήψε, προσπαθώντας, τέλος, να την αξιοποιήσει προς όφελος της χώρας. </w:t>
      </w:r>
    </w:p>
    <w:p w14:paraId="1664EE07" w14:textId="77777777" w:rsidR="00A97886" w:rsidRDefault="00361846">
      <w:pPr>
        <w:spacing w:line="600" w:lineRule="auto"/>
        <w:ind w:firstLine="720"/>
        <w:jc w:val="both"/>
        <w:rPr>
          <w:rFonts w:eastAsia="Times New Roman"/>
          <w:szCs w:val="24"/>
        </w:rPr>
      </w:pPr>
      <w:r>
        <w:rPr>
          <w:rFonts w:eastAsia="Times New Roman"/>
          <w:szCs w:val="24"/>
        </w:rPr>
        <w:lastRenderedPageBreak/>
        <w:t>Απευθυνόμενος λοιπόν, στην Αντιπολίτευση, της προτείνω να κάνει τώρα στροφή στις κατευθύνσ</w:t>
      </w:r>
      <w:r>
        <w:rPr>
          <w:rFonts w:eastAsia="Times New Roman"/>
          <w:szCs w:val="24"/>
        </w:rPr>
        <w:t>εις και την πολιτική της, διότι οι συγκυρίες και το κριτήριο του εθνικού συμφέροντος το επιβάλλουν. Αν εγώ διαθέτω χαμηλότερη φωνή για να με ακούσει, τότε ας ακούσει τη φωνή του αειμνήστου Παναγιώτη Κανελλόπουλου που λέει ότι «η πάροδος του χρόνου δημιουργ</w:t>
      </w:r>
      <w:r>
        <w:rPr>
          <w:rFonts w:eastAsia="Times New Roman"/>
          <w:szCs w:val="24"/>
        </w:rPr>
        <w:t xml:space="preserve">εί νέες προϋποθέσεις για την πολιτική στάση του καθενός. Η μεταβολή της όταν ανταποκρίνεται στο εθνικό συμφέρον σε μια συγκεκριμένη στιγμή, δεν αποτελεί ανακολουθία ηθική». </w:t>
      </w:r>
      <w:r>
        <w:rPr>
          <w:rFonts w:eastAsia="Times New Roman"/>
          <w:szCs w:val="24"/>
        </w:rPr>
        <w:t>«</w:t>
      </w:r>
      <w:r>
        <w:rPr>
          <w:rFonts w:eastAsia="Times New Roman"/>
          <w:szCs w:val="24"/>
        </w:rPr>
        <w:t>Αυτό εκμυστηρευόταν λίγους μήνες πριν τον θάνατό του</w:t>
      </w:r>
      <w:r>
        <w:rPr>
          <w:rFonts w:eastAsia="Times New Roman"/>
          <w:szCs w:val="24"/>
        </w:rPr>
        <w:t>.»</w:t>
      </w:r>
      <w:r>
        <w:rPr>
          <w:rFonts w:eastAsia="Times New Roman"/>
          <w:szCs w:val="24"/>
        </w:rPr>
        <w:t>. Είναι απόσπασμα από το σχε</w:t>
      </w:r>
      <w:r>
        <w:rPr>
          <w:rFonts w:eastAsia="Times New Roman"/>
          <w:szCs w:val="24"/>
        </w:rPr>
        <w:t xml:space="preserve">τικό βιβλίο του Κωνσταντίνου </w:t>
      </w:r>
      <w:proofErr w:type="spellStart"/>
      <w:r>
        <w:rPr>
          <w:rFonts w:eastAsia="Times New Roman"/>
          <w:szCs w:val="24"/>
        </w:rPr>
        <w:t>Σβολόπουλου</w:t>
      </w:r>
      <w:proofErr w:type="spellEnd"/>
      <w:r>
        <w:rPr>
          <w:rFonts w:eastAsia="Times New Roman"/>
          <w:szCs w:val="24"/>
        </w:rPr>
        <w:t>. Κι αν τούτο διευκολύνει, παρόμοιες στροφές έχουν κάνει και οι περισσότεροι ηγέτες μας, από τον Ελευθέριο Βενιζέλο, ως τον Κωνσταντίνο Καραμανλή και τον Ανδρέα Παπανδρέου, όταν το επέβαλλε το εθνικό συμφέρον της χώρ</w:t>
      </w:r>
      <w:r>
        <w:rPr>
          <w:rFonts w:eastAsia="Times New Roman"/>
          <w:szCs w:val="24"/>
        </w:rPr>
        <w:t xml:space="preserve">ας. </w:t>
      </w:r>
    </w:p>
    <w:p w14:paraId="1664EE08" w14:textId="77777777" w:rsidR="00A97886" w:rsidRDefault="00361846">
      <w:pPr>
        <w:spacing w:line="600" w:lineRule="auto"/>
        <w:ind w:firstLine="720"/>
        <w:jc w:val="both"/>
        <w:rPr>
          <w:rFonts w:eastAsia="Times New Roman"/>
          <w:szCs w:val="24"/>
        </w:rPr>
      </w:pPr>
      <w:r>
        <w:rPr>
          <w:rFonts w:eastAsia="Times New Roman"/>
          <w:szCs w:val="24"/>
        </w:rPr>
        <w:t>Και κάτι ακόμα. Η επένδυση σε διαδικαστικά ζητήματα αποκαλύπτει ανυπαρξία θέσεων. Η κριτική, οι αντιρρήσεις και οι ενστάσεις δεν αποτελούν πρόταση καταδεικνύοντας συνάμα ακόμα μία αδυναμία της Αντιπολιτεύσεως, η οποία έγκειται</w:t>
      </w:r>
      <w:r>
        <w:rPr>
          <w:rFonts w:eastAsia="Times New Roman"/>
          <w:szCs w:val="24"/>
        </w:rPr>
        <w:t>,</w:t>
      </w:r>
      <w:r>
        <w:rPr>
          <w:rFonts w:eastAsia="Times New Roman"/>
          <w:szCs w:val="24"/>
        </w:rPr>
        <w:t xml:space="preserve"> στο </w:t>
      </w:r>
      <w:r>
        <w:rPr>
          <w:rFonts w:eastAsia="Times New Roman"/>
          <w:szCs w:val="24"/>
        </w:rPr>
        <w:lastRenderedPageBreak/>
        <w:t xml:space="preserve">να έπεται και απλά </w:t>
      </w:r>
      <w:r>
        <w:rPr>
          <w:rFonts w:eastAsia="Times New Roman"/>
          <w:szCs w:val="24"/>
        </w:rPr>
        <w:t>να παρακολουθεί γκρινιάζοντας αυτόν που έχει την πραγματική πρωτοβουλία των κινήσεων, δηλαδή την Κυβέρνηση.</w:t>
      </w:r>
    </w:p>
    <w:p w14:paraId="1664EE09" w14:textId="77777777" w:rsidR="00A97886" w:rsidRDefault="00361846">
      <w:pPr>
        <w:spacing w:line="600" w:lineRule="auto"/>
        <w:ind w:firstLine="720"/>
        <w:jc w:val="both"/>
        <w:rPr>
          <w:rFonts w:eastAsia="Times New Roman"/>
          <w:szCs w:val="24"/>
        </w:rPr>
      </w:pPr>
      <w:r>
        <w:rPr>
          <w:rFonts w:eastAsia="Times New Roman"/>
          <w:szCs w:val="24"/>
        </w:rPr>
        <w:t>Τέλος, παρόμοια διαδικαστική στάση προδίδει την ίδια την πολιτική, αφού την εμφανίζει στα μάτια του λαού ως τερτίπι και όχι ως δημιουργία. Κυρίες κα</w:t>
      </w:r>
      <w:r>
        <w:rPr>
          <w:rFonts w:eastAsia="Times New Roman"/>
          <w:szCs w:val="24"/>
        </w:rPr>
        <w:t xml:space="preserve">ι κύριο συνάδελφοι, η πολιτική δεν είναι τέχνασμα. </w:t>
      </w:r>
    </w:p>
    <w:p w14:paraId="1664EE0A" w14:textId="77777777" w:rsidR="00A97886" w:rsidRDefault="00361846">
      <w:pPr>
        <w:spacing w:line="600" w:lineRule="auto"/>
        <w:ind w:firstLine="720"/>
        <w:jc w:val="both"/>
        <w:rPr>
          <w:rFonts w:eastAsia="Times New Roman"/>
          <w:szCs w:val="24"/>
        </w:rPr>
      </w:pPr>
      <w:r>
        <w:rPr>
          <w:rFonts w:eastAsia="Times New Roman"/>
          <w:szCs w:val="24"/>
        </w:rPr>
        <w:t>Τελειώνω λέγοντας ότι το προνομιακό πεδίο στο οποίο θα υπάρξει τα επόμενα χρόνια η αντιπαράθεση είναι η Κύπρος. Εκεί θα μετρηθούμε όλοι. Το κυπριακό υπενθυμίζω, γιατί πολλές φορές ξεχνιέται, είναι διεθνές</w:t>
      </w:r>
      <w:r>
        <w:rPr>
          <w:rFonts w:eastAsia="Times New Roman"/>
          <w:szCs w:val="24"/>
        </w:rPr>
        <w:t xml:space="preserve"> πρόβλημα εισβολής και κατοχής. </w:t>
      </w:r>
    </w:p>
    <w:p w14:paraId="1664EE0B" w14:textId="77777777" w:rsidR="00A97886" w:rsidRDefault="00361846">
      <w:pPr>
        <w:spacing w:line="600" w:lineRule="auto"/>
        <w:ind w:firstLine="720"/>
        <w:jc w:val="both"/>
        <w:rPr>
          <w:rFonts w:eastAsia="Times New Roman"/>
          <w:szCs w:val="24"/>
        </w:rPr>
      </w:pPr>
      <w:r>
        <w:rPr>
          <w:rFonts w:eastAsia="Times New Roman"/>
          <w:szCs w:val="24"/>
        </w:rPr>
        <w:t>Θα ήθελα να σας πω και να κλείσω μ’ αυτό, ότι το εθνικό συμφέρον εξυπηρετείται με τον καλύτερο τρόπο, όταν ταχθείς με την πλευρά με την οποία ταυτίζονται τα συμφέροντά σου. Το παιχνίδι έχει ανοίξει και στον κόσμο και στην π</w:t>
      </w:r>
      <w:r>
        <w:rPr>
          <w:rFonts w:eastAsia="Times New Roman"/>
          <w:szCs w:val="24"/>
        </w:rPr>
        <w:t xml:space="preserve">εριοχή. Κι όποιος δεν το έχει αντιληφθεί, θα μείνει κομπάρσος. Όποιος δεν το έχει καταλάβει, δεν μπορεί να κυβερνήσει. Όποιος έχει λοιπόν άλλη πρόταση, ας τη διατυπώσει ευθαρσώς τώρα κι ας μην κρύβεται </w:t>
      </w:r>
      <w:r>
        <w:rPr>
          <w:rFonts w:eastAsia="Times New Roman"/>
          <w:szCs w:val="24"/>
        </w:rPr>
        <w:lastRenderedPageBreak/>
        <w:t xml:space="preserve">πίσω από </w:t>
      </w:r>
      <w:proofErr w:type="spellStart"/>
      <w:r>
        <w:rPr>
          <w:rFonts w:eastAsia="Times New Roman"/>
          <w:szCs w:val="24"/>
        </w:rPr>
        <w:t>τακτικισμούς</w:t>
      </w:r>
      <w:proofErr w:type="spellEnd"/>
      <w:r>
        <w:rPr>
          <w:rFonts w:eastAsia="Times New Roman"/>
          <w:szCs w:val="24"/>
        </w:rPr>
        <w:t xml:space="preserve"> και </w:t>
      </w:r>
      <w:proofErr w:type="spellStart"/>
      <w:r>
        <w:rPr>
          <w:rFonts w:eastAsia="Times New Roman"/>
          <w:szCs w:val="24"/>
        </w:rPr>
        <w:t>διαδικασιολογίες</w:t>
      </w:r>
      <w:proofErr w:type="spellEnd"/>
      <w:r>
        <w:rPr>
          <w:rFonts w:eastAsia="Times New Roman"/>
          <w:szCs w:val="24"/>
        </w:rPr>
        <w:t xml:space="preserve">. Όπως </w:t>
      </w:r>
      <w:r>
        <w:rPr>
          <w:rFonts w:eastAsia="Times New Roman"/>
          <w:szCs w:val="24"/>
        </w:rPr>
        <w:t>ήδη</w:t>
      </w:r>
      <w:r>
        <w:rPr>
          <w:rFonts w:eastAsia="Times New Roman"/>
          <w:szCs w:val="24"/>
        </w:rPr>
        <w:t xml:space="preserve"> ε</w:t>
      </w:r>
      <w:r>
        <w:rPr>
          <w:rFonts w:eastAsia="Times New Roman"/>
          <w:szCs w:val="24"/>
        </w:rPr>
        <w:t>ίπαμε, η πολιτική δεν είναι τέχνασμα.</w:t>
      </w:r>
    </w:p>
    <w:p w14:paraId="1664EE0C" w14:textId="77777777" w:rsidR="00A97886" w:rsidRDefault="00361846">
      <w:pPr>
        <w:spacing w:line="600" w:lineRule="auto"/>
        <w:ind w:firstLine="720"/>
        <w:jc w:val="both"/>
        <w:rPr>
          <w:rFonts w:eastAsia="Times New Roman"/>
          <w:szCs w:val="24"/>
        </w:rPr>
      </w:pPr>
      <w:r>
        <w:rPr>
          <w:rFonts w:eastAsia="Times New Roman"/>
          <w:szCs w:val="24"/>
        </w:rPr>
        <w:t>Ευχαριστώ πολύ.</w:t>
      </w:r>
    </w:p>
    <w:p w14:paraId="1664EE0D" w14:textId="77777777" w:rsidR="00A97886" w:rsidRDefault="00361846">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664EE0E" w14:textId="77777777" w:rsidR="00A97886" w:rsidRDefault="00361846">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 Παναγιωτόπουλος έχει τον λόγο.</w:t>
      </w:r>
    </w:p>
    <w:p w14:paraId="1664EE0F" w14:textId="77777777" w:rsidR="00A97886" w:rsidRDefault="00361846">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 xml:space="preserve">Ευχαριστώ, κυρία Πρόεδρε. </w:t>
      </w:r>
    </w:p>
    <w:p w14:paraId="1664EE10" w14:textId="77777777" w:rsidR="00A97886" w:rsidRDefault="00361846">
      <w:pPr>
        <w:spacing w:line="600" w:lineRule="auto"/>
        <w:ind w:firstLine="720"/>
        <w:contextualSpacing/>
        <w:jc w:val="both"/>
        <w:rPr>
          <w:rFonts w:eastAsia="Times New Roman" w:cs="Times New Roman"/>
          <w:szCs w:val="24"/>
        </w:rPr>
      </w:pPr>
      <w:r>
        <w:rPr>
          <w:rFonts w:eastAsia="Times New Roman"/>
          <w:szCs w:val="24"/>
        </w:rPr>
        <w:t xml:space="preserve">Άκουσα χτες απ’ αυτό τον Βήμα τον κ. Τσίπρα, πιο επηρμένο και ειρωνικό από ποτέ. </w:t>
      </w:r>
      <w:r>
        <w:rPr>
          <w:rFonts w:eastAsia="Times New Roman" w:cs="Times New Roman"/>
          <w:szCs w:val="24"/>
        </w:rPr>
        <w:t xml:space="preserve"> </w:t>
      </w:r>
      <w:r w:rsidRPr="00DD7FA6">
        <w:rPr>
          <w:rFonts w:eastAsia="Times New Roman" w:cs="Times New Roman"/>
          <w:szCs w:val="24"/>
        </w:rPr>
        <w:t xml:space="preserve">Και υποθέτω ότι έτσι συμβαίνει σε κάποιον που φτάνει να συνομιλεί, </w:t>
      </w:r>
      <w:r>
        <w:rPr>
          <w:rFonts w:eastAsia="Times New Roman" w:cs="Times New Roman"/>
          <w:szCs w:val="24"/>
        </w:rPr>
        <w:t>α</w:t>
      </w:r>
      <w:r w:rsidRPr="00DD7FA6">
        <w:rPr>
          <w:rFonts w:eastAsia="Times New Roman" w:cs="Times New Roman"/>
          <w:szCs w:val="24"/>
        </w:rPr>
        <w:t>λλά και να συνεννοείται περισσότερ</w:t>
      </w:r>
      <w:r>
        <w:rPr>
          <w:rFonts w:eastAsia="Times New Roman" w:cs="Times New Roman"/>
          <w:szCs w:val="24"/>
        </w:rPr>
        <w:t>ο με τους ισχυρούς παίκτες της δ</w:t>
      </w:r>
      <w:r w:rsidRPr="00DD7FA6">
        <w:rPr>
          <w:rFonts w:eastAsia="Times New Roman" w:cs="Times New Roman"/>
          <w:szCs w:val="24"/>
        </w:rPr>
        <w:t>ιεθνούς σκηνής</w:t>
      </w:r>
      <w:r>
        <w:rPr>
          <w:rFonts w:eastAsia="Times New Roman" w:cs="Times New Roman"/>
          <w:szCs w:val="24"/>
        </w:rPr>
        <w:t>,</w:t>
      </w:r>
      <w:r w:rsidRPr="00DD7FA6">
        <w:rPr>
          <w:rFonts w:eastAsia="Times New Roman" w:cs="Times New Roman"/>
          <w:szCs w:val="24"/>
        </w:rPr>
        <w:t xml:space="preserve"> παρά με τον ελληνικό λαό</w:t>
      </w:r>
      <w:r>
        <w:rPr>
          <w:rFonts w:eastAsia="Times New Roman" w:cs="Times New Roman"/>
          <w:szCs w:val="24"/>
        </w:rPr>
        <w:t>; Ν</w:t>
      </w:r>
      <w:r w:rsidRPr="00DD7FA6">
        <w:rPr>
          <w:rFonts w:eastAsia="Times New Roman" w:cs="Times New Roman"/>
          <w:szCs w:val="24"/>
        </w:rPr>
        <w:t>α θριαμβολογεί αφ</w:t>
      </w:r>
      <w:r>
        <w:rPr>
          <w:rFonts w:eastAsia="Times New Roman" w:cs="Times New Roman"/>
          <w:szCs w:val="24"/>
        </w:rPr>
        <w:t xml:space="preserve">’ </w:t>
      </w:r>
      <w:r w:rsidRPr="00DD7FA6">
        <w:rPr>
          <w:rFonts w:eastAsia="Times New Roman" w:cs="Times New Roman"/>
          <w:szCs w:val="24"/>
        </w:rPr>
        <w:t>ενός και αφ</w:t>
      </w:r>
      <w:r>
        <w:rPr>
          <w:rFonts w:eastAsia="Times New Roman" w:cs="Times New Roman"/>
          <w:szCs w:val="24"/>
        </w:rPr>
        <w:t xml:space="preserve">’ </w:t>
      </w:r>
      <w:r w:rsidRPr="00DD7FA6">
        <w:rPr>
          <w:rFonts w:eastAsia="Times New Roman" w:cs="Times New Roman"/>
          <w:szCs w:val="24"/>
        </w:rPr>
        <w:t xml:space="preserve">ετέρου </w:t>
      </w:r>
      <w:r>
        <w:rPr>
          <w:rFonts w:eastAsia="Times New Roman" w:cs="Times New Roman"/>
          <w:szCs w:val="24"/>
        </w:rPr>
        <w:t xml:space="preserve">να μεταθέτει κάθε ευθύνη για το προϊόν της διαπραγμάτευσης </w:t>
      </w:r>
      <w:r w:rsidRPr="00DD7FA6">
        <w:rPr>
          <w:rFonts w:eastAsia="Times New Roman" w:cs="Times New Roman"/>
          <w:szCs w:val="24"/>
        </w:rPr>
        <w:t>που οδ</w:t>
      </w:r>
      <w:r>
        <w:rPr>
          <w:rFonts w:eastAsia="Times New Roman" w:cs="Times New Roman"/>
          <w:szCs w:val="24"/>
        </w:rPr>
        <w:t>ήγησε στη Σ</w:t>
      </w:r>
      <w:r w:rsidRPr="00DD7FA6">
        <w:rPr>
          <w:rFonts w:eastAsia="Times New Roman" w:cs="Times New Roman"/>
          <w:szCs w:val="24"/>
        </w:rPr>
        <w:t>υμφωνία στο παλιό σύστη</w:t>
      </w:r>
      <w:r>
        <w:rPr>
          <w:rFonts w:eastAsia="Times New Roman" w:cs="Times New Roman"/>
          <w:szCs w:val="24"/>
        </w:rPr>
        <w:t>μα κ</w:t>
      </w:r>
      <w:r w:rsidRPr="00DD7FA6">
        <w:rPr>
          <w:rFonts w:eastAsia="Times New Roman" w:cs="Times New Roman"/>
          <w:szCs w:val="24"/>
        </w:rPr>
        <w:t>αι ειδικότερα στη Νέα Δημοκρατία</w:t>
      </w:r>
      <w:r>
        <w:rPr>
          <w:rFonts w:eastAsia="Times New Roman" w:cs="Times New Roman"/>
          <w:szCs w:val="24"/>
        </w:rPr>
        <w:t>,</w:t>
      </w:r>
      <w:r w:rsidRPr="00DD7FA6">
        <w:rPr>
          <w:rFonts w:eastAsia="Times New Roman" w:cs="Times New Roman"/>
          <w:szCs w:val="24"/>
        </w:rPr>
        <w:t xml:space="preserve"> μήπως </w:t>
      </w:r>
      <w:r>
        <w:rPr>
          <w:rFonts w:eastAsia="Times New Roman" w:cs="Times New Roman"/>
          <w:szCs w:val="24"/>
        </w:rPr>
        <w:t>προκύψει ότι τελικά και η Σ</w:t>
      </w:r>
      <w:r w:rsidRPr="00DD7FA6">
        <w:rPr>
          <w:rFonts w:eastAsia="Times New Roman" w:cs="Times New Roman"/>
          <w:szCs w:val="24"/>
        </w:rPr>
        <w:t>υμφωνία δεν θα προσφέρεται τόσο για θριαμβολ</w:t>
      </w:r>
      <w:r w:rsidRPr="00DD7FA6">
        <w:rPr>
          <w:rFonts w:eastAsia="Times New Roman" w:cs="Times New Roman"/>
          <w:szCs w:val="24"/>
        </w:rPr>
        <w:t>ογίες</w:t>
      </w:r>
      <w:r>
        <w:rPr>
          <w:rFonts w:eastAsia="Times New Roman" w:cs="Times New Roman"/>
          <w:szCs w:val="24"/>
        </w:rPr>
        <w:t>;</w:t>
      </w:r>
    </w:p>
    <w:p w14:paraId="1664EE11"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Έλληνας Μακεδόνας όμως και περήφανος γ’ αυτό, κυρία Πρόεδρε,  </w:t>
      </w:r>
      <w:r w:rsidRPr="00DD7FA6">
        <w:rPr>
          <w:rFonts w:eastAsia="Times New Roman" w:cs="Times New Roman"/>
          <w:szCs w:val="24"/>
        </w:rPr>
        <w:t xml:space="preserve"> οφείλω να δηλώσω </w:t>
      </w:r>
      <w:r>
        <w:rPr>
          <w:rFonts w:eastAsia="Times New Roman" w:cs="Times New Roman"/>
          <w:szCs w:val="24"/>
        </w:rPr>
        <w:t>ότι αυτή η Συμφωνία προσβάλλει την εθνική μου σ</w:t>
      </w:r>
      <w:r w:rsidRPr="00DD7FA6">
        <w:rPr>
          <w:rFonts w:eastAsia="Times New Roman" w:cs="Times New Roman"/>
          <w:szCs w:val="24"/>
        </w:rPr>
        <w:t>υνείδηση</w:t>
      </w:r>
      <w:r>
        <w:rPr>
          <w:rFonts w:eastAsia="Times New Roman" w:cs="Times New Roman"/>
          <w:szCs w:val="24"/>
        </w:rPr>
        <w:t>,</w:t>
      </w:r>
      <w:r w:rsidRPr="00DD7FA6">
        <w:rPr>
          <w:rFonts w:eastAsia="Times New Roman" w:cs="Times New Roman"/>
          <w:szCs w:val="24"/>
        </w:rPr>
        <w:t xml:space="preserve"> γιατί </w:t>
      </w:r>
      <w:r>
        <w:rPr>
          <w:rFonts w:eastAsia="Times New Roman" w:cs="Times New Roman"/>
          <w:szCs w:val="24"/>
        </w:rPr>
        <w:t>π</w:t>
      </w:r>
      <w:r w:rsidRPr="00DD7FA6">
        <w:rPr>
          <w:rFonts w:eastAsia="Times New Roman" w:cs="Times New Roman"/>
          <w:szCs w:val="24"/>
        </w:rPr>
        <w:t xml:space="preserve">εριγράφει τον τόπο μου ως βόρεια περιοχή του πρώτου μέρους και δεν </w:t>
      </w:r>
      <w:r>
        <w:rPr>
          <w:rFonts w:eastAsia="Times New Roman" w:cs="Times New Roman"/>
          <w:szCs w:val="24"/>
        </w:rPr>
        <w:t xml:space="preserve">αισθάνομαι </w:t>
      </w:r>
      <w:r w:rsidRPr="00DD7FA6">
        <w:rPr>
          <w:rFonts w:eastAsia="Times New Roman" w:cs="Times New Roman"/>
          <w:szCs w:val="24"/>
        </w:rPr>
        <w:t>ούτε</w:t>
      </w:r>
      <w:r>
        <w:rPr>
          <w:rFonts w:eastAsia="Times New Roman" w:cs="Times New Roman"/>
          <w:szCs w:val="24"/>
        </w:rPr>
        <w:t xml:space="preserve"> εγώ, ούτε </w:t>
      </w:r>
      <w:r w:rsidRPr="00DD7FA6">
        <w:rPr>
          <w:rFonts w:eastAsia="Times New Roman" w:cs="Times New Roman"/>
          <w:szCs w:val="24"/>
        </w:rPr>
        <w:t xml:space="preserve">άλλα </w:t>
      </w:r>
      <w:r>
        <w:rPr>
          <w:rFonts w:eastAsia="Times New Roman" w:cs="Times New Roman"/>
          <w:szCs w:val="24"/>
        </w:rPr>
        <w:t xml:space="preserve">δύο </w:t>
      </w:r>
      <w:r>
        <w:rPr>
          <w:rFonts w:eastAsia="Times New Roman" w:cs="Times New Roman"/>
          <w:szCs w:val="24"/>
        </w:rPr>
        <w:t xml:space="preserve">εκατομμύρια Ελλήνων Μακεδόνων ως κάτοικοι </w:t>
      </w:r>
      <w:r w:rsidRPr="00DD7FA6">
        <w:rPr>
          <w:rFonts w:eastAsia="Times New Roman" w:cs="Times New Roman"/>
          <w:szCs w:val="24"/>
        </w:rPr>
        <w:t xml:space="preserve">μιας </w:t>
      </w:r>
      <w:r>
        <w:rPr>
          <w:rFonts w:eastAsia="Times New Roman" w:cs="Times New Roman"/>
          <w:szCs w:val="24"/>
        </w:rPr>
        <w:t>β</w:t>
      </w:r>
      <w:r w:rsidRPr="00DD7FA6">
        <w:rPr>
          <w:rFonts w:eastAsia="Times New Roman" w:cs="Times New Roman"/>
          <w:szCs w:val="24"/>
        </w:rPr>
        <w:t>όρειας περιοχής</w:t>
      </w:r>
      <w:r>
        <w:rPr>
          <w:rFonts w:eastAsia="Times New Roman" w:cs="Times New Roman"/>
          <w:szCs w:val="24"/>
        </w:rPr>
        <w:t>,</w:t>
      </w:r>
      <w:r w:rsidRPr="00DD7FA6">
        <w:rPr>
          <w:rFonts w:eastAsia="Times New Roman" w:cs="Times New Roman"/>
          <w:szCs w:val="24"/>
        </w:rPr>
        <w:t xml:space="preserve"> ενός πρώτου μέρους</w:t>
      </w:r>
      <w:r>
        <w:rPr>
          <w:rFonts w:eastAsia="Times New Roman" w:cs="Times New Roman"/>
          <w:szCs w:val="24"/>
        </w:rPr>
        <w:t>, γ</w:t>
      </w:r>
      <w:r w:rsidRPr="00DD7FA6">
        <w:rPr>
          <w:rFonts w:eastAsia="Times New Roman" w:cs="Times New Roman"/>
          <w:szCs w:val="24"/>
        </w:rPr>
        <w:t>ια</w:t>
      </w:r>
      <w:r>
        <w:rPr>
          <w:rFonts w:eastAsia="Times New Roman" w:cs="Times New Roman"/>
          <w:szCs w:val="24"/>
        </w:rPr>
        <w:t>τί στη Σ</w:t>
      </w:r>
      <w:r w:rsidRPr="00DD7FA6">
        <w:rPr>
          <w:rFonts w:eastAsia="Times New Roman" w:cs="Times New Roman"/>
          <w:szCs w:val="24"/>
        </w:rPr>
        <w:t>υμφωνία που φέρατε</w:t>
      </w:r>
      <w:r>
        <w:rPr>
          <w:rFonts w:eastAsia="Times New Roman" w:cs="Times New Roman"/>
          <w:szCs w:val="24"/>
        </w:rPr>
        <w:t xml:space="preserve">, ήταν λες και ντραπήκατε να αναφέρετε ότι </w:t>
      </w:r>
      <w:r w:rsidRPr="00DD7FA6">
        <w:rPr>
          <w:rFonts w:eastAsia="Times New Roman" w:cs="Times New Roman"/>
          <w:szCs w:val="24"/>
        </w:rPr>
        <w:t xml:space="preserve">υπάρχει </w:t>
      </w:r>
      <w:r>
        <w:rPr>
          <w:rFonts w:eastAsia="Times New Roman" w:cs="Times New Roman"/>
          <w:szCs w:val="24"/>
        </w:rPr>
        <w:t xml:space="preserve">και η </w:t>
      </w:r>
      <w:r w:rsidRPr="00DD7FA6">
        <w:rPr>
          <w:rFonts w:eastAsia="Times New Roman" w:cs="Times New Roman"/>
          <w:szCs w:val="24"/>
        </w:rPr>
        <w:t>ελληνική Μακεδονία</w:t>
      </w:r>
      <w:r>
        <w:rPr>
          <w:rFonts w:eastAsia="Times New Roman" w:cs="Times New Roman"/>
          <w:szCs w:val="24"/>
        </w:rPr>
        <w:t xml:space="preserve">. </w:t>
      </w:r>
    </w:p>
    <w:p w14:paraId="1664EE12"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Π</w:t>
      </w:r>
      <w:r w:rsidRPr="00DD7FA6">
        <w:rPr>
          <w:rFonts w:eastAsia="Times New Roman" w:cs="Times New Roman"/>
          <w:szCs w:val="24"/>
        </w:rPr>
        <w:t>ριν καλά-καλά</w:t>
      </w:r>
      <w:r>
        <w:rPr>
          <w:rFonts w:eastAsia="Times New Roman" w:cs="Times New Roman"/>
          <w:szCs w:val="24"/>
        </w:rPr>
        <w:t>,</w:t>
      </w:r>
      <w:r w:rsidRPr="00DD7FA6">
        <w:rPr>
          <w:rFonts w:eastAsia="Times New Roman" w:cs="Times New Roman"/>
          <w:szCs w:val="24"/>
        </w:rPr>
        <w:t xml:space="preserve"> </w:t>
      </w:r>
      <w:r>
        <w:rPr>
          <w:rFonts w:eastAsia="Times New Roman" w:cs="Times New Roman"/>
          <w:szCs w:val="24"/>
        </w:rPr>
        <w:t>όμως,</w:t>
      </w:r>
      <w:r w:rsidRPr="00DD7FA6">
        <w:rPr>
          <w:rFonts w:eastAsia="Times New Roman" w:cs="Times New Roman"/>
          <w:szCs w:val="24"/>
        </w:rPr>
        <w:t xml:space="preserve"> κυρωθεί αυτή η κακή </w:t>
      </w:r>
      <w:r>
        <w:rPr>
          <w:rFonts w:eastAsia="Times New Roman" w:cs="Times New Roman"/>
          <w:szCs w:val="24"/>
        </w:rPr>
        <w:t>Σ</w:t>
      </w:r>
      <w:r w:rsidRPr="00DD7FA6">
        <w:rPr>
          <w:rFonts w:eastAsia="Times New Roman" w:cs="Times New Roman"/>
          <w:szCs w:val="24"/>
        </w:rPr>
        <w:t>υμφωνία από την κυβερ</w:t>
      </w:r>
      <w:r w:rsidRPr="00DD7FA6">
        <w:rPr>
          <w:rFonts w:eastAsia="Times New Roman" w:cs="Times New Roman"/>
          <w:szCs w:val="24"/>
        </w:rPr>
        <w:t>νητική Πλειοψηφία και τ</w:t>
      </w:r>
      <w:r>
        <w:rPr>
          <w:rFonts w:eastAsia="Times New Roman" w:cs="Times New Roman"/>
          <w:szCs w:val="24"/>
        </w:rPr>
        <w:t>ον αχταρμά των προθύμων Β</w:t>
      </w:r>
      <w:r w:rsidRPr="00DD7FA6">
        <w:rPr>
          <w:rFonts w:eastAsia="Times New Roman" w:cs="Times New Roman"/>
          <w:szCs w:val="24"/>
        </w:rPr>
        <w:t>ουλευτών</w:t>
      </w:r>
      <w:r>
        <w:rPr>
          <w:rFonts w:eastAsia="Times New Roman" w:cs="Times New Roman"/>
          <w:szCs w:val="24"/>
        </w:rPr>
        <w:t>, έχουν ήδη π</w:t>
      </w:r>
      <w:r w:rsidRPr="00DD7FA6">
        <w:rPr>
          <w:rFonts w:eastAsia="Times New Roman" w:cs="Times New Roman"/>
          <w:szCs w:val="24"/>
        </w:rPr>
        <w:t>αρα</w:t>
      </w:r>
      <w:r>
        <w:rPr>
          <w:rFonts w:eastAsia="Times New Roman" w:cs="Times New Roman"/>
          <w:szCs w:val="24"/>
        </w:rPr>
        <w:t xml:space="preserve">βιαστεί οι </w:t>
      </w:r>
      <w:r w:rsidRPr="00DD7FA6">
        <w:rPr>
          <w:rFonts w:eastAsia="Times New Roman" w:cs="Times New Roman"/>
          <w:szCs w:val="24"/>
        </w:rPr>
        <w:t xml:space="preserve"> βασικοί όροι της από τους αντισυμβαλλόμενους </w:t>
      </w:r>
      <w:r>
        <w:rPr>
          <w:rFonts w:eastAsia="Times New Roman" w:cs="Times New Roman"/>
          <w:szCs w:val="24"/>
        </w:rPr>
        <w:t>Σ</w:t>
      </w:r>
      <w:r w:rsidRPr="00DD7FA6">
        <w:rPr>
          <w:rFonts w:eastAsia="Times New Roman" w:cs="Times New Roman"/>
          <w:szCs w:val="24"/>
        </w:rPr>
        <w:t>κοπιανούς</w:t>
      </w:r>
      <w:r>
        <w:rPr>
          <w:rFonts w:eastAsia="Times New Roman" w:cs="Times New Roman"/>
          <w:szCs w:val="24"/>
        </w:rPr>
        <w:t>. Διότι η συνταγματική αναθεώρηση στη γειτονική χώρα δ</w:t>
      </w:r>
      <w:r w:rsidRPr="00DD7FA6">
        <w:rPr>
          <w:rFonts w:eastAsia="Times New Roman" w:cs="Times New Roman"/>
          <w:szCs w:val="24"/>
        </w:rPr>
        <w:t>εν ολοκληρώθηκε μέχρι το τέλος του χρόνου</w:t>
      </w:r>
      <w:r>
        <w:rPr>
          <w:rFonts w:eastAsia="Times New Roman" w:cs="Times New Roman"/>
          <w:szCs w:val="24"/>
        </w:rPr>
        <w:t>,</w:t>
      </w:r>
      <w:r w:rsidRPr="00DD7FA6">
        <w:rPr>
          <w:rFonts w:eastAsia="Times New Roman" w:cs="Times New Roman"/>
          <w:szCs w:val="24"/>
        </w:rPr>
        <w:t xml:space="preserve"> όπως ρητά ορίζει συγ</w:t>
      </w:r>
      <w:r w:rsidRPr="00DD7FA6">
        <w:rPr>
          <w:rFonts w:eastAsia="Times New Roman" w:cs="Times New Roman"/>
          <w:szCs w:val="24"/>
        </w:rPr>
        <w:t xml:space="preserve">κεκριμένο άρθρο της και διότι το αναθεωρημένο </w:t>
      </w:r>
      <w:r>
        <w:rPr>
          <w:rFonts w:eastAsia="Times New Roman" w:cs="Times New Roman"/>
          <w:szCs w:val="24"/>
        </w:rPr>
        <w:t>σ</w:t>
      </w:r>
      <w:r w:rsidRPr="00DD7FA6">
        <w:rPr>
          <w:rFonts w:eastAsia="Times New Roman" w:cs="Times New Roman"/>
          <w:szCs w:val="24"/>
        </w:rPr>
        <w:t xml:space="preserve">ύνταγμα </w:t>
      </w:r>
      <w:r w:rsidRPr="00DD7FA6">
        <w:rPr>
          <w:rFonts w:eastAsia="Times New Roman" w:cs="Times New Roman"/>
          <w:szCs w:val="24"/>
        </w:rPr>
        <w:t xml:space="preserve">της </w:t>
      </w:r>
      <w:proofErr w:type="spellStart"/>
      <w:r w:rsidRPr="00DD7FA6">
        <w:rPr>
          <w:rFonts w:eastAsia="Times New Roman" w:cs="Times New Roman"/>
          <w:szCs w:val="24"/>
        </w:rPr>
        <w:t>γείτονος</w:t>
      </w:r>
      <w:proofErr w:type="spellEnd"/>
      <w:r w:rsidRPr="00DD7FA6">
        <w:rPr>
          <w:rFonts w:eastAsia="Times New Roman" w:cs="Times New Roman"/>
          <w:szCs w:val="24"/>
        </w:rPr>
        <w:t xml:space="preserve"> με ενσωματωμένες και κωδικοποιημένες τις συμφωνημένες </w:t>
      </w:r>
      <w:r>
        <w:rPr>
          <w:rFonts w:eastAsia="Times New Roman" w:cs="Times New Roman"/>
          <w:szCs w:val="24"/>
        </w:rPr>
        <w:t xml:space="preserve">τροποποιήσεις </w:t>
      </w:r>
      <w:r w:rsidRPr="00DD7FA6">
        <w:rPr>
          <w:rFonts w:eastAsia="Times New Roman" w:cs="Times New Roman"/>
          <w:szCs w:val="24"/>
        </w:rPr>
        <w:t>στο κείμενο του δεν έχει κατατεθεί ακόμα στη Βουλή</w:t>
      </w:r>
      <w:r>
        <w:rPr>
          <w:rFonts w:eastAsia="Times New Roman" w:cs="Times New Roman"/>
          <w:szCs w:val="24"/>
        </w:rPr>
        <w:t>. Α</w:t>
      </w:r>
      <w:r w:rsidRPr="00DD7FA6">
        <w:rPr>
          <w:rFonts w:eastAsia="Times New Roman" w:cs="Times New Roman"/>
          <w:szCs w:val="24"/>
        </w:rPr>
        <w:t>πό το διαδί</w:t>
      </w:r>
      <w:r w:rsidRPr="00DD7FA6">
        <w:rPr>
          <w:rFonts w:eastAsia="Times New Roman" w:cs="Times New Roman"/>
          <w:szCs w:val="24"/>
        </w:rPr>
        <w:lastRenderedPageBreak/>
        <w:t xml:space="preserve">κτυο κατέβασε ο αρμόδιος </w:t>
      </w:r>
      <w:r>
        <w:rPr>
          <w:rFonts w:eastAsia="Times New Roman" w:cs="Times New Roman"/>
          <w:szCs w:val="24"/>
        </w:rPr>
        <w:t>Α</w:t>
      </w:r>
      <w:r w:rsidRPr="00DD7FA6">
        <w:rPr>
          <w:rFonts w:eastAsia="Times New Roman" w:cs="Times New Roman"/>
          <w:szCs w:val="24"/>
        </w:rPr>
        <w:t xml:space="preserve">ναπληρωτής </w:t>
      </w:r>
      <w:r>
        <w:rPr>
          <w:rFonts w:eastAsia="Times New Roman" w:cs="Times New Roman"/>
          <w:szCs w:val="24"/>
        </w:rPr>
        <w:t>Υ</w:t>
      </w:r>
      <w:r w:rsidRPr="00DD7FA6">
        <w:rPr>
          <w:rFonts w:eastAsia="Times New Roman" w:cs="Times New Roman"/>
          <w:szCs w:val="24"/>
        </w:rPr>
        <w:t xml:space="preserve">πουργός το </w:t>
      </w:r>
      <w:r w:rsidRPr="00DD7FA6">
        <w:rPr>
          <w:rFonts w:eastAsia="Times New Roman" w:cs="Times New Roman"/>
          <w:szCs w:val="24"/>
        </w:rPr>
        <w:t>προηγούμενο κείμενο</w:t>
      </w:r>
      <w:r>
        <w:rPr>
          <w:rFonts w:eastAsia="Times New Roman" w:cs="Times New Roman"/>
          <w:szCs w:val="24"/>
        </w:rPr>
        <w:t>,</w:t>
      </w:r>
      <w:r w:rsidRPr="00DD7FA6">
        <w:rPr>
          <w:rFonts w:eastAsia="Times New Roman" w:cs="Times New Roman"/>
          <w:szCs w:val="24"/>
        </w:rPr>
        <w:t xml:space="preserve"> του προηγούμενου</w:t>
      </w:r>
      <w:r>
        <w:rPr>
          <w:rFonts w:eastAsia="Times New Roman" w:cs="Times New Roman"/>
          <w:szCs w:val="24"/>
        </w:rPr>
        <w:t xml:space="preserve">, του ισχύοντος </w:t>
      </w:r>
      <w:r>
        <w:rPr>
          <w:rFonts w:eastAsia="Times New Roman" w:cs="Times New Roman"/>
          <w:szCs w:val="24"/>
        </w:rPr>
        <w:t>σ</w:t>
      </w:r>
      <w:r w:rsidRPr="00DD7FA6">
        <w:rPr>
          <w:rFonts w:eastAsia="Times New Roman" w:cs="Times New Roman"/>
          <w:szCs w:val="24"/>
        </w:rPr>
        <w:t xml:space="preserve">υντάγματος </w:t>
      </w:r>
      <w:r w:rsidRPr="00DD7FA6">
        <w:rPr>
          <w:rFonts w:eastAsia="Times New Roman" w:cs="Times New Roman"/>
          <w:szCs w:val="24"/>
        </w:rPr>
        <w:t>των Σκοπίων</w:t>
      </w:r>
      <w:r>
        <w:rPr>
          <w:rFonts w:eastAsia="Times New Roman" w:cs="Times New Roman"/>
          <w:szCs w:val="24"/>
        </w:rPr>
        <w:t xml:space="preserve">. </w:t>
      </w:r>
    </w:p>
    <w:p w14:paraId="1664EE13"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Κα</w:t>
      </w:r>
      <w:r w:rsidRPr="00DD7FA6">
        <w:rPr>
          <w:rFonts w:eastAsia="Times New Roman" w:cs="Times New Roman"/>
          <w:szCs w:val="24"/>
        </w:rPr>
        <w:t>ι η τυπολατρία</w:t>
      </w:r>
      <w:r>
        <w:rPr>
          <w:rFonts w:eastAsia="Times New Roman" w:cs="Times New Roman"/>
          <w:szCs w:val="24"/>
        </w:rPr>
        <w:t>,</w:t>
      </w:r>
      <w:r w:rsidRPr="00DD7FA6">
        <w:rPr>
          <w:rFonts w:eastAsia="Times New Roman" w:cs="Times New Roman"/>
          <w:szCs w:val="24"/>
        </w:rPr>
        <w:t xml:space="preserve"> η προσήλωση στους τύπους</w:t>
      </w:r>
      <w:r>
        <w:rPr>
          <w:rFonts w:eastAsia="Times New Roman" w:cs="Times New Roman"/>
          <w:szCs w:val="24"/>
        </w:rPr>
        <w:t xml:space="preserve">, κύριε </w:t>
      </w:r>
      <w:proofErr w:type="spellStart"/>
      <w:r>
        <w:rPr>
          <w:rFonts w:eastAsia="Times New Roman" w:cs="Times New Roman"/>
          <w:szCs w:val="24"/>
        </w:rPr>
        <w:t>προλαλήσαντα</w:t>
      </w:r>
      <w:proofErr w:type="spellEnd"/>
      <w:r>
        <w:rPr>
          <w:rFonts w:eastAsia="Times New Roman" w:cs="Times New Roman"/>
          <w:szCs w:val="24"/>
        </w:rPr>
        <w:t xml:space="preserve"> </w:t>
      </w:r>
      <w:r w:rsidRPr="00DD7FA6">
        <w:rPr>
          <w:rFonts w:eastAsia="Times New Roman" w:cs="Times New Roman"/>
          <w:szCs w:val="24"/>
        </w:rPr>
        <w:t xml:space="preserve"> συνάδελφε</w:t>
      </w:r>
      <w:r>
        <w:rPr>
          <w:rFonts w:eastAsia="Times New Roman" w:cs="Times New Roman"/>
          <w:szCs w:val="24"/>
        </w:rPr>
        <w:t>, σε υποθέσεις εμβέλειας δ</w:t>
      </w:r>
      <w:r w:rsidRPr="00DD7FA6">
        <w:rPr>
          <w:rFonts w:eastAsia="Times New Roman" w:cs="Times New Roman"/>
          <w:szCs w:val="24"/>
        </w:rPr>
        <w:t>ιεθνούς δικαίου καθίσταται και στοιχείο της ουσίας</w:t>
      </w:r>
      <w:r>
        <w:rPr>
          <w:rFonts w:eastAsia="Times New Roman" w:cs="Times New Roman"/>
          <w:szCs w:val="24"/>
        </w:rPr>
        <w:t>,</w:t>
      </w:r>
      <w:r w:rsidRPr="00DD7FA6">
        <w:rPr>
          <w:rFonts w:eastAsia="Times New Roman" w:cs="Times New Roman"/>
          <w:szCs w:val="24"/>
        </w:rPr>
        <w:t xml:space="preserve"> πολύ σημαντικό στοιχείο τη</w:t>
      </w:r>
      <w:r w:rsidRPr="00DD7FA6">
        <w:rPr>
          <w:rFonts w:eastAsia="Times New Roman" w:cs="Times New Roman"/>
          <w:szCs w:val="24"/>
        </w:rPr>
        <w:t>ς ουσίας</w:t>
      </w:r>
      <w:r>
        <w:rPr>
          <w:rFonts w:eastAsia="Times New Roman" w:cs="Times New Roman"/>
          <w:szCs w:val="24"/>
        </w:rPr>
        <w:t>. Ως εκ τούτου,</w:t>
      </w:r>
      <w:r w:rsidRPr="00DD7FA6">
        <w:rPr>
          <w:rFonts w:eastAsia="Times New Roman" w:cs="Times New Roman"/>
          <w:szCs w:val="24"/>
        </w:rPr>
        <w:t xml:space="preserve"> σήμερα</w:t>
      </w:r>
      <w:r>
        <w:rPr>
          <w:rFonts w:eastAsia="Times New Roman" w:cs="Times New Roman"/>
          <w:szCs w:val="24"/>
        </w:rPr>
        <w:t>,</w:t>
      </w:r>
      <w:r w:rsidRPr="00DD7FA6">
        <w:rPr>
          <w:rFonts w:eastAsia="Times New Roman" w:cs="Times New Roman"/>
          <w:szCs w:val="24"/>
        </w:rPr>
        <w:t xml:space="preserve"> ανήμερα της </w:t>
      </w:r>
      <w:r>
        <w:rPr>
          <w:rFonts w:eastAsia="Times New Roman" w:cs="Times New Roman"/>
          <w:szCs w:val="24"/>
        </w:rPr>
        <w:t>ψηφοφ</w:t>
      </w:r>
      <w:r w:rsidRPr="00DD7FA6">
        <w:rPr>
          <w:rFonts w:eastAsia="Times New Roman" w:cs="Times New Roman"/>
          <w:szCs w:val="24"/>
        </w:rPr>
        <w:t>ορίας</w:t>
      </w:r>
      <w:r>
        <w:rPr>
          <w:rFonts w:eastAsia="Times New Roman" w:cs="Times New Roman"/>
          <w:szCs w:val="24"/>
        </w:rPr>
        <w:t>,</w:t>
      </w:r>
      <w:r w:rsidRPr="00DD7FA6">
        <w:rPr>
          <w:rFonts w:eastAsia="Times New Roman" w:cs="Times New Roman"/>
          <w:szCs w:val="24"/>
        </w:rPr>
        <w:t xml:space="preserve"> δεν ικανοποιείται ο βασικός όρος </w:t>
      </w:r>
      <w:r>
        <w:rPr>
          <w:rFonts w:eastAsia="Times New Roman" w:cs="Times New Roman"/>
          <w:szCs w:val="24"/>
        </w:rPr>
        <w:t>της Σ</w:t>
      </w:r>
      <w:r w:rsidRPr="00DD7FA6">
        <w:rPr>
          <w:rFonts w:eastAsia="Times New Roman" w:cs="Times New Roman"/>
          <w:szCs w:val="24"/>
        </w:rPr>
        <w:t>υμφωνίας</w:t>
      </w:r>
      <w:r>
        <w:rPr>
          <w:rFonts w:eastAsia="Times New Roman" w:cs="Times New Roman"/>
          <w:szCs w:val="24"/>
        </w:rPr>
        <w:t>,</w:t>
      </w:r>
      <w:r w:rsidRPr="00DD7FA6">
        <w:rPr>
          <w:rFonts w:eastAsia="Times New Roman" w:cs="Times New Roman"/>
          <w:szCs w:val="24"/>
        </w:rPr>
        <w:t xml:space="preserve"> ή</w:t>
      </w:r>
      <w:r>
        <w:rPr>
          <w:rFonts w:eastAsia="Times New Roman" w:cs="Times New Roman"/>
          <w:szCs w:val="24"/>
        </w:rPr>
        <w:t>τοι</w:t>
      </w:r>
      <w:r w:rsidRPr="00DD7FA6">
        <w:rPr>
          <w:rFonts w:eastAsia="Times New Roman" w:cs="Times New Roman"/>
          <w:szCs w:val="24"/>
        </w:rPr>
        <w:t xml:space="preserve"> πρώτα ολοκλήρωση όλων των συνταγματικών διαδικασιών </w:t>
      </w:r>
      <w:r>
        <w:rPr>
          <w:rFonts w:eastAsia="Times New Roman" w:cs="Times New Roman"/>
          <w:szCs w:val="24"/>
        </w:rPr>
        <w:t xml:space="preserve">στη </w:t>
      </w:r>
      <w:r>
        <w:rPr>
          <w:rFonts w:eastAsia="Times New Roman" w:cs="Times New Roman"/>
          <w:szCs w:val="24"/>
          <w:lang w:val="en-US"/>
        </w:rPr>
        <w:t>FYROM</w:t>
      </w:r>
      <w:r w:rsidRPr="000A61F4">
        <w:rPr>
          <w:rFonts w:eastAsia="Times New Roman" w:cs="Times New Roman"/>
          <w:szCs w:val="24"/>
        </w:rPr>
        <w:t xml:space="preserve"> </w:t>
      </w:r>
      <w:r w:rsidRPr="00DD7FA6">
        <w:rPr>
          <w:rFonts w:eastAsia="Times New Roman" w:cs="Times New Roman"/>
          <w:szCs w:val="24"/>
        </w:rPr>
        <w:t>και μετά η διαδικασία κύρωσης στη Βουλή των Ελλήνων</w:t>
      </w:r>
      <w:r w:rsidRPr="000A61F4">
        <w:rPr>
          <w:rFonts w:eastAsia="Times New Roman" w:cs="Times New Roman"/>
          <w:szCs w:val="24"/>
        </w:rPr>
        <w:t xml:space="preserve">. </w:t>
      </w:r>
      <w:r>
        <w:rPr>
          <w:rFonts w:eastAsia="Times New Roman" w:cs="Times New Roman"/>
          <w:szCs w:val="24"/>
        </w:rPr>
        <w:t>Τι σημαίνουν όλα αυτά; Ό</w:t>
      </w:r>
      <w:r w:rsidRPr="00DD7FA6">
        <w:rPr>
          <w:rFonts w:eastAsia="Times New Roman" w:cs="Times New Roman"/>
          <w:szCs w:val="24"/>
        </w:rPr>
        <w:t xml:space="preserve">τι </w:t>
      </w:r>
      <w:r>
        <w:rPr>
          <w:rFonts w:eastAsia="Times New Roman" w:cs="Times New Roman"/>
          <w:szCs w:val="24"/>
        </w:rPr>
        <w:t>οι Β</w:t>
      </w:r>
      <w:r w:rsidRPr="00DD7FA6">
        <w:rPr>
          <w:rFonts w:eastAsia="Times New Roman" w:cs="Times New Roman"/>
          <w:szCs w:val="24"/>
        </w:rPr>
        <w:t>ο</w:t>
      </w:r>
      <w:r w:rsidRPr="00DD7FA6">
        <w:rPr>
          <w:rFonts w:eastAsia="Times New Roman" w:cs="Times New Roman"/>
          <w:szCs w:val="24"/>
        </w:rPr>
        <w:t xml:space="preserve">υλευτές </w:t>
      </w:r>
      <w:r>
        <w:rPr>
          <w:rFonts w:eastAsia="Times New Roman" w:cs="Times New Roman"/>
          <w:szCs w:val="24"/>
        </w:rPr>
        <w:t xml:space="preserve">που </w:t>
      </w:r>
      <w:r w:rsidRPr="00DD7FA6">
        <w:rPr>
          <w:rFonts w:eastAsia="Times New Roman" w:cs="Times New Roman"/>
          <w:szCs w:val="24"/>
        </w:rPr>
        <w:t>προτίθ</w:t>
      </w:r>
      <w:r>
        <w:rPr>
          <w:rFonts w:eastAsia="Times New Roman" w:cs="Times New Roman"/>
          <w:szCs w:val="24"/>
        </w:rPr>
        <w:t>εν</w:t>
      </w:r>
      <w:r w:rsidRPr="00DD7FA6">
        <w:rPr>
          <w:rFonts w:eastAsia="Times New Roman" w:cs="Times New Roman"/>
          <w:szCs w:val="24"/>
        </w:rPr>
        <w:t>ται να ψηφίσουν σήμερα υπέρ</w:t>
      </w:r>
      <w:r>
        <w:rPr>
          <w:rFonts w:eastAsia="Times New Roman" w:cs="Times New Roman"/>
          <w:szCs w:val="24"/>
        </w:rPr>
        <w:t>,</w:t>
      </w:r>
      <w:r w:rsidRPr="00DD7FA6">
        <w:rPr>
          <w:rFonts w:eastAsia="Times New Roman" w:cs="Times New Roman"/>
          <w:szCs w:val="24"/>
        </w:rPr>
        <w:t xml:space="preserve"> δεν είναι σε θέση ν</w:t>
      </w:r>
      <w:r>
        <w:rPr>
          <w:rFonts w:eastAsia="Times New Roman" w:cs="Times New Roman"/>
          <w:szCs w:val="24"/>
        </w:rPr>
        <w:t>α επαληθεύσουν αυτή</w:t>
      </w:r>
      <w:r>
        <w:rPr>
          <w:rFonts w:eastAsia="Times New Roman" w:cs="Times New Roman"/>
          <w:szCs w:val="24"/>
        </w:rPr>
        <w:t>ν</w:t>
      </w:r>
      <w:r>
        <w:rPr>
          <w:rFonts w:eastAsia="Times New Roman" w:cs="Times New Roman"/>
          <w:szCs w:val="24"/>
        </w:rPr>
        <w:t xml:space="preserve"> τη στιγμή τι</w:t>
      </w:r>
      <w:r w:rsidRPr="00DD7FA6">
        <w:rPr>
          <w:rFonts w:eastAsia="Times New Roman" w:cs="Times New Roman"/>
          <w:szCs w:val="24"/>
        </w:rPr>
        <w:t xml:space="preserve">ς </w:t>
      </w:r>
      <w:r w:rsidRPr="00DD7FA6">
        <w:rPr>
          <w:rFonts w:eastAsia="Times New Roman" w:cs="Times New Roman"/>
          <w:szCs w:val="24"/>
        </w:rPr>
        <w:t>τροποποιήσε</w:t>
      </w:r>
      <w:r>
        <w:rPr>
          <w:rFonts w:eastAsia="Times New Roman" w:cs="Times New Roman"/>
          <w:szCs w:val="24"/>
        </w:rPr>
        <w:t>ι</w:t>
      </w:r>
      <w:r w:rsidRPr="00DD7FA6">
        <w:rPr>
          <w:rFonts w:eastAsia="Times New Roman" w:cs="Times New Roman"/>
          <w:szCs w:val="24"/>
        </w:rPr>
        <w:t xml:space="preserve">ς </w:t>
      </w:r>
      <w:r>
        <w:rPr>
          <w:rFonts w:eastAsia="Times New Roman" w:cs="Times New Roman"/>
          <w:szCs w:val="24"/>
        </w:rPr>
        <w:t xml:space="preserve">στο </w:t>
      </w:r>
      <w:r w:rsidRPr="00DD7FA6">
        <w:rPr>
          <w:rFonts w:eastAsia="Times New Roman" w:cs="Times New Roman"/>
          <w:szCs w:val="24"/>
        </w:rPr>
        <w:t xml:space="preserve">Σύνταγμα της </w:t>
      </w:r>
      <w:proofErr w:type="spellStart"/>
      <w:r w:rsidRPr="00DD7FA6">
        <w:rPr>
          <w:rFonts w:eastAsia="Times New Roman" w:cs="Times New Roman"/>
          <w:szCs w:val="24"/>
        </w:rPr>
        <w:t>γείτονος</w:t>
      </w:r>
      <w:proofErr w:type="spellEnd"/>
      <w:r>
        <w:rPr>
          <w:rFonts w:eastAsia="Times New Roman" w:cs="Times New Roman"/>
          <w:szCs w:val="24"/>
        </w:rPr>
        <w:t xml:space="preserve">. Δίνουν </w:t>
      </w:r>
      <w:r w:rsidRPr="00DD7FA6">
        <w:rPr>
          <w:rFonts w:eastAsia="Times New Roman" w:cs="Times New Roman"/>
          <w:szCs w:val="24"/>
        </w:rPr>
        <w:t>δηλαδή λευκή επιταγή στα Σκόπια</w:t>
      </w:r>
      <w:r>
        <w:rPr>
          <w:rFonts w:eastAsia="Times New Roman" w:cs="Times New Roman"/>
          <w:szCs w:val="24"/>
        </w:rPr>
        <w:t>. Π</w:t>
      </w:r>
      <w:r w:rsidRPr="00DD7FA6">
        <w:rPr>
          <w:rFonts w:eastAsia="Times New Roman" w:cs="Times New Roman"/>
          <w:szCs w:val="24"/>
        </w:rPr>
        <w:t>αραχωρούν όνομα</w:t>
      </w:r>
      <w:r>
        <w:rPr>
          <w:rFonts w:eastAsia="Times New Roman" w:cs="Times New Roman"/>
          <w:szCs w:val="24"/>
        </w:rPr>
        <w:t>, ε</w:t>
      </w:r>
      <w:r w:rsidRPr="00DD7FA6">
        <w:rPr>
          <w:rFonts w:eastAsia="Times New Roman" w:cs="Times New Roman"/>
          <w:szCs w:val="24"/>
        </w:rPr>
        <w:t>θνική ταυτότητα και γλώσσα</w:t>
      </w:r>
      <w:r>
        <w:rPr>
          <w:rFonts w:eastAsia="Times New Roman" w:cs="Times New Roman"/>
          <w:szCs w:val="24"/>
        </w:rPr>
        <w:t>,</w:t>
      </w:r>
      <w:r w:rsidRPr="00DD7FA6">
        <w:rPr>
          <w:rFonts w:eastAsia="Times New Roman" w:cs="Times New Roman"/>
          <w:szCs w:val="24"/>
        </w:rPr>
        <w:t xml:space="preserve"> έναντι ασαφών και δίχως ο</w:t>
      </w:r>
      <w:r w:rsidRPr="00DD7FA6">
        <w:rPr>
          <w:rFonts w:eastAsia="Times New Roman" w:cs="Times New Roman"/>
          <w:szCs w:val="24"/>
        </w:rPr>
        <w:t>ριστική απόδειξη ανταλλαγμάτων</w:t>
      </w:r>
      <w:r>
        <w:rPr>
          <w:rFonts w:eastAsia="Times New Roman" w:cs="Times New Roman"/>
          <w:szCs w:val="24"/>
        </w:rPr>
        <w:t>.</w:t>
      </w:r>
    </w:p>
    <w:p w14:paraId="1664EE14"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ένα ακίνητο </w:t>
      </w:r>
      <w:r w:rsidRPr="00DD7FA6">
        <w:rPr>
          <w:rFonts w:eastAsia="Times New Roman" w:cs="Times New Roman"/>
          <w:szCs w:val="24"/>
        </w:rPr>
        <w:t>να αγοράσει</w:t>
      </w:r>
      <w:r>
        <w:rPr>
          <w:rFonts w:eastAsia="Times New Roman" w:cs="Times New Roman"/>
          <w:szCs w:val="24"/>
        </w:rPr>
        <w:t>ς, κύριοι συνάδελφοι, υπο</w:t>
      </w:r>
      <w:r w:rsidRPr="00DD7FA6">
        <w:rPr>
          <w:rFonts w:eastAsia="Times New Roman" w:cs="Times New Roman"/>
          <w:szCs w:val="24"/>
        </w:rPr>
        <w:t>γράφεις ένα συμβόλαιο αγοραπωλησίας</w:t>
      </w:r>
      <w:r>
        <w:rPr>
          <w:rFonts w:eastAsia="Times New Roman" w:cs="Times New Roman"/>
          <w:szCs w:val="24"/>
        </w:rPr>
        <w:t>,</w:t>
      </w:r>
      <w:r w:rsidRPr="00DD7FA6">
        <w:rPr>
          <w:rFonts w:eastAsia="Times New Roman" w:cs="Times New Roman"/>
          <w:szCs w:val="24"/>
        </w:rPr>
        <w:t xml:space="preserve"> </w:t>
      </w:r>
      <w:r>
        <w:rPr>
          <w:rFonts w:eastAsia="Times New Roman" w:cs="Times New Roman"/>
          <w:szCs w:val="24"/>
        </w:rPr>
        <w:t>ό</w:t>
      </w:r>
      <w:r w:rsidRPr="00DD7FA6">
        <w:rPr>
          <w:rFonts w:eastAsia="Times New Roman" w:cs="Times New Roman"/>
          <w:szCs w:val="24"/>
        </w:rPr>
        <w:t>που περιγράφο</w:t>
      </w:r>
      <w:r w:rsidRPr="00DD7FA6">
        <w:rPr>
          <w:rFonts w:eastAsia="Times New Roman" w:cs="Times New Roman"/>
          <w:szCs w:val="24"/>
        </w:rPr>
        <w:lastRenderedPageBreak/>
        <w:t>νται επακριβώς τα στοιχεία του ακινήτου</w:t>
      </w:r>
      <w:r>
        <w:rPr>
          <w:rFonts w:eastAsia="Times New Roman" w:cs="Times New Roman"/>
          <w:szCs w:val="24"/>
        </w:rPr>
        <w:t>. Ό</w:t>
      </w:r>
      <w:r w:rsidRPr="00DD7FA6">
        <w:rPr>
          <w:rFonts w:eastAsia="Times New Roman" w:cs="Times New Roman"/>
          <w:szCs w:val="24"/>
        </w:rPr>
        <w:t xml:space="preserve">ταν </w:t>
      </w:r>
      <w:r>
        <w:rPr>
          <w:rFonts w:eastAsia="Times New Roman" w:cs="Times New Roman"/>
          <w:szCs w:val="24"/>
        </w:rPr>
        <w:t>κάποιος</w:t>
      </w:r>
      <w:r w:rsidRPr="00DD7FA6">
        <w:rPr>
          <w:rFonts w:eastAsia="Times New Roman" w:cs="Times New Roman"/>
          <w:szCs w:val="24"/>
        </w:rPr>
        <w:t xml:space="preserve"> δεν ενδιαφέρεται να επαληθεύσει ακριβώς</w:t>
      </w:r>
      <w:r>
        <w:rPr>
          <w:rFonts w:eastAsia="Times New Roman" w:cs="Times New Roman"/>
          <w:szCs w:val="24"/>
        </w:rPr>
        <w:t>,</w:t>
      </w:r>
      <w:r w:rsidRPr="00DD7FA6">
        <w:rPr>
          <w:rFonts w:eastAsia="Times New Roman" w:cs="Times New Roman"/>
          <w:szCs w:val="24"/>
        </w:rPr>
        <w:t xml:space="preserve"> με εξονυχιστικό έλεγχο του συμβολαίου</w:t>
      </w:r>
      <w:r>
        <w:rPr>
          <w:rFonts w:eastAsia="Times New Roman" w:cs="Times New Roman"/>
          <w:szCs w:val="24"/>
        </w:rPr>
        <w:t>,</w:t>
      </w:r>
      <w:r w:rsidRPr="00DD7FA6">
        <w:rPr>
          <w:rFonts w:eastAsia="Times New Roman" w:cs="Times New Roman"/>
          <w:szCs w:val="24"/>
        </w:rPr>
        <w:t xml:space="preserve"> τα στοιχεία αυτ</w:t>
      </w:r>
      <w:r>
        <w:rPr>
          <w:rFonts w:eastAsia="Times New Roman" w:cs="Times New Roman"/>
          <w:szCs w:val="24"/>
        </w:rPr>
        <w:t>ού</w:t>
      </w:r>
      <w:r w:rsidRPr="00DD7FA6">
        <w:rPr>
          <w:rFonts w:eastAsia="Times New Roman" w:cs="Times New Roman"/>
          <w:szCs w:val="24"/>
        </w:rPr>
        <w:t xml:space="preserve"> του ακινήτου</w:t>
      </w:r>
      <w:r>
        <w:rPr>
          <w:rFonts w:eastAsia="Times New Roman" w:cs="Times New Roman"/>
          <w:szCs w:val="24"/>
        </w:rPr>
        <w:t>,</w:t>
      </w:r>
      <w:r w:rsidRPr="00DD7FA6">
        <w:rPr>
          <w:rFonts w:eastAsia="Times New Roman" w:cs="Times New Roman"/>
          <w:szCs w:val="24"/>
        </w:rPr>
        <w:t xml:space="preserve"> τότε δεν πρόκειται καν για αμέλεια</w:t>
      </w:r>
      <w:r>
        <w:rPr>
          <w:rFonts w:eastAsia="Times New Roman" w:cs="Times New Roman"/>
          <w:szCs w:val="24"/>
        </w:rPr>
        <w:t>,</w:t>
      </w:r>
      <w:r w:rsidRPr="00DD7FA6">
        <w:rPr>
          <w:rFonts w:eastAsia="Times New Roman" w:cs="Times New Roman"/>
          <w:szCs w:val="24"/>
        </w:rPr>
        <w:t xml:space="preserve"> πρόκειται για επικινδυνότητα ως προς τα συμφέροντα της οικογένειας</w:t>
      </w:r>
      <w:r>
        <w:rPr>
          <w:rFonts w:eastAsia="Times New Roman" w:cs="Times New Roman"/>
          <w:szCs w:val="24"/>
        </w:rPr>
        <w:t>,</w:t>
      </w:r>
      <w:r w:rsidRPr="00DD7FA6">
        <w:rPr>
          <w:rFonts w:eastAsia="Times New Roman" w:cs="Times New Roman"/>
          <w:szCs w:val="24"/>
        </w:rPr>
        <w:t xml:space="preserve"> ακόμα και </w:t>
      </w:r>
      <w:r>
        <w:rPr>
          <w:rFonts w:eastAsia="Times New Roman" w:cs="Times New Roman"/>
          <w:szCs w:val="24"/>
        </w:rPr>
        <w:t>για α</w:t>
      </w:r>
      <w:r w:rsidRPr="00DD7FA6">
        <w:rPr>
          <w:rFonts w:eastAsia="Times New Roman" w:cs="Times New Roman"/>
          <w:szCs w:val="24"/>
        </w:rPr>
        <w:t xml:space="preserve">νοησία </w:t>
      </w:r>
      <w:r>
        <w:rPr>
          <w:rFonts w:eastAsia="Times New Roman" w:cs="Times New Roman"/>
          <w:szCs w:val="24"/>
        </w:rPr>
        <w:t>έλ</w:t>
      </w:r>
      <w:r w:rsidRPr="00DD7FA6">
        <w:rPr>
          <w:rFonts w:eastAsia="Times New Roman" w:cs="Times New Roman"/>
          <w:szCs w:val="24"/>
        </w:rPr>
        <w:t>εγα</w:t>
      </w:r>
      <w:r>
        <w:rPr>
          <w:rFonts w:eastAsia="Times New Roman" w:cs="Times New Roman"/>
          <w:szCs w:val="24"/>
        </w:rPr>
        <w:t>.</w:t>
      </w:r>
    </w:p>
    <w:p w14:paraId="1664EE15"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t>Α</w:t>
      </w:r>
      <w:r w:rsidRPr="00DD7FA6">
        <w:rPr>
          <w:rFonts w:eastAsia="Times New Roman" w:cs="Times New Roman"/>
          <w:szCs w:val="24"/>
        </w:rPr>
        <w:t xml:space="preserve">υτές τις μέρες </w:t>
      </w:r>
      <w:r>
        <w:rPr>
          <w:rFonts w:eastAsia="Times New Roman" w:cs="Times New Roman"/>
          <w:szCs w:val="24"/>
        </w:rPr>
        <w:t>η Κοινοβουλευτική Ομάδα της Νέας Δη</w:t>
      </w:r>
      <w:r>
        <w:rPr>
          <w:rFonts w:eastAsia="Times New Roman" w:cs="Times New Roman"/>
          <w:szCs w:val="24"/>
        </w:rPr>
        <w:t>μοκρατίας και ο Π</w:t>
      </w:r>
      <w:r w:rsidRPr="00DD7FA6">
        <w:rPr>
          <w:rFonts w:eastAsia="Times New Roman" w:cs="Times New Roman"/>
          <w:szCs w:val="24"/>
        </w:rPr>
        <w:t>ρόεδρός μας ειδικά</w:t>
      </w:r>
      <w:r>
        <w:rPr>
          <w:rFonts w:eastAsia="Times New Roman" w:cs="Times New Roman"/>
          <w:szCs w:val="24"/>
        </w:rPr>
        <w:t>,</w:t>
      </w:r>
      <w:r w:rsidRPr="00DD7FA6">
        <w:rPr>
          <w:rFonts w:eastAsia="Times New Roman" w:cs="Times New Roman"/>
          <w:szCs w:val="24"/>
        </w:rPr>
        <w:t xml:space="preserve"> αποδείξαμε πόσο κακ</w:t>
      </w:r>
      <w:r>
        <w:rPr>
          <w:rFonts w:eastAsia="Times New Roman" w:cs="Times New Roman"/>
          <w:szCs w:val="24"/>
        </w:rPr>
        <w:t xml:space="preserve">ή </w:t>
      </w:r>
      <w:r w:rsidRPr="00DD7FA6">
        <w:rPr>
          <w:rFonts w:eastAsia="Times New Roman" w:cs="Times New Roman"/>
          <w:szCs w:val="24"/>
        </w:rPr>
        <w:t xml:space="preserve">είναι η </w:t>
      </w:r>
      <w:r>
        <w:rPr>
          <w:rFonts w:eastAsia="Times New Roman" w:cs="Times New Roman"/>
          <w:szCs w:val="24"/>
        </w:rPr>
        <w:t>Σ</w:t>
      </w:r>
      <w:r w:rsidRPr="00DD7FA6">
        <w:rPr>
          <w:rFonts w:eastAsia="Times New Roman" w:cs="Times New Roman"/>
          <w:szCs w:val="24"/>
        </w:rPr>
        <w:t>υμφωνία σημείο προς σημείο</w:t>
      </w:r>
      <w:r>
        <w:rPr>
          <w:rFonts w:eastAsia="Times New Roman" w:cs="Times New Roman"/>
          <w:szCs w:val="24"/>
        </w:rPr>
        <w:t>. Ε</w:t>
      </w:r>
      <w:r w:rsidRPr="00DD7FA6">
        <w:rPr>
          <w:rFonts w:eastAsia="Times New Roman" w:cs="Times New Roman"/>
          <w:szCs w:val="24"/>
        </w:rPr>
        <w:t xml:space="preserve">πίτρεψέ μου να εστιάσω σε ένα επιμέρους </w:t>
      </w:r>
      <w:r>
        <w:rPr>
          <w:rFonts w:eastAsia="Times New Roman" w:cs="Times New Roman"/>
          <w:szCs w:val="24"/>
        </w:rPr>
        <w:t>σημείο</w:t>
      </w:r>
      <w:r w:rsidRPr="00DD7FA6">
        <w:rPr>
          <w:rFonts w:eastAsia="Times New Roman" w:cs="Times New Roman"/>
          <w:szCs w:val="24"/>
        </w:rPr>
        <w:t xml:space="preserve"> και να το συνδέσω και με μ</w:t>
      </w:r>
      <w:r>
        <w:rPr>
          <w:rFonts w:eastAsia="Times New Roman" w:cs="Times New Roman"/>
          <w:szCs w:val="24"/>
        </w:rPr>
        <w:t>ι</w:t>
      </w:r>
      <w:r w:rsidRPr="00DD7FA6">
        <w:rPr>
          <w:rFonts w:eastAsia="Times New Roman" w:cs="Times New Roman"/>
          <w:szCs w:val="24"/>
        </w:rPr>
        <w:t xml:space="preserve">α ενδιαφέρουσα δικαστική ιστορία που έχει και τη σημασία </w:t>
      </w:r>
      <w:r>
        <w:rPr>
          <w:rFonts w:eastAsia="Times New Roman" w:cs="Times New Roman"/>
          <w:szCs w:val="24"/>
        </w:rPr>
        <w:t>της. Ένα από τα πλέον κακά</w:t>
      </w:r>
      <w:r w:rsidRPr="00DD7FA6">
        <w:rPr>
          <w:rFonts w:eastAsia="Times New Roman" w:cs="Times New Roman"/>
          <w:szCs w:val="24"/>
        </w:rPr>
        <w:t xml:space="preserve"> ση</w:t>
      </w:r>
      <w:r w:rsidRPr="00DD7FA6">
        <w:rPr>
          <w:rFonts w:eastAsia="Times New Roman" w:cs="Times New Roman"/>
          <w:szCs w:val="24"/>
        </w:rPr>
        <w:t>μεία</w:t>
      </w:r>
      <w:r>
        <w:rPr>
          <w:rFonts w:eastAsia="Times New Roman" w:cs="Times New Roman"/>
          <w:szCs w:val="24"/>
        </w:rPr>
        <w:t>, λ</w:t>
      </w:r>
      <w:r w:rsidRPr="00DD7FA6">
        <w:rPr>
          <w:rFonts w:eastAsia="Times New Roman" w:cs="Times New Roman"/>
          <w:szCs w:val="24"/>
        </w:rPr>
        <w:t>οιπόν</w:t>
      </w:r>
      <w:r>
        <w:rPr>
          <w:rFonts w:eastAsia="Times New Roman" w:cs="Times New Roman"/>
          <w:szCs w:val="24"/>
        </w:rPr>
        <w:t>, της Σ</w:t>
      </w:r>
      <w:r w:rsidRPr="00DD7FA6">
        <w:rPr>
          <w:rFonts w:eastAsia="Times New Roman" w:cs="Times New Roman"/>
          <w:szCs w:val="24"/>
        </w:rPr>
        <w:t>υμφωνίας είναι ότι παραχωρείται στη γ</w:t>
      </w:r>
      <w:r>
        <w:rPr>
          <w:rFonts w:eastAsia="Times New Roman" w:cs="Times New Roman"/>
          <w:szCs w:val="24"/>
        </w:rPr>
        <w:t xml:space="preserve">είτονα </w:t>
      </w:r>
      <w:r w:rsidRPr="00DD7FA6">
        <w:rPr>
          <w:rFonts w:eastAsia="Times New Roman" w:cs="Times New Roman"/>
          <w:szCs w:val="24"/>
        </w:rPr>
        <w:t>η μακεδονική γλώσσα</w:t>
      </w:r>
      <w:r>
        <w:rPr>
          <w:rFonts w:eastAsia="Times New Roman" w:cs="Times New Roman"/>
          <w:szCs w:val="24"/>
        </w:rPr>
        <w:t>. Έ</w:t>
      </w:r>
      <w:r w:rsidRPr="00DD7FA6">
        <w:rPr>
          <w:rFonts w:eastAsia="Times New Roman" w:cs="Times New Roman"/>
          <w:szCs w:val="24"/>
        </w:rPr>
        <w:t>τσι</w:t>
      </w:r>
      <w:r>
        <w:rPr>
          <w:rFonts w:eastAsia="Times New Roman" w:cs="Times New Roman"/>
          <w:szCs w:val="24"/>
        </w:rPr>
        <w:t>,</w:t>
      </w:r>
      <w:r w:rsidRPr="00DD7FA6">
        <w:rPr>
          <w:rFonts w:eastAsia="Times New Roman" w:cs="Times New Roman"/>
          <w:szCs w:val="24"/>
        </w:rPr>
        <w:t xml:space="preserve"> αναιρείται με τη σύμπραξη </w:t>
      </w:r>
      <w:r>
        <w:rPr>
          <w:rFonts w:eastAsia="Times New Roman" w:cs="Times New Roman"/>
          <w:szCs w:val="24"/>
        </w:rPr>
        <w:t xml:space="preserve">της </w:t>
      </w:r>
      <w:r w:rsidRPr="00DD7FA6">
        <w:rPr>
          <w:rFonts w:eastAsia="Times New Roman" w:cs="Times New Roman"/>
          <w:szCs w:val="24"/>
        </w:rPr>
        <w:t>ελληνικής πλευράς</w:t>
      </w:r>
      <w:r>
        <w:rPr>
          <w:rFonts w:eastAsia="Times New Roman" w:cs="Times New Roman"/>
          <w:szCs w:val="24"/>
        </w:rPr>
        <w:t xml:space="preserve"> το ε</w:t>
      </w:r>
      <w:r w:rsidRPr="00DD7FA6">
        <w:rPr>
          <w:rFonts w:eastAsia="Times New Roman" w:cs="Times New Roman"/>
          <w:szCs w:val="24"/>
        </w:rPr>
        <w:t>θνικ</w:t>
      </w:r>
      <w:r>
        <w:rPr>
          <w:rFonts w:eastAsia="Times New Roman" w:cs="Times New Roman"/>
          <w:szCs w:val="24"/>
        </w:rPr>
        <w:t>ό</w:t>
      </w:r>
      <w:r w:rsidRPr="00DD7FA6">
        <w:rPr>
          <w:rFonts w:eastAsia="Times New Roman" w:cs="Times New Roman"/>
          <w:szCs w:val="24"/>
        </w:rPr>
        <w:t xml:space="preserve"> επιχείρημα περί κατασκευασμένης γλώσσας που η </w:t>
      </w:r>
      <w:r>
        <w:rPr>
          <w:rFonts w:eastAsia="Times New Roman" w:cs="Times New Roman"/>
          <w:szCs w:val="24"/>
        </w:rPr>
        <w:t>ε</w:t>
      </w:r>
      <w:r w:rsidRPr="00DD7FA6">
        <w:rPr>
          <w:rFonts w:eastAsia="Times New Roman" w:cs="Times New Roman"/>
          <w:szCs w:val="24"/>
        </w:rPr>
        <w:t>λληνική πλευρά επικαλούνταν για δεκαετίες</w:t>
      </w:r>
      <w:r>
        <w:rPr>
          <w:rFonts w:eastAsia="Times New Roman" w:cs="Times New Roman"/>
          <w:szCs w:val="24"/>
        </w:rPr>
        <w:t>. Η Κ</w:t>
      </w:r>
      <w:r w:rsidRPr="00DD7FA6">
        <w:rPr>
          <w:rFonts w:eastAsia="Times New Roman" w:cs="Times New Roman"/>
          <w:szCs w:val="24"/>
        </w:rPr>
        <w:t>υβέρνηση πανηγυ</w:t>
      </w:r>
      <w:r w:rsidRPr="00DD7FA6">
        <w:rPr>
          <w:rFonts w:eastAsia="Times New Roman" w:cs="Times New Roman"/>
          <w:szCs w:val="24"/>
        </w:rPr>
        <w:t>ρίζει για την υποσημείωση που δηλώνει το αυτονόητο</w:t>
      </w:r>
      <w:r>
        <w:rPr>
          <w:rFonts w:eastAsia="Times New Roman" w:cs="Times New Roman"/>
          <w:szCs w:val="24"/>
        </w:rPr>
        <w:t xml:space="preserve">: </w:t>
      </w:r>
      <w:r w:rsidRPr="00DD7FA6">
        <w:rPr>
          <w:rFonts w:eastAsia="Times New Roman" w:cs="Times New Roman"/>
          <w:szCs w:val="24"/>
        </w:rPr>
        <w:t>νότια σλαβική διάλεκτο</w:t>
      </w:r>
      <w:r>
        <w:rPr>
          <w:rFonts w:eastAsia="Times New Roman" w:cs="Times New Roman"/>
          <w:szCs w:val="24"/>
        </w:rPr>
        <w:t>ς. Όμως,</w:t>
      </w:r>
      <w:r w:rsidRPr="00DD7FA6">
        <w:rPr>
          <w:rFonts w:eastAsia="Times New Roman" w:cs="Times New Roman"/>
          <w:szCs w:val="24"/>
        </w:rPr>
        <w:t xml:space="preserve"> όλοι ξέρουμε ότι </w:t>
      </w:r>
      <w:r>
        <w:rPr>
          <w:rFonts w:eastAsia="Times New Roman" w:cs="Times New Roman"/>
          <w:szCs w:val="24"/>
        </w:rPr>
        <w:t xml:space="preserve">το </w:t>
      </w:r>
      <w:r w:rsidRPr="00DD7FA6">
        <w:rPr>
          <w:rFonts w:eastAsia="Times New Roman" w:cs="Times New Roman"/>
          <w:szCs w:val="24"/>
        </w:rPr>
        <w:t>αυτονόητο</w:t>
      </w:r>
      <w:r>
        <w:rPr>
          <w:rFonts w:eastAsia="Times New Roman" w:cs="Times New Roman"/>
          <w:szCs w:val="24"/>
        </w:rPr>
        <w:t>,</w:t>
      </w:r>
      <w:r w:rsidRPr="00DD7FA6">
        <w:rPr>
          <w:rFonts w:eastAsia="Times New Roman" w:cs="Times New Roman"/>
          <w:szCs w:val="24"/>
        </w:rPr>
        <w:t xml:space="preserve"> ως υποσημείωση</w:t>
      </w:r>
      <w:r>
        <w:rPr>
          <w:rFonts w:eastAsia="Times New Roman" w:cs="Times New Roman"/>
          <w:szCs w:val="24"/>
        </w:rPr>
        <w:t>, σ</w:t>
      </w:r>
      <w:r w:rsidRPr="00DD7FA6">
        <w:rPr>
          <w:rFonts w:eastAsia="Times New Roman" w:cs="Times New Roman"/>
          <w:szCs w:val="24"/>
        </w:rPr>
        <w:t>ύντομα θα ξεχαστεί</w:t>
      </w:r>
      <w:r>
        <w:rPr>
          <w:rFonts w:eastAsia="Times New Roman" w:cs="Times New Roman"/>
          <w:szCs w:val="24"/>
        </w:rPr>
        <w:t>.</w:t>
      </w:r>
    </w:p>
    <w:p w14:paraId="1664EE16" w14:textId="77777777" w:rsidR="00A97886" w:rsidRDefault="00361846">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w:t>
      </w:r>
      <w:r w:rsidRPr="00DD7FA6">
        <w:rPr>
          <w:rFonts w:eastAsia="Times New Roman" w:cs="Times New Roman"/>
          <w:szCs w:val="24"/>
        </w:rPr>
        <w:t xml:space="preserve"> ακούστε </w:t>
      </w:r>
      <w:r>
        <w:rPr>
          <w:rFonts w:eastAsia="Times New Roman" w:cs="Times New Roman"/>
          <w:szCs w:val="24"/>
        </w:rPr>
        <w:t xml:space="preserve">και </w:t>
      </w:r>
      <w:r w:rsidRPr="00DD7FA6">
        <w:rPr>
          <w:rFonts w:eastAsia="Times New Roman" w:cs="Times New Roman"/>
          <w:szCs w:val="24"/>
        </w:rPr>
        <w:t>αυτό</w:t>
      </w:r>
      <w:r>
        <w:rPr>
          <w:rFonts w:eastAsia="Times New Roman" w:cs="Times New Roman"/>
          <w:szCs w:val="24"/>
        </w:rPr>
        <w:t>: Υπάρχει μια απόφαση η 1448</w:t>
      </w:r>
      <w:r w:rsidRPr="00DD7FA6">
        <w:rPr>
          <w:rFonts w:eastAsia="Times New Roman" w:cs="Times New Roman"/>
          <w:szCs w:val="24"/>
        </w:rPr>
        <w:t xml:space="preserve"> του 2009 του Αρείου Πάγου</w:t>
      </w:r>
      <w:r>
        <w:rPr>
          <w:rFonts w:eastAsia="Times New Roman" w:cs="Times New Roman"/>
          <w:szCs w:val="24"/>
        </w:rPr>
        <w:t>. Α</w:t>
      </w:r>
      <w:r w:rsidRPr="00DD7FA6">
        <w:rPr>
          <w:rFonts w:eastAsia="Times New Roman" w:cs="Times New Roman"/>
          <w:szCs w:val="24"/>
        </w:rPr>
        <w:t xml:space="preserve">υτή έκρινε την αναίρεση που είχε ασκήσει το υπό ίδρυση </w:t>
      </w:r>
      <w:r>
        <w:rPr>
          <w:rFonts w:eastAsia="Times New Roman" w:cs="Times New Roman"/>
          <w:szCs w:val="24"/>
        </w:rPr>
        <w:t>σ</w:t>
      </w:r>
      <w:r w:rsidRPr="00DD7FA6">
        <w:rPr>
          <w:rFonts w:eastAsia="Times New Roman" w:cs="Times New Roman"/>
          <w:szCs w:val="24"/>
        </w:rPr>
        <w:t>ωματείο</w:t>
      </w:r>
      <w:r>
        <w:rPr>
          <w:rFonts w:eastAsia="Times New Roman" w:cs="Times New Roman"/>
          <w:szCs w:val="24"/>
        </w:rPr>
        <w:t xml:space="preserve"> </w:t>
      </w:r>
      <w:r>
        <w:rPr>
          <w:rFonts w:eastAsia="Times New Roman" w:cs="Times New Roman"/>
          <w:szCs w:val="24"/>
        </w:rPr>
        <w:t>-</w:t>
      </w:r>
      <w:r w:rsidRPr="00DD7FA6">
        <w:rPr>
          <w:rFonts w:eastAsia="Times New Roman" w:cs="Times New Roman"/>
          <w:szCs w:val="24"/>
        </w:rPr>
        <w:t>δεν έχει αναγνωριστεί</w:t>
      </w:r>
      <w:r>
        <w:rPr>
          <w:rFonts w:eastAsia="Times New Roman" w:cs="Times New Roman"/>
          <w:szCs w:val="24"/>
        </w:rPr>
        <w:t>- με την επωνυμία «Στέγη Μακεδονικού Π</w:t>
      </w:r>
      <w:r w:rsidRPr="00DD7FA6">
        <w:rPr>
          <w:rFonts w:eastAsia="Times New Roman" w:cs="Times New Roman"/>
          <w:szCs w:val="24"/>
        </w:rPr>
        <w:t>ολιτισμού</w:t>
      </w:r>
      <w:r>
        <w:rPr>
          <w:rFonts w:eastAsia="Times New Roman" w:cs="Times New Roman"/>
          <w:szCs w:val="24"/>
        </w:rPr>
        <w:t>»,</w:t>
      </w:r>
      <w:r w:rsidRPr="00DD7FA6">
        <w:rPr>
          <w:rFonts w:eastAsia="Times New Roman" w:cs="Times New Roman"/>
          <w:szCs w:val="24"/>
        </w:rPr>
        <w:t xml:space="preserve"> εκεί πάνω στη Φλώρινα</w:t>
      </w:r>
      <w:r>
        <w:rPr>
          <w:rFonts w:eastAsia="Times New Roman" w:cs="Times New Roman"/>
          <w:szCs w:val="24"/>
        </w:rPr>
        <w:t>,</w:t>
      </w:r>
      <w:r w:rsidRPr="00DD7FA6">
        <w:rPr>
          <w:rFonts w:eastAsia="Times New Roman" w:cs="Times New Roman"/>
          <w:szCs w:val="24"/>
        </w:rPr>
        <w:t xml:space="preserve"> με τ</w:t>
      </w:r>
      <w:r>
        <w:rPr>
          <w:rFonts w:eastAsia="Times New Roman" w:cs="Times New Roman"/>
          <w:szCs w:val="24"/>
        </w:rPr>
        <w:t>ην οποία ζητούσε να ανατραπεί μια άλλη απόφαση του Ε</w:t>
      </w:r>
      <w:r w:rsidRPr="00DD7FA6">
        <w:rPr>
          <w:rFonts w:eastAsia="Times New Roman" w:cs="Times New Roman"/>
          <w:szCs w:val="24"/>
        </w:rPr>
        <w:t>φετείου Δυτικής Μακεδονίας</w:t>
      </w:r>
      <w:r>
        <w:rPr>
          <w:rFonts w:eastAsia="Times New Roman" w:cs="Times New Roman"/>
          <w:szCs w:val="24"/>
        </w:rPr>
        <w:t xml:space="preserve">, η οποία είχε </w:t>
      </w:r>
      <w:r>
        <w:rPr>
          <w:rFonts w:eastAsia="Times New Roman" w:cs="Times New Roman"/>
          <w:szCs w:val="24"/>
        </w:rPr>
        <w:t xml:space="preserve">απορρίψει το αίτημα του </w:t>
      </w:r>
      <w:r>
        <w:rPr>
          <w:rFonts w:eastAsia="Times New Roman" w:cs="Times New Roman"/>
          <w:szCs w:val="24"/>
        </w:rPr>
        <w:t xml:space="preserve">σωματείου </w:t>
      </w:r>
      <w:r>
        <w:rPr>
          <w:rFonts w:eastAsia="Times New Roman" w:cs="Times New Roman"/>
          <w:szCs w:val="24"/>
        </w:rPr>
        <w:t xml:space="preserve">να αναγνωριστεί επίσημα. Το ενδιαφέρον είναι ότι σε συγκεκριμένο άρθρο του </w:t>
      </w:r>
      <w:r>
        <w:rPr>
          <w:rFonts w:eastAsia="Times New Roman" w:cs="Times New Roman"/>
          <w:szCs w:val="24"/>
        </w:rPr>
        <w:t xml:space="preserve">καταστατικού </w:t>
      </w:r>
      <w:r>
        <w:rPr>
          <w:rFonts w:eastAsia="Times New Roman" w:cs="Times New Roman"/>
          <w:szCs w:val="24"/>
        </w:rPr>
        <w:t xml:space="preserve">που προσκόμισε προς έγκριση το υπό ίδρυση </w:t>
      </w:r>
      <w:r>
        <w:rPr>
          <w:rFonts w:eastAsia="Times New Roman" w:cs="Times New Roman"/>
          <w:szCs w:val="24"/>
        </w:rPr>
        <w:t xml:space="preserve">σωματείο </w:t>
      </w:r>
      <w:r w:rsidRPr="00DD7FA6">
        <w:rPr>
          <w:rFonts w:eastAsia="Times New Roman" w:cs="Times New Roman"/>
          <w:szCs w:val="24"/>
        </w:rPr>
        <w:t xml:space="preserve">οριζόταν μεταξύ άλλων </w:t>
      </w:r>
      <w:r>
        <w:rPr>
          <w:rFonts w:eastAsia="Times New Roman" w:cs="Times New Roman"/>
          <w:szCs w:val="24"/>
        </w:rPr>
        <w:t xml:space="preserve">ότι </w:t>
      </w:r>
      <w:r w:rsidRPr="00DD7FA6">
        <w:rPr>
          <w:rFonts w:eastAsia="Times New Roman" w:cs="Times New Roman"/>
          <w:szCs w:val="24"/>
        </w:rPr>
        <w:t>σκοπός του ήταν η διατήρηση και καλλιέργεια της μακεδονικ</w:t>
      </w:r>
      <w:r w:rsidRPr="00DD7FA6">
        <w:rPr>
          <w:rFonts w:eastAsia="Times New Roman" w:cs="Times New Roman"/>
          <w:szCs w:val="24"/>
        </w:rPr>
        <w:t>ής γλώσσας</w:t>
      </w:r>
      <w:r>
        <w:rPr>
          <w:rFonts w:eastAsia="Times New Roman" w:cs="Times New Roman"/>
          <w:szCs w:val="24"/>
        </w:rPr>
        <w:t>-</w:t>
      </w:r>
      <w:proofErr w:type="spellStart"/>
      <w:r>
        <w:rPr>
          <w:rFonts w:eastAsia="Times New Roman" w:cs="Times New Roman"/>
          <w:szCs w:val="24"/>
        </w:rPr>
        <w:t>μ</w:t>
      </w:r>
      <w:r w:rsidRPr="00DD7FA6">
        <w:rPr>
          <w:rFonts w:eastAsia="Times New Roman" w:cs="Times New Roman"/>
          <w:szCs w:val="24"/>
        </w:rPr>
        <w:t>ακεντόνσκι</w:t>
      </w:r>
      <w:proofErr w:type="spellEnd"/>
      <w:r>
        <w:rPr>
          <w:rFonts w:eastAsia="Times New Roman" w:cs="Times New Roman"/>
          <w:szCs w:val="24"/>
        </w:rPr>
        <w:t>. Σ</w:t>
      </w:r>
      <w:r w:rsidRPr="00DD7FA6">
        <w:rPr>
          <w:rFonts w:eastAsia="Times New Roman" w:cs="Times New Roman"/>
          <w:szCs w:val="24"/>
        </w:rPr>
        <w:t xml:space="preserve">το σκεπτικό του το </w:t>
      </w:r>
      <w:r>
        <w:rPr>
          <w:rFonts w:eastAsia="Times New Roman" w:cs="Times New Roman"/>
          <w:szCs w:val="24"/>
        </w:rPr>
        <w:t>ε</w:t>
      </w:r>
      <w:r w:rsidRPr="00DD7FA6">
        <w:rPr>
          <w:rFonts w:eastAsia="Times New Roman" w:cs="Times New Roman"/>
          <w:szCs w:val="24"/>
        </w:rPr>
        <w:t>φετείο</w:t>
      </w:r>
      <w:r>
        <w:rPr>
          <w:rFonts w:eastAsia="Times New Roman" w:cs="Times New Roman"/>
          <w:szCs w:val="24"/>
        </w:rPr>
        <w:t>,</w:t>
      </w:r>
      <w:r w:rsidRPr="00DD7FA6">
        <w:rPr>
          <w:rFonts w:eastAsia="Times New Roman" w:cs="Times New Roman"/>
          <w:szCs w:val="24"/>
        </w:rPr>
        <w:t xml:space="preserve"> το οποίο υποστήριξε μετά ο Άρειος Πάγος</w:t>
      </w:r>
      <w:r>
        <w:rPr>
          <w:rFonts w:eastAsia="Times New Roman" w:cs="Times New Roman"/>
          <w:szCs w:val="24"/>
        </w:rPr>
        <w:t>, α</w:t>
      </w:r>
      <w:r w:rsidRPr="00DD7FA6">
        <w:rPr>
          <w:rFonts w:eastAsia="Times New Roman" w:cs="Times New Roman"/>
          <w:szCs w:val="24"/>
        </w:rPr>
        <w:t xml:space="preserve">ναφέρει ότι δεν υπάρχει </w:t>
      </w:r>
      <w:r>
        <w:rPr>
          <w:rFonts w:eastAsia="Times New Roman" w:cs="Times New Roman"/>
          <w:szCs w:val="24"/>
        </w:rPr>
        <w:t>μ</w:t>
      </w:r>
      <w:r w:rsidRPr="00DD7FA6">
        <w:rPr>
          <w:rFonts w:eastAsia="Times New Roman" w:cs="Times New Roman"/>
          <w:szCs w:val="24"/>
        </w:rPr>
        <w:t xml:space="preserve">ακεδονικό </w:t>
      </w:r>
      <w:r w:rsidRPr="00DD7FA6">
        <w:rPr>
          <w:rFonts w:eastAsia="Times New Roman" w:cs="Times New Roman"/>
          <w:szCs w:val="24"/>
        </w:rPr>
        <w:t xml:space="preserve">έθνος </w:t>
      </w:r>
      <w:r>
        <w:rPr>
          <w:rFonts w:eastAsia="Times New Roman" w:cs="Times New Roman"/>
          <w:szCs w:val="24"/>
        </w:rPr>
        <w:t xml:space="preserve">και, </w:t>
      </w:r>
      <w:r w:rsidRPr="00DD7FA6">
        <w:rPr>
          <w:rFonts w:eastAsia="Times New Roman" w:cs="Times New Roman"/>
          <w:szCs w:val="24"/>
        </w:rPr>
        <w:t>κατά συνέπεια</w:t>
      </w:r>
      <w:r>
        <w:rPr>
          <w:rFonts w:eastAsia="Times New Roman" w:cs="Times New Roman"/>
          <w:szCs w:val="24"/>
        </w:rPr>
        <w:t>,</w:t>
      </w:r>
      <w:r w:rsidRPr="00DD7FA6">
        <w:rPr>
          <w:rFonts w:eastAsia="Times New Roman" w:cs="Times New Roman"/>
          <w:szCs w:val="24"/>
        </w:rPr>
        <w:t xml:space="preserve"> μακεδονική γλώσσα και </w:t>
      </w:r>
      <w:r>
        <w:rPr>
          <w:rFonts w:eastAsia="Times New Roman" w:cs="Times New Roman"/>
          <w:szCs w:val="24"/>
        </w:rPr>
        <w:t>μ</w:t>
      </w:r>
      <w:r w:rsidRPr="00DD7FA6">
        <w:rPr>
          <w:rFonts w:eastAsia="Times New Roman" w:cs="Times New Roman"/>
          <w:szCs w:val="24"/>
        </w:rPr>
        <w:t xml:space="preserve">ακεδονικός </w:t>
      </w:r>
      <w:r w:rsidRPr="00DD7FA6">
        <w:rPr>
          <w:rFonts w:eastAsia="Times New Roman" w:cs="Times New Roman"/>
          <w:szCs w:val="24"/>
        </w:rPr>
        <w:t>πολιτισμός</w:t>
      </w:r>
      <w:r>
        <w:rPr>
          <w:rFonts w:eastAsia="Times New Roman" w:cs="Times New Roman"/>
          <w:szCs w:val="24"/>
        </w:rPr>
        <w:t>,</w:t>
      </w:r>
      <w:r w:rsidRPr="00DD7FA6">
        <w:rPr>
          <w:rFonts w:eastAsia="Times New Roman" w:cs="Times New Roman"/>
          <w:szCs w:val="24"/>
        </w:rPr>
        <w:t xml:space="preserve"> ούτε φυσικά υφίσταται στην Ελλάδα μακεδονική μειονότητ</w:t>
      </w:r>
      <w:r w:rsidRPr="00DD7FA6">
        <w:rPr>
          <w:rFonts w:eastAsia="Times New Roman" w:cs="Times New Roman"/>
          <w:szCs w:val="24"/>
        </w:rPr>
        <w:t>α</w:t>
      </w:r>
      <w:r>
        <w:rPr>
          <w:rFonts w:eastAsia="Times New Roman" w:cs="Times New Roman"/>
          <w:szCs w:val="24"/>
        </w:rPr>
        <w:t>. Ε</w:t>
      </w:r>
      <w:r w:rsidRPr="00DD7FA6">
        <w:rPr>
          <w:rFonts w:eastAsia="Times New Roman" w:cs="Times New Roman"/>
          <w:szCs w:val="24"/>
        </w:rPr>
        <w:t xml:space="preserve">ίναι αυτονόητο ότι ένα μωσαϊκό εθνοτήτων δεν </w:t>
      </w:r>
      <w:r>
        <w:rPr>
          <w:rFonts w:eastAsia="Times New Roman" w:cs="Times New Roman"/>
          <w:szCs w:val="24"/>
        </w:rPr>
        <w:t>μπορεί σε εξήντα χ</w:t>
      </w:r>
      <w:r w:rsidRPr="00DD7FA6">
        <w:rPr>
          <w:rFonts w:eastAsia="Times New Roman" w:cs="Times New Roman"/>
          <w:szCs w:val="24"/>
        </w:rPr>
        <w:t>ρόνια</w:t>
      </w:r>
      <w:r>
        <w:rPr>
          <w:rFonts w:eastAsia="Times New Roman" w:cs="Times New Roman"/>
          <w:szCs w:val="24"/>
        </w:rPr>
        <w:t>, ε</w:t>
      </w:r>
      <w:r w:rsidRPr="00DD7FA6">
        <w:rPr>
          <w:rFonts w:eastAsia="Times New Roman" w:cs="Times New Roman"/>
          <w:szCs w:val="24"/>
        </w:rPr>
        <w:t xml:space="preserve">ννοείται από το </w:t>
      </w:r>
      <w:r>
        <w:rPr>
          <w:rFonts w:eastAsia="Times New Roman" w:cs="Times New Roman"/>
          <w:szCs w:val="24"/>
        </w:rPr>
        <w:t>19</w:t>
      </w:r>
      <w:r w:rsidRPr="00DD7FA6">
        <w:rPr>
          <w:rFonts w:eastAsia="Times New Roman" w:cs="Times New Roman"/>
          <w:szCs w:val="24"/>
        </w:rPr>
        <w:t xml:space="preserve">44 μέχρι το 2005 που </w:t>
      </w:r>
      <w:proofErr w:type="spellStart"/>
      <w:r w:rsidRPr="00DD7FA6">
        <w:rPr>
          <w:rFonts w:eastAsia="Times New Roman" w:cs="Times New Roman"/>
          <w:szCs w:val="24"/>
        </w:rPr>
        <w:t>εξεδόθη</w:t>
      </w:r>
      <w:proofErr w:type="spellEnd"/>
      <w:r w:rsidRPr="00DD7FA6">
        <w:rPr>
          <w:rFonts w:eastAsia="Times New Roman" w:cs="Times New Roman"/>
          <w:szCs w:val="24"/>
        </w:rPr>
        <w:t xml:space="preserve"> </w:t>
      </w:r>
      <w:r>
        <w:rPr>
          <w:rFonts w:eastAsia="Times New Roman" w:cs="Times New Roman"/>
          <w:szCs w:val="24"/>
        </w:rPr>
        <w:t xml:space="preserve">η </w:t>
      </w:r>
      <w:r w:rsidRPr="00DD7FA6">
        <w:rPr>
          <w:rFonts w:eastAsia="Times New Roman" w:cs="Times New Roman"/>
          <w:szCs w:val="24"/>
        </w:rPr>
        <w:t>απόφαση</w:t>
      </w:r>
      <w:r>
        <w:rPr>
          <w:rFonts w:eastAsia="Times New Roman" w:cs="Times New Roman"/>
          <w:szCs w:val="24"/>
        </w:rPr>
        <w:t>,</w:t>
      </w:r>
      <w:r w:rsidRPr="00DD7FA6">
        <w:rPr>
          <w:rFonts w:eastAsia="Times New Roman" w:cs="Times New Roman"/>
          <w:szCs w:val="24"/>
        </w:rPr>
        <w:t xml:space="preserve"> να αποκτήσει εθνολογική ταυτότητα</w:t>
      </w:r>
      <w:r>
        <w:rPr>
          <w:rFonts w:eastAsia="Times New Roman" w:cs="Times New Roman"/>
          <w:szCs w:val="24"/>
        </w:rPr>
        <w:t>,</w:t>
      </w:r>
      <w:r w:rsidRPr="00DD7FA6">
        <w:rPr>
          <w:rFonts w:eastAsia="Times New Roman" w:cs="Times New Roman"/>
          <w:szCs w:val="24"/>
        </w:rPr>
        <w:t xml:space="preserve"> στηριζό</w:t>
      </w:r>
      <w:r>
        <w:rPr>
          <w:rFonts w:eastAsia="Times New Roman" w:cs="Times New Roman"/>
          <w:szCs w:val="24"/>
        </w:rPr>
        <w:t xml:space="preserve">μενο σε </w:t>
      </w:r>
      <w:r w:rsidRPr="00DD7FA6">
        <w:rPr>
          <w:rFonts w:eastAsia="Times New Roman" w:cs="Times New Roman"/>
          <w:szCs w:val="24"/>
        </w:rPr>
        <w:t>χαλκευμένα ιστορικά στοιχεία</w:t>
      </w:r>
      <w:r>
        <w:rPr>
          <w:rFonts w:eastAsia="Times New Roman" w:cs="Times New Roman"/>
          <w:szCs w:val="24"/>
        </w:rPr>
        <w:t>. Μ</w:t>
      </w:r>
      <w:r w:rsidRPr="00DD7FA6">
        <w:rPr>
          <w:rFonts w:eastAsia="Times New Roman" w:cs="Times New Roman"/>
          <w:szCs w:val="24"/>
        </w:rPr>
        <w:t xml:space="preserve">ε την απόφαση του </w:t>
      </w:r>
      <w:r>
        <w:rPr>
          <w:rFonts w:eastAsia="Times New Roman" w:cs="Times New Roman"/>
          <w:szCs w:val="24"/>
        </w:rPr>
        <w:t>δ</w:t>
      </w:r>
      <w:r w:rsidRPr="00DD7FA6">
        <w:rPr>
          <w:rFonts w:eastAsia="Times New Roman" w:cs="Times New Roman"/>
          <w:szCs w:val="24"/>
        </w:rPr>
        <w:t>ηλαδή</w:t>
      </w:r>
      <w:r>
        <w:rPr>
          <w:rFonts w:eastAsia="Times New Roman" w:cs="Times New Roman"/>
          <w:szCs w:val="24"/>
        </w:rPr>
        <w:t>,</w:t>
      </w:r>
      <w:r w:rsidRPr="00DD7FA6">
        <w:rPr>
          <w:rFonts w:eastAsia="Times New Roman" w:cs="Times New Roman"/>
          <w:szCs w:val="24"/>
        </w:rPr>
        <w:t xml:space="preserve"> ο Άρειος Πάγος δ</w:t>
      </w:r>
      <w:r w:rsidRPr="00DD7FA6">
        <w:rPr>
          <w:rFonts w:eastAsia="Times New Roman" w:cs="Times New Roman"/>
          <w:szCs w:val="24"/>
        </w:rPr>
        <w:t xml:space="preserve">έχθηκε το σκεπτικό του </w:t>
      </w:r>
      <w:r>
        <w:rPr>
          <w:rFonts w:eastAsia="Times New Roman" w:cs="Times New Roman"/>
          <w:szCs w:val="24"/>
        </w:rPr>
        <w:lastRenderedPageBreak/>
        <w:t>εφετείου</w:t>
      </w:r>
      <w:r>
        <w:rPr>
          <w:rFonts w:eastAsia="Times New Roman" w:cs="Times New Roman"/>
          <w:szCs w:val="24"/>
        </w:rPr>
        <w:t xml:space="preserve">, </w:t>
      </w:r>
      <w:r w:rsidRPr="00DD7FA6">
        <w:rPr>
          <w:rFonts w:eastAsia="Times New Roman" w:cs="Times New Roman"/>
          <w:szCs w:val="24"/>
        </w:rPr>
        <w:t>απέρριψε την αναίρεση</w:t>
      </w:r>
      <w:r>
        <w:rPr>
          <w:rFonts w:eastAsia="Times New Roman" w:cs="Times New Roman"/>
          <w:szCs w:val="24"/>
        </w:rPr>
        <w:t>,</w:t>
      </w:r>
      <w:r w:rsidRPr="00DD7FA6">
        <w:rPr>
          <w:rFonts w:eastAsia="Times New Roman" w:cs="Times New Roman"/>
          <w:szCs w:val="24"/>
        </w:rPr>
        <w:t xml:space="preserve"> δεν επέτρεψε την αναγνώριση </w:t>
      </w:r>
      <w:r>
        <w:rPr>
          <w:rFonts w:eastAsia="Times New Roman" w:cs="Times New Roman"/>
          <w:szCs w:val="24"/>
        </w:rPr>
        <w:t xml:space="preserve">σωματείου </w:t>
      </w:r>
      <w:r>
        <w:rPr>
          <w:rFonts w:eastAsia="Times New Roman" w:cs="Times New Roman"/>
          <w:szCs w:val="24"/>
        </w:rPr>
        <w:t>με τον τίτλο «Στέγη Μακεδονικού Π</w:t>
      </w:r>
      <w:r w:rsidRPr="00DD7FA6">
        <w:rPr>
          <w:rFonts w:eastAsia="Times New Roman" w:cs="Times New Roman"/>
          <w:szCs w:val="24"/>
        </w:rPr>
        <w:t>ολιτισμού</w:t>
      </w:r>
      <w:r>
        <w:rPr>
          <w:rFonts w:eastAsia="Times New Roman" w:cs="Times New Roman"/>
          <w:szCs w:val="24"/>
        </w:rPr>
        <w:t>».</w:t>
      </w:r>
    </w:p>
    <w:p w14:paraId="1664EE1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Στη σύνθεση του δικαστηρίου, ως εισηγήτρια παρακαλώ της υπόθεσης, η Αρεοπαγίτης</w:t>
      </w:r>
      <w:r>
        <w:rPr>
          <w:rFonts w:eastAsia="Times New Roman" w:cs="Times New Roman"/>
          <w:szCs w:val="24"/>
        </w:rPr>
        <w:t>,</w:t>
      </w:r>
      <w:r>
        <w:rPr>
          <w:rFonts w:eastAsia="Times New Roman" w:cs="Times New Roman"/>
          <w:szCs w:val="24"/>
        </w:rPr>
        <w:t xml:space="preserve"> τότε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 </w:t>
      </w:r>
      <w:r>
        <w:rPr>
          <w:rFonts w:eastAsia="Times New Roman" w:cs="Times New Roman"/>
          <w:szCs w:val="24"/>
        </w:rPr>
        <w:t>Βασιλική Θάνου.</w:t>
      </w:r>
    </w:p>
    <w:p w14:paraId="1664EE1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Καταθέτω </w:t>
      </w:r>
      <w:r>
        <w:rPr>
          <w:rFonts w:eastAsia="Times New Roman" w:cs="Times New Roman"/>
          <w:szCs w:val="24"/>
        </w:rPr>
        <w:t>την απόφαση στα Πρακτικά.</w:t>
      </w:r>
    </w:p>
    <w:p w14:paraId="1664EE1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Παναγιωτόπουλος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w:t>
      </w:r>
      <w:r>
        <w:rPr>
          <w:rFonts w:eastAsia="Times New Roman" w:cs="Times New Roman"/>
          <w:szCs w:val="24"/>
        </w:rPr>
        <w:t xml:space="preserve"> της Βουλής</w:t>
      </w:r>
      <w:r>
        <w:rPr>
          <w:rFonts w:eastAsia="Times New Roman" w:cs="Times New Roman"/>
          <w:szCs w:val="24"/>
        </w:rPr>
        <w:t>)</w:t>
      </w:r>
    </w:p>
    <w:p w14:paraId="1664EE1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Και ανοίγω κα</w:t>
      </w:r>
      <w:r>
        <w:rPr>
          <w:rFonts w:eastAsia="Times New Roman" w:cs="Times New Roman"/>
          <w:szCs w:val="24"/>
        </w:rPr>
        <w:t xml:space="preserve">ι μια παρένθεση μιας και μιλάω για την </w:t>
      </w:r>
      <w:r>
        <w:rPr>
          <w:rFonts w:eastAsia="Times New Roman" w:cs="Times New Roman"/>
          <w:szCs w:val="24"/>
        </w:rPr>
        <w:t xml:space="preserve">κ. </w:t>
      </w:r>
      <w:r>
        <w:rPr>
          <w:rFonts w:eastAsia="Times New Roman" w:cs="Times New Roman"/>
          <w:szCs w:val="24"/>
        </w:rPr>
        <w:t xml:space="preserve">Θάνου. Η νομική σύμβουλος τώρα του Πρωθυπουργού, </w:t>
      </w:r>
      <w:r>
        <w:rPr>
          <w:rFonts w:eastAsia="Times New Roman" w:cs="Times New Roman"/>
          <w:szCs w:val="24"/>
        </w:rPr>
        <w:t xml:space="preserve">κ. </w:t>
      </w:r>
      <w:r>
        <w:rPr>
          <w:rFonts w:eastAsia="Times New Roman" w:cs="Times New Roman"/>
          <w:szCs w:val="24"/>
        </w:rPr>
        <w:t xml:space="preserve">Θάνου, φωτογραφήθηκε μόλις χθες από τον πρώην κυβερνητικό εταίρο, κ. Καμμένο, ότι παρεμβαίνει στη </w:t>
      </w:r>
      <w:r>
        <w:rPr>
          <w:rFonts w:eastAsia="Times New Roman" w:cs="Times New Roman"/>
          <w:szCs w:val="24"/>
        </w:rPr>
        <w:t>δικαιοσύνη</w:t>
      </w:r>
      <w:r>
        <w:rPr>
          <w:rFonts w:eastAsia="Times New Roman" w:cs="Times New Roman"/>
          <w:szCs w:val="24"/>
        </w:rPr>
        <w:t>. Είπε χθες ο κ. Καμμένος από το πιο επίσημο και δημόσ</w:t>
      </w:r>
      <w:r>
        <w:rPr>
          <w:rFonts w:eastAsia="Times New Roman" w:cs="Times New Roman"/>
          <w:szCs w:val="24"/>
        </w:rPr>
        <w:t>ιο βήμα της χώρας, αυτό της Ολομέλειας της Βουλής, «οι κυρίες σύμβουλοί σας, κύριε Πρωθυπουργέ, λένε στους δικαστές «</w:t>
      </w:r>
      <w:proofErr w:type="spellStart"/>
      <w:r>
        <w:rPr>
          <w:rFonts w:eastAsia="Times New Roman" w:cs="Times New Roman"/>
          <w:szCs w:val="24"/>
        </w:rPr>
        <w:t>άσ</w:t>
      </w:r>
      <w:proofErr w:type="spellEnd"/>
      <w:r>
        <w:rPr>
          <w:rFonts w:eastAsia="Times New Roman" w:cs="Times New Roman"/>
          <w:szCs w:val="24"/>
        </w:rPr>
        <w:t>’ το αυτό για παρακάτω»».</w:t>
      </w:r>
    </w:p>
    <w:p w14:paraId="1664EE1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Θεωρείτε ότι δεν είναι σοβαρό αυτό; Είτε είναι νύφη είτε γαμπρός, δεν με ενδιαφέρει, </w:t>
      </w:r>
      <w:r>
        <w:rPr>
          <w:rFonts w:eastAsia="Times New Roman" w:cs="Times New Roman"/>
          <w:szCs w:val="24"/>
        </w:rPr>
        <w:t xml:space="preserve">σ’ </w:t>
      </w:r>
      <w:r>
        <w:rPr>
          <w:rFonts w:eastAsia="Times New Roman" w:cs="Times New Roman"/>
          <w:szCs w:val="24"/>
        </w:rPr>
        <w:t>αυτόν τον παράξενο γάμο</w:t>
      </w:r>
      <w:r>
        <w:rPr>
          <w:rFonts w:eastAsia="Times New Roman" w:cs="Times New Roman"/>
          <w:szCs w:val="24"/>
        </w:rPr>
        <w:t xml:space="preserve"> που έληξε πριν από λίγο. Το σίγουρο είναι το διαζύγιο είναι αιματηρό και ήδη παράγει άπλυτα που βγαίνουν στη φόρα.</w:t>
      </w:r>
    </w:p>
    <w:p w14:paraId="1664EE1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Περιμένουμε, λοιπόν, αυτήν την ώρα την αντίδραση της ελληνικής δικαιοσύνης στις καταγγελίες ότι η νομική σύμβουλος Πρωθυπουργού «</w:t>
      </w:r>
      <w:r>
        <w:rPr>
          <w:rFonts w:eastAsia="Times New Roman" w:cs="Times New Roman"/>
          <w:szCs w:val="24"/>
        </w:rPr>
        <w:t xml:space="preserve">κτυπάει </w:t>
      </w:r>
      <w:r>
        <w:rPr>
          <w:rFonts w:eastAsia="Times New Roman" w:cs="Times New Roman"/>
          <w:szCs w:val="24"/>
        </w:rPr>
        <w:t>τηλ</w:t>
      </w:r>
      <w:r>
        <w:rPr>
          <w:rFonts w:eastAsia="Times New Roman" w:cs="Times New Roman"/>
          <w:szCs w:val="24"/>
        </w:rPr>
        <w:t>έφωνα» σε δικαστές. Κλείνω την παρένθεση και τελειώνω.</w:t>
      </w:r>
    </w:p>
    <w:p w14:paraId="1664EE1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Όταν η </w:t>
      </w:r>
      <w:r>
        <w:rPr>
          <w:rFonts w:eastAsia="Times New Roman" w:cs="Times New Roman"/>
          <w:szCs w:val="24"/>
        </w:rPr>
        <w:t>κ.</w:t>
      </w:r>
      <w:r>
        <w:rPr>
          <w:rFonts w:eastAsia="Times New Roman" w:cs="Times New Roman"/>
          <w:szCs w:val="24"/>
        </w:rPr>
        <w:t xml:space="preserve"> Θάνου δεν επικοινωνεί με δικαστές, παρακολουθεί υποθέτω τον Πρωθυπουργό να αναγνωρίζει την ύπαρξη μακεδονικής γλώσσας, </w:t>
      </w:r>
      <w:proofErr w:type="spellStart"/>
      <w:r>
        <w:rPr>
          <w:rFonts w:eastAsia="Times New Roman" w:cs="Times New Roman"/>
          <w:szCs w:val="24"/>
          <w:lang w:val="en-US"/>
        </w:rPr>
        <w:t>makedoncki</w:t>
      </w:r>
      <w:proofErr w:type="spellEnd"/>
      <w:r>
        <w:rPr>
          <w:rFonts w:eastAsia="Times New Roman" w:cs="Times New Roman"/>
          <w:szCs w:val="24"/>
        </w:rPr>
        <w:t>, με τη Συνθήκη των Πρεσπών που έφερε ανατρέποντας βέβαια αυτά</w:t>
      </w:r>
      <w:r>
        <w:rPr>
          <w:rFonts w:eastAsia="Times New Roman" w:cs="Times New Roman"/>
          <w:szCs w:val="24"/>
        </w:rPr>
        <w:t xml:space="preserve"> που η ίδια η δικαστής είχε </w:t>
      </w:r>
      <w:proofErr w:type="spellStart"/>
      <w:r>
        <w:rPr>
          <w:rFonts w:eastAsia="Times New Roman" w:cs="Times New Roman"/>
          <w:szCs w:val="24"/>
        </w:rPr>
        <w:t>νομολογήσει</w:t>
      </w:r>
      <w:proofErr w:type="spellEnd"/>
      <w:r>
        <w:rPr>
          <w:rFonts w:eastAsia="Times New Roman" w:cs="Times New Roman"/>
          <w:szCs w:val="24"/>
        </w:rPr>
        <w:t xml:space="preserve">. Δεν συντάσσεται προφανώς με τη θεωρία ότι η μακεδονική γλώσσα είχε αναγνωριστεί από τη Νέα Δημοκρατία από το 1977. </w:t>
      </w:r>
    </w:p>
    <w:p w14:paraId="1664EE1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Αύριο, όμως, ένας άλλος Έλληνας δικαστής θα έχει τα χέρια του δεμένα από αυτήν τη Συνθήκη και δεν θ</w:t>
      </w:r>
      <w:r>
        <w:rPr>
          <w:rFonts w:eastAsia="Times New Roman" w:cs="Times New Roman"/>
          <w:szCs w:val="24"/>
        </w:rPr>
        <w:t xml:space="preserve">α μπορεί να κάνει διαφορετικά από το να αναγνωρίζει σωματεία που σκοπό τους </w:t>
      </w:r>
      <w:r>
        <w:rPr>
          <w:rFonts w:eastAsia="Times New Roman" w:cs="Times New Roman"/>
          <w:szCs w:val="24"/>
        </w:rPr>
        <w:lastRenderedPageBreak/>
        <w:t xml:space="preserve">έχουν τη διάδοση της γλώσσας </w:t>
      </w:r>
      <w:proofErr w:type="spellStart"/>
      <w:r>
        <w:rPr>
          <w:rFonts w:eastAsia="Times New Roman" w:cs="Times New Roman"/>
          <w:szCs w:val="24"/>
          <w:lang w:val="en-US"/>
        </w:rPr>
        <w:t>makedoncki</w:t>
      </w:r>
      <w:proofErr w:type="spellEnd"/>
      <w:r>
        <w:rPr>
          <w:rFonts w:eastAsia="Times New Roman" w:cs="Times New Roman"/>
          <w:szCs w:val="24"/>
        </w:rPr>
        <w:t>. Και έτσι θα ανοίξει ο δρόμος για τη στοιχειοθέτηση της ύπαρξης μακεδονικής μειονότητας στην Ελλάδα, έτσι πραγματώνεται ο αλυτρωτισμός των γ</w:t>
      </w:r>
      <w:r>
        <w:rPr>
          <w:rFonts w:eastAsia="Times New Roman" w:cs="Times New Roman"/>
          <w:szCs w:val="24"/>
        </w:rPr>
        <w:t xml:space="preserve">ειτόνων, έτσι </w:t>
      </w:r>
      <w:r>
        <w:rPr>
          <w:rFonts w:eastAsia="Times New Roman" w:cs="Times New Roman"/>
          <w:szCs w:val="24"/>
        </w:rPr>
        <w:t xml:space="preserve">ανοίγει </w:t>
      </w:r>
      <w:r>
        <w:rPr>
          <w:rFonts w:eastAsia="Times New Roman" w:cs="Times New Roman"/>
          <w:szCs w:val="24"/>
        </w:rPr>
        <w:t xml:space="preserve">ο </w:t>
      </w:r>
      <w:r>
        <w:rPr>
          <w:rFonts w:eastAsia="Times New Roman" w:cs="Times New Roman"/>
          <w:szCs w:val="24"/>
        </w:rPr>
        <w:t>ασκός</w:t>
      </w:r>
      <w:r>
        <w:rPr>
          <w:rFonts w:eastAsia="Times New Roman" w:cs="Times New Roman"/>
          <w:szCs w:val="24"/>
        </w:rPr>
        <w:t xml:space="preserve"> του Αιόλου. </w:t>
      </w:r>
    </w:p>
    <w:p w14:paraId="1664EE1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αναλογιστούμε την ευθύνη μας απέναντι στην ιστορία, απέναντι στο παρελθόν και το μέλλον της χώρας και ας ψηφίσουμε ανάλογα. Όποιος δεν καταλαβαίνει, δεν ξέρει </w:t>
      </w:r>
      <w:r>
        <w:rPr>
          <w:rFonts w:eastAsia="Times New Roman" w:cs="Times New Roman"/>
          <w:szCs w:val="24"/>
        </w:rPr>
        <w:t xml:space="preserve">που </w:t>
      </w:r>
      <w:r>
        <w:rPr>
          <w:rFonts w:eastAsia="Times New Roman" w:cs="Times New Roman"/>
          <w:szCs w:val="24"/>
        </w:rPr>
        <w:t xml:space="preserve">πατά και </w:t>
      </w:r>
      <w:r>
        <w:rPr>
          <w:rFonts w:eastAsia="Times New Roman" w:cs="Times New Roman"/>
          <w:szCs w:val="24"/>
        </w:rPr>
        <w:t xml:space="preserve">που </w:t>
      </w:r>
      <w:r>
        <w:rPr>
          <w:rFonts w:eastAsia="Times New Roman" w:cs="Times New Roman"/>
          <w:szCs w:val="24"/>
        </w:rPr>
        <w:t>πηγα</w:t>
      </w:r>
      <w:r>
        <w:rPr>
          <w:rFonts w:eastAsia="Times New Roman" w:cs="Times New Roman"/>
          <w:szCs w:val="24"/>
        </w:rPr>
        <w:t>ίνει.</w:t>
      </w:r>
    </w:p>
    <w:p w14:paraId="1664EE2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Σας ευχαριστώ.</w:t>
      </w:r>
    </w:p>
    <w:p w14:paraId="1664EE21"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64EE22" w14:textId="77777777" w:rsidR="00A97886" w:rsidRDefault="00361846">
      <w:pPr>
        <w:spacing w:line="600" w:lineRule="auto"/>
        <w:ind w:firstLine="720"/>
        <w:jc w:val="both"/>
        <w:rPr>
          <w:rFonts w:eastAsia="Times New Roman" w:cs="Times New Roman"/>
          <w:szCs w:val="24"/>
        </w:rPr>
      </w:pPr>
      <w:r w:rsidRPr="006C2003">
        <w:rPr>
          <w:rFonts w:eastAsia="Times New Roman" w:cs="Times New Roman"/>
          <w:b/>
          <w:szCs w:val="24"/>
        </w:rPr>
        <w:t>ΝΙΚΟΛΑΟΣ ΞΥΔΑΚΗΣ:</w:t>
      </w:r>
      <w:r>
        <w:rPr>
          <w:rFonts w:eastAsia="Times New Roman" w:cs="Times New Roman"/>
          <w:szCs w:val="24"/>
        </w:rPr>
        <w:t xml:space="preserve"> Κυρία Πρόεδρε, ζητώ τον λόγο για μια μικρή παρέμβαση εξήντα δευτερολέπτων.</w:t>
      </w:r>
    </w:p>
    <w:p w14:paraId="1664EE23" w14:textId="77777777" w:rsidR="00A97886" w:rsidRDefault="00361846">
      <w:pPr>
        <w:spacing w:line="600" w:lineRule="auto"/>
        <w:ind w:firstLine="720"/>
        <w:jc w:val="both"/>
        <w:rPr>
          <w:rFonts w:eastAsia="Times New Roman" w:cs="Times New Roman"/>
          <w:szCs w:val="24"/>
        </w:rPr>
      </w:pPr>
      <w:r w:rsidRPr="006C2003">
        <w:rPr>
          <w:rFonts w:eastAsia="Times New Roman" w:cs="Times New Roman"/>
          <w:b/>
          <w:szCs w:val="24"/>
        </w:rPr>
        <w:t>ΠΡΟΕΔΡΕΥΟΥΣΑ (Αναστασία Χριστοδουλοπούλου):</w:t>
      </w:r>
      <w:r>
        <w:rPr>
          <w:rFonts w:eastAsia="Times New Roman" w:cs="Times New Roman"/>
          <w:szCs w:val="24"/>
        </w:rPr>
        <w:t xml:space="preserve"> Έχετε τον λόγο.</w:t>
      </w:r>
    </w:p>
    <w:p w14:paraId="1664EE24"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Ακούστηκαν</w:t>
      </w:r>
      <w:r>
        <w:rPr>
          <w:rFonts w:eastAsia="Times New Roman" w:cs="Times New Roman"/>
          <w:szCs w:val="24"/>
        </w:rPr>
        <w:t xml:space="preserve"> </w:t>
      </w:r>
      <w:r>
        <w:rPr>
          <w:rFonts w:eastAsia="Times New Roman" w:cs="Times New Roman"/>
          <w:szCs w:val="24"/>
        </w:rPr>
        <w:t xml:space="preserve">σ’ </w:t>
      </w:r>
      <w:r>
        <w:rPr>
          <w:rFonts w:eastAsia="Times New Roman" w:cs="Times New Roman"/>
          <w:szCs w:val="24"/>
        </w:rPr>
        <w:t xml:space="preserve">αυτήν την Αίθουσα κάποια πράγματα για εθνικούς μειοδότες. Είναι ακριβώς </w:t>
      </w:r>
      <w:r>
        <w:rPr>
          <w:rFonts w:eastAsia="Times New Roman" w:cs="Times New Roman"/>
          <w:szCs w:val="24"/>
        </w:rPr>
        <w:lastRenderedPageBreak/>
        <w:t xml:space="preserve">αυτά που λένε οι μαχαιροβγάλτες έξω από την Αίθουσα </w:t>
      </w:r>
      <w:proofErr w:type="spellStart"/>
      <w:r>
        <w:rPr>
          <w:rFonts w:eastAsia="Times New Roman" w:cs="Times New Roman"/>
          <w:szCs w:val="24"/>
        </w:rPr>
        <w:t>καταφερόμενοι</w:t>
      </w:r>
      <w:proofErr w:type="spellEnd"/>
      <w:r>
        <w:rPr>
          <w:rFonts w:eastAsia="Times New Roman" w:cs="Times New Roman"/>
          <w:szCs w:val="24"/>
        </w:rPr>
        <w:t xml:space="preserve"> εναντίον της Δημοκρατίας. </w:t>
      </w:r>
    </w:p>
    <w:p w14:paraId="1664EE2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Θα πρέπει αυτοί που τα λένε, οι επίγονοι των δικτατόρων και οι συνεργάτες του νεοφασισμού, να ξέρουν ότι το Κοινοβούλιο σε οποιαδήποτε περίπτωση δεν είναι χασαποταβέρνα της Μάνδρας για να μιλάνε στα ακροατήρια των ακροδεξιών και των ταβερνόβιων. </w:t>
      </w:r>
    </w:p>
    <w:p w14:paraId="1664EE2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Ζητώ και </w:t>
      </w:r>
      <w:r>
        <w:rPr>
          <w:rFonts w:eastAsia="Times New Roman" w:cs="Times New Roman"/>
          <w:szCs w:val="24"/>
        </w:rPr>
        <w:t xml:space="preserve">από τους συναδέλφους της Νέας Δημοκρατίας να καταλάβουν τι συμβαίνει εδώ αυτήν τη στιγμή, όταν ομοθυμαδόν καταδικάζουμε τις επιθέσεις και τους εμπρησμούς σε μέλη του Ελληνικού Κοινοβουλίου και να καταλάβουν τι λένε οι απόγονοι των δικτατόρων και οι </w:t>
      </w:r>
      <w:proofErr w:type="spellStart"/>
      <w:r>
        <w:rPr>
          <w:rFonts w:eastAsia="Times New Roman" w:cs="Times New Roman"/>
          <w:szCs w:val="24"/>
        </w:rPr>
        <w:t>τσεκουρ</w:t>
      </w:r>
      <w:r>
        <w:rPr>
          <w:rFonts w:eastAsia="Times New Roman" w:cs="Times New Roman"/>
          <w:szCs w:val="24"/>
        </w:rPr>
        <w:t>οφόροι</w:t>
      </w:r>
      <w:proofErr w:type="spellEnd"/>
      <w:r>
        <w:rPr>
          <w:rFonts w:eastAsia="Times New Roman" w:cs="Times New Roman"/>
          <w:szCs w:val="24"/>
        </w:rPr>
        <w:t>, σε τι καλούν και τι σήμα δίνουν στην ελληνική κοινωνία.</w:t>
      </w:r>
    </w:p>
    <w:p w14:paraId="1664EE27"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Σταμάτης.</w:t>
      </w:r>
    </w:p>
    <w:p w14:paraId="1664EE28" w14:textId="77777777" w:rsidR="00A97886" w:rsidRDefault="00361846">
      <w:pPr>
        <w:spacing w:line="600" w:lineRule="auto"/>
        <w:ind w:firstLine="720"/>
        <w:jc w:val="both"/>
        <w:rPr>
          <w:rFonts w:eastAsia="Times New Roman" w:cs="Times New Roman"/>
          <w:szCs w:val="24"/>
        </w:rPr>
      </w:pPr>
      <w:r w:rsidRPr="00AB6F36">
        <w:rPr>
          <w:rFonts w:eastAsia="Times New Roman" w:cs="Times New Roman"/>
          <w:b/>
          <w:szCs w:val="24"/>
        </w:rPr>
        <w:t>ΔΗΜΗΤΡΙΟΣ ΣΤΑΜΑΤΗΣ:</w:t>
      </w:r>
      <w:r>
        <w:rPr>
          <w:rFonts w:eastAsia="Times New Roman" w:cs="Times New Roman"/>
          <w:szCs w:val="24"/>
        </w:rPr>
        <w:t xml:space="preserve"> Κυρίες και κύριοι συνάδελφοι, δεν σκοπεύω να ασχοληθώ με το περιεχόμενο της Συμφωνίας. Έχουν ειπωθεί τόσα πολλά που είναι περιττό να το κάνω και </w:t>
      </w:r>
      <w:r>
        <w:rPr>
          <w:rFonts w:eastAsia="Times New Roman" w:cs="Times New Roman"/>
          <w:szCs w:val="24"/>
        </w:rPr>
        <w:lastRenderedPageBreak/>
        <w:t>εγώ. Εξάλλου</w:t>
      </w:r>
      <w:r>
        <w:rPr>
          <w:rFonts w:eastAsia="Times New Roman" w:cs="Times New Roman"/>
          <w:szCs w:val="24"/>
        </w:rPr>
        <w:t>,</w:t>
      </w:r>
      <w:r>
        <w:rPr>
          <w:rFonts w:eastAsia="Times New Roman" w:cs="Times New Roman"/>
          <w:szCs w:val="24"/>
        </w:rPr>
        <w:t xml:space="preserve"> σε ποιους να απευθυνθώ; Στους Βουλευτές του ΣΥΡΙΖΑ, η πλειοψηφία των οποίων θα ήταν ακόμη πιο χα</w:t>
      </w:r>
      <w:r>
        <w:rPr>
          <w:rFonts w:eastAsia="Times New Roman" w:cs="Times New Roman"/>
          <w:szCs w:val="24"/>
        </w:rPr>
        <w:t>ρούμενη αν χαρίζαμε το όνομα Μακεδονία σκέτο;</w:t>
      </w:r>
    </w:p>
    <w:p w14:paraId="1664EE2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Όμως, βλέποντας τον κ. Φίλη, θα κάνω μια μικρή παρένθεση</w:t>
      </w:r>
      <w:r>
        <w:rPr>
          <w:rFonts w:eastAsia="Times New Roman" w:cs="Times New Roman"/>
          <w:szCs w:val="24"/>
        </w:rPr>
        <w:t>,</w:t>
      </w:r>
      <w:r>
        <w:rPr>
          <w:rFonts w:eastAsia="Times New Roman" w:cs="Times New Roman"/>
          <w:szCs w:val="24"/>
        </w:rPr>
        <w:t xml:space="preserve"> μια</w:t>
      </w:r>
      <w:r>
        <w:rPr>
          <w:rFonts w:eastAsia="Times New Roman" w:cs="Times New Roman"/>
          <w:szCs w:val="24"/>
        </w:rPr>
        <w:t>ς</w:t>
      </w:r>
      <w:r>
        <w:rPr>
          <w:rFonts w:eastAsia="Times New Roman" w:cs="Times New Roman"/>
          <w:szCs w:val="24"/>
        </w:rPr>
        <w:t xml:space="preserve"> και ασχολήθηκε ιδιαίτερα με τον κ. Σαμαρά. Σας πονάει ο κ. Σαμαράς, το καταλαβαίνω.</w:t>
      </w:r>
    </w:p>
    <w:p w14:paraId="1664EE2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Χθες</w:t>
      </w:r>
      <w:r>
        <w:rPr>
          <w:rFonts w:eastAsia="Times New Roman" w:cs="Times New Roman"/>
          <w:szCs w:val="24"/>
        </w:rPr>
        <w:t>,</w:t>
      </w:r>
      <w:r>
        <w:rPr>
          <w:rFonts w:eastAsia="Times New Roman" w:cs="Times New Roman"/>
          <w:szCs w:val="24"/>
        </w:rPr>
        <w:t xml:space="preserve"> ο κ. Τσίπρας επιβεβαιώνοντας τον εαυτό του, ως μόνιμα ψευ</w:t>
      </w:r>
      <w:r>
        <w:rPr>
          <w:rFonts w:eastAsia="Times New Roman" w:cs="Times New Roman"/>
          <w:szCs w:val="24"/>
        </w:rPr>
        <w:t xml:space="preserve">δόμενος, είπε ότι ο κ. Σαμαράς είχε αλληλογραφία με τον Γκρουέφσκι. Πράγματι είχε. Γιατί δεν ρωτάτε τον αρχηγό σας να σας πει τι έγραφε η επιστολή του Σαμαρά; Ο Σαμαράς </w:t>
      </w:r>
      <w:proofErr w:type="spellStart"/>
      <w:r>
        <w:rPr>
          <w:rFonts w:eastAsia="Times New Roman" w:cs="Times New Roman"/>
          <w:szCs w:val="24"/>
        </w:rPr>
        <w:t>απήντησε</w:t>
      </w:r>
      <w:proofErr w:type="spellEnd"/>
      <w:r>
        <w:rPr>
          <w:rFonts w:eastAsia="Times New Roman" w:cs="Times New Roman"/>
          <w:szCs w:val="24"/>
        </w:rPr>
        <w:t xml:space="preserve"> στον Γκρουέφσκι στην πρόσκληση να συναντηθούν λέγοντας «Όχι. Κάτω από αυτές τι</w:t>
      </w:r>
      <w:r>
        <w:rPr>
          <w:rFonts w:eastAsia="Times New Roman" w:cs="Times New Roman"/>
          <w:szCs w:val="24"/>
        </w:rPr>
        <w:t>ς θέσεις που εκφράζεις, δεν μπορεί να γίνει συζήτηση και συνάντηση». Αυτό είπε.</w:t>
      </w:r>
    </w:p>
    <w:p w14:paraId="1664EE2B" w14:textId="77777777" w:rsidR="00A97886" w:rsidRDefault="00361846">
      <w:pPr>
        <w:tabs>
          <w:tab w:val="left" w:pos="2738"/>
          <w:tab w:val="center" w:pos="4753"/>
          <w:tab w:val="left" w:pos="5723"/>
        </w:tabs>
        <w:spacing w:line="600" w:lineRule="auto"/>
        <w:jc w:val="both"/>
        <w:rPr>
          <w:rFonts w:eastAsia="Times New Roman"/>
          <w:color w:val="212121"/>
          <w:szCs w:val="24"/>
        </w:rPr>
      </w:pPr>
      <w:r>
        <w:rPr>
          <w:rFonts w:eastAsia="Times New Roman"/>
          <w:color w:val="212121"/>
          <w:szCs w:val="24"/>
        </w:rPr>
        <w:t xml:space="preserve">Όμως, </w:t>
      </w:r>
      <w:r w:rsidRPr="00BA1D3A">
        <w:rPr>
          <w:rFonts w:eastAsia="Times New Roman"/>
          <w:color w:val="212121"/>
          <w:szCs w:val="24"/>
        </w:rPr>
        <w:t>το έκ</w:t>
      </w:r>
      <w:r>
        <w:rPr>
          <w:rFonts w:eastAsia="Times New Roman"/>
          <w:color w:val="212121"/>
          <w:szCs w:val="24"/>
        </w:rPr>
        <w:t>ρυψ</w:t>
      </w:r>
      <w:r w:rsidRPr="00BA1D3A">
        <w:rPr>
          <w:rFonts w:eastAsia="Times New Roman"/>
          <w:color w:val="212121"/>
          <w:szCs w:val="24"/>
        </w:rPr>
        <w:t>ε</w:t>
      </w:r>
      <w:r>
        <w:rPr>
          <w:rFonts w:eastAsia="Times New Roman"/>
          <w:color w:val="212121"/>
          <w:szCs w:val="24"/>
        </w:rPr>
        <w:t xml:space="preserve">, γιατί </w:t>
      </w:r>
      <w:proofErr w:type="spellStart"/>
      <w:r>
        <w:rPr>
          <w:rFonts w:eastAsia="Times New Roman"/>
          <w:color w:val="212121"/>
          <w:szCs w:val="24"/>
        </w:rPr>
        <w:t>έξεστι</w:t>
      </w:r>
      <w:proofErr w:type="spellEnd"/>
      <w:r>
        <w:rPr>
          <w:rFonts w:eastAsia="Times New Roman"/>
          <w:color w:val="212121"/>
          <w:szCs w:val="24"/>
        </w:rPr>
        <w:t xml:space="preserve"> Αλέξη </w:t>
      </w:r>
      <w:proofErr w:type="spellStart"/>
      <w:r w:rsidRPr="00BA1D3A">
        <w:rPr>
          <w:rFonts w:eastAsia="Times New Roman"/>
          <w:color w:val="212121"/>
          <w:szCs w:val="24"/>
        </w:rPr>
        <w:t>ασχημονείν</w:t>
      </w:r>
      <w:proofErr w:type="spellEnd"/>
      <w:r>
        <w:rPr>
          <w:rFonts w:eastAsia="Times New Roman"/>
          <w:color w:val="212121"/>
          <w:szCs w:val="24"/>
        </w:rPr>
        <w:t xml:space="preserve">! </w:t>
      </w:r>
    </w:p>
    <w:p w14:paraId="1664EE2C"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BA1D3A">
        <w:rPr>
          <w:rFonts w:eastAsia="Times New Roman"/>
          <w:color w:val="212121"/>
          <w:szCs w:val="24"/>
        </w:rPr>
        <w:t xml:space="preserve">άμε </w:t>
      </w:r>
      <w:r>
        <w:rPr>
          <w:rFonts w:eastAsia="Times New Roman"/>
          <w:color w:val="212121"/>
          <w:szCs w:val="24"/>
        </w:rPr>
        <w:t xml:space="preserve">τώρα στα θέματα </w:t>
      </w:r>
      <w:r w:rsidRPr="00BA1D3A">
        <w:rPr>
          <w:rFonts w:eastAsia="Times New Roman"/>
          <w:color w:val="212121"/>
          <w:szCs w:val="24"/>
        </w:rPr>
        <w:t>που θέλω να θίξω</w:t>
      </w:r>
      <w:r>
        <w:rPr>
          <w:rFonts w:eastAsia="Times New Roman"/>
          <w:color w:val="212121"/>
          <w:szCs w:val="24"/>
        </w:rPr>
        <w:t>. Κ</w:t>
      </w:r>
      <w:r w:rsidRPr="00BA1D3A">
        <w:rPr>
          <w:rFonts w:eastAsia="Times New Roman"/>
          <w:color w:val="212121"/>
          <w:szCs w:val="24"/>
        </w:rPr>
        <w:t xml:space="preserve">αι θα </w:t>
      </w:r>
      <w:r>
        <w:rPr>
          <w:rFonts w:eastAsia="Times New Roman"/>
          <w:color w:val="212121"/>
          <w:szCs w:val="24"/>
        </w:rPr>
        <w:t xml:space="preserve">θίξω τρία θέματα. </w:t>
      </w:r>
    </w:p>
    <w:p w14:paraId="1664EE2D"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Το πρώτο θ</w:t>
      </w:r>
      <w:r w:rsidRPr="00BA1D3A">
        <w:rPr>
          <w:rFonts w:eastAsia="Times New Roman"/>
          <w:color w:val="212121"/>
          <w:szCs w:val="24"/>
        </w:rPr>
        <w:t>έμα</w:t>
      </w:r>
      <w:r>
        <w:rPr>
          <w:rFonts w:eastAsia="Times New Roman"/>
          <w:color w:val="212121"/>
          <w:szCs w:val="24"/>
        </w:rPr>
        <w:t>: Κόπτεσθε όλες αυτές τις μέρες για ε</w:t>
      </w:r>
      <w:r w:rsidRPr="00BA1D3A">
        <w:rPr>
          <w:rFonts w:eastAsia="Times New Roman"/>
          <w:color w:val="212121"/>
          <w:szCs w:val="24"/>
        </w:rPr>
        <w:t>θνική γραμμή</w:t>
      </w:r>
      <w:r>
        <w:rPr>
          <w:rFonts w:eastAsia="Times New Roman"/>
          <w:color w:val="212121"/>
          <w:szCs w:val="24"/>
        </w:rPr>
        <w:t>. Ποια εθ</w:t>
      </w:r>
      <w:r w:rsidRPr="00BA1D3A">
        <w:rPr>
          <w:rFonts w:eastAsia="Times New Roman"/>
          <w:color w:val="212121"/>
          <w:szCs w:val="24"/>
        </w:rPr>
        <w:t>νική γραμμή</w:t>
      </w:r>
      <w:r>
        <w:rPr>
          <w:rFonts w:eastAsia="Times New Roman"/>
          <w:color w:val="212121"/>
          <w:szCs w:val="24"/>
        </w:rPr>
        <w:t xml:space="preserve">; </w:t>
      </w:r>
      <w:r w:rsidRPr="00BA1D3A">
        <w:rPr>
          <w:rFonts w:eastAsia="Times New Roman"/>
          <w:color w:val="212121"/>
          <w:szCs w:val="24"/>
        </w:rPr>
        <w:t>Πώς διαμορφώθηκε αυτή η εθνική γραμμή</w:t>
      </w:r>
      <w:r>
        <w:rPr>
          <w:rFonts w:eastAsia="Times New Roman"/>
          <w:color w:val="212121"/>
          <w:szCs w:val="24"/>
        </w:rPr>
        <w:t>;</w:t>
      </w:r>
      <w:r w:rsidRPr="00BA1D3A">
        <w:rPr>
          <w:rFonts w:eastAsia="Times New Roman"/>
          <w:color w:val="212121"/>
          <w:szCs w:val="24"/>
        </w:rPr>
        <w:t xml:space="preserve"> </w:t>
      </w:r>
      <w:r>
        <w:rPr>
          <w:rFonts w:eastAsia="Times New Roman"/>
          <w:color w:val="212121"/>
          <w:szCs w:val="24"/>
        </w:rPr>
        <w:t>Μ</w:t>
      </w:r>
      <w:r w:rsidRPr="00BA1D3A">
        <w:rPr>
          <w:rFonts w:eastAsia="Times New Roman"/>
          <w:color w:val="212121"/>
          <w:szCs w:val="24"/>
        </w:rPr>
        <w:t xml:space="preserve">όνοι </w:t>
      </w:r>
      <w:r>
        <w:rPr>
          <w:rFonts w:eastAsia="Times New Roman"/>
          <w:color w:val="212121"/>
          <w:szCs w:val="24"/>
        </w:rPr>
        <w:t>σας τη χαράξατε</w:t>
      </w:r>
      <w:r>
        <w:rPr>
          <w:rFonts w:eastAsia="Times New Roman"/>
          <w:color w:val="212121"/>
          <w:szCs w:val="24"/>
        </w:rPr>
        <w:t>;</w:t>
      </w:r>
    </w:p>
    <w:p w14:paraId="1664EE2E"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ΠΑΝΑΓΙΩΤΑ ΚΟΖΟΜΠΟΛΗ</w:t>
      </w:r>
      <w:r>
        <w:rPr>
          <w:rFonts w:eastAsia="Times New Roman"/>
          <w:b/>
          <w:color w:val="212121"/>
          <w:szCs w:val="24"/>
        </w:rPr>
        <w:t xml:space="preserve"> - </w:t>
      </w:r>
      <w:r>
        <w:rPr>
          <w:rFonts w:eastAsia="Times New Roman"/>
          <w:b/>
          <w:color w:val="212121"/>
          <w:szCs w:val="24"/>
        </w:rPr>
        <w:t xml:space="preserve">ΑΜΑΝΑΤΙΔΗ: </w:t>
      </w:r>
      <w:r>
        <w:rPr>
          <w:rFonts w:eastAsia="Times New Roman"/>
          <w:color w:val="212121"/>
          <w:szCs w:val="24"/>
        </w:rPr>
        <w:t xml:space="preserve">Όχι, εμείς, εσείς! </w:t>
      </w:r>
    </w:p>
    <w:p w14:paraId="1664EE2F"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ΔΗΜΗΤΡΙΟΣ ΣΤΑΜΑΤΗΣ: </w:t>
      </w:r>
      <w:r>
        <w:rPr>
          <w:rFonts w:eastAsia="Times New Roman"/>
          <w:color w:val="212121"/>
          <w:szCs w:val="24"/>
        </w:rPr>
        <w:t>Α</w:t>
      </w:r>
      <w:r w:rsidRPr="00BA1D3A">
        <w:rPr>
          <w:rFonts w:eastAsia="Times New Roman"/>
          <w:color w:val="212121"/>
          <w:szCs w:val="24"/>
        </w:rPr>
        <w:t xml:space="preserve">υτό που εμείς είχαμε εφαρμόσει μονίμως </w:t>
      </w:r>
      <w:r>
        <w:rPr>
          <w:rFonts w:eastAsia="Times New Roman"/>
          <w:color w:val="212121"/>
          <w:szCs w:val="24"/>
        </w:rPr>
        <w:t xml:space="preserve">για εθνικά </w:t>
      </w:r>
      <w:r w:rsidRPr="00BA1D3A">
        <w:rPr>
          <w:rFonts w:eastAsia="Times New Roman"/>
          <w:color w:val="212121"/>
          <w:szCs w:val="24"/>
        </w:rPr>
        <w:t xml:space="preserve">θέματα ήταν </w:t>
      </w:r>
      <w:r>
        <w:rPr>
          <w:rFonts w:eastAsia="Times New Roman"/>
          <w:color w:val="212121"/>
          <w:szCs w:val="24"/>
        </w:rPr>
        <w:t>ε</w:t>
      </w:r>
      <w:r w:rsidRPr="00BA1D3A">
        <w:rPr>
          <w:rFonts w:eastAsia="Times New Roman"/>
          <w:color w:val="212121"/>
          <w:szCs w:val="24"/>
        </w:rPr>
        <w:t>θνική συνεννόηση</w:t>
      </w:r>
      <w:r>
        <w:rPr>
          <w:rFonts w:eastAsia="Times New Roman"/>
          <w:color w:val="212121"/>
          <w:szCs w:val="24"/>
        </w:rPr>
        <w:t xml:space="preserve">, </w:t>
      </w:r>
      <w:r w:rsidRPr="00BA1D3A">
        <w:rPr>
          <w:rFonts w:eastAsia="Times New Roman"/>
          <w:color w:val="212121"/>
          <w:szCs w:val="24"/>
        </w:rPr>
        <w:t xml:space="preserve">ενημέρωση των </w:t>
      </w:r>
      <w:r w:rsidRPr="00BA1D3A">
        <w:rPr>
          <w:rFonts w:eastAsia="Times New Roman"/>
          <w:color w:val="212121"/>
          <w:szCs w:val="24"/>
        </w:rPr>
        <w:t>κομμάτων</w:t>
      </w:r>
      <w:r>
        <w:rPr>
          <w:rFonts w:eastAsia="Times New Roman"/>
          <w:color w:val="212121"/>
          <w:szCs w:val="24"/>
        </w:rPr>
        <w:t>,</w:t>
      </w:r>
      <w:r w:rsidRPr="00BA1D3A">
        <w:rPr>
          <w:rFonts w:eastAsia="Times New Roman"/>
          <w:color w:val="212121"/>
          <w:szCs w:val="24"/>
        </w:rPr>
        <w:t xml:space="preserve"> συζήτηση</w:t>
      </w:r>
      <w:r>
        <w:rPr>
          <w:rFonts w:eastAsia="Times New Roman"/>
          <w:color w:val="212121"/>
          <w:szCs w:val="24"/>
        </w:rPr>
        <w:t xml:space="preserve">. Η </w:t>
      </w:r>
      <w:r>
        <w:rPr>
          <w:rFonts w:eastAsia="Times New Roman"/>
          <w:color w:val="212121"/>
          <w:szCs w:val="24"/>
        </w:rPr>
        <w:t>κ.</w:t>
      </w:r>
      <w:r>
        <w:rPr>
          <w:rFonts w:eastAsia="Times New Roman"/>
          <w:color w:val="212121"/>
          <w:szCs w:val="24"/>
        </w:rPr>
        <w:t xml:space="preserve"> Μπακογιάννη σά</w:t>
      </w:r>
      <w:r w:rsidRPr="00BA1D3A">
        <w:rPr>
          <w:rFonts w:eastAsia="Times New Roman"/>
          <w:color w:val="212121"/>
          <w:szCs w:val="24"/>
        </w:rPr>
        <w:t>ς έδωσε όλα τα στοιχεία χθες</w:t>
      </w:r>
      <w:r>
        <w:rPr>
          <w:rFonts w:eastAsia="Times New Roman"/>
          <w:color w:val="212121"/>
          <w:szCs w:val="24"/>
        </w:rPr>
        <w:t xml:space="preserve"> για το </w:t>
      </w:r>
      <w:r>
        <w:rPr>
          <w:rFonts w:eastAsia="Times New Roman"/>
          <w:color w:val="212121"/>
          <w:szCs w:val="24"/>
        </w:rPr>
        <w:t>πως</w:t>
      </w:r>
      <w:r>
        <w:rPr>
          <w:rFonts w:eastAsia="Times New Roman"/>
          <w:color w:val="212121"/>
          <w:szCs w:val="24"/>
        </w:rPr>
        <w:t xml:space="preserve"> συμπεριφερόμασταν. Εσείς; Π</w:t>
      </w:r>
      <w:r w:rsidRPr="00BA1D3A">
        <w:rPr>
          <w:rFonts w:eastAsia="Times New Roman"/>
          <w:color w:val="212121"/>
          <w:szCs w:val="24"/>
        </w:rPr>
        <w:t>οιο</w:t>
      </w:r>
      <w:r>
        <w:rPr>
          <w:rFonts w:eastAsia="Times New Roman"/>
          <w:color w:val="212121"/>
          <w:szCs w:val="24"/>
        </w:rPr>
        <w:t>ς</w:t>
      </w:r>
      <w:r w:rsidRPr="00BA1D3A">
        <w:rPr>
          <w:rFonts w:eastAsia="Times New Roman"/>
          <w:color w:val="212121"/>
          <w:szCs w:val="24"/>
        </w:rPr>
        <w:t xml:space="preserve"> διαπραγματεύτηκε</w:t>
      </w:r>
      <w:r>
        <w:rPr>
          <w:rFonts w:eastAsia="Times New Roman"/>
          <w:color w:val="212121"/>
          <w:szCs w:val="24"/>
        </w:rPr>
        <w:t>; Ο κύριος Π</w:t>
      </w:r>
      <w:r w:rsidRPr="00BA1D3A">
        <w:rPr>
          <w:rFonts w:eastAsia="Times New Roman"/>
          <w:color w:val="212121"/>
          <w:szCs w:val="24"/>
        </w:rPr>
        <w:t>ρωθυπουργός</w:t>
      </w:r>
      <w:r>
        <w:rPr>
          <w:rFonts w:eastAsia="Times New Roman"/>
          <w:color w:val="212121"/>
          <w:szCs w:val="24"/>
        </w:rPr>
        <w:t>;  Ένας</w:t>
      </w:r>
      <w:r>
        <w:rPr>
          <w:rFonts w:eastAsia="Times New Roman"/>
          <w:color w:val="212121"/>
          <w:szCs w:val="24"/>
        </w:rPr>
        <w:t xml:space="preserve"> Π</w:t>
      </w:r>
      <w:r w:rsidRPr="00BA1D3A">
        <w:rPr>
          <w:rFonts w:eastAsia="Times New Roman"/>
          <w:color w:val="212121"/>
          <w:szCs w:val="24"/>
        </w:rPr>
        <w:t xml:space="preserve">ρωθυπουργός που δεν </w:t>
      </w:r>
      <w:r>
        <w:rPr>
          <w:rFonts w:eastAsia="Times New Roman"/>
          <w:color w:val="212121"/>
          <w:szCs w:val="24"/>
        </w:rPr>
        <w:t xml:space="preserve">γνώριζε ότι και </w:t>
      </w:r>
      <w:r w:rsidRPr="00BA1D3A">
        <w:rPr>
          <w:rFonts w:eastAsia="Times New Roman"/>
          <w:color w:val="212121"/>
          <w:szCs w:val="24"/>
        </w:rPr>
        <w:t xml:space="preserve">η θάλασσα </w:t>
      </w:r>
      <w:r>
        <w:rPr>
          <w:rFonts w:eastAsia="Times New Roman"/>
          <w:color w:val="212121"/>
          <w:szCs w:val="24"/>
        </w:rPr>
        <w:t>έχει σύνορα</w:t>
      </w:r>
      <w:r>
        <w:rPr>
          <w:rFonts w:eastAsia="Times New Roman"/>
          <w:color w:val="212121"/>
          <w:szCs w:val="24"/>
        </w:rPr>
        <w:t xml:space="preserve">; Ένας </w:t>
      </w:r>
      <w:r>
        <w:rPr>
          <w:rFonts w:eastAsia="Times New Roman"/>
          <w:color w:val="212121"/>
          <w:szCs w:val="24"/>
        </w:rPr>
        <w:t>Π</w:t>
      </w:r>
      <w:r w:rsidRPr="00BA1D3A">
        <w:rPr>
          <w:rFonts w:eastAsia="Times New Roman"/>
          <w:color w:val="212121"/>
          <w:szCs w:val="24"/>
        </w:rPr>
        <w:t xml:space="preserve">ρωθυπουργός </w:t>
      </w:r>
      <w:r>
        <w:rPr>
          <w:rFonts w:eastAsia="Times New Roman"/>
          <w:color w:val="212121"/>
          <w:szCs w:val="24"/>
        </w:rPr>
        <w:t xml:space="preserve">που δεν γνώριζε καν </w:t>
      </w:r>
      <w:r>
        <w:rPr>
          <w:rFonts w:eastAsia="Times New Roman"/>
          <w:color w:val="212121"/>
          <w:szCs w:val="24"/>
        </w:rPr>
        <w:t>τι σημαίνει «</w:t>
      </w:r>
      <w:proofErr w:type="spellStart"/>
      <w:r>
        <w:rPr>
          <w:rFonts w:eastAsia="Times New Roman"/>
          <w:color w:val="212121"/>
          <w:szCs w:val="24"/>
        </w:rPr>
        <w:t>Ίλιντεν</w:t>
      </w:r>
      <w:proofErr w:type="spellEnd"/>
      <w:r>
        <w:rPr>
          <w:rFonts w:eastAsia="Times New Roman"/>
          <w:color w:val="212121"/>
          <w:szCs w:val="24"/>
        </w:rPr>
        <w:t>»</w:t>
      </w:r>
      <w:r>
        <w:rPr>
          <w:rFonts w:eastAsia="Times New Roman"/>
          <w:color w:val="212121"/>
          <w:szCs w:val="24"/>
        </w:rPr>
        <w:t>. Κ</w:t>
      </w:r>
      <w:r>
        <w:rPr>
          <w:rFonts w:eastAsia="Times New Roman"/>
          <w:color w:val="212121"/>
          <w:szCs w:val="24"/>
        </w:rPr>
        <w:t>αι ένας Υ</w:t>
      </w:r>
      <w:r w:rsidRPr="00BA1D3A">
        <w:rPr>
          <w:rFonts w:eastAsia="Times New Roman"/>
          <w:color w:val="212121"/>
          <w:szCs w:val="24"/>
        </w:rPr>
        <w:t>πουργός</w:t>
      </w:r>
      <w:r>
        <w:rPr>
          <w:rFonts w:eastAsia="Times New Roman"/>
          <w:color w:val="212121"/>
          <w:szCs w:val="24"/>
        </w:rPr>
        <w:t>,</w:t>
      </w:r>
      <w:r w:rsidRPr="00BA1D3A">
        <w:rPr>
          <w:rFonts w:eastAsia="Times New Roman"/>
          <w:color w:val="212121"/>
          <w:szCs w:val="24"/>
        </w:rPr>
        <w:t xml:space="preserve"> ο οποίος κατηγορήθηκε </w:t>
      </w:r>
      <w:r>
        <w:rPr>
          <w:rFonts w:eastAsia="Times New Roman"/>
          <w:color w:val="212121"/>
          <w:szCs w:val="24"/>
        </w:rPr>
        <w:t xml:space="preserve">ευθέως </w:t>
      </w:r>
      <w:r w:rsidRPr="00BA1D3A">
        <w:rPr>
          <w:rFonts w:eastAsia="Times New Roman"/>
          <w:color w:val="212121"/>
          <w:szCs w:val="24"/>
        </w:rPr>
        <w:t xml:space="preserve">από </w:t>
      </w:r>
      <w:proofErr w:type="spellStart"/>
      <w:r>
        <w:rPr>
          <w:rFonts w:eastAsia="Times New Roman"/>
          <w:color w:val="212121"/>
          <w:szCs w:val="24"/>
        </w:rPr>
        <w:t>συνυπουργό</w:t>
      </w:r>
      <w:proofErr w:type="spellEnd"/>
      <w:r>
        <w:rPr>
          <w:rFonts w:eastAsia="Times New Roman"/>
          <w:color w:val="212121"/>
          <w:szCs w:val="24"/>
        </w:rPr>
        <w:t xml:space="preserve"> του,</w:t>
      </w:r>
      <w:r w:rsidRPr="00BA1D3A">
        <w:rPr>
          <w:rFonts w:eastAsia="Times New Roman"/>
          <w:color w:val="212121"/>
          <w:szCs w:val="24"/>
        </w:rPr>
        <w:t xml:space="preserve"> τον </w:t>
      </w:r>
      <w:r>
        <w:rPr>
          <w:rFonts w:eastAsia="Times New Roman"/>
          <w:color w:val="212121"/>
          <w:szCs w:val="24"/>
        </w:rPr>
        <w:t xml:space="preserve">κ. </w:t>
      </w:r>
      <w:r w:rsidRPr="00BA1D3A">
        <w:rPr>
          <w:rFonts w:eastAsia="Times New Roman"/>
          <w:color w:val="212121"/>
          <w:szCs w:val="24"/>
        </w:rPr>
        <w:t>Καμμένο</w:t>
      </w:r>
      <w:r>
        <w:rPr>
          <w:rFonts w:eastAsia="Times New Roman"/>
          <w:color w:val="212121"/>
          <w:szCs w:val="24"/>
        </w:rPr>
        <w:t xml:space="preserve">, ότι έχει χρηματιστεί από τον κ. </w:t>
      </w:r>
      <w:proofErr w:type="spellStart"/>
      <w:r>
        <w:rPr>
          <w:rFonts w:eastAsia="Times New Roman"/>
          <w:color w:val="212121"/>
          <w:szCs w:val="24"/>
        </w:rPr>
        <w:t>Σόρος</w:t>
      </w:r>
      <w:proofErr w:type="spellEnd"/>
      <w:r>
        <w:rPr>
          <w:rFonts w:eastAsia="Times New Roman"/>
          <w:color w:val="212121"/>
          <w:szCs w:val="24"/>
        </w:rPr>
        <w:t xml:space="preserve">. </w:t>
      </w:r>
    </w:p>
    <w:p w14:paraId="1664EE30"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BA1D3A">
        <w:rPr>
          <w:rFonts w:eastAsia="Times New Roman"/>
          <w:color w:val="212121"/>
          <w:szCs w:val="24"/>
        </w:rPr>
        <w:t>γώ δεν ξέρω ποιο από τα δύο είναι αλήθεια</w:t>
      </w:r>
      <w:r>
        <w:rPr>
          <w:rFonts w:eastAsia="Times New Roman"/>
          <w:color w:val="212121"/>
          <w:szCs w:val="24"/>
        </w:rPr>
        <w:t>, θα</w:t>
      </w:r>
      <w:r w:rsidRPr="00BA1D3A">
        <w:rPr>
          <w:rFonts w:eastAsia="Times New Roman"/>
          <w:color w:val="212121"/>
          <w:szCs w:val="24"/>
        </w:rPr>
        <w:t xml:space="preserve"> τα βρείτε </w:t>
      </w:r>
      <w:r>
        <w:rPr>
          <w:rFonts w:eastAsia="Times New Roman"/>
          <w:color w:val="212121"/>
          <w:szCs w:val="24"/>
        </w:rPr>
        <w:t>εσεί</w:t>
      </w:r>
      <w:r w:rsidRPr="00BA1D3A">
        <w:rPr>
          <w:rFonts w:eastAsia="Times New Roman"/>
          <w:color w:val="212121"/>
          <w:szCs w:val="24"/>
        </w:rPr>
        <w:t xml:space="preserve">ς μεταξύ </w:t>
      </w:r>
      <w:r>
        <w:rPr>
          <w:rFonts w:eastAsia="Times New Roman"/>
          <w:color w:val="212121"/>
          <w:szCs w:val="24"/>
        </w:rPr>
        <w:t>σας.</w:t>
      </w:r>
      <w:r w:rsidRPr="00BA1D3A">
        <w:rPr>
          <w:rFonts w:eastAsia="Times New Roman"/>
          <w:color w:val="212121"/>
          <w:szCs w:val="24"/>
        </w:rPr>
        <w:t xml:space="preserve"> </w:t>
      </w:r>
      <w:r>
        <w:rPr>
          <w:rFonts w:eastAsia="Times New Roman"/>
          <w:color w:val="212121"/>
          <w:szCs w:val="24"/>
        </w:rPr>
        <w:t>Όμως,</w:t>
      </w:r>
      <w:r w:rsidRPr="00BA1D3A">
        <w:rPr>
          <w:rFonts w:eastAsia="Times New Roman"/>
          <w:color w:val="212121"/>
          <w:szCs w:val="24"/>
        </w:rPr>
        <w:t xml:space="preserve"> η καταγγελία είναι βαρύτατη</w:t>
      </w:r>
      <w:r>
        <w:rPr>
          <w:rFonts w:eastAsia="Times New Roman"/>
          <w:color w:val="212121"/>
          <w:szCs w:val="24"/>
        </w:rPr>
        <w:t>.</w:t>
      </w:r>
      <w:r>
        <w:rPr>
          <w:rFonts w:eastAsia="Times New Roman"/>
          <w:color w:val="212121"/>
          <w:szCs w:val="24"/>
        </w:rPr>
        <w:t xml:space="preserve"> Και κατά περίεργο τρόπο –</w:t>
      </w:r>
      <w:r w:rsidRPr="00BA1D3A">
        <w:rPr>
          <w:rFonts w:eastAsia="Times New Roman"/>
          <w:color w:val="212121"/>
          <w:szCs w:val="24"/>
        </w:rPr>
        <w:t>παράδοξο</w:t>
      </w:r>
      <w:r>
        <w:rPr>
          <w:rFonts w:eastAsia="Times New Roman"/>
          <w:color w:val="212121"/>
          <w:szCs w:val="24"/>
        </w:rPr>
        <w:t>,</w:t>
      </w:r>
      <w:r w:rsidRPr="00BA1D3A">
        <w:rPr>
          <w:rFonts w:eastAsia="Times New Roman"/>
          <w:color w:val="212121"/>
          <w:szCs w:val="24"/>
        </w:rPr>
        <w:t xml:space="preserve"> θα έλεγα</w:t>
      </w:r>
      <w:r>
        <w:rPr>
          <w:rFonts w:eastAsia="Times New Roman"/>
          <w:color w:val="212121"/>
          <w:szCs w:val="24"/>
        </w:rPr>
        <w:t>-</w:t>
      </w:r>
      <w:r w:rsidRPr="00BA1D3A">
        <w:rPr>
          <w:rFonts w:eastAsia="Times New Roman"/>
          <w:color w:val="212121"/>
          <w:szCs w:val="24"/>
        </w:rPr>
        <w:t xml:space="preserve"> </w:t>
      </w:r>
      <w:r>
        <w:rPr>
          <w:rFonts w:eastAsia="Times New Roman"/>
          <w:color w:val="212121"/>
          <w:szCs w:val="24"/>
        </w:rPr>
        <w:t>η Ε</w:t>
      </w:r>
      <w:r w:rsidRPr="00BA1D3A">
        <w:rPr>
          <w:rFonts w:eastAsia="Times New Roman"/>
          <w:color w:val="212121"/>
          <w:szCs w:val="24"/>
        </w:rPr>
        <w:t xml:space="preserve">ισαγγελία του Αρείου </w:t>
      </w:r>
      <w:r w:rsidRPr="00BA1D3A">
        <w:rPr>
          <w:rFonts w:eastAsia="Times New Roman"/>
          <w:color w:val="212121"/>
          <w:szCs w:val="24"/>
        </w:rPr>
        <w:lastRenderedPageBreak/>
        <w:t xml:space="preserve">Πάγου </w:t>
      </w:r>
      <w:r>
        <w:rPr>
          <w:rFonts w:eastAsia="Times New Roman"/>
          <w:color w:val="212121"/>
          <w:szCs w:val="24"/>
        </w:rPr>
        <w:t>καθεύδει, αρκείται</w:t>
      </w:r>
      <w:r w:rsidRPr="00BA1D3A">
        <w:rPr>
          <w:rFonts w:eastAsia="Times New Roman"/>
          <w:color w:val="212121"/>
          <w:szCs w:val="24"/>
        </w:rPr>
        <w:t xml:space="preserve"> μόνο στην άσκηση </w:t>
      </w:r>
      <w:r>
        <w:rPr>
          <w:rFonts w:eastAsia="Times New Roman"/>
          <w:color w:val="212121"/>
          <w:szCs w:val="24"/>
        </w:rPr>
        <w:t>μηνύσεων εκ</w:t>
      </w:r>
      <w:r w:rsidRPr="00BA1D3A">
        <w:rPr>
          <w:rFonts w:eastAsia="Times New Roman"/>
          <w:color w:val="212121"/>
          <w:szCs w:val="24"/>
        </w:rPr>
        <w:t xml:space="preserve"> </w:t>
      </w:r>
      <w:r>
        <w:rPr>
          <w:rFonts w:eastAsia="Times New Roman"/>
          <w:color w:val="212121"/>
          <w:szCs w:val="24"/>
        </w:rPr>
        <w:t xml:space="preserve">μέρους του κ. Κοτζιά σε βάρος του κ. </w:t>
      </w:r>
      <w:r w:rsidRPr="00BA1D3A">
        <w:rPr>
          <w:rFonts w:eastAsia="Times New Roman"/>
          <w:color w:val="212121"/>
          <w:szCs w:val="24"/>
        </w:rPr>
        <w:t>Καμμένου</w:t>
      </w:r>
      <w:r>
        <w:rPr>
          <w:rFonts w:eastAsia="Times New Roman"/>
          <w:color w:val="212121"/>
          <w:szCs w:val="24"/>
        </w:rPr>
        <w:t>, λες και πρόκειται περί μιας ιδιωτικής διαφοράς. Εδώ πρόκειται περί καταγγελίας χρηματ</w:t>
      </w:r>
      <w:r>
        <w:rPr>
          <w:rFonts w:eastAsia="Times New Roman"/>
          <w:color w:val="212121"/>
          <w:szCs w:val="24"/>
        </w:rPr>
        <w:t xml:space="preserve">ισμού Υπουργού! </w:t>
      </w:r>
    </w:p>
    <w:p w14:paraId="1664EE31"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Όταν επρόκειτο να διασύρετε με τη σκευωρία της </w:t>
      </w:r>
      <w:r>
        <w:rPr>
          <w:rFonts w:eastAsia="Times New Roman"/>
          <w:color w:val="212121"/>
          <w:szCs w:val="24"/>
        </w:rPr>
        <w:t>«</w:t>
      </w:r>
      <w:r>
        <w:rPr>
          <w:rFonts w:eastAsia="Times New Roman"/>
          <w:color w:val="212121"/>
          <w:szCs w:val="24"/>
          <w:lang w:val="en-US"/>
        </w:rPr>
        <w:t>NOVARTIS</w:t>
      </w:r>
      <w:r>
        <w:rPr>
          <w:rFonts w:eastAsia="Times New Roman"/>
          <w:color w:val="212121"/>
          <w:szCs w:val="24"/>
        </w:rPr>
        <w:t>»</w:t>
      </w:r>
      <w:r w:rsidRPr="007B072A">
        <w:rPr>
          <w:rFonts w:eastAsia="Times New Roman"/>
          <w:color w:val="212121"/>
          <w:szCs w:val="24"/>
        </w:rPr>
        <w:t xml:space="preserve"> </w:t>
      </w:r>
      <w:r>
        <w:rPr>
          <w:rFonts w:eastAsia="Times New Roman"/>
          <w:color w:val="212121"/>
          <w:szCs w:val="24"/>
        </w:rPr>
        <w:t>δύο Πρωθυπουργούς και οκτώ Υπουργούς, βασιστήκατε σε</w:t>
      </w:r>
      <w:r w:rsidRPr="00BA1D3A">
        <w:rPr>
          <w:rFonts w:eastAsia="Times New Roman"/>
          <w:color w:val="212121"/>
          <w:szCs w:val="24"/>
        </w:rPr>
        <w:t xml:space="preserve"> </w:t>
      </w:r>
      <w:r>
        <w:rPr>
          <w:rFonts w:eastAsia="Times New Roman"/>
          <w:color w:val="212121"/>
          <w:szCs w:val="24"/>
        </w:rPr>
        <w:t xml:space="preserve">τρεις ανώνυμους </w:t>
      </w:r>
      <w:r w:rsidRPr="00BA1D3A">
        <w:rPr>
          <w:rFonts w:eastAsia="Times New Roman"/>
          <w:color w:val="212121"/>
          <w:szCs w:val="24"/>
        </w:rPr>
        <w:t xml:space="preserve">κουκουλοφόρους </w:t>
      </w:r>
      <w:r>
        <w:rPr>
          <w:rFonts w:eastAsia="Times New Roman"/>
          <w:color w:val="212121"/>
          <w:szCs w:val="24"/>
        </w:rPr>
        <w:t>ψευδο</w:t>
      </w:r>
      <w:r w:rsidRPr="00BA1D3A">
        <w:rPr>
          <w:rFonts w:eastAsia="Times New Roman"/>
          <w:color w:val="212121"/>
          <w:szCs w:val="24"/>
        </w:rPr>
        <w:t>μάρτυρες</w:t>
      </w:r>
      <w:r>
        <w:rPr>
          <w:rFonts w:eastAsia="Times New Roman"/>
          <w:color w:val="212121"/>
          <w:szCs w:val="24"/>
        </w:rPr>
        <w:t>. Κ</w:t>
      </w:r>
      <w:r>
        <w:rPr>
          <w:rFonts w:eastAsia="Times New Roman"/>
          <w:color w:val="212121"/>
          <w:szCs w:val="24"/>
        </w:rPr>
        <w:t>αι όταν εμφανίζεται Υπουργός της Κυβέρνησή</w:t>
      </w:r>
      <w:r w:rsidRPr="00BA1D3A">
        <w:rPr>
          <w:rFonts w:eastAsia="Times New Roman"/>
          <w:color w:val="212121"/>
          <w:szCs w:val="24"/>
        </w:rPr>
        <w:t xml:space="preserve">ς </w:t>
      </w:r>
      <w:r>
        <w:rPr>
          <w:rFonts w:eastAsia="Times New Roman"/>
          <w:color w:val="212121"/>
          <w:szCs w:val="24"/>
        </w:rPr>
        <w:t xml:space="preserve">σας να το καταγγέλλει αυτό, η </w:t>
      </w:r>
      <w:r>
        <w:rPr>
          <w:rFonts w:eastAsia="Times New Roman"/>
          <w:color w:val="212121"/>
          <w:szCs w:val="24"/>
        </w:rPr>
        <w:t xml:space="preserve">κ. </w:t>
      </w:r>
      <w:r>
        <w:rPr>
          <w:rFonts w:eastAsia="Times New Roman"/>
          <w:color w:val="212121"/>
          <w:szCs w:val="24"/>
        </w:rPr>
        <w:t xml:space="preserve">Δημητρίου κάνει το κορόιδο; Δεν άκουσε; Ταξίδι ήταν; </w:t>
      </w:r>
    </w:p>
    <w:p w14:paraId="1664EE32"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BA1D3A">
        <w:rPr>
          <w:rFonts w:eastAsia="Times New Roman"/>
          <w:color w:val="212121"/>
          <w:szCs w:val="24"/>
        </w:rPr>
        <w:t>αι βέβαια</w:t>
      </w:r>
      <w:r>
        <w:rPr>
          <w:rFonts w:eastAsia="Times New Roman"/>
          <w:color w:val="212121"/>
          <w:szCs w:val="24"/>
        </w:rPr>
        <w:t>, συνέβη και άλλο παράδοξο. Ενώ ο κύριος Πρωθυπουργός συνέχαιρε τον κ. Κοτζιά για το επίτευγμά του, την ίδια μέρα που τον κατηγορούσε ο κ. Καμμένος για χρηματισμό, τον οδήγησε στην έξοδο, λέγο</w:t>
      </w:r>
      <w:r>
        <w:rPr>
          <w:rFonts w:eastAsia="Times New Roman"/>
          <w:color w:val="212121"/>
          <w:szCs w:val="24"/>
        </w:rPr>
        <w:t xml:space="preserve">ντας να κατέβει, αν θέλει, από το τρένο. Τι συνέβη; Δεν ήταν επιτυχής η Συμφωνία που έκανε, ή πίστεψε τα λεγόμενα του Καμμένου; </w:t>
      </w:r>
    </w:p>
    <w:p w14:paraId="1664EE33"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Σε αυτά, κύριοι, </w:t>
      </w:r>
      <w:r w:rsidRPr="00BA1D3A">
        <w:rPr>
          <w:rFonts w:eastAsia="Times New Roman"/>
          <w:color w:val="212121"/>
          <w:szCs w:val="24"/>
        </w:rPr>
        <w:t>η κοινωνία περιμένει απαντήσεις</w:t>
      </w:r>
      <w:r>
        <w:rPr>
          <w:rFonts w:eastAsia="Times New Roman"/>
          <w:color w:val="212121"/>
          <w:szCs w:val="24"/>
        </w:rPr>
        <w:t>. Π</w:t>
      </w:r>
      <w:r w:rsidRPr="00BA1D3A">
        <w:rPr>
          <w:rFonts w:eastAsia="Times New Roman"/>
          <w:color w:val="212121"/>
          <w:szCs w:val="24"/>
        </w:rPr>
        <w:t xml:space="preserve">οιοι </w:t>
      </w:r>
      <w:r>
        <w:rPr>
          <w:rFonts w:eastAsia="Times New Roman"/>
          <w:color w:val="212121"/>
          <w:szCs w:val="24"/>
        </w:rPr>
        <w:t xml:space="preserve">και πώς διαπραγματεύτηκαν. </w:t>
      </w:r>
    </w:p>
    <w:p w14:paraId="1664EE34"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Δεύτερον, ποιοι θα κυρώσουν τη Σύμβαση; Αυτ</w:t>
      </w:r>
      <w:r>
        <w:rPr>
          <w:rFonts w:eastAsia="Times New Roman"/>
          <w:color w:val="212121"/>
          <w:szCs w:val="24"/>
        </w:rPr>
        <w:t>ή η</w:t>
      </w:r>
      <w:r w:rsidRPr="00BA1D3A">
        <w:rPr>
          <w:rFonts w:eastAsia="Times New Roman"/>
          <w:color w:val="212121"/>
          <w:szCs w:val="24"/>
        </w:rPr>
        <w:t xml:space="preserve"> Βουλή</w:t>
      </w:r>
      <w:r>
        <w:rPr>
          <w:rFonts w:eastAsia="Times New Roman"/>
          <w:color w:val="212121"/>
          <w:szCs w:val="24"/>
        </w:rPr>
        <w:t>; Δ</w:t>
      </w:r>
      <w:r>
        <w:rPr>
          <w:rFonts w:eastAsia="Times New Roman"/>
          <w:color w:val="212121"/>
          <w:szCs w:val="24"/>
        </w:rPr>
        <w:t>ηλαδή μία Κ</w:t>
      </w:r>
      <w:r w:rsidRPr="00BA1D3A">
        <w:rPr>
          <w:rFonts w:eastAsia="Times New Roman"/>
          <w:color w:val="212121"/>
          <w:szCs w:val="24"/>
        </w:rPr>
        <w:t>υβέρνηση μειοψηφίας</w:t>
      </w:r>
      <w:r>
        <w:rPr>
          <w:rFonts w:eastAsia="Times New Roman"/>
          <w:color w:val="212121"/>
          <w:szCs w:val="24"/>
        </w:rPr>
        <w:t xml:space="preserve"> </w:t>
      </w:r>
      <w:r w:rsidRPr="00BA1D3A">
        <w:rPr>
          <w:rFonts w:eastAsia="Times New Roman"/>
          <w:color w:val="212121"/>
          <w:szCs w:val="24"/>
        </w:rPr>
        <w:t>που βρίσκεται σε αποδρομή</w:t>
      </w:r>
      <w:r>
        <w:rPr>
          <w:rFonts w:eastAsia="Times New Roman"/>
          <w:color w:val="212121"/>
          <w:szCs w:val="24"/>
        </w:rPr>
        <w:t>,</w:t>
      </w:r>
      <w:r w:rsidRPr="00BA1D3A">
        <w:rPr>
          <w:rFonts w:eastAsia="Times New Roman"/>
          <w:color w:val="212121"/>
          <w:szCs w:val="24"/>
        </w:rPr>
        <w:t xml:space="preserve"> δύο ανύπαρκτα κόμματα και </w:t>
      </w:r>
      <w:r>
        <w:rPr>
          <w:rFonts w:eastAsia="Times New Roman"/>
          <w:color w:val="212121"/>
          <w:szCs w:val="24"/>
        </w:rPr>
        <w:t>πέντε, έξι περιφερόμενοι Β</w:t>
      </w:r>
      <w:r w:rsidRPr="00BA1D3A">
        <w:rPr>
          <w:rFonts w:eastAsia="Times New Roman"/>
          <w:color w:val="212121"/>
          <w:szCs w:val="24"/>
        </w:rPr>
        <w:t>ουλευτές</w:t>
      </w:r>
      <w:r>
        <w:rPr>
          <w:rFonts w:eastAsia="Times New Roman"/>
          <w:color w:val="212121"/>
          <w:szCs w:val="24"/>
        </w:rPr>
        <w:t xml:space="preserve">; </w:t>
      </w:r>
      <w:r>
        <w:rPr>
          <w:rFonts w:eastAsia="Times New Roman"/>
          <w:color w:val="212121"/>
          <w:szCs w:val="24"/>
        </w:rPr>
        <w:t>Εσείς θ</w:t>
      </w:r>
      <w:r w:rsidRPr="00BA1D3A">
        <w:rPr>
          <w:rFonts w:eastAsia="Times New Roman"/>
          <w:color w:val="212121"/>
          <w:szCs w:val="24"/>
        </w:rPr>
        <w:t>α πάρετε το βάρος μιας</w:t>
      </w:r>
      <w:r>
        <w:rPr>
          <w:rFonts w:eastAsia="Times New Roman"/>
          <w:color w:val="212121"/>
          <w:szCs w:val="24"/>
        </w:rPr>
        <w:t xml:space="preserve"> τέτοιας μεγάλης εθνικής απόφαση</w:t>
      </w:r>
      <w:r w:rsidRPr="00BA1D3A">
        <w:rPr>
          <w:rFonts w:eastAsia="Times New Roman"/>
          <w:color w:val="212121"/>
          <w:szCs w:val="24"/>
        </w:rPr>
        <w:t>ς</w:t>
      </w:r>
      <w:r>
        <w:rPr>
          <w:rFonts w:eastAsia="Times New Roman"/>
          <w:color w:val="212121"/>
          <w:szCs w:val="24"/>
        </w:rPr>
        <w:t>; Κ</w:t>
      </w:r>
      <w:r w:rsidRPr="00BA1D3A">
        <w:rPr>
          <w:rFonts w:eastAsia="Times New Roman"/>
          <w:color w:val="212121"/>
          <w:szCs w:val="24"/>
        </w:rPr>
        <w:t xml:space="preserve">αι </w:t>
      </w:r>
      <w:r>
        <w:rPr>
          <w:rFonts w:eastAsia="Times New Roman"/>
          <w:color w:val="212121"/>
          <w:szCs w:val="24"/>
        </w:rPr>
        <w:t xml:space="preserve">δεν τρέμουν </w:t>
      </w:r>
      <w:r w:rsidRPr="00BA1D3A">
        <w:rPr>
          <w:rFonts w:eastAsia="Times New Roman"/>
          <w:color w:val="212121"/>
          <w:szCs w:val="24"/>
        </w:rPr>
        <w:t xml:space="preserve">τα πόδια σας </w:t>
      </w:r>
      <w:r>
        <w:rPr>
          <w:rFonts w:eastAsia="Times New Roman"/>
          <w:color w:val="212121"/>
          <w:szCs w:val="24"/>
        </w:rPr>
        <w:t>από το άγχος και την αγωνία, μή</w:t>
      </w:r>
      <w:r>
        <w:rPr>
          <w:rFonts w:eastAsia="Times New Roman"/>
          <w:color w:val="212121"/>
          <w:szCs w:val="24"/>
        </w:rPr>
        <w:t>πως</w:t>
      </w:r>
      <w:r w:rsidRPr="00BA1D3A">
        <w:rPr>
          <w:rFonts w:eastAsia="Times New Roman"/>
          <w:color w:val="212121"/>
          <w:szCs w:val="24"/>
        </w:rPr>
        <w:t xml:space="preserve"> κάνετε λάθος</w:t>
      </w:r>
      <w:r>
        <w:rPr>
          <w:rFonts w:eastAsia="Times New Roman"/>
          <w:color w:val="212121"/>
          <w:szCs w:val="24"/>
        </w:rPr>
        <w:t>;</w:t>
      </w:r>
    </w:p>
    <w:p w14:paraId="1664EE35"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Pr>
          <w:rFonts w:eastAsia="Times New Roman"/>
          <w:color w:val="212121"/>
          <w:szCs w:val="24"/>
        </w:rPr>
        <w:t>ύριοι σ</w:t>
      </w:r>
      <w:r w:rsidRPr="00BA1D3A">
        <w:rPr>
          <w:rFonts w:eastAsia="Times New Roman"/>
          <w:color w:val="212121"/>
          <w:szCs w:val="24"/>
        </w:rPr>
        <w:t>υνάδελφοι</w:t>
      </w:r>
      <w:r>
        <w:rPr>
          <w:rFonts w:eastAsia="Times New Roman"/>
          <w:color w:val="212121"/>
          <w:szCs w:val="24"/>
        </w:rPr>
        <w:t>,</w:t>
      </w:r>
      <w:r w:rsidRPr="00BA1D3A">
        <w:rPr>
          <w:rFonts w:eastAsia="Times New Roman"/>
          <w:color w:val="212121"/>
          <w:szCs w:val="24"/>
        </w:rPr>
        <w:t xml:space="preserve"> αυτή η </w:t>
      </w:r>
      <w:r>
        <w:rPr>
          <w:rFonts w:eastAsia="Times New Roman"/>
          <w:color w:val="212121"/>
          <w:szCs w:val="24"/>
        </w:rPr>
        <w:t>Βουλή</w:t>
      </w:r>
      <w:r w:rsidRPr="00BA1D3A">
        <w:rPr>
          <w:rFonts w:eastAsia="Times New Roman"/>
          <w:color w:val="212121"/>
          <w:szCs w:val="24"/>
        </w:rPr>
        <w:t xml:space="preserve"> δεν έχει ουσιαστική πολιτική νομιμοποίηση</w:t>
      </w:r>
      <w:r>
        <w:rPr>
          <w:rFonts w:eastAsia="Times New Roman"/>
          <w:color w:val="212121"/>
          <w:szCs w:val="24"/>
        </w:rPr>
        <w:t>. Δ</w:t>
      </w:r>
      <w:r w:rsidRPr="00BA1D3A">
        <w:rPr>
          <w:rFonts w:eastAsia="Times New Roman"/>
          <w:color w:val="212121"/>
          <w:szCs w:val="24"/>
        </w:rPr>
        <w:t xml:space="preserve">εν έχει πολιτική νομιμοποίηση </w:t>
      </w:r>
      <w:r>
        <w:rPr>
          <w:rFonts w:eastAsia="Times New Roman"/>
          <w:color w:val="212121"/>
          <w:szCs w:val="24"/>
        </w:rPr>
        <w:t xml:space="preserve">να πάρει τέτοια </w:t>
      </w:r>
      <w:r w:rsidRPr="00BA1D3A">
        <w:rPr>
          <w:rFonts w:eastAsia="Times New Roman"/>
          <w:color w:val="212121"/>
          <w:szCs w:val="24"/>
        </w:rPr>
        <w:t>απόφαση</w:t>
      </w:r>
      <w:r>
        <w:rPr>
          <w:rFonts w:eastAsia="Times New Roman"/>
          <w:color w:val="212121"/>
          <w:szCs w:val="24"/>
        </w:rPr>
        <w:t>,</w:t>
      </w:r>
      <w:r w:rsidRPr="00BA1D3A">
        <w:rPr>
          <w:rFonts w:eastAsia="Times New Roman"/>
          <w:color w:val="212121"/>
          <w:szCs w:val="24"/>
        </w:rPr>
        <w:t xml:space="preserve"> την ίδια στιγμή που το θεμέλιο του δημοκρατικού πολιτεύματος</w:t>
      </w:r>
      <w:r>
        <w:rPr>
          <w:rFonts w:eastAsia="Times New Roman"/>
          <w:color w:val="212121"/>
          <w:szCs w:val="24"/>
        </w:rPr>
        <w:t xml:space="preserve">, ο λαός, βρίσκεται έξω και διαμαρτύρεται. Και </w:t>
      </w:r>
      <w:r>
        <w:rPr>
          <w:rFonts w:eastAsia="Times New Roman"/>
          <w:color w:val="212121"/>
          <w:szCs w:val="24"/>
        </w:rPr>
        <w:t xml:space="preserve">το ποσοστό </w:t>
      </w:r>
      <w:r>
        <w:rPr>
          <w:rFonts w:eastAsia="Times New Roman"/>
          <w:color w:val="212121"/>
          <w:szCs w:val="24"/>
        </w:rPr>
        <w:t xml:space="preserve">διαμαρτυρομένων </w:t>
      </w:r>
      <w:r>
        <w:rPr>
          <w:rFonts w:eastAsia="Times New Roman"/>
          <w:color w:val="212121"/>
          <w:szCs w:val="24"/>
        </w:rPr>
        <w:t>ξεπερνάει το 70%. Πού το βρήκατε εσείς αυτό το δικαίωμα;</w:t>
      </w:r>
      <w:r w:rsidRPr="00BA1D3A">
        <w:rPr>
          <w:rFonts w:eastAsia="Times New Roman"/>
          <w:color w:val="212121"/>
          <w:szCs w:val="24"/>
        </w:rPr>
        <w:t xml:space="preserve"> </w:t>
      </w:r>
    </w:p>
    <w:p w14:paraId="1664EE36" w14:textId="77777777" w:rsidR="00A97886" w:rsidRDefault="00361846">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το κουδούνι λήξεως του χρόνου ομιλίας του κυρίου Βουλευτή)</w:t>
      </w:r>
    </w:p>
    <w:p w14:paraId="1664EE37"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BA1D3A">
        <w:rPr>
          <w:rFonts w:eastAsia="Times New Roman"/>
          <w:color w:val="212121"/>
          <w:szCs w:val="24"/>
        </w:rPr>
        <w:t>αι τέλος</w:t>
      </w:r>
      <w:r>
        <w:rPr>
          <w:rFonts w:eastAsia="Times New Roman"/>
          <w:color w:val="212121"/>
          <w:szCs w:val="24"/>
        </w:rPr>
        <w:t>,</w:t>
      </w:r>
      <w:r w:rsidRPr="00BA1D3A">
        <w:rPr>
          <w:rFonts w:eastAsia="Times New Roman"/>
          <w:color w:val="212121"/>
          <w:szCs w:val="24"/>
        </w:rPr>
        <w:t xml:space="preserve"> κλείνοντας την ομιλία</w:t>
      </w:r>
      <w:r>
        <w:rPr>
          <w:rFonts w:eastAsia="Times New Roman"/>
          <w:color w:val="212121"/>
          <w:szCs w:val="24"/>
        </w:rPr>
        <w:t xml:space="preserve"> μου, ως Βουλευτής του Ελληνικού Κ</w:t>
      </w:r>
      <w:r w:rsidRPr="00BA1D3A">
        <w:rPr>
          <w:rFonts w:eastAsia="Times New Roman"/>
          <w:color w:val="212121"/>
          <w:szCs w:val="24"/>
        </w:rPr>
        <w:t xml:space="preserve">οινοβουλίου ζητώ από </w:t>
      </w:r>
      <w:r w:rsidRPr="00BA1D3A">
        <w:rPr>
          <w:rFonts w:eastAsia="Times New Roman"/>
          <w:color w:val="212121"/>
          <w:szCs w:val="24"/>
        </w:rPr>
        <w:t>τον Πρόεδρο της Δημοκρατίας να πάρει θέση</w:t>
      </w:r>
      <w:r>
        <w:rPr>
          <w:rFonts w:eastAsia="Times New Roman"/>
          <w:color w:val="212121"/>
          <w:szCs w:val="24"/>
        </w:rPr>
        <w:t>. Έ</w:t>
      </w:r>
      <w:r w:rsidRPr="00BA1D3A">
        <w:rPr>
          <w:rFonts w:eastAsia="Times New Roman"/>
          <w:color w:val="212121"/>
          <w:szCs w:val="24"/>
        </w:rPr>
        <w:t>χουμε πάρει θέση όλοι</w:t>
      </w:r>
      <w:r>
        <w:rPr>
          <w:rFonts w:eastAsia="Times New Roman"/>
          <w:color w:val="212121"/>
          <w:szCs w:val="24"/>
        </w:rPr>
        <w:t>, Κ</w:t>
      </w:r>
      <w:r w:rsidRPr="00BA1D3A">
        <w:rPr>
          <w:rFonts w:eastAsia="Times New Roman"/>
          <w:color w:val="212121"/>
          <w:szCs w:val="24"/>
        </w:rPr>
        <w:t>υβέρνηση</w:t>
      </w:r>
      <w:r>
        <w:rPr>
          <w:rFonts w:eastAsia="Times New Roman"/>
          <w:color w:val="212121"/>
          <w:szCs w:val="24"/>
        </w:rPr>
        <w:t>,</w:t>
      </w:r>
      <w:r w:rsidRPr="00BA1D3A">
        <w:rPr>
          <w:rFonts w:eastAsia="Times New Roman"/>
          <w:color w:val="212121"/>
          <w:szCs w:val="24"/>
        </w:rPr>
        <w:t xml:space="preserve"> κόμ</w:t>
      </w:r>
      <w:r w:rsidRPr="00BA1D3A">
        <w:rPr>
          <w:rFonts w:eastAsia="Times New Roman"/>
          <w:color w:val="212121"/>
          <w:szCs w:val="24"/>
        </w:rPr>
        <w:lastRenderedPageBreak/>
        <w:t>ματα</w:t>
      </w:r>
      <w:r>
        <w:rPr>
          <w:rFonts w:eastAsia="Times New Roman"/>
          <w:color w:val="212121"/>
          <w:szCs w:val="24"/>
        </w:rPr>
        <w:t>, Β</w:t>
      </w:r>
      <w:r w:rsidRPr="00BA1D3A">
        <w:rPr>
          <w:rFonts w:eastAsia="Times New Roman"/>
          <w:color w:val="212121"/>
          <w:szCs w:val="24"/>
        </w:rPr>
        <w:t>ουλευτές</w:t>
      </w:r>
      <w:r>
        <w:rPr>
          <w:rFonts w:eastAsia="Times New Roman"/>
          <w:color w:val="212121"/>
          <w:szCs w:val="24"/>
        </w:rPr>
        <w:t>. Γ</w:t>
      </w:r>
      <w:r w:rsidRPr="00BA1D3A">
        <w:rPr>
          <w:rFonts w:eastAsia="Times New Roman"/>
          <w:color w:val="212121"/>
          <w:szCs w:val="24"/>
        </w:rPr>
        <w:t xml:space="preserve">ια ένα ζήτημα </w:t>
      </w:r>
      <w:r>
        <w:rPr>
          <w:rFonts w:eastAsia="Times New Roman"/>
          <w:color w:val="212121"/>
          <w:szCs w:val="24"/>
        </w:rPr>
        <w:t>τέτοιας</w:t>
      </w:r>
      <w:r w:rsidRPr="00BA1D3A">
        <w:rPr>
          <w:rFonts w:eastAsia="Times New Roman"/>
          <w:color w:val="212121"/>
          <w:szCs w:val="24"/>
        </w:rPr>
        <w:t xml:space="preserve"> μεγάλης σημασίας πρέπει ο </w:t>
      </w:r>
      <w:r>
        <w:rPr>
          <w:rFonts w:eastAsia="Times New Roman"/>
          <w:color w:val="212121"/>
          <w:szCs w:val="24"/>
        </w:rPr>
        <w:t xml:space="preserve">πρώτος Έλληνας </w:t>
      </w:r>
      <w:r w:rsidRPr="00BA1D3A">
        <w:rPr>
          <w:rFonts w:eastAsia="Times New Roman"/>
          <w:color w:val="212121"/>
          <w:szCs w:val="24"/>
        </w:rPr>
        <w:t>να πάρει θέση</w:t>
      </w:r>
      <w:r>
        <w:rPr>
          <w:rFonts w:eastAsia="Times New Roman"/>
          <w:color w:val="212121"/>
          <w:szCs w:val="24"/>
        </w:rPr>
        <w:t>. Τ</w:t>
      </w:r>
      <w:r w:rsidRPr="00BA1D3A">
        <w:rPr>
          <w:rFonts w:eastAsia="Times New Roman"/>
          <w:color w:val="212121"/>
          <w:szCs w:val="24"/>
        </w:rPr>
        <w:t>ο έχει κάνει στο παρελθόν για το ίδιο ζήτημα πολλές φορές</w:t>
      </w:r>
      <w:r>
        <w:rPr>
          <w:rFonts w:eastAsia="Times New Roman"/>
          <w:color w:val="212121"/>
          <w:szCs w:val="24"/>
        </w:rPr>
        <w:t>. Έ</w:t>
      </w:r>
      <w:r w:rsidRPr="00BA1D3A">
        <w:rPr>
          <w:rFonts w:eastAsia="Times New Roman"/>
          <w:color w:val="212121"/>
          <w:szCs w:val="24"/>
        </w:rPr>
        <w:t xml:space="preserve">χει </w:t>
      </w:r>
      <w:r>
        <w:rPr>
          <w:rFonts w:eastAsia="Times New Roman"/>
          <w:color w:val="212121"/>
          <w:szCs w:val="24"/>
        </w:rPr>
        <w:t>παρέμβει, άλλο</w:t>
      </w:r>
      <w:r>
        <w:rPr>
          <w:rFonts w:eastAsia="Times New Roman"/>
          <w:color w:val="212121"/>
          <w:szCs w:val="24"/>
        </w:rPr>
        <w:t>τε</w:t>
      </w:r>
      <w:r w:rsidRPr="00BA1D3A">
        <w:rPr>
          <w:rFonts w:eastAsia="Times New Roman"/>
          <w:color w:val="212121"/>
          <w:szCs w:val="24"/>
        </w:rPr>
        <w:t xml:space="preserve"> δηλώνοντας ότι είναι περίπου καλή </w:t>
      </w:r>
      <w:r>
        <w:rPr>
          <w:rFonts w:eastAsia="Times New Roman"/>
          <w:color w:val="212121"/>
          <w:szCs w:val="24"/>
        </w:rPr>
        <w:t>η Σ</w:t>
      </w:r>
      <w:r w:rsidRPr="00BA1D3A">
        <w:rPr>
          <w:rFonts w:eastAsia="Times New Roman"/>
          <w:color w:val="212121"/>
          <w:szCs w:val="24"/>
        </w:rPr>
        <w:t xml:space="preserve">υμφωνία και </w:t>
      </w:r>
      <w:r>
        <w:rPr>
          <w:rFonts w:eastAsia="Times New Roman"/>
          <w:color w:val="212121"/>
          <w:szCs w:val="24"/>
        </w:rPr>
        <w:t xml:space="preserve">άλλοτε στέλνοντας αυστηρά μηνύματα στον </w:t>
      </w:r>
      <w:proofErr w:type="spellStart"/>
      <w:r>
        <w:rPr>
          <w:rFonts w:eastAsia="Times New Roman"/>
          <w:color w:val="212121"/>
          <w:szCs w:val="24"/>
        </w:rPr>
        <w:t>Ζάεφ</w:t>
      </w:r>
      <w:proofErr w:type="spellEnd"/>
      <w:r>
        <w:rPr>
          <w:rFonts w:eastAsia="Times New Roman"/>
          <w:color w:val="212121"/>
          <w:szCs w:val="24"/>
        </w:rPr>
        <w:t xml:space="preserve">. </w:t>
      </w:r>
    </w:p>
    <w:p w14:paraId="1664EE38"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Τώρα έχουμε το τελικό κείμενο. Επί του τελικού κειμένου και επί της ουσίας, ιδιαίτερα σε δύο</w:t>
      </w:r>
      <w:r w:rsidRPr="00BA1D3A">
        <w:rPr>
          <w:rFonts w:eastAsia="Times New Roman"/>
          <w:color w:val="212121"/>
          <w:szCs w:val="24"/>
        </w:rPr>
        <w:t xml:space="preserve"> σημεία</w:t>
      </w:r>
      <w:r>
        <w:rPr>
          <w:rFonts w:eastAsia="Times New Roman"/>
          <w:color w:val="212121"/>
          <w:szCs w:val="24"/>
        </w:rPr>
        <w:t>, τι έχει να πει; Ένα από τα σημεία στα οποία είχε δεσμευθ</w:t>
      </w:r>
      <w:r>
        <w:rPr>
          <w:rFonts w:eastAsia="Times New Roman"/>
          <w:color w:val="212121"/>
          <w:szCs w:val="24"/>
        </w:rPr>
        <w:t>εί ο κύριος Π</w:t>
      </w:r>
      <w:r w:rsidRPr="00BA1D3A">
        <w:rPr>
          <w:rFonts w:eastAsia="Times New Roman"/>
          <w:color w:val="212121"/>
          <w:szCs w:val="24"/>
        </w:rPr>
        <w:t xml:space="preserve">ρόεδρος </w:t>
      </w:r>
      <w:r>
        <w:rPr>
          <w:rFonts w:eastAsia="Times New Roman"/>
          <w:color w:val="212121"/>
          <w:szCs w:val="24"/>
        </w:rPr>
        <w:t>ήτα</w:t>
      </w:r>
      <w:r w:rsidRPr="00BA1D3A">
        <w:rPr>
          <w:rFonts w:eastAsia="Times New Roman"/>
          <w:color w:val="212121"/>
          <w:szCs w:val="24"/>
        </w:rPr>
        <w:t xml:space="preserve">ν </w:t>
      </w:r>
      <w:r>
        <w:rPr>
          <w:rFonts w:eastAsia="Times New Roman"/>
          <w:color w:val="212121"/>
          <w:szCs w:val="24"/>
        </w:rPr>
        <w:t>ότι δεν πρόκειται ποτέ να δεχθεί τη «</w:t>
      </w:r>
      <w:r w:rsidRPr="00BA1D3A">
        <w:rPr>
          <w:rFonts w:eastAsia="Times New Roman"/>
          <w:color w:val="212121"/>
          <w:szCs w:val="24"/>
        </w:rPr>
        <w:t>μακεδονική γλώσσα</w:t>
      </w:r>
      <w:r>
        <w:rPr>
          <w:rFonts w:eastAsia="Times New Roman"/>
          <w:color w:val="212121"/>
          <w:szCs w:val="24"/>
        </w:rPr>
        <w:t xml:space="preserve">». </w:t>
      </w:r>
    </w:p>
    <w:p w14:paraId="1664EE39" w14:textId="77777777" w:rsidR="00A97886" w:rsidRDefault="00361846">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Σταμάτη, ολοκληρώστε. </w:t>
      </w:r>
    </w:p>
    <w:p w14:paraId="1664EE3A" w14:textId="77777777" w:rsidR="00A97886" w:rsidRDefault="0036184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Τελειώνω, κυρία Πρόεδρε. </w:t>
      </w:r>
    </w:p>
    <w:p w14:paraId="1664EE3B" w14:textId="77777777" w:rsidR="00A97886" w:rsidRDefault="00361846">
      <w:pPr>
        <w:tabs>
          <w:tab w:val="left" w:pos="2738"/>
          <w:tab w:val="center" w:pos="4753"/>
          <w:tab w:val="left" w:pos="5723"/>
        </w:tabs>
        <w:spacing w:line="600" w:lineRule="auto"/>
        <w:ind w:firstLine="720"/>
        <w:jc w:val="both"/>
        <w:rPr>
          <w:rFonts w:eastAsia="Times New Roman"/>
          <w:szCs w:val="24"/>
        </w:rPr>
      </w:pPr>
      <w:r>
        <w:rPr>
          <w:rFonts w:eastAsia="Times New Roman"/>
          <w:color w:val="212121"/>
          <w:szCs w:val="24"/>
        </w:rPr>
        <w:t>Κ</w:t>
      </w:r>
      <w:r w:rsidRPr="00BA1D3A">
        <w:rPr>
          <w:rFonts w:eastAsia="Times New Roman"/>
          <w:color w:val="212121"/>
          <w:szCs w:val="24"/>
        </w:rPr>
        <w:t xml:space="preserve">αι η </w:t>
      </w:r>
      <w:r>
        <w:rPr>
          <w:rFonts w:eastAsia="Times New Roman"/>
          <w:color w:val="212121"/>
          <w:szCs w:val="24"/>
        </w:rPr>
        <w:t>«</w:t>
      </w:r>
      <w:r w:rsidRPr="00BA1D3A">
        <w:rPr>
          <w:rFonts w:eastAsia="Times New Roman"/>
          <w:color w:val="212121"/>
          <w:szCs w:val="24"/>
        </w:rPr>
        <w:t>μακεδονική γλώσσα</w:t>
      </w:r>
      <w:r>
        <w:rPr>
          <w:rFonts w:eastAsia="Times New Roman"/>
          <w:color w:val="212121"/>
          <w:szCs w:val="24"/>
        </w:rPr>
        <w:t>» ήρθε στη</w:t>
      </w:r>
      <w:r w:rsidRPr="00BA1D3A">
        <w:rPr>
          <w:rFonts w:eastAsia="Times New Roman"/>
          <w:color w:val="212121"/>
          <w:szCs w:val="24"/>
        </w:rPr>
        <w:t xml:space="preserve"> Βουλή </w:t>
      </w:r>
      <w:r>
        <w:rPr>
          <w:rFonts w:eastAsia="Times New Roman"/>
          <w:color w:val="212121"/>
          <w:szCs w:val="24"/>
        </w:rPr>
        <w:t xml:space="preserve">γραπτώς και </w:t>
      </w:r>
      <w:r>
        <w:rPr>
          <w:rFonts w:eastAsia="Times New Roman"/>
          <w:color w:val="212121"/>
          <w:szCs w:val="24"/>
        </w:rPr>
        <w:t>εμφα</w:t>
      </w:r>
      <w:r>
        <w:rPr>
          <w:rFonts w:eastAsia="Times New Roman"/>
          <w:color w:val="212121"/>
          <w:szCs w:val="24"/>
        </w:rPr>
        <w:t>ν</w:t>
      </w:r>
      <w:r>
        <w:rPr>
          <w:rFonts w:eastAsia="Times New Roman"/>
          <w:color w:val="212121"/>
          <w:szCs w:val="24"/>
        </w:rPr>
        <w:t xml:space="preserve">τικώς και μάλιστα, </w:t>
      </w:r>
      <w:r w:rsidRPr="00BA1D3A">
        <w:rPr>
          <w:rFonts w:eastAsia="Times New Roman"/>
          <w:color w:val="212121"/>
          <w:szCs w:val="24"/>
        </w:rPr>
        <w:t xml:space="preserve">με το επιχείρημα </w:t>
      </w:r>
      <w:r>
        <w:rPr>
          <w:rFonts w:eastAsia="Times New Roman"/>
          <w:color w:val="212121"/>
          <w:szCs w:val="24"/>
        </w:rPr>
        <w:t xml:space="preserve">εκ μέρους της Κυβέρνησης ότι αυτό το έχει αναγνωρίσει ήδη η Ελλάδα, η ελληνική Κυβέρνηση, όταν Πρωθυπουργός ήταν </w:t>
      </w:r>
      <w:r w:rsidRPr="00BA1D3A">
        <w:rPr>
          <w:rFonts w:eastAsia="Times New Roman"/>
          <w:color w:val="212121"/>
          <w:szCs w:val="24"/>
        </w:rPr>
        <w:t>ο Κωνσταντίνος Καραμανλής</w:t>
      </w:r>
      <w:r>
        <w:rPr>
          <w:rFonts w:eastAsia="Times New Roman"/>
          <w:color w:val="212121"/>
          <w:szCs w:val="24"/>
        </w:rPr>
        <w:t xml:space="preserve">. </w:t>
      </w:r>
      <w:proofErr w:type="spellStart"/>
      <w:r>
        <w:rPr>
          <w:rFonts w:eastAsia="Times New Roman"/>
          <w:color w:val="212121"/>
          <w:szCs w:val="24"/>
        </w:rPr>
        <w:t>Ψευδέστατο</w:t>
      </w:r>
      <w:proofErr w:type="spellEnd"/>
      <w:r>
        <w:rPr>
          <w:rFonts w:eastAsia="Times New Roman"/>
          <w:color w:val="212121"/>
          <w:szCs w:val="24"/>
        </w:rPr>
        <w:t xml:space="preserve">! </w:t>
      </w:r>
    </w:p>
    <w:p w14:paraId="1664EE3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Ο ίδιος, λοιπόν, έχει υποχρέωση να πάρει θέση, ως πανεπιστημιακός δάσκαλος και ως έμπειρος πολιτικός. </w:t>
      </w:r>
      <w:r>
        <w:rPr>
          <w:rFonts w:eastAsia="Times New Roman" w:cs="Times New Roman"/>
          <w:szCs w:val="24"/>
        </w:rPr>
        <w:t>Είναι έ</w:t>
      </w:r>
      <w:r>
        <w:rPr>
          <w:rFonts w:eastAsia="Times New Roman" w:cs="Times New Roman"/>
          <w:szCs w:val="24"/>
        </w:rPr>
        <w:t>τσι ή δεν είναι;</w:t>
      </w:r>
    </w:p>
    <w:p w14:paraId="1664EE3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Δεύτερον, καταγγέλθηκε από όλα τα κόμματα -και έτσι είναι, το παραδέχτηκε ο κ. </w:t>
      </w:r>
      <w:proofErr w:type="spellStart"/>
      <w:r>
        <w:rPr>
          <w:rFonts w:eastAsia="Times New Roman" w:cs="Times New Roman"/>
          <w:szCs w:val="24"/>
        </w:rPr>
        <w:t>Κατρούγκαλος</w:t>
      </w:r>
      <w:proofErr w:type="spellEnd"/>
      <w:r>
        <w:rPr>
          <w:rFonts w:eastAsia="Times New Roman" w:cs="Times New Roman"/>
          <w:szCs w:val="24"/>
        </w:rPr>
        <w:t xml:space="preserve">- ότι εδώ δεν έχουμε επίσημο κείμενο Συντάγματος, δεν έχουμε το </w:t>
      </w:r>
      <w:proofErr w:type="spellStart"/>
      <w:r>
        <w:rPr>
          <w:rFonts w:eastAsia="Times New Roman" w:cs="Times New Roman"/>
          <w:szCs w:val="24"/>
        </w:rPr>
        <w:t>αναθεωρηθέν</w:t>
      </w:r>
      <w:proofErr w:type="spellEnd"/>
      <w:r>
        <w:rPr>
          <w:rFonts w:eastAsia="Times New Roman" w:cs="Times New Roman"/>
          <w:szCs w:val="24"/>
        </w:rPr>
        <w:t xml:space="preserve"> Σύνταγμα. Έχουμε ένα Σύνταγμα υπό αίρεση να ψηφίσουμε πρώτα εμείς και ύστερα αυτοί.</w:t>
      </w:r>
    </w:p>
    <w:p w14:paraId="1664EE3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Εδώ υπάρχει δέσμια </w:t>
      </w:r>
      <w:r>
        <w:rPr>
          <w:rFonts w:eastAsia="Times New Roman" w:cs="Times New Roman"/>
          <w:szCs w:val="24"/>
        </w:rPr>
        <w:t xml:space="preserve">υποχρέωση </w:t>
      </w:r>
      <w:r>
        <w:rPr>
          <w:rFonts w:eastAsia="Times New Roman" w:cs="Times New Roman"/>
          <w:szCs w:val="24"/>
        </w:rPr>
        <w:t xml:space="preserve">του Προέδρου της Δημοκρατίας που πάνω </w:t>
      </w:r>
      <w:r>
        <w:rPr>
          <w:rFonts w:eastAsia="Times New Roman" w:cs="Times New Roman"/>
          <w:szCs w:val="24"/>
        </w:rPr>
        <w:t xml:space="preserve">σ’ </w:t>
      </w:r>
      <w:r>
        <w:rPr>
          <w:rFonts w:eastAsia="Times New Roman" w:cs="Times New Roman"/>
          <w:szCs w:val="24"/>
        </w:rPr>
        <w:t>αυτή βρίσκει έρεισμα και η</w:t>
      </w:r>
      <w:r>
        <w:rPr>
          <w:rFonts w:eastAsia="Times New Roman" w:cs="Times New Roman"/>
          <w:szCs w:val="24"/>
        </w:rPr>
        <w:t xml:space="preserve"> εφαρμογή του άρθρου 42 του Συντάγματος. Υπάρχει, δηλαδή, πρόβλημα συνταγματικότητας για την ψήφιση αυτού του νόμου.</w:t>
      </w:r>
    </w:p>
    <w:p w14:paraId="1664EE3F" w14:textId="77777777" w:rsidR="00A97886" w:rsidRDefault="00361846">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Ελάτε, κύριε Σταμάτη. Σεβαστείτε τους ομιλητές που περιμένουν</w:t>
      </w:r>
      <w:r w:rsidRPr="00F30B42">
        <w:rPr>
          <w:rFonts w:eastAsia="Times New Roman" w:cs="Times New Roman"/>
          <w:szCs w:val="24"/>
        </w:rPr>
        <w:t>.</w:t>
      </w:r>
    </w:p>
    <w:p w14:paraId="1664EE40"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ΔΗΜΗΤΡΙΟΣ ΣΤΑΜΑΤΗΣ</w:t>
      </w:r>
      <w:r w:rsidRPr="00F30B42">
        <w:rPr>
          <w:rFonts w:eastAsia="Times New Roman" w:cs="Times New Roman"/>
          <w:b/>
          <w:szCs w:val="24"/>
        </w:rPr>
        <w:t>:</w:t>
      </w:r>
      <w:r w:rsidRPr="00F30B42">
        <w:rPr>
          <w:rFonts w:eastAsia="Times New Roman" w:cs="Times New Roman"/>
          <w:szCs w:val="24"/>
        </w:rPr>
        <w:t xml:space="preserve"> </w:t>
      </w:r>
      <w:r>
        <w:rPr>
          <w:rFonts w:eastAsia="Times New Roman" w:cs="Times New Roman"/>
          <w:szCs w:val="24"/>
        </w:rPr>
        <w:t>Για τους λόγ</w:t>
      </w:r>
      <w:r>
        <w:rPr>
          <w:rFonts w:eastAsia="Times New Roman" w:cs="Times New Roman"/>
          <w:szCs w:val="24"/>
        </w:rPr>
        <w:t>ους αυτούς, καλώ τον Πρόεδρο της Δημοκρατίας να πάρει θέση. Δεν ξέρω τι θέση θα πάρει. Είναι δικό του θέμα. Εκείνο που ξέρω είναι ότι δεν δικαιούται να μην πάρει θέση.</w:t>
      </w:r>
    </w:p>
    <w:p w14:paraId="1664EE41" w14:textId="77777777" w:rsidR="00A97886" w:rsidRDefault="00361846">
      <w:pPr>
        <w:spacing w:line="600" w:lineRule="auto"/>
        <w:ind w:firstLine="709"/>
        <w:jc w:val="center"/>
        <w:rPr>
          <w:rFonts w:eastAsia="Times New Roman" w:cs="Times New Roman"/>
          <w:szCs w:val="24"/>
        </w:rPr>
      </w:pPr>
      <w:r w:rsidRPr="00DD23C4">
        <w:rPr>
          <w:rFonts w:eastAsia="Times New Roman" w:cs="Times New Roman"/>
          <w:szCs w:val="24"/>
        </w:rPr>
        <w:lastRenderedPageBreak/>
        <w:t>(Χειροκροτήματα από την πτέρυγα της Νέας Δημοκρατίας)</w:t>
      </w:r>
    </w:p>
    <w:p w14:paraId="1664EE42" w14:textId="77777777" w:rsidR="00A97886" w:rsidRDefault="00361846">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w:t>
      </w:r>
      <w:r w:rsidRPr="00276E91">
        <w:rPr>
          <w:rFonts w:eastAsia="Times New Roman" w:cs="Times New Roman"/>
          <w:b/>
          <w:szCs w:val="24"/>
        </w:rPr>
        <w:t>οπούλου):</w:t>
      </w:r>
      <w:r w:rsidRPr="00276E91">
        <w:rPr>
          <w:rFonts w:eastAsia="Times New Roman" w:cs="Times New Roman"/>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Σέλτσας</w:t>
      </w:r>
      <w:proofErr w:type="spellEnd"/>
      <w:r>
        <w:rPr>
          <w:rFonts w:eastAsia="Times New Roman" w:cs="Times New Roman"/>
          <w:szCs w:val="24"/>
        </w:rPr>
        <w:t>.</w:t>
      </w:r>
    </w:p>
    <w:p w14:paraId="1664EE43"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sidRPr="00F30B42">
        <w:rPr>
          <w:rFonts w:eastAsia="Times New Roman" w:cs="Times New Roman"/>
          <w:b/>
          <w:szCs w:val="24"/>
        </w:rPr>
        <w:t>:</w:t>
      </w:r>
      <w:r w:rsidRPr="00F30B42">
        <w:rPr>
          <w:rFonts w:eastAsia="Times New Roman" w:cs="Times New Roman"/>
          <w:szCs w:val="24"/>
        </w:rPr>
        <w:t xml:space="preserve"> </w:t>
      </w:r>
      <w:r>
        <w:rPr>
          <w:rFonts w:eastAsia="Times New Roman" w:cs="Times New Roman"/>
          <w:szCs w:val="24"/>
        </w:rPr>
        <w:t>Κυρία Πρόεδρε, επτά-οκτώ λεπτά ο καθένας; Εμείς θα μείνουμε στα αζήτητα!</w:t>
      </w:r>
    </w:p>
    <w:p w14:paraId="1664EE44" w14:textId="77777777" w:rsidR="00A97886" w:rsidRDefault="00361846">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 xml:space="preserve">Όμως, </w:t>
      </w:r>
      <w:proofErr w:type="spellStart"/>
      <w:r>
        <w:rPr>
          <w:rFonts w:eastAsia="Times New Roman" w:cs="Times New Roman"/>
          <w:szCs w:val="24"/>
        </w:rPr>
        <w:t>χειροκροτάτε</w:t>
      </w:r>
      <w:proofErr w:type="spellEnd"/>
      <w:r>
        <w:rPr>
          <w:rFonts w:eastAsia="Times New Roman" w:cs="Times New Roman"/>
          <w:szCs w:val="24"/>
        </w:rPr>
        <w:t>.</w:t>
      </w:r>
    </w:p>
    <w:p w14:paraId="1664EE45"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sidRPr="00F30B42">
        <w:rPr>
          <w:rFonts w:eastAsia="Times New Roman" w:cs="Times New Roman"/>
          <w:b/>
          <w:szCs w:val="24"/>
        </w:rPr>
        <w:t>:</w:t>
      </w:r>
      <w:r w:rsidRPr="00F30B42">
        <w:rPr>
          <w:rFonts w:eastAsia="Times New Roman" w:cs="Times New Roman"/>
          <w:szCs w:val="24"/>
        </w:rPr>
        <w:t xml:space="preserve"> </w:t>
      </w:r>
      <w:r>
        <w:rPr>
          <w:rFonts w:eastAsia="Times New Roman" w:cs="Times New Roman"/>
          <w:szCs w:val="24"/>
        </w:rPr>
        <w:t>Τι να κάνω;</w:t>
      </w:r>
    </w:p>
    <w:p w14:paraId="1664EE46" w14:textId="77777777" w:rsidR="00A97886" w:rsidRDefault="00361846">
      <w:pPr>
        <w:spacing w:line="600" w:lineRule="auto"/>
        <w:ind w:firstLine="720"/>
        <w:jc w:val="both"/>
        <w:rPr>
          <w:rFonts w:eastAsia="Times New Roman" w:cs="Times New Roman"/>
          <w:szCs w:val="24"/>
        </w:rPr>
      </w:pPr>
      <w:r w:rsidRPr="001943EB">
        <w:rPr>
          <w:rFonts w:eastAsia="Times New Roman" w:cs="Times New Roman"/>
          <w:b/>
          <w:szCs w:val="24"/>
        </w:rPr>
        <w:t>ΠΡΟΕΔΡΕΥΟΥΣΑ (Αναστασία</w:t>
      </w:r>
      <w:r w:rsidRPr="001943EB">
        <w:rPr>
          <w:rFonts w:eastAsia="Times New Roman" w:cs="Times New Roman"/>
          <w:b/>
          <w:szCs w:val="24"/>
        </w:rPr>
        <w:t xml:space="preserve"> Χριστοδουλοπούλου):</w:t>
      </w:r>
      <w:r>
        <w:rPr>
          <w:rFonts w:eastAsia="Times New Roman" w:cs="Times New Roman"/>
          <w:szCs w:val="24"/>
        </w:rPr>
        <w:t xml:space="preserve"> Και εγώ τι να κάνω; Τι είμαι, τροχονόμος;</w:t>
      </w:r>
    </w:p>
    <w:p w14:paraId="1664EE47"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sidRPr="00F30B42">
        <w:rPr>
          <w:rFonts w:eastAsia="Times New Roman" w:cs="Times New Roman"/>
          <w:b/>
          <w:szCs w:val="24"/>
        </w:rPr>
        <w:t>:</w:t>
      </w:r>
      <w:r w:rsidRPr="00F30B42">
        <w:rPr>
          <w:rFonts w:eastAsia="Times New Roman" w:cs="Times New Roman"/>
          <w:szCs w:val="24"/>
        </w:rPr>
        <w:t xml:space="preserve"> </w:t>
      </w:r>
      <w:r>
        <w:rPr>
          <w:rFonts w:eastAsia="Times New Roman" w:cs="Times New Roman"/>
          <w:szCs w:val="24"/>
        </w:rPr>
        <w:t>Σήμερα είναι η μέρα των Βουλευτών, όπως λένε η μέρα των Ευχαριστιών.</w:t>
      </w:r>
    </w:p>
    <w:p w14:paraId="1664EE48" w14:textId="77777777" w:rsidR="00A97886" w:rsidRDefault="00361846">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 xml:space="preserve">Ορίστε, κύριε </w:t>
      </w:r>
      <w:proofErr w:type="spellStart"/>
      <w:r>
        <w:rPr>
          <w:rFonts w:eastAsia="Times New Roman" w:cs="Times New Roman"/>
          <w:szCs w:val="24"/>
        </w:rPr>
        <w:t>Σέλτσα</w:t>
      </w:r>
      <w:proofErr w:type="spellEnd"/>
      <w:r>
        <w:rPr>
          <w:rFonts w:eastAsia="Times New Roman" w:cs="Times New Roman"/>
          <w:szCs w:val="24"/>
        </w:rPr>
        <w:t>, έχετε τον λόγο.</w:t>
      </w:r>
    </w:p>
    <w:p w14:paraId="1664EE49"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ΣΕΛΤΣΑ</w:t>
      </w:r>
      <w:r>
        <w:rPr>
          <w:rFonts w:eastAsia="Times New Roman" w:cs="Times New Roman"/>
          <w:b/>
          <w:szCs w:val="24"/>
        </w:rPr>
        <w:t>Σ</w:t>
      </w:r>
      <w:r w:rsidRPr="00F30B42">
        <w:rPr>
          <w:rFonts w:eastAsia="Times New Roman" w:cs="Times New Roman"/>
          <w:b/>
          <w:szCs w:val="24"/>
        </w:rPr>
        <w:t>:</w:t>
      </w:r>
      <w:r w:rsidRPr="00F30B42">
        <w:rPr>
          <w:rFonts w:eastAsia="Times New Roman" w:cs="Times New Roman"/>
          <w:szCs w:val="24"/>
        </w:rPr>
        <w:t xml:space="preserve"> </w:t>
      </w:r>
      <w:r>
        <w:rPr>
          <w:rFonts w:eastAsia="Times New Roman" w:cs="Times New Roman"/>
          <w:szCs w:val="24"/>
        </w:rPr>
        <w:t>Κυρίες και κύριοι συνάδελφοι, συζητάμε σήμερα ένα θέμα χαρακτηρισμένο ως εθνικό. Συνοδευόταν πάντα από λογοκρισία και καταγεγραμμένες σιωπές. Επί χρόνια η δημόσια εκδήλωση μιας διαφορετικής γνώμης ήταν αντεθνική ή ύποπτη πράξη, προδοσία ή πλειοδοσία και</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υπόκειτο σε περιορισμούς.</w:t>
      </w:r>
    </w:p>
    <w:p w14:paraId="1664EE4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Η Συμφωνία των Πρεσπών πρέπει να ψηφιστεί και μάλιστα, εγώ θα την υπερψηφίσω, καθώς θεωρώ ότι λύνει ένα μεγάλο πρόβλημα μεταξύ των χωρών και δημιουργεί ευοίωνες προοπτικές για το μέλλον. Η Συμφωνία αυτή ήταν ό</w:t>
      </w:r>
      <w:r>
        <w:rPr>
          <w:rFonts w:eastAsia="Times New Roman" w:cs="Times New Roman"/>
          <w:szCs w:val="24"/>
        </w:rPr>
        <w:t>,τι καλύτερο μπορούσε να πετύχει η χώρα μας, το μέγιστο δυνατό των παραχωρήσεων υπό ειρηνικές συνθήκες, μέσα από αμοιβαίες υποχωρήσεις και από τις δύο πλευρές, με θετικό αποτέλεσμα.</w:t>
      </w:r>
    </w:p>
    <w:p w14:paraId="1664EE4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Από τη Συμφωνία αυτή δεν υπάρχουν νικητές και ηττημένοι. Υπάρχει μόνο μια </w:t>
      </w:r>
      <w:r>
        <w:rPr>
          <w:rFonts w:eastAsia="Times New Roman" w:cs="Times New Roman"/>
          <w:szCs w:val="24"/>
        </w:rPr>
        <w:t>σοβαρή προοπτική ανάπτυξης σταθερών σχέσεων στα δυτικά Βαλκάνια, γεγονός απολύτως θετικό για την Ελλάδα. Έχουμε μια ισορροπημένη Συμφωνία, με διπλωματικά οφέλη που ικανοποιούν τη χαραγμένη από το 2008 εθνική γραμμή για σύνθετη ονομασία με γεωγραφικό προσδι</w:t>
      </w:r>
      <w:r>
        <w:rPr>
          <w:rFonts w:eastAsia="Times New Roman" w:cs="Times New Roman"/>
          <w:szCs w:val="24"/>
        </w:rPr>
        <w:t xml:space="preserve">ορισμό, με </w:t>
      </w:r>
      <w:r>
        <w:rPr>
          <w:rFonts w:eastAsia="Times New Roman" w:cs="Times New Roman"/>
          <w:szCs w:val="24"/>
        </w:rPr>
        <w:lastRenderedPageBreak/>
        <w:t>ισχύ για όλες τις χρήσεις, μια Συμφωνία που προβλέπει την αναθεώρηση του Συντάγματος της γειτονικής χώρας για εξάλειψη αλυτρωτισμών.</w:t>
      </w:r>
    </w:p>
    <w:p w14:paraId="1664EE4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Ήδη οι γείτονές μας στη ρηματική διακοίνωση λένε ότι η Συμφωνία δεν αναγνωρίζει εθνικότητα, αλλά ιθαγένεια. Με τ</w:t>
      </w:r>
      <w:r>
        <w:rPr>
          <w:rFonts w:eastAsia="Times New Roman" w:cs="Times New Roman"/>
          <w:szCs w:val="24"/>
        </w:rPr>
        <w:t>ην κύρωση αυτής της Συμφωνίας εξασφαλίζονται η φιλία, η ειρήνη και η συνύπαρξη σταθερών σχέσεων στην περιοχή. Κατοχυρώνεται η ιστορία και ο πολιτισμός της αρχαίας Μακεδονίας, ο οποίος δεν έχει κα</w:t>
      </w:r>
      <w:r>
        <w:rPr>
          <w:rFonts w:eastAsia="Times New Roman" w:cs="Times New Roman"/>
          <w:szCs w:val="24"/>
        </w:rPr>
        <w:t>μ</w:t>
      </w:r>
      <w:r>
        <w:rPr>
          <w:rFonts w:eastAsia="Times New Roman" w:cs="Times New Roman"/>
          <w:szCs w:val="24"/>
        </w:rPr>
        <w:t xml:space="preserve">μιά σχέση με τον σύγχρονο πολιτισμό της </w:t>
      </w:r>
      <w:proofErr w:type="spellStart"/>
      <w:r>
        <w:rPr>
          <w:rFonts w:eastAsia="Times New Roman" w:cs="Times New Roman"/>
          <w:szCs w:val="24"/>
        </w:rPr>
        <w:t>γείτονος</w:t>
      </w:r>
      <w:proofErr w:type="spellEnd"/>
      <w:r>
        <w:rPr>
          <w:rFonts w:eastAsia="Times New Roman" w:cs="Times New Roman"/>
          <w:szCs w:val="24"/>
        </w:rPr>
        <w:t xml:space="preserve"> χώρας. Μάλι</w:t>
      </w:r>
      <w:r>
        <w:rPr>
          <w:rFonts w:eastAsia="Times New Roman" w:cs="Times New Roman"/>
          <w:szCs w:val="24"/>
        </w:rPr>
        <w:t>στα, οι γείτονες δεσμεύονται για την τροποποίηση των σχολικών βιβλίων και τη μη χρήση μακεδονικών συμβόλων.</w:t>
      </w:r>
    </w:p>
    <w:p w14:paraId="1664EE4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Η επίσημη γλώσσα της </w:t>
      </w:r>
      <w:proofErr w:type="spellStart"/>
      <w:r>
        <w:rPr>
          <w:rFonts w:eastAsia="Times New Roman" w:cs="Times New Roman"/>
          <w:szCs w:val="24"/>
        </w:rPr>
        <w:t>γείτονος</w:t>
      </w:r>
      <w:proofErr w:type="spellEnd"/>
      <w:r>
        <w:rPr>
          <w:rFonts w:eastAsia="Times New Roman" w:cs="Times New Roman"/>
          <w:szCs w:val="24"/>
        </w:rPr>
        <w:t xml:space="preserve"> χώρας αναφέρεται ρητά πως ανήκει στην ομάδα των νότιων σλαβικών γλωσσών και δεν έχει καμμία σχέση με την ιστορία και τ</w:t>
      </w:r>
      <w:r>
        <w:rPr>
          <w:rFonts w:eastAsia="Times New Roman" w:cs="Times New Roman"/>
          <w:szCs w:val="24"/>
        </w:rPr>
        <w:t>ην κουλτούρα της αρχαίας Μακεδονίας. Το ίδιο αναφέρει ρητά και η ρηματική διακοίνωση.</w:t>
      </w:r>
    </w:p>
    <w:p w14:paraId="1664EE4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Με τη Συμφωνία των Πρεσπών αναβαθμίζεται οικονομικά και </w:t>
      </w:r>
      <w:proofErr w:type="spellStart"/>
      <w:r>
        <w:rPr>
          <w:rFonts w:eastAsia="Times New Roman" w:cs="Times New Roman"/>
          <w:szCs w:val="24"/>
        </w:rPr>
        <w:t>γεωστρατηγικά</w:t>
      </w:r>
      <w:proofErr w:type="spellEnd"/>
      <w:r>
        <w:rPr>
          <w:rFonts w:eastAsia="Times New Roman" w:cs="Times New Roman"/>
          <w:szCs w:val="24"/>
        </w:rPr>
        <w:t xml:space="preserve"> η θέση στα Βαλκάνια, καθώς επεκτείνεται η </w:t>
      </w:r>
      <w:r>
        <w:rPr>
          <w:rFonts w:eastAsia="Times New Roman" w:cs="Times New Roman"/>
          <w:szCs w:val="24"/>
        </w:rPr>
        <w:lastRenderedPageBreak/>
        <w:t>συνεργασία σε μια σειρά τομέων, όπως στο εμπόριο, στη γεωρ</w:t>
      </w:r>
      <w:r>
        <w:rPr>
          <w:rFonts w:eastAsia="Times New Roman" w:cs="Times New Roman"/>
          <w:szCs w:val="24"/>
        </w:rPr>
        <w:t>γία, στην οικονομία, στην ενέργεια, στο περιβάλλον, στον τουρισμό, στις μεταφορές.</w:t>
      </w:r>
    </w:p>
    <w:p w14:paraId="1664EE4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Θα ήθελα να αναφέρω σε αυτό το σημείο ένα θέμα που έχω θίξει ξανά στο παρελθόν. Η διάνοιξη του μεθοριακού σταθμού του Λαιμού Πρεσπών, που είναι κλειστός από τη δεκαετία του </w:t>
      </w:r>
      <w:r>
        <w:rPr>
          <w:rFonts w:eastAsia="Times New Roman" w:cs="Times New Roman"/>
          <w:szCs w:val="24"/>
        </w:rPr>
        <w:t xml:space="preserve">1970, στερώντας μας επισκέπτες και συνάλλαγμα, πρέπει τώρα να γίνει πράξη, στο πλαίσιο μιας ανανεωμένης σχέσης εμπιστοσύνης με τους γείτονες. Με αφορμή και τη διαχείριση του Βαλκανικού Πάρκου Πρεσπών, θα μπορούσε να ανοίξει ξανά, δίνοντας πνοή στην τοπική </w:t>
      </w:r>
      <w:r>
        <w:rPr>
          <w:rFonts w:eastAsia="Times New Roman" w:cs="Times New Roman"/>
          <w:szCs w:val="24"/>
        </w:rPr>
        <w:t xml:space="preserve">οικονομία, προωθώντας και την </w:t>
      </w:r>
      <w:proofErr w:type="spellStart"/>
      <w:r>
        <w:rPr>
          <w:rFonts w:eastAsia="Times New Roman" w:cs="Times New Roman"/>
          <w:szCs w:val="24"/>
        </w:rPr>
        <w:t>αειφορία</w:t>
      </w:r>
      <w:proofErr w:type="spellEnd"/>
      <w:r>
        <w:rPr>
          <w:rFonts w:eastAsia="Times New Roman" w:cs="Times New Roman"/>
          <w:szCs w:val="24"/>
        </w:rPr>
        <w:t>, την αειφόρο ανάπτυξη και την προστασία της περιοχής.</w:t>
      </w:r>
    </w:p>
    <w:p w14:paraId="1664EE5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Αν θέλει κανείς σήμερα να κάνει τις αναζητήσεις πάνω σε όλα αυτά τα ιστορικά θέματα που συζητούμε, θα πρέπει να προβληματιστεί αρκετά, αλλά δεν μπορεί στο τέλος πα</w:t>
      </w:r>
      <w:r>
        <w:rPr>
          <w:rFonts w:eastAsia="Times New Roman" w:cs="Times New Roman"/>
          <w:szCs w:val="24"/>
        </w:rPr>
        <w:t xml:space="preserve">ρά να καταλήξει στο </w:t>
      </w:r>
      <w:r w:rsidRPr="001943EB">
        <w:rPr>
          <w:rFonts w:eastAsia="Times New Roman" w:cs="Times New Roman"/>
          <w:szCs w:val="24"/>
        </w:rPr>
        <w:t>κ</w:t>
      </w:r>
      <w:r>
        <w:rPr>
          <w:rFonts w:eastAsia="Times New Roman" w:cs="Times New Roman"/>
          <w:szCs w:val="24"/>
        </w:rPr>
        <w:t xml:space="preserve">άτωθι συμπέρασμα. </w:t>
      </w:r>
      <w:r>
        <w:rPr>
          <w:rFonts w:eastAsia="Times New Roman" w:cs="Times New Roman"/>
          <w:szCs w:val="24"/>
        </w:rPr>
        <w:t xml:space="preserve">Η </w:t>
      </w:r>
      <w:r>
        <w:rPr>
          <w:rFonts w:eastAsia="Times New Roman" w:cs="Times New Roman"/>
          <w:szCs w:val="24"/>
        </w:rPr>
        <w:t>Σ</w:t>
      </w:r>
      <w:r w:rsidRPr="00F011B2">
        <w:rPr>
          <w:rFonts w:eastAsia="Times New Roman" w:cs="Times New Roman"/>
          <w:szCs w:val="24"/>
        </w:rPr>
        <w:t xml:space="preserve">υμφωνία των Πρεσπών δεν </w:t>
      </w:r>
      <w:r>
        <w:rPr>
          <w:rFonts w:eastAsia="Times New Roman" w:cs="Times New Roman"/>
          <w:szCs w:val="24"/>
        </w:rPr>
        <w:t>λύνει</w:t>
      </w:r>
      <w:r w:rsidRPr="00F011B2">
        <w:rPr>
          <w:rFonts w:eastAsia="Times New Roman" w:cs="Times New Roman"/>
          <w:szCs w:val="24"/>
        </w:rPr>
        <w:t xml:space="preserve"> μόνο εκκρεμότητες σχεδόν </w:t>
      </w:r>
      <w:r>
        <w:rPr>
          <w:rFonts w:eastAsia="Times New Roman" w:cs="Times New Roman"/>
          <w:szCs w:val="24"/>
        </w:rPr>
        <w:t>τριάντα</w:t>
      </w:r>
      <w:r w:rsidRPr="00F011B2">
        <w:rPr>
          <w:rFonts w:eastAsia="Times New Roman" w:cs="Times New Roman"/>
          <w:szCs w:val="24"/>
        </w:rPr>
        <w:t xml:space="preserve"> χρόνων</w:t>
      </w:r>
      <w:r>
        <w:rPr>
          <w:rFonts w:eastAsia="Times New Roman" w:cs="Times New Roman"/>
          <w:szCs w:val="24"/>
        </w:rPr>
        <w:t>,</w:t>
      </w:r>
      <w:r w:rsidRPr="00F011B2">
        <w:rPr>
          <w:rFonts w:eastAsia="Times New Roman" w:cs="Times New Roman"/>
          <w:szCs w:val="24"/>
        </w:rPr>
        <w:t xml:space="preserve"> αλλά και ιστορικές εκκρε</w:t>
      </w:r>
      <w:r>
        <w:rPr>
          <w:rFonts w:eastAsia="Times New Roman" w:cs="Times New Roman"/>
          <w:szCs w:val="24"/>
        </w:rPr>
        <w:t>μότητες που κληροδότησε η ιστορία</w:t>
      </w:r>
      <w:r w:rsidRPr="00F011B2">
        <w:rPr>
          <w:rFonts w:eastAsia="Times New Roman" w:cs="Times New Roman"/>
          <w:szCs w:val="24"/>
        </w:rPr>
        <w:t xml:space="preserve"> </w:t>
      </w:r>
      <w:r>
        <w:rPr>
          <w:rFonts w:eastAsia="Times New Roman" w:cs="Times New Roman"/>
          <w:szCs w:val="24"/>
        </w:rPr>
        <w:t>σ</w:t>
      </w:r>
      <w:r w:rsidRPr="00F011B2">
        <w:rPr>
          <w:rFonts w:eastAsia="Times New Roman" w:cs="Times New Roman"/>
          <w:szCs w:val="24"/>
        </w:rPr>
        <w:t>τους λαούς της περιοχής</w:t>
      </w:r>
      <w:r>
        <w:rPr>
          <w:rFonts w:eastAsia="Times New Roman" w:cs="Times New Roman"/>
          <w:szCs w:val="24"/>
        </w:rPr>
        <w:t>. Α</w:t>
      </w:r>
      <w:r w:rsidRPr="00F011B2">
        <w:rPr>
          <w:rFonts w:eastAsia="Times New Roman" w:cs="Times New Roman"/>
          <w:szCs w:val="24"/>
        </w:rPr>
        <w:t>ς μην το ξεχνάμε</w:t>
      </w:r>
      <w:r>
        <w:rPr>
          <w:rFonts w:eastAsia="Times New Roman" w:cs="Times New Roman"/>
          <w:szCs w:val="24"/>
        </w:rPr>
        <w:t>.</w:t>
      </w:r>
    </w:p>
    <w:p w14:paraId="1664EE5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Εκπροσωπώντας τον λαό </w:t>
      </w:r>
      <w:r w:rsidRPr="00F011B2">
        <w:rPr>
          <w:rFonts w:eastAsia="Times New Roman" w:cs="Times New Roman"/>
          <w:szCs w:val="24"/>
        </w:rPr>
        <w:t>της Φλώρινας</w:t>
      </w:r>
      <w:r>
        <w:rPr>
          <w:rFonts w:eastAsia="Times New Roman" w:cs="Times New Roman"/>
          <w:szCs w:val="24"/>
        </w:rPr>
        <w:t xml:space="preserve">, της περιοχής που συνορεύει με τη </w:t>
      </w:r>
      <w:r>
        <w:rPr>
          <w:rFonts w:eastAsia="Times New Roman" w:cs="Times New Roman"/>
          <w:szCs w:val="24"/>
          <w:lang w:val="en-US"/>
        </w:rPr>
        <w:t>FYROM</w:t>
      </w:r>
      <w:r>
        <w:rPr>
          <w:rFonts w:eastAsia="Times New Roman" w:cs="Times New Roman"/>
          <w:szCs w:val="24"/>
        </w:rPr>
        <w:t>, οφείλω να πω ενώπιον της Βουλής ό</w:t>
      </w:r>
      <w:r w:rsidRPr="00F011B2">
        <w:rPr>
          <w:rFonts w:eastAsia="Times New Roman" w:cs="Times New Roman"/>
          <w:szCs w:val="24"/>
        </w:rPr>
        <w:t>τι οι συμπολίτες μου συνυπάρχουν ειρηνικά με τους γείτονες και αποδέχονται στο μεγάλο μέρος του</w:t>
      </w:r>
      <w:r>
        <w:rPr>
          <w:rFonts w:eastAsia="Times New Roman" w:cs="Times New Roman"/>
          <w:szCs w:val="24"/>
        </w:rPr>
        <w:t>ς</w:t>
      </w:r>
      <w:r w:rsidRPr="00F011B2">
        <w:rPr>
          <w:rFonts w:eastAsia="Times New Roman" w:cs="Times New Roman"/>
          <w:szCs w:val="24"/>
        </w:rPr>
        <w:t xml:space="preserve"> τη σοβαρή αυτή προσπάθεια να επιλυθεί το ζήτημα του ονόματος</w:t>
      </w:r>
      <w:r>
        <w:rPr>
          <w:rFonts w:eastAsia="Times New Roman" w:cs="Times New Roman"/>
          <w:szCs w:val="24"/>
        </w:rPr>
        <w:t>. Σ</w:t>
      </w:r>
      <w:r w:rsidRPr="00F011B2">
        <w:rPr>
          <w:rFonts w:eastAsia="Times New Roman" w:cs="Times New Roman"/>
          <w:szCs w:val="24"/>
        </w:rPr>
        <w:t>ημαντικές προσωπικότη</w:t>
      </w:r>
      <w:r w:rsidRPr="00F011B2">
        <w:rPr>
          <w:rFonts w:eastAsia="Times New Roman" w:cs="Times New Roman"/>
          <w:szCs w:val="24"/>
        </w:rPr>
        <w:t xml:space="preserve">τες που κατάγονται από την περιοχή </w:t>
      </w:r>
      <w:r>
        <w:rPr>
          <w:rFonts w:eastAsia="Times New Roman" w:cs="Times New Roman"/>
          <w:szCs w:val="24"/>
        </w:rPr>
        <w:t>μας,</w:t>
      </w:r>
      <w:r w:rsidRPr="00F011B2">
        <w:rPr>
          <w:rFonts w:eastAsia="Times New Roman" w:cs="Times New Roman"/>
          <w:szCs w:val="24"/>
        </w:rPr>
        <w:t xml:space="preserve"> όπως ο Νικόλαος </w:t>
      </w:r>
      <w:r>
        <w:rPr>
          <w:rFonts w:eastAsia="Times New Roman" w:cs="Times New Roman"/>
          <w:szCs w:val="24"/>
        </w:rPr>
        <w:t>Μ</w:t>
      </w:r>
      <w:r w:rsidRPr="00F011B2">
        <w:rPr>
          <w:rFonts w:eastAsia="Times New Roman" w:cs="Times New Roman"/>
          <w:szCs w:val="24"/>
        </w:rPr>
        <w:t>έρτζος</w:t>
      </w:r>
      <w:r>
        <w:rPr>
          <w:rFonts w:eastAsia="Times New Roman" w:cs="Times New Roman"/>
          <w:szCs w:val="24"/>
        </w:rPr>
        <w:t>, τέως Π</w:t>
      </w:r>
      <w:r w:rsidRPr="00F011B2">
        <w:rPr>
          <w:rFonts w:eastAsia="Times New Roman" w:cs="Times New Roman"/>
          <w:szCs w:val="24"/>
        </w:rPr>
        <w:t xml:space="preserve">ρόεδρος της </w:t>
      </w:r>
      <w:r>
        <w:rPr>
          <w:rFonts w:eastAsia="Times New Roman" w:cs="Times New Roman"/>
          <w:szCs w:val="24"/>
        </w:rPr>
        <w:t>Ε</w:t>
      </w:r>
      <w:r w:rsidRPr="00F011B2">
        <w:rPr>
          <w:rFonts w:eastAsia="Times New Roman" w:cs="Times New Roman"/>
          <w:szCs w:val="24"/>
        </w:rPr>
        <w:t>ταιρείας Μακεδονικών Σπουδών</w:t>
      </w:r>
      <w:r>
        <w:rPr>
          <w:rFonts w:eastAsia="Times New Roman" w:cs="Times New Roman"/>
          <w:szCs w:val="24"/>
        </w:rPr>
        <w:t>,</w:t>
      </w:r>
      <w:r w:rsidRPr="00F011B2">
        <w:rPr>
          <w:rFonts w:eastAsia="Times New Roman" w:cs="Times New Roman"/>
          <w:szCs w:val="24"/>
        </w:rPr>
        <w:t xml:space="preserve"> ο Γιώργος </w:t>
      </w:r>
      <w:proofErr w:type="spellStart"/>
      <w:r w:rsidRPr="00F011B2">
        <w:rPr>
          <w:rFonts w:eastAsia="Times New Roman" w:cs="Times New Roman"/>
          <w:szCs w:val="24"/>
        </w:rPr>
        <w:t>Λιάνης</w:t>
      </w:r>
      <w:proofErr w:type="spellEnd"/>
      <w:r>
        <w:rPr>
          <w:rFonts w:eastAsia="Times New Roman" w:cs="Times New Roman"/>
          <w:szCs w:val="24"/>
        </w:rPr>
        <w:t>,</w:t>
      </w:r>
      <w:r w:rsidRPr="00F011B2">
        <w:rPr>
          <w:rFonts w:eastAsia="Times New Roman" w:cs="Times New Roman"/>
          <w:szCs w:val="24"/>
        </w:rPr>
        <w:t xml:space="preserve"> πρώην </w:t>
      </w:r>
      <w:r>
        <w:rPr>
          <w:rFonts w:eastAsia="Times New Roman" w:cs="Times New Roman"/>
          <w:szCs w:val="24"/>
        </w:rPr>
        <w:t>Υ</w:t>
      </w:r>
      <w:r w:rsidRPr="00F011B2">
        <w:rPr>
          <w:rFonts w:eastAsia="Times New Roman" w:cs="Times New Roman"/>
          <w:szCs w:val="24"/>
        </w:rPr>
        <w:t>πουργός του ΠΑΣΟΚ</w:t>
      </w:r>
      <w:r>
        <w:rPr>
          <w:rFonts w:eastAsia="Times New Roman" w:cs="Times New Roman"/>
          <w:szCs w:val="24"/>
        </w:rPr>
        <w:t xml:space="preserve">, ο Γιάννης </w:t>
      </w:r>
      <w:proofErr w:type="spellStart"/>
      <w:r>
        <w:rPr>
          <w:rFonts w:eastAsia="Times New Roman" w:cs="Times New Roman"/>
          <w:szCs w:val="24"/>
        </w:rPr>
        <w:t>Μπουτάρης</w:t>
      </w:r>
      <w:proofErr w:type="spellEnd"/>
      <w:r>
        <w:rPr>
          <w:rFonts w:eastAsia="Times New Roman" w:cs="Times New Roman"/>
          <w:szCs w:val="24"/>
        </w:rPr>
        <w:t>, Δήμαρχος</w:t>
      </w:r>
      <w:r w:rsidRPr="00F011B2">
        <w:rPr>
          <w:rFonts w:eastAsia="Times New Roman" w:cs="Times New Roman"/>
          <w:szCs w:val="24"/>
        </w:rPr>
        <w:t xml:space="preserve"> </w:t>
      </w:r>
      <w:r>
        <w:rPr>
          <w:rFonts w:eastAsia="Times New Roman" w:cs="Times New Roman"/>
          <w:szCs w:val="24"/>
        </w:rPr>
        <w:t xml:space="preserve">της </w:t>
      </w:r>
      <w:r w:rsidRPr="00F011B2">
        <w:rPr>
          <w:rFonts w:eastAsia="Times New Roman" w:cs="Times New Roman"/>
          <w:szCs w:val="24"/>
        </w:rPr>
        <w:t>Θεσσαλονίκης έχουν ταχθεί ανοιχ</w:t>
      </w:r>
      <w:r>
        <w:rPr>
          <w:rFonts w:eastAsia="Times New Roman" w:cs="Times New Roman"/>
          <w:szCs w:val="24"/>
        </w:rPr>
        <w:t>τά υπέρ της Σ</w:t>
      </w:r>
      <w:r w:rsidRPr="00F011B2">
        <w:rPr>
          <w:rFonts w:eastAsia="Times New Roman" w:cs="Times New Roman"/>
          <w:szCs w:val="24"/>
        </w:rPr>
        <w:t>υμφωνίας των Πρεσπών</w:t>
      </w:r>
      <w:r>
        <w:rPr>
          <w:rFonts w:eastAsia="Times New Roman" w:cs="Times New Roman"/>
          <w:szCs w:val="24"/>
        </w:rPr>
        <w:t>,</w:t>
      </w:r>
      <w:r w:rsidRPr="00F011B2">
        <w:rPr>
          <w:rFonts w:eastAsia="Times New Roman" w:cs="Times New Roman"/>
          <w:szCs w:val="24"/>
        </w:rPr>
        <w:t xml:space="preserve"> αλλά και πολλοί απλοί πολίτες επιθυμούν τη </w:t>
      </w:r>
      <w:r>
        <w:rPr>
          <w:rFonts w:eastAsia="Times New Roman" w:cs="Times New Roman"/>
          <w:szCs w:val="24"/>
        </w:rPr>
        <w:t>λύση</w:t>
      </w:r>
      <w:r w:rsidRPr="00F011B2">
        <w:rPr>
          <w:rFonts w:eastAsia="Times New Roman" w:cs="Times New Roman"/>
          <w:szCs w:val="24"/>
        </w:rPr>
        <w:t xml:space="preserve"> του ονοματολογικού</w:t>
      </w:r>
      <w:r>
        <w:rPr>
          <w:rFonts w:eastAsia="Times New Roman" w:cs="Times New Roman"/>
          <w:szCs w:val="24"/>
        </w:rPr>
        <w:t>.</w:t>
      </w:r>
    </w:p>
    <w:p w14:paraId="1664EE5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Όσοι</w:t>
      </w:r>
      <w:r w:rsidRPr="00F011B2">
        <w:rPr>
          <w:rFonts w:eastAsia="Times New Roman" w:cs="Times New Roman"/>
          <w:szCs w:val="24"/>
        </w:rPr>
        <w:t xml:space="preserve"> έχουν διαφορετι</w:t>
      </w:r>
      <w:r>
        <w:rPr>
          <w:rFonts w:eastAsia="Times New Roman" w:cs="Times New Roman"/>
          <w:szCs w:val="24"/>
        </w:rPr>
        <w:t>κή άποψη για την επικύρωση της Σ</w:t>
      </w:r>
      <w:r w:rsidRPr="00F011B2">
        <w:rPr>
          <w:rFonts w:eastAsia="Times New Roman" w:cs="Times New Roman"/>
          <w:szCs w:val="24"/>
        </w:rPr>
        <w:t xml:space="preserve">υμφωνίας των Πρεσπών </w:t>
      </w:r>
      <w:r>
        <w:rPr>
          <w:rFonts w:eastAsia="Times New Roman" w:cs="Times New Roman"/>
          <w:szCs w:val="24"/>
        </w:rPr>
        <w:t>δεν είναι πολίτες χωρίς γνώση της ιστορίας,</w:t>
      </w:r>
      <w:r w:rsidRPr="00F011B2">
        <w:rPr>
          <w:rFonts w:eastAsia="Times New Roman" w:cs="Times New Roman"/>
          <w:szCs w:val="24"/>
        </w:rPr>
        <w:t xml:space="preserve"> αλλά πολίτες που έχουν αφο</w:t>
      </w:r>
      <w:r>
        <w:rPr>
          <w:rFonts w:eastAsia="Times New Roman" w:cs="Times New Roman"/>
          <w:szCs w:val="24"/>
        </w:rPr>
        <w:t>μοιώσει με επιτυχία την εθνική ι</w:t>
      </w:r>
      <w:r w:rsidRPr="00F011B2">
        <w:rPr>
          <w:rFonts w:eastAsia="Times New Roman" w:cs="Times New Roman"/>
          <w:szCs w:val="24"/>
        </w:rPr>
        <w:t>δεολογία</w:t>
      </w:r>
      <w:r>
        <w:rPr>
          <w:rFonts w:eastAsia="Times New Roman" w:cs="Times New Roman"/>
          <w:szCs w:val="24"/>
        </w:rPr>
        <w:t>,</w:t>
      </w:r>
      <w:r w:rsidRPr="00F011B2">
        <w:rPr>
          <w:rFonts w:eastAsia="Times New Roman" w:cs="Times New Roman"/>
          <w:szCs w:val="24"/>
        </w:rPr>
        <w:t xml:space="preserve"> ό</w:t>
      </w:r>
      <w:r w:rsidRPr="00F011B2">
        <w:rPr>
          <w:rFonts w:eastAsia="Times New Roman" w:cs="Times New Roman"/>
          <w:szCs w:val="24"/>
        </w:rPr>
        <w:t xml:space="preserve">πως αναπαράγεται από τους κυρίαρχους μηχανισμούς </w:t>
      </w:r>
      <w:r>
        <w:rPr>
          <w:rFonts w:eastAsia="Times New Roman" w:cs="Times New Roman"/>
          <w:szCs w:val="24"/>
        </w:rPr>
        <w:t>ανα</w:t>
      </w:r>
      <w:r w:rsidRPr="00F011B2">
        <w:rPr>
          <w:rFonts w:eastAsia="Times New Roman" w:cs="Times New Roman"/>
          <w:szCs w:val="24"/>
        </w:rPr>
        <w:t xml:space="preserve">παραγωγής ιδεών και τα </w:t>
      </w:r>
      <w:r>
        <w:rPr>
          <w:rFonts w:eastAsia="Times New Roman" w:cs="Times New Roman"/>
          <w:szCs w:val="24"/>
        </w:rPr>
        <w:t>μ</w:t>
      </w:r>
      <w:r w:rsidRPr="00F011B2">
        <w:rPr>
          <w:rFonts w:eastAsia="Times New Roman" w:cs="Times New Roman"/>
          <w:szCs w:val="24"/>
        </w:rPr>
        <w:t xml:space="preserve">έσα </w:t>
      </w:r>
      <w:r>
        <w:rPr>
          <w:rFonts w:eastAsia="Times New Roman" w:cs="Times New Roman"/>
          <w:szCs w:val="24"/>
        </w:rPr>
        <w:t>μ</w:t>
      </w:r>
      <w:r w:rsidRPr="00F011B2">
        <w:rPr>
          <w:rFonts w:eastAsia="Times New Roman" w:cs="Times New Roman"/>
          <w:szCs w:val="24"/>
        </w:rPr>
        <w:t>αζική</w:t>
      </w:r>
      <w:r>
        <w:rPr>
          <w:rFonts w:eastAsia="Times New Roman" w:cs="Times New Roman"/>
          <w:szCs w:val="24"/>
        </w:rPr>
        <w:t xml:space="preserve">ς </w:t>
      </w:r>
      <w:r>
        <w:rPr>
          <w:rFonts w:eastAsia="Times New Roman" w:cs="Times New Roman"/>
          <w:szCs w:val="24"/>
        </w:rPr>
        <w:t>ε</w:t>
      </w:r>
      <w:r>
        <w:rPr>
          <w:rFonts w:eastAsia="Times New Roman" w:cs="Times New Roman"/>
          <w:szCs w:val="24"/>
        </w:rPr>
        <w:t>νημέρωσης όλα αυτά τα χρόνια.</w:t>
      </w:r>
    </w:p>
    <w:p w14:paraId="1664EE5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Ας στοχαστούμε, κυρίες και κύριοι συνάδελφοι, πού οδήγησαν </w:t>
      </w:r>
      <w:r w:rsidRPr="00F011B2">
        <w:rPr>
          <w:rFonts w:eastAsia="Times New Roman" w:cs="Times New Roman"/>
          <w:szCs w:val="24"/>
        </w:rPr>
        <w:t>οι διαστρεβλώσεις</w:t>
      </w:r>
      <w:r>
        <w:rPr>
          <w:rFonts w:eastAsia="Times New Roman" w:cs="Times New Roman"/>
          <w:szCs w:val="24"/>
        </w:rPr>
        <w:t>,</w:t>
      </w:r>
      <w:r w:rsidRPr="00F011B2">
        <w:rPr>
          <w:rFonts w:eastAsia="Times New Roman" w:cs="Times New Roman"/>
          <w:szCs w:val="24"/>
        </w:rPr>
        <w:t xml:space="preserve"> τα στερεότυπα</w:t>
      </w:r>
      <w:r>
        <w:rPr>
          <w:rFonts w:eastAsia="Times New Roman" w:cs="Times New Roman"/>
          <w:szCs w:val="24"/>
        </w:rPr>
        <w:t>,</w:t>
      </w:r>
      <w:r w:rsidRPr="00F011B2">
        <w:rPr>
          <w:rFonts w:eastAsia="Times New Roman" w:cs="Times New Roman"/>
          <w:szCs w:val="24"/>
        </w:rPr>
        <w:t xml:space="preserve"> τα συλλογικά </w:t>
      </w:r>
      <w:r>
        <w:rPr>
          <w:rFonts w:eastAsia="Times New Roman" w:cs="Times New Roman"/>
          <w:szCs w:val="24"/>
        </w:rPr>
        <w:t>τραύματα</w:t>
      </w:r>
      <w:r w:rsidRPr="00F011B2">
        <w:rPr>
          <w:rFonts w:eastAsia="Times New Roman" w:cs="Times New Roman"/>
          <w:szCs w:val="24"/>
        </w:rPr>
        <w:t xml:space="preserve"> πάνω στο </w:t>
      </w:r>
      <w:r>
        <w:rPr>
          <w:rFonts w:eastAsia="Times New Roman" w:cs="Times New Roman"/>
          <w:szCs w:val="24"/>
        </w:rPr>
        <w:t>μ</w:t>
      </w:r>
      <w:r w:rsidRPr="00F011B2">
        <w:rPr>
          <w:rFonts w:eastAsia="Times New Roman" w:cs="Times New Roman"/>
          <w:szCs w:val="24"/>
        </w:rPr>
        <w:t>ακεδονικό ζή</w:t>
      </w:r>
      <w:r w:rsidRPr="00F011B2">
        <w:rPr>
          <w:rFonts w:eastAsia="Times New Roman" w:cs="Times New Roman"/>
          <w:szCs w:val="24"/>
        </w:rPr>
        <w:t>τημα όλα αυτά τα χρόνια και π</w:t>
      </w:r>
      <w:r>
        <w:rPr>
          <w:rFonts w:eastAsia="Times New Roman" w:cs="Times New Roman"/>
          <w:szCs w:val="24"/>
        </w:rPr>
        <w:t>ώ</w:t>
      </w:r>
      <w:r w:rsidRPr="00F011B2">
        <w:rPr>
          <w:rFonts w:eastAsia="Times New Roman" w:cs="Times New Roman"/>
          <w:szCs w:val="24"/>
        </w:rPr>
        <w:t>ς</w:t>
      </w:r>
      <w:r>
        <w:rPr>
          <w:rFonts w:eastAsia="Times New Roman" w:cs="Times New Roman"/>
          <w:szCs w:val="24"/>
        </w:rPr>
        <w:t xml:space="preserve"> τελικά</w:t>
      </w:r>
      <w:r w:rsidRPr="00F011B2">
        <w:rPr>
          <w:rFonts w:eastAsia="Times New Roman" w:cs="Times New Roman"/>
          <w:szCs w:val="24"/>
        </w:rPr>
        <w:t xml:space="preserve"> μπορούν να μετασχηματιστούν σήμερα</w:t>
      </w:r>
      <w:r>
        <w:rPr>
          <w:rFonts w:eastAsia="Times New Roman" w:cs="Times New Roman"/>
          <w:szCs w:val="24"/>
        </w:rPr>
        <w:t>, μ</w:t>
      </w:r>
      <w:r w:rsidRPr="00F011B2">
        <w:rPr>
          <w:rFonts w:eastAsia="Times New Roman" w:cs="Times New Roman"/>
          <w:szCs w:val="24"/>
        </w:rPr>
        <w:t xml:space="preserve">έσα από συλλογική διαβούλευση και ιστορική γνώση </w:t>
      </w:r>
      <w:r>
        <w:rPr>
          <w:rFonts w:eastAsia="Times New Roman" w:cs="Times New Roman"/>
          <w:szCs w:val="24"/>
        </w:rPr>
        <w:t>σε</w:t>
      </w:r>
      <w:r w:rsidRPr="00F011B2">
        <w:rPr>
          <w:rFonts w:eastAsia="Times New Roman" w:cs="Times New Roman"/>
          <w:szCs w:val="24"/>
        </w:rPr>
        <w:t xml:space="preserve"> κοινωνική ειρήνευση και μείωση των δικαστικών </w:t>
      </w:r>
      <w:r>
        <w:rPr>
          <w:rFonts w:eastAsia="Times New Roman" w:cs="Times New Roman"/>
          <w:szCs w:val="24"/>
        </w:rPr>
        <w:t>παθών.</w:t>
      </w:r>
    </w:p>
    <w:p w14:paraId="1664EE5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Η Συμφωνία των Πρεσπών προωθεί μ</w:t>
      </w:r>
      <w:r>
        <w:rPr>
          <w:rFonts w:eastAsia="Times New Roman" w:cs="Times New Roman"/>
          <w:szCs w:val="24"/>
        </w:rPr>
        <w:t>ί</w:t>
      </w:r>
      <w:r>
        <w:rPr>
          <w:rFonts w:eastAsia="Times New Roman" w:cs="Times New Roman"/>
          <w:szCs w:val="24"/>
        </w:rPr>
        <w:t>α π</w:t>
      </w:r>
      <w:r w:rsidRPr="00F011B2">
        <w:rPr>
          <w:rFonts w:eastAsia="Times New Roman" w:cs="Times New Roman"/>
          <w:szCs w:val="24"/>
        </w:rPr>
        <w:t>ολιτική φιλίας</w:t>
      </w:r>
      <w:r>
        <w:rPr>
          <w:rFonts w:eastAsia="Times New Roman" w:cs="Times New Roman"/>
          <w:szCs w:val="24"/>
        </w:rPr>
        <w:t>,</w:t>
      </w:r>
      <w:r w:rsidRPr="00F011B2">
        <w:rPr>
          <w:rFonts w:eastAsia="Times New Roman" w:cs="Times New Roman"/>
          <w:szCs w:val="24"/>
        </w:rPr>
        <w:t xml:space="preserve"> </w:t>
      </w:r>
      <w:r>
        <w:rPr>
          <w:rFonts w:eastAsia="Times New Roman" w:cs="Times New Roman"/>
          <w:szCs w:val="24"/>
        </w:rPr>
        <w:t xml:space="preserve">νηφαλιότητας και </w:t>
      </w:r>
      <w:r>
        <w:rPr>
          <w:rFonts w:eastAsia="Times New Roman" w:cs="Times New Roman"/>
          <w:szCs w:val="24"/>
        </w:rPr>
        <w:t>σεβασμού</w:t>
      </w:r>
      <w:r w:rsidRPr="00F011B2">
        <w:rPr>
          <w:rFonts w:eastAsia="Times New Roman" w:cs="Times New Roman"/>
          <w:szCs w:val="24"/>
        </w:rPr>
        <w:t xml:space="preserve"> με τη γείτονα χώρα</w:t>
      </w:r>
      <w:r>
        <w:rPr>
          <w:rFonts w:eastAsia="Times New Roman" w:cs="Times New Roman"/>
          <w:szCs w:val="24"/>
        </w:rPr>
        <w:t>,</w:t>
      </w:r>
      <w:r w:rsidRPr="00F011B2">
        <w:rPr>
          <w:rFonts w:eastAsia="Times New Roman" w:cs="Times New Roman"/>
          <w:szCs w:val="24"/>
        </w:rPr>
        <w:t xml:space="preserve"> </w:t>
      </w:r>
      <w:r>
        <w:rPr>
          <w:rFonts w:eastAsia="Times New Roman" w:cs="Times New Roman"/>
          <w:szCs w:val="24"/>
        </w:rPr>
        <w:t>δημιουργεί</w:t>
      </w:r>
      <w:r w:rsidRPr="00F011B2">
        <w:rPr>
          <w:rFonts w:eastAsia="Times New Roman" w:cs="Times New Roman"/>
          <w:szCs w:val="24"/>
        </w:rPr>
        <w:t xml:space="preserve"> σταθερές βάσεις για </w:t>
      </w:r>
      <w:r>
        <w:rPr>
          <w:rFonts w:eastAsia="Times New Roman" w:cs="Times New Roman"/>
          <w:szCs w:val="24"/>
        </w:rPr>
        <w:t>ε</w:t>
      </w:r>
      <w:r w:rsidRPr="00F011B2">
        <w:rPr>
          <w:rFonts w:eastAsia="Times New Roman" w:cs="Times New Roman"/>
          <w:szCs w:val="24"/>
        </w:rPr>
        <w:t>ιρήνη</w:t>
      </w:r>
      <w:r>
        <w:rPr>
          <w:rFonts w:eastAsia="Times New Roman" w:cs="Times New Roman"/>
          <w:szCs w:val="24"/>
        </w:rPr>
        <w:t>,</w:t>
      </w:r>
      <w:r w:rsidRPr="00F011B2">
        <w:rPr>
          <w:rFonts w:eastAsia="Times New Roman" w:cs="Times New Roman"/>
          <w:szCs w:val="24"/>
        </w:rPr>
        <w:t xml:space="preserve"> συνεργασία και τελικά συμβάλλει στην επούλωση και θεραπεία των ιστορικών </w:t>
      </w:r>
      <w:r>
        <w:rPr>
          <w:rFonts w:eastAsia="Times New Roman" w:cs="Times New Roman"/>
          <w:szCs w:val="24"/>
        </w:rPr>
        <w:t>τραυμάτων</w:t>
      </w:r>
      <w:r w:rsidRPr="00F011B2">
        <w:rPr>
          <w:rFonts w:eastAsia="Times New Roman" w:cs="Times New Roman"/>
          <w:szCs w:val="24"/>
        </w:rPr>
        <w:t xml:space="preserve"> στην περιοχή των Βαλκανίων</w:t>
      </w:r>
      <w:r>
        <w:rPr>
          <w:rFonts w:eastAsia="Times New Roman" w:cs="Times New Roman"/>
          <w:szCs w:val="24"/>
        </w:rPr>
        <w:t>. Είναι,</w:t>
      </w:r>
      <w:r w:rsidRPr="00F011B2">
        <w:rPr>
          <w:rFonts w:eastAsia="Times New Roman" w:cs="Times New Roman"/>
          <w:szCs w:val="24"/>
        </w:rPr>
        <w:t xml:space="preserve"> </w:t>
      </w:r>
      <w:r>
        <w:rPr>
          <w:rFonts w:eastAsia="Times New Roman" w:cs="Times New Roman"/>
          <w:szCs w:val="24"/>
        </w:rPr>
        <w:t>όμως,</w:t>
      </w:r>
      <w:r w:rsidRPr="00F011B2">
        <w:rPr>
          <w:rFonts w:eastAsia="Times New Roman" w:cs="Times New Roman"/>
          <w:szCs w:val="24"/>
        </w:rPr>
        <w:t xml:space="preserve"> </w:t>
      </w:r>
      <w:r>
        <w:rPr>
          <w:rFonts w:eastAsia="Times New Roman" w:cs="Times New Roman"/>
          <w:szCs w:val="24"/>
        </w:rPr>
        <w:t>τεράστια ιστορική ε</w:t>
      </w:r>
      <w:r w:rsidRPr="00F011B2">
        <w:rPr>
          <w:rFonts w:eastAsia="Times New Roman" w:cs="Times New Roman"/>
          <w:szCs w:val="24"/>
        </w:rPr>
        <w:t>υκαιρία για συ</w:t>
      </w:r>
      <w:r>
        <w:rPr>
          <w:rFonts w:eastAsia="Times New Roman" w:cs="Times New Roman"/>
          <w:szCs w:val="24"/>
        </w:rPr>
        <w:t xml:space="preserve">σπείρωση όλων των προοδευτικών </w:t>
      </w:r>
      <w:r>
        <w:rPr>
          <w:rFonts w:eastAsia="Times New Roman" w:cs="Times New Roman"/>
          <w:szCs w:val="24"/>
        </w:rPr>
        <w:t>δ</w:t>
      </w:r>
      <w:r w:rsidRPr="00F011B2">
        <w:rPr>
          <w:rFonts w:eastAsia="Times New Roman" w:cs="Times New Roman"/>
          <w:szCs w:val="24"/>
        </w:rPr>
        <w:t>υνάμεων αυτού του τόπου</w:t>
      </w:r>
      <w:r>
        <w:rPr>
          <w:rFonts w:eastAsia="Times New Roman" w:cs="Times New Roman"/>
          <w:szCs w:val="24"/>
        </w:rPr>
        <w:t>. Σ</w:t>
      </w:r>
      <w:r w:rsidRPr="00F011B2">
        <w:rPr>
          <w:rFonts w:eastAsia="Times New Roman" w:cs="Times New Roman"/>
          <w:szCs w:val="24"/>
        </w:rPr>
        <w:t xml:space="preserve">ε αντίθεση με την </w:t>
      </w:r>
      <w:r>
        <w:rPr>
          <w:rFonts w:eastAsia="Times New Roman" w:cs="Times New Roman"/>
          <w:szCs w:val="24"/>
        </w:rPr>
        <w:t>πατριδοκαπηλία, που</w:t>
      </w:r>
      <w:r w:rsidRPr="00F011B2">
        <w:rPr>
          <w:rFonts w:eastAsia="Times New Roman" w:cs="Times New Roman"/>
          <w:szCs w:val="24"/>
        </w:rPr>
        <w:t xml:space="preserve"> δυστυχώς εκλαμβάνεται από κάποιους ως πατριωτισμός</w:t>
      </w:r>
      <w:r>
        <w:rPr>
          <w:rFonts w:eastAsia="Times New Roman" w:cs="Times New Roman"/>
          <w:szCs w:val="24"/>
        </w:rPr>
        <w:t>,</w:t>
      </w:r>
      <w:r w:rsidRPr="00F011B2">
        <w:rPr>
          <w:rFonts w:eastAsia="Times New Roman" w:cs="Times New Roman"/>
          <w:szCs w:val="24"/>
        </w:rPr>
        <w:t xml:space="preserve"> πραγματικός πατριωτισμός είναι να αγαπάς τη χώρα σου και να την υπηρετείς με τέτοιο σκοπό που να προάγει τη φιλία των λαών</w:t>
      </w:r>
      <w:r>
        <w:rPr>
          <w:rFonts w:eastAsia="Times New Roman" w:cs="Times New Roman"/>
          <w:szCs w:val="24"/>
        </w:rPr>
        <w:t>.</w:t>
      </w:r>
    </w:p>
    <w:p w14:paraId="1664EE5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w:t>
      </w:r>
      <w:r w:rsidRPr="00F011B2">
        <w:rPr>
          <w:rFonts w:eastAsia="Times New Roman" w:cs="Times New Roman"/>
          <w:szCs w:val="24"/>
        </w:rPr>
        <w:t>έλος</w:t>
      </w:r>
      <w:r>
        <w:rPr>
          <w:rFonts w:eastAsia="Times New Roman" w:cs="Times New Roman"/>
          <w:szCs w:val="24"/>
        </w:rPr>
        <w:t>,</w:t>
      </w:r>
      <w:r w:rsidRPr="00F011B2">
        <w:rPr>
          <w:rFonts w:eastAsia="Times New Roman" w:cs="Times New Roman"/>
          <w:szCs w:val="24"/>
        </w:rPr>
        <w:t xml:space="preserve"> κυρίες κ</w:t>
      </w:r>
      <w:r w:rsidRPr="00F011B2">
        <w:rPr>
          <w:rFonts w:eastAsia="Times New Roman" w:cs="Times New Roman"/>
          <w:szCs w:val="24"/>
        </w:rPr>
        <w:t>αι κύριοι</w:t>
      </w:r>
      <w:r>
        <w:rPr>
          <w:rFonts w:eastAsia="Times New Roman" w:cs="Times New Roman"/>
          <w:szCs w:val="24"/>
        </w:rPr>
        <w:t>, θέλω</w:t>
      </w:r>
      <w:r w:rsidRPr="00F011B2">
        <w:rPr>
          <w:rFonts w:eastAsia="Times New Roman" w:cs="Times New Roman"/>
          <w:szCs w:val="24"/>
        </w:rPr>
        <w:t xml:space="preserve"> να </w:t>
      </w:r>
      <w:r>
        <w:rPr>
          <w:rFonts w:eastAsia="Times New Roman" w:cs="Times New Roman"/>
          <w:szCs w:val="24"/>
        </w:rPr>
        <w:t>συγχαρώ</w:t>
      </w:r>
      <w:r w:rsidRPr="00F011B2">
        <w:rPr>
          <w:rFonts w:eastAsia="Times New Roman" w:cs="Times New Roman"/>
          <w:szCs w:val="24"/>
        </w:rPr>
        <w:t xml:space="preserve"> τον Πρωθυπουργό για τη γενναιότητα και </w:t>
      </w:r>
      <w:r>
        <w:rPr>
          <w:rFonts w:eastAsia="Times New Roman" w:cs="Times New Roman"/>
          <w:szCs w:val="24"/>
        </w:rPr>
        <w:t xml:space="preserve">την </w:t>
      </w:r>
      <w:r w:rsidRPr="00F011B2">
        <w:rPr>
          <w:rFonts w:eastAsia="Times New Roman" w:cs="Times New Roman"/>
          <w:szCs w:val="24"/>
        </w:rPr>
        <w:t>τεκμηριωμένη ομιλία του</w:t>
      </w:r>
      <w:r>
        <w:rPr>
          <w:rFonts w:eastAsia="Times New Roman" w:cs="Times New Roman"/>
          <w:szCs w:val="24"/>
        </w:rPr>
        <w:t>.</w:t>
      </w:r>
      <w:r w:rsidRPr="00F011B2">
        <w:rPr>
          <w:rFonts w:eastAsia="Times New Roman" w:cs="Times New Roman"/>
          <w:szCs w:val="24"/>
        </w:rPr>
        <w:t xml:space="preserve"> Η </w:t>
      </w:r>
      <w:r w:rsidRPr="00F011B2">
        <w:rPr>
          <w:rFonts w:eastAsia="Times New Roman" w:cs="Times New Roman"/>
          <w:szCs w:val="24"/>
        </w:rPr>
        <w:lastRenderedPageBreak/>
        <w:t>αναφορά στους Μακ</w:t>
      </w:r>
      <w:r>
        <w:rPr>
          <w:rFonts w:eastAsia="Times New Roman" w:cs="Times New Roman"/>
          <w:szCs w:val="24"/>
        </w:rPr>
        <w:t xml:space="preserve">εδόνες πολιτικούς πρόσφυγες στους οποίους </w:t>
      </w:r>
      <w:r w:rsidRPr="00F011B2">
        <w:rPr>
          <w:rFonts w:eastAsia="Times New Roman" w:cs="Times New Roman"/>
          <w:szCs w:val="24"/>
        </w:rPr>
        <w:t>δεν δόθη</w:t>
      </w:r>
      <w:r>
        <w:rPr>
          <w:rFonts w:eastAsia="Times New Roman" w:cs="Times New Roman"/>
          <w:szCs w:val="24"/>
        </w:rPr>
        <w:t>κε το δικαίωμα επαναπατρισμού το</w:t>
      </w:r>
      <w:r w:rsidRPr="00F011B2">
        <w:rPr>
          <w:rFonts w:eastAsia="Times New Roman" w:cs="Times New Roman"/>
          <w:szCs w:val="24"/>
        </w:rPr>
        <w:t xml:space="preserve"> </w:t>
      </w:r>
      <w:r>
        <w:rPr>
          <w:rFonts w:eastAsia="Times New Roman"/>
          <w:szCs w:val="24"/>
        </w:rPr>
        <w:t>ʼ</w:t>
      </w:r>
      <w:r w:rsidRPr="00F011B2">
        <w:rPr>
          <w:rFonts w:eastAsia="Times New Roman" w:cs="Times New Roman"/>
          <w:szCs w:val="24"/>
        </w:rPr>
        <w:t xml:space="preserve">83 με </w:t>
      </w:r>
      <w:r>
        <w:rPr>
          <w:rFonts w:eastAsia="Times New Roman" w:cs="Times New Roman"/>
          <w:szCs w:val="24"/>
        </w:rPr>
        <w:t>τον ρατσιστικό νόμο</w:t>
      </w:r>
      <w:r w:rsidRPr="00F011B2">
        <w:rPr>
          <w:rFonts w:eastAsia="Times New Roman" w:cs="Times New Roman"/>
          <w:szCs w:val="24"/>
        </w:rPr>
        <w:t xml:space="preserve"> </w:t>
      </w:r>
      <w:r>
        <w:rPr>
          <w:rFonts w:eastAsia="Times New Roman" w:cs="Times New Roman"/>
          <w:szCs w:val="24"/>
        </w:rPr>
        <w:t>Σκουλαρίκη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F011B2">
        <w:rPr>
          <w:rFonts w:eastAsia="Times New Roman" w:cs="Times New Roman"/>
          <w:szCs w:val="24"/>
        </w:rPr>
        <w:t>Γεννηματά</w:t>
      </w:r>
      <w:r>
        <w:rPr>
          <w:rFonts w:eastAsia="Times New Roman" w:cs="Times New Roman"/>
          <w:szCs w:val="24"/>
        </w:rPr>
        <w:t xml:space="preserve"> και η ανα</w:t>
      </w:r>
      <w:r>
        <w:rPr>
          <w:rFonts w:eastAsia="Times New Roman" w:cs="Times New Roman"/>
          <w:szCs w:val="24"/>
        </w:rPr>
        <w:t xml:space="preserve">φορά στην Ειρήνη Γκίνη, είναι ερινύες, </w:t>
      </w:r>
      <w:r w:rsidRPr="00F011B2">
        <w:rPr>
          <w:rFonts w:eastAsia="Times New Roman" w:cs="Times New Roman"/>
          <w:szCs w:val="24"/>
        </w:rPr>
        <w:t xml:space="preserve">αγαπητοί </w:t>
      </w:r>
      <w:r>
        <w:rPr>
          <w:rFonts w:eastAsia="Times New Roman" w:cs="Times New Roman"/>
          <w:szCs w:val="24"/>
        </w:rPr>
        <w:t>σύντροφοι του ΚΚΕ, που θα τις αντιμετωπίσετε μόνοι σας.</w:t>
      </w:r>
    </w:p>
    <w:p w14:paraId="1664EE56"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EE57" w14:textId="77777777" w:rsidR="00A97886" w:rsidRDefault="00361846">
      <w:pPr>
        <w:spacing w:line="600" w:lineRule="auto"/>
        <w:ind w:firstLine="720"/>
        <w:jc w:val="both"/>
        <w:rPr>
          <w:rFonts w:eastAsia="Times New Roman" w:cs="Times New Roman"/>
          <w:szCs w:val="24"/>
        </w:rPr>
      </w:pPr>
      <w:r w:rsidRPr="006A5D3D">
        <w:rPr>
          <w:rFonts w:eastAsia="Times New Roman" w:cs="Times New Roman"/>
          <w:b/>
          <w:szCs w:val="24"/>
        </w:rPr>
        <w:t>ΠΡΟΕΔΡΕΥΟΥΣΑ (Αναστασία Χριστοδουλοπούλου):</w:t>
      </w:r>
      <w:r>
        <w:rPr>
          <w:rFonts w:eastAsia="Times New Roman" w:cs="Times New Roman"/>
          <w:szCs w:val="24"/>
        </w:rPr>
        <w:t xml:space="preserve"> Τον λόγο </w:t>
      </w:r>
      <w:r>
        <w:rPr>
          <w:rFonts w:eastAsia="Times New Roman" w:cs="Times New Roman"/>
          <w:szCs w:val="24"/>
        </w:rPr>
        <w:t>έ</w:t>
      </w:r>
      <w:r>
        <w:rPr>
          <w:rFonts w:eastAsia="Times New Roman" w:cs="Times New Roman"/>
          <w:szCs w:val="24"/>
        </w:rPr>
        <w:t>χει ο κ. Πάλλης.</w:t>
      </w:r>
    </w:p>
    <w:p w14:paraId="1664EE58" w14:textId="77777777" w:rsidR="00A97886" w:rsidRDefault="00361846">
      <w:pPr>
        <w:spacing w:line="600" w:lineRule="auto"/>
        <w:ind w:firstLine="720"/>
        <w:jc w:val="both"/>
        <w:rPr>
          <w:rFonts w:eastAsia="Times New Roman" w:cs="Times New Roman"/>
          <w:szCs w:val="24"/>
        </w:rPr>
      </w:pPr>
      <w:r w:rsidRPr="006A5D3D">
        <w:rPr>
          <w:rFonts w:eastAsia="Times New Roman" w:cs="Times New Roman"/>
          <w:b/>
          <w:szCs w:val="24"/>
        </w:rPr>
        <w:t xml:space="preserve">ΓΕΩΡΓΙΟΣ ΠΑΛΛΗΣ: </w:t>
      </w:r>
      <w:r>
        <w:rPr>
          <w:rFonts w:eastAsia="Times New Roman" w:cs="Times New Roman"/>
          <w:szCs w:val="24"/>
        </w:rPr>
        <w:t xml:space="preserve">Ευχαριστώ, κυρία </w:t>
      </w:r>
      <w:r>
        <w:rPr>
          <w:rFonts w:eastAsia="Times New Roman" w:cs="Times New Roman"/>
          <w:szCs w:val="24"/>
        </w:rPr>
        <w:t>Πρόεδρε.</w:t>
      </w:r>
    </w:p>
    <w:p w14:paraId="1664EE5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w:t>
      </w:r>
      <w:r w:rsidRPr="00F011B2">
        <w:rPr>
          <w:rFonts w:eastAsia="Times New Roman" w:cs="Times New Roman"/>
          <w:szCs w:val="24"/>
        </w:rPr>
        <w:t>υρίες και κύριοι συνάδελφοι</w:t>
      </w:r>
      <w:r>
        <w:rPr>
          <w:rFonts w:eastAsia="Times New Roman" w:cs="Times New Roman"/>
          <w:szCs w:val="24"/>
        </w:rPr>
        <w:t xml:space="preserve">, χαίρομαι </w:t>
      </w:r>
      <w:r w:rsidRPr="00F011B2">
        <w:rPr>
          <w:rFonts w:eastAsia="Times New Roman" w:cs="Times New Roman"/>
          <w:szCs w:val="24"/>
        </w:rPr>
        <w:t xml:space="preserve">πολύ που </w:t>
      </w:r>
      <w:r>
        <w:rPr>
          <w:rFonts w:eastAsia="Times New Roman" w:cs="Times New Roman"/>
          <w:szCs w:val="24"/>
        </w:rPr>
        <w:t>διαδέχομαι</w:t>
      </w:r>
      <w:r w:rsidRPr="00F011B2">
        <w:rPr>
          <w:rFonts w:eastAsia="Times New Roman" w:cs="Times New Roman"/>
          <w:szCs w:val="24"/>
        </w:rPr>
        <w:t xml:space="preserve"> στο </w:t>
      </w:r>
      <w:r>
        <w:rPr>
          <w:rFonts w:eastAsia="Times New Roman" w:cs="Times New Roman"/>
          <w:szCs w:val="24"/>
        </w:rPr>
        <w:t>Βήμα</w:t>
      </w:r>
      <w:r w:rsidRPr="00F011B2">
        <w:rPr>
          <w:rFonts w:eastAsia="Times New Roman" w:cs="Times New Roman"/>
          <w:szCs w:val="24"/>
        </w:rPr>
        <w:t xml:space="preserve"> τον αγαπητό σύντροφο</w:t>
      </w:r>
      <w:r>
        <w:rPr>
          <w:rFonts w:eastAsia="Times New Roman" w:cs="Times New Roman"/>
          <w:szCs w:val="24"/>
        </w:rPr>
        <w:t>. Έχουν ειπωθεί</w:t>
      </w:r>
      <w:r w:rsidRPr="00F011B2">
        <w:rPr>
          <w:rFonts w:eastAsia="Times New Roman" w:cs="Times New Roman"/>
          <w:szCs w:val="24"/>
        </w:rPr>
        <w:t xml:space="preserve"> πάρα πολλά</w:t>
      </w:r>
      <w:r>
        <w:rPr>
          <w:rFonts w:eastAsia="Times New Roman" w:cs="Times New Roman"/>
          <w:szCs w:val="24"/>
        </w:rPr>
        <w:t xml:space="preserve"> στη</w:t>
      </w:r>
      <w:r w:rsidRPr="00F011B2">
        <w:rPr>
          <w:rFonts w:eastAsia="Times New Roman" w:cs="Times New Roman"/>
          <w:szCs w:val="24"/>
        </w:rPr>
        <w:t xml:space="preserve"> συζήτησή </w:t>
      </w:r>
      <w:r>
        <w:rPr>
          <w:rFonts w:eastAsia="Times New Roman" w:cs="Times New Roman"/>
          <w:szCs w:val="24"/>
        </w:rPr>
        <w:t xml:space="preserve">μας και έχουν </w:t>
      </w:r>
      <w:r w:rsidRPr="00F011B2">
        <w:rPr>
          <w:rFonts w:eastAsia="Times New Roman" w:cs="Times New Roman"/>
          <w:szCs w:val="24"/>
        </w:rPr>
        <w:t>τεκμηριωθεί τα νομικά ζητήματα μία</w:t>
      </w:r>
      <w:r>
        <w:rPr>
          <w:rFonts w:eastAsia="Times New Roman" w:cs="Times New Roman"/>
          <w:szCs w:val="24"/>
        </w:rPr>
        <w:t>ς</w:t>
      </w:r>
      <w:r w:rsidRPr="00F011B2">
        <w:rPr>
          <w:rFonts w:eastAsia="Times New Roman" w:cs="Times New Roman"/>
          <w:szCs w:val="24"/>
        </w:rPr>
        <w:t xml:space="preserve"> σύμβαση</w:t>
      </w:r>
      <w:r>
        <w:rPr>
          <w:rFonts w:eastAsia="Times New Roman" w:cs="Times New Roman"/>
          <w:szCs w:val="24"/>
        </w:rPr>
        <w:t>ς</w:t>
      </w:r>
      <w:r w:rsidRPr="00F011B2">
        <w:rPr>
          <w:rFonts w:eastAsia="Times New Roman" w:cs="Times New Roman"/>
          <w:szCs w:val="24"/>
        </w:rPr>
        <w:t xml:space="preserve"> που καλούμαστε να ψηφίσουμε</w:t>
      </w:r>
      <w:r>
        <w:rPr>
          <w:rFonts w:eastAsia="Times New Roman" w:cs="Times New Roman"/>
          <w:szCs w:val="24"/>
        </w:rPr>
        <w:t>. Δ</w:t>
      </w:r>
      <w:r w:rsidRPr="00F011B2">
        <w:rPr>
          <w:rFonts w:eastAsia="Times New Roman" w:cs="Times New Roman"/>
          <w:szCs w:val="24"/>
        </w:rPr>
        <w:t>εν θα επεκταθ</w:t>
      </w:r>
      <w:r>
        <w:rPr>
          <w:rFonts w:eastAsia="Times New Roman" w:cs="Times New Roman"/>
          <w:szCs w:val="24"/>
        </w:rPr>
        <w:t>ώ</w:t>
      </w:r>
      <w:r w:rsidRPr="00F011B2">
        <w:rPr>
          <w:rFonts w:eastAsia="Times New Roman" w:cs="Times New Roman"/>
          <w:szCs w:val="24"/>
        </w:rPr>
        <w:t xml:space="preserve"> σε αυτά</w:t>
      </w:r>
      <w:r>
        <w:rPr>
          <w:rFonts w:eastAsia="Times New Roman" w:cs="Times New Roman"/>
          <w:szCs w:val="24"/>
        </w:rPr>
        <w:t>.</w:t>
      </w:r>
    </w:p>
    <w:p w14:paraId="1664EE5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Θα σας πω </w:t>
      </w:r>
      <w:r w:rsidRPr="00F011B2">
        <w:rPr>
          <w:rFonts w:eastAsia="Times New Roman" w:cs="Times New Roman"/>
          <w:szCs w:val="24"/>
        </w:rPr>
        <w:t xml:space="preserve">όμως ότι έχω την τιμή από την εκλογή μου στο ελληνικό </w:t>
      </w:r>
      <w:r>
        <w:rPr>
          <w:rFonts w:eastAsia="Times New Roman" w:cs="Times New Roman"/>
          <w:szCs w:val="24"/>
        </w:rPr>
        <w:t>Κ</w:t>
      </w:r>
      <w:r w:rsidRPr="00F011B2">
        <w:rPr>
          <w:rFonts w:eastAsia="Times New Roman" w:cs="Times New Roman"/>
          <w:szCs w:val="24"/>
        </w:rPr>
        <w:t>οινοβούλιο</w:t>
      </w:r>
      <w:r>
        <w:rPr>
          <w:rFonts w:eastAsia="Times New Roman" w:cs="Times New Roman"/>
          <w:szCs w:val="24"/>
        </w:rPr>
        <w:t>,</w:t>
      </w:r>
      <w:r w:rsidRPr="00F011B2">
        <w:rPr>
          <w:rFonts w:eastAsia="Times New Roman" w:cs="Times New Roman"/>
          <w:szCs w:val="24"/>
        </w:rPr>
        <w:t xml:space="preserve"> στην αρχή ως μέλος και στην πορεία ως επικεφαλής της εθνικής αντιπροσωπείας</w:t>
      </w:r>
      <w:r>
        <w:rPr>
          <w:rFonts w:eastAsia="Times New Roman" w:cs="Times New Roman"/>
          <w:szCs w:val="24"/>
        </w:rPr>
        <w:t>,</w:t>
      </w:r>
      <w:r w:rsidRPr="00F011B2">
        <w:rPr>
          <w:rFonts w:eastAsia="Times New Roman" w:cs="Times New Roman"/>
          <w:szCs w:val="24"/>
        </w:rPr>
        <w:t xml:space="preserve"> </w:t>
      </w:r>
      <w:r>
        <w:rPr>
          <w:rFonts w:eastAsia="Times New Roman" w:cs="Times New Roman"/>
          <w:szCs w:val="24"/>
        </w:rPr>
        <w:t>να εκπροσωπώ</w:t>
      </w:r>
      <w:r w:rsidRPr="00F011B2">
        <w:rPr>
          <w:rFonts w:eastAsia="Times New Roman" w:cs="Times New Roman"/>
          <w:szCs w:val="24"/>
        </w:rPr>
        <w:t xml:space="preserve"> το </w:t>
      </w:r>
      <w:r>
        <w:rPr>
          <w:rFonts w:eastAsia="Times New Roman" w:cs="Times New Roman"/>
          <w:szCs w:val="24"/>
        </w:rPr>
        <w:lastRenderedPageBreak/>
        <w:t>Κ</w:t>
      </w:r>
      <w:r w:rsidRPr="00F011B2">
        <w:rPr>
          <w:rFonts w:eastAsia="Times New Roman" w:cs="Times New Roman"/>
          <w:szCs w:val="24"/>
        </w:rPr>
        <w:t xml:space="preserve">οινοβούλιό μας </w:t>
      </w:r>
      <w:r>
        <w:rPr>
          <w:rFonts w:eastAsia="Times New Roman" w:cs="Times New Roman"/>
          <w:szCs w:val="24"/>
        </w:rPr>
        <w:t>στην κοινοβουλευτική συνέλευση</w:t>
      </w:r>
      <w:r w:rsidRPr="00F011B2">
        <w:rPr>
          <w:rFonts w:eastAsia="Times New Roman" w:cs="Times New Roman"/>
          <w:szCs w:val="24"/>
        </w:rPr>
        <w:t xml:space="preserve"> της διαδικασίας συνεργασίας </w:t>
      </w:r>
      <w:r>
        <w:rPr>
          <w:rFonts w:eastAsia="Times New Roman" w:cs="Times New Roman"/>
          <w:szCs w:val="24"/>
        </w:rPr>
        <w:t>ν</w:t>
      </w:r>
      <w:r w:rsidRPr="00F011B2">
        <w:rPr>
          <w:rFonts w:eastAsia="Times New Roman" w:cs="Times New Roman"/>
          <w:szCs w:val="24"/>
        </w:rPr>
        <w:t>οτιοανατολ</w:t>
      </w:r>
      <w:r w:rsidRPr="00F011B2">
        <w:rPr>
          <w:rFonts w:eastAsia="Times New Roman" w:cs="Times New Roman"/>
          <w:szCs w:val="24"/>
        </w:rPr>
        <w:t>ικής Ευρώπης</w:t>
      </w:r>
      <w:r>
        <w:rPr>
          <w:rFonts w:eastAsia="Times New Roman" w:cs="Times New Roman"/>
          <w:szCs w:val="24"/>
        </w:rPr>
        <w:t>,</w:t>
      </w:r>
      <w:r w:rsidRPr="00F011B2">
        <w:rPr>
          <w:rFonts w:eastAsia="Times New Roman" w:cs="Times New Roman"/>
          <w:szCs w:val="24"/>
        </w:rPr>
        <w:t xml:space="preserve"> στην οποία συμμετέχ</w:t>
      </w:r>
      <w:r>
        <w:rPr>
          <w:rFonts w:eastAsia="Times New Roman" w:cs="Times New Roman"/>
          <w:szCs w:val="24"/>
        </w:rPr>
        <w:t>ω μαζί με αντιπροσώπους Κ</w:t>
      </w:r>
      <w:r w:rsidRPr="00F011B2">
        <w:rPr>
          <w:rFonts w:eastAsia="Times New Roman" w:cs="Times New Roman"/>
          <w:szCs w:val="24"/>
        </w:rPr>
        <w:t xml:space="preserve">οινοβουλίων </w:t>
      </w:r>
      <w:r>
        <w:rPr>
          <w:rFonts w:eastAsia="Times New Roman" w:cs="Times New Roman"/>
          <w:szCs w:val="24"/>
        </w:rPr>
        <w:t>δώδεκα</w:t>
      </w:r>
      <w:r w:rsidRPr="00F011B2">
        <w:rPr>
          <w:rFonts w:eastAsia="Times New Roman" w:cs="Times New Roman"/>
          <w:szCs w:val="24"/>
        </w:rPr>
        <w:t xml:space="preserve"> κρατών</w:t>
      </w:r>
      <w:r>
        <w:rPr>
          <w:rFonts w:eastAsia="Times New Roman" w:cs="Times New Roman"/>
          <w:szCs w:val="24"/>
        </w:rPr>
        <w:t>, όλων των κρατών που</w:t>
      </w:r>
      <w:r w:rsidRPr="00F011B2">
        <w:rPr>
          <w:rFonts w:eastAsia="Times New Roman" w:cs="Times New Roman"/>
          <w:szCs w:val="24"/>
        </w:rPr>
        <w:t xml:space="preserve"> έχουν προκύψει </w:t>
      </w:r>
      <w:r>
        <w:rPr>
          <w:rFonts w:eastAsia="Times New Roman" w:cs="Times New Roman"/>
          <w:szCs w:val="24"/>
        </w:rPr>
        <w:t xml:space="preserve">και </w:t>
      </w:r>
      <w:r w:rsidRPr="00F011B2">
        <w:rPr>
          <w:rFonts w:eastAsia="Times New Roman" w:cs="Times New Roman"/>
          <w:szCs w:val="24"/>
        </w:rPr>
        <w:t>από τη διάλυση της Γιουγκοσλαβίας</w:t>
      </w:r>
      <w:r>
        <w:rPr>
          <w:rFonts w:eastAsia="Times New Roman" w:cs="Times New Roman"/>
          <w:szCs w:val="24"/>
        </w:rPr>
        <w:t>. Αναγνωρίζουμε την κ</w:t>
      </w:r>
      <w:r w:rsidRPr="00F011B2">
        <w:rPr>
          <w:rFonts w:eastAsia="Times New Roman" w:cs="Times New Roman"/>
          <w:szCs w:val="24"/>
        </w:rPr>
        <w:t>οινή μας γεωπολιτική θέση και</w:t>
      </w:r>
      <w:r>
        <w:rPr>
          <w:rFonts w:eastAsia="Times New Roman" w:cs="Times New Roman"/>
          <w:szCs w:val="24"/>
        </w:rPr>
        <w:t xml:space="preserve"> συμφωνούμε</w:t>
      </w:r>
      <w:r w:rsidRPr="00F011B2">
        <w:rPr>
          <w:rFonts w:eastAsia="Times New Roman" w:cs="Times New Roman"/>
          <w:szCs w:val="24"/>
        </w:rPr>
        <w:t xml:space="preserve"> ότι μόνο μέσα από τη συνεργασία και τ</w:t>
      </w:r>
      <w:r w:rsidRPr="00F011B2">
        <w:rPr>
          <w:rFonts w:eastAsia="Times New Roman" w:cs="Times New Roman"/>
          <w:szCs w:val="24"/>
        </w:rPr>
        <w:t>ις συναινετικές διαδικασίες μπορούμε να την ισχυροποιήσουμε</w:t>
      </w:r>
      <w:r>
        <w:rPr>
          <w:rFonts w:eastAsia="Times New Roman" w:cs="Times New Roman"/>
          <w:szCs w:val="24"/>
        </w:rPr>
        <w:t>, μ</w:t>
      </w:r>
      <w:r w:rsidRPr="00F011B2">
        <w:rPr>
          <w:rFonts w:eastAsia="Times New Roman" w:cs="Times New Roman"/>
          <w:szCs w:val="24"/>
        </w:rPr>
        <w:t xml:space="preserve">έσα από την ειρηνική επίλυση των διαφορών </w:t>
      </w:r>
      <w:r>
        <w:rPr>
          <w:rFonts w:eastAsia="Times New Roman" w:cs="Times New Roman"/>
          <w:szCs w:val="24"/>
        </w:rPr>
        <w:t>μας. Α</w:t>
      </w:r>
      <w:r w:rsidRPr="00F011B2">
        <w:rPr>
          <w:rFonts w:eastAsia="Times New Roman" w:cs="Times New Roman"/>
          <w:szCs w:val="24"/>
        </w:rPr>
        <w:t>κριβώς</w:t>
      </w:r>
      <w:r>
        <w:rPr>
          <w:rFonts w:eastAsia="Times New Roman" w:cs="Times New Roman"/>
          <w:szCs w:val="24"/>
        </w:rPr>
        <w:t>,</w:t>
      </w:r>
      <w:r w:rsidRPr="00F011B2">
        <w:rPr>
          <w:rFonts w:eastAsia="Times New Roman" w:cs="Times New Roman"/>
          <w:szCs w:val="24"/>
        </w:rPr>
        <w:t xml:space="preserve"> </w:t>
      </w:r>
      <w:r>
        <w:rPr>
          <w:rFonts w:eastAsia="Times New Roman" w:cs="Times New Roman"/>
          <w:szCs w:val="24"/>
        </w:rPr>
        <w:t xml:space="preserve">λοιπόν, </w:t>
      </w:r>
      <w:r w:rsidRPr="00F011B2">
        <w:rPr>
          <w:rFonts w:eastAsia="Times New Roman" w:cs="Times New Roman"/>
          <w:szCs w:val="24"/>
        </w:rPr>
        <w:t xml:space="preserve">πάνω σε τέτοια θεμέλια θέλουμε να χτίσουμε το μέλλον </w:t>
      </w:r>
      <w:r>
        <w:rPr>
          <w:rFonts w:eastAsia="Times New Roman" w:cs="Times New Roman"/>
          <w:szCs w:val="24"/>
        </w:rPr>
        <w:t>μας.</w:t>
      </w:r>
    </w:p>
    <w:p w14:paraId="1664EE5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Δ</w:t>
      </w:r>
      <w:r w:rsidRPr="00F011B2">
        <w:rPr>
          <w:rFonts w:eastAsia="Times New Roman" w:cs="Times New Roman"/>
          <w:szCs w:val="24"/>
        </w:rPr>
        <w:t xml:space="preserve">ύο δρόμους μακριά </w:t>
      </w:r>
      <w:r>
        <w:rPr>
          <w:rFonts w:eastAsia="Times New Roman" w:cs="Times New Roman"/>
          <w:szCs w:val="24"/>
        </w:rPr>
        <w:t xml:space="preserve">από το σπίτι μας μαίνονται </w:t>
      </w:r>
      <w:r w:rsidRPr="00F011B2">
        <w:rPr>
          <w:rFonts w:eastAsia="Times New Roman" w:cs="Times New Roman"/>
          <w:szCs w:val="24"/>
        </w:rPr>
        <w:t xml:space="preserve">όλοι </w:t>
      </w:r>
      <w:r>
        <w:rPr>
          <w:rFonts w:eastAsia="Times New Roman" w:cs="Times New Roman"/>
          <w:szCs w:val="24"/>
        </w:rPr>
        <w:t>οι πόλεμοι του κόσμου</w:t>
      </w:r>
      <w:r>
        <w:rPr>
          <w:rFonts w:eastAsia="Times New Roman" w:cs="Times New Roman"/>
          <w:szCs w:val="24"/>
        </w:rPr>
        <w:t xml:space="preserve"> μαζεμένοι. Το </w:t>
      </w:r>
      <w:r>
        <w:rPr>
          <w:rFonts w:eastAsia="Times New Roman" w:cs="Times New Roman"/>
          <w:szCs w:val="24"/>
        </w:rPr>
        <w:t>α</w:t>
      </w:r>
      <w:r w:rsidRPr="00F011B2">
        <w:rPr>
          <w:rFonts w:eastAsia="Times New Roman" w:cs="Times New Roman"/>
          <w:szCs w:val="24"/>
        </w:rPr>
        <w:t xml:space="preserve">νατολικό ζήτημα δεν </w:t>
      </w:r>
      <w:r>
        <w:rPr>
          <w:rFonts w:eastAsia="Times New Roman" w:cs="Times New Roman"/>
          <w:szCs w:val="24"/>
        </w:rPr>
        <w:t>λύθηκε</w:t>
      </w:r>
      <w:r w:rsidRPr="00F011B2">
        <w:rPr>
          <w:rFonts w:eastAsia="Times New Roman" w:cs="Times New Roman"/>
          <w:szCs w:val="24"/>
        </w:rPr>
        <w:t xml:space="preserve"> ποτέ και εμείς επιμένουμε στο μοτίβο της σύγκρουσης και της ολοκληρωτικής επικράτησης</w:t>
      </w:r>
      <w:r>
        <w:rPr>
          <w:rFonts w:eastAsia="Times New Roman" w:cs="Times New Roman"/>
          <w:szCs w:val="24"/>
        </w:rPr>
        <w:t>. Δ</w:t>
      </w:r>
      <w:r w:rsidRPr="00F011B2">
        <w:rPr>
          <w:rFonts w:eastAsia="Times New Roman" w:cs="Times New Roman"/>
          <w:szCs w:val="24"/>
        </w:rPr>
        <w:t xml:space="preserve">εν μπορεί να ξεχνάμε </w:t>
      </w:r>
      <w:r>
        <w:rPr>
          <w:rFonts w:eastAsia="Times New Roman" w:cs="Times New Roman"/>
          <w:szCs w:val="24"/>
        </w:rPr>
        <w:t xml:space="preserve">ότι το </w:t>
      </w:r>
      <w:r>
        <w:rPr>
          <w:rFonts w:eastAsia="Times New Roman" w:cs="Times New Roman"/>
          <w:szCs w:val="24"/>
        </w:rPr>
        <w:t>μ</w:t>
      </w:r>
      <w:r w:rsidRPr="00F011B2">
        <w:rPr>
          <w:rFonts w:eastAsia="Times New Roman" w:cs="Times New Roman"/>
          <w:szCs w:val="24"/>
        </w:rPr>
        <w:t xml:space="preserve">ακεδονικό ζήτημα είναι κομμάτι του </w:t>
      </w:r>
      <w:r>
        <w:rPr>
          <w:rFonts w:eastAsia="Times New Roman" w:cs="Times New Roman"/>
          <w:szCs w:val="24"/>
        </w:rPr>
        <w:t>α</w:t>
      </w:r>
      <w:r w:rsidRPr="00F011B2">
        <w:rPr>
          <w:rFonts w:eastAsia="Times New Roman" w:cs="Times New Roman"/>
          <w:szCs w:val="24"/>
        </w:rPr>
        <w:t>νατολικού ζητήματος</w:t>
      </w:r>
      <w:r>
        <w:rPr>
          <w:rFonts w:eastAsia="Times New Roman" w:cs="Times New Roman"/>
          <w:szCs w:val="24"/>
        </w:rPr>
        <w:t>. Δ</w:t>
      </w:r>
      <w:r w:rsidRPr="00F011B2">
        <w:rPr>
          <w:rFonts w:eastAsia="Times New Roman" w:cs="Times New Roman"/>
          <w:szCs w:val="24"/>
        </w:rPr>
        <w:t>εν μπορεί να ξεχνάμε ότι μεταξύ των ελ</w:t>
      </w:r>
      <w:r w:rsidRPr="00F011B2">
        <w:rPr>
          <w:rFonts w:eastAsia="Times New Roman" w:cs="Times New Roman"/>
          <w:szCs w:val="24"/>
        </w:rPr>
        <w:t>ληνιστικών χρόνων και της σύγχρονης εποχής των εθνών-κρατών και της Ευρωπαϊκής Έ</w:t>
      </w:r>
      <w:r w:rsidRPr="00F011B2">
        <w:rPr>
          <w:rFonts w:eastAsia="Times New Roman" w:cs="Times New Roman"/>
          <w:szCs w:val="24"/>
        </w:rPr>
        <w:lastRenderedPageBreak/>
        <w:t>νωσης</w:t>
      </w:r>
      <w:r>
        <w:rPr>
          <w:rFonts w:eastAsia="Times New Roman" w:cs="Times New Roman"/>
          <w:szCs w:val="24"/>
        </w:rPr>
        <w:t>,</w:t>
      </w:r>
      <w:r w:rsidRPr="00F011B2">
        <w:rPr>
          <w:rFonts w:eastAsia="Times New Roman" w:cs="Times New Roman"/>
          <w:szCs w:val="24"/>
        </w:rPr>
        <w:t xml:space="preserve"> μεσολάβησαν μία </w:t>
      </w:r>
      <w:r>
        <w:rPr>
          <w:rFonts w:eastAsia="Times New Roman" w:cs="Times New Roman"/>
          <w:szCs w:val="24"/>
        </w:rPr>
        <w:t>Ρ</w:t>
      </w:r>
      <w:r w:rsidRPr="00F011B2">
        <w:rPr>
          <w:rFonts w:eastAsia="Times New Roman" w:cs="Times New Roman"/>
          <w:szCs w:val="24"/>
        </w:rPr>
        <w:t>ωμαϊκή</w:t>
      </w:r>
      <w:r>
        <w:rPr>
          <w:rFonts w:eastAsia="Times New Roman" w:cs="Times New Roman"/>
          <w:szCs w:val="24"/>
        </w:rPr>
        <w:t>, μία Βυζαντινή και μία Οθωμανική</w:t>
      </w:r>
      <w:r w:rsidRPr="00F011B2">
        <w:rPr>
          <w:rFonts w:eastAsia="Times New Roman" w:cs="Times New Roman"/>
          <w:szCs w:val="24"/>
        </w:rPr>
        <w:t xml:space="preserve"> </w:t>
      </w:r>
      <w:r>
        <w:rPr>
          <w:rFonts w:eastAsia="Times New Roman" w:cs="Times New Roman"/>
          <w:szCs w:val="24"/>
        </w:rPr>
        <w:t>Α</w:t>
      </w:r>
      <w:r w:rsidRPr="00F011B2">
        <w:rPr>
          <w:rFonts w:eastAsia="Times New Roman" w:cs="Times New Roman"/>
          <w:szCs w:val="24"/>
        </w:rPr>
        <w:t>υτοκρατορία</w:t>
      </w:r>
      <w:r>
        <w:rPr>
          <w:rFonts w:eastAsia="Times New Roman" w:cs="Times New Roman"/>
          <w:szCs w:val="24"/>
        </w:rPr>
        <w:t>. Δεν πηδήξαμε από τον θάνατο</w:t>
      </w:r>
      <w:r w:rsidRPr="00F011B2">
        <w:rPr>
          <w:rFonts w:eastAsia="Times New Roman" w:cs="Times New Roman"/>
          <w:szCs w:val="24"/>
        </w:rPr>
        <w:t xml:space="preserve"> του Μεγάλου Αλεξάνδρου σ</w:t>
      </w:r>
      <w:r>
        <w:rPr>
          <w:rFonts w:eastAsia="Times New Roman" w:cs="Times New Roman"/>
          <w:szCs w:val="24"/>
        </w:rPr>
        <w:t xml:space="preserve">τη σύγχρονη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δ</w:t>
      </w:r>
      <w:r>
        <w:rPr>
          <w:rFonts w:eastAsia="Times New Roman" w:cs="Times New Roman"/>
          <w:szCs w:val="24"/>
        </w:rPr>
        <w:t>ημοκρατία.</w:t>
      </w:r>
    </w:p>
    <w:p w14:paraId="1664EE5C"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Αγαπητοί </w:t>
      </w:r>
      <w:r>
        <w:rPr>
          <w:rFonts w:eastAsia="Times New Roman"/>
          <w:color w:val="222222"/>
          <w:szCs w:val="24"/>
          <w:shd w:val="clear" w:color="auto" w:fill="FFFFFF"/>
        </w:rPr>
        <w:t>συνάδελφοι, στην πολιτική επιλέγεις, είτε παίρνεις την οδό της συνεννόησης και του συμβιβασμού είτε την οδό της σύγκρουσης με στόχο την ολοκληρωτική επικράτηση.</w:t>
      </w:r>
    </w:p>
    <w:p w14:paraId="1664EE5D"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περιττό να πω τι επιλέγουμε συστηματικά από τη γέννηση του ελληνικού κράτους και ποια ήτα</w:t>
      </w:r>
      <w:r>
        <w:rPr>
          <w:rFonts w:eastAsia="Times New Roman"/>
          <w:color w:val="222222"/>
          <w:szCs w:val="24"/>
          <w:shd w:val="clear" w:color="auto" w:fill="FFFFFF"/>
        </w:rPr>
        <w:t xml:space="preserve">ν τα αποτελέσματα όταν οι συντηρητικές δυνάμεις, οι δυνάμεις της Δεξιάς που στήριξαν όλα αυτά τα χρόνια με πάθος την ιδέα του έθνους-κράτους, τι ολέθριες συνέπειες είχε για τη χώρα μας. Ο </w:t>
      </w:r>
      <w:r>
        <w:rPr>
          <w:rFonts w:eastAsia="Times New Roman"/>
          <w:color w:val="222222"/>
          <w:szCs w:val="24"/>
          <w:shd w:val="clear" w:color="auto" w:fill="FFFFFF"/>
        </w:rPr>
        <w:t>ε</w:t>
      </w:r>
      <w:r>
        <w:rPr>
          <w:rFonts w:eastAsia="Times New Roman"/>
          <w:color w:val="222222"/>
          <w:szCs w:val="24"/>
          <w:shd w:val="clear" w:color="auto" w:fill="FFFFFF"/>
        </w:rPr>
        <w:t xml:space="preserve">μφύλιος και η </w:t>
      </w:r>
      <w:r>
        <w:rPr>
          <w:rFonts w:eastAsia="Times New Roman"/>
          <w:color w:val="222222"/>
          <w:szCs w:val="24"/>
          <w:shd w:val="clear" w:color="auto" w:fill="FFFFFF"/>
        </w:rPr>
        <w:t>δ</w:t>
      </w:r>
      <w:r>
        <w:rPr>
          <w:rFonts w:eastAsia="Times New Roman"/>
          <w:color w:val="222222"/>
          <w:szCs w:val="24"/>
          <w:shd w:val="clear" w:color="auto" w:fill="FFFFFF"/>
        </w:rPr>
        <w:t>ικτατορία είναι κάποιες κακές μαρτυρίες.</w:t>
      </w:r>
    </w:p>
    <w:p w14:paraId="1664EE5E"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το μον</w:t>
      </w:r>
      <w:r>
        <w:rPr>
          <w:rFonts w:eastAsia="Times New Roman"/>
          <w:color w:val="222222"/>
          <w:szCs w:val="24"/>
          <w:shd w:val="clear" w:color="auto" w:fill="FFFFFF"/>
        </w:rPr>
        <w:t xml:space="preserve">τέλο της πολιτικής, λοιπόν, που μας προτρέπετε να ακολουθήσουμε όχι απλώς εναντιώνεται, αλλά και </w:t>
      </w:r>
      <w:proofErr w:type="spellStart"/>
      <w:r>
        <w:rPr>
          <w:rFonts w:eastAsia="Times New Roman"/>
          <w:color w:val="222222"/>
          <w:szCs w:val="24"/>
          <w:shd w:val="clear" w:color="auto" w:fill="FFFFFF"/>
        </w:rPr>
        <w:t>δαιμονοποιεί</w:t>
      </w:r>
      <w:proofErr w:type="spellEnd"/>
      <w:r>
        <w:rPr>
          <w:rFonts w:eastAsia="Times New Roman"/>
          <w:color w:val="222222"/>
          <w:szCs w:val="24"/>
          <w:shd w:val="clear" w:color="auto" w:fill="FFFFFF"/>
        </w:rPr>
        <w:t xml:space="preserve"> τη Συνθήκη των Πρεσπών, η σύγκρουση, ισοπεδώστε τους γείτονες, θα βάλουμε βέτο, από εμάς εξαρτάται η ένταξή τους στον δυτικό κόσμο.</w:t>
      </w:r>
    </w:p>
    <w:p w14:paraId="1664EE5F"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Δεν ισχύει για</w:t>
      </w:r>
      <w:r>
        <w:rPr>
          <w:rFonts w:eastAsia="Times New Roman"/>
          <w:color w:val="222222"/>
          <w:szCs w:val="24"/>
          <w:shd w:val="clear" w:color="auto" w:fill="FFFFFF"/>
        </w:rPr>
        <w:t xml:space="preserve"> το ΚΚΕ αυτό. Το ΚΚΕ έχει μ</w:t>
      </w:r>
      <w:r>
        <w:rPr>
          <w:rFonts w:eastAsia="Times New Roman"/>
          <w:color w:val="222222"/>
          <w:szCs w:val="24"/>
          <w:shd w:val="clear" w:color="auto" w:fill="FFFFFF"/>
        </w:rPr>
        <w:t>ί</w:t>
      </w:r>
      <w:r>
        <w:rPr>
          <w:rFonts w:eastAsia="Times New Roman"/>
          <w:color w:val="222222"/>
          <w:szCs w:val="24"/>
          <w:shd w:val="clear" w:color="auto" w:fill="FFFFFF"/>
        </w:rPr>
        <w:t>α άλλη οπτική. Θα επανέλθω αν προλάβω. Δεν είναι μόνο οι φασίστες της Χρυσής Αυγής, δυστυχώς το ακούσαμε και από τον τέως Πρωθυπουργό χθες. Και ποιο είναι το μέλλον, κύριε;</w:t>
      </w:r>
    </w:p>
    <w:p w14:paraId="1664EE60"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λοιπόν, ακούγοντας τον Σταύρο Θεοδωράκη χθες, συμφ</w:t>
      </w:r>
      <w:r>
        <w:rPr>
          <w:rFonts w:eastAsia="Times New Roman"/>
          <w:color w:val="222222"/>
          <w:szCs w:val="24"/>
          <w:shd w:val="clear" w:color="auto" w:fill="FFFFFF"/>
        </w:rPr>
        <w:t>ωνώ στο μεγαλύτερο μέρος της ομιλίας του. Κατακρίνετε συναδέλφους που ψηφίζουν ατομικά, αλλά ξεχνάτε ότι αυτοί οι άνθρωποι εκφράζουν κόμματα που έχουν πάρει θέση. Και το Ποτάμι και η ΔΗΜΑΡ έχουν πάρει θέση. Το ΚΙΝΑΛ ίσως να είναι με «Υ» από εδώ και πέρα, «</w:t>
      </w:r>
      <w:r>
        <w:rPr>
          <w:rFonts w:eastAsia="Times New Roman"/>
          <w:color w:val="222222"/>
          <w:szCs w:val="24"/>
          <w:shd w:val="clear" w:color="auto" w:fill="FFFFFF"/>
        </w:rPr>
        <w:t>Κυνική Αλλαγή», αλλά, δυστυχώς, θα γραφτεί στην ιστορία η σημερινή του στάση.</w:t>
      </w:r>
    </w:p>
    <w:p w14:paraId="1664EE61"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τέλος του Β΄ Παγκοσμίου Πολέμου οι ευρωπαϊκές χώρες έψαξαν να βρουν έναν τρόπο να προλάβουν τον επόμενο πόλεμο, με το καθεστώς που επικρατούσε εκείνη την εποχή στον πλανήτη</w:t>
      </w:r>
      <w:r>
        <w:rPr>
          <w:rFonts w:eastAsia="Times New Roman"/>
          <w:color w:val="222222"/>
          <w:szCs w:val="24"/>
          <w:shd w:val="clear" w:color="auto" w:fill="FFFFFF"/>
        </w:rPr>
        <w:t>. Κάπως έτσι, όμως, γεννήθηκε και η Ευρωπαϊκή Ένωση. Έτσι διαμορφώθηκε το ευρωπαϊκό κεκτημένο</w:t>
      </w:r>
    </w:p>
    <w:p w14:paraId="1664EE62"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Αυτό που κάνει η Συμφωνία των Πρεσπών είναι ότι κάτι δίνουμε και κάτι παίρνουμε. Υπερβαίνουμε τον εθνικό μας εγωισμό και βλέπουμε μακριά, πέρα από τα σύνορα, πέρα</w:t>
      </w:r>
      <w:r>
        <w:rPr>
          <w:rFonts w:eastAsia="Times New Roman"/>
          <w:color w:val="222222"/>
          <w:szCs w:val="24"/>
          <w:shd w:val="clear" w:color="auto" w:fill="FFFFFF"/>
        </w:rPr>
        <w:t xml:space="preserve"> από το 2019, στην ουσία του πράγματος. Έτσι ισχυροποιούμε τα εθνικά μας συμφέροντα, Ελλάδα και Βόρεια Μακεδονία δύο κράτη που προσδιορίζουν ένα πλαίσιο συνύπαρξης. Δέχονται ο ένας τα δικαιώματα του άλλου, το να υπάρχει κατ</w:t>
      </w:r>
      <w:r>
        <w:rPr>
          <w:rFonts w:eastAsia="Times New Roman"/>
          <w:color w:val="222222"/>
          <w:szCs w:val="24"/>
          <w:shd w:val="clear" w:color="auto" w:fill="FFFFFF"/>
        </w:rPr>
        <w:t xml:space="preserve">’ </w:t>
      </w:r>
      <w:r>
        <w:rPr>
          <w:rFonts w:eastAsia="Times New Roman"/>
          <w:color w:val="222222"/>
          <w:szCs w:val="24"/>
          <w:shd w:val="clear" w:color="auto" w:fill="FFFFFF"/>
        </w:rPr>
        <w:t>αρχ</w:t>
      </w:r>
      <w:r>
        <w:rPr>
          <w:rFonts w:eastAsia="Times New Roman"/>
          <w:color w:val="222222"/>
          <w:szCs w:val="24"/>
          <w:shd w:val="clear" w:color="auto" w:fill="FFFFFF"/>
        </w:rPr>
        <w:t>άς</w:t>
      </w:r>
      <w:r>
        <w:rPr>
          <w:rFonts w:eastAsia="Times New Roman"/>
          <w:color w:val="222222"/>
          <w:szCs w:val="24"/>
          <w:shd w:val="clear" w:color="auto" w:fill="FFFFFF"/>
        </w:rPr>
        <w:t xml:space="preserve"> και εν τέλει παίρνουν θέσ</w:t>
      </w:r>
      <w:r>
        <w:rPr>
          <w:rFonts w:eastAsia="Times New Roman"/>
          <w:color w:val="222222"/>
          <w:szCs w:val="24"/>
          <w:shd w:val="clear" w:color="auto" w:fill="FFFFFF"/>
        </w:rPr>
        <w:t>η απέναντι στη σύγχρονη ευρωπαϊκή και παγκόσμια κρίση.</w:t>
      </w:r>
    </w:p>
    <w:p w14:paraId="1664EE63"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σχέσεις καλής γειτονίας, κυρίες και κύριοι συνάδελφοι, που χτίζονται με τον γείτονά μας -και ο ισχυρός γείτονας είναι η ανατολική μας γείτονα και όχι ο βόρειος γείτονάς μας- αποδίδουν όταν είναι καλ</w:t>
      </w:r>
      <w:r>
        <w:rPr>
          <w:rFonts w:eastAsia="Times New Roman"/>
          <w:color w:val="222222"/>
          <w:szCs w:val="24"/>
          <w:shd w:val="clear" w:color="auto" w:fill="FFFFFF"/>
        </w:rPr>
        <w:t>ές και αποδίδουν στους λαούς.</w:t>
      </w:r>
    </w:p>
    <w:p w14:paraId="1664EE64"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θέλω να μιλήσω για τους λαούς. Θέλω να κοιτάζουμε τους λαούς στα μάτια, να μην ντρεπόμαστε να πούμε ότι οφείλουμε να τους σεβόμαστε και να αναγνωρίζουμε τις αλήθειες που υπάρχουν. Το ελληνικό κράτος κάποτε είχε αναγνωρίσει</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τους </w:t>
      </w:r>
      <w:r w:rsidRPr="00530FA7">
        <w:rPr>
          <w:rFonts w:eastAsia="Times New Roman"/>
          <w:color w:val="222222"/>
          <w:szCs w:val="24"/>
          <w:shd w:val="clear" w:color="auto" w:fill="FFFFFF"/>
        </w:rPr>
        <w:t>σλαβόφωνους</w:t>
      </w:r>
      <w:r>
        <w:rPr>
          <w:rFonts w:eastAsia="Times New Roman"/>
          <w:color w:val="222222"/>
          <w:szCs w:val="24"/>
          <w:shd w:val="clear" w:color="auto" w:fill="FFFFFF"/>
        </w:rPr>
        <w:t xml:space="preserve"> στην περιοχή μας. Βουλγαρικά ήταν τα συμφέροντα που υπερασπιζόταν η ελληνική κυβέρνηση, που δεν τα υπερασπιζόταν, άλλοι είχαν συμφέροντα.</w:t>
      </w:r>
    </w:p>
    <w:p w14:paraId="1664EE65"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Κλείνω λέγοντας το εξής, το 1994</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1995 και εγώ ως μαθητής πήγα συντεταγμένα με το σχολείο μου σε συ</w:t>
      </w:r>
      <w:r>
        <w:rPr>
          <w:rFonts w:eastAsia="Times New Roman"/>
          <w:color w:val="222222"/>
          <w:szCs w:val="24"/>
          <w:shd w:val="clear" w:color="auto" w:fill="FFFFFF"/>
        </w:rPr>
        <w:t xml:space="preserve">λλαλητήρια για τη Μακεδονία. Εκεί </w:t>
      </w:r>
      <w:proofErr w:type="spellStart"/>
      <w:r>
        <w:rPr>
          <w:rFonts w:eastAsia="Times New Roman"/>
          <w:color w:val="222222"/>
          <w:szCs w:val="24"/>
          <w:shd w:val="clear" w:color="auto" w:fill="FFFFFF"/>
        </w:rPr>
        <w:t>πρωτοακούστηκαν</w:t>
      </w:r>
      <w:proofErr w:type="spellEnd"/>
      <w:r>
        <w:rPr>
          <w:rFonts w:eastAsia="Times New Roman"/>
          <w:color w:val="222222"/>
          <w:szCs w:val="24"/>
          <w:shd w:val="clear" w:color="auto" w:fill="FFFFFF"/>
        </w:rPr>
        <w:t xml:space="preserve">: «Τα σύνορα με τη Σερβία», «η Μακεδονία είναι μία και ελληνική», «η </w:t>
      </w:r>
      <w:r>
        <w:rPr>
          <w:rFonts w:eastAsia="Times New Roman"/>
          <w:color w:val="222222"/>
          <w:szCs w:val="24"/>
          <w:shd w:val="clear" w:color="auto" w:fill="FFFFFF"/>
        </w:rPr>
        <w:t>β</w:t>
      </w:r>
      <w:r>
        <w:rPr>
          <w:rFonts w:eastAsia="Times New Roman"/>
          <w:color w:val="222222"/>
          <w:szCs w:val="24"/>
          <w:shd w:val="clear" w:color="auto" w:fill="FFFFFF"/>
        </w:rPr>
        <w:t xml:space="preserve">όρεια Ελλάδα είναι </w:t>
      </w:r>
      <w:r>
        <w:rPr>
          <w:rFonts w:eastAsia="Times New Roman"/>
          <w:color w:val="222222"/>
          <w:szCs w:val="24"/>
          <w:shd w:val="clear" w:color="auto" w:fill="FFFFFF"/>
        </w:rPr>
        <w:t>β</w:t>
      </w:r>
      <w:r>
        <w:rPr>
          <w:rFonts w:eastAsia="Times New Roman"/>
          <w:color w:val="222222"/>
          <w:szCs w:val="24"/>
          <w:shd w:val="clear" w:color="auto" w:fill="FFFFFF"/>
        </w:rPr>
        <w:t xml:space="preserve">όρεια Ελλάδα», «η ελληνική Μακεδονία είναι ελληνική Μακεδονία». </w:t>
      </w:r>
      <w:r w:rsidRPr="00104F8D">
        <w:rPr>
          <w:rFonts w:eastAsia="Times New Roman"/>
          <w:color w:val="222222"/>
          <w:szCs w:val="24"/>
          <w:shd w:val="clear" w:color="auto" w:fill="FFFFFF"/>
        </w:rPr>
        <w:t xml:space="preserve">Προφανώς και δεν αναφέρεται στη </w:t>
      </w:r>
      <w:r>
        <w:rPr>
          <w:rFonts w:eastAsia="Times New Roman"/>
          <w:color w:val="222222"/>
          <w:szCs w:val="24"/>
          <w:shd w:val="clear" w:color="auto" w:fill="FFFFFF"/>
        </w:rPr>
        <w:t>σ</w:t>
      </w:r>
      <w:r w:rsidRPr="00104F8D">
        <w:rPr>
          <w:rFonts w:eastAsia="Times New Roman"/>
          <w:color w:val="222222"/>
          <w:szCs w:val="24"/>
          <w:shd w:val="clear" w:color="auto" w:fill="FFFFFF"/>
        </w:rPr>
        <w:t xml:space="preserve">υμφωνία </w:t>
      </w:r>
      <w:r>
        <w:rPr>
          <w:rFonts w:eastAsia="Times New Roman"/>
          <w:color w:val="222222"/>
          <w:szCs w:val="24"/>
          <w:shd w:val="clear" w:color="auto" w:fill="FFFFFF"/>
        </w:rPr>
        <w:t>«</w:t>
      </w:r>
      <w:r w:rsidRPr="00104F8D">
        <w:rPr>
          <w:rFonts w:eastAsia="Times New Roman"/>
          <w:color w:val="222222"/>
          <w:szCs w:val="24"/>
          <w:shd w:val="clear" w:color="auto" w:fill="FFFFFF"/>
        </w:rPr>
        <w:t xml:space="preserve">ελληνική </w:t>
      </w:r>
      <w:r w:rsidRPr="00104F8D">
        <w:rPr>
          <w:rFonts w:eastAsia="Times New Roman"/>
          <w:color w:val="222222"/>
          <w:szCs w:val="24"/>
          <w:shd w:val="clear" w:color="auto" w:fill="FFFFFF"/>
        </w:rPr>
        <w:t>Μακεδονία</w:t>
      </w:r>
      <w:r>
        <w:rPr>
          <w:rFonts w:eastAsia="Times New Roman"/>
          <w:color w:val="222222"/>
          <w:szCs w:val="24"/>
          <w:shd w:val="clear" w:color="auto" w:fill="FFFFFF"/>
        </w:rPr>
        <w:t>»,</w:t>
      </w:r>
      <w:r w:rsidRPr="00104F8D">
        <w:rPr>
          <w:rFonts w:eastAsia="Times New Roman"/>
          <w:color w:val="222222"/>
          <w:szCs w:val="24"/>
          <w:shd w:val="clear" w:color="auto" w:fill="FFFFFF"/>
        </w:rPr>
        <w:t xml:space="preserve"> γιατί </w:t>
      </w:r>
      <w:r>
        <w:rPr>
          <w:rFonts w:eastAsia="Times New Roman"/>
          <w:color w:val="222222"/>
          <w:szCs w:val="24"/>
          <w:shd w:val="clear" w:color="auto" w:fill="FFFFFF"/>
        </w:rPr>
        <w:t>αυτή είναι η</w:t>
      </w:r>
      <w:r w:rsidRPr="00104F8D">
        <w:rPr>
          <w:rFonts w:eastAsia="Times New Roman"/>
          <w:color w:val="222222"/>
          <w:szCs w:val="24"/>
          <w:shd w:val="clear" w:color="auto" w:fill="FFFFFF"/>
        </w:rPr>
        <w:t xml:space="preserve"> </w:t>
      </w:r>
      <w:r>
        <w:rPr>
          <w:rFonts w:eastAsia="Times New Roman"/>
          <w:color w:val="222222"/>
          <w:szCs w:val="24"/>
          <w:shd w:val="clear" w:color="auto" w:fill="FFFFFF"/>
        </w:rPr>
        <w:t>β</w:t>
      </w:r>
      <w:r w:rsidRPr="00104F8D">
        <w:rPr>
          <w:rFonts w:eastAsia="Times New Roman"/>
          <w:color w:val="222222"/>
          <w:szCs w:val="24"/>
          <w:shd w:val="clear" w:color="auto" w:fill="FFFFFF"/>
        </w:rPr>
        <w:t>όρεια Ελλάδα.</w:t>
      </w:r>
      <w:r>
        <w:rPr>
          <w:rFonts w:eastAsia="Times New Roman"/>
          <w:color w:val="222222"/>
          <w:szCs w:val="24"/>
          <w:shd w:val="clear" w:color="auto" w:fill="FFFFFF"/>
        </w:rPr>
        <w:t xml:space="preserve"> Δεν είμαστε συνομοσπονδία κρατών. Η πρώην Γιουγκοσλαβική Δημοκρατία της Μακεδονίας, που θα λέγεται «Βόρεια Μακεδονία», προκύπτει από μ</w:t>
      </w:r>
      <w:r>
        <w:rPr>
          <w:rFonts w:eastAsia="Times New Roman"/>
          <w:color w:val="222222"/>
          <w:szCs w:val="24"/>
          <w:shd w:val="clear" w:color="auto" w:fill="FFFFFF"/>
        </w:rPr>
        <w:t>ί</w:t>
      </w:r>
      <w:r>
        <w:rPr>
          <w:rFonts w:eastAsia="Times New Roman"/>
          <w:color w:val="222222"/>
          <w:szCs w:val="24"/>
          <w:shd w:val="clear" w:color="auto" w:fill="FFFFFF"/>
        </w:rPr>
        <w:t>α συνομοσπονδία κρατών, η οποία πάντα έτσι λεγόταν και έτσι την ξέρατε.</w:t>
      </w:r>
    </w:p>
    <w:p w14:paraId="1664EE66" w14:textId="77777777" w:rsidR="00A97886" w:rsidRDefault="00361846">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w:t>
      </w:r>
      <w:r>
        <w:rPr>
          <w:rFonts w:eastAsia="Times New Roman"/>
          <w:color w:val="222222"/>
          <w:szCs w:val="24"/>
          <w:shd w:val="clear" w:color="auto" w:fill="FFFFFF"/>
        </w:rPr>
        <w:t>ιροκροτήματα από την πτέρυγα του ΣΥΡΙΖΑ)</w:t>
      </w:r>
    </w:p>
    <w:p w14:paraId="1664EE67" w14:textId="77777777" w:rsidR="00A97886" w:rsidRDefault="00361846">
      <w:pPr>
        <w:spacing w:line="600" w:lineRule="auto"/>
        <w:ind w:firstLine="720"/>
        <w:jc w:val="both"/>
        <w:rPr>
          <w:rFonts w:eastAsia="Times New Roman"/>
          <w:color w:val="222222"/>
          <w:szCs w:val="24"/>
          <w:shd w:val="clear" w:color="auto" w:fill="FFFFFF"/>
        </w:rPr>
      </w:pPr>
      <w:r w:rsidRPr="009C2C1B">
        <w:rPr>
          <w:rFonts w:eastAsia="Times New Roman"/>
          <w:b/>
          <w:color w:val="222222"/>
          <w:szCs w:val="24"/>
          <w:shd w:val="clear" w:color="auto" w:fill="FFFFFF"/>
        </w:rPr>
        <w:t>ΠΡΟΕΔΡΕΥΟΥΣΑ (Αναστασία Χριστοδουλοπούλου):</w:t>
      </w:r>
      <w:r>
        <w:rPr>
          <w:rFonts w:eastAsia="Times New Roman"/>
          <w:color w:val="222222"/>
          <w:szCs w:val="24"/>
          <w:shd w:val="clear" w:color="auto" w:fill="FFFFFF"/>
        </w:rPr>
        <w:t xml:space="preserve"> Ευχαριστούμε.</w:t>
      </w:r>
    </w:p>
    <w:p w14:paraId="1664EE68"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Τον λόγο έχει ο κ. Εμμανουηλίδης και μετά ο κ. Κατσαφάδος.</w:t>
      </w:r>
    </w:p>
    <w:p w14:paraId="1664EE69" w14:textId="77777777" w:rsidR="00A97886" w:rsidRDefault="00361846">
      <w:pPr>
        <w:spacing w:line="600" w:lineRule="auto"/>
        <w:ind w:firstLine="720"/>
        <w:jc w:val="both"/>
        <w:rPr>
          <w:rFonts w:eastAsia="Times New Roman"/>
          <w:color w:val="222222"/>
          <w:szCs w:val="24"/>
          <w:shd w:val="clear" w:color="auto" w:fill="FFFFFF"/>
        </w:rPr>
      </w:pPr>
      <w:r w:rsidRPr="00D73946">
        <w:rPr>
          <w:rFonts w:eastAsia="Times New Roman"/>
          <w:b/>
          <w:color w:val="222222"/>
          <w:szCs w:val="24"/>
          <w:shd w:val="clear" w:color="auto" w:fill="FFFFFF"/>
        </w:rPr>
        <w:t>ΔΗΜΗΤΡΙΟΣ ΕΜΜΑΝΟΥΗΛΙΔΗΣ:</w:t>
      </w:r>
      <w:r>
        <w:rPr>
          <w:rFonts w:eastAsia="Times New Roman"/>
          <w:color w:val="222222"/>
          <w:szCs w:val="24"/>
          <w:shd w:val="clear" w:color="auto" w:fill="FFFFFF"/>
        </w:rPr>
        <w:t xml:space="preserve"> Ευχαριστώ, κυρία Πρόεδρε.</w:t>
      </w:r>
    </w:p>
    <w:p w14:paraId="1664EE6A"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ο μεγαλύτερος κίν</w:t>
      </w:r>
      <w:r>
        <w:rPr>
          <w:rFonts w:eastAsia="Times New Roman"/>
          <w:color w:val="222222"/>
          <w:szCs w:val="24"/>
          <w:shd w:val="clear" w:color="auto" w:fill="FFFFFF"/>
        </w:rPr>
        <w:t>δυνος για τα ανθρώπινα είναι να εμφιλοχωρήσει σε άτομα και σε λαούς ο φόβος, ο φόβος που καταλύει κάθε στοιχείο αυτοπεποίθησης, καθαρής σκέψης, λογικής υπαγόρευσης, ο φόβος που τελικά γίνεται όχημα για αυτοκαταστροφικές συμπεριφορές.</w:t>
      </w:r>
    </w:p>
    <w:p w14:paraId="1664EE6B" w14:textId="77777777" w:rsidR="00A97886" w:rsidRDefault="00361846">
      <w:pPr>
        <w:spacing w:line="600" w:lineRule="auto"/>
        <w:ind w:firstLine="720"/>
        <w:jc w:val="both"/>
        <w:rPr>
          <w:rFonts w:eastAsia="Times New Roman"/>
          <w:szCs w:val="24"/>
        </w:rPr>
      </w:pPr>
      <w:r>
        <w:rPr>
          <w:rFonts w:eastAsia="Times New Roman"/>
          <w:szCs w:val="24"/>
        </w:rPr>
        <w:t>Ό</w:t>
      </w:r>
      <w:r w:rsidRPr="00B56E05">
        <w:rPr>
          <w:rFonts w:eastAsia="Times New Roman"/>
          <w:szCs w:val="24"/>
        </w:rPr>
        <w:t xml:space="preserve">ταν </w:t>
      </w:r>
      <w:r>
        <w:rPr>
          <w:rFonts w:eastAsia="Times New Roman"/>
          <w:szCs w:val="24"/>
        </w:rPr>
        <w:t>ο φόβος</w:t>
      </w:r>
      <w:r w:rsidRPr="00D22ECE">
        <w:rPr>
          <w:rFonts w:eastAsia="Times New Roman"/>
          <w:szCs w:val="24"/>
        </w:rPr>
        <w:t xml:space="preserve"> </w:t>
      </w:r>
      <w:r>
        <w:rPr>
          <w:rFonts w:eastAsia="Times New Roman"/>
          <w:szCs w:val="24"/>
        </w:rPr>
        <w:t>χαρακτηρί</w:t>
      </w:r>
      <w:r>
        <w:rPr>
          <w:rFonts w:eastAsia="Times New Roman"/>
          <w:szCs w:val="24"/>
        </w:rPr>
        <w:t>ζει</w:t>
      </w:r>
      <w:r w:rsidRPr="00B56E05">
        <w:rPr>
          <w:rFonts w:eastAsia="Times New Roman"/>
          <w:szCs w:val="24"/>
        </w:rPr>
        <w:t xml:space="preserve"> τα άτομα</w:t>
      </w:r>
      <w:r>
        <w:rPr>
          <w:rFonts w:eastAsia="Times New Roman"/>
          <w:szCs w:val="24"/>
        </w:rPr>
        <w:t>, μέχρι εδώ υπάρχει</w:t>
      </w:r>
      <w:r w:rsidRPr="00B56E05">
        <w:rPr>
          <w:rFonts w:eastAsia="Times New Roman"/>
          <w:szCs w:val="24"/>
        </w:rPr>
        <w:t xml:space="preserve"> μία κατανόηση</w:t>
      </w:r>
      <w:r w:rsidRPr="00C5640A">
        <w:rPr>
          <w:rFonts w:eastAsia="Times New Roman"/>
          <w:szCs w:val="24"/>
        </w:rPr>
        <w:t>.</w:t>
      </w:r>
      <w:r w:rsidRPr="00B56E05">
        <w:rPr>
          <w:rFonts w:eastAsia="Times New Roman"/>
          <w:szCs w:val="24"/>
        </w:rPr>
        <w:t xml:space="preserve"> Όταν </w:t>
      </w:r>
      <w:r>
        <w:rPr>
          <w:rFonts w:eastAsia="Times New Roman"/>
          <w:szCs w:val="24"/>
        </w:rPr>
        <w:t xml:space="preserve">ο φόβος </w:t>
      </w:r>
      <w:r w:rsidRPr="00B56E05">
        <w:rPr>
          <w:rFonts w:eastAsia="Times New Roman"/>
          <w:szCs w:val="24"/>
        </w:rPr>
        <w:t>αρχίζει να γίνεται εξαγώγιμο προϊόν στην προσπάθεια να διαλύσει κάθε καθαρότητα σκέψης</w:t>
      </w:r>
      <w:r>
        <w:rPr>
          <w:rFonts w:eastAsia="Times New Roman"/>
          <w:szCs w:val="24"/>
        </w:rPr>
        <w:t>,</w:t>
      </w:r>
      <w:r w:rsidRPr="00B56E05">
        <w:rPr>
          <w:rFonts w:eastAsia="Times New Roman"/>
          <w:szCs w:val="24"/>
        </w:rPr>
        <w:t xml:space="preserve"> κάθε καθαρότητα προθέσεων</w:t>
      </w:r>
      <w:r>
        <w:rPr>
          <w:rFonts w:eastAsia="Times New Roman"/>
          <w:szCs w:val="24"/>
        </w:rPr>
        <w:t>,</w:t>
      </w:r>
      <w:r w:rsidRPr="00B56E05">
        <w:rPr>
          <w:rFonts w:eastAsia="Times New Roman"/>
          <w:szCs w:val="24"/>
        </w:rPr>
        <w:t xml:space="preserve"> από κει και έπειτα γίνεται εγκληματική συμπεριφορά</w:t>
      </w:r>
      <w:r>
        <w:rPr>
          <w:rFonts w:eastAsia="Times New Roman"/>
          <w:szCs w:val="24"/>
        </w:rPr>
        <w:t>.</w:t>
      </w:r>
      <w:r w:rsidRPr="00B56E05">
        <w:rPr>
          <w:rFonts w:eastAsia="Times New Roman"/>
          <w:szCs w:val="24"/>
        </w:rPr>
        <w:t xml:space="preserve"> </w:t>
      </w:r>
      <w:r>
        <w:rPr>
          <w:rFonts w:eastAsia="Times New Roman"/>
          <w:szCs w:val="24"/>
        </w:rPr>
        <w:t>Ο μ</w:t>
      </w:r>
      <w:r w:rsidRPr="00B56E05">
        <w:rPr>
          <w:rFonts w:eastAsia="Times New Roman"/>
          <w:szCs w:val="24"/>
        </w:rPr>
        <w:t xml:space="preserve">εγαλύτερος φόβος είναι ο </w:t>
      </w:r>
      <w:r w:rsidRPr="00B56E05">
        <w:rPr>
          <w:rFonts w:eastAsia="Times New Roman"/>
          <w:szCs w:val="24"/>
        </w:rPr>
        <w:t>φόβος να αντιμετωπίσουμε την αλήθεια</w:t>
      </w:r>
      <w:r>
        <w:rPr>
          <w:rFonts w:eastAsia="Times New Roman"/>
          <w:szCs w:val="24"/>
        </w:rPr>
        <w:t>.</w:t>
      </w:r>
    </w:p>
    <w:p w14:paraId="1664EE6C" w14:textId="77777777" w:rsidR="00A97886" w:rsidRDefault="00361846">
      <w:pPr>
        <w:spacing w:line="600" w:lineRule="auto"/>
        <w:ind w:firstLine="720"/>
        <w:jc w:val="both"/>
        <w:rPr>
          <w:rFonts w:eastAsia="Times New Roman"/>
          <w:szCs w:val="24"/>
        </w:rPr>
      </w:pPr>
      <w:r>
        <w:rPr>
          <w:rFonts w:eastAsia="Times New Roman"/>
          <w:szCs w:val="24"/>
        </w:rPr>
        <w:t>Κ</w:t>
      </w:r>
      <w:r w:rsidRPr="00B56E05">
        <w:rPr>
          <w:rFonts w:eastAsia="Times New Roman"/>
          <w:szCs w:val="24"/>
        </w:rPr>
        <w:t>υρίες και κύριοι συνάδελφοι της Αντιπολίτευσης</w:t>
      </w:r>
      <w:r>
        <w:rPr>
          <w:rFonts w:eastAsia="Times New Roman"/>
          <w:szCs w:val="24"/>
        </w:rPr>
        <w:t>, ε</w:t>
      </w:r>
      <w:r w:rsidRPr="00B56E05">
        <w:rPr>
          <w:rFonts w:eastAsia="Times New Roman"/>
          <w:szCs w:val="24"/>
        </w:rPr>
        <w:t xml:space="preserve">πιτέλους </w:t>
      </w:r>
      <w:r>
        <w:rPr>
          <w:rFonts w:eastAsia="Times New Roman"/>
          <w:szCs w:val="24"/>
        </w:rPr>
        <w:t>α</w:t>
      </w:r>
      <w:r w:rsidRPr="00B56E05">
        <w:rPr>
          <w:rFonts w:eastAsia="Times New Roman"/>
          <w:szCs w:val="24"/>
        </w:rPr>
        <w:t>ς μιλήσουμε καθαρά</w:t>
      </w:r>
      <w:r>
        <w:rPr>
          <w:rFonts w:eastAsia="Times New Roman"/>
          <w:szCs w:val="24"/>
        </w:rPr>
        <w:t>.</w:t>
      </w:r>
      <w:r w:rsidRPr="00B56E05">
        <w:rPr>
          <w:rFonts w:eastAsia="Times New Roman"/>
          <w:szCs w:val="24"/>
        </w:rPr>
        <w:t xml:space="preserve"> Μας κατηγορείτ</w:t>
      </w:r>
      <w:r>
        <w:rPr>
          <w:rFonts w:eastAsia="Times New Roman"/>
          <w:szCs w:val="24"/>
        </w:rPr>
        <w:t>ε</w:t>
      </w:r>
      <w:r w:rsidRPr="00B56E05">
        <w:rPr>
          <w:rFonts w:eastAsia="Times New Roman"/>
          <w:szCs w:val="24"/>
        </w:rPr>
        <w:t xml:space="preserve"> για μειοδοτική συμπεριφορά</w:t>
      </w:r>
      <w:r>
        <w:rPr>
          <w:rFonts w:eastAsia="Times New Roman"/>
          <w:szCs w:val="24"/>
        </w:rPr>
        <w:t>,</w:t>
      </w:r>
      <w:r w:rsidRPr="00B56E05">
        <w:rPr>
          <w:rFonts w:eastAsia="Times New Roman"/>
          <w:szCs w:val="24"/>
        </w:rPr>
        <w:t xml:space="preserve"> για όλα αυτά που υπό μορφή ποιήματος σε εθνικές </w:t>
      </w:r>
      <w:r w:rsidRPr="00B56E05">
        <w:rPr>
          <w:rFonts w:eastAsia="Times New Roman"/>
          <w:szCs w:val="24"/>
        </w:rPr>
        <w:lastRenderedPageBreak/>
        <w:t>επετείους βγαίνετε</w:t>
      </w:r>
      <w:r>
        <w:rPr>
          <w:rFonts w:eastAsia="Times New Roman"/>
          <w:szCs w:val="24"/>
        </w:rPr>
        <w:t>,</w:t>
      </w:r>
      <w:r w:rsidRPr="00B56E05">
        <w:rPr>
          <w:rFonts w:eastAsia="Times New Roman"/>
          <w:szCs w:val="24"/>
        </w:rPr>
        <w:t xml:space="preserve"> λέτε το ποίημα σας περί πα</w:t>
      </w:r>
      <w:r w:rsidRPr="00B56E05">
        <w:rPr>
          <w:rFonts w:eastAsia="Times New Roman"/>
          <w:szCs w:val="24"/>
        </w:rPr>
        <w:t>ραχώρησης γλώσσας</w:t>
      </w:r>
      <w:r>
        <w:rPr>
          <w:rFonts w:eastAsia="Times New Roman"/>
          <w:szCs w:val="24"/>
        </w:rPr>
        <w:t>,</w:t>
      </w:r>
      <w:r w:rsidRPr="00B56E05">
        <w:rPr>
          <w:rFonts w:eastAsia="Times New Roman"/>
          <w:szCs w:val="24"/>
        </w:rPr>
        <w:t xml:space="preserve"> περί παραχώρησης εθνότητας</w:t>
      </w:r>
      <w:r>
        <w:rPr>
          <w:rFonts w:eastAsia="Times New Roman"/>
          <w:szCs w:val="24"/>
        </w:rPr>
        <w:t>.</w:t>
      </w:r>
      <w:r w:rsidRPr="00B56E05">
        <w:rPr>
          <w:rFonts w:eastAsia="Times New Roman"/>
          <w:szCs w:val="24"/>
        </w:rPr>
        <w:t xml:space="preserve"> </w:t>
      </w:r>
    </w:p>
    <w:p w14:paraId="1664EE6D" w14:textId="77777777" w:rsidR="00A97886" w:rsidRDefault="00361846">
      <w:pPr>
        <w:spacing w:line="600" w:lineRule="auto"/>
        <w:ind w:firstLine="720"/>
        <w:jc w:val="both"/>
        <w:rPr>
          <w:rFonts w:eastAsia="Times New Roman"/>
          <w:szCs w:val="24"/>
        </w:rPr>
      </w:pPr>
      <w:r w:rsidRPr="00B56E05">
        <w:rPr>
          <w:rFonts w:eastAsia="Times New Roman"/>
          <w:szCs w:val="24"/>
        </w:rPr>
        <w:t>Ας είμαστε αφαιρετικ</w:t>
      </w:r>
      <w:r>
        <w:rPr>
          <w:rFonts w:eastAsia="Times New Roman"/>
          <w:szCs w:val="24"/>
        </w:rPr>
        <w:t>οί</w:t>
      </w:r>
      <w:r w:rsidRPr="00B56E05">
        <w:rPr>
          <w:rFonts w:eastAsia="Times New Roman"/>
          <w:szCs w:val="24"/>
        </w:rPr>
        <w:t xml:space="preserve"> στη σκέψη</w:t>
      </w:r>
      <w:r>
        <w:rPr>
          <w:rFonts w:eastAsia="Times New Roman"/>
          <w:szCs w:val="24"/>
        </w:rPr>
        <w:t>.</w:t>
      </w:r>
      <w:r w:rsidRPr="00B56E05">
        <w:rPr>
          <w:rFonts w:eastAsia="Times New Roman"/>
          <w:szCs w:val="24"/>
        </w:rPr>
        <w:t xml:space="preserve"> Τι είχαμε</w:t>
      </w:r>
      <w:r>
        <w:rPr>
          <w:rFonts w:eastAsia="Times New Roman"/>
          <w:szCs w:val="24"/>
        </w:rPr>
        <w:t>;</w:t>
      </w:r>
      <w:r w:rsidRPr="00B56E05">
        <w:rPr>
          <w:rFonts w:eastAsia="Times New Roman"/>
          <w:szCs w:val="24"/>
        </w:rPr>
        <w:t xml:space="preserve"> </w:t>
      </w:r>
      <w:r>
        <w:rPr>
          <w:rFonts w:eastAsia="Times New Roman"/>
          <w:szCs w:val="24"/>
        </w:rPr>
        <w:t xml:space="preserve">Είχαμε </w:t>
      </w:r>
      <w:r w:rsidRPr="00B56E05">
        <w:rPr>
          <w:rFonts w:eastAsia="Times New Roman"/>
          <w:szCs w:val="24"/>
        </w:rPr>
        <w:t xml:space="preserve">στην καλύτερη περίπτωση τον όρο </w:t>
      </w:r>
      <w:r>
        <w:rPr>
          <w:rFonts w:eastAsia="Times New Roman"/>
          <w:szCs w:val="24"/>
        </w:rPr>
        <w:t>Π</w:t>
      </w:r>
      <w:r>
        <w:rPr>
          <w:rFonts w:eastAsia="Times New Roman"/>
          <w:szCs w:val="24"/>
        </w:rPr>
        <w:t xml:space="preserve">ΓΔΜ </w:t>
      </w:r>
      <w:r w:rsidRPr="00B56E05">
        <w:rPr>
          <w:rFonts w:eastAsia="Times New Roman"/>
          <w:szCs w:val="24"/>
        </w:rPr>
        <w:t xml:space="preserve">μέσα από την </w:t>
      </w:r>
      <w:r>
        <w:rPr>
          <w:rFonts w:eastAsia="Times New Roman"/>
          <w:szCs w:val="24"/>
        </w:rPr>
        <w:t>Ε</w:t>
      </w:r>
      <w:r w:rsidRPr="00B56E05">
        <w:rPr>
          <w:rFonts w:eastAsia="Times New Roman"/>
          <w:szCs w:val="24"/>
        </w:rPr>
        <w:t xml:space="preserve">νδιάμεση </w:t>
      </w:r>
      <w:r>
        <w:rPr>
          <w:rFonts w:eastAsia="Times New Roman"/>
          <w:szCs w:val="24"/>
        </w:rPr>
        <w:t>Σ</w:t>
      </w:r>
      <w:r w:rsidRPr="00B56E05">
        <w:rPr>
          <w:rFonts w:eastAsia="Times New Roman"/>
          <w:szCs w:val="24"/>
        </w:rPr>
        <w:t>υμφωνία</w:t>
      </w:r>
      <w:r>
        <w:rPr>
          <w:rFonts w:eastAsia="Times New Roman"/>
          <w:szCs w:val="24"/>
        </w:rPr>
        <w:t xml:space="preserve"> και δεν είχαμε</w:t>
      </w:r>
      <w:r w:rsidRPr="00B56E05">
        <w:rPr>
          <w:rFonts w:eastAsia="Times New Roman"/>
          <w:szCs w:val="24"/>
        </w:rPr>
        <w:t xml:space="preserve"> τίποτε περισσότερο πέρα από αυτό</w:t>
      </w:r>
      <w:r>
        <w:rPr>
          <w:rFonts w:eastAsia="Times New Roman"/>
          <w:szCs w:val="24"/>
        </w:rPr>
        <w:t xml:space="preserve">. Το τι έχουμε πάρει </w:t>
      </w:r>
      <w:r w:rsidRPr="00B56E05">
        <w:rPr>
          <w:rFonts w:eastAsia="Times New Roman"/>
          <w:szCs w:val="24"/>
        </w:rPr>
        <w:t>είναι νομίζω κατατε</w:t>
      </w:r>
      <w:r w:rsidRPr="00B56E05">
        <w:rPr>
          <w:rFonts w:eastAsia="Times New Roman"/>
          <w:szCs w:val="24"/>
        </w:rPr>
        <w:t>θειμένο και ελεγχόμενο από την ιστορία</w:t>
      </w:r>
      <w:r>
        <w:rPr>
          <w:rFonts w:eastAsia="Times New Roman"/>
          <w:szCs w:val="24"/>
        </w:rPr>
        <w:t>,</w:t>
      </w:r>
      <w:r w:rsidRPr="00B56E05">
        <w:rPr>
          <w:rFonts w:eastAsia="Times New Roman"/>
          <w:szCs w:val="24"/>
        </w:rPr>
        <w:t xml:space="preserve"> γιατί μέσα σε μία θερμοκρασία τέτοια που έχει δημιουργηθεί όλο αυτό το διάστημα δεν μπορούν να </w:t>
      </w:r>
      <w:r>
        <w:rPr>
          <w:rFonts w:eastAsia="Times New Roman"/>
          <w:szCs w:val="24"/>
        </w:rPr>
        <w:t>βγουν</w:t>
      </w:r>
      <w:r w:rsidRPr="00B56E05">
        <w:rPr>
          <w:rFonts w:eastAsia="Times New Roman"/>
          <w:szCs w:val="24"/>
        </w:rPr>
        <w:t xml:space="preserve"> καθαρά εξαγόμενα</w:t>
      </w:r>
      <w:r>
        <w:rPr>
          <w:rFonts w:eastAsia="Times New Roman"/>
          <w:szCs w:val="24"/>
        </w:rPr>
        <w:t>,</w:t>
      </w:r>
      <w:r w:rsidRPr="00B56E05">
        <w:rPr>
          <w:rFonts w:eastAsia="Times New Roman"/>
          <w:szCs w:val="24"/>
        </w:rPr>
        <w:t xml:space="preserve"> τα αυτιά είναι στομωμέν</w:t>
      </w:r>
      <w:r>
        <w:rPr>
          <w:rFonts w:eastAsia="Times New Roman"/>
          <w:szCs w:val="24"/>
        </w:rPr>
        <w:t>α.</w:t>
      </w:r>
      <w:r w:rsidRPr="00B56E05">
        <w:rPr>
          <w:rFonts w:eastAsia="Times New Roman"/>
          <w:szCs w:val="24"/>
        </w:rPr>
        <w:t xml:space="preserve"> </w:t>
      </w:r>
    </w:p>
    <w:p w14:paraId="1664EE6E" w14:textId="77777777" w:rsidR="00A97886" w:rsidRDefault="00361846">
      <w:pPr>
        <w:spacing w:line="600" w:lineRule="auto"/>
        <w:ind w:firstLine="720"/>
        <w:jc w:val="both"/>
        <w:rPr>
          <w:rFonts w:eastAsia="Times New Roman"/>
          <w:szCs w:val="24"/>
        </w:rPr>
      </w:pPr>
      <w:r w:rsidRPr="00B56E05">
        <w:rPr>
          <w:rFonts w:eastAsia="Times New Roman"/>
          <w:szCs w:val="24"/>
        </w:rPr>
        <w:t>Η ιστορία είναι αυτή που θα καταγράψει και πρέπει να είμαστε προσεκτικ</w:t>
      </w:r>
      <w:r w:rsidRPr="00B56E05">
        <w:rPr>
          <w:rFonts w:eastAsia="Times New Roman"/>
          <w:szCs w:val="24"/>
        </w:rPr>
        <w:t>οί</w:t>
      </w:r>
      <w:r>
        <w:rPr>
          <w:rFonts w:eastAsia="Times New Roman"/>
          <w:szCs w:val="24"/>
        </w:rPr>
        <w:t>,</w:t>
      </w:r>
      <w:r w:rsidRPr="00B56E05">
        <w:rPr>
          <w:rFonts w:eastAsia="Times New Roman"/>
          <w:szCs w:val="24"/>
        </w:rPr>
        <w:t xml:space="preserve"> γιατί ο δημόσιος λόγος που αρθρώνεται από αυτό το Βήμα δεν είναι λόγος που μπορεί να παραγραφεί</w:t>
      </w:r>
      <w:r>
        <w:rPr>
          <w:rFonts w:eastAsia="Times New Roman"/>
          <w:szCs w:val="24"/>
        </w:rPr>
        <w:t>.</w:t>
      </w:r>
      <w:r w:rsidRPr="00B56E05">
        <w:rPr>
          <w:rFonts w:eastAsia="Times New Roman"/>
          <w:szCs w:val="24"/>
        </w:rPr>
        <w:t xml:space="preserve"> Άρα οι ευθύνες όλων μας θα μας ακολουθούν μέχρι το τέλος της φυσικής ζωής </w:t>
      </w:r>
      <w:r>
        <w:rPr>
          <w:rFonts w:eastAsia="Times New Roman"/>
          <w:szCs w:val="24"/>
        </w:rPr>
        <w:t>μας,</w:t>
      </w:r>
      <w:r w:rsidRPr="00B56E05">
        <w:rPr>
          <w:rFonts w:eastAsia="Times New Roman"/>
          <w:szCs w:val="24"/>
        </w:rPr>
        <w:t xml:space="preserve"> αλλά και θα είναι οπωσδήποτε υλικό προς αξιοποίηση του ιστορικού του μέλλοντ</w:t>
      </w:r>
      <w:r w:rsidRPr="00B56E05">
        <w:rPr>
          <w:rFonts w:eastAsia="Times New Roman"/>
          <w:szCs w:val="24"/>
        </w:rPr>
        <w:t>ος</w:t>
      </w:r>
      <w:r>
        <w:rPr>
          <w:rFonts w:eastAsia="Times New Roman"/>
          <w:szCs w:val="24"/>
        </w:rPr>
        <w:t>.</w:t>
      </w:r>
      <w:r w:rsidRPr="00B56E05">
        <w:rPr>
          <w:rFonts w:eastAsia="Times New Roman"/>
          <w:szCs w:val="24"/>
        </w:rPr>
        <w:t xml:space="preserve"> </w:t>
      </w:r>
    </w:p>
    <w:p w14:paraId="1664EE6F" w14:textId="77777777" w:rsidR="00A97886" w:rsidRDefault="00361846">
      <w:pPr>
        <w:spacing w:line="600" w:lineRule="auto"/>
        <w:ind w:firstLine="720"/>
        <w:jc w:val="both"/>
        <w:rPr>
          <w:rFonts w:eastAsia="Times New Roman"/>
          <w:szCs w:val="24"/>
        </w:rPr>
      </w:pPr>
      <w:r w:rsidRPr="00B56E05">
        <w:rPr>
          <w:rFonts w:eastAsia="Times New Roman"/>
          <w:szCs w:val="24"/>
        </w:rPr>
        <w:t xml:space="preserve">Το </w:t>
      </w:r>
      <w:r>
        <w:rPr>
          <w:rFonts w:eastAsia="Times New Roman"/>
          <w:szCs w:val="24"/>
        </w:rPr>
        <w:t xml:space="preserve">πρόβλημα, κυρίες και κύριοι, το </w:t>
      </w:r>
      <w:r w:rsidRPr="00B56E05">
        <w:rPr>
          <w:rFonts w:eastAsia="Times New Roman"/>
          <w:szCs w:val="24"/>
        </w:rPr>
        <w:t>ξέρετε πάρα πολύ καλά</w:t>
      </w:r>
      <w:r>
        <w:rPr>
          <w:rFonts w:eastAsia="Times New Roman"/>
          <w:szCs w:val="24"/>
        </w:rPr>
        <w:t xml:space="preserve">, δεν είναι οι όροι της </w:t>
      </w:r>
      <w:r>
        <w:rPr>
          <w:rFonts w:eastAsia="Times New Roman"/>
          <w:szCs w:val="24"/>
        </w:rPr>
        <w:t>σ</w:t>
      </w:r>
      <w:r>
        <w:rPr>
          <w:rFonts w:eastAsia="Times New Roman"/>
          <w:szCs w:val="24"/>
        </w:rPr>
        <w:t xml:space="preserve">υμφωνίας, </w:t>
      </w:r>
      <w:r w:rsidRPr="00B56E05">
        <w:rPr>
          <w:rFonts w:eastAsia="Times New Roman"/>
          <w:szCs w:val="24"/>
        </w:rPr>
        <w:t>που πρόκειται να υπο</w:t>
      </w:r>
      <w:r w:rsidRPr="00B56E05">
        <w:rPr>
          <w:rFonts w:eastAsia="Times New Roman"/>
          <w:szCs w:val="24"/>
        </w:rPr>
        <w:lastRenderedPageBreak/>
        <w:t>γράψ</w:t>
      </w:r>
      <w:r>
        <w:rPr>
          <w:rFonts w:eastAsia="Times New Roman"/>
          <w:szCs w:val="24"/>
        </w:rPr>
        <w:t>ουμε, γιατί</w:t>
      </w:r>
      <w:r w:rsidRPr="00B56E05">
        <w:rPr>
          <w:rFonts w:eastAsia="Times New Roman"/>
          <w:szCs w:val="24"/>
        </w:rPr>
        <w:t xml:space="preserve"> αυτοί δεν αντέχουν σε κα</w:t>
      </w:r>
      <w:r>
        <w:rPr>
          <w:rFonts w:eastAsia="Times New Roman"/>
          <w:szCs w:val="24"/>
        </w:rPr>
        <w:t>μ</w:t>
      </w:r>
      <w:r w:rsidRPr="00B56E05">
        <w:rPr>
          <w:rFonts w:eastAsia="Times New Roman"/>
          <w:szCs w:val="24"/>
        </w:rPr>
        <w:t>μία</w:t>
      </w:r>
      <w:r>
        <w:rPr>
          <w:rFonts w:eastAsia="Times New Roman"/>
          <w:szCs w:val="24"/>
        </w:rPr>
        <w:t>,</w:t>
      </w:r>
      <w:r w:rsidRPr="00B56E05">
        <w:rPr>
          <w:rFonts w:eastAsia="Times New Roman"/>
          <w:szCs w:val="24"/>
        </w:rPr>
        <w:t xml:space="preserve"> μα κα</w:t>
      </w:r>
      <w:r>
        <w:rPr>
          <w:rFonts w:eastAsia="Times New Roman"/>
          <w:szCs w:val="24"/>
        </w:rPr>
        <w:t>μ</w:t>
      </w:r>
      <w:r w:rsidRPr="00B56E05">
        <w:rPr>
          <w:rFonts w:eastAsia="Times New Roman"/>
          <w:szCs w:val="24"/>
        </w:rPr>
        <w:t>μία απολύτως κριτική</w:t>
      </w:r>
      <w:r>
        <w:rPr>
          <w:rFonts w:eastAsia="Times New Roman"/>
          <w:szCs w:val="24"/>
        </w:rPr>
        <w:t>. Προφάσεις εν</w:t>
      </w:r>
      <w:r w:rsidRPr="00B56E05">
        <w:rPr>
          <w:rFonts w:eastAsia="Times New Roman"/>
          <w:szCs w:val="24"/>
        </w:rPr>
        <w:t xml:space="preserve"> αμαρτί</w:t>
      </w:r>
      <w:r>
        <w:rPr>
          <w:rFonts w:eastAsia="Times New Roman"/>
          <w:szCs w:val="24"/>
        </w:rPr>
        <w:t>αι</w:t>
      </w:r>
      <w:r w:rsidRPr="00B56E05">
        <w:rPr>
          <w:rFonts w:eastAsia="Times New Roman"/>
          <w:szCs w:val="24"/>
        </w:rPr>
        <w:t>ς και δίκη</w:t>
      </w:r>
      <w:r>
        <w:rPr>
          <w:rFonts w:eastAsia="Times New Roman"/>
          <w:szCs w:val="24"/>
        </w:rPr>
        <w:t>ν σ</w:t>
      </w:r>
      <w:r w:rsidRPr="00B56E05">
        <w:rPr>
          <w:rFonts w:eastAsia="Times New Roman"/>
          <w:szCs w:val="24"/>
        </w:rPr>
        <w:t>ανίδα</w:t>
      </w:r>
      <w:r>
        <w:rPr>
          <w:rFonts w:eastAsia="Times New Roman"/>
          <w:szCs w:val="24"/>
        </w:rPr>
        <w:t>ς</w:t>
      </w:r>
      <w:r w:rsidRPr="00B56E05">
        <w:rPr>
          <w:rFonts w:eastAsia="Times New Roman"/>
          <w:szCs w:val="24"/>
        </w:rPr>
        <w:t xml:space="preserve"> σωτηρίας είναι όλα αυτά τα </w:t>
      </w:r>
      <w:r>
        <w:rPr>
          <w:rFonts w:eastAsia="Times New Roman"/>
          <w:szCs w:val="24"/>
        </w:rPr>
        <w:t>ψελλίσματα,</w:t>
      </w:r>
      <w:r w:rsidRPr="00B56E05">
        <w:rPr>
          <w:rFonts w:eastAsia="Times New Roman"/>
          <w:szCs w:val="24"/>
        </w:rPr>
        <w:t xml:space="preserve"> το ξέρετε πολύ καλά εσείς πρώτα</w:t>
      </w:r>
      <w:r>
        <w:rPr>
          <w:rFonts w:eastAsia="Times New Roman"/>
          <w:szCs w:val="24"/>
        </w:rPr>
        <w:t>,</w:t>
      </w:r>
      <w:r w:rsidRPr="00B56E05">
        <w:rPr>
          <w:rFonts w:eastAsia="Times New Roman"/>
          <w:szCs w:val="24"/>
        </w:rPr>
        <w:t xml:space="preserve"> αλλά το ένοχο και εγκληματικό είναι ότι προσπαθείτε αυτό</w:t>
      </w:r>
      <w:r>
        <w:rPr>
          <w:rFonts w:eastAsia="Times New Roman"/>
          <w:szCs w:val="24"/>
        </w:rPr>
        <w:t>ν</w:t>
      </w:r>
      <w:r w:rsidRPr="00B56E05">
        <w:rPr>
          <w:rFonts w:eastAsia="Times New Roman"/>
          <w:szCs w:val="24"/>
        </w:rPr>
        <w:t xml:space="preserve"> το φόβο </w:t>
      </w:r>
      <w:r>
        <w:rPr>
          <w:rFonts w:eastAsia="Times New Roman"/>
          <w:szCs w:val="24"/>
        </w:rPr>
        <w:t>-</w:t>
      </w:r>
      <w:r w:rsidRPr="00B56E05">
        <w:rPr>
          <w:rFonts w:eastAsia="Times New Roman"/>
          <w:szCs w:val="24"/>
        </w:rPr>
        <w:t xml:space="preserve">θα σας μιλήσω για τον πραγματικό φόβο που σας </w:t>
      </w:r>
      <w:r>
        <w:rPr>
          <w:rFonts w:eastAsia="Times New Roman"/>
          <w:szCs w:val="24"/>
        </w:rPr>
        <w:t>ενέχει-</w:t>
      </w:r>
      <w:r w:rsidRPr="00B56E05">
        <w:rPr>
          <w:rFonts w:eastAsia="Times New Roman"/>
          <w:szCs w:val="24"/>
        </w:rPr>
        <w:t xml:space="preserve"> </w:t>
      </w:r>
      <w:r>
        <w:rPr>
          <w:rFonts w:eastAsia="Times New Roman"/>
          <w:szCs w:val="24"/>
        </w:rPr>
        <w:t>να τον διασπείρετε</w:t>
      </w:r>
      <w:r w:rsidRPr="00B56E05">
        <w:rPr>
          <w:rFonts w:eastAsia="Times New Roman"/>
          <w:szCs w:val="24"/>
        </w:rPr>
        <w:t xml:space="preserve"> στην κοινωνία</w:t>
      </w:r>
      <w:r>
        <w:rPr>
          <w:rFonts w:eastAsia="Times New Roman"/>
          <w:szCs w:val="24"/>
        </w:rPr>
        <w:t>. Κ</w:t>
      </w:r>
      <w:r w:rsidRPr="00B56E05">
        <w:rPr>
          <w:rFonts w:eastAsia="Times New Roman"/>
          <w:szCs w:val="24"/>
        </w:rPr>
        <w:t>αι εκεί είναι το πλέον επικ</w:t>
      </w:r>
      <w:r w:rsidRPr="00B56E05">
        <w:rPr>
          <w:rFonts w:eastAsia="Times New Roman"/>
          <w:szCs w:val="24"/>
        </w:rPr>
        <w:t>ίνδυνο της υπόθεσης</w:t>
      </w:r>
      <w:r>
        <w:rPr>
          <w:rFonts w:eastAsia="Times New Roman"/>
          <w:szCs w:val="24"/>
        </w:rPr>
        <w:t>.</w:t>
      </w:r>
    </w:p>
    <w:p w14:paraId="1664EE70" w14:textId="77777777" w:rsidR="00A97886" w:rsidRDefault="00361846">
      <w:pPr>
        <w:spacing w:line="600" w:lineRule="auto"/>
        <w:ind w:firstLine="720"/>
        <w:jc w:val="both"/>
        <w:rPr>
          <w:rFonts w:eastAsia="Times New Roman"/>
          <w:szCs w:val="24"/>
        </w:rPr>
      </w:pPr>
      <w:r w:rsidRPr="00B56E05">
        <w:rPr>
          <w:rFonts w:eastAsia="Times New Roman"/>
          <w:szCs w:val="24"/>
        </w:rPr>
        <w:t>Ποιος είναι ο πραγματικός φόβος</w:t>
      </w:r>
      <w:r>
        <w:rPr>
          <w:rFonts w:eastAsia="Times New Roman"/>
          <w:szCs w:val="24"/>
        </w:rPr>
        <w:t>;</w:t>
      </w:r>
      <w:r w:rsidRPr="00B56E05">
        <w:rPr>
          <w:rFonts w:eastAsia="Times New Roman"/>
          <w:szCs w:val="24"/>
        </w:rPr>
        <w:t xml:space="preserve"> Ο πραγματικός </w:t>
      </w:r>
      <w:r>
        <w:rPr>
          <w:rFonts w:eastAsia="Times New Roman"/>
          <w:szCs w:val="24"/>
        </w:rPr>
        <w:t>φόβος</w:t>
      </w:r>
      <w:r w:rsidRPr="00B56E05">
        <w:rPr>
          <w:rFonts w:eastAsia="Times New Roman"/>
          <w:szCs w:val="24"/>
        </w:rPr>
        <w:t xml:space="preserve"> είναι αυτός που βιώνετε τέσσερα </w:t>
      </w:r>
      <w:r>
        <w:rPr>
          <w:rFonts w:eastAsia="Times New Roman"/>
          <w:szCs w:val="24"/>
        </w:rPr>
        <w:t>ακέραια</w:t>
      </w:r>
      <w:r w:rsidRPr="00B56E05">
        <w:rPr>
          <w:rFonts w:eastAsia="Times New Roman"/>
          <w:szCs w:val="24"/>
        </w:rPr>
        <w:t xml:space="preserve"> χρόνια σήμερα</w:t>
      </w:r>
      <w:r>
        <w:rPr>
          <w:rFonts w:eastAsia="Times New Roman"/>
          <w:szCs w:val="24"/>
        </w:rPr>
        <w:t>.</w:t>
      </w:r>
      <w:r w:rsidRPr="00B56E05">
        <w:rPr>
          <w:rFonts w:eastAsia="Times New Roman"/>
          <w:szCs w:val="24"/>
        </w:rPr>
        <w:t xml:space="preserve"> Δηλαδή</w:t>
      </w:r>
      <w:r>
        <w:rPr>
          <w:rFonts w:eastAsia="Times New Roman"/>
          <w:szCs w:val="24"/>
        </w:rPr>
        <w:t>,</w:t>
      </w:r>
      <w:r w:rsidRPr="00B56E05">
        <w:rPr>
          <w:rFonts w:eastAsia="Times New Roman"/>
          <w:szCs w:val="24"/>
        </w:rPr>
        <w:t xml:space="preserve"> </w:t>
      </w:r>
      <w:r>
        <w:rPr>
          <w:rFonts w:eastAsia="Times New Roman"/>
          <w:szCs w:val="24"/>
        </w:rPr>
        <w:t>ήρθαν οι ξωμερίτες,</w:t>
      </w:r>
      <w:r w:rsidRPr="00B56E05">
        <w:rPr>
          <w:rFonts w:eastAsia="Times New Roman"/>
          <w:szCs w:val="24"/>
        </w:rPr>
        <w:t xml:space="preserve"> ήρθαν οι </w:t>
      </w:r>
      <w:r>
        <w:rPr>
          <w:rFonts w:eastAsia="Times New Roman"/>
          <w:szCs w:val="24"/>
        </w:rPr>
        <w:t>α</w:t>
      </w:r>
      <w:r w:rsidRPr="00B56E05">
        <w:rPr>
          <w:rFonts w:eastAsia="Times New Roman"/>
          <w:szCs w:val="24"/>
        </w:rPr>
        <w:t>πό</w:t>
      </w:r>
      <w:r>
        <w:rPr>
          <w:rFonts w:eastAsia="Times New Roman"/>
          <w:szCs w:val="24"/>
        </w:rPr>
        <w:t xml:space="preserve"> πού στο καλό προέκυψαν και πήραν</w:t>
      </w:r>
      <w:r w:rsidRPr="00B56E05">
        <w:rPr>
          <w:rFonts w:eastAsia="Times New Roman"/>
          <w:szCs w:val="24"/>
        </w:rPr>
        <w:t xml:space="preserve"> τη</w:t>
      </w:r>
      <w:r>
        <w:rPr>
          <w:rFonts w:eastAsia="Times New Roman"/>
          <w:szCs w:val="24"/>
        </w:rPr>
        <w:t>ν</w:t>
      </w:r>
      <w:r w:rsidRPr="00B56E05">
        <w:rPr>
          <w:rFonts w:eastAsia="Times New Roman"/>
          <w:szCs w:val="24"/>
        </w:rPr>
        <w:t xml:space="preserve"> μπουκιά από το στόμα </w:t>
      </w:r>
      <w:r>
        <w:rPr>
          <w:rFonts w:eastAsia="Times New Roman"/>
          <w:szCs w:val="24"/>
        </w:rPr>
        <w:t>μας. Ήρθαν ενοικιαστές</w:t>
      </w:r>
      <w:r w:rsidRPr="00B56E05">
        <w:rPr>
          <w:rFonts w:eastAsia="Times New Roman"/>
          <w:szCs w:val="24"/>
        </w:rPr>
        <w:t xml:space="preserve"> και ενώ εμείς κάναμε ένα κρυφό συμβόλαιο με τον εαυτό μας και με τους υποστηρικτές αυτού του σχεδίου ότι θα είναι εντελώς παροδικ</w:t>
      </w:r>
      <w:r>
        <w:rPr>
          <w:rFonts w:eastAsia="Times New Roman"/>
          <w:szCs w:val="24"/>
        </w:rPr>
        <w:t>ό,</w:t>
      </w:r>
      <w:r w:rsidRPr="00B56E05">
        <w:rPr>
          <w:rFonts w:eastAsia="Times New Roman"/>
          <w:szCs w:val="24"/>
        </w:rPr>
        <w:t xml:space="preserve"> δίμηνο</w:t>
      </w:r>
      <w:r>
        <w:rPr>
          <w:rFonts w:eastAsia="Times New Roman"/>
          <w:szCs w:val="24"/>
        </w:rPr>
        <w:t xml:space="preserve">, </w:t>
      </w:r>
      <w:r w:rsidRPr="00B56E05">
        <w:rPr>
          <w:rFonts w:eastAsia="Times New Roman"/>
          <w:szCs w:val="24"/>
        </w:rPr>
        <w:t>τρίμηνο</w:t>
      </w:r>
      <w:r>
        <w:rPr>
          <w:rFonts w:eastAsia="Times New Roman"/>
          <w:szCs w:val="24"/>
        </w:rPr>
        <w:t xml:space="preserve"> -</w:t>
      </w:r>
      <w:r w:rsidRPr="00B56E05">
        <w:rPr>
          <w:rFonts w:eastAsia="Times New Roman"/>
          <w:szCs w:val="24"/>
        </w:rPr>
        <w:t>παρένθεση το είχατε πει</w:t>
      </w:r>
      <w:r>
        <w:rPr>
          <w:rFonts w:eastAsia="Times New Roman"/>
          <w:szCs w:val="24"/>
        </w:rPr>
        <w:t>-,</w:t>
      </w:r>
      <w:r w:rsidRPr="00B56E05">
        <w:rPr>
          <w:rFonts w:eastAsia="Times New Roman"/>
          <w:szCs w:val="24"/>
        </w:rPr>
        <w:t xml:space="preserve"> βρίσκε</w:t>
      </w:r>
      <w:r>
        <w:rPr>
          <w:rFonts w:eastAsia="Times New Roman"/>
          <w:szCs w:val="24"/>
        </w:rPr>
        <w:t>ται</w:t>
      </w:r>
      <w:r w:rsidRPr="00B56E05">
        <w:rPr>
          <w:rFonts w:eastAsia="Times New Roman"/>
          <w:szCs w:val="24"/>
        </w:rPr>
        <w:t xml:space="preserve"> μία Κυβέρνηση τεσσάρων χρόνων με προοπτική ανανέωσης για άλλα τέσσερα </w:t>
      </w:r>
      <w:r w:rsidRPr="00B56E05">
        <w:rPr>
          <w:rFonts w:eastAsia="Times New Roman"/>
          <w:szCs w:val="24"/>
        </w:rPr>
        <w:t>χρόνια</w:t>
      </w:r>
      <w:r>
        <w:rPr>
          <w:rFonts w:eastAsia="Times New Roman"/>
          <w:szCs w:val="24"/>
        </w:rPr>
        <w:t>.</w:t>
      </w:r>
      <w:r w:rsidRPr="00B56E05">
        <w:rPr>
          <w:rFonts w:eastAsia="Times New Roman"/>
          <w:szCs w:val="24"/>
        </w:rPr>
        <w:t xml:space="preserve"> </w:t>
      </w:r>
    </w:p>
    <w:p w14:paraId="1664EE71" w14:textId="77777777" w:rsidR="00A97886" w:rsidRDefault="00361846">
      <w:pPr>
        <w:spacing w:line="600" w:lineRule="auto"/>
        <w:ind w:firstLine="720"/>
        <w:jc w:val="both"/>
        <w:rPr>
          <w:rFonts w:eastAsia="Times New Roman"/>
          <w:szCs w:val="24"/>
        </w:rPr>
      </w:pPr>
      <w:r w:rsidRPr="00B56E05">
        <w:rPr>
          <w:rFonts w:eastAsia="Times New Roman"/>
          <w:szCs w:val="24"/>
        </w:rPr>
        <w:t>Και ξέρετε γιατί</w:t>
      </w:r>
      <w:r>
        <w:rPr>
          <w:rFonts w:eastAsia="Times New Roman"/>
          <w:szCs w:val="24"/>
        </w:rPr>
        <w:t>;</w:t>
      </w:r>
      <w:r w:rsidRPr="00B56E05">
        <w:rPr>
          <w:rFonts w:eastAsia="Times New Roman"/>
          <w:szCs w:val="24"/>
        </w:rPr>
        <w:t xml:space="preserve"> Γιατί στηριζόμαστε ακριβώς </w:t>
      </w:r>
      <w:r>
        <w:rPr>
          <w:rFonts w:eastAsia="Times New Roman"/>
          <w:szCs w:val="24"/>
        </w:rPr>
        <w:t xml:space="preserve">σε </w:t>
      </w:r>
      <w:r w:rsidRPr="00B56E05">
        <w:rPr>
          <w:rFonts w:eastAsia="Times New Roman"/>
          <w:szCs w:val="24"/>
        </w:rPr>
        <w:t>αυτή</w:t>
      </w:r>
      <w:r>
        <w:rPr>
          <w:rFonts w:eastAsia="Times New Roman"/>
          <w:szCs w:val="24"/>
        </w:rPr>
        <w:t>ν</w:t>
      </w:r>
      <w:r w:rsidRPr="00B56E05">
        <w:rPr>
          <w:rFonts w:eastAsia="Times New Roman"/>
          <w:szCs w:val="24"/>
        </w:rPr>
        <w:t xml:space="preserve"> τη δύναμη της αλήθειας</w:t>
      </w:r>
      <w:r>
        <w:rPr>
          <w:rFonts w:eastAsia="Times New Roman"/>
          <w:szCs w:val="24"/>
        </w:rPr>
        <w:t>,</w:t>
      </w:r>
      <w:r w:rsidRPr="00B56E05">
        <w:rPr>
          <w:rFonts w:eastAsia="Times New Roman"/>
          <w:szCs w:val="24"/>
        </w:rPr>
        <w:t xml:space="preserve"> μ</w:t>
      </w:r>
      <w:r>
        <w:rPr>
          <w:rFonts w:eastAsia="Times New Roman"/>
          <w:szCs w:val="24"/>
        </w:rPr>
        <w:t>ί</w:t>
      </w:r>
      <w:r w:rsidRPr="00B56E05">
        <w:rPr>
          <w:rFonts w:eastAsia="Times New Roman"/>
          <w:szCs w:val="24"/>
        </w:rPr>
        <w:t xml:space="preserve">α αλήθεια που την κοινωνούμε με την </w:t>
      </w:r>
      <w:r w:rsidRPr="00B56E05">
        <w:rPr>
          <w:rFonts w:eastAsia="Times New Roman"/>
          <w:szCs w:val="24"/>
        </w:rPr>
        <w:lastRenderedPageBreak/>
        <w:t>κοινωνία</w:t>
      </w:r>
      <w:r>
        <w:rPr>
          <w:rFonts w:eastAsia="Times New Roman"/>
          <w:szCs w:val="24"/>
        </w:rPr>
        <w:t>, μ</w:t>
      </w:r>
      <w:r>
        <w:rPr>
          <w:rFonts w:eastAsia="Times New Roman"/>
          <w:szCs w:val="24"/>
        </w:rPr>
        <w:t>ί</w:t>
      </w:r>
      <w:r w:rsidRPr="00B56E05">
        <w:rPr>
          <w:rFonts w:eastAsia="Times New Roman"/>
          <w:szCs w:val="24"/>
        </w:rPr>
        <w:t>α αλήθεια που ανατροφοδοτεί όλες αυτές τις δύσκολες μέρες των τεσσάρων χρόνων που περάσαμε από αυτά τα εδώ τα έδρανα</w:t>
      </w:r>
      <w:r>
        <w:rPr>
          <w:rFonts w:eastAsia="Times New Roman"/>
          <w:szCs w:val="24"/>
        </w:rPr>
        <w:t>.</w:t>
      </w:r>
      <w:r w:rsidRPr="00B56E05">
        <w:rPr>
          <w:rFonts w:eastAsia="Times New Roman"/>
          <w:szCs w:val="24"/>
        </w:rPr>
        <w:t xml:space="preserve"> </w:t>
      </w:r>
    </w:p>
    <w:p w14:paraId="1664EE72" w14:textId="77777777" w:rsidR="00A97886" w:rsidRDefault="00361846">
      <w:pPr>
        <w:spacing w:line="600" w:lineRule="auto"/>
        <w:ind w:firstLine="720"/>
        <w:jc w:val="both"/>
        <w:rPr>
          <w:rFonts w:eastAsia="Times New Roman"/>
          <w:szCs w:val="24"/>
        </w:rPr>
      </w:pPr>
      <w:r w:rsidRPr="00B56E05">
        <w:rPr>
          <w:rFonts w:eastAsia="Times New Roman"/>
          <w:szCs w:val="24"/>
        </w:rPr>
        <w:t xml:space="preserve">Δεν ήμασταν οι Βουλευτές </w:t>
      </w:r>
      <w:r>
        <w:rPr>
          <w:rFonts w:eastAsia="Times New Roman"/>
          <w:szCs w:val="24"/>
        </w:rPr>
        <w:t xml:space="preserve">που </w:t>
      </w:r>
      <w:r w:rsidRPr="00B56E05">
        <w:rPr>
          <w:rFonts w:eastAsia="Times New Roman"/>
          <w:szCs w:val="24"/>
        </w:rPr>
        <w:t>με γαλαντομία το πολιτικό σύστημα του</w:t>
      </w:r>
      <w:r>
        <w:rPr>
          <w:rFonts w:eastAsia="Times New Roman"/>
          <w:szCs w:val="24"/>
        </w:rPr>
        <w:t>ς</w:t>
      </w:r>
      <w:r w:rsidRPr="00B56E05">
        <w:rPr>
          <w:rFonts w:eastAsia="Times New Roman"/>
          <w:szCs w:val="24"/>
        </w:rPr>
        <w:t xml:space="preserve"> συμπεριφέρθηκε</w:t>
      </w:r>
      <w:r>
        <w:rPr>
          <w:rFonts w:eastAsia="Times New Roman"/>
          <w:szCs w:val="24"/>
        </w:rPr>
        <w:t>.</w:t>
      </w:r>
      <w:r w:rsidRPr="00B56E05">
        <w:rPr>
          <w:rFonts w:eastAsia="Times New Roman"/>
          <w:szCs w:val="24"/>
        </w:rPr>
        <w:t xml:space="preserve"> Ήμασταν και είμαστε </w:t>
      </w:r>
      <w:r>
        <w:rPr>
          <w:rFonts w:eastAsia="Times New Roman"/>
          <w:szCs w:val="24"/>
        </w:rPr>
        <w:t>αυτοί</w:t>
      </w:r>
      <w:r w:rsidRPr="00B56E05">
        <w:rPr>
          <w:rFonts w:eastAsia="Times New Roman"/>
          <w:szCs w:val="24"/>
        </w:rPr>
        <w:t xml:space="preserve"> που κάθε μέρα δίνουμε μάχες απέναντι σε ένα σύστημα που λυσσαλέα προσπαθεί να μας ανατρέψει με ένα</w:t>
      </w:r>
      <w:r>
        <w:rPr>
          <w:rFonts w:eastAsia="Times New Roman"/>
          <w:szCs w:val="24"/>
        </w:rPr>
        <w:t>ν</w:t>
      </w:r>
      <w:r w:rsidRPr="00B56E05">
        <w:rPr>
          <w:rFonts w:eastAsia="Times New Roman"/>
          <w:szCs w:val="24"/>
        </w:rPr>
        <w:t xml:space="preserve"> και μόνο σκοπό</w:t>
      </w:r>
      <w:r>
        <w:rPr>
          <w:rFonts w:eastAsia="Times New Roman"/>
          <w:szCs w:val="24"/>
        </w:rPr>
        <w:t>,</w:t>
      </w:r>
      <w:r w:rsidRPr="00B56E05">
        <w:rPr>
          <w:rFonts w:eastAsia="Times New Roman"/>
          <w:szCs w:val="24"/>
        </w:rPr>
        <w:t xml:space="preserve"> την παλινόρθωση</w:t>
      </w:r>
      <w:r>
        <w:rPr>
          <w:rFonts w:eastAsia="Times New Roman"/>
          <w:szCs w:val="24"/>
        </w:rPr>
        <w:t>. Η παλινόρθωση</w:t>
      </w:r>
      <w:r>
        <w:rPr>
          <w:rFonts w:eastAsia="Times New Roman"/>
          <w:szCs w:val="24"/>
        </w:rPr>
        <w:t xml:space="preserve">, όμως, ως όρος </w:t>
      </w:r>
      <w:r w:rsidRPr="00B56E05">
        <w:rPr>
          <w:rFonts w:eastAsia="Times New Roman"/>
          <w:szCs w:val="24"/>
        </w:rPr>
        <w:t>είναι επιστροφή σε κάτι ιστορικά καταδικασμένο</w:t>
      </w:r>
      <w:r>
        <w:rPr>
          <w:rFonts w:eastAsia="Times New Roman"/>
          <w:szCs w:val="24"/>
        </w:rPr>
        <w:t xml:space="preserve">. Αυτό </w:t>
      </w:r>
      <w:r w:rsidRPr="00B56E05">
        <w:rPr>
          <w:rFonts w:eastAsia="Times New Roman"/>
          <w:szCs w:val="24"/>
        </w:rPr>
        <w:t>κρατήστ</w:t>
      </w:r>
      <w:r>
        <w:rPr>
          <w:rFonts w:eastAsia="Times New Roman"/>
          <w:szCs w:val="24"/>
        </w:rPr>
        <w:t>ε το υπόψιν.</w:t>
      </w:r>
    </w:p>
    <w:p w14:paraId="1664EE73" w14:textId="77777777" w:rsidR="00A97886" w:rsidRDefault="00361846">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1664EE74" w14:textId="77777777" w:rsidR="00A97886" w:rsidRDefault="00361846">
      <w:pPr>
        <w:spacing w:line="600" w:lineRule="auto"/>
        <w:ind w:firstLine="720"/>
        <w:jc w:val="both"/>
        <w:rPr>
          <w:rFonts w:eastAsia="Times New Roman"/>
          <w:szCs w:val="24"/>
        </w:rPr>
      </w:pPr>
      <w:r w:rsidRPr="00A8228D">
        <w:rPr>
          <w:rFonts w:eastAsia="Times New Roman"/>
          <w:szCs w:val="24"/>
        </w:rPr>
        <w:t>Εμείς έχουμε όλη τη δύναμη</w:t>
      </w:r>
      <w:r w:rsidRPr="003A03CE">
        <w:rPr>
          <w:rFonts w:eastAsia="Times New Roman"/>
          <w:szCs w:val="24"/>
        </w:rPr>
        <w:t>,</w:t>
      </w:r>
      <w:r w:rsidRPr="00A8228D">
        <w:rPr>
          <w:rFonts w:eastAsia="Times New Roman"/>
          <w:szCs w:val="24"/>
        </w:rPr>
        <w:t xml:space="preserve"> όλη τη θέληση να πάρουμε ευθύνες που δεν μας αναλογούν</w:t>
      </w:r>
      <w:r w:rsidRPr="003A03CE">
        <w:rPr>
          <w:rFonts w:eastAsia="Times New Roman"/>
          <w:szCs w:val="24"/>
        </w:rPr>
        <w:t>.</w:t>
      </w:r>
      <w:r>
        <w:rPr>
          <w:rFonts w:eastAsia="Times New Roman"/>
          <w:szCs w:val="24"/>
        </w:rPr>
        <w:t xml:space="preserve"> Ωστόσο, </w:t>
      </w:r>
      <w:r w:rsidRPr="00A8228D">
        <w:rPr>
          <w:rFonts w:eastAsia="Times New Roman"/>
          <w:szCs w:val="24"/>
        </w:rPr>
        <w:t>όμως</w:t>
      </w:r>
      <w:r w:rsidRPr="003A03CE">
        <w:rPr>
          <w:rFonts w:eastAsia="Times New Roman"/>
          <w:szCs w:val="24"/>
        </w:rPr>
        <w:t>,</w:t>
      </w:r>
      <w:r w:rsidRPr="00A8228D">
        <w:rPr>
          <w:rFonts w:eastAsia="Times New Roman"/>
          <w:szCs w:val="24"/>
        </w:rPr>
        <w:t xml:space="preserve"> </w:t>
      </w:r>
      <w:r>
        <w:rPr>
          <w:rFonts w:eastAsia="Times New Roman"/>
          <w:szCs w:val="24"/>
        </w:rPr>
        <w:t>α</w:t>
      </w:r>
      <w:r w:rsidRPr="00A8228D">
        <w:rPr>
          <w:rFonts w:eastAsia="Times New Roman"/>
          <w:szCs w:val="24"/>
        </w:rPr>
        <w:t xml:space="preserve">πέναντι στην ιστορική ευθύνη έχουμε ακριβώς αυτή την ψυχική δύναμη και αυτή την ιστορική </w:t>
      </w:r>
      <w:r>
        <w:rPr>
          <w:rFonts w:eastAsia="Times New Roman"/>
          <w:szCs w:val="24"/>
        </w:rPr>
        <w:t>σ</w:t>
      </w:r>
      <w:r w:rsidRPr="00A8228D">
        <w:rPr>
          <w:rFonts w:eastAsia="Times New Roman"/>
          <w:szCs w:val="24"/>
        </w:rPr>
        <w:t>υνείδηση να προχωρήσουμε παραπέρα</w:t>
      </w:r>
      <w:r>
        <w:rPr>
          <w:rFonts w:eastAsia="Times New Roman"/>
          <w:szCs w:val="24"/>
        </w:rPr>
        <w:t>.</w:t>
      </w:r>
      <w:r w:rsidRPr="00A8228D">
        <w:rPr>
          <w:rFonts w:eastAsia="Times New Roman"/>
          <w:szCs w:val="24"/>
        </w:rPr>
        <w:t xml:space="preserve"> </w:t>
      </w:r>
      <w:r>
        <w:rPr>
          <w:rFonts w:eastAsia="Times New Roman"/>
          <w:szCs w:val="24"/>
        </w:rPr>
        <w:t xml:space="preserve">Να προχωρήσουμε </w:t>
      </w:r>
      <w:r w:rsidRPr="00A8228D">
        <w:rPr>
          <w:rFonts w:eastAsia="Times New Roman"/>
          <w:szCs w:val="24"/>
        </w:rPr>
        <w:t>παραπέρα όχι για το</w:t>
      </w:r>
      <w:r>
        <w:rPr>
          <w:rFonts w:eastAsia="Times New Roman"/>
          <w:szCs w:val="24"/>
        </w:rPr>
        <w:t>ν</w:t>
      </w:r>
      <w:r w:rsidRPr="00A8228D">
        <w:rPr>
          <w:rFonts w:eastAsia="Times New Roman"/>
          <w:szCs w:val="24"/>
        </w:rPr>
        <w:t xml:space="preserve"> ΣΥΡΙΖΑ</w:t>
      </w:r>
      <w:r>
        <w:rPr>
          <w:rFonts w:eastAsia="Times New Roman"/>
          <w:szCs w:val="24"/>
        </w:rPr>
        <w:t>, αλλά</w:t>
      </w:r>
      <w:r w:rsidRPr="00A8228D">
        <w:rPr>
          <w:rFonts w:eastAsia="Times New Roman"/>
          <w:szCs w:val="24"/>
        </w:rPr>
        <w:t xml:space="preserve"> για ένα</w:t>
      </w:r>
      <w:r>
        <w:rPr>
          <w:rFonts w:eastAsia="Times New Roman"/>
          <w:szCs w:val="24"/>
        </w:rPr>
        <w:t>ν</w:t>
      </w:r>
      <w:r w:rsidRPr="00A8228D">
        <w:rPr>
          <w:rFonts w:eastAsia="Times New Roman"/>
          <w:szCs w:val="24"/>
        </w:rPr>
        <w:t xml:space="preserve"> λαό </w:t>
      </w:r>
      <w:r>
        <w:rPr>
          <w:rFonts w:eastAsia="Times New Roman"/>
          <w:szCs w:val="24"/>
        </w:rPr>
        <w:t>καθημαγμένο</w:t>
      </w:r>
      <w:r w:rsidRPr="00A8228D">
        <w:rPr>
          <w:rFonts w:eastAsia="Times New Roman"/>
          <w:szCs w:val="24"/>
        </w:rPr>
        <w:t xml:space="preserve"> </w:t>
      </w:r>
      <w:r>
        <w:rPr>
          <w:rFonts w:eastAsia="Times New Roman"/>
          <w:szCs w:val="24"/>
        </w:rPr>
        <w:t>για οκτώ</w:t>
      </w:r>
      <w:r w:rsidRPr="00A8228D">
        <w:rPr>
          <w:rFonts w:eastAsia="Times New Roman"/>
          <w:szCs w:val="24"/>
        </w:rPr>
        <w:t xml:space="preserve"> χρόνια</w:t>
      </w:r>
      <w:r>
        <w:rPr>
          <w:rFonts w:eastAsia="Times New Roman"/>
          <w:szCs w:val="24"/>
        </w:rPr>
        <w:t xml:space="preserve">. </w:t>
      </w:r>
    </w:p>
    <w:p w14:paraId="1664EE75" w14:textId="77777777" w:rsidR="00A97886" w:rsidRDefault="00361846">
      <w:pPr>
        <w:spacing w:line="600" w:lineRule="auto"/>
        <w:ind w:firstLine="720"/>
        <w:jc w:val="both"/>
        <w:rPr>
          <w:rFonts w:eastAsia="Times New Roman"/>
          <w:szCs w:val="24"/>
        </w:rPr>
      </w:pPr>
      <w:r>
        <w:rPr>
          <w:rFonts w:eastAsia="Times New Roman"/>
          <w:szCs w:val="24"/>
        </w:rPr>
        <w:lastRenderedPageBreak/>
        <w:t>Ενώ έχουμε λίγους μήνε</w:t>
      </w:r>
      <w:r>
        <w:rPr>
          <w:rFonts w:eastAsia="Times New Roman"/>
          <w:szCs w:val="24"/>
        </w:rPr>
        <w:t>ς που ανασαίνουμε</w:t>
      </w:r>
      <w:r w:rsidRPr="00A8228D">
        <w:rPr>
          <w:rFonts w:eastAsia="Times New Roman"/>
          <w:szCs w:val="24"/>
        </w:rPr>
        <w:t xml:space="preserve"> πραγματικά και εφαρμόζουμε και αφήνουμε το κοινωνικό μας αποτύπωμα</w:t>
      </w:r>
      <w:r>
        <w:rPr>
          <w:rFonts w:eastAsia="Times New Roman"/>
          <w:szCs w:val="24"/>
        </w:rPr>
        <w:t>,</w:t>
      </w:r>
      <w:r w:rsidRPr="00A8228D">
        <w:rPr>
          <w:rFonts w:eastAsia="Times New Roman"/>
          <w:szCs w:val="24"/>
        </w:rPr>
        <w:t xml:space="preserve"> </w:t>
      </w:r>
      <w:r>
        <w:rPr>
          <w:rFonts w:eastAsia="Times New Roman"/>
          <w:szCs w:val="24"/>
        </w:rPr>
        <w:t>π</w:t>
      </w:r>
      <w:r w:rsidRPr="00A8228D">
        <w:rPr>
          <w:rFonts w:eastAsia="Times New Roman"/>
          <w:szCs w:val="24"/>
        </w:rPr>
        <w:t>ροσπαθείτε με κάθε τρόπο</w:t>
      </w:r>
      <w:r>
        <w:rPr>
          <w:rFonts w:eastAsia="Times New Roman"/>
          <w:szCs w:val="24"/>
        </w:rPr>
        <w:t>,</w:t>
      </w:r>
      <w:r w:rsidRPr="00A8228D">
        <w:rPr>
          <w:rFonts w:eastAsia="Times New Roman"/>
          <w:szCs w:val="24"/>
        </w:rPr>
        <w:t xml:space="preserve"> για χίλιους δυο λόγους να </w:t>
      </w:r>
      <w:r>
        <w:rPr>
          <w:rFonts w:eastAsia="Times New Roman"/>
          <w:szCs w:val="24"/>
        </w:rPr>
        <w:t>ανα</w:t>
      </w:r>
      <w:r w:rsidRPr="00A8228D">
        <w:rPr>
          <w:rFonts w:eastAsia="Times New Roman"/>
          <w:szCs w:val="24"/>
        </w:rPr>
        <w:t>κόψετε αυτή τη</w:t>
      </w:r>
      <w:r>
        <w:rPr>
          <w:rFonts w:eastAsia="Times New Roman"/>
          <w:szCs w:val="24"/>
        </w:rPr>
        <w:t>ν</w:t>
      </w:r>
      <w:r w:rsidRPr="00A8228D">
        <w:rPr>
          <w:rFonts w:eastAsia="Times New Roman"/>
          <w:szCs w:val="24"/>
        </w:rPr>
        <w:t xml:space="preserve"> </w:t>
      </w:r>
      <w:r>
        <w:rPr>
          <w:rFonts w:eastAsia="Times New Roman"/>
          <w:szCs w:val="24"/>
        </w:rPr>
        <w:t>π</w:t>
      </w:r>
      <w:r w:rsidRPr="00A8228D">
        <w:rPr>
          <w:rFonts w:eastAsia="Times New Roman"/>
          <w:szCs w:val="24"/>
        </w:rPr>
        <w:t>ορεία</w:t>
      </w:r>
      <w:r>
        <w:rPr>
          <w:rFonts w:eastAsia="Times New Roman"/>
          <w:szCs w:val="24"/>
        </w:rPr>
        <w:t>.</w:t>
      </w:r>
      <w:r w:rsidRPr="00A8228D">
        <w:rPr>
          <w:rFonts w:eastAsia="Times New Roman"/>
          <w:szCs w:val="24"/>
        </w:rPr>
        <w:t xml:space="preserve"> </w:t>
      </w:r>
      <w:r>
        <w:rPr>
          <w:rFonts w:eastAsia="Times New Roman"/>
          <w:szCs w:val="24"/>
        </w:rPr>
        <w:t>Ο</w:t>
      </w:r>
      <w:r w:rsidRPr="00A8228D">
        <w:rPr>
          <w:rFonts w:eastAsia="Times New Roman"/>
          <w:szCs w:val="24"/>
        </w:rPr>
        <w:t xml:space="preserve"> λαός έχει </w:t>
      </w:r>
      <w:r>
        <w:rPr>
          <w:rFonts w:eastAsia="Times New Roman"/>
          <w:szCs w:val="24"/>
        </w:rPr>
        <w:t xml:space="preserve">μνήμη, </w:t>
      </w:r>
      <w:r w:rsidRPr="00A8228D">
        <w:rPr>
          <w:rFonts w:eastAsia="Times New Roman"/>
          <w:szCs w:val="24"/>
        </w:rPr>
        <w:t xml:space="preserve">έχει κρίση </w:t>
      </w:r>
      <w:r>
        <w:rPr>
          <w:rFonts w:eastAsia="Times New Roman"/>
          <w:szCs w:val="24"/>
        </w:rPr>
        <w:t xml:space="preserve">και </w:t>
      </w:r>
      <w:r w:rsidRPr="00A8228D">
        <w:rPr>
          <w:rFonts w:eastAsia="Times New Roman"/>
          <w:szCs w:val="24"/>
        </w:rPr>
        <w:t xml:space="preserve">έχει και </w:t>
      </w:r>
      <w:r>
        <w:rPr>
          <w:rFonts w:eastAsia="Times New Roman"/>
          <w:szCs w:val="24"/>
        </w:rPr>
        <w:t>ένστικτο</w:t>
      </w:r>
      <w:r w:rsidRPr="00A8228D">
        <w:rPr>
          <w:rFonts w:eastAsia="Times New Roman"/>
          <w:szCs w:val="24"/>
        </w:rPr>
        <w:t xml:space="preserve"> κοινωνικής αυτοσυντήρησης</w:t>
      </w:r>
      <w:r>
        <w:rPr>
          <w:rFonts w:eastAsia="Times New Roman"/>
          <w:szCs w:val="24"/>
        </w:rPr>
        <w:t>.</w:t>
      </w:r>
    </w:p>
    <w:p w14:paraId="1664EE76" w14:textId="77777777" w:rsidR="00A97886" w:rsidRDefault="00361846">
      <w:pPr>
        <w:spacing w:line="600" w:lineRule="auto"/>
        <w:ind w:firstLine="720"/>
        <w:jc w:val="both"/>
        <w:rPr>
          <w:rFonts w:eastAsia="Times New Roman"/>
          <w:szCs w:val="24"/>
        </w:rPr>
      </w:pPr>
      <w:r w:rsidRPr="00A8228D">
        <w:rPr>
          <w:rFonts w:eastAsia="Times New Roman"/>
          <w:szCs w:val="24"/>
        </w:rPr>
        <w:t>Σας ευχαρισ</w:t>
      </w:r>
      <w:r w:rsidRPr="00A8228D">
        <w:rPr>
          <w:rFonts w:eastAsia="Times New Roman"/>
          <w:szCs w:val="24"/>
        </w:rPr>
        <w:t>τώ</w:t>
      </w:r>
      <w:r>
        <w:rPr>
          <w:rFonts w:eastAsia="Times New Roman"/>
          <w:szCs w:val="24"/>
        </w:rPr>
        <w:t>.</w:t>
      </w:r>
    </w:p>
    <w:p w14:paraId="1664EE77" w14:textId="77777777" w:rsidR="00A97886" w:rsidRDefault="00361846">
      <w:pPr>
        <w:spacing w:line="600" w:lineRule="auto"/>
        <w:ind w:firstLine="720"/>
        <w:jc w:val="center"/>
        <w:rPr>
          <w:rFonts w:eastAsia="Times New Roman"/>
          <w:szCs w:val="24"/>
        </w:rPr>
      </w:pPr>
      <w:r>
        <w:rPr>
          <w:rFonts w:eastAsia="Times New Roman"/>
          <w:szCs w:val="24"/>
        </w:rPr>
        <w:t>(Χειροκροτήματα από πτέρυγα του ΣΥΡΙΖΑ)</w:t>
      </w:r>
    </w:p>
    <w:p w14:paraId="1664EE78"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Εμείς ευχαριστούμε. </w:t>
      </w:r>
    </w:p>
    <w:p w14:paraId="1664EE79" w14:textId="77777777" w:rsidR="00A97886" w:rsidRDefault="00361846">
      <w:pPr>
        <w:spacing w:line="600" w:lineRule="auto"/>
        <w:ind w:firstLine="720"/>
        <w:jc w:val="both"/>
        <w:rPr>
          <w:rFonts w:eastAsia="Times New Roman"/>
          <w:szCs w:val="24"/>
        </w:rPr>
      </w:pPr>
      <w:r>
        <w:rPr>
          <w:rFonts w:eastAsia="Times New Roman"/>
          <w:szCs w:val="24"/>
        </w:rPr>
        <w:t>Τον λόγο έχει ο κ. Κατσαφάδος και μετά ο κ. Μίχος και η κ</w:t>
      </w:r>
      <w:r>
        <w:rPr>
          <w:rFonts w:eastAsia="Times New Roman"/>
          <w:szCs w:val="24"/>
        </w:rPr>
        <w:t xml:space="preserve">. </w:t>
      </w:r>
      <w:proofErr w:type="spellStart"/>
      <w:r>
        <w:rPr>
          <w:rFonts w:eastAsia="Times New Roman"/>
          <w:szCs w:val="24"/>
        </w:rPr>
        <w:t>Χριστοφιλοπούλου</w:t>
      </w:r>
      <w:proofErr w:type="spellEnd"/>
      <w:r>
        <w:rPr>
          <w:rFonts w:eastAsia="Times New Roman"/>
          <w:szCs w:val="24"/>
        </w:rPr>
        <w:t xml:space="preserve">.  </w:t>
      </w:r>
    </w:p>
    <w:p w14:paraId="1664EE7A" w14:textId="77777777" w:rsidR="00A97886" w:rsidRDefault="00361846">
      <w:pPr>
        <w:spacing w:line="600" w:lineRule="auto"/>
        <w:ind w:firstLine="720"/>
        <w:jc w:val="both"/>
        <w:rPr>
          <w:rFonts w:eastAsia="Times New Roman"/>
          <w:szCs w:val="24"/>
        </w:rPr>
      </w:pPr>
      <w:r w:rsidRPr="00081D4C">
        <w:rPr>
          <w:rFonts w:eastAsia="Times New Roman"/>
          <w:b/>
          <w:szCs w:val="24"/>
        </w:rPr>
        <w:t>ΚΩΝΣΤΑΝΤΙΝΟΣ ΚΑΤΣΑΦΑΔΟΣ:</w:t>
      </w:r>
      <w:r>
        <w:rPr>
          <w:rFonts w:eastAsia="Times New Roman"/>
          <w:szCs w:val="24"/>
        </w:rPr>
        <w:t xml:space="preserve"> Ευχαριστώ, κυρία Πρόεδρε. </w:t>
      </w:r>
    </w:p>
    <w:p w14:paraId="1664EE7B" w14:textId="77777777" w:rsidR="00A97886" w:rsidRDefault="00361846">
      <w:pPr>
        <w:spacing w:line="600" w:lineRule="auto"/>
        <w:ind w:firstLine="720"/>
        <w:jc w:val="both"/>
        <w:rPr>
          <w:rFonts w:eastAsia="Times New Roman"/>
          <w:szCs w:val="24"/>
        </w:rPr>
      </w:pPr>
      <w:r>
        <w:rPr>
          <w:rFonts w:eastAsia="Times New Roman"/>
          <w:szCs w:val="24"/>
        </w:rPr>
        <w:t>Κυρίες και κύριο</w:t>
      </w:r>
      <w:r>
        <w:rPr>
          <w:rFonts w:eastAsia="Times New Roman"/>
          <w:szCs w:val="24"/>
        </w:rPr>
        <w:t>ι</w:t>
      </w:r>
      <w:r w:rsidRPr="00A8228D">
        <w:rPr>
          <w:rFonts w:eastAsia="Times New Roman"/>
          <w:szCs w:val="24"/>
        </w:rPr>
        <w:t xml:space="preserve"> συνάδελφοι</w:t>
      </w:r>
      <w:r>
        <w:rPr>
          <w:rFonts w:eastAsia="Times New Roman"/>
          <w:szCs w:val="24"/>
        </w:rPr>
        <w:t>, η σημερινή</w:t>
      </w:r>
      <w:r w:rsidRPr="00A8228D">
        <w:rPr>
          <w:rFonts w:eastAsia="Times New Roman"/>
          <w:szCs w:val="24"/>
        </w:rPr>
        <w:t xml:space="preserve"> συνεδρία</w:t>
      </w:r>
      <w:r>
        <w:rPr>
          <w:rFonts w:eastAsia="Times New Roman"/>
          <w:szCs w:val="24"/>
        </w:rPr>
        <w:t>ση</w:t>
      </w:r>
      <w:r w:rsidRPr="00A8228D">
        <w:rPr>
          <w:rFonts w:eastAsia="Times New Roman"/>
          <w:szCs w:val="24"/>
        </w:rPr>
        <w:t xml:space="preserve"> είναι μία από τις σημαντικότερες οι οποίες έχουν γίνει στο ελληνικό </w:t>
      </w:r>
      <w:r>
        <w:rPr>
          <w:rFonts w:eastAsia="Times New Roman"/>
          <w:szCs w:val="24"/>
        </w:rPr>
        <w:t>Κ</w:t>
      </w:r>
      <w:r w:rsidRPr="00A8228D">
        <w:rPr>
          <w:rFonts w:eastAsia="Times New Roman"/>
          <w:szCs w:val="24"/>
        </w:rPr>
        <w:t xml:space="preserve">οινοβούλιο από τη </w:t>
      </w:r>
      <w:r>
        <w:rPr>
          <w:rFonts w:eastAsia="Times New Roman"/>
          <w:szCs w:val="24"/>
        </w:rPr>
        <w:t>Μ</w:t>
      </w:r>
      <w:r w:rsidRPr="00A8228D">
        <w:rPr>
          <w:rFonts w:eastAsia="Times New Roman"/>
          <w:szCs w:val="24"/>
        </w:rPr>
        <w:t>εταπολίτευση και μετά</w:t>
      </w:r>
      <w:r>
        <w:rPr>
          <w:rFonts w:eastAsia="Times New Roman"/>
          <w:szCs w:val="24"/>
        </w:rPr>
        <w:t>,</w:t>
      </w:r>
      <w:r w:rsidRPr="00A8228D">
        <w:rPr>
          <w:rFonts w:eastAsia="Times New Roman"/>
          <w:szCs w:val="24"/>
        </w:rPr>
        <w:t xml:space="preserve"> γιατί μιλάμε για ένα κρίσιμο </w:t>
      </w:r>
      <w:r>
        <w:rPr>
          <w:rFonts w:eastAsia="Times New Roman"/>
          <w:szCs w:val="24"/>
        </w:rPr>
        <w:t>ε</w:t>
      </w:r>
      <w:r w:rsidRPr="00A8228D">
        <w:rPr>
          <w:rFonts w:eastAsia="Times New Roman"/>
          <w:szCs w:val="24"/>
        </w:rPr>
        <w:t>θνικό και ιστορικό θέμα</w:t>
      </w:r>
      <w:r>
        <w:rPr>
          <w:rFonts w:eastAsia="Times New Roman"/>
          <w:szCs w:val="24"/>
        </w:rPr>
        <w:t>.</w:t>
      </w:r>
      <w:r w:rsidRPr="00A8228D">
        <w:rPr>
          <w:rFonts w:eastAsia="Times New Roman"/>
          <w:szCs w:val="24"/>
        </w:rPr>
        <w:t xml:space="preserve"> </w:t>
      </w:r>
      <w:r>
        <w:rPr>
          <w:rFonts w:eastAsia="Times New Roman"/>
          <w:szCs w:val="24"/>
        </w:rPr>
        <w:t xml:space="preserve">Νομίζω ότι σε τέτοιου τύπου </w:t>
      </w:r>
      <w:r w:rsidRPr="00A8228D">
        <w:rPr>
          <w:rFonts w:eastAsia="Times New Roman"/>
          <w:szCs w:val="24"/>
        </w:rPr>
        <w:t xml:space="preserve">συνεδριάσεις ο κάθε συνάδελφος </w:t>
      </w:r>
      <w:r>
        <w:rPr>
          <w:rFonts w:eastAsia="Times New Roman"/>
          <w:szCs w:val="24"/>
        </w:rPr>
        <w:t>πρέπει</w:t>
      </w:r>
      <w:r w:rsidRPr="00A8228D">
        <w:rPr>
          <w:rFonts w:eastAsia="Times New Roman"/>
          <w:szCs w:val="24"/>
        </w:rPr>
        <w:t xml:space="preserve"> να συλλογιστεί και να </w:t>
      </w:r>
      <w:r w:rsidRPr="00A8228D">
        <w:rPr>
          <w:rFonts w:eastAsia="Times New Roman"/>
          <w:szCs w:val="24"/>
        </w:rPr>
        <w:lastRenderedPageBreak/>
        <w:t>αναμετρηθεί με τα πιστεύω του</w:t>
      </w:r>
      <w:r>
        <w:rPr>
          <w:rFonts w:eastAsia="Times New Roman"/>
          <w:szCs w:val="24"/>
        </w:rPr>
        <w:t>,</w:t>
      </w:r>
      <w:r w:rsidRPr="00A8228D">
        <w:rPr>
          <w:rFonts w:eastAsia="Times New Roman"/>
          <w:szCs w:val="24"/>
        </w:rPr>
        <w:t xml:space="preserve"> τη συνείδησή του</w:t>
      </w:r>
      <w:r>
        <w:rPr>
          <w:rFonts w:eastAsia="Times New Roman"/>
          <w:szCs w:val="24"/>
        </w:rPr>
        <w:t>,</w:t>
      </w:r>
      <w:r w:rsidRPr="00A8228D">
        <w:rPr>
          <w:rFonts w:eastAsia="Times New Roman"/>
          <w:szCs w:val="24"/>
        </w:rPr>
        <w:t xml:space="preserve"> τις αρχές</w:t>
      </w:r>
      <w:r>
        <w:rPr>
          <w:rFonts w:eastAsia="Times New Roman"/>
          <w:szCs w:val="24"/>
        </w:rPr>
        <w:t>,</w:t>
      </w:r>
      <w:r w:rsidRPr="00A8228D">
        <w:rPr>
          <w:rFonts w:eastAsia="Times New Roman"/>
          <w:szCs w:val="24"/>
        </w:rPr>
        <w:t xml:space="preserve"> τ</w:t>
      </w:r>
      <w:r>
        <w:rPr>
          <w:rFonts w:eastAsia="Times New Roman"/>
          <w:szCs w:val="24"/>
        </w:rPr>
        <w:t>ι</w:t>
      </w:r>
      <w:r w:rsidRPr="00A8228D">
        <w:rPr>
          <w:rFonts w:eastAsia="Times New Roman"/>
          <w:szCs w:val="24"/>
        </w:rPr>
        <w:t>ς αξί</w:t>
      </w:r>
      <w:r>
        <w:rPr>
          <w:rFonts w:eastAsia="Times New Roman"/>
          <w:szCs w:val="24"/>
        </w:rPr>
        <w:t>ε</w:t>
      </w:r>
      <w:r w:rsidRPr="00A8228D">
        <w:rPr>
          <w:rFonts w:eastAsia="Times New Roman"/>
          <w:szCs w:val="24"/>
        </w:rPr>
        <w:t>ς του και όχι με την κομματική του ταυτότητα</w:t>
      </w:r>
      <w:r>
        <w:rPr>
          <w:rFonts w:eastAsia="Times New Roman"/>
          <w:szCs w:val="24"/>
        </w:rPr>
        <w:t>.</w:t>
      </w:r>
    </w:p>
    <w:p w14:paraId="1664EE7C" w14:textId="77777777" w:rsidR="00A97886" w:rsidRDefault="00361846">
      <w:pPr>
        <w:spacing w:line="600" w:lineRule="auto"/>
        <w:ind w:firstLine="720"/>
        <w:jc w:val="both"/>
        <w:rPr>
          <w:rFonts w:eastAsia="Times New Roman"/>
          <w:szCs w:val="24"/>
        </w:rPr>
      </w:pPr>
      <w:r>
        <w:rPr>
          <w:rFonts w:eastAsia="Times New Roman"/>
          <w:szCs w:val="24"/>
        </w:rPr>
        <w:t>Ε</w:t>
      </w:r>
      <w:r w:rsidRPr="00A8228D">
        <w:rPr>
          <w:rFonts w:eastAsia="Times New Roman"/>
          <w:szCs w:val="24"/>
        </w:rPr>
        <w:t>πιτρέψτε μου</w:t>
      </w:r>
      <w:r>
        <w:rPr>
          <w:rFonts w:eastAsia="Times New Roman"/>
          <w:szCs w:val="24"/>
        </w:rPr>
        <w:t>,</w:t>
      </w:r>
      <w:r w:rsidRPr="00A8228D">
        <w:rPr>
          <w:rFonts w:eastAsia="Times New Roman"/>
          <w:szCs w:val="24"/>
        </w:rPr>
        <w:t xml:space="preserve"> </w:t>
      </w:r>
      <w:r>
        <w:rPr>
          <w:rFonts w:eastAsia="Times New Roman"/>
          <w:szCs w:val="24"/>
        </w:rPr>
        <w:t>λ</w:t>
      </w:r>
      <w:r w:rsidRPr="00A8228D">
        <w:rPr>
          <w:rFonts w:eastAsia="Times New Roman"/>
          <w:szCs w:val="24"/>
        </w:rPr>
        <w:t>οιπόν</w:t>
      </w:r>
      <w:r>
        <w:rPr>
          <w:rFonts w:eastAsia="Times New Roman"/>
          <w:szCs w:val="24"/>
        </w:rPr>
        <w:t>,</w:t>
      </w:r>
      <w:r w:rsidRPr="00A8228D">
        <w:rPr>
          <w:rFonts w:eastAsia="Times New Roman"/>
          <w:szCs w:val="24"/>
        </w:rPr>
        <w:t xml:space="preserve"> οι απόψεις τις οποίες </w:t>
      </w:r>
      <w:r>
        <w:rPr>
          <w:rFonts w:eastAsia="Times New Roman"/>
          <w:szCs w:val="24"/>
        </w:rPr>
        <w:t>θ</w:t>
      </w:r>
      <w:r w:rsidRPr="00A8228D">
        <w:rPr>
          <w:rFonts w:eastAsia="Times New Roman"/>
          <w:szCs w:val="24"/>
        </w:rPr>
        <w:t xml:space="preserve">α καταθέσω να μην είναι προϊόν μιας </w:t>
      </w:r>
      <w:r w:rsidRPr="00A8228D">
        <w:rPr>
          <w:rFonts w:eastAsia="Times New Roman"/>
          <w:szCs w:val="24"/>
        </w:rPr>
        <w:t>κομματικής γραμμής</w:t>
      </w:r>
      <w:r>
        <w:rPr>
          <w:rFonts w:eastAsia="Times New Roman"/>
          <w:szCs w:val="24"/>
        </w:rPr>
        <w:t>,</w:t>
      </w:r>
      <w:r w:rsidRPr="00A8228D">
        <w:rPr>
          <w:rFonts w:eastAsia="Times New Roman"/>
          <w:szCs w:val="24"/>
        </w:rPr>
        <w:t xml:space="preserve"> γιατί θεωρ</w:t>
      </w:r>
      <w:r>
        <w:rPr>
          <w:rFonts w:eastAsia="Times New Roman"/>
          <w:szCs w:val="24"/>
        </w:rPr>
        <w:t>ώ ότι</w:t>
      </w:r>
      <w:r w:rsidRPr="00A8228D">
        <w:rPr>
          <w:rFonts w:eastAsia="Times New Roman"/>
          <w:szCs w:val="24"/>
        </w:rPr>
        <w:t xml:space="preserve"> στα εθνικά θέματα δεν πρέπει να υπάρχει κομματική γραμμή</w:t>
      </w:r>
      <w:r>
        <w:rPr>
          <w:rFonts w:eastAsia="Times New Roman"/>
          <w:szCs w:val="24"/>
        </w:rPr>
        <w:t>.</w:t>
      </w:r>
      <w:r w:rsidRPr="00A8228D">
        <w:rPr>
          <w:rFonts w:eastAsia="Times New Roman"/>
          <w:szCs w:val="24"/>
        </w:rPr>
        <w:t xml:space="preserve"> Αντίθετα</w:t>
      </w:r>
      <w:r>
        <w:rPr>
          <w:rFonts w:eastAsia="Times New Roman"/>
          <w:szCs w:val="24"/>
        </w:rPr>
        <w:t>,</w:t>
      </w:r>
      <w:r w:rsidRPr="00A8228D">
        <w:rPr>
          <w:rFonts w:eastAsia="Times New Roman"/>
          <w:szCs w:val="24"/>
        </w:rPr>
        <w:t xml:space="preserve"> θα πρέπει να αφουγκραζόμαστε και να υπηρετούμε τη βούληση του ελληνικού λαού</w:t>
      </w:r>
      <w:r>
        <w:rPr>
          <w:rFonts w:eastAsia="Times New Roman"/>
          <w:szCs w:val="24"/>
        </w:rPr>
        <w:t>.</w:t>
      </w:r>
      <w:r w:rsidRPr="00A8228D">
        <w:rPr>
          <w:rFonts w:eastAsia="Times New Roman"/>
          <w:szCs w:val="24"/>
        </w:rPr>
        <w:t xml:space="preserve"> </w:t>
      </w:r>
    </w:p>
    <w:p w14:paraId="1664EE7D" w14:textId="77777777" w:rsidR="00A97886" w:rsidRDefault="00361846">
      <w:pPr>
        <w:spacing w:line="600" w:lineRule="auto"/>
        <w:ind w:firstLine="720"/>
        <w:jc w:val="both"/>
        <w:rPr>
          <w:rFonts w:eastAsia="Times New Roman"/>
          <w:szCs w:val="24"/>
        </w:rPr>
      </w:pPr>
      <w:r>
        <w:rPr>
          <w:rFonts w:eastAsia="Times New Roman"/>
          <w:szCs w:val="24"/>
        </w:rPr>
        <w:t>Μ</w:t>
      </w:r>
      <w:r w:rsidRPr="00A8228D">
        <w:rPr>
          <w:rFonts w:eastAsia="Times New Roman"/>
          <w:szCs w:val="24"/>
        </w:rPr>
        <w:t>ε γνώμονα αυτό</w:t>
      </w:r>
      <w:r>
        <w:rPr>
          <w:rFonts w:eastAsia="Times New Roman"/>
          <w:szCs w:val="24"/>
        </w:rPr>
        <w:t>,</w:t>
      </w:r>
      <w:r w:rsidRPr="00A8228D">
        <w:rPr>
          <w:rFonts w:eastAsia="Times New Roman"/>
          <w:szCs w:val="24"/>
        </w:rPr>
        <w:t xml:space="preserve"> κυρίες και κύριοι συνάδελφοι της </w:t>
      </w:r>
      <w:r>
        <w:rPr>
          <w:rFonts w:eastAsia="Times New Roman"/>
          <w:szCs w:val="24"/>
        </w:rPr>
        <w:t>Κ</w:t>
      </w:r>
      <w:r w:rsidRPr="00A8228D">
        <w:rPr>
          <w:rFonts w:eastAsia="Times New Roman"/>
          <w:szCs w:val="24"/>
        </w:rPr>
        <w:t>υβέρνησης</w:t>
      </w:r>
      <w:r>
        <w:rPr>
          <w:rFonts w:eastAsia="Times New Roman"/>
          <w:szCs w:val="24"/>
        </w:rPr>
        <w:t>,</w:t>
      </w:r>
      <w:r w:rsidRPr="00A8228D">
        <w:rPr>
          <w:rFonts w:eastAsia="Times New Roman"/>
          <w:szCs w:val="24"/>
        </w:rPr>
        <w:t xml:space="preserve"> σας κατηγορ</w:t>
      </w:r>
      <w:r>
        <w:rPr>
          <w:rFonts w:eastAsia="Times New Roman"/>
          <w:szCs w:val="24"/>
        </w:rPr>
        <w:t>ώ.</w:t>
      </w:r>
      <w:r w:rsidRPr="00A8228D">
        <w:rPr>
          <w:rFonts w:eastAsia="Times New Roman"/>
          <w:szCs w:val="24"/>
        </w:rPr>
        <w:t xml:space="preserve"> </w:t>
      </w:r>
      <w:r>
        <w:rPr>
          <w:rFonts w:eastAsia="Times New Roman"/>
          <w:szCs w:val="24"/>
        </w:rPr>
        <w:t>Σ</w:t>
      </w:r>
      <w:r w:rsidRPr="00A8228D">
        <w:rPr>
          <w:rFonts w:eastAsia="Times New Roman"/>
          <w:szCs w:val="24"/>
        </w:rPr>
        <w:t xml:space="preserve">ας κατηγορώ </w:t>
      </w:r>
      <w:r>
        <w:rPr>
          <w:rFonts w:eastAsia="Times New Roman"/>
          <w:szCs w:val="24"/>
        </w:rPr>
        <w:t>γ</w:t>
      </w:r>
      <w:r w:rsidRPr="00A8228D">
        <w:rPr>
          <w:rFonts w:eastAsia="Times New Roman"/>
          <w:szCs w:val="24"/>
        </w:rPr>
        <w:t xml:space="preserve">ιατί φέρατε μία εθνικά επιζήμια </w:t>
      </w:r>
      <w:r>
        <w:rPr>
          <w:rFonts w:eastAsia="Times New Roman"/>
          <w:szCs w:val="24"/>
        </w:rPr>
        <w:t>σ</w:t>
      </w:r>
      <w:r w:rsidRPr="00A8228D">
        <w:rPr>
          <w:rFonts w:eastAsia="Times New Roman"/>
          <w:szCs w:val="24"/>
        </w:rPr>
        <w:t xml:space="preserve">υμφωνία στο ελληνικό </w:t>
      </w:r>
      <w:r>
        <w:rPr>
          <w:rFonts w:eastAsia="Times New Roman"/>
          <w:szCs w:val="24"/>
        </w:rPr>
        <w:t>Κ</w:t>
      </w:r>
      <w:r w:rsidRPr="00A8228D">
        <w:rPr>
          <w:rFonts w:eastAsia="Times New Roman"/>
          <w:szCs w:val="24"/>
        </w:rPr>
        <w:t>οινοβούλιο</w:t>
      </w:r>
      <w:r>
        <w:rPr>
          <w:rFonts w:eastAsia="Times New Roman"/>
          <w:szCs w:val="24"/>
        </w:rPr>
        <w:t>.</w:t>
      </w:r>
      <w:r w:rsidRPr="00A8228D">
        <w:rPr>
          <w:rFonts w:eastAsia="Times New Roman"/>
          <w:szCs w:val="24"/>
        </w:rPr>
        <w:t xml:space="preserve"> </w:t>
      </w:r>
      <w:r>
        <w:rPr>
          <w:rFonts w:eastAsia="Times New Roman"/>
          <w:szCs w:val="24"/>
        </w:rPr>
        <w:t>Σ</w:t>
      </w:r>
      <w:r w:rsidRPr="00A8228D">
        <w:rPr>
          <w:rFonts w:eastAsia="Times New Roman"/>
          <w:szCs w:val="24"/>
        </w:rPr>
        <w:t xml:space="preserve">ας κατηγορώ </w:t>
      </w:r>
      <w:r>
        <w:rPr>
          <w:rFonts w:eastAsia="Times New Roman"/>
          <w:szCs w:val="24"/>
        </w:rPr>
        <w:t>γ</w:t>
      </w:r>
      <w:r w:rsidRPr="00A8228D">
        <w:rPr>
          <w:rFonts w:eastAsia="Times New Roman"/>
          <w:szCs w:val="24"/>
        </w:rPr>
        <w:t xml:space="preserve">ιατί </w:t>
      </w:r>
      <w:r>
        <w:rPr>
          <w:rFonts w:eastAsia="Times New Roman"/>
          <w:szCs w:val="24"/>
        </w:rPr>
        <w:t>δι</w:t>
      </w:r>
      <w:r w:rsidRPr="00A8228D">
        <w:rPr>
          <w:rFonts w:eastAsia="Times New Roman"/>
          <w:szCs w:val="24"/>
        </w:rPr>
        <w:t xml:space="preserve">χάσατε αντί να ενώσετε τους Έλληνες πολίτες </w:t>
      </w:r>
      <w:r>
        <w:rPr>
          <w:rFonts w:eastAsia="Times New Roman"/>
          <w:szCs w:val="24"/>
        </w:rPr>
        <w:t>γύρω</w:t>
      </w:r>
      <w:r w:rsidRPr="00A8228D">
        <w:rPr>
          <w:rFonts w:eastAsia="Times New Roman"/>
          <w:szCs w:val="24"/>
        </w:rPr>
        <w:t xml:space="preserve"> από αυτό το κρίσιμο εθνικό θέμα</w:t>
      </w:r>
      <w:r>
        <w:rPr>
          <w:rFonts w:eastAsia="Times New Roman"/>
          <w:szCs w:val="24"/>
        </w:rPr>
        <w:t>.</w:t>
      </w:r>
      <w:r w:rsidRPr="00A8228D">
        <w:rPr>
          <w:rFonts w:eastAsia="Times New Roman"/>
          <w:szCs w:val="24"/>
        </w:rPr>
        <w:t xml:space="preserve"> </w:t>
      </w:r>
      <w:r>
        <w:rPr>
          <w:rFonts w:eastAsia="Times New Roman"/>
          <w:szCs w:val="24"/>
        </w:rPr>
        <w:t>Δεν συγκαλέσατε</w:t>
      </w:r>
      <w:r w:rsidRPr="00A8228D">
        <w:rPr>
          <w:rFonts w:eastAsia="Times New Roman"/>
          <w:szCs w:val="24"/>
        </w:rPr>
        <w:t xml:space="preserve"> ποτέ </w:t>
      </w:r>
      <w:r>
        <w:rPr>
          <w:rFonts w:eastAsia="Times New Roman"/>
          <w:szCs w:val="24"/>
        </w:rPr>
        <w:t xml:space="preserve">το </w:t>
      </w:r>
      <w:r>
        <w:rPr>
          <w:rFonts w:eastAsia="Times New Roman"/>
          <w:szCs w:val="24"/>
        </w:rPr>
        <w:t>σ</w:t>
      </w:r>
      <w:r w:rsidRPr="00A8228D">
        <w:rPr>
          <w:rFonts w:eastAsia="Times New Roman"/>
          <w:szCs w:val="24"/>
        </w:rPr>
        <w:t>υμβούλιο πολιτικών Αρχηγών</w:t>
      </w:r>
      <w:r>
        <w:rPr>
          <w:rFonts w:eastAsia="Times New Roman"/>
          <w:szCs w:val="24"/>
        </w:rPr>
        <w:t>,</w:t>
      </w:r>
      <w:r w:rsidRPr="00A8228D">
        <w:rPr>
          <w:rFonts w:eastAsia="Times New Roman"/>
          <w:szCs w:val="24"/>
        </w:rPr>
        <w:t xml:space="preserve"> δεν συνεδρίασε π</w:t>
      </w:r>
      <w:r w:rsidRPr="00A8228D">
        <w:rPr>
          <w:rFonts w:eastAsia="Times New Roman"/>
          <w:szCs w:val="24"/>
        </w:rPr>
        <w:t xml:space="preserve">οτέ το </w:t>
      </w:r>
      <w:r>
        <w:rPr>
          <w:rFonts w:eastAsia="Times New Roman"/>
          <w:szCs w:val="24"/>
        </w:rPr>
        <w:t>σ</w:t>
      </w:r>
      <w:r w:rsidRPr="00A8228D">
        <w:rPr>
          <w:rFonts w:eastAsia="Times New Roman"/>
          <w:szCs w:val="24"/>
        </w:rPr>
        <w:t xml:space="preserve">υμβούλιο </w:t>
      </w:r>
      <w:r>
        <w:rPr>
          <w:rFonts w:eastAsia="Times New Roman"/>
          <w:szCs w:val="24"/>
        </w:rPr>
        <w:t>ε</w:t>
      </w:r>
      <w:r w:rsidRPr="00A8228D">
        <w:rPr>
          <w:rFonts w:eastAsia="Times New Roman"/>
          <w:szCs w:val="24"/>
        </w:rPr>
        <w:t xml:space="preserve">ξωτερικής </w:t>
      </w:r>
      <w:r>
        <w:rPr>
          <w:rFonts w:eastAsia="Times New Roman"/>
          <w:szCs w:val="24"/>
        </w:rPr>
        <w:t>π</w:t>
      </w:r>
      <w:r w:rsidRPr="00A8228D">
        <w:rPr>
          <w:rFonts w:eastAsia="Times New Roman"/>
          <w:szCs w:val="24"/>
        </w:rPr>
        <w:t>ολιτικής</w:t>
      </w:r>
      <w:r>
        <w:rPr>
          <w:rFonts w:eastAsia="Times New Roman"/>
          <w:szCs w:val="24"/>
        </w:rPr>
        <w:t>,</w:t>
      </w:r>
      <w:r w:rsidRPr="00A8228D">
        <w:rPr>
          <w:rFonts w:eastAsia="Times New Roman"/>
          <w:szCs w:val="24"/>
        </w:rPr>
        <w:t xml:space="preserve"> σε αντίθεση με αυτά που έκανε </w:t>
      </w:r>
      <w:r>
        <w:rPr>
          <w:rFonts w:eastAsia="Times New Roman"/>
          <w:szCs w:val="24"/>
        </w:rPr>
        <w:t xml:space="preserve">ο κ. </w:t>
      </w:r>
      <w:proofErr w:type="spellStart"/>
      <w:r>
        <w:rPr>
          <w:rFonts w:eastAsia="Times New Roman"/>
          <w:szCs w:val="24"/>
        </w:rPr>
        <w:t>Ζάεφ</w:t>
      </w:r>
      <w:proofErr w:type="spellEnd"/>
      <w:r>
        <w:rPr>
          <w:rFonts w:eastAsia="Times New Roman"/>
          <w:szCs w:val="24"/>
        </w:rPr>
        <w:t xml:space="preserve">. </w:t>
      </w:r>
    </w:p>
    <w:p w14:paraId="1664EE7E" w14:textId="77777777" w:rsidR="00A97886" w:rsidRDefault="00361846">
      <w:pPr>
        <w:spacing w:line="600" w:lineRule="auto"/>
        <w:ind w:firstLine="720"/>
        <w:jc w:val="both"/>
        <w:rPr>
          <w:rFonts w:eastAsia="Times New Roman"/>
          <w:szCs w:val="24"/>
        </w:rPr>
      </w:pPr>
      <w:r>
        <w:rPr>
          <w:rFonts w:eastAsia="Times New Roman"/>
          <w:szCs w:val="24"/>
        </w:rPr>
        <w:t>Σ</w:t>
      </w:r>
      <w:r w:rsidRPr="00A8228D">
        <w:rPr>
          <w:rFonts w:eastAsia="Times New Roman"/>
          <w:szCs w:val="24"/>
        </w:rPr>
        <w:t xml:space="preserve">ας κατηγορώ γιατί μέσα από αυτή τη </w:t>
      </w:r>
      <w:r>
        <w:rPr>
          <w:rFonts w:eastAsia="Times New Roman"/>
          <w:szCs w:val="24"/>
        </w:rPr>
        <w:t>σ</w:t>
      </w:r>
      <w:r w:rsidRPr="00A8228D">
        <w:rPr>
          <w:rFonts w:eastAsia="Times New Roman"/>
          <w:szCs w:val="24"/>
        </w:rPr>
        <w:t>υμφωνία</w:t>
      </w:r>
      <w:r>
        <w:rPr>
          <w:rFonts w:eastAsia="Times New Roman"/>
          <w:szCs w:val="24"/>
        </w:rPr>
        <w:t>,</w:t>
      </w:r>
      <w:r w:rsidRPr="00A8228D">
        <w:rPr>
          <w:rFonts w:eastAsia="Times New Roman"/>
          <w:szCs w:val="24"/>
        </w:rPr>
        <w:t xml:space="preserve"> </w:t>
      </w:r>
      <w:r>
        <w:rPr>
          <w:rFonts w:eastAsia="Times New Roman"/>
          <w:szCs w:val="24"/>
        </w:rPr>
        <w:t>παραχαράσσοντας την εθνική γραμμή -γ</w:t>
      </w:r>
      <w:r w:rsidRPr="00A8228D">
        <w:rPr>
          <w:rFonts w:eastAsia="Times New Roman"/>
          <w:szCs w:val="24"/>
        </w:rPr>
        <w:t>ιατί λέτε ψέματα σε ό</w:t>
      </w:r>
      <w:r>
        <w:rPr>
          <w:rFonts w:eastAsia="Times New Roman"/>
          <w:szCs w:val="24"/>
        </w:rPr>
        <w:t>,</w:t>
      </w:r>
      <w:r w:rsidRPr="00A8228D">
        <w:rPr>
          <w:rFonts w:eastAsia="Times New Roman"/>
          <w:szCs w:val="24"/>
        </w:rPr>
        <w:t xml:space="preserve">τι έχει να κάνει με την </w:t>
      </w:r>
      <w:r>
        <w:rPr>
          <w:rFonts w:eastAsia="Times New Roman"/>
          <w:szCs w:val="24"/>
        </w:rPr>
        <w:t xml:space="preserve">εθνική γραμμή- </w:t>
      </w:r>
      <w:r w:rsidRPr="00A8228D">
        <w:rPr>
          <w:rFonts w:eastAsia="Times New Roman"/>
          <w:szCs w:val="24"/>
        </w:rPr>
        <w:t>χαρίζετ</w:t>
      </w:r>
      <w:r>
        <w:rPr>
          <w:rFonts w:eastAsia="Times New Roman"/>
          <w:szCs w:val="24"/>
        </w:rPr>
        <w:t xml:space="preserve">ε </w:t>
      </w:r>
      <w:r w:rsidRPr="00A8228D">
        <w:rPr>
          <w:rFonts w:eastAsia="Times New Roman"/>
          <w:szCs w:val="24"/>
        </w:rPr>
        <w:t>στους βόρειους γείτονές</w:t>
      </w:r>
      <w:r w:rsidRPr="00A8228D">
        <w:rPr>
          <w:rFonts w:eastAsia="Times New Roman"/>
          <w:szCs w:val="24"/>
        </w:rPr>
        <w:t xml:space="preserve"> </w:t>
      </w:r>
      <w:r w:rsidRPr="00A8228D">
        <w:rPr>
          <w:rFonts w:eastAsia="Times New Roman"/>
          <w:szCs w:val="24"/>
        </w:rPr>
        <w:lastRenderedPageBreak/>
        <w:t>μας γλώσσα και ταυτότητα</w:t>
      </w:r>
      <w:r>
        <w:rPr>
          <w:rFonts w:eastAsia="Times New Roman"/>
          <w:szCs w:val="24"/>
        </w:rPr>
        <w:t>.</w:t>
      </w:r>
      <w:r w:rsidRPr="00A8228D">
        <w:rPr>
          <w:rFonts w:eastAsia="Times New Roman"/>
          <w:szCs w:val="24"/>
        </w:rPr>
        <w:t xml:space="preserve"> </w:t>
      </w:r>
      <w:r>
        <w:rPr>
          <w:rFonts w:eastAsia="Times New Roman"/>
          <w:szCs w:val="24"/>
        </w:rPr>
        <w:t>Κρύβετε την αλήθεια, κυρίες και</w:t>
      </w:r>
      <w:r w:rsidRPr="00A8228D">
        <w:rPr>
          <w:rFonts w:eastAsia="Times New Roman"/>
          <w:szCs w:val="24"/>
        </w:rPr>
        <w:t xml:space="preserve"> κύριοι συνάδελφοι του ΣΥΡΙΖΑ</w:t>
      </w:r>
      <w:r>
        <w:rPr>
          <w:rFonts w:eastAsia="Times New Roman"/>
          <w:szCs w:val="24"/>
        </w:rPr>
        <w:t>,</w:t>
      </w:r>
      <w:r w:rsidRPr="00A8228D">
        <w:rPr>
          <w:rFonts w:eastAsia="Times New Roman"/>
          <w:szCs w:val="24"/>
        </w:rPr>
        <w:t xml:space="preserve"> </w:t>
      </w:r>
      <w:r>
        <w:rPr>
          <w:rFonts w:eastAsia="Times New Roman"/>
          <w:szCs w:val="24"/>
        </w:rPr>
        <w:t>γ</w:t>
      </w:r>
      <w:r w:rsidRPr="00A8228D">
        <w:rPr>
          <w:rFonts w:eastAsia="Times New Roman"/>
          <w:szCs w:val="24"/>
        </w:rPr>
        <w:t xml:space="preserve">ιατί όλοι ξέρουμε μέσα σε αυτή την </w:t>
      </w:r>
      <w:r>
        <w:rPr>
          <w:rFonts w:eastAsia="Times New Roman"/>
          <w:szCs w:val="24"/>
        </w:rPr>
        <w:t>Αίθουσα</w:t>
      </w:r>
      <w:r w:rsidRPr="00A8228D">
        <w:rPr>
          <w:rFonts w:eastAsia="Times New Roman"/>
          <w:szCs w:val="24"/>
        </w:rPr>
        <w:t xml:space="preserve"> ότι μετά την ψήφιση αυτή</w:t>
      </w:r>
      <w:r>
        <w:rPr>
          <w:rFonts w:eastAsia="Times New Roman"/>
          <w:szCs w:val="24"/>
        </w:rPr>
        <w:t>ς</w:t>
      </w:r>
      <w:r w:rsidRPr="00A8228D">
        <w:rPr>
          <w:rFonts w:eastAsia="Times New Roman"/>
          <w:szCs w:val="24"/>
        </w:rPr>
        <w:t xml:space="preserve"> </w:t>
      </w:r>
      <w:r>
        <w:rPr>
          <w:rFonts w:eastAsia="Times New Roman"/>
          <w:szCs w:val="24"/>
        </w:rPr>
        <w:t>τ</w:t>
      </w:r>
      <w:r w:rsidRPr="00A8228D">
        <w:rPr>
          <w:rFonts w:eastAsia="Times New Roman"/>
          <w:szCs w:val="24"/>
        </w:rPr>
        <w:t>η</w:t>
      </w:r>
      <w:r>
        <w:rPr>
          <w:rFonts w:eastAsia="Times New Roman"/>
          <w:szCs w:val="24"/>
        </w:rPr>
        <w:t>ς</w:t>
      </w:r>
      <w:r w:rsidRPr="00A8228D">
        <w:rPr>
          <w:rFonts w:eastAsia="Times New Roman"/>
          <w:szCs w:val="24"/>
        </w:rPr>
        <w:t xml:space="preserve"> </w:t>
      </w:r>
      <w:r>
        <w:rPr>
          <w:rFonts w:eastAsia="Times New Roman"/>
          <w:szCs w:val="24"/>
        </w:rPr>
        <w:t>σ</w:t>
      </w:r>
      <w:r w:rsidRPr="00A8228D">
        <w:rPr>
          <w:rFonts w:eastAsia="Times New Roman"/>
          <w:szCs w:val="24"/>
        </w:rPr>
        <w:t>υμφωνία</w:t>
      </w:r>
      <w:r>
        <w:rPr>
          <w:rFonts w:eastAsia="Times New Roman"/>
          <w:szCs w:val="24"/>
        </w:rPr>
        <w:t>ς,</w:t>
      </w:r>
      <w:r w:rsidRPr="00A8228D">
        <w:rPr>
          <w:rFonts w:eastAsia="Times New Roman"/>
          <w:szCs w:val="24"/>
        </w:rPr>
        <w:t xml:space="preserve"> θα υπάρχει </w:t>
      </w:r>
      <w:r>
        <w:rPr>
          <w:rFonts w:eastAsia="Times New Roman"/>
          <w:szCs w:val="24"/>
        </w:rPr>
        <w:t>«Β</w:t>
      </w:r>
      <w:r w:rsidRPr="00A8228D">
        <w:rPr>
          <w:rFonts w:eastAsia="Times New Roman"/>
          <w:szCs w:val="24"/>
        </w:rPr>
        <w:t>όρεια Μακεδονία</w:t>
      </w:r>
      <w:r>
        <w:rPr>
          <w:rFonts w:eastAsia="Times New Roman"/>
          <w:szCs w:val="24"/>
        </w:rPr>
        <w:t xml:space="preserve">», </w:t>
      </w:r>
      <w:r w:rsidRPr="00A8228D">
        <w:rPr>
          <w:rFonts w:eastAsia="Times New Roman"/>
          <w:szCs w:val="24"/>
        </w:rPr>
        <w:t>που θα απαρτίζεται από Μακεδόνες πολίτες και θα μιλ</w:t>
      </w:r>
      <w:r w:rsidRPr="00A8228D">
        <w:rPr>
          <w:rFonts w:eastAsia="Times New Roman"/>
          <w:szCs w:val="24"/>
        </w:rPr>
        <w:t>άνε τη μακεδονική γλώσσα</w:t>
      </w:r>
      <w:r>
        <w:rPr>
          <w:rFonts w:eastAsia="Times New Roman"/>
          <w:szCs w:val="24"/>
        </w:rPr>
        <w:t>.</w:t>
      </w:r>
      <w:r w:rsidRPr="00A8228D">
        <w:rPr>
          <w:rFonts w:eastAsia="Times New Roman"/>
          <w:szCs w:val="24"/>
        </w:rPr>
        <w:t xml:space="preserve"> </w:t>
      </w:r>
    </w:p>
    <w:p w14:paraId="1664EE7F" w14:textId="77777777" w:rsidR="00A97886" w:rsidRDefault="00361846">
      <w:pPr>
        <w:spacing w:line="600" w:lineRule="auto"/>
        <w:ind w:firstLine="720"/>
        <w:jc w:val="both"/>
        <w:rPr>
          <w:rFonts w:eastAsia="Times New Roman"/>
          <w:szCs w:val="24"/>
        </w:rPr>
      </w:pPr>
      <w:r>
        <w:rPr>
          <w:rFonts w:eastAsia="Times New Roman"/>
          <w:szCs w:val="24"/>
        </w:rPr>
        <w:t>Δ</w:t>
      </w:r>
      <w:r w:rsidRPr="00A8228D">
        <w:rPr>
          <w:rFonts w:eastAsia="Times New Roman"/>
          <w:szCs w:val="24"/>
        </w:rPr>
        <w:t xml:space="preserve">εν σέβεστε ούτε την ίδια τη </w:t>
      </w:r>
      <w:r>
        <w:rPr>
          <w:rFonts w:eastAsia="Times New Roman"/>
          <w:szCs w:val="24"/>
        </w:rPr>
        <w:t>σ</w:t>
      </w:r>
      <w:r>
        <w:rPr>
          <w:rFonts w:eastAsia="Times New Roman"/>
          <w:szCs w:val="24"/>
        </w:rPr>
        <w:t>υμφωνία την οποία</w:t>
      </w:r>
      <w:r w:rsidRPr="00A8228D">
        <w:rPr>
          <w:rFonts w:eastAsia="Times New Roman"/>
          <w:szCs w:val="24"/>
        </w:rPr>
        <w:t xml:space="preserve"> υπογράψ</w:t>
      </w:r>
      <w:r>
        <w:rPr>
          <w:rFonts w:eastAsia="Times New Roman"/>
          <w:szCs w:val="24"/>
        </w:rPr>
        <w:t>α</w:t>
      </w:r>
      <w:r w:rsidRPr="00A8228D">
        <w:rPr>
          <w:rFonts w:eastAsia="Times New Roman"/>
          <w:szCs w:val="24"/>
        </w:rPr>
        <w:t>τε</w:t>
      </w:r>
      <w:r>
        <w:rPr>
          <w:rFonts w:eastAsia="Times New Roman"/>
          <w:szCs w:val="24"/>
        </w:rPr>
        <w:t>,</w:t>
      </w:r>
      <w:r w:rsidRPr="00A8228D">
        <w:rPr>
          <w:rFonts w:eastAsia="Times New Roman"/>
          <w:szCs w:val="24"/>
        </w:rPr>
        <w:t xml:space="preserve"> αφού ήταν αναντίρρητα γραμμένο ως βασικός </w:t>
      </w:r>
      <w:r>
        <w:rPr>
          <w:rFonts w:eastAsia="Times New Roman"/>
          <w:szCs w:val="24"/>
        </w:rPr>
        <w:t>όρος</w:t>
      </w:r>
      <w:r w:rsidRPr="00A8228D">
        <w:rPr>
          <w:rFonts w:eastAsia="Times New Roman"/>
          <w:szCs w:val="24"/>
        </w:rPr>
        <w:t xml:space="preserve"> αυτής της </w:t>
      </w:r>
      <w:r>
        <w:rPr>
          <w:rFonts w:eastAsia="Times New Roman"/>
          <w:szCs w:val="24"/>
        </w:rPr>
        <w:t>Σ</w:t>
      </w:r>
      <w:r w:rsidRPr="00A8228D">
        <w:rPr>
          <w:rFonts w:eastAsia="Times New Roman"/>
          <w:szCs w:val="24"/>
        </w:rPr>
        <w:t xml:space="preserve">υμφωνίας των Πρεσπών ότι πρώτα θα περάσουν οι τροποποιήσεις στο σκοπιανό </w:t>
      </w:r>
      <w:r>
        <w:rPr>
          <w:rFonts w:eastAsia="Times New Roman"/>
          <w:szCs w:val="24"/>
        </w:rPr>
        <w:t>σ</w:t>
      </w:r>
      <w:r w:rsidRPr="00A8228D">
        <w:rPr>
          <w:rFonts w:eastAsia="Times New Roman"/>
          <w:szCs w:val="24"/>
        </w:rPr>
        <w:t>ύνταγμα και μετά θα έρθει για επικύρω</w:t>
      </w:r>
      <w:r w:rsidRPr="00A8228D">
        <w:rPr>
          <w:rFonts w:eastAsia="Times New Roman"/>
          <w:szCs w:val="24"/>
        </w:rPr>
        <w:t xml:space="preserve">ση στην ελληνική </w:t>
      </w:r>
      <w:r>
        <w:rPr>
          <w:rFonts w:eastAsia="Times New Roman"/>
          <w:szCs w:val="24"/>
        </w:rPr>
        <w:t>Β</w:t>
      </w:r>
      <w:r w:rsidRPr="00A8228D">
        <w:rPr>
          <w:rFonts w:eastAsia="Times New Roman"/>
          <w:szCs w:val="24"/>
        </w:rPr>
        <w:t>ουλή</w:t>
      </w:r>
      <w:r>
        <w:rPr>
          <w:rFonts w:eastAsia="Times New Roman"/>
          <w:szCs w:val="24"/>
        </w:rPr>
        <w:t>.</w:t>
      </w:r>
      <w:r w:rsidRPr="00A8228D">
        <w:rPr>
          <w:rFonts w:eastAsia="Times New Roman"/>
          <w:szCs w:val="24"/>
        </w:rPr>
        <w:t xml:space="preserve"> </w:t>
      </w:r>
      <w:r>
        <w:rPr>
          <w:rFonts w:eastAsia="Times New Roman"/>
          <w:szCs w:val="24"/>
        </w:rPr>
        <w:t>Κ</w:t>
      </w:r>
      <w:r w:rsidRPr="00A8228D">
        <w:rPr>
          <w:rFonts w:eastAsia="Times New Roman"/>
          <w:szCs w:val="24"/>
        </w:rPr>
        <w:t xml:space="preserve">αι αν ισχύει η δικαιολογία την οποία </w:t>
      </w:r>
      <w:r>
        <w:rPr>
          <w:rFonts w:eastAsia="Times New Roman"/>
          <w:szCs w:val="24"/>
        </w:rPr>
        <w:t xml:space="preserve">είπε χθες </w:t>
      </w:r>
      <w:r w:rsidRPr="00A8228D">
        <w:rPr>
          <w:rFonts w:eastAsia="Times New Roman"/>
          <w:szCs w:val="24"/>
        </w:rPr>
        <w:t xml:space="preserve">ο </w:t>
      </w:r>
      <w:r>
        <w:rPr>
          <w:rFonts w:eastAsia="Times New Roman"/>
          <w:szCs w:val="24"/>
        </w:rPr>
        <w:t>Πρωθυπουργός,</w:t>
      </w:r>
      <w:r w:rsidRPr="00A8228D">
        <w:rPr>
          <w:rFonts w:eastAsia="Times New Roman"/>
          <w:szCs w:val="24"/>
        </w:rPr>
        <w:t xml:space="preserve"> ότι υπάρχει </w:t>
      </w:r>
      <w:r>
        <w:rPr>
          <w:rFonts w:eastAsia="Times New Roman"/>
          <w:szCs w:val="24"/>
        </w:rPr>
        <w:t>άλλος τρόπος στο</w:t>
      </w:r>
      <w:r w:rsidRPr="00A8228D">
        <w:rPr>
          <w:rFonts w:eastAsia="Times New Roman"/>
          <w:szCs w:val="24"/>
        </w:rPr>
        <w:t xml:space="preserve"> σκοπιανό κοινοβούλιο</w:t>
      </w:r>
      <w:r>
        <w:rPr>
          <w:rFonts w:eastAsia="Times New Roman"/>
          <w:szCs w:val="24"/>
        </w:rPr>
        <w:t>,</w:t>
      </w:r>
      <w:r w:rsidRPr="00A8228D">
        <w:rPr>
          <w:rFonts w:eastAsia="Times New Roman"/>
          <w:szCs w:val="24"/>
        </w:rPr>
        <w:t xml:space="preserve"> τότε φαίνεται ότι αυτή η </w:t>
      </w:r>
      <w:r>
        <w:rPr>
          <w:rFonts w:eastAsia="Times New Roman"/>
          <w:szCs w:val="24"/>
        </w:rPr>
        <w:t>σ</w:t>
      </w:r>
      <w:r w:rsidRPr="00A8228D">
        <w:rPr>
          <w:rFonts w:eastAsia="Times New Roman"/>
          <w:szCs w:val="24"/>
        </w:rPr>
        <w:t xml:space="preserve">υμφωνία </w:t>
      </w:r>
      <w:r>
        <w:rPr>
          <w:rFonts w:eastAsia="Times New Roman"/>
          <w:szCs w:val="24"/>
        </w:rPr>
        <w:t>γράφτηκε</w:t>
      </w:r>
      <w:r w:rsidRPr="00A8228D">
        <w:rPr>
          <w:rFonts w:eastAsia="Times New Roman"/>
          <w:szCs w:val="24"/>
        </w:rPr>
        <w:t xml:space="preserve"> στο πόδι και ήταν πάρα πολύ </w:t>
      </w:r>
      <w:r>
        <w:rPr>
          <w:rFonts w:eastAsia="Times New Roman"/>
          <w:szCs w:val="24"/>
        </w:rPr>
        <w:t xml:space="preserve">πρόχειρη. </w:t>
      </w:r>
    </w:p>
    <w:p w14:paraId="1664EE80" w14:textId="77777777" w:rsidR="00A97886" w:rsidRDefault="00361846">
      <w:pPr>
        <w:spacing w:line="600" w:lineRule="auto"/>
        <w:ind w:firstLine="720"/>
        <w:jc w:val="both"/>
        <w:rPr>
          <w:rFonts w:eastAsia="Times New Roman"/>
          <w:szCs w:val="24"/>
        </w:rPr>
      </w:pPr>
      <w:r>
        <w:rPr>
          <w:rFonts w:eastAsia="Times New Roman"/>
          <w:szCs w:val="24"/>
        </w:rPr>
        <w:t>Δ</w:t>
      </w:r>
      <w:r w:rsidRPr="00A8228D">
        <w:rPr>
          <w:rFonts w:eastAsia="Times New Roman"/>
          <w:szCs w:val="24"/>
        </w:rPr>
        <w:t>εν σέβεστε</w:t>
      </w:r>
      <w:r>
        <w:rPr>
          <w:rFonts w:eastAsia="Times New Roman"/>
          <w:szCs w:val="24"/>
        </w:rPr>
        <w:t>,</w:t>
      </w:r>
      <w:r w:rsidRPr="00A8228D">
        <w:rPr>
          <w:rFonts w:eastAsia="Times New Roman"/>
          <w:szCs w:val="24"/>
        </w:rPr>
        <w:t xml:space="preserve"> </w:t>
      </w:r>
      <w:r>
        <w:rPr>
          <w:rFonts w:eastAsia="Times New Roman"/>
          <w:szCs w:val="24"/>
        </w:rPr>
        <w:t>όμως,</w:t>
      </w:r>
      <w:r w:rsidRPr="00A8228D">
        <w:rPr>
          <w:rFonts w:eastAsia="Times New Roman"/>
          <w:szCs w:val="24"/>
        </w:rPr>
        <w:t xml:space="preserve"> κυρίες και κύριο</w:t>
      </w:r>
      <w:r w:rsidRPr="00A8228D">
        <w:rPr>
          <w:rFonts w:eastAsia="Times New Roman"/>
          <w:szCs w:val="24"/>
        </w:rPr>
        <w:t>ι συνάδελφοι</w:t>
      </w:r>
      <w:r>
        <w:rPr>
          <w:rFonts w:eastAsia="Times New Roman"/>
          <w:szCs w:val="24"/>
        </w:rPr>
        <w:t xml:space="preserve">, ούτε την ισχύ της χώρας, </w:t>
      </w:r>
      <w:r w:rsidRPr="00A8228D">
        <w:rPr>
          <w:rFonts w:eastAsia="Times New Roman"/>
          <w:szCs w:val="24"/>
        </w:rPr>
        <w:t>αφού μόλις προχθές ο κ</w:t>
      </w:r>
      <w:r>
        <w:rPr>
          <w:rFonts w:eastAsia="Times New Roman"/>
          <w:szCs w:val="24"/>
        </w:rPr>
        <w:t>.</w:t>
      </w:r>
      <w:r w:rsidRPr="00A8228D">
        <w:rPr>
          <w:rFonts w:eastAsia="Times New Roman"/>
          <w:szCs w:val="24"/>
        </w:rPr>
        <w:t xml:space="preserve"> Νίμιτς είπε ότι αν η χώρα μας δεν συνυπογράψει και δεν επικυρώσει αυτή τη </w:t>
      </w:r>
      <w:r>
        <w:rPr>
          <w:rFonts w:eastAsia="Times New Roman"/>
          <w:szCs w:val="24"/>
        </w:rPr>
        <w:t>σ</w:t>
      </w:r>
      <w:r w:rsidRPr="00A8228D">
        <w:rPr>
          <w:rFonts w:eastAsia="Times New Roman"/>
          <w:szCs w:val="24"/>
        </w:rPr>
        <w:t>υμφωνία</w:t>
      </w:r>
      <w:r>
        <w:rPr>
          <w:rFonts w:eastAsia="Times New Roman"/>
          <w:szCs w:val="24"/>
        </w:rPr>
        <w:t>, οι συμφορές</w:t>
      </w:r>
      <w:r w:rsidRPr="00A8228D">
        <w:rPr>
          <w:rFonts w:eastAsia="Times New Roman"/>
          <w:szCs w:val="24"/>
        </w:rPr>
        <w:t xml:space="preserve"> θα είναι μεγάλες και θα είναι πολύ επιζήμιες</w:t>
      </w:r>
      <w:r>
        <w:rPr>
          <w:rFonts w:eastAsia="Times New Roman"/>
          <w:szCs w:val="24"/>
        </w:rPr>
        <w:t>.</w:t>
      </w:r>
    </w:p>
    <w:p w14:paraId="1664EE81" w14:textId="77777777" w:rsidR="00A97886" w:rsidRDefault="00361846">
      <w:pPr>
        <w:spacing w:line="600" w:lineRule="auto"/>
        <w:ind w:firstLine="720"/>
        <w:jc w:val="both"/>
        <w:rPr>
          <w:rFonts w:eastAsia="Times New Roman"/>
          <w:szCs w:val="24"/>
        </w:rPr>
      </w:pPr>
      <w:r>
        <w:rPr>
          <w:rFonts w:eastAsia="Times New Roman"/>
          <w:szCs w:val="24"/>
        </w:rPr>
        <w:lastRenderedPageBreak/>
        <w:t>Τέλος, όμως, δεν σέβεστε τη</w:t>
      </w:r>
      <w:r w:rsidRPr="00A8228D">
        <w:rPr>
          <w:rFonts w:eastAsia="Times New Roman"/>
          <w:szCs w:val="24"/>
        </w:rPr>
        <w:t xml:space="preserve"> μεγάλη πλειοψηφία του ελληνικού λαού</w:t>
      </w:r>
      <w:r>
        <w:rPr>
          <w:rFonts w:eastAsia="Times New Roman"/>
          <w:szCs w:val="24"/>
        </w:rPr>
        <w:t>,</w:t>
      </w:r>
      <w:r w:rsidRPr="00A8228D">
        <w:rPr>
          <w:rFonts w:eastAsia="Times New Roman"/>
          <w:szCs w:val="24"/>
        </w:rPr>
        <w:t xml:space="preserve"> το 70</w:t>
      </w:r>
      <w:r>
        <w:rPr>
          <w:rFonts w:eastAsia="Times New Roman"/>
          <w:szCs w:val="24"/>
        </w:rPr>
        <w:t>%</w:t>
      </w:r>
      <w:r w:rsidRPr="00A8228D">
        <w:rPr>
          <w:rFonts w:eastAsia="Times New Roman"/>
          <w:szCs w:val="24"/>
        </w:rPr>
        <w:t xml:space="preserve"> και πλέον της κοινής γνώμης</w:t>
      </w:r>
      <w:r>
        <w:rPr>
          <w:rFonts w:eastAsia="Times New Roman"/>
          <w:szCs w:val="24"/>
        </w:rPr>
        <w:t>, η οποία είναι</w:t>
      </w:r>
      <w:r w:rsidRPr="00A8228D">
        <w:rPr>
          <w:rFonts w:eastAsia="Times New Roman"/>
          <w:szCs w:val="24"/>
        </w:rPr>
        <w:t xml:space="preserve"> απέναντι σε αυτή τη </w:t>
      </w:r>
      <w:r>
        <w:rPr>
          <w:rFonts w:eastAsia="Times New Roman"/>
          <w:szCs w:val="24"/>
        </w:rPr>
        <w:t>σ</w:t>
      </w:r>
      <w:r w:rsidRPr="00A8228D">
        <w:rPr>
          <w:rFonts w:eastAsia="Times New Roman"/>
          <w:szCs w:val="24"/>
        </w:rPr>
        <w:t>υμφωνία</w:t>
      </w:r>
      <w:r>
        <w:rPr>
          <w:rFonts w:eastAsia="Times New Roman"/>
          <w:szCs w:val="24"/>
        </w:rPr>
        <w:t>.</w:t>
      </w:r>
      <w:r w:rsidRPr="00A8228D">
        <w:rPr>
          <w:rFonts w:eastAsia="Times New Roman"/>
          <w:szCs w:val="24"/>
        </w:rPr>
        <w:t xml:space="preserve"> Δεν είναι μόνο οι διεθνολόγοι</w:t>
      </w:r>
      <w:r>
        <w:rPr>
          <w:rFonts w:eastAsia="Times New Roman"/>
          <w:szCs w:val="24"/>
        </w:rPr>
        <w:t>,</w:t>
      </w:r>
      <w:r w:rsidRPr="00A8228D">
        <w:rPr>
          <w:rFonts w:eastAsia="Times New Roman"/>
          <w:szCs w:val="24"/>
        </w:rPr>
        <w:t xml:space="preserve"> δεν είναι οι διπλωμάτες</w:t>
      </w:r>
      <w:r>
        <w:rPr>
          <w:rFonts w:eastAsia="Times New Roman"/>
          <w:szCs w:val="24"/>
        </w:rPr>
        <w:t>,</w:t>
      </w:r>
      <w:r w:rsidRPr="00A8228D">
        <w:rPr>
          <w:rFonts w:eastAsia="Times New Roman"/>
          <w:szCs w:val="24"/>
        </w:rPr>
        <w:t xml:space="preserve"> δεν </w:t>
      </w:r>
      <w:r>
        <w:rPr>
          <w:rFonts w:eastAsia="Times New Roman"/>
          <w:szCs w:val="24"/>
        </w:rPr>
        <w:t xml:space="preserve">είναι </w:t>
      </w:r>
      <w:r w:rsidRPr="00A8228D">
        <w:rPr>
          <w:rFonts w:eastAsia="Times New Roman"/>
          <w:szCs w:val="24"/>
        </w:rPr>
        <w:t>οι συνταγματολόγοι</w:t>
      </w:r>
      <w:r>
        <w:rPr>
          <w:rFonts w:eastAsia="Times New Roman"/>
          <w:szCs w:val="24"/>
        </w:rPr>
        <w:t xml:space="preserve">, δεν </w:t>
      </w:r>
      <w:r w:rsidRPr="00A8228D">
        <w:rPr>
          <w:rFonts w:eastAsia="Times New Roman"/>
          <w:szCs w:val="24"/>
        </w:rPr>
        <w:t>είμαστε εμείς οι οποίοι είμαστε πολιτικά αντιμέ</w:t>
      </w:r>
      <w:r w:rsidRPr="00A8228D">
        <w:rPr>
          <w:rFonts w:eastAsia="Times New Roman"/>
          <w:szCs w:val="24"/>
        </w:rPr>
        <w:t xml:space="preserve">τωποι με </w:t>
      </w:r>
      <w:r>
        <w:rPr>
          <w:rFonts w:eastAsia="Times New Roman"/>
          <w:szCs w:val="24"/>
        </w:rPr>
        <w:t>σας.</w:t>
      </w:r>
      <w:r w:rsidRPr="00A8228D">
        <w:rPr>
          <w:rFonts w:eastAsia="Times New Roman"/>
          <w:szCs w:val="24"/>
        </w:rPr>
        <w:t xml:space="preserve"> </w:t>
      </w:r>
      <w:r>
        <w:rPr>
          <w:rFonts w:eastAsia="Times New Roman"/>
          <w:szCs w:val="24"/>
        </w:rPr>
        <w:t>Ε</w:t>
      </w:r>
      <w:r w:rsidRPr="00A8228D">
        <w:rPr>
          <w:rFonts w:eastAsia="Times New Roman"/>
          <w:szCs w:val="24"/>
        </w:rPr>
        <w:t>ίναι το σύνολο του ελληνικού λαού</w:t>
      </w:r>
      <w:r>
        <w:rPr>
          <w:rFonts w:eastAsia="Times New Roman"/>
          <w:szCs w:val="24"/>
        </w:rPr>
        <w:t>,</w:t>
      </w:r>
      <w:r w:rsidRPr="00A8228D">
        <w:rPr>
          <w:rFonts w:eastAsia="Times New Roman"/>
          <w:szCs w:val="24"/>
        </w:rPr>
        <w:t xml:space="preserve"> κυρίες και κύριοι συνάδελφοι</w:t>
      </w:r>
      <w:r>
        <w:rPr>
          <w:rFonts w:eastAsia="Times New Roman"/>
          <w:szCs w:val="24"/>
        </w:rPr>
        <w:t>.</w:t>
      </w:r>
      <w:r w:rsidRPr="00A8228D">
        <w:rPr>
          <w:rFonts w:eastAsia="Times New Roman"/>
          <w:szCs w:val="24"/>
        </w:rPr>
        <w:t xml:space="preserve"> </w:t>
      </w:r>
      <w:r>
        <w:rPr>
          <w:rFonts w:eastAsia="Times New Roman"/>
          <w:szCs w:val="24"/>
        </w:rPr>
        <w:t>Ε</w:t>
      </w:r>
      <w:r w:rsidRPr="00A8228D">
        <w:rPr>
          <w:rFonts w:eastAsia="Times New Roman"/>
          <w:szCs w:val="24"/>
        </w:rPr>
        <w:t>ίναι και δικοί σας άνθρωποι</w:t>
      </w:r>
      <w:r>
        <w:rPr>
          <w:rFonts w:eastAsia="Times New Roman"/>
          <w:szCs w:val="24"/>
        </w:rPr>
        <w:t>.</w:t>
      </w:r>
      <w:r w:rsidRPr="00A8228D">
        <w:rPr>
          <w:rFonts w:eastAsia="Times New Roman"/>
          <w:szCs w:val="24"/>
        </w:rPr>
        <w:t xml:space="preserve"> </w:t>
      </w:r>
      <w:r>
        <w:rPr>
          <w:rFonts w:eastAsia="Times New Roman"/>
          <w:szCs w:val="24"/>
        </w:rPr>
        <w:t>Ε</w:t>
      </w:r>
      <w:r w:rsidRPr="00A8228D">
        <w:rPr>
          <w:rFonts w:eastAsia="Times New Roman"/>
          <w:szCs w:val="24"/>
        </w:rPr>
        <w:t xml:space="preserve">ίναι ο Μίκης Θεοδωράκης ο οποίος είπε ότι είναι μία επικίνδυνη </w:t>
      </w:r>
      <w:r>
        <w:rPr>
          <w:rFonts w:eastAsia="Times New Roman"/>
          <w:szCs w:val="24"/>
        </w:rPr>
        <w:t>σ</w:t>
      </w:r>
      <w:r w:rsidRPr="00A8228D">
        <w:rPr>
          <w:rFonts w:eastAsia="Times New Roman"/>
          <w:szCs w:val="24"/>
        </w:rPr>
        <w:t>υμφωνία</w:t>
      </w:r>
      <w:r>
        <w:rPr>
          <w:rFonts w:eastAsia="Times New Roman"/>
          <w:szCs w:val="24"/>
        </w:rPr>
        <w:t>.</w:t>
      </w:r>
      <w:r w:rsidRPr="00A8228D">
        <w:rPr>
          <w:rFonts w:eastAsia="Times New Roman"/>
          <w:szCs w:val="24"/>
        </w:rPr>
        <w:t xml:space="preserve"> </w:t>
      </w:r>
      <w:r>
        <w:rPr>
          <w:rFonts w:eastAsia="Times New Roman"/>
          <w:szCs w:val="24"/>
        </w:rPr>
        <w:t>Ε</w:t>
      </w:r>
      <w:r w:rsidRPr="00A8228D">
        <w:rPr>
          <w:rFonts w:eastAsia="Times New Roman"/>
          <w:szCs w:val="24"/>
        </w:rPr>
        <w:t xml:space="preserve">ίναι η Αφροδίτη Μάνου </w:t>
      </w:r>
      <w:r>
        <w:rPr>
          <w:rFonts w:eastAsia="Times New Roman"/>
          <w:szCs w:val="24"/>
        </w:rPr>
        <w:t>-</w:t>
      </w:r>
      <w:r>
        <w:rPr>
          <w:rFonts w:eastAsia="Times New Roman"/>
          <w:szCs w:val="24"/>
        </w:rPr>
        <w:t xml:space="preserve"> </w:t>
      </w:r>
      <w:r w:rsidRPr="00A8228D">
        <w:rPr>
          <w:rFonts w:eastAsia="Times New Roman"/>
          <w:szCs w:val="24"/>
        </w:rPr>
        <w:t xml:space="preserve">ΣΥΡΙΖΑ δεν ψήφισε </w:t>
      </w:r>
      <w:r>
        <w:rPr>
          <w:rFonts w:eastAsia="Times New Roman"/>
          <w:szCs w:val="24"/>
        </w:rPr>
        <w:t>η κ</w:t>
      </w:r>
      <w:r>
        <w:rPr>
          <w:rFonts w:eastAsia="Times New Roman"/>
          <w:szCs w:val="24"/>
        </w:rPr>
        <w:t>.</w:t>
      </w:r>
      <w:r>
        <w:rPr>
          <w:rFonts w:eastAsia="Times New Roman"/>
          <w:szCs w:val="24"/>
        </w:rPr>
        <w:t xml:space="preserve"> Μάνου </w:t>
      </w:r>
      <w:r w:rsidRPr="00A8228D">
        <w:rPr>
          <w:rFonts w:eastAsia="Times New Roman"/>
          <w:szCs w:val="24"/>
        </w:rPr>
        <w:t xml:space="preserve">στις προηγούμενες </w:t>
      </w:r>
      <w:r w:rsidRPr="00A8228D">
        <w:rPr>
          <w:rFonts w:eastAsia="Times New Roman"/>
          <w:szCs w:val="24"/>
        </w:rPr>
        <w:t>εκλογές</w:t>
      </w:r>
      <w:r>
        <w:rPr>
          <w:rFonts w:eastAsia="Times New Roman"/>
          <w:szCs w:val="24"/>
        </w:rPr>
        <w:t>;-</w:t>
      </w:r>
      <w:r w:rsidRPr="00A8228D">
        <w:rPr>
          <w:rFonts w:eastAsia="Times New Roman"/>
          <w:szCs w:val="24"/>
        </w:rPr>
        <w:t xml:space="preserve"> η οποία λέει ότι είναι καταστροφική αυτή η </w:t>
      </w:r>
      <w:r>
        <w:rPr>
          <w:rFonts w:eastAsia="Times New Roman"/>
          <w:szCs w:val="24"/>
        </w:rPr>
        <w:t>σ</w:t>
      </w:r>
      <w:r w:rsidRPr="00A8228D">
        <w:rPr>
          <w:rFonts w:eastAsia="Times New Roman"/>
          <w:szCs w:val="24"/>
        </w:rPr>
        <w:t>υμφωνία</w:t>
      </w:r>
      <w:r>
        <w:rPr>
          <w:rFonts w:eastAsia="Times New Roman"/>
          <w:szCs w:val="24"/>
        </w:rPr>
        <w:t>.</w:t>
      </w:r>
    </w:p>
    <w:p w14:paraId="1664EE82" w14:textId="77777777" w:rsidR="00A97886" w:rsidRDefault="00361846">
      <w:pPr>
        <w:spacing w:line="600" w:lineRule="auto"/>
        <w:ind w:firstLine="720"/>
        <w:jc w:val="both"/>
        <w:rPr>
          <w:rFonts w:eastAsia="Times New Roman"/>
          <w:szCs w:val="24"/>
        </w:rPr>
      </w:pPr>
      <w:r w:rsidRPr="00A8228D">
        <w:rPr>
          <w:rFonts w:eastAsia="Times New Roman"/>
          <w:szCs w:val="24"/>
        </w:rPr>
        <w:t xml:space="preserve">Το μόνο που σας ενδιαφέρει είναι να δημιουργήσετε τεχνητές πλειοψηφίες και </w:t>
      </w:r>
      <w:r>
        <w:rPr>
          <w:rFonts w:eastAsia="Times New Roman"/>
          <w:szCs w:val="24"/>
        </w:rPr>
        <w:t xml:space="preserve">με </w:t>
      </w:r>
      <w:r w:rsidRPr="00A8228D">
        <w:rPr>
          <w:rFonts w:eastAsia="Times New Roman"/>
          <w:szCs w:val="24"/>
        </w:rPr>
        <w:t xml:space="preserve">ένα </w:t>
      </w:r>
      <w:r>
        <w:rPr>
          <w:rFonts w:eastAsia="Times New Roman"/>
          <w:szCs w:val="24"/>
        </w:rPr>
        <w:t>συρφετό προθύμων Β</w:t>
      </w:r>
      <w:r w:rsidRPr="00A8228D">
        <w:rPr>
          <w:rFonts w:eastAsia="Times New Roman"/>
          <w:szCs w:val="24"/>
        </w:rPr>
        <w:t>ουλευτών να μπορέσετε να αποθηκεύσετε το μέλλον της χώρας</w:t>
      </w:r>
      <w:r>
        <w:rPr>
          <w:rFonts w:eastAsia="Times New Roman"/>
          <w:szCs w:val="24"/>
        </w:rPr>
        <w:t>.</w:t>
      </w:r>
      <w:r w:rsidRPr="00A8228D">
        <w:rPr>
          <w:rFonts w:eastAsia="Times New Roman"/>
          <w:szCs w:val="24"/>
        </w:rPr>
        <w:t xml:space="preserve"> </w:t>
      </w:r>
    </w:p>
    <w:p w14:paraId="1664EE83" w14:textId="77777777" w:rsidR="00A97886" w:rsidRDefault="00361846">
      <w:pPr>
        <w:spacing w:line="600" w:lineRule="auto"/>
        <w:ind w:firstLine="720"/>
        <w:jc w:val="both"/>
        <w:rPr>
          <w:rFonts w:eastAsia="Times New Roman"/>
          <w:szCs w:val="24"/>
        </w:rPr>
      </w:pPr>
      <w:r>
        <w:rPr>
          <w:rFonts w:eastAsia="Times New Roman"/>
          <w:szCs w:val="24"/>
        </w:rPr>
        <w:t>Άκουσα,</w:t>
      </w:r>
      <w:r w:rsidRPr="00A8228D">
        <w:rPr>
          <w:rFonts w:eastAsia="Times New Roman"/>
          <w:szCs w:val="24"/>
        </w:rPr>
        <w:t xml:space="preserve"> </w:t>
      </w:r>
      <w:r>
        <w:rPr>
          <w:rFonts w:eastAsia="Times New Roman"/>
          <w:szCs w:val="24"/>
        </w:rPr>
        <w:t>όμως,</w:t>
      </w:r>
      <w:r w:rsidRPr="00A8228D">
        <w:rPr>
          <w:rFonts w:eastAsia="Times New Roman"/>
          <w:szCs w:val="24"/>
        </w:rPr>
        <w:t xml:space="preserve"> με μεγάλη προσοχή </w:t>
      </w:r>
      <w:r>
        <w:rPr>
          <w:rFonts w:eastAsia="Times New Roman"/>
          <w:szCs w:val="24"/>
        </w:rPr>
        <w:t>τ</w:t>
      </w:r>
      <w:r w:rsidRPr="00A8228D">
        <w:rPr>
          <w:rFonts w:eastAsia="Times New Roman"/>
          <w:szCs w:val="24"/>
        </w:rPr>
        <w:t xml:space="preserve">α επιχειρήματα και του </w:t>
      </w:r>
      <w:r>
        <w:rPr>
          <w:rFonts w:eastAsia="Times New Roman"/>
          <w:szCs w:val="24"/>
        </w:rPr>
        <w:t>Π</w:t>
      </w:r>
      <w:r w:rsidRPr="00A8228D">
        <w:rPr>
          <w:rFonts w:eastAsia="Times New Roman"/>
          <w:szCs w:val="24"/>
        </w:rPr>
        <w:t xml:space="preserve">ρωθυπουργού και του Υπουργού Εξωτερικών </w:t>
      </w:r>
      <w:r>
        <w:rPr>
          <w:rFonts w:eastAsia="Times New Roman"/>
          <w:szCs w:val="24"/>
        </w:rPr>
        <w:t>-τον οποίο</w:t>
      </w:r>
      <w:r w:rsidRPr="00A8228D">
        <w:rPr>
          <w:rFonts w:eastAsia="Times New Roman"/>
          <w:szCs w:val="24"/>
        </w:rPr>
        <w:t xml:space="preserve"> αντί να τον </w:t>
      </w:r>
      <w:r>
        <w:rPr>
          <w:rFonts w:eastAsia="Times New Roman"/>
          <w:szCs w:val="24"/>
        </w:rPr>
        <w:t>τιμάτε,</w:t>
      </w:r>
      <w:r w:rsidRPr="00A8228D">
        <w:rPr>
          <w:rFonts w:eastAsia="Times New Roman"/>
          <w:szCs w:val="24"/>
        </w:rPr>
        <w:t xml:space="preserve"> τον διώξατε</w:t>
      </w:r>
      <w:r>
        <w:rPr>
          <w:rFonts w:eastAsia="Times New Roman"/>
          <w:szCs w:val="24"/>
        </w:rPr>
        <w:t xml:space="preserve"> αμέσως μετά από αυτή τη μεγάλη, </w:t>
      </w:r>
      <w:r w:rsidRPr="00A8228D">
        <w:rPr>
          <w:rFonts w:eastAsia="Times New Roman"/>
          <w:szCs w:val="24"/>
        </w:rPr>
        <w:t xml:space="preserve">επιτυχημένη </w:t>
      </w:r>
      <w:r>
        <w:rPr>
          <w:rFonts w:eastAsia="Times New Roman"/>
          <w:szCs w:val="24"/>
        </w:rPr>
        <w:t>σ</w:t>
      </w:r>
      <w:r w:rsidRPr="00A8228D">
        <w:rPr>
          <w:rFonts w:eastAsia="Times New Roman"/>
          <w:szCs w:val="24"/>
        </w:rPr>
        <w:t xml:space="preserve">υμφωνία την οποία </w:t>
      </w:r>
      <w:r>
        <w:rPr>
          <w:rFonts w:eastAsia="Times New Roman"/>
          <w:szCs w:val="24"/>
        </w:rPr>
        <w:t xml:space="preserve">κάνατε- </w:t>
      </w:r>
      <w:r w:rsidRPr="00A8228D">
        <w:rPr>
          <w:rFonts w:eastAsia="Times New Roman"/>
          <w:szCs w:val="24"/>
        </w:rPr>
        <w:t>και πολλών συναδέλφων του ΣΥΡΙΖΑ</w:t>
      </w:r>
      <w:r>
        <w:rPr>
          <w:rFonts w:eastAsia="Times New Roman"/>
          <w:szCs w:val="24"/>
        </w:rPr>
        <w:t xml:space="preserve">. Μας είπατε ότι συντάσσεστε </w:t>
      </w:r>
      <w:r w:rsidRPr="00A8228D">
        <w:rPr>
          <w:rFonts w:eastAsia="Times New Roman"/>
          <w:szCs w:val="24"/>
        </w:rPr>
        <w:t>πίσω από την εθνι</w:t>
      </w:r>
      <w:r w:rsidRPr="00A8228D">
        <w:rPr>
          <w:rFonts w:eastAsia="Times New Roman"/>
          <w:szCs w:val="24"/>
        </w:rPr>
        <w:t>κή γραμμή</w:t>
      </w:r>
      <w:r>
        <w:rPr>
          <w:rFonts w:eastAsia="Times New Roman"/>
          <w:szCs w:val="24"/>
        </w:rPr>
        <w:t>.</w:t>
      </w:r>
      <w:r w:rsidRPr="00A8228D">
        <w:rPr>
          <w:rFonts w:eastAsia="Times New Roman"/>
          <w:szCs w:val="24"/>
        </w:rPr>
        <w:t xml:space="preserve"> </w:t>
      </w:r>
      <w:r>
        <w:rPr>
          <w:rFonts w:eastAsia="Times New Roman"/>
          <w:szCs w:val="24"/>
        </w:rPr>
        <w:t>Εί</w:t>
      </w:r>
      <w:r w:rsidRPr="00A8228D">
        <w:rPr>
          <w:rFonts w:eastAsia="Times New Roman"/>
          <w:szCs w:val="24"/>
        </w:rPr>
        <w:t>ναι αλήθεια</w:t>
      </w:r>
      <w:r>
        <w:rPr>
          <w:rFonts w:eastAsia="Times New Roman"/>
          <w:szCs w:val="24"/>
        </w:rPr>
        <w:t>;</w:t>
      </w:r>
      <w:r w:rsidRPr="00A8228D">
        <w:rPr>
          <w:rFonts w:eastAsia="Times New Roman"/>
          <w:szCs w:val="24"/>
        </w:rPr>
        <w:t xml:space="preserve"> </w:t>
      </w:r>
      <w:r>
        <w:rPr>
          <w:rFonts w:eastAsia="Times New Roman"/>
          <w:szCs w:val="24"/>
        </w:rPr>
        <w:t>Κ</w:t>
      </w:r>
      <w:r w:rsidRPr="00A8228D">
        <w:rPr>
          <w:rFonts w:eastAsia="Times New Roman"/>
          <w:szCs w:val="24"/>
        </w:rPr>
        <w:t xml:space="preserve">αι πότε </w:t>
      </w:r>
      <w:r>
        <w:rPr>
          <w:rFonts w:eastAsia="Times New Roman"/>
          <w:szCs w:val="24"/>
        </w:rPr>
        <w:t xml:space="preserve">ήσασταν πίσω από την </w:t>
      </w:r>
      <w:r>
        <w:rPr>
          <w:rFonts w:eastAsia="Times New Roman"/>
          <w:szCs w:val="24"/>
        </w:rPr>
        <w:lastRenderedPageBreak/>
        <w:t xml:space="preserve">εθνική γραμμή, </w:t>
      </w:r>
      <w:r w:rsidRPr="00A8228D">
        <w:rPr>
          <w:rFonts w:eastAsia="Times New Roman"/>
          <w:szCs w:val="24"/>
        </w:rPr>
        <w:t>κύριες και κύριο</w:t>
      </w:r>
      <w:r>
        <w:rPr>
          <w:rFonts w:eastAsia="Times New Roman"/>
          <w:szCs w:val="24"/>
        </w:rPr>
        <w:t>ι του ΣΥΡΙΖΑ; Ήσασταν τ</w:t>
      </w:r>
      <w:r w:rsidRPr="00A8228D">
        <w:rPr>
          <w:rFonts w:eastAsia="Times New Roman"/>
          <w:szCs w:val="24"/>
        </w:rPr>
        <w:t xml:space="preserve">ο 1992 που λέγατε τα Σκόπια </w:t>
      </w:r>
      <w:r>
        <w:rPr>
          <w:rFonts w:eastAsia="Times New Roman"/>
          <w:szCs w:val="24"/>
        </w:rPr>
        <w:t>«</w:t>
      </w:r>
      <w:r w:rsidRPr="00A8228D">
        <w:rPr>
          <w:rFonts w:eastAsia="Times New Roman"/>
          <w:szCs w:val="24"/>
        </w:rPr>
        <w:t>Μακεδονία</w:t>
      </w:r>
      <w:r>
        <w:rPr>
          <w:rFonts w:eastAsia="Times New Roman"/>
          <w:szCs w:val="24"/>
        </w:rPr>
        <w:t>»,</w:t>
      </w:r>
      <w:r w:rsidRPr="00A8228D">
        <w:rPr>
          <w:rFonts w:eastAsia="Times New Roman"/>
          <w:szCs w:val="24"/>
        </w:rPr>
        <w:t xml:space="preserve"> </w:t>
      </w:r>
      <w:r>
        <w:rPr>
          <w:rFonts w:eastAsia="Times New Roman"/>
          <w:szCs w:val="24"/>
        </w:rPr>
        <w:t>τ</w:t>
      </w:r>
      <w:r w:rsidRPr="00A8228D">
        <w:rPr>
          <w:rFonts w:eastAsia="Times New Roman"/>
          <w:szCs w:val="24"/>
        </w:rPr>
        <w:t xml:space="preserve">ο 2008 που λέγατε ότι οι </w:t>
      </w:r>
      <w:r>
        <w:rPr>
          <w:rFonts w:eastAsia="Times New Roman"/>
          <w:szCs w:val="24"/>
        </w:rPr>
        <w:t>Σ</w:t>
      </w:r>
      <w:r w:rsidRPr="00A8228D">
        <w:rPr>
          <w:rFonts w:eastAsia="Times New Roman"/>
          <w:szCs w:val="24"/>
        </w:rPr>
        <w:t xml:space="preserve">κοπιανοί είναι </w:t>
      </w:r>
      <w:r>
        <w:rPr>
          <w:rFonts w:eastAsia="Times New Roman"/>
          <w:szCs w:val="24"/>
        </w:rPr>
        <w:t>«</w:t>
      </w:r>
      <w:r w:rsidRPr="00A8228D">
        <w:rPr>
          <w:rFonts w:eastAsia="Times New Roman"/>
          <w:szCs w:val="24"/>
        </w:rPr>
        <w:t>Μακεδόνες</w:t>
      </w:r>
      <w:r>
        <w:rPr>
          <w:rFonts w:eastAsia="Times New Roman"/>
          <w:szCs w:val="24"/>
        </w:rPr>
        <w:t>»</w:t>
      </w:r>
      <w:r w:rsidRPr="00A8228D">
        <w:rPr>
          <w:rFonts w:eastAsia="Times New Roman"/>
          <w:szCs w:val="24"/>
        </w:rPr>
        <w:t xml:space="preserve"> πολίτες </w:t>
      </w:r>
      <w:r>
        <w:rPr>
          <w:rFonts w:eastAsia="Times New Roman"/>
          <w:szCs w:val="24"/>
        </w:rPr>
        <w:t>ή</w:t>
      </w:r>
      <w:r w:rsidRPr="00A8228D">
        <w:rPr>
          <w:rFonts w:eastAsia="Times New Roman"/>
          <w:szCs w:val="24"/>
        </w:rPr>
        <w:t xml:space="preserve"> σήμερα</w:t>
      </w:r>
      <w:r>
        <w:rPr>
          <w:rFonts w:eastAsia="Times New Roman"/>
          <w:szCs w:val="24"/>
        </w:rPr>
        <w:t>; Κ</w:t>
      </w:r>
      <w:r w:rsidRPr="00A8228D">
        <w:rPr>
          <w:rFonts w:eastAsia="Times New Roman"/>
          <w:szCs w:val="24"/>
        </w:rPr>
        <w:t>άν</w:t>
      </w:r>
      <w:r>
        <w:rPr>
          <w:rFonts w:eastAsia="Times New Roman"/>
          <w:szCs w:val="24"/>
        </w:rPr>
        <w:t>α</w:t>
      </w:r>
      <w:r w:rsidRPr="00A8228D">
        <w:rPr>
          <w:rFonts w:eastAsia="Times New Roman"/>
          <w:szCs w:val="24"/>
        </w:rPr>
        <w:t xml:space="preserve">τε την αυτοκριτική </w:t>
      </w:r>
      <w:r>
        <w:rPr>
          <w:rFonts w:eastAsia="Times New Roman"/>
          <w:szCs w:val="24"/>
        </w:rPr>
        <w:t>σας;</w:t>
      </w:r>
      <w:r w:rsidRPr="00A8228D">
        <w:rPr>
          <w:rFonts w:eastAsia="Times New Roman"/>
          <w:szCs w:val="24"/>
        </w:rPr>
        <w:t xml:space="preserve"> </w:t>
      </w:r>
    </w:p>
    <w:p w14:paraId="1664EE84" w14:textId="77777777" w:rsidR="00A97886" w:rsidRDefault="00361846">
      <w:pPr>
        <w:spacing w:line="600" w:lineRule="auto"/>
        <w:ind w:firstLine="720"/>
        <w:jc w:val="both"/>
        <w:rPr>
          <w:rFonts w:eastAsia="Times New Roman"/>
          <w:szCs w:val="24"/>
        </w:rPr>
      </w:pPr>
      <w:r>
        <w:rPr>
          <w:rFonts w:eastAsia="Times New Roman"/>
          <w:szCs w:val="24"/>
        </w:rPr>
        <w:t>Ά</w:t>
      </w:r>
      <w:r w:rsidRPr="00A8228D">
        <w:rPr>
          <w:rFonts w:eastAsia="Times New Roman"/>
          <w:szCs w:val="24"/>
        </w:rPr>
        <w:t>κουσα πάρα πολλούς συναδέλφους του ΣΥΡΙΖΑ</w:t>
      </w:r>
      <w:r>
        <w:rPr>
          <w:rFonts w:eastAsia="Times New Roman"/>
          <w:szCs w:val="24"/>
        </w:rPr>
        <w:t>.</w:t>
      </w:r>
      <w:r w:rsidRPr="00A8228D">
        <w:rPr>
          <w:rFonts w:eastAsia="Times New Roman"/>
          <w:szCs w:val="24"/>
        </w:rPr>
        <w:t xml:space="preserve"> </w:t>
      </w:r>
      <w:r>
        <w:rPr>
          <w:rFonts w:eastAsia="Times New Roman"/>
          <w:szCs w:val="24"/>
        </w:rPr>
        <w:t>Ο</w:t>
      </w:r>
      <w:r w:rsidRPr="00A8228D">
        <w:rPr>
          <w:rFonts w:eastAsia="Times New Roman"/>
          <w:szCs w:val="24"/>
        </w:rPr>
        <w:t xml:space="preserve">ι καλύτεροι διαπραγματευτές των </w:t>
      </w:r>
      <w:r>
        <w:rPr>
          <w:rFonts w:eastAsia="Times New Roman"/>
          <w:szCs w:val="24"/>
        </w:rPr>
        <w:t>Σ</w:t>
      </w:r>
      <w:r w:rsidRPr="00A8228D">
        <w:rPr>
          <w:rFonts w:eastAsia="Times New Roman"/>
          <w:szCs w:val="24"/>
        </w:rPr>
        <w:t xml:space="preserve">κοπιανών βρίσκονται μέσα σε αυτήν εδώ την </w:t>
      </w:r>
      <w:r>
        <w:rPr>
          <w:rFonts w:eastAsia="Times New Roman"/>
          <w:szCs w:val="24"/>
        </w:rPr>
        <w:t>Α</w:t>
      </w:r>
      <w:r w:rsidRPr="00A8228D">
        <w:rPr>
          <w:rFonts w:eastAsia="Times New Roman"/>
          <w:szCs w:val="24"/>
        </w:rPr>
        <w:t>ίθουσα</w:t>
      </w:r>
      <w:r>
        <w:rPr>
          <w:rFonts w:eastAsia="Times New Roman"/>
          <w:szCs w:val="24"/>
        </w:rPr>
        <w:t>,</w:t>
      </w:r>
      <w:r w:rsidRPr="00A8228D">
        <w:rPr>
          <w:rFonts w:eastAsia="Times New Roman"/>
          <w:szCs w:val="24"/>
        </w:rPr>
        <w:t xml:space="preserve"> κυρίες και κύριοι συνάδελφοι</w:t>
      </w:r>
      <w:r>
        <w:rPr>
          <w:rFonts w:eastAsia="Times New Roman"/>
          <w:szCs w:val="24"/>
        </w:rPr>
        <w:t>.</w:t>
      </w:r>
      <w:r w:rsidRPr="00A8228D">
        <w:rPr>
          <w:rFonts w:eastAsia="Times New Roman"/>
          <w:szCs w:val="24"/>
        </w:rPr>
        <w:t xml:space="preserve"> </w:t>
      </w:r>
      <w:r>
        <w:rPr>
          <w:rFonts w:eastAsia="Times New Roman"/>
          <w:szCs w:val="24"/>
        </w:rPr>
        <w:t>Κι αυτό είναι το λυπηρό. Οι Σκοπιανοί δεν χρησιμοπ</w:t>
      </w:r>
      <w:r w:rsidRPr="00A8228D">
        <w:rPr>
          <w:rFonts w:eastAsia="Times New Roman"/>
          <w:szCs w:val="24"/>
        </w:rPr>
        <w:t xml:space="preserve">οίησαν τη </w:t>
      </w:r>
      <w:r>
        <w:rPr>
          <w:rFonts w:eastAsia="Times New Roman"/>
          <w:szCs w:val="24"/>
        </w:rPr>
        <w:t>Δ</w:t>
      </w:r>
      <w:r w:rsidRPr="00A8228D">
        <w:rPr>
          <w:rFonts w:eastAsia="Times New Roman"/>
          <w:szCs w:val="24"/>
        </w:rPr>
        <w:t>ιάσκεψη του ΟΗΕ το 1977 στην Αθήνα</w:t>
      </w:r>
      <w:r>
        <w:rPr>
          <w:rFonts w:eastAsia="Times New Roman"/>
          <w:szCs w:val="24"/>
        </w:rPr>
        <w:t>,</w:t>
      </w:r>
      <w:r w:rsidRPr="00A8228D">
        <w:rPr>
          <w:rFonts w:eastAsia="Times New Roman"/>
          <w:szCs w:val="24"/>
        </w:rPr>
        <w:t xml:space="preserve"> </w:t>
      </w:r>
      <w:r>
        <w:rPr>
          <w:rFonts w:eastAsia="Times New Roman"/>
          <w:szCs w:val="24"/>
        </w:rPr>
        <w:t>π</w:t>
      </w:r>
      <w:r w:rsidRPr="00A8228D">
        <w:rPr>
          <w:rFonts w:eastAsia="Times New Roman"/>
          <w:szCs w:val="24"/>
        </w:rPr>
        <w:t xml:space="preserve">ου είναι </w:t>
      </w:r>
      <w:r>
        <w:rPr>
          <w:rFonts w:eastAsia="Times New Roman"/>
          <w:szCs w:val="24"/>
        </w:rPr>
        <w:t>ένα κείμενο</w:t>
      </w:r>
      <w:r w:rsidRPr="00A8228D">
        <w:rPr>
          <w:rFonts w:eastAsia="Times New Roman"/>
          <w:szCs w:val="24"/>
        </w:rPr>
        <w:t xml:space="preserve"> τεχνικής φύσεως</w:t>
      </w:r>
      <w:r>
        <w:rPr>
          <w:rFonts w:eastAsia="Times New Roman"/>
          <w:szCs w:val="24"/>
        </w:rPr>
        <w:t>,</w:t>
      </w:r>
      <w:r w:rsidRPr="00A8228D">
        <w:rPr>
          <w:rFonts w:eastAsia="Times New Roman"/>
          <w:szCs w:val="24"/>
        </w:rPr>
        <w:t xml:space="preserve"> όπως λέει και ο κ</w:t>
      </w:r>
      <w:r>
        <w:rPr>
          <w:rFonts w:eastAsia="Times New Roman"/>
          <w:szCs w:val="24"/>
        </w:rPr>
        <w:t>.</w:t>
      </w:r>
      <w:r w:rsidRPr="00A8228D">
        <w:rPr>
          <w:rFonts w:eastAsia="Times New Roman"/>
          <w:szCs w:val="24"/>
        </w:rPr>
        <w:t xml:space="preserve"> </w:t>
      </w:r>
      <w:proofErr w:type="spellStart"/>
      <w:r w:rsidRPr="00A8228D">
        <w:rPr>
          <w:rFonts w:eastAsia="Times New Roman"/>
          <w:szCs w:val="24"/>
        </w:rPr>
        <w:t>Μπαμπινιώτης</w:t>
      </w:r>
      <w:proofErr w:type="spellEnd"/>
      <w:r>
        <w:rPr>
          <w:rFonts w:eastAsia="Times New Roman"/>
          <w:szCs w:val="24"/>
        </w:rPr>
        <w:t>, ο</w:t>
      </w:r>
      <w:r w:rsidRPr="00A8228D">
        <w:rPr>
          <w:rFonts w:eastAsia="Times New Roman"/>
          <w:szCs w:val="24"/>
        </w:rPr>
        <w:t xml:space="preserve"> οποίο</w:t>
      </w:r>
      <w:r>
        <w:rPr>
          <w:rFonts w:eastAsia="Times New Roman"/>
          <w:szCs w:val="24"/>
        </w:rPr>
        <w:t>ς</w:t>
      </w:r>
      <w:r w:rsidRPr="00A8228D">
        <w:rPr>
          <w:rFonts w:eastAsia="Times New Roman"/>
          <w:szCs w:val="24"/>
        </w:rPr>
        <w:t xml:space="preserve"> συμμετείχε τότε στην </w:t>
      </w:r>
      <w:r>
        <w:rPr>
          <w:rFonts w:eastAsia="Times New Roman"/>
          <w:szCs w:val="24"/>
        </w:rPr>
        <w:t>ε</w:t>
      </w:r>
      <w:r w:rsidRPr="00A8228D">
        <w:rPr>
          <w:rFonts w:eastAsia="Times New Roman"/>
          <w:szCs w:val="24"/>
        </w:rPr>
        <w:t>πιτροπή</w:t>
      </w:r>
      <w:r>
        <w:rPr>
          <w:rFonts w:eastAsia="Times New Roman"/>
          <w:szCs w:val="24"/>
        </w:rPr>
        <w:t xml:space="preserve">. Το χρησιμοποιήσατε εσείς για να κρύψετε την αλήθεια. Αυτή είναι η οδυνηρή πραγματικότητα. </w:t>
      </w:r>
    </w:p>
    <w:p w14:paraId="1664EE8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Μας λέτε ότι έχουν αναγνωριστεί τα Σκόπια από </w:t>
      </w:r>
      <w:proofErr w:type="spellStart"/>
      <w:r>
        <w:rPr>
          <w:rFonts w:eastAsia="Times New Roman" w:cs="Times New Roman"/>
          <w:szCs w:val="24"/>
        </w:rPr>
        <w:t>εκατόν</w:t>
      </w:r>
      <w:proofErr w:type="spellEnd"/>
      <w:r>
        <w:rPr>
          <w:rFonts w:eastAsia="Times New Roman" w:cs="Times New Roman"/>
          <w:szCs w:val="24"/>
        </w:rPr>
        <w:t xml:space="preserve"> σ</w:t>
      </w:r>
      <w:r>
        <w:rPr>
          <w:rFonts w:eastAsia="Times New Roman" w:cs="Times New Roman"/>
          <w:szCs w:val="24"/>
        </w:rPr>
        <w:t>αράντα χώρες. Ν</w:t>
      </w:r>
      <w:r w:rsidRPr="007B5166">
        <w:rPr>
          <w:rFonts w:eastAsia="Times New Roman" w:cs="Times New Roman"/>
          <w:szCs w:val="24"/>
        </w:rPr>
        <w:t>α σας θυμίσω πόσες χώρες είχαν α</w:t>
      </w:r>
      <w:r>
        <w:rPr>
          <w:rFonts w:eastAsia="Times New Roman" w:cs="Times New Roman"/>
          <w:szCs w:val="24"/>
        </w:rPr>
        <w:t xml:space="preserve">ναγνωρίσει </w:t>
      </w:r>
      <w:r w:rsidRPr="007B5166">
        <w:rPr>
          <w:rFonts w:eastAsia="Times New Roman" w:cs="Times New Roman"/>
          <w:szCs w:val="24"/>
        </w:rPr>
        <w:t>την Ανατολική Γερμανία</w:t>
      </w:r>
      <w:r>
        <w:rPr>
          <w:rFonts w:eastAsia="Times New Roman" w:cs="Times New Roman"/>
          <w:szCs w:val="24"/>
        </w:rPr>
        <w:t>; Όλες! Υ</w:t>
      </w:r>
      <w:r w:rsidRPr="007B5166">
        <w:rPr>
          <w:rFonts w:eastAsia="Times New Roman" w:cs="Times New Roman"/>
          <w:szCs w:val="24"/>
        </w:rPr>
        <w:t>πήρχε</w:t>
      </w:r>
      <w:r>
        <w:rPr>
          <w:rFonts w:eastAsia="Times New Roman" w:cs="Times New Roman"/>
          <w:szCs w:val="24"/>
        </w:rPr>
        <w:t xml:space="preserve"> χώρα του δυτικού, του ανατολικού κόσμου ή κάποια αδέσμευτη χώρα</w:t>
      </w:r>
      <w:r w:rsidRPr="007B5166">
        <w:rPr>
          <w:rFonts w:eastAsia="Times New Roman" w:cs="Times New Roman"/>
          <w:szCs w:val="24"/>
        </w:rPr>
        <w:t xml:space="preserve"> που δεν είχ</w:t>
      </w:r>
      <w:r>
        <w:rPr>
          <w:rFonts w:eastAsia="Times New Roman" w:cs="Times New Roman"/>
          <w:szCs w:val="24"/>
        </w:rPr>
        <w:t>ε</w:t>
      </w:r>
      <w:r w:rsidRPr="007B5166">
        <w:rPr>
          <w:rFonts w:eastAsia="Times New Roman" w:cs="Times New Roman"/>
          <w:szCs w:val="24"/>
        </w:rPr>
        <w:t xml:space="preserve"> α</w:t>
      </w:r>
      <w:r>
        <w:rPr>
          <w:rFonts w:eastAsia="Times New Roman" w:cs="Times New Roman"/>
          <w:szCs w:val="24"/>
        </w:rPr>
        <w:t xml:space="preserve">ναγνωρίσει </w:t>
      </w:r>
      <w:r w:rsidRPr="007B5166">
        <w:rPr>
          <w:rFonts w:eastAsia="Times New Roman" w:cs="Times New Roman"/>
          <w:szCs w:val="24"/>
        </w:rPr>
        <w:t>την Ανατολική Γερμανία</w:t>
      </w:r>
      <w:r>
        <w:rPr>
          <w:rFonts w:eastAsia="Times New Roman" w:cs="Times New Roman"/>
          <w:szCs w:val="24"/>
        </w:rPr>
        <w:t>;</w:t>
      </w:r>
      <w:r w:rsidRPr="007B5166">
        <w:rPr>
          <w:rFonts w:eastAsia="Times New Roman" w:cs="Times New Roman"/>
          <w:szCs w:val="24"/>
        </w:rPr>
        <w:t xml:space="preserve"> </w:t>
      </w:r>
      <w:r>
        <w:rPr>
          <w:rFonts w:eastAsia="Times New Roman" w:cs="Times New Roman"/>
          <w:szCs w:val="24"/>
        </w:rPr>
        <w:t xml:space="preserve">Μόνο οι δυτικογερμανοί δεν την είχαν </w:t>
      </w:r>
      <w:r>
        <w:rPr>
          <w:rFonts w:eastAsia="Times New Roman" w:cs="Times New Roman"/>
          <w:szCs w:val="24"/>
        </w:rPr>
        <w:t>αναγνωρίσει.</w:t>
      </w:r>
      <w:r w:rsidRPr="007B5166">
        <w:rPr>
          <w:rFonts w:eastAsia="Times New Roman" w:cs="Times New Roman"/>
          <w:szCs w:val="24"/>
        </w:rPr>
        <w:t xml:space="preserve"> Αυτή είναι η πραγματικότητα</w:t>
      </w:r>
      <w:r>
        <w:rPr>
          <w:rFonts w:eastAsia="Times New Roman" w:cs="Times New Roman"/>
          <w:szCs w:val="24"/>
        </w:rPr>
        <w:t>.</w:t>
      </w:r>
    </w:p>
    <w:p w14:paraId="1664EE8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Και</w:t>
      </w:r>
      <w:r w:rsidRPr="007B5166">
        <w:rPr>
          <w:rFonts w:eastAsia="Times New Roman" w:cs="Times New Roman"/>
          <w:szCs w:val="24"/>
        </w:rPr>
        <w:t xml:space="preserve"> εάν οι </w:t>
      </w:r>
      <w:r>
        <w:rPr>
          <w:rFonts w:eastAsia="Times New Roman" w:cs="Times New Roman"/>
          <w:szCs w:val="24"/>
        </w:rPr>
        <w:t>Σ</w:t>
      </w:r>
      <w:r w:rsidRPr="007B5166">
        <w:rPr>
          <w:rFonts w:eastAsia="Times New Roman" w:cs="Times New Roman"/>
          <w:szCs w:val="24"/>
        </w:rPr>
        <w:t xml:space="preserve">κοπιανοί θέλουν να τους αναγνωρίσουμε εμείς </w:t>
      </w:r>
      <w:r>
        <w:rPr>
          <w:rFonts w:eastAsia="Times New Roman" w:cs="Times New Roman"/>
          <w:szCs w:val="24"/>
        </w:rPr>
        <w:t>ως</w:t>
      </w:r>
      <w:r w:rsidRPr="007B5166">
        <w:rPr>
          <w:rFonts w:eastAsia="Times New Roman" w:cs="Times New Roman"/>
          <w:szCs w:val="24"/>
        </w:rPr>
        <w:t xml:space="preserve"> Μακεδόνες</w:t>
      </w:r>
      <w:r>
        <w:rPr>
          <w:rFonts w:eastAsia="Times New Roman" w:cs="Times New Roman"/>
          <w:szCs w:val="24"/>
        </w:rPr>
        <w:t>,</w:t>
      </w:r>
      <w:r w:rsidRPr="007B5166">
        <w:rPr>
          <w:rFonts w:eastAsia="Times New Roman" w:cs="Times New Roman"/>
          <w:szCs w:val="24"/>
        </w:rPr>
        <w:t xml:space="preserve"> κανένας άλλος δεν θα έχει δικαίωμα </w:t>
      </w:r>
      <w:r>
        <w:rPr>
          <w:rFonts w:eastAsia="Times New Roman" w:cs="Times New Roman"/>
          <w:szCs w:val="24"/>
        </w:rPr>
        <w:t>να μην τους το αναγνωρίσει στον κόσμο. Αυτό είναι το πρόβλημα, κυρίες και κύριοι συνάδελφοι, και κάνετε ότι δ</w:t>
      </w:r>
      <w:r>
        <w:rPr>
          <w:rFonts w:eastAsia="Times New Roman" w:cs="Times New Roman"/>
          <w:szCs w:val="24"/>
        </w:rPr>
        <w:t xml:space="preserve">εν το γνωρίζετε. </w:t>
      </w:r>
    </w:p>
    <w:p w14:paraId="1664EE8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Β</w:t>
      </w:r>
      <w:r w:rsidRPr="007B5166">
        <w:rPr>
          <w:rFonts w:eastAsia="Times New Roman" w:cs="Times New Roman"/>
          <w:szCs w:val="24"/>
        </w:rPr>
        <w:t>έβαια</w:t>
      </w:r>
      <w:r>
        <w:rPr>
          <w:rFonts w:eastAsia="Times New Roman" w:cs="Times New Roman"/>
          <w:szCs w:val="24"/>
        </w:rPr>
        <w:t>,</w:t>
      </w:r>
      <w:r w:rsidRPr="007B5166">
        <w:rPr>
          <w:rFonts w:eastAsia="Times New Roman" w:cs="Times New Roman"/>
          <w:szCs w:val="24"/>
        </w:rPr>
        <w:t xml:space="preserve"> </w:t>
      </w:r>
      <w:r>
        <w:rPr>
          <w:rFonts w:eastAsia="Times New Roman" w:cs="Times New Roman"/>
          <w:szCs w:val="24"/>
        </w:rPr>
        <w:t xml:space="preserve">είπατε και το τραγικό, ότι </w:t>
      </w:r>
      <w:r w:rsidRPr="007B5166">
        <w:rPr>
          <w:rFonts w:eastAsia="Times New Roman" w:cs="Times New Roman"/>
          <w:szCs w:val="24"/>
        </w:rPr>
        <w:t>δημιουργείτ</w:t>
      </w:r>
      <w:r>
        <w:rPr>
          <w:rFonts w:eastAsia="Times New Roman" w:cs="Times New Roman"/>
          <w:szCs w:val="24"/>
        </w:rPr>
        <w:t>ε</w:t>
      </w:r>
      <w:r w:rsidRPr="007B5166">
        <w:rPr>
          <w:rFonts w:eastAsia="Times New Roman" w:cs="Times New Roman"/>
          <w:szCs w:val="24"/>
        </w:rPr>
        <w:t xml:space="preserve"> ένα</w:t>
      </w:r>
      <w:r>
        <w:rPr>
          <w:rFonts w:eastAsia="Times New Roman" w:cs="Times New Roman"/>
          <w:szCs w:val="24"/>
        </w:rPr>
        <w:t>ν</w:t>
      </w:r>
      <w:r w:rsidRPr="007B5166">
        <w:rPr>
          <w:rFonts w:eastAsia="Times New Roman" w:cs="Times New Roman"/>
          <w:szCs w:val="24"/>
        </w:rPr>
        <w:t xml:space="preserve"> νέ</w:t>
      </w:r>
      <w:r>
        <w:rPr>
          <w:rFonts w:eastAsia="Times New Roman" w:cs="Times New Roman"/>
          <w:szCs w:val="24"/>
        </w:rPr>
        <w:t xml:space="preserve">ο οδικό χάρτη για την οικονομία, για </w:t>
      </w:r>
      <w:r w:rsidRPr="007B5166">
        <w:rPr>
          <w:rFonts w:eastAsia="Times New Roman" w:cs="Times New Roman"/>
          <w:szCs w:val="24"/>
        </w:rPr>
        <w:t>τη Θεσσαλονίκη και τη Μακεδονία</w:t>
      </w:r>
      <w:r>
        <w:rPr>
          <w:rFonts w:eastAsia="Times New Roman" w:cs="Times New Roman"/>
          <w:szCs w:val="24"/>
        </w:rPr>
        <w:t xml:space="preserve">, λες και κόπτεστε εσείς </w:t>
      </w:r>
      <w:r w:rsidRPr="007B5166">
        <w:rPr>
          <w:rFonts w:eastAsia="Times New Roman" w:cs="Times New Roman"/>
          <w:szCs w:val="24"/>
        </w:rPr>
        <w:t xml:space="preserve">για την οικονομία με όλα αυτά τα οποία </w:t>
      </w:r>
      <w:r>
        <w:rPr>
          <w:rFonts w:eastAsia="Times New Roman" w:cs="Times New Roman"/>
          <w:szCs w:val="24"/>
        </w:rPr>
        <w:t>έχετε κάνει τ</w:t>
      </w:r>
      <w:r w:rsidRPr="007B5166">
        <w:rPr>
          <w:rFonts w:eastAsia="Times New Roman" w:cs="Times New Roman"/>
          <w:szCs w:val="24"/>
        </w:rPr>
        <w:t>α τελευταία τέσσερα χρόνια</w:t>
      </w:r>
      <w:r>
        <w:rPr>
          <w:rFonts w:eastAsia="Times New Roman" w:cs="Times New Roman"/>
          <w:szCs w:val="24"/>
        </w:rPr>
        <w:t>.</w:t>
      </w:r>
    </w:p>
    <w:p w14:paraId="1664EE8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Άκουσα και</w:t>
      </w:r>
      <w:r>
        <w:rPr>
          <w:rFonts w:eastAsia="Times New Roman" w:cs="Times New Roman"/>
          <w:szCs w:val="24"/>
        </w:rPr>
        <w:t xml:space="preserve"> κάτι άλλο, ό</w:t>
      </w:r>
      <w:r w:rsidRPr="007B5166">
        <w:rPr>
          <w:rFonts w:eastAsia="Times New Roman" w:cs="Times New Roman"/>
          <w:szCs w:val="24"/>
        </w:rPr>
        <w:t>τι το εθνικό θέμα με τα Σκόπια έχει κακοφορμίσει</w:t>
      </w:r>
      <w:r>
        <w:rPr>
          <w:rFonts w:eastAsia="Times New Roman" w:cs="Times New Roman"/>
          <w:szCs w:val="24"/>
        </w:rPr>
        <w:t>.</w:t>
      </w:r>
      <w:r w:rsidRPr="007B5166">
        <w:rPr>
          <w:rFonts w:eastAsia="Times New Roman" w:cs="Times New Roman"/>
          <w:szCs w:val="24"/>
        </w:rPr>
        <w:t xml:space="preserve"> </w:t>
      </w:r>
      <w:r>
        <w:rPr>
          <w:rFonts w:eastAsia="Times New Roman" w:cs="Times New Roman"/>
          <w:szCs w:val="24"/>
        </w:rPr>
        <w:t>Είναι –λέει-</w:t>
      </w:r>
      <w:r w:rsidRPr="007B5166">
        <w:rPr>
          <w:rFonts w:eastAsia="Times New Roman" w:cs="Times New Roman"/>
          <w:szCs w:val="24"/>
        </w:rPr>
        <w:t xml:space="preserve"> πάρα πολλά τα χρόνια </w:t>
      </w:r>
      <w:r>
        <w:rPr>
          <w:rFonts w:eastAsia="Times New Roman" w:cs="Times New Roman"/>
          <w:szCs w:val="24"/>
        </w:rPr>
        <w:t xml:space="preserve">που ταλανίζει τη χώρα. Και ποιος σας είπε </w:t>
      </w:r>
      <w:r w:rsidRPr="007B5166">
        <w:rPr>
          <w:rFonts w:eastAsia="Times New Roman" w:cs="Times New Roman"/>
          <w:szCs w:val="24"/>
        </w:rPr>
        <w:t xml:space="preserve">ότι τα εθνικά θέματα πρέπει να λύνονται αν δεν κλείνουν την </w:t>
      </w:r>
      <w:proofErr w:type="spellStart"/>
      <w:r w:rsidRPr="007B5166">
        <w:rPr>
          <w:rFonts w:eastAsia="Times New Roman" w:cs="Times New Roman"/>
          <w:szCs w:val="24"/>
        </w:rPr>
        <w:t>κερκόπορτα</w:t>
      </w:r>
      <w:proofErr w:type="spellEnd"/>
      <w:r w:rsidRPr="007B5166">
        <w:rPr>
          <w:rFonts w:eastAsia="Times New Roman" w:cs="Times New Roman"/>
          <w:szCs w:val="24"/>
        </w:rPr>
        <w:t xml:space="preserve"> του α</w:t>
      </w:r>
      <w:r>
        <w:rPr>
          <w:rFonts w:eastAsia="Times New Roman" w:cs="Times New Roman"/>
          <w:szCs w:val="24"/>
        </w:rPr>
        <w:t>λυτρωτισμού και δεν είναι βέβαιο</w:t>
      </w:r>
      <w:r w:rsidRPr="007B5166">
        <w:rPr>
          <w:rFonts w:eastAsia="Times New Roman" w:cs="Times New Roman"/>
          <w:szCs w:val="24"/>
        </w:rPr>
        <w:t xml:space="preserve"> ότι δεν </w:t>
      </w:r>
      <w:r w:rsidRPr="007B5166">
        <w:rPr>
          <w:rFonts w:eastAsia="Times New Roman" w:cs="Times New Roman"/>
          <w:szCs w:val="24"/>
        </w:rPr>
        <w:t>θα δημιουργηθούν μεγαλύτερα προβλήματα στο μέλλον</w:t>
      </w:r>
      <w:r>
        <w:rPr>
          <w:rFonts w:eastAsia="Times New Roman" w:cs="Times New Roman"/>
          <w:szCs w:val="24"/>
        </w:rPr>
        <w:t>; Δεν υ</w:t>
      </w:r>
      <w:r w:rsidRPr="007B5166">
        <w:rPr>
          <w:rFonts w:eastAsia="Times New Roman" w:cs="Times New Roman"/>
          <w:szCs w:val="24"/>
        </w:rPr>
        <w:t>πάρχουν λύσεις για τις λύσεις στα εθνικά θέματα</w:t>
      </w:r>
      <w:r>
        <w:rPr>
          <w:rFonts w:eastAsia="Times New Roman" w:cs="Times New Roman"/>
          <w:szCs w:val="24"/>
        </w:rPr>
        <w:t>, κυρίες και κύριοι συνάδελφοι.</w:t>
      </w:r>
    </w:p>
    <w:p w14:paraId="1664EE89" w14:textId="77777777" w:rsidR="00A97886" w:rsidRDefault="00361846">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χρόνου ομιλίας του κυρίου Βουλευτή)</w:t>
      </w:r>
    </w:p>
    <w:p w14:paraId="1664EE8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Μισό λεπτό, κυρία Πρόεδρε, εάν μου </w:t>
      </w:r>
      <w:r>
        <w:rPr>
          <w:rFonts w:eastAsia="Times New Roman" w:cs="Times New Roman"/>
          <w:szCs w:val="24"/>
        </w:rPr>
        <w:t>επιτρέπετε.</w:t>
      </w:r>
    </w:p>
    <w:p w14:paraId="1664EE8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Ά</w:t>
      </w:r>
      <w:r w:rsidRPr="007B5166">
        <w:rPr>
          <w:rFonts w:eastAsia="Times New Roman" w:cs="Times New Roman"/>
          <w:szCs w:val="24"/>
        </w:rPr>
        <w:t xml:space="preserve">κουσα ένα άλλο </w:t>
      </w:r>
      <w:r>
        <w:rPr>
          <w:rFonts w:eastAsia="Times New Roman" w:cs="Times New Roman"/>
          <w:szCs w:val="24"/>
        </w:rPr>
        <w:t xml:space="preserve">επιχείρημα. Γιατί μας κατηγορεί η Νέα Δημοκρατία, </w:t>
      </w:r>
      <w:r w:rsidRPr="007B5166">
        <w:rPr>
          <w:rFonts w:eastAsia="Times New Roman" w:cs="Times New Roman"/>
          <w:szCs w:val="24"/>
        </w:rPr>
        <w:t xml:space="preserve">όταν </w:t>
      </w:r>
      <w:r>
        <w:rPr>
          <w:rFonts w:eastAsia="Times New Roman" w:cs="Times New Roman"/>
          <w:szCs w:val="24"/>
        </w:rPr>
        <w:t xml:space="preserve">κατηγορεί τον </w:t>
      </w:r>
      <w:proofErr w:type="spellStart"/>
      <w:r>
        <w:rPr>
          <w:rFonts w:eastAsia="Times New Roman" w:cs="Times New Roman"/>
          <w:szCs w:val="24"/>
        </w:rPr>
        <w:t>Ζάεφ</w:t>
      </w:r>
      <w:proofErr w:type="spellEnd"/>
      <w:r>
        <w:rPr>
          <w:rFonts w:eastAsia="Times New Roman" w:cs="Times New Roman"/>
          <w:szCs w:val="24"/>
        </w:rPr>
        <w:t xml:space="preserve"> η</w:t>
      </w:r>
      <w:r w:rsidRPr="007B5166">
        <w:rPr>
          <w:rFonts w:eastAsia="Times New Roman" w:cs="Times New Roman"/>
          <w:szCs w:val="24"/>
        </w:rPr>
        <w:t xml:space="preserve"> αντιπολίτευση των </w:t>
      </w:r>
      <w:r>
        <w:rPr>
          <w:rFonts w:eastAsia="Times New Roman" w:cs="Times New Roman"/>
          <w:szCs w:val="24"/>
        </w:rPr>
        <w:t>Σκοπίων; Με αυτούς θα ταυτιστούμε;</w:t>
      </w:r>
      <w:r w:rsidRPr="007B5166">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Α</w:t>
      </w:r>
      <w:r>
        <w:rPr>
          <w:rFonts w:eastAsia="Times New Roman" w:cs="Times New Roman"/>
          <w:szCs w:val="24"/>
        </w:rPr>
        <w:t xml:space="preserve">ντιπολίτευση των Σκοπίων, κυρίες και κύριοι </w:t>
      </w:r>
      <w:r w:rsidRPr="007B5166">
        <w:rPr>
          <w:rFonts w:eastAsia="Times New Roman" w:cs="Times New Roman"/>
          <w:szCs w:val="24"/>
        </w:rPr>
        <w:t>συνάδελφοι</w:t>
      </w:r>
      <w:r>
        <w:rPr>
          <w:rFonts w:eastAsia="Times New Roman" w:cs="Times New Roman"/>
          <w:szCs w:val="24"/>
        </w:rPr>
        <w:t>,</w:t>
      </w:r>
      <w:r w:rsidRPr="007B5166">
        <w:rPr>
          <w:rFonts w:eastAsia="Times New Roman" w:cs="Times New Roman"/>
          <w:szCs w:val="24"/>
        </w:rPr>
        <w:t xml:space="preserve"> έλεγαν ότι είναι απόγονοι των Μακεδόνων</w:t>
      </w:r>
      <w:r>
        <w:rPr>
          <w:rFonts w:eastAsia="Times New Roman" w:cs="Times New Roman"/>
          <w:szCs w:val="24"/>
        </w:rPr>
        <w:t>.</w:t>
      </w:r>
      <w:r>
        <w:rPr>
          <w:rFonts w:eastAsia="Times New Roman" w:cs="Times New Roman"/>
          <w:szCs w:val="24"/>
        </w:rPr>
        <w:t xml:space="preserve"> Και ο κ. </w:t>
      </w:r>
      <w:proofErr w:type="spellStart"/>
      <w:r>
        <w:rPr>
          <w:rFonts w:eastAsia="Times New Roman" w:cs="Times New Roman"/>
          <w:szCs w:val="24"/>
        </w:rPr>
        <w:t>Ζάεφ</w:t>
      </w:r>
      <w:proofErr w:type="spellEnd"/>
      <w:r>
        <w:rPr>
          <w:rFonts w:eastAsia="Times New Roman" w:cs="Times New Roman"/>
          <w:szCs w:val="24"/>
        </w:rPr>
        <w:t xml:space="preserve"> τι τους λέει; Ότι θα είναι οι μόνοι</w:t>
      </w:r>
      <w:r w:rsidRPr="007B5166">
        <w:rPr>
          <w:rFonts w:eastAsia="Times New Roman" w:cs="Times New Roman"/>
          <w:szCs w:val="24"/>
        </w:rPr>
        <w:t xml:space="preserve"> </w:t>
      </w:r>
      <w:r>
        <w:rPr>
          <w:rFonts w:eastAsia="Times New Roman" w:cs="Times New Roman"/>
          <w:szCs w:val="24"/>
        </w:rPr>
        <w:t>που θα λέγονται</w:t>
      </w:r>
      <w:r w:rsidRPr="007B5166">
        <w:rPr>
          <w:rFonts w:eastAsia="Times New Roman" w:cs="Times New Roman"/>
          <w:szCs w:val="24"/>
        </w:rPr>
        <w:t xml:space="preserve"> Μακεδόν</w:t>
      </w:r>
      <w:r>
        <w:rPr>
          <w:rFonts w:eastAsia="Times New Roman" w:cs="Times New Roman"/>
          <w:szCs w:val="24"/>
        </w:rPr>
        <w:t>ες σε όλο τον κόσμο. Τους κλείνει το μάτι και του</w:t>
      </w:r>
      <w:r w:rsidRPr="007B5166">
        <w:rPr>
          <w:rFonts w:eastAsia="Times New Roman" w:cs="Times New Roman"/>
          <w:szCs w:val="24"/>
        </w:rPr>
        <w:t>ς λέει</w:t>
      </w:r>
      <w:r>
        <w:rPr>
          <w:rFonts w:eastAsia="Times New Roman" w:cs="Times New Roman"/>
          <w:szCs w:val="24"/>
        </w:rPr>
        <w:t>:</w:t>
      </w:r>
      <w:r w:rsidRPr="007B5166">
        <w:rPr>
          <w:rFonts w:eastAsia="Times New Roman" w:cs="Times New Roman"/>
          <w:szCs w:val="24"/>
        </w:rPr>
        <w:t xml:space="preserve"> </w:t>
      </w:r>
      <w:r>
        <w:rPr>
          <w:rFonts w:eastAsia="Times New Roman" w:cs="Times New Roman"/>
          <w:szCs w:val="24"/>
        </w:rPr>
        <w:t>«</w:t>
      </w:r>
      <w:r w:rsidRPr="007B5166">
        <w:rPr>
          <w:rFonts w:eastAsia="Times New Roman" w:cs="Times New Roman"/>
          <w:szCs w:val="24"/>
        </w:rPr>
        <w:t>Κάν</w:t>
      </w:r>
      <w:r>
        <w:rPr>
          <w:rFonts w:eastAsia="Times New Roman" w:cs="Times New Roman"/>
          <w:szCs w:val="24"/>
        </w:rPr>
        <w:t>τ</w:t>
      </w:r>
      <w:r w:rsidRPr="007B5166">
        <w:rPr>
          <w:rFonts w:eastAsia="Times New Roman" w:cs="Times New Roman"/>
          <w:szCs w:val="24"/>
        </w:rPr>
        <w:t>ε λίγο υπομονή και την επόμενη μέρα θα είναι διαφορετικά</w:t>
      </w:r>
      <w:r>
        <w:rPr>
          <w:rFonts w:eastAsia="Times New Roman" w:cs="Times New Roman"/>
          <w:szCs w:val="24"/>
        </w:rPr>
        <w:t xml:space="preserve"> τα πράγματα». Αυτή είναι η πραγματικότητα. </w:t>
      </w:r>
    </w:p>
    <w:p w14:paraId="1664EE8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Και τέλος, άκουσα </w:t>
      </w:r>
      <w:r w:rsidRPr="007B5166">
        <w:rPr>
          <w:rFonts w:eastAsia="Times New Roman" w:cs="Times New Roman"/>
          <w:szCs w:val="24"/>
        </w:rPr>
        <w:t>και το επιχείρημα</w:t>
      </w:r>
      <w:r>
        <w:rPr>
          <w:rFonts w:eastAsia="Times New Roman" w:cs="Times New Roman"/>
          <w:szCs w:val="24"/>
        </w:rPr>
        <w:t xml:space="preserve"> ότι μας βγάζετε</w:t>
      </w:r>
      <w:r w:rsidRPr="007B5166">
        <w:rPr>
          <w:rFonts w:eastAsia="Times New Roman" w:cs="Times New Roman"/>
          <w:szCs w:val="24"/>
        </w:rPr>
        <w:t xml:space="preserve"> από τη δύσκολη θέση</w:t>
      </w:r>
      <w:r>
        <w:rPr>
          <w:rFonts w:eastAsia="Times New Roman" w:cs="Times New Roman"/>
          <w:szCs w:val="24"/>
        </w:rPr>
        <w:t>,</w:t>
      </w:r>
      <w:r w:rsidRPr="007B5166">
        <w:rPr>
          <w:rFonts w:eastAsia="Times New Roman" w:cs="Times New Roman"/>
          <w:szCs w:val="24"/>
        </w:rPr>
        <w:t xml:space="preserve"> ότι </w:t>
      </w:r>
      <w:r>
        <w:rPr>
          <w:rFonts w:eastAsia="Times New Roman" w:cs="Times New Roman"/>
          <w:szCs w:val="24"/>
        </w:rPr>
        <w:t xml:space="preserve">και η Νέα Δημοκρατία θα το ψήφιζε. Μην </w:t>
      </w:r>
      <w:r w:rsidRPr="007B5166">
        <w:rPr>
          <w:rFonts w:eastAsia="Times New Roman" w:cs="Times New Roman"/>
          <w:szCs w:val="24"/>
        </w:rPr>
        <w:t>το ψηφίσετε</w:t>
      </w:r>
      <w:r>
        <w:rPr>
          <w:rFonts w:eastAsia="Times New Roman" w:cs="Times New Roman"/>
          <w:szCs w:val="24"/>
        </w:rPr>
        <w:t>. Σ</w:t>
      </w:r>
      <w:r w:rsidRPr="007B5166">
        <w:rPr>
          <w:rFonts w:eastAsia="Times New Roman" w:cs="Times New Roman"/>
          <w:szCs w:val="24"/>
        </w:rPr>
        <w:t>ε δυο-τρεις μήνες</w:t>
      </w:r>
      <w:r>
        <w:rPr>
          <w:rFonts w:eastAsia="Times New Roman" w:cs="Times New Roman"/>
          <w:szCs w:val="24"/>
        </w:rPr>
        <w:t xml:space="preserve"> θα</w:t>
      </w:r>
      <w:r w:rsidRPr="007B5166">
        <w:rPr>
          <w:rFonts w:eastAsia="Times New Roman" w:cs="Times New Roman"/>
          <w:szCs w:val="24"/>
        </w:rPr>
        <w:t xml:space="preserve"> έχουμε εκλογές</w:t>
      </w:r>
      <w:r>
        <w:rPr>
          <w:rFonts w:eastAsia="Times New Roman" w:cs="Times New Roman"/>
          <w:szCs w:val="24"/>
        </w:rPr>
        <w:t>. Α</w:t>
      </w:r>
      <w:r w:rsidRPr="007B5166">
        <w:rPr>
          <w:rFonts w:eastAsia="Times New Roman" w:cs="Times New Roman"/>
          <w:szCs w:val="24"/>
        </w:rPr>
        <w:t xml:space="preserve">φήστε να </w:t>
      </w:r>
      <w:r>
        <w:rPr>
          <w:rFonts w:eastAsia="Times New Roman" w:cs="Times New Roman"/>
          <w:szCs w:val="24"/>
        </w:rPr>
        <w:t>πάρουμε</w:t>
      </w:r>
      <w:r w:rsidRPr="007B5166">
        <w:rPr>
          <w:rFonts w:eastAsia="Times New Roman" w:cs="Times New Roman"/>
          <w:szCs w:val="24"/>
        </w:rPr>
        <w:t xml:space="preserve"> εμείς την </w:t>
      </w:r>
      <w:r>
        <w:rPr>
          <w:rFonts w:eastAsia="Times New Roman" w:cs="Times New Roman"/>
          <w:szCs w:val="24"/>
        </w:rPr>
        <w:t>«</w:t>
      </w:r>
      <w:r w:rsidRPr="007B5166">
        <w:rPr>
          <w:rFonts w:eastAsia="Times New Roman" w:cs="Times New Roman"/>
          <w:szCs w:val="24"/>
        </w:rPr>
        <w:t>καυτή πατάτα</w:t>
      </w:r>
      <w:r>
        <w:rPr>
          <w:rFonts w:eastAsia="Times New Roman" w:cs="Times New Roman"/>
          <w:szCs w:val="24"/>
        </w:rPr>
        <w:t xml:space="preserve">» και να δούμε αν λέμε </w:t>
      </w:r>
      <w:r w:rsidRPr="007B5166">
        <w:rPr>
          <w:rFonts w:eastAsia="Times New Roman" w:cs="Times New Roman"/>
          <w:szCs w:val="24"/>
        </w:rPr>
        <w:t>αλήθεια ή ψέματα στον ελληνικό λαό</w:t>
      </w:r>
      <w:r>
        <w:rPr>
          <w:rFonts w:eastAsia="Times New Roman" w:cs="Times New Roman"/>
          <w:szCs w:val="24"/>
        </w:rPr>
        <w:t>.</w:t>
      </w:r>
    </w:p>
    <w:p w14:paraId="1664EE8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Άκουσα </w:t>
      </w:r>
      <w:r>
        <w:rPr>
          <w:rFonts w:eastAsia="Times New Roman" w:cs="Times New Roman"/>
          <w:szCs w:val="24"/>
        </w:rPr>
        <w:t xml:space="preserve">και κάτι τελευταίο, </w:t>
      </w:r>
      <w:r w:rsidRPr="007B5166">
        <w:rPr>
          <w:rFonts w:eastAsia="Times New Roman" w:cs="Times New Roman"/>
          <w:szCs w:val="24"/>
        </w:rPr>
        <w:t xml:space="preserve">ότι ο κίνδυνος είναι εξ ανατολών </w:t>
      </w:r>
      <w:r>
        <w:rPr>
          <w:rFonts w:eastAsia="Times New Roman" w:cs="Times New Roman"/>
          <w:szCs w:val="24"/>
        </w:rPr>
        <w:t xml:space="preserve">και ότι </w:t>
      </w:r>
      <w:r w:rsidRPr="007B5166">
        <w:rPr>
          <w:rFonts w:eastAsia="Times New Roman" w:cs="Times New Roman"/>
          <w:szCs w:val="24"/>
        </w:rPr>
        <w:t xml:space="preserve">αυτή η </w:t>
      </w:r>
      <w:r>
        <w:rPr>
          <w:rFonts w:eastAsia="Times New Roman" w:cs="Times New Roman"/>
          <w:szCs w:val="24"/>
        </w:rPr>
        <w:t>σ</w:t>
      </w:r>
      <w:r w:rsidRPr="007B5166">
        <w:rPr>
          <w:rFonts w:eastAsia="Times New Roman" w:cs="Times New Roman"/>
          <w:szCs w:val="24"/>
        </w:rPr>
        <w:t>υμφωνία γίνεται</w:t>
      </w:r>
      <w:r>
        <w:rPr>
          <w:rFonts w:eastAsia="Times New Roman" w:cs="Times New Roman"/>
          <w:szCs w:val="24"/>
        </w:rPr>
        <w:t xml:space="preserve"> για</w:t>
      </w:r>
      <w:r w:rsidRPr="007B5166">
        <w:rPr>
          <w:rFonts w:eastAsia="Times New Roman" w:cs="Times New Roman"/>
          <w:szCs w:val="24"/>
        </w:rPr>
        <w:t xml:space="preserve"> να αντιμετωπίσουμε τους Τούρκους</w:t>
      </w:r>
      <w:r>
        <w:rPr>
          <w:rFonts w:eastAsia="Times New Roman" w:cs="Times New Roman"/>
          <w:szCs w:val="24"/>
        </w:rPr>
        <w:t>. Έ</w:t>
      </w:r>
      <w:r w:rsidRPr="007B5166">
        <w:rPr>
          <w:rFonts w:eastAsia="Times New Roman" w:cs="Times New Roman"/>
          <w:szCs w:val="24"/>
        </w:rPr>
        <w:t>να πράγμα δεν άκουσα</w:t>
      </w:r>
      <w:r>
        <w:rPr>
          <w:rFonts w:eastAsia="Times New Roman" w:cs="Times New Roman"/>
          <w:szCs w:val="24"/>
        </w:rPr>
        <w:t>,</w:t>
      </w:r>
      <w:r w:rsidRPr="007B5166">
        <w:rPr>
          <w:rFonts w:eastAsia="Times New Roman" w:cs="Times New Roman"/>
          <w:szCs w:val="24"/>
        </w:rPr>
        <w:t xml:space="preserve"> κυρίες και κύριοι συνάδελφοι</w:t>
      </w:r>
      <w:r>
        <w:rPr>
          <w:rFonts w:eastAsia="Times New Roman" w:cs="Times New Roman"/>
          <w:szCs w:val="24"/>
        </w:rPr>
        <w:t>,</w:t>
      </w:r>
      <w:r w:rsidRPr="007B5166">
        <w:rPr>
          <w:rFonts w:eastAsia="Times New Roman" w:cs="Times New Roman"/>
          <w:szCs w:val="24"/>
        </w:rPr>
        <w:t xml:space="preserve"> και δεν </w:t>
      </w:r>
      <w:r>
        <w:rPr>
          <w:rFonts w:eastAsia="Times New Roman" w:cs="Times New Roman"/>
          <w:szCs w:val="24"/>
        </w:rPr>
        <w:t>το χρεώνω σε εσάς, το χρεώνω στον</w:t>
      </w:r>
      <w:r w:rsidRPr="007B5166">
        <w:rPr>
          <w:rFonts w:eastAsia="Times New Roman" w:cs="Times New Roman"/>
          <w:szCs w:val="24"/>
        </w:rPr>
        <w:t xml:space="preserve"> Πρωθυπουργό</w:t>
      </w:r>
      <w:r>
        <w:rPr>
          <w:rFonts w:eastAsia="Times New Roman" w:cs="Times New Roman"/>
          <w:szCs w:val="24"/>
        </w:rPr>
        <w:t>. Δεν μας είπε την π</w:t>
      </w:r>
      <w:r w:rsidRPr="007B5166">
        <w:rPr>
          <w:rFonts w:eastAsia="Times New Roman" w:cs="Times New Roman"/>
          <w:szCs w:val="24"/>
        </w:rPr>
        <w:t>ραγματι</w:t>
      </w:r>
      <w:r>
        <w:rPr>
          <w:rFonts w:eastAsia="Times New Roman" w:cs="Times New Roman"/>
          <w:szCs w:val="24"/>
        </w:rPr>
        <w:t>κή</w:t>
      </w:r>
      <w:r w:rsidRPr="007B5166">
        <w:rPr>
          <w:rFonts w:eastAsia="Times New Roman" w:cs="Times New Roman"/>
          <w:szCs w:val="24"/>
        </w:rPr>
        <w:t xml:space="preserve"> αλήθεια</w:t>
      </w:r>
      <w:r>
        <w:rPr>
          <w:rFonts w:eastAsia="Times New Roman" w:cs="Times New Roman"/>
          <w:szCs w:val="24"/>
        </w:rPr>
        <w:t>,</w:t>
      </w:r>
      <w:r w:rsidRPr="007B5166">
        <w:rPr>
          <w:rFonts w:eastAsia="Times New Roman" w:cs="Times New Roman"/>
          <w:szCs w:val="24"/>
        </w:rPr>
        <w:t xml:space="preserve"> που έφερ</w:t>
      </w:r>
      <w:r>
        <w:rPr>
          <w:rFonts w:eastAsia="Times New Roman" w:cs="Times New Roman"/>
          <w:szCs w:val="24"/>
        </w:rPr>
        <w:t>ε</w:t>
      </w:r>
      <w:r w:rsidRPr="007B5166">
        <w:rPr>
          <w:rFonts w:eastAsia="Times New Roman" w:cs="Times New Roman"/>
          <w:szCs w:val="24"/>
        </w:rPr>
        <w:t xml:space="preserve"> α</w:t>
      </w:r>
      <w:r>
        <w:rPr>
          <w:rFonts w:eastAsia="Times New Roman" w:cs="Times New Roman"/>
          <w:szCs w:val="24"/>
        </w:rPr>
        <w:t xml:space="preserve">υτή τη </w:t>
      </w:r>
      <w:r>
        <w:rPr>
          <w:rFonts w:eastAsia="Times New Roman" w:cs="Times New Roman"/>
          <w:szCs w:val="24"/>
        </w:rPr>
        <w:t>σ</w:t>
      </w:r>
      <w:r>
        <w:rPr>
          <w:rFonts w:eastAsia="Times New Roman" w:cs="Times New Roman"/>
          <w:szCs w:val="24"/>
        </w:rPr>
        <w:t>υμφωνία στην ελληνική Β</w:t>
      </w:r>
      <w:r w:rsidRPr="007B5166">
        <w:rPr>
          <w:rFonts w:eastAsia="Times New Roman" w:cs="Times New Roman"/>
          <w:szCs w:val="24"/>
        </w:rPr>
        <w:t>ουλή</w:t>
      </w:r>
      <w:r>
        <w:rPr>
          <w:rFonts w:eastAsia="Times New Roman" w:cs="Times New Roman"/>
          <w:szCs w:val="24"/>
        </w:rPr>
        <w:t>. Δεν μας είπε π</w:t>
      </w:r>
      <w:r w:rsidRPr="007B5166">
        <w:rPr>
          <w:rFonts w:eastAsia="Times New Roman" w:cs="Times New Roman"/>
          <w:szCs w:val="24"/>
        </w:rPr>
        <w:t xml:space="preserve">οιος είναι ο </w:t>
      </w:r>
      <w:r w:rsidRPr="007B5166">
        <w:rPr>
          <w:rFonts w:eastAsia="Times New Roman" w:cs="Times New Roman"/>
          <w:szCs w:val="24"/>
        </w:rPr>
        <w:lastRenderedPageBreak/>
        <w:t>πραγματικός λόγος που έφ</w:t>
      </w:r>
      <w:r>
        <w:rPr>
          <w:rFonts w:eastAsia="Times New Roman" w:cs="Times New Roman"/>
          <w:szCs w:val="24"/>
        </w:rPr>
        <w:t>ερε</w:t>
      </w:r>
      <w:r w:rsidRPr="007B5166">
        <w:rPr>
          <w:rFonts w:eastAsia="Times New Roman" w:cs="Times New Roman"/>
          <w:szCs w:val="24"/>
        </w:rPr>
        <w:t xml:space="preserve"> αυτή τη </w:t>
      </w:r>
      <w:r>
        <w:rPr>
          <w:rFonts w:eastAsia="Times New Roman" w:cs="Times New Roman"/>
          <w:szCs w:val="24"/>
        </w:rPr>
        <w:t>σ</w:t>
      </w:r>
      <w:r w:rsidRPr="007B5166">
        <w:rPr>
          <w:rFonts w:eastAsia="Times New Roman" w:cs="Times New Roman"/>
          <w:szCs w:val="24"/>
        </w:rPr>
        <w:t>υμφωνία στη Βουλή</w:t>
      </w:r>
      <w:r>
        <w:rPr>
          <w:rFonts w:eastAsia="Times New Roman" w:cs="Times New Roman"/>
          <w:szCs w:val="24"/>
        </w:rPr>
        <w:t>. Τον κρύβει. Γιατί τίποτα απ’</w:t>
      </w:r>
      <w:r w:rsidRPr="007B5166">
        <w:rPr>
          <w:rFonts w:eastAsia="Times New Roman" w:cs="Times New Roman"/>
          <w:szCs w:val="24"/>
        </w:rPr>
        <w:t xml:space="preserve"> όλα αυτά που σας είπα</w:t>
      </w:r>
      <w:r>
        <w:rPr>
          <w:rFonts w:eastAsia="Times New Roman" w:cs="Times New Roman"/>
          <w:szCs w:val="24"/>
        </w:rPr>
        <w:t>, κανένα από τα επιχειρήματά σας δεν στέκει και δεν είναι βάσιμ</w:t>
      </w:r>
      <w:r>
        <w:rPr>
          <w:rFonts w:eastAsia="Times New Roman" w:cs="Times New Roman"/>
          <w:szCs w:val="24"/>
        </w:rPr>
        <w:t xml:space="preserve">ο για ένα τόσο κρίσιμο εθνικό θέμα. </w:t>
      </w:r>
    </w:p>
    <w:p w14:paraId="1664EE8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Οφείλετε, λοιπόν, να πείτε </w:t>
      </w:r>
      <w:r w:rsidRPr="007B5166">
        <w:rPr>
          <w:rFonts w:eastAsia="Times New Roman" w:cs="Times New Roman"/>
          <w:szCs w:val="24"/>
        </w:rPr>
        <w:t xml:space="preserve">την αλήθεια </w:t>
      </w:r>
      <w:r>
        <w:rPr>
          <w:rFonts w:eastAsia="Times New Roman" w:cs="Times New Roman"/>
          <w:szCs w:val="24"/>
        </w:rPr>
        <w:t xml:space="preserve">έστω και </w:t>
      </w:r>
      <w:r w:rsidRPr="007B5166">
        <w:rPr>
          <w:rFonts w:eastAsia="Times New Roman" w:cs="Times New Roman"/>
          <w:szCs w:val="24"/>
        </w:rPr>
        <w:t>την τελευταία στιγμή</w:t>
      </w:r>
      <w:r>
        <w:rPr>
          <w:rFonts w:eastAsia="Times New Roman" w:cs="Times New Roman"/>
          <w:szCs w:val="24"/>
        </w:rPr>
        <w:t>. Πρέπει να πείτε την αλήθεια και να ενημερώσετε τον ελληνικό λαό.</w:t>
      </w:r>
      <w:r w:rsidRPr="007B5166">
        <w:rPr>
          <w:rFonts w:eastAsia="Times New Roman" w:cs="Times New Roman"/>
          <w:szCs w:val="24"/>
        </w:rPr>
        <w:t xml:space="preserve"> </w:t>
      </w:r>
      <w:r>
        <w:rPr>
          <w:rFonts w:eastAsia="Times New Roman" w:cs="Times New Roman"/>
          <w:szCs w:val="24"/>
        </w:rPr>
        <w:t>Κ</w:t>
      </w:r>
      <w:r w:rsidRPr="007B5166">
        <w:rPr>
          <w:rFonts w:eastAsia="Times New Roman" w:cs="Times New Roman"/>
          <w:szCs w:val="24"/>
        </w:rPr>
        <w:t xml:space="preserve">αι τότε </w:t>
      </w:r>
      <w:r>
        <w:rPr>
          <w:rFonts w:eastAsia="Times New Roman" w:cs="Times New Roman"/>
          <w:szCs w:val="24"/>
        </w:rPr>
        <w:t xml:space="preserve">να αναμετρηθείτε με το είδωλό σας στον καθρέπτη. </w:t>
      </w:r>
    </w:p>
    <w:p w14:paraId="1664EE8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Εμείς π</w:t>
      </w:r>
      <w:r w:rsidRPr="007B5166">
        <w:rPr>
          <w:rFonts w:eastAsia="Times New Roman" w:cs="Times New Roman"/>
          <w:szCs w:val="24"/>
        </w:rPr>
        <w:t xml:space="preserve">άντως αυτή τη </w:t>
      </w:r>
      <w:r>
        <w:rPr>
          <w:rFonts w:eastAsia="Times New Roman" w:cs="Times New Roman"/>
          <w:szCs w:val="24"/>
        </w:rPr>
        <w:t>σ</w:t>
      </w:r>
      <w:r w:rsidRPr="007B5166">
        <w:rPr>
          <w:rFonts w:eastAsia="Times New Roman" w:cs="Times New Roman"/>
          <w:szCs w:val="24"/>
        </w:rPr>
        <w:t xml:space="preserve">υμφωνία </w:t>
      </w:r>
      <w:r>
        <w:rPr>
          <w:rFonts w:eastAsia="Times New Roman" w:cs="Times New Roman"/>
          <w:szCs w:val="24"/>
        </w:rPr>
        <w:t>δεν την ψηφίζουμε, όχι για την ιστορία μας, όχι μόνο για το παρελθόν μας, αλλά και για το μέλλον που</w:t>
      </w:r>
      <w:r w:rsidRPr="007B5166">
        <w:rPr>
          <w:rFonts w:eastAsia="Times New Roman" w:cs="Times New Roman"/>
          <w:szCs w:val="24"/>
        </w:rPr>
        <w:t xml:space="preserve"> θέλουμε να εξασφαλίσουμε </w:t>
      </w:r>
      <w:r>
        <w:rPr>
          <w:rFonts w:eastAsia="Times New Roman" w:cs="Times New Roman"/>
          <w:szCs w:val="24"/>
        </w:rPr>
        <w:t>σ</w:t>
      </w:r>
      <w:r w:rsidRPr="007B5166">
        <w:rPr>
          <w:rFonts w:eastAsia="Times New Roman" w:cs="Times New Roman"/>
          <w:szCs w:val="24"/>
        </w:rPr>
        <w:t>τις επόμενες γενιές</w:t>
      </w:r>
      <w:r>
        <w:rPr>
          <w:rFonts w:eastAsia="Times New Roman" w:cs="Times New Roman"/>
          <w:szCs w:val="24"/>
        </w:rPr>
        <w:t>.</w:t>
      </w:r>
    </w:p>
    <w:p w14:paraId="1664EE90" w14:textId="77777777" w:rsidR="00A97886" w:rsidRDefault="00361846">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1664EE91" w14:textId="77777777" w:rsidR="00A97886" w:rsidRDefault="00361846">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Το</w:t>
      </w:r>
      <w:r>
        <w:rPr>
          <w:rFonts w:eastAsia="Times New Roman"/>
          <w:bCs/>
          <w:szCs w:val="24"/>
        </w:rPr>
        <w:t>ν λόγο έχει ο κ. Νικόλαος Μίχος.</w:t>
      </w:r>
    </w:p>
    <w:p w14:paraId="1664EE92" w14:textId="77777777" w:rsidR="00A97886" w:rsidRDefault="00361846">
      <w:pPr>
        <w:spacing w:line="600" w:lineRule="auto"/>
        <w:ind w:firstLine="720"/>
        <w:jc w:val="both"/>
        <w:rPr>
          <w:rFonts w:eastAsia="Times New Roman" w:cs="Times New Roman"/>
          <w:szCs w:val="24"/>
        </w:rPr>
      </w:pPr>
      <w:r w:rsidRPr="00A03434">
        <w:rPr>
          <w:rFonts w:eastAsia="Times New Roman" w:cs="Times New Roman"/>
          <w:b/>
          <w:szCs w:val="24"/>
        </w:rPr>
        <w:t>ΝΙΚΟΛΑΟΣ ΜΙΧΟΣ:</w:t>
      </w:r>
      <w:r>
        <w:rPr>
          <w:rFonts w:eastAsia="Times New Roman" w:cs="Times New Roman"/>
          <w:b/>
          <w:szCs w:val="24"/>
        </w:rPr>
        <w:t xml:space="preserve"> </w:t>
      </w:r>
      <w:r>
        <w:rPr>
          <w:rFonts w:eastAsia="Times New Roman" w:cs="Times New Roman"/>
          <w:szCs w:val="24"/>
        </w:rPr>
        <w:t>Ευχαριστώ, κυρία Πρόεδρε.</w:t>
      </w:r>
    </w:p>
    <w:p w14:paraId="1664EE9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δ</w:t>
      </w:r>
      <w:r w:rsidRPr="007B5166">
        <w:rPr>
          <w:rFonts w:eastAsia="Times New Roman" w:cs="Times New Roman"/>
          <w:szCs w:val="24"/>
        </w:rPr>
        <w:t>εν κατάλαβα πριν τι ήταν οι Μακεδόνες πολιτικοί πρόσφυγες</w:t>
      </w:r>
      <w:r>
        <w:rPr>
          <w:rFonts w:eastAsia="Times New Roman" w:cs="Times New Roman"/>
          <w:szCs w:val="24"/>
        </w:rPr>
        <w:t>. Και κ</w:t>
      </w:r>
      <w:r w:rsidRPr="007B5166">
        <w:rPr>
          <w:rFonts w:eastAsia="Times New Roman" w:cs="Times New Roman"/>
          <w:szCs w:val="24"/>
        </w:rPr>
        <w:t>αλώς έπραξε η τότε κυβέρνηση και δεν τους δέχτηκε</w:t>
      </w:r>
      <w:r>
        <w:rPr>
          <w:rFonts w:eastAsia="Times New Roman" w:cs="Times New Roman"/>
          <w:szCs w:val="24"/>
        </w:rPr>
        <w:t>. Π</w:t>
      </w:r>
      <w:r w:rsidRPr="007B5166">
        <w:rPr>
          <w:rFonts w:eastAsia="Times New Roman" w:cs="Times New Roman"/>
          <w:szCs w:val="24"/>
        </w:rPr>
        <w:t>ολύ</w:t>
      </w:r>
      <w:r>
        <w:rPr>
          <w:rFonts w:eastAsia="Times New Roman" w:cs="Times New Roman"/>
          <w:szCs w:val="24"/>
        </w:rPr>
        <w:t xml:space="preserve"> καλά έκανε.</w:t>
      </w:r>
    </w:p>
    <w:p w14:paraId="1664EE9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w:t>
      </w:r>
      <w:r w:rsidRPr="007B5166">
        <w:rPr>
          <w:rFonts w:eastAsia="Times New Roman" w:cs="Times New Roman"/>
          <w:szCs w:val="24"/>
        </w:rPr>
        <w:t>πό την άλλη ο πανι</w:t>
      </w:r>
      <w:r w:rsidRPr="007B5166">
        <w:rPr>
          <w:rFonts w:eastAsia="Times New Roman" w:cs="Times New Roman"/>
          <w:szCs w:val="24"/>
        </w:rPr>
        <w:t>κός</w:t>
      </w:r>
      <w:r>
        <w:rPr>
          <w:rFonts w:eastAsia="Times New Roman" w:cs="Times New Roman"/>
          <w:szCs w:val="24"/>
        </w:rPr>
        <w:t>,</w:t>
      </w:r>
      <w:r w:rsidRPr="007B5166">
        <w:rPr>
          <w:rFonts w:eastAsia="Times New Roman" w:cs="Times New Roman"/>
          <w:szCs w:val="24"/>
        </w:rPr>
        <w:t xml:space="preserve"> το άγχος και </w:t>
      </w:r>
      <w:r>
        <w:rPr>
          <w:rFonts w:eastAsia="Times New Roman" w:cs="Times New Roman"/>
          <w:szCs w:val="24"/>
        </w:rPr>
        <w:t xml:space="preserve">η </w:t>
      </w:r>
      <w:r w:rsidRPr="007B5166">
        <w:rPr>
          <w:rFonts w:eastAsia="Times New Roman" w:cs="Times New Roman"/>
          <w:szCs w:val="24"/>
        </w:rPr>
        <w:t xml:space="preserve">επιθυμία σας να περάσει όσο το δυνατόν </w:t>
      </w:r>
      <w:r>
        <w:rPr>
          <w:rFonts w:eastAsia="Times New Roman" w:cs="Times New Roman"/>
          <w:szCs w:val="24"/>
        </w:rPr>
        <w:t>πιο γρήγορα γίνεται η Συμφωνία των Πρεσπών, φ</w:t>
      </w:r>
      <w:r w:rsidRPr="007B5166">
        <w:rPr>
          <w:rFonts w:eastAsia="Times New Roman" w:cs="Times New Roman"/>
          <w:szCs w:val="24"/>
        </w:rPr>
        <w:t>αίνεται α</w:t>
      </w:r>
      <w:r>
        <w:rPr>
          <w:rFonts w:eastAsia="Times New Roman" w:cs="Times New Roman"/>
          <w:szCs w:val="24"/>
        </w:rPr>
        <w:t>πό πολλές βεβιασμένες κινήσεις ό</w:t>
      </w:r>
      <w:r w:rsidRPr="007B5166">
        <w:rPr>
          <w:rFonts w:eastAsia="Times New Roman" w:cs="Times New Roman"/>
          <w:szCs w:val="24"/>
        </w:rPr>
        <w:t>σον αφορά τις διαδικασίες</w:t>
      </w:r>
      <w:r>
        <w:rPr>
          <w:rFonts w:eastAsia="Times New Roman" w:cs="Times New Roman"/>
          <w:szCs w:val="24"/>
        </w:rPr>
        <w:t>. Ως ανεξάρτητος Β</w:t>
      </w:r>
      <w:r w:rsidRPr="007B5166">
        <w:rPr>
          <w:rFonts w:eastAsia="Times New Roman" w:cs="Times New Roman"/>
          <w:szCs w:val="24"/>
        </w:rPr>
        <w:t>ουλευτής θέλω να καταγγείλω το τι έγινε για τ</w:t>
      </w:r>
      <w:r>
        <w:rPr>
          <w:rFonts w:eastAsia="Times New Roman" w:cs="Times New Roman"/>
          <w:szCs w:val="24"/>
        </w:rPr>
        <w:t xml:space="preserve">ην εκπροσώπηση των </w:t>
      </w:r>
      <w:r>
        <w:rPr>
          <w:rFonts w:eastAsia="Times New Roman" w:cs="Times New Roman"/>
          <w:szCs w:val="24"/>
        </w:rPr>
        <w:t>Α</w:t>
      </w:r>
      <w:r>
        <w:rPr>
          <w:rFonts w:eastAsia="Times New Roman" w:cs="Times New Roman"/>
          <w:szCs w:val="24"/>
        </w:rPr>
        <w:t>νεξ</w:t>
      </w:r>
      <w:r>
        <w:rPr>
          <w:rFonts w:eastAsia="Times New Roman" w:cs="Times New Roman"/>
          <w:szCs w:val="24"/>
        </w:rPr>
        <w:t>άρτητων Β</w:t>
      </w:r>
      <w:r w:rsidRPr="007B5166">
        <w:rPr>
          <w:rFonts w:eastAsia="Times New Roman" w:cs="Times New Roman"/>
          <w:szCs w:val="24"/>
        </w:rPr>
        <w:t>ουλευτών</w:t>
      </w:r>
      <w:r>
        <w:rPr>
          <w:rFonts w:eastAsia="Times New Roman" w:cs="Times New Roman"/>
          <w:szCs w:val="24"/>
        </w:rPr>
        <w:t>,</w:t>
      </w:r>
      <w:r w:rsidRPr="007B5166">
        <w:rPr>
          <w:rFonts w:eastAsia="Times New Roman" w:cs="Times New Roman"/>
          <w:szCs w:val="24"/>
        </w:rPr>
        <w:t xml:space="preserve"> η οποία ήταν νομότυπη από τη μία</w:t>
      </w:r>
      <w:r>
        <w:rPr>
          <w:rFonts w:eastAsia="Times New Roman" w:cs="Times New Roman"/>
          <w:szCs w:val="24"/>
        </w:rPr>
        <w:t>,</w:t>
      </w:r>
      <w:r w:rsidRPr="007B5166">
        <w:rPr>
          <w:rFonts w:eastAsia="Times New Roman" w:cs="Times New Roman"/>
          <w:szCs w:val="24"/>
        </w:rPr>
        <w:t xml:space="preserve"> αλλά α</w:t>
      </w:r>
      <w:r>
        <w:rPr>
          <w:rFonts w:eastAsia="Times New Roman" w:cs="Times New Roman"/>
          <w:szCs w:val="24"/>
        </w:rPr>
        <w:t>νήθικη</w:t>
      </w:r>
      <w:r w:rsidRPr="007B5166">
        <w:rPr>
          <w:rFonts w:eastAsia="Times New Roman" w:cs="Times New Roman"/>
          <w:szCs w:val="24"/>
        </w:rPr>
        <w:t xml:space="preserve"> από την άλλη με τον τρόπο που έγινε</w:t>
      </w:r>
      <w:r>
        <w:rPr>
          <w:rFonts w:eastAsia="Times New Roman" w:cs="Times New Roman"/>
          <w:szCs w:val="24"/>
        </w:rPr>
        <w:t>.</w:t>
      </w:r>
      <w:r w:rsidRPr="007B5166">
        <w:rPr>
          <w:rFonts w:eastAsia="Times New Roman" w:cs="Times New Roman"/>
          <w:szCs w:val="24"/>
        </w:rPr>
        <w:t xml:space="preserve"> Δεν είναι λογικό</w:t>
      </w:r>
      <w:r>
        <w:rPr>
          <w:rFonts w:eastAsia="Times New Roman" w:cs="Times New Roman"/>
          <w:szCs w:val="24"/>
        </w:rPr>
        <w:t xml:space="preserve"> επτά </w:t>
      </w:r>
      <w:r>
        <w:rPr>
          <w:rFonts w:eastAsia="Times New Roman" w:cs="Times New Roman"/>
          <w:szCs w:val="24"/>
        </w:rPr>
        <w:t>Α</w:t>
      </w:r>
      <w:r w:rsidRPr="007B5166">
        <w:rPr>
          <w:rFonts w:eastAsia="Times New Roman" w:cs="Times New Roman"/>
          <w:szCs w:val="24"/>
        </w:rPr>
        <w:t xml:space="preserve">νεξάρτητοι </w:t>
      </w:r>
      <w:r>
        <w:rPr>
          <w:rFonts w:eastAsia="Times New Roman" w:cs="Times New Roman"/>
          <w:szCs w:val="24"/>
        </w:rPr>
        <w:t>Β</w:t>
      </w:r>
      <w:r w:rsidRPr="007B5166">
        <w:rPr>
          <w:rFonts w:eastAsia="Times New Roman" w:cs="Times New Roman"/>
          <w:szCs w:val="24"/>
        </w:rPr>
        <w:t xml:space="preserve">ουλευτές να εκπροσωπούνται από δύο που ήταν υπέρ της συμφωνίας </w:t>
      </w:r>
      <w:r>
        <w:rPr>
          <w:rFonts w:eastAsia="Times New Roman" w:cs="Times New Roman"/>
          <w:szCs w:val="24"/>
        </w:rPr>
        <w:t>και οι εννέα που ήταν κατά, να εκπροσωπούνται από έναν.</w:t>
      </w:r>
      <w:r w:rsidRPr="007B5166">
        <w:rPr>
          <w:rFonts w:eastAsia="Times New Roman" w:cs="Times New Roman"/>
          <w:szCs w:val="24"/>
        </w:rPr>
        <w:t xml:space="preserve"> Προφανώς από κάπου θα πιέζεστε πάρα πολύ και θέλετε να τελειώνετε με αυτή την εκκρεμότητα </w:t>
      </w:r>
      <w:r>
        <w:rPr>
          <w:rFonts w:eastAsia="Times New Roman" w:cs="Times New Roman"/>
          <w:szCs w:val="24"/>
        </w:rPr>
        <w:t>-</w:t>
      </w:r>
      <w:r w:rsidRPr="007B5166">
        <w:rPr>
          <w:rFonts w:eastAsia="Times New Roman" w:cs="Times New Roman"/>
          <w:szCs w:val="24"/>
        </w:rPr>
        <w:t xml:space="preserve">όπως ανέφερε χθες ο κ </w:t>
      </w:r>
      <w:proofErr w:type="spellStart"/>
      <w:r w:rsidRPr="007B5166">
        <w:rPr>
          <w:rFonts w:eastAsia="Times New Roman" w:cs="Times New Roman"/>
          <w:szCs w:val="24"/>
        </w:rPr>
        <w:t>Βούτσης</w:t>
      </w:r>
      <w:proofErr w:type="spellEnd"/>
      <w:r>
        <w:rPr>
          <w:rFonts w:eastAsia="Times New Roman" w:cs="Times New Roman"/>
          <w:szCs w:val="24"/>
        </w:rPr>
        <w:t>-</w:t>
      </w:r>
      <w:r w:rsidRPr="007B5166">
        <w:rPr>
          <w:rFonts w:eastAsia="Times New Roman" w:cs="Times New Roman"/>
          <w:szCs w:val="24"/>
        </w:rPr>
        <w:t xml:space="preserve"> όσο το δυνατόν πιο σύντομα γίνεται</w:t>
      </w:r>
      <w:r>
        <w:rPr>
          <w:rFonts w:eastAsia="Times New Roman" w:cs="Times New Roman"/>
          <w:szCs w:val="24"/>
        </w:rPr>
        <w:t>.</w:t>
      </w:r>
    </w:p>
    <w:p w14:paraId="1664EE95" w14:textId="77777777" w:rsidR="00A97886" w:rsidRDefault="00361846">
      <w:pPr>
        <w:spacing w:line="600" w:lineRule="auto"/>
        <w:ind w:firstLine="720"/>
        <w:jc w:val="both"/>
        <w:rPr>
          <w:rFonts w:eastAsia="Times New Roman" w:cs="Times New Roman"/>
          <w:b/>
          <w:szCs w:val="24"/>
        </w:rPr>
      </w:pPr>
      <w:r>
        <w:rPr>
          <w:rFonts w:eastAsia="Times New Roman" w:cs="Times New Roman"/>
          <w:szCs w:val="24"/>
        </w:rPr>
        <w:t>Εδ</w:t>
      </w:r>
      <w:r w:rsidRPr="007B5166">
        <w:rPr>
          <w:rFonts w:eastAsia="Times New Roman" w:cs="Times New Roman"/>
          <w:szCs w:val="24"/>
        </w:rPr>
        <w:t>ώ</w:t>
      </w:r>
      <w:r>
        <w:rPr>
          <w:rFonts w:eastAsia="Times New Roman" w:cs="Times New Roman"/>
          <w:szCs w:val="24"/>
        </w:rPr>
        <w:t>,</w:t>
      </w:r>
      <w:r w:rsidRPr="007B5166">
        <w:rPr>
          <w:rFonts w:eastAsia="Times New Roman" w:cs="Times New Roman"/>
          <w:szCs w:val="24"/>
        </w:rPr>
        <w:t xml:space="preserve"> </w:t>
      </w:r>
      <w:r>
        <w:rPr>
          <w:rFonts w:eastAsia="Times New Roman" w:cs="Times New Roman"/>
          <w:szCs w:val="24"/>
        </w:rPr>
        <w:t>όμως,</w:t>
      </w:r>
      <w:r w:rsidRPr="007B5166">
        <w:rPr>
          <w:rFonts w:eastAsia="Times New Roman" w:cs="Times New Roman"/>
          <w:szCs w:val="24"/>
        </w:rPr>
        <w:t xml:space="preserve"> δεν μιλάμε για οικονομικά και φορολογικά θέματα που έρχονται και παρέρχονται</w:t>
      </w:r>
      <w:r>
        <w:rPr>
          <w:rFonts w:eastAsia="Times New Roman" w:cs="Times New Roman"/>
          <w:szCs w:val="24"/>
        </w:rPr>
        <w:t>,</w:t>
      </w:r>
      <w:r w:rsidRPr="007B5166">
        <w:rPr>
          <w:rFonts w:eastAsia="Times New Roman" w:cs="Times New Roman"/>
          <w:szCs w:val="24"/>
        </w:rPr>
        <w:t xml:space="preserve"> αλλά για</w:t>
      </w:r>
      <w:r w:rsidRPr="007B5166">
        <w:rPr>
          <w:rFonts w:eastAsia="Times New Roman" w:cs="Times New Roman"/>
          <w:szCs w:val="24"/>
        </w:rPr>
        <w:t xml:space="preserve"> εθνικά θέματα και </w:t>
      </w:r>
      <w:r>
        <w:rPr>
          <w:rFonts w:eastAsia="Times New Roman" w:cs="Times New Roman"/>
          <w:szCs w:val="24"/>
        </w:rPr>
        <w:t>για τον κίνδυνο παραχώρησης ε</w:t>
      </w:r>
      <w:r w:rsidRPr="007B5166">
        <w:rPr>
          <w:rFonts w:eastAsia="Times New Roman" w:cs="Times New Roman"/>
          <w:szCs w:val="24"/>
        </w:rPr>
        <w:t>θνικού εδάφους</w:t>
      </w:r>
      <w:r>
        <w:rPr>
          <w:rFonts w:eastAsia="Times New Roman" w:cs="Times New Roman"/>
          <w:szCs w:val="24"/>
        </w:rPr>
        <w:t xml:space="preserve">. Η ερώτηση για </w:t>
      </w:r>
      <w:r>
        <w:rPr>
          <w:rFonts w:eastAsia="Times New Roman" w:cs="Times New Roman"/>
          <w:szCs w:val="24"/>
        </w:rPr>
        <w:lastRenderedPageBreak/>
        <w:t>το αν η Μακεδονία είναι ε</w:t>
      </w:r>
      <w:r w:rsidRPr="007B5166">
        <w:rPr>
          <w:rFonts w:eastAsia="Times New Roman" w:cs="Times New Roman"/>
          <w:szCs w:val="24"/>
        </w:rPr>
        <w:t>λληνική</w:t>
      </w:r>
      <w:r>
        <w:rPr>
          <w:rFonts w:eastAsia="Times New Roman" w:cs="Times New Roman"/>
          <w:szCs w:val="24"/>
        </w:rPr>
        <w:t>,</w:t>
      </w:r>
      <w:r w:rsidRPr="007B5166">
        <w:rPr>
          <w:rFonts w:eastAsia="Times New Roman" w:cs="Times New Roman"/>
          <w:szCs w:val="24"/>
        </w:rPr>
        <w:t xml:space="preserve"> είναι ρητορική</w:t>
      </w:r>
      <w:r>
        <w:rPr>
          <w:rFonts w:eastAsia="Times New Roman" w:cs="Times New Roman"/>
          <w:szCs w:val="24"/>
        </w:rPr>
        <w:t>. Ό</w:t>
      </w:r>
      <w:r w:rsidRPr="007B5166">
        <w:rPr>
          <w:rFonts w:eastAsia="Times New Roman" w:cs="Times New Roman"/>
          <w:szCs w:val="24"/>
        </w:rPr>
        <w:t>λοι το ξέρουμε</w:t>
      </w:r>
      <w:r>
        <w:rPr>
          <w:rFonts w:eastAsia="Times New Roman" w:cs="Times New Roman"/>
          <w:szCs w:val="24"/>
        </w:rPr>
        <w:t>.</w:t>
      </w:r>
      <w:r w:rsidRPr="007B5166">
        <w:rPr>
          <w:rFonts w:eastAsia="Times New Roman" w:cs="Times New Roman"/>
          <w:szCs w:val="24"/>
        </w:rPr>
        <w:t xml:space="preserve"> </w:t>
      </w:r>
      <w:r>
        <w:rPr>
          <w:rFonts w:eastAsia="Times New Roman" w:cs="Times New Roman"/>
          <w:szCs w:val="24"/>
        </w:rPr>
        <w:t>Η</w:t>
      </w:r>
      <w:r w:rsidRPr="007B5166">
        <w:rPr>
          <w:rFonts w:eastAsia="Times New Roman" w:cs="Times New Roman"/>
          <w:szCs w:val="24"/>
        </w:rPr>
        <w:t xml:space="preserve"> ερώτηση είναι</w:t>
      </w:r>
      <w:r>
        <w:rPr>
          <w:rFonts w:eastAsia="Times New Roman" w:cs="Times New Roman"/>
          <w:szCs w:val="24"/>
        </w:rPr>
        <w:t xml:space="preserve"> αν η Κυβέρνηση αυτή πράττει αυτά</w:t>
      </w:r>
      <w:r w:rsidRPr="007B5166">
        <w:rPr>
          <w:rFonts w:eastAsia="Times New Roman" w:cs="Times New Roman"/>
          <w:szCs w:val="24"/>
        </w:rPr>
        <w:t xml:space="preserve"> που πρέπει να πράττει για τα συμφέροντα </w:t>
      </w:r>
      <w:r>
        <w:rPr>
          <w:rFonts w:eastAsia="Times New Roman" w:cs="Times New Roman"/>
          <w:szCs w:val="24"/>
        </w:rPr>
        <w:t xml:space="preserve">της πατρίδας μας </w:t>
      </w:r>
      <w:r w:rsidRPr="007B5166">
        <w:rPr>
          <w:rFonts w:eastAsia="Times New Roman" w:cs="Times New Roman"/>
          <w:szCs w:val="24"/>
        </w:rPr>
        <w:t>και τ</w:t>
      </w:r>
      <w:r w:rsidRPr="007B5166">
        <w:rPr>
          <w:rFonts w:eastAsia="Times New Roman" w:cs="Times New Roman"/>
          <w:szCs w:val="24"/>
        </w:rPr>
        <w:t xml:space="preserve">ης Μακεδονίας </w:t>
      </w:r>
      <w:r>
        <w:rPr>
          <w:rFonts w:eastAsia="Times New Roman" w:cs="Times New Roman"/>
          <w:szCs w:val="24"/>
        </w:rPr>
        <w:t>μας. Είναι αδιανόητο εν καιρώ ε</w:t>
      </w:r>
      <w:r w:rsidRPr="007B5166">
        <w:rPr>
          <w:rFonts w:eastAsia="Times New Roman" w:cs="Times New Roman"/>
          <w:szCs w:val="24"/>
        </w:rPr>
        <w:t xml:space="preserve">ιρήνης να υπάρχει </w:t>
      </w:r>
      <w:r>
        <w:rPr>
          <w:rFonts w:eastAsia="Times New Roman" w:cs="Times New Roman"/>
          <w:szCs w:val="24"/>
        </w:rPr>
        <w:t>κίνδυνος παραχώρησης</w:t>
      </w:r>
      <w:r w:rsidRPr="007B5166">
        <w:rPr>
          <w:rFonts w:eastAsia="Times New Roman" w:cs="Times New Roman"/>
          <w:szCs w:val="24"/>
        </w:rPr>
        <w:t xml:space="preserve"> </w:t>
      </w:r>
      <w:r>
        <w:rPr>
          <w:rFonts w:eastAsia="Times New Roman" w:cs="Times New Roman"/>
          <w:szCs w:val="24"/>
        </w:rPr>
        <w:t>εθνικού εδάφους</w:t>
      </w:r>
      <w:r w:rsidRPr="007B5166">
        <w:rPr>
          <w:rFonts w:eastAsia="Times New Roman" w:cs="Times New Roman"/>
          <w:szCs w:val="24"/>
        </w:rPr>
        <w:t xml:space="preserve"> με τις εντολές πάντα των Ξένων Δυνάμεων</w:t>
      </w:r>
      <w:r>
        <w:rPr>
          <w:rFonts w:eastAsia="Times New Roman" w:cs="Times New Roman"/>
          <w:szCs w:val="24"/>
        </w:rPr>
        <w:t>,</w:t>
      </w:r>
      <w:r w:rsidRPr="007B5166">
        <w:rPr>
          <w:rFonts w:eastAsia="Times New Roman" w:cs="Times New Roman"/>
          <w:szCs w:val="24"/>
        </w:rPr>
        <w:t xml:space="preserve"> της Δύσης</w:t>
      </w:r>
      <w:r>
        <w:rPr>
          <w:rFonts w:eastAsia="Times New Roman" w:cs="Times New Roman"/>
          <w:szCs w:val="24"/>
        </w:rPr>
        <w:t>,</w:t>
      </w:r>
      <w:r w:rsidRPr="007B5166">
        <w:rPr>
          <w:rFonts w:eastAsia="Times New Roman" w:cs="Times New Roman"/>
          <w:szCs w:val="24"/>
        </w:rPr>
        <w:t xml:space="preserve"> των φίλων </w:t>
      </w:r>
      <w:r>
        <w:rPr>
          <w:rFonts w:eastAsia="Times New Roman" w:cs="Times New Roman"/>
          <w:szCs w:val="24"/>
        </w:rPr>
        <w:t>μας και</w:t>
      </w:r>
      <w:r w:rsidRPr="007B5166">
        <w:rPr>
          <w:rFonts w:eastAsia="Times New Roman" w:cs="Times New Roman"/>
          <w:szCs w:val="24"/>
        </w:rPr>
        <w:t xml:space="preserve"> με τις ευχές του μισού </w:t>
      </w:r>
      <w:r>
        <w:rPr>
          <w:rFonts w:eastAsia="Times New Roman" w:cs="Times New Roman"/>
          <w:szCs w:val="24"/>
        </w:rPr>
        <w:t>-και παραπάνω- Κοινοβουλίου.</w:t>
      </w:r>
    </w:p>
    <w:p w14:paraId="1664EE9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Όσο για την Αντιπολίτευση, αν ήθελ</w:t>
      </w:r>
      <w:r>
        <w:rPr>
          <w:rFonts w:eastAsia="Times New Roman" w:cs="Times New Roman"/>
          <w:szCs w:val="24"/>
        </w:rPr>
        <w:t xml:space="preserve">ε να μη φτάσει προς κύρωση στη Βουλή η Συμφωνία των Πρεσπών, είχε τρόπους, είχατε τη δυνατότητα. Κατ’ αρχάς, δεν έπρεπε να δεχθεί την επικύρωση της </w:t>
      </w:r>
      <w:r>
        <w:rPr>
          <w:rFonts w:eastAsia="Times New Roman" w:cs="Times New Roman"/>
          <w:szCs w:val="24"/>
        </w:rPr>
        <w:t>σ</w:t>
      </w:r>
      <w:r>
        <w:rPr>
          <w:rFonts w:eastAsia="Times New Roman" w:cs="Times New Roman"/>
          <w:szCs w:val="24"/>
        </w:rPr>
        <w:t xml:space="preserve">υμφωνίας με μόλις </w:t>
      </w:r>
      <w:proofErr w:type="spellStart"/>
      <w:r>
        <w:rPr>
          <w:rFonts w:eastAsia="Times New Roman" w:cs="Times New Roman"/>
          <w:szCs w:val="24"/>
        </w:rPr>
        <w:t>εκατόν</w:t>
      </w:r>
      <w:proofErr w:type="spellEnd"/>
      <w:r>
        <w:rPr>
          <w:rFonts w:eastAsia="Times New Roman" w:cs="Times New Roman"/>
          <w:szCs w:val="24"/>
        </w:rPr>
        <w:t xml:space="preserve"> πενήντα έναν Βουλευτές, αλλά με </w:t>
      </w:r>
      <w:proofErr w:type="spellStart"/>
      <w:r>
        <w:rPr>
          <w:rFonts w:eastAsia="Times New Roman" w:cs="Times New Roman"/>
          <w:szCs w:val="24"/>
        </w:rPr>
        <w:t>εκατόν</w:t>
      </w:r>
      <w:proofErr w:type="spellEnd"/>
      <w:r>
        <w:rPr>
          <w:rFonts w:eastAsia="Times New Roman" w:cs="Times New Roman"/>
          <w:szCs w:val="24"/>
        </w:rPr>
        <w:t xml:space="preserve"> ογδόντα. Άλλωστε, σύμφωνα με το άρθρο 28 πα</w:t>
      </w:r>
      <w:r>
        <w:rPr>
          <w:rFonts w:eastAsia="Times New Roman" w:cs="Times New Roman"/>
          <w:szCs w:val="24"/>
        </w:rPr>
        <w:t xml:space="preserve">ράγραφος 2 του Συντάγματος «Για ψήφιση νόμου που κυρώνει συνθήκες ή συμφωνίες με άλλα κράτη ή όργανα διεθνών οργανισμών απαιτείται πλειοψηφία τριών πέμπτων του όλου αριθμού των Βουλευτών». </w:t>
      </w:r>
    </w:p>
    <w:p w14:paraId="1664EE9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Στα Σκόπια οι συνταγματικές αλλαγές, κυρίες και κύριοι, έγιναν με </w:t>
      </w:r>
      <w:r>
        <w:rPr>
          <w:rFonts w:eastAsia="Times New Roman" w:cs="Times New Roman"/>
          <w:szCs w:val="24"/>
        </w:rPr>
        <w:t xml:space="preserve">τα δύο τρίτα, με ογδόντα Βουλευτές. Από την πλευρά τους είναι λογικό να τηρούν οι Σκοπιανοί τις διαδικασίες, αφού </w:t>
      </w:r>
      <w:r>
        <w:rPr>
          <w:rFonts w:eastAsia="Times New Roman" w:cs="Times New Roman"/>
          <w:szCs w:val="24"/>
        </w:rPr>
        <w:lastRenderedPageBreak/>
        <w:t>είναι οι μόνοι κερδισμένοι από τη μία πλευρά από αυτό που γίνεται, γιατί από την άλλη, είναι ένα συνονθύλευμα διαφορετικών εθνοτήτων χωρίς ταυ</w:t>
      </w:r>
      <w:r>
        <w:rPr>
          <w:rFonts w:eastAsia="Times New Roman" w:cs="Times New Roman"/>
          <w:szCs w:val="24"/>
        </w:rPr>
        <w:t xml:space="preserve">τότητα, χωρίς ιστορία που ψάχνουν απεγνωσμένα να την βρουν. </w:t>
      </w:r>
    </w:p>
    <w:p w14:paraId="1664EE9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Όμως, είναι τυχεροί στο σημείο που έχουν βρεθεί και με όλα αυτά που έχουν παιχτεί τόσα χρόνια εις βάρος της Μακεδονίας μας, γιατί αυτό το θέμα θα μπορούσε να είχε λήξει και πιο πριν. Και δεν είνα</w:t>
      </w:r>
      <w:r>
        <w:rPr>
          <w:rFonts w:eastAsia="Times New Roman" w:cs="Times New Roman"/>
          <w:szCs w:val="24"/>
        </w:rPr>
        <w:t xml:space="preserve">ι υπεύθυνη μόνο η σημερινή Κυβέρνηση, αλλά και οι προηγούμενες κυβερνήσεις. Αυτό το κρατίδιο έπρεπε να έχει διαμελιστεί όταν είχε έρθει η ώρα του πριν μερικές δεκαετίες. Όλοι ξέρουμε τι είχε γίνει και τα σύνορά μας κατ’ εμέ είναι με τη Σερβία. </w:t>
      </w:r>
    </w:p>
    <w:p w14:paraId="1664EE99"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(Θόρυβος στ</w:t>
      </w:r>
      <w:r>
        <w:rPr>
          <w:rFonts w:eastAsia="Times New Roman" w:cs="Times New Roman"/>
          <w:szCs w:val="24"/>
        </w:rPr>
        <w:t>ην Αίθουσα)</w:t>
      </w:r>
    </w:p>
    <w:p w14:paraId="1664EE9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Δεν μίλησα γι’ αυτό, θα μπορούσε να είχε γίνει τότε, να τους είχαμε προσαρτήσει και αφού θέλουν να λέγονται «Βόρειοι Μακεδόνες», να ήταν μέσα στην Ελλάδα, όχι να προχωρήσουμε σε άλλα. </w:t>
      </w:r>
    </w:p>
    <w:p w14:paraId="1664EE9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Επίσης, η Αντιπολίτευση θα μπορούσε να είχε προτείνει δημοψ</w:t>
      </w:r>
      <w:r>
        <w:rPr>
          <w:rFonts w:eastAsia="Times New Roman" w:cs="Times New Roman"/>
          <w:szCs w:val="24"/>
        </w:rPr>
        <w:t>ήφισμα που είναι και επιθυμία της πλειοψηφίας των Ελλήνων, αλλά δεν το έπραξε. Εγώ είμαι υπέρ του δημοψηφίσματος. Πρέπει να γίνονται δημοψηφίσματα, αλλά εδώ έχουμε ένα θέμα. Δεν θα ξεχάσουμε την 5</w:t>
      </w:r>
      <w:r w:rsidRPr="00457D9D">
        <w:rPr>
          <w:rFonts w:eastAsia="Times New Roman" w:cs="Times New Roman"/>
          <w:szCs w:val="24"/>
          <w:vertAlign w:val="superscript"/>
        </w:rPr>
        <w:t>η</w:t>
      </w:r>
      <w:r>
        <w:rPr>
          <w:rFonts w:eastAsia="Times New Roman" w:cs="Times New Roman"/>
          <w:szCs w:val="24"/>
        </w:rPr>
        <w:t xml:space="preserve"> Ιουλίου του 2015 που διεξήχθη δημοψήφισμα για τη </w:t>
      </w:r>
      <w:r>
        <w:rPr>
          <w:rFonts w:eastAsia="Times New Roman" w:cs="Times New Roman"/>
          <w:szCs w:val="24"/>
        </w:rPr>
        <w:t>σ</w:t>
      </w:r>
      <w:r>
        <w:rPr>
          <w:rFonts w:eastAsia="Times New Roman" w:cs="Times New Roman"/>
          <w:szCs w:val="24"/>
        </w:rPr>
        <w:t xml:space="preserve">υμφωνία </w:t>
      </w:r>
      <w:r>
        <w:rPr>
          <w:rFonts w:eastAsia="Times New Roman" w:cs="Times New Roman"/>
          <w:szCs w:val="24"/>
        </w:rPr>
        <w:t>των τριών θεσμών και μέσα σε λίγες μέρες με πολύ μαγικό τρόπο ο κ. Τσίπρας το «</w:t>
      </w:r>
      <w:r>
        <w:rPr>
          <w:rFonts w:eastAsia="Times New Roman" w:cs="Times New Roman"/>
          <w:szCs w:val="24"/>
        </w:rPr>
        <w:t>όχι</w:t>
      </w:r>
      <w:r>
        <w:rPr>
          <w:rFonts w:eastAsia="Times New Roman" w:cs="Times New Roman"/>
          <w:szCs w:val="24"/>
        </w:rPr>
        <w:t>» το έκανε «</w:t>
      </w:r>
      <w:r>
        <w:rPr>
          <w:rFonts w:eastAsia="Times New Roman" w:cs="Times New Roman"/>
          <w:szCs w:val="24"/>
        </w:rPr>
        <w:t>ναι</w:t>
      </w:r>
      <w:r>
        <w:rPr>
          <w:rFonts w:eastAsia="Times New Roman" w:cs="Times New Roman"/>
          <w:szCs w:val="24"/>
        </w:rPr>
        <w:t xml:space="preserve">». Οπότε, θα ήταν άσκοπο. </w:t>
      </w:r>
    </w:p>
    <w:p w14:paraId="1664EE9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Από εκεί και πέρα, είχατε μια πρόταση χθες, επειδή είναι εθνικό και μόνο το θέμα, να ξεκινήσετε και εσείς και το ΠΑΣΟΚ και όποιος άλ</w:t>
      </w:r>
      <w:r>
        <w:rPr>
          <w:rFonts w:eastAsia="Times New Roman" w:cs="Times New Roman"/>
          <w:szCs w:val="24"/>
        </w:rPr>
        <w:t xml:space="preserve">λος ήθελε για παραίτηση -αυτό που σας είπε ο κ. </w:t>
      </w:r>
      <w:proofErr w:type="spellStart"/>
      <w:r>
        <w:rPr>
          <w:rFonts w:eastAsia="Times New Roman" w:cs="Times New Roman"/>
          <w:szCs w:val="24"/>
        </w:rPr>
        <w:t>Μιχαλολιάκος</w:t>
      </w:r>
      <w:proofErr w:type="spellEnd"/>
      <w:r>
        <w:rPr>
          <w:rFonts w:eastAsia="Times New Roman" w:cs="Times New Roman"/>
          <w:szCs w:val="24"/>
        </w:rPr>
        <w:t xml:space="preserve"> της Χρυσής Αυγής- να τελειώνει η διαδικασία, να μείνει μόνη της η Κυβέρνηση και να κρίνει ο κόσμος τη στάση όλων μας σε αυτό. Ούτε και αυτό το πράξατε. </w:t>
      </w:r>
    </w:p>
    <w:p w14:paraId="1664EE9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Προχθές ο κ. Καματερός του ΣΥΡΙΖΑ δήλωσε α</w:t>
      </w:r>
      <w:r>
        <w:rPr>
          <w:rFonts w:eastAsia="Times New Roman" w:cs="Times New Roman"/>
          <w:szCs w:val="24"/>
        </w:rPr>
        <w:t>προκάλυπτα για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σ</w:t>
      </w:r>
      <w:r>
        <w:rPr>
          <w:rFonts w:eastAsia="Times New Roman" w:cs="Times New Roman"/>
          <w:szCs w:val="24"/>
        </w:rPr>
        <w:t xml:space="preserve">υμφωνία, λέει –και είναι και </w:t>
      </w:r>
      <w:proofErr w:type="spellStart"/>
      <w:r>
        <w:rPr>
          <w:rFonts w:eastAsia="Times New Roman" w:cs="Times New Roman"/>
          <w:szCs w:val="24"/>
        </w:rPr>
        <w:t>παραπονεμένος</w:t>
      </w:r>
      <w:proofErr w:type="spellEnd"/>
      <w:r>
        <w:rPr>
          <w:rFonts w:eastAsia="Times New Roman" w:cs="Times New Roman"/>
          <w:szCs w:val="24"/>
        </w:rPr>
        <w:t xml:space="preserve">- που δεν έχει γίνει στο Αιγαίο. Δηλαδή, γιατί πάμε; Για τη γαλάζια πατρίδα του </w:t>
      </w:r>
      <w:proofErr w:type="spellStart"/>
      <w:r>
        <w:rPr>
          <w:rFonts w:eastAsia="Times New Roman" w:cs="Times New Roman"/>
          <w:szCs w:val="24"/>
        </w:rPr>
        <w:t>Ερντογάν</w:t>
      </w:r>
      <w:proofErr w:type="spellEnd"/>
      <w:r>
        <w:rPr>
          <w:rFonts w:eastAsia="Times New Roman" w:cs="Times New Roman"/>
          <w:szCs w:val="24"/>
        </w:rPr>
        <w:t xml:space="preserve">; Πάμε να διαμελίσουμε πάλι το Αιγαίο, να </w:t>
      </w:r>
      <w:r>
        <w:rPr>
          <w:rFonts w:eastAsia="Times New Roman" w:cs="Times New Roman"/>
          <w:szCs w:val="24"/>
        </w:rPr>
        <w:lastRenderedPageBreak/>
        <w:t xml:space="preserve">κάνουμε συμφωνίες; Πού; Στα νερά μας; Στα ύδατα μας; Στην πατρίδα μας; </w:t>
      </w:r>
    </w:p>
    <w:p w14:paraId="1664EE9E" w14:textId="77777777" w:rsidR="00A97886" w:rsidRDefault="00361846">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1664EE9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Ολοκληρώνω, κυρία Πρόεδρε. </w:t>
      </w:r>
    </w:p>
    <w:p w14:paraId="1664EEA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Ή αργότερα θα έρθει κάποιος άλ</w:t>
      </w:r>
      <w:r>
        <w:rPr>
          <w:rFonts w:eastAsia="Times New Roman" w:cs="Times New Roman"/>
          <w:szCs w:val="24"/>
        </w:rPr>
        <w:t xml:space="preserve">λος από την Ήπειρο και θα μιλήσει για την Ήπειρο; Η Θράκη ούτως ή άλλως είναι το επόμενο βήμα. Με τις ευλογίες του </w:t>
      </w:r>
      <w:proofErr w:type="spellStart"/>
      <w:r>
        <w:rPr>
          <w:rFonts w:eastAsia="Times New Roman" w:cs="Times New Roman"/>
          <w:szCs w:val="24"/>
        </w:rPr>
        <w:t>Σόρος</w:t>
      </w:r>
      <w:proofErr w:type="spellEnd"/>
      <w:r>
        <w:rPr>
          <w:rFonts w:eastAsia="Times New Roman" w:cs="Times New Roman"/>
          <w:szCs w:val="24"/>
        </w:rPr>
        <w:t>, λοιπόν, πουλιέται η πατρίδα μας και ο αγοραστής είναι αυτός. Και εσείς θα υπογράψετε. Θα μας κρίνει όλους ο κόσμος γι’ αυτά που γίνοντ</w:t>
      </w:r>
      <w:r>
        <w:rPr>
          <w:rFonts w:eastAsia="Times New Roman" w:cs="Times New Roman"/>
          <w:szCs w:val="24"/>
        </w:rPr>
        <w:t xml:space="preserve">αι εδώ μέσα. </w:t>
      </w:r>
    </w:p>
    <w:p w14:paraId="1664EEA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664EEA2" w14:textId="77777777" w:rsidR="00A97886" w:rsidRDefault="00361846">
      <w:pPr>
        <w:spacing w:line="600" w:lineRule="auto"/>
        <w:ind w:firstLine="720"/>
        <w:jc w:val="both"/>
        <w:rPr>
          <w:rFonts w:eastAsia="Times New Roman" w:cs="Times New Roman"/>
          <w:szCs w:val="24"/>
        </w:rPr>
      </w:pPr>
      <w:r w:rsidRPr="00BF0D04">
        <w:rPr>
          <w:rFonts w:eastAsia="Times New Roman" w:cs="Times New Roman"/>
          <w:b/>
          <w:szCs w:val="24"/>
        </w:rPr>
        <w:t>ΠΡΟΕΔΡΕΥΟΥΣΑ (Αναστασία Χριστοδουλοπούλου):</w:t>
      </w:r>
      <w:r w:rsidRPr="00BF0D04">
        <w:rPr>
          <w:rFonts w:eastAsia="Times New Roman" w:cs="Times New Roman"/>
          <w:szCs w:val="24"/>
        </w:rPr>
        <w:t xml:space="preserve"> </w:t>
      </w: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έχετε τον λόγο. </w:t>
      </w:r>
    </w:p>
    <w:p w14:paraId="1664EEA3"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Ευχαριστώ, κυρία Πρόεδρε. </w:t>
      </w:r>
    </w:p>
    <w:p w14:paraId="1664EEA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Επειδή ακούστηκαν κάποια πράγματα εδώ, θέλω να θυμίσω σε όλους μας, που ανήκουμε στο συνταγματικό τόξο, ότι η </w:t>
      </w:r>
      <w:r>
        <w:rPr>
          <w:rFonts w:eastAsia="Times New Roman" w:cs="Times New Roman"/>
          <w:szCs w:val="24"/>
        </w:rPr>
        <w:lastRenderedPageBreak/>
        <w:t>ύψιστη έκφραση του πατριωτισμού είναι η τήρηση του Συντάγματος. Και κατά το ελληνικό Σύνταγμα δεν γίνονται, όπως κυκλοφορεί στο διαδίκτυο, παραιτή</w:t>
      </w:r>
      <w:r>
        <w:rPr>
          <w:rFonts w:eastAsia="Times New Roman" w:cs="Times New Roman"/>
          <w:szCs w:val="24"/>
        </w:rPr>
        <w:t xml:space="preserve">σεις εξπρές για να πέφτουν κυβερνήσεις. Δεν το επιτρέπει το ελληνικό Σύνταγμα, κυρίες και κύριοι συνάδελφοι. Και όσοι διακινούν τα ψέματα αυτά, τα κάνουν εκ του πονηρού και με πάρα πολύ υπονομευτικά για τη </w:t>
      </w:r>
      <w:r>
        <w:rPr>
          <w:rFonts w:eastAsia="Times New Roman" w:cs="Times New Roman"/>
          <w:szCs w:val="24"/>
        </w:rPr>
        <w:t>δ</w:t>
      </w:r>
      <w:r>
        <w:rPr>
          <w:rFonts w:eastAsia="Times New Roman" w:cs="Times New Roman"/>
          <w:szCs w:val="24"/>
        </w:rPr>
        <w:t xml:space="preserve">ημοκρατία μας κριτήρια. </w:t>
      </w:r>
    </w:p>
    <w:p w14:paraId="1664EEA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λφοι, τα εθνικά θέματα υπερβαίνουν κατά πολύ τον βραχύ πολιτικό εκλογικό κύκλο. Και έτσι θα έπρεπε άλλωστε, γιατί το μείζον στα εθνικά θέματα είναι η επίτευξη της μέγιστης δυνατής συναίνεσης στο εσωτερικό της χώρας, έτσι ώστε στο εξωτερικό, στη διαπραγμάτε</w:t>
      </w:r>
      <w:r>
        <w:rPr>
          <w:rFonts w:eastAsia="Times New Roman" w:cs="Times New Roman"/>
          <w:szCs w:val="24"/>
        </w:rPr>
        <w:t xml:space="preserve">υση η χώρα να είναι με τη μέγιστη ισχύ που μπορεί να διαθέσει έχοντας τη στήριξη </w:t>
      </w:r>
      <w:proofErr w:type="spellStart"/>
      <w:r>
        <w:rPr>
          <w:rFonts w:eastAsia="Times New Roman" w:cs="Times New Roman"/>
          <w:szCs w:val="24"/>
        </w:rPr>
        <w:t>πλειόνων</w:t>
      </w:r>
      <w:proofErr w:type="spellEnd"/>
      <w:r>
        <w:rPr>
          <w:rFonts w:eastAsia="Times New Roman" w:cs="Times New Roman"/>
          <w:szCs w:val="24"/>
        </w:rPr>
        <w:t xml:space="preserve"> δυνάμεων. </w:t>
      </w:r>
    </w:p>
    <w:p w14:paraId="1664EEA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Αντί, όμως, ο κ. Τσίπρας να αδράξει αυτήν την ευκαιρία, θέλησε, όπως μας είπε ο ίδιος απ’ αυτό εδώ το Βήμα, να χρησιμοποιήσει το </w:t>
      </w:r>
      <w:r>
        <w:rPr>
          <w:rFonts w:eastAsia="Times New Roman" w:cs="Times New Roman"/>
          <w:szCs w:val="24"/>
        </w:rPr>
        <w:t>μ</w:t>
      </w:r>
      <w:r>
        <w:rPr>
          <w:rFonts w:eastAsia="Times New Roman" w:cs="Times New Roman"/>
          <w:szCs w:val="24"/>
        </w:rPr>
        <w:t>ακεδονικό ως καταλύτη για</w:t>
      </w:r>
      <w:r>
        <w:rPr>
          <w:rFonts w:eastAsia="Times New Roman" w:cs="Times New Roman"/>
          <w:szCs w:val="24"/>
        </w:rPr>
        <w:t xml:space="preserve"> την ανάδειξη πολιτικών δυνάμεων ενός άλλου πολιτικού σκηνικού και μιας άλλης αναδιάταξης. </w:t>
      </w:r>
    </w:p>
    <w:p w14:paraId="1664EEA7" w14:textId="77777777" w:rsidR="00A97886" w:rsidRDefault="00361846">
      <w:pPr>
        <w:spacing w:line="600" w:lineRule="auto"/>
        <w:ind w:firstLine="720"/>
        <w:jc w:val="both"/>
        <w:rPr>
          <w:rFonts w:eastAsia="Times New Roman" w:cs="Times New Roman"/>
          <w:szCs w:val="24"/>
        </w:rPr>
      </w:pPr>
      <w:r w:rsidRPr="00AD0198">
        <w:rPr>
          <w:rFonts w:eastAsia="Times New Roman" w:cs="Times New Roman"/>
          <w:b/>
          <w:szCs w:val="24"/>
        </w:rPr>
        <w:lastRenderedPageBreak/>
        <w:t xml:space="preserve">ΝΙΚΟΛΑΟΣ ΗΓΟΥΜΕΝΙΔΗΣ: </w:t>
      </w:r>
      <w:r>
        <w:rPr>
          <w:rFonts w:eastAsia="Times New Roman" w:cs="Times New Roman"/>
          <w:szCs w:val="24"/>
        </w:rPr>
        <w:t xml:space="preserve">Δεν το είπε αυτό. </w:t>
      </w:r>
    </w:p>
    <w:p w14:paraId="1664EEA8"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Υπάρχει καταγεγραμμένο στα Πρακτικά, κύριε συνάδελφε. Ανατρέξτε στις 16 Ιανουαρίου. </w:t>
      </w:r>
    </w:p>
    <w:p w14:paraId="1664EEA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Χρησιμοποί</w:t>
      </w:r>
      <w:r>
        <w:rPr>
          <w:rFonts w:eastAsia="Times New Roman" w:cs="Times New Roman"/>
          <w:szCs w:val="24"/>
        </w:rPr>
        <w:t>ησε, δηλαδή, και χρησιμοποιεί ένα μείζον εθνικό ζήτημα, για να εξυπηρετήσει τα στενά, εκλογικά, πολιτικά συμφέροντά του, με αποτέλεσμα να χαθεί ένα παράθυρο ευκαιρίας για μία εθνικά επωφελή επίλυση του ζητήματος των Σκοπίων, παράθυρο ευκαιρίας που δημιουργ</w:t>
      </w:r>
      <w:r>
        <w:rPr>
          <w:rFonts w:eastAsia="Times New Roman" w:cs="Times New Roman"/>
          <w:szCs w:val="24"/>
        </w:rPr>
        <w:t>ήθηκε βέβαια από την πτώση της κ</w:t>
      </w:r>
      <w:r w:rsidRPr="001866BC">
        <w:rPr>
          <w:rFonts w:eastAsia="Times New Roman" w:cs="Times New Roman"/>
          <w:szCs w:val="24"/>
        </w:rPr>
        <w:t>υβέρνησης</w:t>
      </w:r>
      <w:r>
        <w:rPr>
          <w:rFonts w:eastAsia="Times New Roman" w:cs="Times New Roman"/>
          <w:szCs w:val="24"/>
        </w:rPr>
        <w:t xml:space="preserve"> Γκρουέφσκι και την ανάδειξη του μετριοπαθέστερου σοσιαλιστή </w:t>
      </w:r>
      <w:proofErr w:type="spellStart"/>
      <w:r>
        <w:rPr>
          <w:rFonts w:eastAsia="Times New Roman" w:cs="Times New Roman"/>
          <w:szCs w:val="24"/>
        </w:rPr>
        <w:t>Ζάεφ</w:t>
      </w:r>
      <w:proofErr w:type="spellEnd"/>
      <w:r>
        <w:rPr>
          <w:rFonts w:eastAsia="Times New Roman" w:cs="Times New Roman"/>
          <w:szCs w:val="24"/>
        </w:rPr>
        <w:t>, που, όπως σας είπε η κ. Γεννηματά, εξυπηρετεί τα συμφέροντα της δικής του χώρας.</w:t>
      </w:r>
    </w:p>
    <w:p w14:paraId="1664EEA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Παρά τις επίμονες εκκλήσεις μας να υπάρξει συμβούλιο </w:t>
      </w:r>
      <w:r>
        <w:rPr>
          <w:rFonts w:eastAsia="Times New Roman" w:cs="Times New Roman"/>
          <w:szCs w:val="24"/>
        </w:rPr>
        <w:t>π</w:t>
      </w:r>
      <w:r>
        <w:rPr>
          <w:rFonts w:eastAsia="Times New Roman" w:cs="Times New Roman"/>
          <w:szCs w:val="24"/>
        </w:rPr>
        <w:t>ολιτικών Αρχη</w:t>
      </w:r>
      <w:r>
        <w:rPr>
          <w:rFonts w:eastAsia="Times New Roman" w:cs="Times New Roman"/>
          <w:szCs w:val="24"/>
        </w:rPr>
        <w:t>γών και πριν απ’ αυτό, να υπάρξουν οι αναγκαίες διεργασίες για τη μέγιστη δυνατή συναίνεση, κωφεύσατε, γιατί, όπως είπα, ο Πρωθυπουργός είχε άλλες σκοπιμότητες.</w:t>
      </w:r>
    </w:p>
    <w:p w14:paraId="1664EEA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Ας το σκεφτούμε, όμως, και λίγο. Πώς θα άνοιγε τα χαρτιά της, για να επιτευχθεί μία μείζων συνα</w:t>
      </w:r>
      <w:r>
        <w:rPr>
          <w:rFonts w:eastAsia="Times New Roman" w:cs="Times New Roman"/>
          <w:szCs w:val="24"/>
        </w:rPr>
        <w:t xml:space="preserve">ίνεση στο εσωτερικό της </w:t>
      </w:r>
      <w:r>
        <w:rPr>
          <w:rFonts w:eastAsia="Times New Roman" w:cs="Times New Roman"/>
          <w:szCs w:val="24"/>
        </w:rPr>
        <w:lastRenderedPageBreak/>
        <w:t xml:space="preserve">χώρας, μία </w:t>
      </w:r>
      <w:r w:rsidRPr="001866BC">
        <w:rPr>
          <w:rFonts w:eastAsia="Times New Roman" w:cs="Times New Roman"/>
          <w:szCs w:val="24"/>
        </w:rPr>
        <w:t>Κυβέρνηση</w:t>
      </w:r>
      <w:r>
        <w:rPr>
          <w:rFonts w:eastAsia="Times New Roman" w:cs="Times New Roman"/>
          <w:szCs w:val="24"/>
        </w:rPr>
        <w:t xml:space="preserve"> που δεν μπορούσε να συνεννοηθεί ούτε στο εσωτερικό της, όταν είχαμε έναν Υπουργό Εθνικής Άμυνας, από τη μ</w:t>
      </w:r>
      <w:r>
        <w:rPr>
          <w:rFonts w:eastAsia="Times New Roman" w:cs="Times New Roman"/>
          <w:szCs w:val="24"/>
        </w:rPr>
        <w:t>ί</w:t>
      </w:r>
      <w:r>
        <w:rPr>
          <w:rFonts w:eastAsia="Times New Roman" w:cs="Times New Roman"/>
          <w:szCs w:val="24"/>
        </w:rPr>
        <w:t xml:space="preserve">α, υπηρέτη ακροδεξιών και </w:t>
      </w:r>
      <w:proofErr w:type="spellStart"/>
      <w:r>
        <w:rPr>
          <w:rFonts w:eastAsia="Times New Roman" w:cs="Times New Roman"/>
          <w:szCs w:val="24"/>
        </w:rPr>
        <w:t>εθνολαϊκιστικών</w:t>
      </w:r>
      <w:proofErr w:type="spellEnd"/>
      <w:r>
        <w:rPr>
          <w:rFonts w:eastAsia="Times New Roman" w:cs="Times New Roman"/>
          <w:szCs w:val="24"/>
        </w:rPr>
        <w:t xml:space="preserve"> αντιλήψεων και από την άλλη, έναν Υπουργό Εξωτερικών ενδοτικό; </w:t>
      </w:r>
      <w:r>
        <w:rPr>
          <w:rFonts w:eastAsia="Times New Roman" w:cs="Times New Roman"/>
          <w:szCs w:val="24"/>
        </w:rPr>
        <w:t xml:space="preserve">Ακόμη και μέσα στο ίδιο το </w:t>
      </w:r>
      <w:r>
        <w:rPr>
          <w:rFonts w:eastAsia="Times New Roman" w:cs="Times New Roman"/>
          <w:szCs w:val="24"/>
        </w:rPr>
        <w:t>σ</w:t>
      </w:r>
      <w:r>
        <w:rPr>
          <w:rFonts w:eastAsia="Times New Roman" w:cs="Times New Roman"/>
          <w:szCs w:val="24"/>
        </w:rPr>
        <w:t xml:space="preserve">υμβούλιο ακούστηκαν βαριές κατηγορίες. Δεν ξέρω η </w:t>
      </w:r>
      <w:r>
        <w:rPr>
          <w:rFonts w:eastAsia="Times New Roman" w:cs="Times New Roman"/>
          <w:szCs w:val="24"/>
        </w:rPr>
        <w:t>δ</w:t>
      </w:r>
      <w:r>
        <w:rPr>
          <w:rFonts w:eastAsia="Times New Roman" w:cs="Times New Roman"/>
          <w:szCs w:val="24"/>
        </w:rPr>
        <w:t>ικαιοσύνη τι θα κάνει γι’ αυτές, ακόμα δεν έχω δει κάτι.</w:t>
      </w:r>
    </w:p>
    <w:p w14:paraId="1664EEA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Πώς, αλήθεια, σήμερα αυτή η </w:t>
      </w:r>
      <w:r w:rsidRPr="001866BC">
        <w:rPr>
          <w:rFonts w:eastAsia="Times New Roman" w:cs="Times New Roman"/>
          <w:szCs w:val="24"/>
        </w:rPr>
        <w:t>Κυβέρνηση</w:t>
      </w:r>
      <w:r>
        <w:rPr>
          <w:rFonts w:eastAsia="Times New Roman" w:cs="Times New Roman"/>
          <w:szCs w:val="24"/>
        </w:rPr>
        <w:t>, που κυβερνά με απομεινάρια ακροδεξιά και διάφορους γυρολόγους, είναι ικανή να σφυ</w:t>
      </w:r>
      <w:r>
        <w:rPr>
          <w:rFonts w:eastAsia="Times New Roman" w:cs="Times New Roman"/>
          <w:szCs w:val="24"/>
        </w:rPr>
        <w:t xml:space="preserve">ρηλατήσει, για να επιτευχθούν επωφελείς εθνικές συναινέσεις; Αυτό, δυστυχώς, δεν επετεύχθη και είμαστε σήμερα εδώ ενώπιον μίας </w:t>
      </w:r>
      <w:r>
        <w:rPr>
          <w:rFonts w:eastAsia="Times New Roman" w:cs="Times New Roman"/>
          <w:szCs w:val="24"/>
        </w:rPr>
        <w:t>σ</w:t>
      </w:r>
      <w:r>
        <w:rPr>
          <w:rFonts w:eastAsia="Times New Roman" w:cs="Times New Roman"/>
          <w:szCs w:val="24"/>
        </w:rPr>
        <w:t xml:space="preserve">υμφωνίας, η οποία, ενώ θα μπορούσε να είναι εθνικά επωφελής, τελικά, αντί να λύνει προβλήματα, στο άμεσο και στο απώτερο μέλλον </w:t>
      </w:r>
      <w:r>
        <w:rPr>
          <w:rFonts w:eastAsia="Times New Roman" w:cs="Times New Roman"/>
          <w:szCs w:val="24"/>
        </w:rPr>
        <w:t>θα δημιουργήσει, φοβούμαι, πάρα πολλά.</w:t>
      </w:r>
    </w:p>
    <w:p w14:paraId="1664EEA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Δύο-τρεις επισημάνσεις και από τη δική μου πλευρά. Πρώτον, η υιοθέτηση και ύπαρξη του όρου εθνικότητα, </w:t>
      </w:r>
      <w:r>
        <w:rPr>
          <w:rFonts w:eastAsia="Times New Roman" w:cs="Times New Roman"/>
          <w:szCs w:val="24"/>
          <w:lang w:val="en-US"/>
        </w:rPr>
        <w:t>nationality</w:t>
      </w:r>
      <w:r>
        <w:rPr>
          <w:rFonts w:eastAsia="Times New Roman" w:cs="Times New Roman"/>
          <w:szCs w:val="24"/>
        </w:rPr>
        <w:t xml:space="preserve">, στη διεθνή </w:t>
      </w:r>
      <w:r>
        <w:rPr>
          <w:rFonts w:eastAsia="Times New Roman" w:cs="Times New Roman"/>
          <w:szCs w:val="24"/>
        </w:rPr>
        <w:t>σ</w:t>
      </w:r>
      <w:r>
        <w:rPr>
          <w:rFonts w:eastAsia="Times New Roman" w:cs="Times New Roman"/>
          <w:szCs w:val="24"/>
        </w:rPr>
        <w:t xml:space="preserve">υμφωνία -ασχέτως εάν η ελληνική πλευρά, με </w:t>
      </w:r>
      <w:r>
        <w:rPr>
          <w:rFonts w:eastAsia="Times New Roman" w:cs="Times New Roman"/>
          <w:szCs w:val="24"/>
        </w:rPr>
        <w:lastRenderedPageBreak/>
        <w:t xml:space="preserve">επίκληση και της ρηματικής διακοίνωσης, επιδιώκει να περιορίσει την εμβέλειά της στην ιθαγένεια, το </w:t>
      </w:r>
      <w:r>
        <w:rPr>
          <w:rFonts w:eastAsia="Times New Roman" w:cs="Times New Roman"/>
          <w:szCs w:val="24"/>
          <w:lang w:val="en-US"/>
        </w:rPr>
        <w:t>citizenship</w:t>
      </w:r>
      <w:r>
        <w:rPr>
          <w:rFonts w:eastAsia="Times New Roman" w:cs="Times New Roman"/>
          <w:szCs w:val="24"/>
        </w:rPr>
        <w:t xml:space="preserve">- αναμφισβήτητα θάλπει τον </w:t>
      </w:r>
      <w:proofErr w:type="spellStart"/>
      <w:r>
        <w:rPr>
          <w:rFonts w:eastAsia="Times New Roman" w:cs="Times New Roman"/>
          <w:szCs w:val="24"/>
        </w:rPr>
        <w:t>μακεδονισμό</w:t>
      </w:r>
      <w:proofErr w:type="spellEnd"/>
      <w:r>
        <w:rPr>
          <w:rFonts w:eastAsia="Times New Roman" w:cs="Times New Roman"/>
          <w:szCs w:val="24"/>
        </w:rPr>
        <w:t xml:space="preserve"> με τα ιδιαίτερα εθνικιστικά και </w:t>
      </w:r>
      <w:proofErr w:type="spellStart"/>
      <w:r>
        <w:rPr>
          <w:rFonts w:eastAsia="Times New Roman" w:cs="Times New Roman"/>
          <w:szCs w:val="24"/>
        </w:rPr>
        <w:t>αλυτρωτικά</w:t>
      </w:r>
      <w:proofErr w:type="spellEnd"/>
      <w:r>
        <w:rPr>
          <w:rFonts w:eastAsia="Times New Roman" w:cs="Times New Roman"/>
          <w:szCs w:val="24"/>
        </w:rPr>
        <w:t xml:space="preserve"> χαρακτηριστικά που π</w:t>
      </w:r>
      <w:r>
        <w:rPr>
          <w:rFonts w:eastAsia="Times New Roman" w:cs="Times New Roman"/>
          <w:szCs w:val="24"/>
        </w:rPr>
        <w:t>ήρε αυτός τον 19</w:t>
      </w:r>
      <w:r w:rsidRPr="0038685B">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vertAlign w:val="superscript"/>
        </w:rPr>
        <w:t xml:space="preserve"> </w:t>
      </w:r>
      <w:r>
        <w:rPr>
          <w:rFonts w:eastAsia="Times New Roman" w:cs="Times New Roman"/>
          <w:szCs w:val="24"/>
        </w:rPr>
        <w:t>αιώνα.</w:t>
      </w:r>
    </w:p>
    <w:p w14:paraId="1664EEA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της κυρίας Βουλευτού)</w:t>
      </w:r>
    </w:p>
    <w:p w14:paraId="1664EEA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Για ένα-δ</w:t>
      </w:r>
      <w:r>
        <w:rPr>
          <w:rFonts w:eastAsia="Times New Roman" w:cs="Times New Roman"/>
          <w:szCs w:val="24"/>
        </w:rPr>
        <w:t>ύ</w:t>
      </w:r>
      <w:r>
        <w:rPr>
          <w:rFonts w:eastAsia="Times New Roman" w:cs="Times New Roman"/>
          <w:szCs w:val="24"/>
        </w:rPr>
        <w:t>ο λεπτά, κυρία Πρόεδρε, ζητώ και εγώ την ανοχή σας.</w:t>
      </w:r>
    </w:p>
    <w:p w14:paraId="1664EEB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Τέλος, υπάρχει το διεθνές παράδοξο η ιθαγένεια να μην ακολουθεί γλω</w:t>
      </w:r>
      <w:r>
        <w:rPr>
          <w:rFonts w:eastAsia="Times New Roman" w:cs="Times New Roman"/>
          <w:szCs w:val="24"/>
        </w:rPr>
        <w:t xml:space="preserve">σσικά την επίσημη ονομασία του κράτους. </w:t>
      </w:r>
      <w:proofErr w:type="spellStart"/>
      <w:r>
        <w:rPr>
          <w:rFonts w:eastAsia="Times New Roman" w:cs="Times New Roman"/>
          <w:szCs w:val="24"/>
        </w:rPr>
        <w:t>Βορειομακεδόνες</w:t>
      </w:r>
      <w:proofErr w:type="spellEnd"/>
      <w:r>
        <w:rPr>
          <w:rFonts w:eastAsia="Times New Roman" w:cs="Times New Roman"/>
          <w:szCs w:val="24"/>
        </w:rPr>
        <w:t xml:space="preserve"> θα έπρεπε να λέγονται οι ιθαγενείς της Βόρειας Μακεδονίας και όχι Μακεδόνες. Αυτή η απόκλιση από τη διεθνή κανονικότητα επιβεβαιώνεται, δυστυχώς, από τις διόλου τυχαίες γλωσσικές επιλογές που υπάρχουν</w:t>
      </w:r>
      <w:r>
        <w:rPr>
          <w:rFonts w:eastAsia="Times New Roman" w:cs="Times New Roman"/>
          <w:szCs w:val="24"/>
        </w:rPr>
        <w:t xml:space="preserve"> μέσα στη ρηματική ανακοίνωση, κυρίες και κύριοι συνάδελφοι. Και είναι τουλάχιστον δυσεξήγητη αυτή η ρηματική διακοίνωση και ανοιχτή σε πολλαπλές αναγνώσεις, που υπηρετούν εν δυνάμει άλλες σκοπιμότητες, των Σκοπίων και όχι της χώρας μας.</w:t>
      </w:r>
    </w:p>
    <w:p w14:paraId="1664EEB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Η εθνικότητα είναι</w:t>
      </w:r>
      <w:r>
        <w:rPr>
          <w:rFonts w:eastAsia="Times New Roman" w:cs="Times New Roman"/>
          <w:szCs w:val="24"/>
        </w:rPr>
        <w:t xml:space="preserve"> άρρηκτα συνδεδεμένη με τη γλωσσική ταυτότητα. Δημιουργούνται οι προϋποθέσεις, που μπορεί να υπονομεύσουν εν τοις </w:t>
      </w:r>
      <w:proofErr w:type="spellStart"/>
      <w:r>
        <w:rPr>
          <w:rFonts w:eastAsia="Times New Roman" w:cs="Times New Roman"/>
          <w:szCs w:val="24"/>
        </w:rPr>
        <w:t>πράγμασι</w:t>
      </w:r>
      <w:proofErr w:type="spellEnd"/>
      <w:r>
        <w:rPr>
          <w:rFonts w:eastAsia="Times New Roman" w:cs="Times New Roman"/>
          <w:szCs w:val="24"/>
        </w:rPr>
        <w:t xml:space="preserve"> την κανονικότητα και έτσι τη διαμόρφωση μίας σταθερότητας στα Δυτικά Βαλκάνια και βεβαίως στις σχέσεις μεταξύ των δύο χωρών. </w:t>
      </w:r>
    </w:p>
    <w:p w14:paraId="1664EEB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Τελειών</w:t>
      </w:r>
      <w:r>
        <w:rPr>
          <w:rFonts w:eastAsia="Times New Roman" w:cs="Times New Roman"/>
          <w:szCs w:val="24"/>
        </w:rPr>
        <w:t xml:space="preserve">ω, κυρία Πρόεδρε, λέγοντας ότι δημιουργείται ακόμη και σε ό,τι αφορά το </w:t>
      </w:r>
      <w:proofErr w:type="spellStart"/>
      <w:r>
        <w:rPr>
          <w:rFonts w:eastAsia="Times New Roman" w:cs="Times New Roman"/>
          <w:szCs w:val="24"/>
        </w:rPr>
        <w:t>erga</w:t>
      </w:r>
      <w:proofErr w:type="spellEnd"/>
      <w:r>
        <w:rPr>
          <w:rFonts w:eastAsia="Times New Roman" w:cs="Times New Roman"/>
          <w:szCs w:val="24"/>
        </w:rPr>
        <w:t xml:space="preserve"> </w:t>
      </w:r>
      <w:proofErr w:type="spellStart"/>
      <w:r>
        <w:rPr>
          <w:rFonts w:eastAsia="Times New Roman" w:cs="Times New Roman"/>
          <w:szCs w:val="24"/>
        </w:rPr>
        <w:t>omnes</w:t>
      </w:r>
      <w:proofErr w:type="spellEnd"/>
      <w:r>
        <w:rPr>
          <w:rFonts w:eastAsia="Times New Roman" w:cs="Times New Roman"/>
          <w:szCs w:val="24"/>
        </w:rPr>
        <w:t xml:space="preserve"> ένα ετεροβαρές σχήμα. Από τη μία, η Ελλάδα αναγνωρίζει τη μακεδονική εθνικότητα και γλώσσα κατά τρόπο που είναι τετελεσμένος, </w:t>
      </w:r>
      <w:proofErr w:type="spellStart"/>
      <w:r>
        <w:rPr>
          <w:rFonts w:eastAsia="Times New Roman" w:cs="Times New Roman"/>
          <w:szCs w:val="24"/>
        </w:rPr>
        <w:t>απροϋπόθετος</w:t>
      </w:r>
      <w:proofErr w:type="spellEnd"/>
      <w:r>
        <w:rPr>
          <w:rFonts w:eastAsia="Times New Roman" w:cs="Times New Roman"/>
          <w:szCs w:val="24"/>
        </w:rPr>
        <w:t xml:space="preserve"> και αμετάκλητος και από την άλλη, </w:t>
      </w:r>
      <w:r>
        <w:rPr>
          <w:rFonts w:eastAsia="Times New Roman" w:cs="Times New Roman"/>
          <w:szCs w:val="24"/>
        </w:rPr>
        <w:t>η εσωτερική χρήση της σύνθετης ονομασίας για τα Σκόπια μετατίθεται στο απώτερο και αβέβαιο μέλλον.</w:t>
      </w:r>
    </w:p>
    <w:p w14:paraId="1664EEB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Κλείνω, λέγοντας το εξής: Αναρωτιέμαι, πώς θα μπορούσε η χειρότερη </w:t>
      </w:r>
      <w:r w:rsidRPr="001866BC">
        <w:rPr>
          <w:rFonts w:eastAsia="Times New Roman" w:cs="Times New Roman"/>
          <w:szCs w:val="24"/>
        </w:rPr>
        <w:t>Κυβέρνηση</w:t>
      </w:r>
      <w:r>
        <w:rPr>
          <w:rFonts w:eastAsia="Times New Roman" w:cs="Times New Roman"/>
          <w:szCs w:val="24"/>
        </w:rPr>
        <w:t xml:space="preserve"> της Μεταπολίτευσης να φέρει μία εθνικά επωφελή συμφωνία; Δεν θα μπορούσε, λοιπόν</w:t>
      </w:r>
      <w:r>
        <w:rPr>
          <w:rFonts w:eastAsia="Times New Roman" w:cs="Times New Roman"/>
          <w:szCs w:val="24"/>
        </w:rPr>
        <w:t xml:space="preserve">, και γι’ αυτό καταψηφίζουμε τη </w:t>
      </w:r>
      <w:r>
        <w:rPr>
          <w:rFonts w:eastAsia="Times New Roman" w:cs="Times New Roman"/>
          <w:szCs w:val="24"/>
        </w:rPr>
        <w:t>σ</w:t>
      </w:r>
      <w:r>
        <w:rPr>
          <w:rFonts w:eastAsia="Times New Roman" w:cs="Times New Roman"/>
          <w:szCs w:val="24"/>
        </w:rPr>
        <w:t>υμφωνία.</w:t>
      </w:r>
    </w:p>
    <w:p w14:paraId="1664EEB4" w14:textId="77777777" w:rsidR="00A97886" w:rsidRDefault="00361846">
      <w:pPr>
        <w:spacing w:line="600" w:lineRule="auto"/>
        <w:ind w:firstLine="720"/>
        <w:jc w:val="center"/>
        <w:rPr>
          <w:rFonts w:eastAsia="Times New Roman" w:cs="Times New Roman"/>
          <w:szCs w:val="24"/>
        </w:rPr>
      </w:pPr>
      <w:r w:rsidRPr="0011474C">
        <w:rPr>
          <w:rFonts w:eastAsia="Times New Roman" w:cs="Times New Roman"/>
          <w:szCs w:val="24"/>
        </w:rPr>
        <w:t>(Χειροκροτ</w:t>
      </w:r>
      <w:r>
        <w:rPr>
          <w:rFonts w:eastAsia="Times New Roman" w:cs="Times New Roman"/>
          <w:szCs w:val="24"/>
        </w:rPr>
        <w:t>ήματα από την πτέρυγα της Δημοκρατικής Συμπαράταξης)</w:t>
      </w:r>
    </w:p>
    <w:p w14:paraId="1664EEB5" w14:textId="77777777" w:rsidR="00A97886" w:rsidRDefault="00361846">
      <w:pPr>
        <w:spacing w:line="600" w:lineRule="auto"/>
        <w:ind w:firstLine="720"/>
        <w:jc w:val="both"/>
        <w:rPr>
          <w:rFonts w:eastAsia="Times New Roman"/>
          <w:szCs w:val="24"/>
        </w:rPr>
      </w:pPr>
      <w:r w:rsidRPr="00FA7E8B">
        <w:rPr>
          <w:rFonts w:eastAsia="Times New Roman"/>
          <w:b/>
          <w:szCs w:val="24"/>
        </w:rPr>
        <w:lastRenderedPageBreak/>
        <w:t>ΠΡΟΕΔΡΕΥΟΥΣΑ (Αναστασία Χριστοδουλοπούλου):</w:t>
      </w:r>
      <w:r>
        <w:rPr>
          <w:rFonts w:eastAsia="Times New Roman"/>
          <w:b/>
          <w:szCs w:val="24"/>
        </w:rPr>
        <w:t xml:space="preserve"> </w:t>
      </w:r>
      <w:r>
        <w:rPr>
          <w:rFonts w:eastAsia="Times New Roman"/>
          <w:szCs w:val="24"/>
        </w:rPr>
        <w:t xml:space="preserve">Ο κ. </w:t>
      </w:r>
      <w:proofErr w:type="spellStart"/>
      <w:r>
        <w:rPr>
          <w:rFonts w:eastAsia="Times New Roman"/>
          <w:szCs w:val="24"/>
        </w:rPr>
        <w:t>Αϊβατίδης</w:t>
      </w:r>
      <w:proofErr w:type="spellEnd"/>
      <w:r>
        <w:rPr>
          <w:rFonts w:eastAsia="Times New Roman"/>
          <w:szCs w:val="24"/>
        </w:rPr>
        <w:t xml:space="preserve"> έχει τον λόγο. </w:t>
      </w:r>
    </w:p>
    <w:p w14:paraId="1664EEB6" w14:textId="77777777" w:rsidR="00A97886" w:rsidRDefault="0036184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Ζήτημα πρώτο: Η λέξη Μακεδονία προέρχεται από το </w:t>
      </w:r>
      <w:proofErr w:type="spellStart"/>
      <w:r>
        <w:rPr>
          <w:rFonts w:eastAsia="Times New Roman" w:cs="Times New Roman"/>
          <w:szCs w:val="24"/>
        </w:rPr>
        <w:t>Μακεδνός</w:t>
      </w:r>
      <w:proofErr w:type="spellEnd"/>
      <w:r>
        <w:rPr>
          <w:rFonts w:eastAsia="Times New Roman" w:cs="Times New Roman"/>
          <w:szCs w:val="24"/>
        </w:rPr>
        <w:t xml:space="preserve">, </w:t>
      </w:r>
      <w:r w:rsidRPr="008276A1">
        <w:rPr>
          <w:rFonts w:eastAsia="Times New Roman" w:cs="Times New Roman"/>
          <w:szCs w:val="24"/>
        </w:rPr>
        <w:t>ομηρική λέξη</w:t>
      </w:r>
      <w:r>
        <w:rPr>
          <w:rFonts w:eastAsia="Times New Roman" w:cs="Times New Roman"/>
          <w:szCs w:val="24"/>
        </w:rPr>
        <w:t>.</w:t>
      </w:r>
      <w:r w:rsidRPr="008276A1">
        <w:rPr>
          <w:rFonts w:eastAsia="Times New Roman" w:cs="Times New Roman"/>
          <w:szCs w:val="24"/>
        </w:rPr>
        <w:t xml:space="preserve"> Σύμφωνα με μία καινοφανή άποψη</w:t>
      </w:r>
      <w:r>
        <w:rPr>
          <w:rFonts w:eastAsia="Times New Roman" w:cs="Times New Roman"/>
          <w:szCs w:val="24"/>
        </w:rPr>
        <w:t>,</w:t>
      </w:r>
      <w:r w:rsidRPr="008276A1">
        <w:rPr>
          <w:rFonts w:eastAsia="Times New Roman" w:cs="Times New Roman"/>
          <w:szCs w:val="24"/>
        </w:rPr>
        <w:t xml:space="preserve"> η λέξη </w:t>
      </w:r>
      <w:proofErr w:type="spellStart"/>
      <w:r>
        <w:rPr>
          <w:rFonts w:eastAsia="Times New Roman" w:cs="Times New Roman"/>
          <w:szCs w:val="24"/>
        </w:rPr>
        <w:t>Μακεδνό</w:t>
      </w:r>
      <w:r w:rsidRPr="008276A1">
        <w:rPr>
          <w:rFonts w:eastAsia="Times New Roman" w:cs="Times New Roman"/>
          <w:szCs w:val="24"/>
        </w:rPr>
        <w:t>ς</w:t>
      </w:r>
      <w:proofErr w:type="spellEnd"/>
      <w:r w:rsidRPr="008276A1">
        <w:rPr>
          <w:rFonts w:eastAsia="Times New Roman" w:cs="Times New Roman"/>
          <w:szCs w:val="24"/>
        </w:rPr>
        <w:t xml:space="preserve"> </w:t>
      </w:r>
      <w:r>
        <w:rPr>
          <w:rFonts w:eastAsia="Times New Roman" w:cs="Times New Roman"/>
          <w:szCs w:val="24"/>
        </w:rPr>
        <w:t xml:space="preserve">αντιστοιχεί σε αυτόν που απολήγει σε </w:t>
      </w:r>
      <w:proofErr w:type="spellStart"/>
      <w:r>
        <w:rPr>
          <w:rFonts w:eastAsia="Times New Roman" w:cs="Times New Roman"/>
          <w:szCs w:val="24"/>
        </w:rPr>
        <w:t>οξύαιχμο</w:t>
      </w:r>
      <w:proofErr w:type="spellEnd"/>
      <w:r>
        <w:rPr>
          <w:rFonts w:eastAsia="Times New Roman" w:cs="Times New Roman"/>
          <w:szCs w:val="24"/>
        </w:rPr>
        <w:t xml:space="preserve"> άκρο. Ποιος διαφωνεί ότι η Χαλκιδική </w:t>
      </w:r>
      <w:r w:rsidRPr="008276A1">
        <w:rPr>
          <w:rFonts w:eastAsia="Times New Roman" w:cs="Times New Roman"/>
          <w:szCs w:val="24"/>
        </w:rPr>
        <w:t xml:space="preserve">προσομοιάζει με την τρίαινα του </w:t>
      </w:r>
      <w:proofErr w:type="spellStart"/>
      <w:r w:rsidRPr="008276A1">
        <w:rPr>
          <w:rFonts w:eastAsia="Times New Roman" w:cs="Times New Roman"/>
          <w:szCs w:val="24"/>
        </w:rPr>
        <w:t>Ποσειδώνα</w:t>
      </w:r>
      <w:proofErr w:type="spellEnd"/>
      <w:r>
        <w:rPr>
          <w:rFonts w:eastAsia="Times New Roman" w:cs="Times New Roman"/>
          <w:szCs w:val="24"/>
        </w:rPr>
        <w:t>;</w:t>
      </w:r>
      <w:r w:rsidRPr="008276A1">
        <w:rPr>
          <w:rFonts w:eastAsia="Times New Roman" w:cs="Times New Roman"/>
          <w:szCs w:val="24"/>
        </w:rPr>
        <w:t xml:space="preserve"> </w:t>
      </w:r>
      <w:r>
        <w:rPr>
          <w:rFonts w:eastAsia="Times New Roman" w:cs="Times New Roman"/>
          <w:szCs w:val="24"/>
        </w:rPr>
        <w:t xml:space="preserve">Αυτή </w:t>
      </w:r>
      <w:r w:rsidRPr="008276A1">
        <w:rPr>
          <w:rFonts w:eastAsia="Times New Roman" w:cs="Times New Roman"/>
          <w:szCs w:val="24"/>
        </w:rPr>
        <w:t>είναι</w:t>
      </w:r>
      <w:r>
        <w:rPr>
          <w:rFonts w:eastAsia="Times New Roman" w:cs="Times New Roman"/>
          <w:szCs w:val="24"/>
        </w:rPr>
        <w:t>,</w:t>
      </w:r>
      <w:r w:rsidRPr="008276A1">
        <w:rPr>
          <w:rFonts w:eastAsia="Times New Roman" w:cs="Times New Roman"/>
          <w:szCs w:val="24"/>
        </w:rPr>
        <w:t xml:space="preserve"> λοιπόν</w:t>
      </w:r>
      <w:r>
        <w:rPr>
          <w:rFonts w:eastAsia="Times New Roman" w:cs="Times New Roman"/>
          <w:szCs w:val="24"/>
        </w:rPr>
        <w:t>,</w:t>
      </w:r>
      <w:r w:rsidRPr="008276A1">
        <w:rPr>
          <w:rFonts w:eastAsia="Times New Roman" w:cs="Times New Roman"/>
          <w:szCs w:val="24"/>
        </w:rPr>
        <w:t xml:space="preserve"> μία άποψη</w:t>
      </w:r>
      <w:r>
        <w:rPr>
          <w:rFonts w:eastAsia="Times New Roman" w:cs="Times New Roman"/>
          <w:szCs w:val="24"/>
        </w:rPr>
        <w:t xml:space="preserve"> από την οποία, όμως,</w:t>
      </w:r>
      <w:r w:rsidRPr="008276A1">
        <w:rPr>
          <w:rFonts w:eastAsia="Times New Roman" w:cs="Times New Roman"/>
          <w:szCs w:val="24"/>
        </w:rPr>
        <w:t xml:space="preserve"> </w:t>
      </w:r>
      <w:r>
        <w:rPr>
          <w:rFonts w:eastAsia="Times New Roman" w:cs="Times New Roman"/>
          <w:szCs w:val="24"/>
        </w:rPr>
        <w:t xml:space="preserve">αποδεικνύεται ότι είναι </w:t>
      </w:r>
      <w:r w:rsidRPr="008276A1">
        <w:rPr>
          <w:rFonts w:eastAsia="Times New Roman" w:cs="Times New Roman"/>
          <w:szCs w:val="24"/>
        </w:rPr>
        <w:t>απολύτως ελληνική λέξη</w:t>
      </w:r>
      <w:r>
        <w:rPr>
          <w:rFonts w:eastAsia="Times New Roman" w:cs="Times New Roman"/>
          <w:szCs w:val="24"/>
        </w:rPr>
        <w:t>.</w:t>
      </w:r>
    </w:p>
    <w:p w14:paraId="1664EEB7" w14:textId="77777777" w:rsidR="00A97886" w:rsidRDefault="00361846">
      <w:pPr>
        <w:tabs>
          <w:tab w:val="left" w:pos="6168"/>
        </w:tabs>
        <w:spacing w:line="600" w:lineRule="auto"/>
        <w:ind w:firstLine="720"/>
        <w:jc w:val="both"/>
        <w:rPr>
          <w:rFonts w:eastAsia="Times New Roman" w:cs="Times New Roman"/>
          <w:szCs w:val="24"/>
        </w:rPr>
      </w:pPr>
      <w:r w:rsidRPr="008276A1">
        <w:rPr>
          <w:rFonts w:eastAsia="Times New Roman" w:cs="Times New Roman"/>
          <w:szCs w:val="24"/>
        </w:rPr>
        <w:t>Δεύτερον</w:t>
      </w:r>
      <w:r>
        <w:rPr>
          <w:rFonts w:eastAsia="Times New Roman" w:cs="Times New Roman"/>
          <w:szCs w:val="24"/>
        </w:rPr>
        <w:t>,</w:t>
      </w:r>
      <w:r w:rsidRPr="008276A1">
        <w:rPr>
          <w:rFonts w:eastAsia="Times New Roman" w:cs="Times New Roman"/>
          <w:szCs w:val="24"/>
        </w:rPr>
        <w:t xml:space="preserve"> η Συμφωνία των Πρεσπών καθιστά </w:t>
      </w:r>
      <w:r>
        <w:rPr>
          <w:rFonts w:eastAsia="Times New Roman" w:cs="Times New Roman"/>
          <w:szCs w:val="24"/>
        </w:rPr>
        <w:t>με την υπογραφή σας και την ψήφισή</w:t>
      </w:r>
      <w:r w:rsidRPr="008276A1">
        <w:rPr>
          <w:rFonts w:eastAsia="Times New Roman" w:cs="Times New Roman"/>
          <w:szCs w:val="24"/>
        </w:rPr>
        <w:t xml:space="preserve"> σας </w:t>
      </w:r>
      <w:r>
        <w:rPr>
          <w:rFonts w:eastAsia="Times New Roman" w:cs="Times New Roman"/>
          <w:szCs w:val="24"/>
        </w:rPr>
        <w:t xml:space="preserve">τους </w:t>
      </w:r>
      <w:proofErr w:type="spellStart"/>
      <w:r>
        <w:rPr>
          <w:rFonts w:eastAsia="Times New Roman" w:cs="Times New Roman"/>
          <w:szCs w:val="24"/>
        </w:rPr>
        <w:t>ανιθαγενείς</w:t>
      </w:r>
      <w:proofErr w:type="spellEnd"/>
      <w:r>
        <w:rPr>
          <w:rFonts w:eastAsia="Times New Roman" w:cs="Times New Roman"/>
          <w:szCs w:val="24"/>
        </w:rPr>
        <w:t xml:space="preserve"> πρακτικά, σε ιθαγενείς. Πρακτικά οι κάτοικοι του κρατιδίου είναι </w:t>
      </w:r>
      <w:proofErr w:type="spellStart"/>
      <w:r>
        <w:rPr>
          <w:rFonts w:eastAsia="Times New Roman" w:cs="Times New Roman"/>
          <w:szCs w:val="24"/>
        </w:rPr>
        <w:t>ανιθαγενείς</w:t>
      </w:r>
      <w:proofErr w:type="spellEnd"/>
      <w:r>
        <w:rPr>
          <w:rFonts w:eastAsia="Times New Roman" w:cs="Times New Roman"/>
          <w:szCs w:val="24"/>
        </w:rPr>
        <w:t xml:space="preserve"> και αναζητούν ιθαγένεια, </w:t>
      </w:r>
      <w:r w:rsidRPr="008276A1">
        <w:rPr>
          <w:rFonts w:eastAsia="Times New Roman" w:cs="Times New Roman"/>
          <w:szCs w:val="24"/>
        </w:rPr>
        <w:t>η οποία δ</w:t>
      </w:r>
      <w:r w:rsidRPr="008276A1">
        <w:rPr>
          <w:rFonts w:eastAsia="Times New Roman" w:cs="Times New Roman"/>
          <w:szCs w:val="24"/>
        </w:rPr>
        <w:t>ίδεται με την ψήφο του ΣΥΡΙΖΑ και των συνεργών του</w:t>
      </w:r>
      <w:r>
        <w:rPr>
          <w:rFonts w:eastAsia="Times New Roman" w:cs="Times New Roman"/>
          <w:szCs w:val="24"/>
        </w:rPr>
        <w:t>.</w:t>
      </w:r>
      <w:r w:rsidRPr="008276A1">
        <w:rPr>
          <w:rFonts w:eastAsia="Times New Roman" w:cs="Times New Roman"/>
          <w:szCs w:val="24"/>
        </w:rPr>
        <w:t xml:space="preserve"> Η Συμφωνία των Πρεσπών είναι ένα</w:t>
      </w:r>
      <w:r>
        <w:rPr>
          <w:rFonts w:eastAsia="Times New Roman" w:cs="Times New Roman"/>
          <w:szCs w:val="24"/>
        </w:rPr>
        <w:t xml:space="preserve"> μέσο</w:t>
      </w:r>
      <w:r w:rsidRPr="008276A1">
        <w:rPr>
          <w:rFonts w:eastAsia="Times New Roman" w:cs="Times New Roman"/>
          <w:szCs w:val="24"/>
        </w:rPr>
        <w:t xml:space="preserve"> σφετερισμού της Μακεδονία</w:t>
      </w:r>
      <w:r>
        <w:rPr>
          <w:rFonts w:eastAsia="Times New Roman" w:cs="Times New Roman"/>
          <w:szCs w:val="24"/>
        </w:rPr>
        <w:t>ς και συλλήβδην της ελληνικότητά</w:t>
      </w:r>
      <w:r w:rsidRPr="008276A1">
        <w:rPr>
          <w:rFonts w:eastAsia="Times New Roman" w:cs="Times New Roman"/>
          <w:szCs w:val="24"/>
        </w:rPr>
        <w:t xml:space="preserve">ς </w:t>
      </w:r>
      <w:r>
        <w:rPr>
          <w:rFonts w:eastAsia="Times New Roman" w:cs="Times New Roman"/>
          <w:szCs w:val="24"/>
        </w:rPr>
        <w:t>της.</w:t>
      </w:r>
      <w:r w:rsidRPr="008276A1">
        <w:rPr>
          <w:rFonts w:eastAsia="Times New Roman" w:cs="Times New Roman"/>
          <w:szCs w:val="24"/>
        </w:rPr>
        <w:t xml:space="preserve"> </w:t>
      </w:r>
    </w:p>
    <w:p w14:paraId="1664EEB8" w14:textId="77777777" w:rsidR="00A97886" w:rsidRDefault="00361846">
      <w:pPr>
        <w:tabs>
          <w:tab w:val="left" w:pos="6168"/>
        </w:tabs>
        <w:spacing w:line="600" w:lineRule="auto"/>
        <w:ind w:firstLine="720"/>
        <w:jc w:val="both"/>
        <w:rPr>
          <w:rFonts w:eastAsia="Times New Roman" w:cs="Times New Roman"/>
          <w:szCs w:val="24"/>
        </w:rPr>
      </w:pPr>
      <w:r w:rsidRPr="008276A1">
        <w:rPr>
          <w:rFonts w:eastAsia="Times New Roman" w:cs="Times New Roman"/>
          <w:szCs w:val="24"/>
        </w:rPr>
        <w:lastRenderedPageBreak/>
        <w:t xml:space="preserve">Το συνταγματικό τόξο απέδειξε </w:t>
      </w:r>
      <w:r>
        <w:rPr>
          <w:rFonts w:eastAsia="Times New Roman" w:cs="Times New Roman"/>
          <w:szCs w:val="24"/>
        </w:rPr>
        <w:t>με την απόρριψη της αντίρρησης σ</w:t>
      </w:r>
      <w:r w:rsidRPr="008276A1">
        <w:rPr>
          <w:rFonts w:eastAsia="Times New Roman" w:cs="Times New Roman"/>
          <w:szCs w:val="24"/>
        </w:rPr>
        <w:t>υνταγματικότητας που κατέθεσε η Χρυσή Α</w:t>
      </w:r>
      <w:r w:rsidRPr="008276A1">
        <w:rPr>
          <w:rFonts w:eastAsia="Times New Roman" w:cs="Times New Roman"/>
          <w:szCs w:val="24"/>
        </w:rPr>
        <w:t>υγή ότι είναι αντισυνταγματικό τόξο</w:t>
      </w:r>
      <w:r>
        <w:rPr>
          <w:rFonts w:eastAsia="Times New Roman" w:cs="Times New Roman"/>
          <w:szCs w:val="24"/>
        </w:rPr>
        <w:t>.</w:t>
      </w:r>
      <w:r w:rsidRPr="008276A1">
        <w:rPr>
          <w:rFonts w:eastAsia="Times New Roman" w:cs="Times New Roman"/>
          <w:szCs w:val="24"/>
        </w:rPr>
        <w:t xml:space="preserve"> </w:t>
      </w:r>
    </w:p>
    <w:p w14:paraId="1664EEB9" w14:textId="77777777" w:rsidR="00A97886" w:rsidRDefault="0036184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Καταθέτω για </w:t>
      </w:r>
      <w:r w:rsidRPr="008276A1">
        <w:rPr>
          <w:rFonts w:eastAsia="Times New Roman" w:cs="Times New Roman"/>
          <w:szCs w:val="24"/>
        </w:rPr>
        <w:t xml:space="preserve">τα Πρακτικά </w:t>
      </w:r>
      <w:r>
        <w:rPr>
          <w:rFonts w:eastAsia="Times New Roman" w:cs="Times New Roman"/>
          <w:szCs w:val="24"/>
        </w:rPr>
        <w:t xml:space="preserve">ένα αντίγραφο της αντίρρησης συνταγματικότητας. </w:t>
      </w:r>
    </w:p>
    <w:p w14:paraId="1664EEB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Αϊβατίδης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w:t>
      </w:r>
      <w:r>
        <w:rPr>
          <w:rFonts w:eastAsia="Times New Roman" w:cs="Times New Roman"/>
          <w:szCs w:val="24"/>
        </w:rPr>
        <w:t>Γραμματείας της Διεύθυνσης Στενογραφίας και Πρακτικών της Βουλής)</w:t>
      </w:r>
    </w:p>
    <w:p w14:paraId="1664EEBB" w14:textId="77777777" w:rsidR="00A97886" w:rsidRDefault="0036184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Η </w:t>
      </w:r>
      <w:r w:rsidRPr="008276A1">
        <w:rPr>
          <w:rFonts w:eastAsia="Times New Roman" w:cs="Times New Roman"/>
          <w:szCs w:val="24"/>
        </w:rPr>
        <w:t>Χρυσή Αυγή</w:t>
      </w:r>
      <w:r>
        <w:rPr>
          <w:rFonts w:eastAsia="Times New Roman" w:cs="Times New Roman"/>
          <w:szCs w:val="24"/>
        </w:rPr>
        <w:t>,</w:t>
      </w:r>
      <w:r w:rsidRPr="008276A1">
        <w:rPr>
          <w:rFonts w:eastAsia="Times New Roman" w:cs="Times New Roman"/>
          <w:szCs w:val="24"/>
        </w:rPr>
        <w:t xml:space="preserve"> </w:t>
      </w:r>
      <w:r>
        <w:rPr>
          <w:rFonts w:eastAsia="Times New Roman" w:cs="Times New Roman"/>
          <w:szCs w:val="24"/>
        </w:rPr>
        <w:t xml:space="preserve">ασκώντας </w:t>
      </w:r>
      <w:r w:rsidRPr="008276A1">
        <w:rPr>
          <w:rFonts w:eastAsia="Times New Roman" w:cs="Times New Roman"/>
          <w:szCs w:val="24"/>
        </w:rPr>
        <w:t>προ</w:t>
      </w:r>
      <w:r>
        <w:rPr>
          <w:rFonts w:eastAsia="Times New Roman" w:cs="Times New Roman"/>
          <w:szCs w:val="24"/>
        </w:rPr>
        <w:t xml:space="preserve">ληπτικό έλεγχο </w:t>
      </w:r>
      <w:proofErr w:type="spellStart"/>
      <w:r>
        <w:rPr>
          <w:rFonts w:eastAsia="Times New Roman" w:cs="Times New Roman"/>
          <w:szCs w:val="24"/>
        </w:rPr>
        <w:t>συνταγματικότητος</w:t>
      </w:r>
      <w:proofErr w:type="spellEnd"/>
      <w:r>
        <w:rPr>
          <w:rFonts w:eastAsia="Times New Roman" w:cs="Times New Roman"/>
          <w:szCs w:val="24"/>
        </w:rPr>
        <w:t>,</w:t>
      </w:r>
      <w:r w:rsidRPr="008276A1">
        <w:rPr>
          <w:rFonts w:eastAsia="Times New Roman" w:cs="Times New Roman"/>
          <w:szCs w:val="24"/>
        </w:rPr>
        <w:t xml:space="preserve"> έκανε το καθήκον </w:t>
      </w:r>
      <w:r>
        <w:rPr>
          <w:rFonts w:eastAsia="Times New Roman" w:cs="Times New Roman"/>
          <w:szCs w:val="24"/>
        </w:rPr>
        <w:t>της.</w:t>
      </w:r>
      <w:r w:rsidRPr="008276A1">
        <w:rPr>
          <w:rFonts w:eastAsia="Times New Roman" w:cs="Times New Roman"/>
          <w:szCs w:val="24"/>
        </w:rPr>
        <w:t xml:space="preserve"> </w:t>
      </w:r>
      <w:r>
        <w:rPr>
          <w:rFonts w:eastAsia="Times New Roman" w:cs="Times New Roman"/>
          <w:szCs w:val="24"/>
        </w:rPr>
        <w:t xml:space="preserve">Δεν θα μείνει εδώ όμως. </w:t>
      </w:r>
      <w:r w:rsidRPr="008276A1">
        <w:rPr>
          <w:rFonts w:eastAsia="Times New Roman" w:cs="Times New Roman"/>
          <w:szCs w:val="24"/>
        </w:rPr>
        <w:t>Θα συνεχίσει με το να προκαλέσει</w:t>
      </w:r>
      <w:r>
        <w:rPr>
          <w:rFonts w:eastAsia="Times New Roman" w:cs="Times New Roman"/>
          <w:szCs w:val="24"/>
        </w:rPr>
        <w:t xml:space="preserve">, κύριε </w:t>
      </w:r>
      <w:proofErr w:type="spellStart"/>
      <w:r>
        <w:rPr>
          <w:rFonts w:eastAsia="Times New Roman" w:cs="Times New Roman"/>
          <w:szCs w:val="24"/>
        </w:rPr>
        <w:t>Κατρούγκαλε</w:t>
      </w:r>
      <w:proofErr w:type="spellEnd"/>
      <w:r>
        <w:rPr>
          <w:rFonts w:eastAsia="Times New Roman" w:cs="Times New Roman"/>
          <w:szCs w:val="24"/>
        </w:rPr>
        <w:t xml:space="preserve">, κατασταλτικό </w:t>
      </w:r>
      <w:r w:rsidRPr="008276A1">
        <w:rPr>
          <w:rFonts w:eastAsia="Times New Roman" w:cs="Times New Roman"/>
          <w:szCs w:val="24"/>
        </w:rPr>
        <w:t>έλεγχο συνταγματικ</w:t>
      </w:r>
      <w:r w:rsidRPr="008276A1">
        <w:rPr>
          <w:rFonts w:eastAsia="Times New Roman" w:cs="Times New Roman"/>
          <w:szCs w:val="24"/>
        </w:rPr>
        <w:t xml:space="preserve">ότητας </w:t>
      </w:r>
      <w:r>
        <w:rPr>
          <w:rFonts w:eastAsia="Times New Roman" w:cs="Times New Roman"/>
          <w:szCs w:val="24"/>
        </w:rPr>
        <w:t>σ</w:t>
      </w:r>
      <w:r w:rsidRPr="008276A1">
        <w:rPr>
          <w:rFonts w:eastAsia="Times New Roman" w:cs="Times New Roman"/>
          <w:szCs w:val="24"/>
        </w:rPr>
        <w:t>το σχέδιο νόμου της Συμφωνίας των Πρεσπών</w:t>
      </w:r>
      <w:r>
        <w:rPr>
          <w:rFonts w:eastAsia="Times New Roman" w:cs="Times New Roman"/>
          <w:szCs w:val="24"/>
        </w:rPr>
        <w:t>.</w:t>
      </w:r>
      <w:r w:rsidRPr="008276A1">
        <w:rPr>
          <w:rFonts w:eastAsia="Times New Roman" w:cs="Times New Roman"/>
          <w:szCs w:val="24"/>
        </w:rPr>
        <w:t xml:space="preserve"> Και όχι μόνο αυτό</w:t>
      </w:r>
      <w:r>
        <w:rPr>
          <w:rFonts w:eastAsia="Times New Roman" w:cs="Times New Roman"/>
          <w:szCs w:val="24"/>
        </w:rPr>
        <w:t>.</w:t>
      </w:r>
      <w:r w:rsidRPr="008276A1">
        <w:rPr>
          <w:rFonts w:eastAsia="Times New Roman" w:cs="Times New Roman"/>
          <w:szCs w:val="24"/>
        </w:rPr>
        <w:t xml:space="preserve"> Θα αποδείξει στην πορεία </w:t>
      </w:r>
      <w:r>
        <w:rPr>
          <w:rFonts w:eastAsia="Times New Roman" w:cs="Times New Roman"/>
          <w:szCs w:val="24"/>
        </w:rPr>
        <w:t xml:space="preserve">ότι </w:t>
      </w:r>
      <w:r w:rsidRPr="008276A1">
        <w:rPr>
          <w:rFonts w:eastAsia="Times New Roman" w:cs="Times New Roman"/>
          <w:szCs w:val="24"/>
        </w:rPr>
        <w:t xml:space="preserve">ακόμα και με τη Συνθήκη της Βιέννης θα προκύψει μία από τις προϋποθέσεις </w:t>
      </w:r>
      <w:r>
        <w:rPr>
          <w:rFonts w:eastAsia="Times New Roman" w:cs="Times New Roman"/>
          <w:szCs w:val="24"/>
        </w:rPr>
        <w:t xml:space="preserve">σχετικής ή απολύτου </w:t>
      </w:r>
      <w:proofErr w:type="spellStart"/>
      <w:r>
        <w:rPr>
          <w:rFonts w:eastAsia="Times New Roman" w:cs="Times New Roman"/>
          <w:szCs w:val="24"/>
        </w:rPr>
        <w:t>ακυρότητος</w:t>
      </w:r>
      <w:proofErr w:type="spellEnd"/>
      <w:r>
        <w:rPr>
          <w:rFonts w:eastAsia="Times New Roman" w:cs="Times New Roman"/>
          <w:szCs w:val="24"/>
        </w:rPr>
        <w:t xml:space="preserve"> της </w:t>
      </w:r>
      <w:r w:rsidRPr="008276A1">
        <w:rPr>
          <w:rFonts w:eastAsia="Times New Roman" w:cs="Times New Roman"/>
          <w:szCs w:val="24"/>
        </w:rPr>
        <w:t>συνθήκης</w:t>
      </w:r>
      <w:r>
        <w:rPr>
          <w:rFonts w:eastAsia="Times New Roman" w:cs="Times New Roman"/>
          <w:szCs w:val="24"/>
        </w:rPr>
        <w:t>.</w:t>
      </w:r>
    </w:p>
    <w:p w14:paraId="1664EEBC" w14:textId="77777777" w:rsidR="00A97886" w:rsidRDefault="00361846">
      <w:pPr>
        <w:tabs>
          <w:tab w:val="left" w:pos="6168"/>
        </w:tabs>
        <w:spacing w:line="600" w:lineRule="auto"/>
        <w:ind w:firstLine="720"/>
        <w:jc w:val="both"/>
        <w:rPr>
          <w:rFonts w:eastAsia="Times New Roman" w:cs="Times New Roman"/>
          <w:szCs w:val="24"/>
        </w:rPr>
      </w:pPr>
      <w:r>
        <w:rPr>
          <w:rFonts w:eastAsia="Times New Roman" w:cs="Times New Roman"/>
          <w:szCs w:val="24"/>
        </w:rPr>
        <w:t>Επίσης,</w:t>
      </w:r>
      <w:r w:rsidRPr="008276A1">
        <w:rPr>
          <w:rFonts w:eastAsia="Times New Roman" w:cs="Times New Roman"/>
          <w:szCs w:val="24"/>
        </w:rPr>
        <w:t xml:space="preserve"> η Χρυσή Αυγή</w:t>
      </w:r>
      <w:r>
        <w:rPr>
          <w:rFonts w:eastAsia="Times New Roman" w:cs="Times New Roman"/>
          <w:szCs w:val="24"/>
        </w:rPr>
        <w:t>, δεσμεύεται ότι στ</w:t>
      </w:r>
      <w:r>
        <w:rPr>
          <w:rFonts w:eastAsia="Times New Roman" w:cs="Times New Roman"/>
          <w:szCs w:val="24"/>
        </w:rPr>
        <w:t>ην εθνική κυβέρνηση,</w:t>
      </w:r>
      <w:r w:rsidRPr="008276A1">
        <w:rPr>
          <w:rFonts w:eastAsia="Times New Roman" w:cs="Times New Roman"/>
          <w:szCs w:val="24"/>
        </w:rPr>
        <w:t xml:space="preserve"> στην οποία θ</w:t>
      </w:r>
      <w:r>
        <w:rPr>
          <w:rFonts w:eastAsia="Times New Roman" w:cs="Times New Roman"/>
          <w:szCs w:val="24"/>
        </w:rPr>
        <w:t xml:space="preserve">α προεξάρχει ως πολιτικό κίνημα, θα </w:t>
      </w:r>
      <w:r w:rsidRPr="008276A1">
        <w:rPr>
          <w:rFonts w:eastAsia="Times New Roman" w:cs="Times New Roman"/>
          <w:szCs w:val="24"/>
        </w:rPr>
        <w:t xml:space="preserve">εντάξει </w:t>
      </w:r>
      <w:r w:rsidRPr="008276A1">
        <w:rPr>
          <w:rFonts w:eastAsia="Times New Roman" w:cs="Times New Roman"/>
          <w:szCs w:val="24"/>
        </w:rPr>
        <w:lastRenderedPageBreak/>
        <w:t>άρθρο στο Σύνταγμα</w:t>
      </w:r>
      <w:r>
        <w:rPr>
          <w:rFonts w:eastAsia="Times New Roman" w:cs="Times New Roman"/>
          <w:szCs w:val="24"/>
        </w:rPr>
        <w:t xml:space="preserve"> με το οποίο</w:t>
      </w:r>
      <w:r w:rsidRPr="008276A1">
        <w:rPr>
          <w:rFonts w:eastAsia="Times New Roman" w:cs="Times New Roman"/>
          <w:szCs w:val="24"/>
        </w:rPr>
        <w:t xml:space="preserve"> διά δημοψηφίσματος θα ακυρώνεται νόμος και συγκεκριμένα</w:t>
      </w:r>
      <w:r>
        <w:rPr>
          <w:rFonts w:eastAsia="Times New Roman" w:cs="Times New Roman"/>
          <w:szCs w:val="24"/>
        </w:rPr>
        <w:t>,</w:t>
      </w:r>
      <w:r w:rsidRPr="008276A1">
        <w:rPr>
          <w:rFonts w:eastAsia="Times New Roman" w:cs="Times New Roman"/>
          <w:szCs w:val="24"/>
        </w:rPr>
        <w:t xml:space="preserve"> αυτός ο νόμος</w:t>
      </w:r>
      <w:r>
        <w:rPr>
          <w:rFonts w:eastAsia="Times New Roman" w:cs="Times New Roman"/>
          <w:szCs w:val="24"/>
        </w:rPr>
        <w:t>.</w:t>
      </w:r>
    </w:p>
    <w:p w14:paraId="1664EEBD" w14:textId="77777777" w:rsidR="00A97886" w:rsidRDefault="00361846">
      <w:pPr>
        <w:tabs>
          <w:tab w:val="left" w:pos="6168"/>
        </w:tabs>
        <w:spacing w:line="600" w:lineRule="auto"/>
        <w:ind w:firstLine="720"/>
        <w:jc w:val="both"/>
        <w:rPr>
          <w:rFonts w:eastAsia="Times New Roman" w:cs="Times New Roman"/>
          <w:szCs w:val="24"/>
        </w:rPr>
      </w:pPr>
      <w:r w:rsidRPr="008276A1">
        <w:rPr>
          <w:rFonts w:eastAsia="Times New Roman" w:cs="Times New Roman"/>
          <w:szCs w:val="24"/>
        </w:rPr>
        <w:t xml:space="preserve">Ο </w:t>
      </w:r>
      <w:r>
        <w:rPr>
          <w:rFonts w:eastAsia="Times New Roman" w:cs="Times New Roman"/>
          <w:szCs w:val="24"/>
        </w:rPr>
        <w:t>κ.</w:t>
      </w:r>
      <w:r w:rsidRPr="008276A1">
        <w:rPr>
          <w:rFonts w:eastAsia="Times New Roman" w:cs="Times New Roman"/>
          <w:szCs w:val="24"/>
        </w:rPr>
        <w:t xml:space="preserve"> </w:t>
      </w:r>
      <w:proofErr w:type="spellStart"/>
      <w:r w:rsidRPr="008276A1">
        <w:rPr>
          <w:rFonts w:eastAsia="Times New Roman" w:cs="Times New Roman"/>
          <w:szCs w:val="24"/>
        </w:rPr>
        <w:t>Κατρούγκαλος</w:t>
      </w:r>
      <w:proofErr w:type="spellEnd"/>
      <w:r w:rsidRPr="008276A1">
        <w:rPr>
          <w:rFonts w:eastAsia="Times New Roman" w:cs="Times New Roman"/>
          <w:szCs w:val="24"/>
        </w:rPr>
        <w:t xml:space="preserve"> για εμένα </w:t>
      </w:r>
      <w:r>
        <w:rPr>
          <w:rFonts w:eastAsia="Times New Roman" w:cs="Times New Roman"/>
          <w:szCs w:val="24"/>
        </w:rPr>
        <w:t xml:space="preserve">–το λέω ευθαρσώς- </w:t>
      </w:r>
      <w:r w:rsidRPr="008276A1">
        <w:rPr>
          <w:rFonts w:eastAsia="Times New Roman" w:cs="Times New Roman"/>
          <w:szCs w:val="24"/>
        </w:rPr>
        <w:t xml:space="preserve">είναι μία διχασμένη προσωπικότητα πολιτικά και ως </w:t>
      </w:r>
      <w:r>
        <w:rPr>
          <w:rFonts w:eastAsia="Times New Roman" w:cs="Times New Roman"/>
          <w:szCs w:val="24"/>
        </w:rPr>
        <w:t xml:space="preserve">προς </w:t>
      </w:r>
      <w:r w:rsidRPr="008276A1">
        <w:rPr>
          <w:rFonts w:eastAsia="Times New Roman" w:cs="Times New Roman"/>
          <w:szCs w:val="24"/>
        </w:rPr>
        <w:t>τη</w:t>
      </w:r>
      <w:r>
        <w:rPr>
          <w:rFonts w:eastAsia="Times New Roman" w:cs="Times New Roman"/>
          <w:szCs w:val="24"/>
        </w:rPr>
        <w:t xml:space="preserve"> σ</w:t>
      </w:r>
      <w:r w:rsidRPr="008276A1">
        <w:rPr>
          <w:rFonts w:eastAsia="Times New Roman" w:cs="Times New Roman"/>
          <w:szCs w:val="24"/>
        </w:rPr>
        <w:t>υνταγματική προσέγγιση των ζητημάτων</w:t>
      </w:r>
      <w:r>
        <w:rPr>
          <w:rFonts w:eastAsia="Times New Roman" w:cs="Times New Roman"/>
          <w:szCs w:val="24"/>
        </w:rPr>
        <w:t>.</w:t>
      </w:r>
      <w:r w:rsidRPr="008276A1">
        <w:rPr>
          <w:rFonts w:eastAsia="Times New Roman" w:cs="Times New Roman"/>
          <w:szCs w:val="24"/>
        </w:rPr>
        <w:t xml:space="preserve"> </w:t>
      </w:r>
      <w:r>
        <w:rPr>
          <w:rFonts w:eastAsia="Times New Roman" w:cs="Times New Roman"/>
          <w:szCs w:val="24"/>
        </w:rPr>
        <w:t xml:space="preserve">Γιατί το λέω αυτό; </w:t>
      </w:r>
    </w:p>
    <w:p w14:paraId="1664EEBE" w14:textId="77777777" w:rsidR="00A97886" w:rsidRDefault="0036184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Κατρούγκαλος</w:t>
      </w:r>
      <w:proofErr w:type="spellEnd"/>
      <w:r>
        <w:rPr>
          <w:rFonts w:eastAsia="Times New Roman" w:cs="Times New Roman"/>
          <w:szCs w:val="24"/>
        </w:rPr>
        <w:t xml:space="preserve"> ήταν </w:t>
      </w:r>
      <w:r w:rsidRPr="008276A1">
        <w:rPr>
          <w:rFonts w:eastAsia="Times New Roman" w:cs="Times New Roman"/>
          <w:szCs w:val="24"/>
        </w:rPr>
        <w:t xml:space="preserve">από τους συμβούλους για τη σύνταξη του </w:t>
      </w:r>
      <w:r>
        <w:rPr>
          <w:rFonts w:eastAsia="Times New Roman" w:cs="Times New Roman"/>
          <w:szCs w:val="24"/>
        </w:rPr>
        <w:t>σ</w:t>
      </w:r>
      <w:r w:rsidRPr="008276A1">
        <w:rPr>
          <w:rFonts w:eastAsia="Times New Roman" w:cs="Times New Roman"/>
          <w:szCs w:val="24"/>
        </w:rPr>
        <w:t>υντάγματος της Αλβανίας</w:t>
      </w:r>
      <w:r>
        <w:rPr>
          <w:rFonts w:eastAsia="Times New Roman" w:cs="Times New Roman"/>
          <w:szCs w:val="24"/>
        </w:rPr>
        <w:t>.</w:t>
      </w:r>
      <w:r w:rsidRPr="008276A1">
        <w:rPr>
          <w:rFonts w:eastAsia="Times New Roman" w:cs="Times New Roman"/>
          <w:szCs w:val="24"/>
        </w:rPr>
        <w:t xml:space="preserve"> </w:t>
      </w:r>
      <w:r>
        <w:rPr>
          <w:rFonts w:eastAsia="Times New Roman" w:cs="Times New Roman"/>
          <w:szCs w:val="24"/>
        </w:rPr>
        <w:t xml:space="preserve">Σύμφωνα με το άρθρο </w:t>
      </w:r>
      <w:r w:rsidRPr="008276A1">
        <w:rPr>
          <w:rFonts w:eastAsia="Times New Roman" w:cs="Times New Roman"/>
          <w:szCs w:val="24"/>
        </w:rPr>
        <w:t>15</w:t>
      </w:r>
      <w:r>
        <w:rPr>
          <w:rFonts w:eastAsia="Times New Roman" w:cs="Times New Roman"/>
          <w:szCs w:val="24"/>
        </w:rPr>
        <w:t>1,</w:t>
      </w:r>
      <w:r w:rsidRPr="008276A1">
        <w:rPr>
          <w:rFonts w:eastAsia="Times New Roman" w:cs="Times New Roman"/>
          <w:szCs w:val="24"/>
        </w:rPr>
        <w:t xml:space="preserve"> </w:t>
      </w:r>
      <w:r>
        <w:rPr>
          <w:rFonts w:eastAsia="Times New Roman" w:cs="Times New Roman"/>
          <w:szCs w:val="24"/>
        </w:rPr>
        <w:t>πενήντα</w:t>
      </w:r>
      <w:r w:rsidRPr="008276A1">
        <w:rPr>
          <w:rFonts w:eastAsia="Times New Roman" w:cs="Times New Roman"/>
          <w:szCs w:val="24"/>
        </w:rPr>
        <w:t xml:space="preserve"> χιλιάδες πολίτες Αλβανοί μπορούν να προκαλέσουν δημοψήφισμα</w:t>
      </w:r>
      <w:r>
        <w:rPr>
          <w:rFonts w:eastAsia="Times New Roman" w:cs="Times New Roman"/>
          <w:szCs w:val="24"/>
        </w:rPr>
        <w:t>.</w:t>
      </w:r>
      <w:r w:rsidRPr="008276A1">
        <w:rPr>
          <w:rFonts w:eastAsia="Times New Roman" w:cs="Times New Roman"/>
          <w:szCs w:val="24"/>
        </w:rPr>
        <w:t xml:space="preserve"> Αυτός ο νόμος</w:t>
      </w:r>
      <w:r>
        <w:rPr>
          <w:rFonts w:eastAsia="Times New Roman" w:cs="Times New Roman"/>
          <w:szCs w:val="24"/>
        </w:rPr>
        <w:t>, που ουσιαστικά</w:t>
      </w:r>
      <w:r w:rsidRPr="008276A1">
        <w:rPr>
          <w:rFonts w:eastAsia="Times New Roman" w:cs="Times New Roman"/>
          <w:szCs w:val="24"/>
        </w:rPr>
        <w:t xml:space="preserve"> </w:t>
      </w:r>
      <w:r>
        <w:rPr>
          <w:rFonts w:eastAsia="Times New Roman" w:cs="Times New Roman"/>
          <w:szCs w:val="24"/>
        </w:rPr>
        <w:t>έχει ο κ.</w:t>
      </w:r>
      <w:r w:rsidRPr="008276A1">
        <w:rPr>
          <w:rFonts w:eastAsia="Times New Roman" w:cs="Times New Roman"/>
          <w:szCs w:val="24"/>
        </w:rPr>
        <w:t xml:space="preserve"> </w:t>
      </w:r>
      <w:proofErr w:type="spellStart"/>
      <w:r w:rsidRPr="008276A1">
        <w:rPr>
          <w:rFonts w:eastAsia="Times New Roman" w:cs="Times New Roman"/>
          <w:szCs w:val="24"/>
        </w:rPr>
        <w:t>Κατρούγκαλος</w:t>
      </w:r>
      <w:proofErr w:type="spellEnd"/>
      <w:r w:rsidRPr="008276A1">
        <w:rPr>
          <w:rFonts w:eastAsia="Times New Roman" w:cs="Times New Roman"/>
          <w:szCs w:val="24"/>
        </w:rPr>
        <w:t xml:space="preserve"> εισηγηθεί</w:t>
      </w:r>
      <w:r>
        <w:rPr>
          <w:rFonts w:eastAsia="Times New Roman" w:cs="Times New Roman"/>
          <w:szCs w:val="24"/>
        </w:rPr>
        <w:t>,</w:t>
      </w:r>
      <w:r w:rsidRPr="008276A1">
        <w:rPr>
          <w:rFonts w:eastAsia="Times New Roman" w:cs="Times New Roman"/>
          <w:szCs w:val="24"/>
        </w:rPr>
        <w:t xml:space="preserve"> θα εφαρμοστεί όταν η Χρυσή Αυγή έρθει στα πράγματα</w:t>
      </w:r>
      <w:r>
        <w:rPr>
          <w:rFonts w:eastAsia="Times New Roman" w:cs="Times New Roman"/>
          <w:szCs w:val="24"/>
        </w:rPr>
        <w:t>.</w:t>
      </w:r>
      <w:r w:rsidRPr="008276A1">
        <w:rPr>
          <w:rFonts w:eastAsia="Times New Roman" w:cs="Times New Roman"/>
          <w:szCs w:val="24"/>
        </w:rPr>
        <w:t xml:space="preserve"> </w:t>
      </w:r>
      <w:r>
        <w:rPr>
          <w:rFonts w:eastAsia="Times New Roman" w:cs="Times New Roman"/>
          <w:szCs w:val="24"/>
        </w:rPr>
        <w:t>Γι’ αυτό, οι Έλληνες και ό</w:t>
      </w:r>
      <w:r w:rsidRPr="008276A1">
        <w:rPr>
          <w:rFonts w:eastAsia="Times New Roman" w:cs="Times New Roman"/>
          <w:szCs w:val="24"/>
        </w:rPr>
        <w:t>σοι αισθάνονται Έλληνες να μην απογοητεύονται</w:t>
      </w:r>
      <w:r>
        <w:rPr>
          <w:rFonts w:eastAsia="Times New Roman" w:cs="Times New Roman"/>
          <w:szCs w:val="24"/>
        </w:rPr>
        <w:t>,</w:t>
      </w:r>
      <w:r w:rsidRPr="008276A1">
        <w:rPr>
          <w:rFonts w:eastAsia="Times New Roman" w:cs="Times New Roman"/>
          <w:szCs w:val="24"/>
        </w:rPr>
        <w:t xml:space="preserve"> ν</w:t>
      </w:r>
      <w:r>
        <w:rPr>
          <w:rFonts w:eastAsia="Times New Roman" w:cs="Times New Roman"/>
          <w:szCs w:val="24"/>
        </w:rPr>
        <w:t>α κρ</w:t>
      </w:r>
      <w:r>
        <w:rPr>
          <w:rFonts w:eastAsia="Times New Roman" w:cs="Times New Roman"/>
          <w:szCs w:val="24"/>
        </w:rPr>
        <w:t>ατήσουν ψηλά τη σημαία της ε</w:t>
      </w:r>
      <w:r w:rsidRPr="008276A1">
        <w:rPr>
          <w:rFonts w:eastAsia="Times New Roman" w:cs="Times New Roman"/>
          <w:szCs w:val="24"/>
        </w:rPr>
        <w:t>λληνικής Μακεδονίας που είναι μία και μόνη</w:t>
      </w:r>
      <w:r>
        <w:rPr>
          <w:rFonts w:eastAsia="Times New Roman" w:cs="Times New Roman"/>
          <w:szCs w:val="24"/>
        </w:rPr>
        <w:t>.</w:t>
      </w:r>
    </w:p>
    <w:p w14:paraId="1664EEBF" w14:textId="77777777" w:rsidR="00A97886" w:rsidRDefault="00361846">
      <w:pPr>
        <w:spacing w:line="600" w:lineRule="auto"/>
        <w:ind w:firstLine="720"/>
        <w:jc w:val="both"/>
        <w:rPr>
          <w:rFonts w:eastAsia="Times New Roman" w:cs="Times New Roman"/>
          <w:szCs w:val="24"/>
        </w:rPr>
      </w:pPr>
      <w:r w:rsidRPr="008276A1">
        <w:rPr>
          <w:rFonts w:eastAsia="Times New Roman" w:cs="Times New Roman"/>
          <w:szCs w:val="24"/>
        </w:rPr>
        <w:t xml:space="preserve">Ο </w:t>
      </w:r>
      <w:proofErr w:type="spellStart"/>
      <w:r w:rsidRPr="008276A1">
        <w:rPr>
          <w:rFonts w:eastAsia="Times New Roman" w:cs="Times New Roman"/>
          <w:szCs w:val="24"/>
        </w:rPr>
        <w:t>συντάξας</w:t>
      </w:r>
      <w:proofErr w:type="spellEnd"/>
      <w:r w:rsidRPr="008276A1">
        <w:rPr>
          <w:rFonts w:eastAsia="Times New Roman" w:cs="Times New Roman"/>
          <w:szCs w:val="24"/>
        </w:rPr>
        <w:t xml:space="preserve"> την αντίρρηση συνταγματικό</w:t>
      </w:r>
      <w:r>
        <w:rPr>
          <w:rFonts w:eastAsia="Times New Roman" w:cs="Times New Roman"/>
          <w:szCs w:val="24"/>
        </w:rPr>
        <w:t xml:space="preserve">τητας αναφέρεται και στον κ. </w:t>
      </w:r>
      <w:r w:rsidRPr="008276A1">
        <w:rPr>
          <w:rFonts w:eastAsia="Times New Roman" w:cs="Times New Roman"/>
          <w:szCs w:val="24"/>
        </w:rPr>
        <w:t>Μάθιου Νίμιτς</w:t>
      </w:r>
      <w:r>
        <w:rPr>
          <w:rFonts w:eastAsia="Times New Roman" w:cs="Times New Roman"/>
          <w:szCs w:val="24"/>
        </w:rPr>
        <w:t>.</w:t>
      </w:r>
      <w:r w:rsidRPr="008276A1">
        <w:rPr>
          <w:rFonts w:eastAsia="Times New Roman" w:cs="Times New Roman"/>
          <w:szCs w:val="24"/>
        </w:rPr>
        <w:t xml:space="preserve"> Ο </w:t>
      </w:r>
      <w:r>
        <w:rPr>
          <w:rFonts w:eastAsia="Times New Roman" w:cs="Times New Roman"/>
          <w:szCs w:val="24"/>
        </w:rPr>
        <w:t>κ.</w:t>
      </w:r>
      <w:r w:rsidRPr="008276A1">
        <w:rPr>
          <w:rFonts w:eastAsia="Times New Roman" w:cs="Times New Roman"/>
          <w:szCs w:val="24"/>
        </w:rPr>
        <w:t xml:space="preserve"> Μάθιου Νίμιτς ανήκει σε ένα </w:t>
      </w:r>
      <w:r>
        <w:rPr>
          <w:rFonts w:eastAsia="Times New Roman" w:cs="Times New Roman"/>
          <w:szCs w:val="24"/>
        </w:rPr>
        <w:t xml:space="preserve">αυτονομημένο σιωνιστικό </w:t>
      </w:r>
      <w:r w:rsidRPr="008276A1">
        <w:rPr>
          <w:rFonts w:eastAsia="Times New Roman" w:cs="Times New Roman"/>
          <w:szCs w:val="24"/>
        </w:rPr>
        <w:t xml:space="preserve">διεθνιστικό κύκλο που ηγείται </w:t>
      </w:r>
      <w:r>
        <w:rPr>
          <w:rFonts w:eastAsia="Times New Roman" w:cs="Times New Roman"/>
          <w:szCs w:val="24"/>
        </w:rPr>
        <w:t xml:space="preserve">η οικογένεια </w:t>
      </w:r>
      <w:proofErr w:type="spellStart"/>
      <w:r>
        <w:rPr>
          <w:rFonts w:eastAsia="Times New Roman" w:cs="Times New Roman"/>
          <w:szCs w:val="24"/>
        </w:rPr>
        <w:t>Ρότ</w:t>
      </w:r>
      <w:r>
        <w:rPr>
          <w:rFonts w:eastAsia="Times New Roman" w:cs="Times New Roman"/>
          <w:szCs w:val="24"/>
        </w:rPr>
        <w:t>σιλντ</w:t>
      </w:r>
      <w:proofErr w:type="spellEnd"/>
      <w:r>
        <w:rPr>
          <w:rFonts w:eastAsia="Times New Roman" w:cs="Times New Roman"/>
          <w:szCs w:val="24"/>
        </w:rPr>
        <w:t xml:space="preserve">. </w:t>
      </w:r>
      <w:r w:rsidRPr="008276A1">
        <w:rPr>
          <w:rFonts w:eastAsia="Times New Roman" w:cs="Times New Roman"/>
          <w:szCs w:val="24"/>
        </w:rPr>
        <w:t xml:space="preserve">Μαριονέτα της είναι ο </w:t>
      </w:r>
      <w:proofErr w:type="spellStart"/>
      <w:r w:rsidRPr="008276A1">
        <w:rPr>
          <w:rFonts w:eastAsia="Times New Roman" w:cs="Times New Roman"/>
          <w:szCs w:val="24"/>
        </w:rPr>
        <w:t>Σόρος</w:t>
      </w:r>
      <w:proofErr w:type="spellEnd"/>
      <w:r>
        <w:rPr>
          <w:rFonts w:eastAsia="Times New Roman" w:cs="Times New Roman"/>
          <w:szCs w:val="24"/>
        </w:rPr>
        <w:t>.</w:t>
      </w:r>
      <w:r w:rsidRPr="008276A1">
        <w:rPr>
          <w:rFonts w:eastAsia="Times New Roman" w:cs="Times New Roman"/>
          <w:szCs w:val="24"/>
        </w:rPr>
        <w:t xml:space="preserve"> Μαριονέτα του </w:t>
      </w:r>
      <w:proofErr w:type="spellStart"/>
      <w:r w:rsidRPr="008276A1">
        <w:rPr>
          <w:rFonts w:eastAsia="Times New Roman" w:cs="Times New Roman"/>
          <w:szCs w:val="24"/>
        </w:rPr>
        <w:t>Σόρος</w:t>
      </w:r>
      <w:proofErr w:type="spellEnd"/>
      <w:r w:rsidRPr="008276A1">
        <w:rPr>
          <w:rFonts w:eastAsia="Times New Roman" w:cs="Times New Roman"/>
          <w:szCs w:val="24"/>
        </w:rPr>
        <w:t xml:space="preserve"> είναι ο Νίμιτς</w:t>
      </w:r>
      <w:r>
        <w:rPr>
          <w:rFonts w:eastAsia="Times New Roman" w:cs="Times New Roman"/>
          <w:szCs w:val="24"/>
        </w:rPr>
        <w:t>.</w:t>
      </w:r>
      <w:r w:rsidRPr="008276A1">
        <w:rPr>
          <w:rFonts w:eastAsia="Times New Roman" w:cs="Times New Roman"/>
          <w:szCs w:val="24"/>
        </w:rPr>
        <w:t xml:space="preserve"> Και ο εσείς </w:t>
      </w:r>
      <w:r>
        <w:rPr>
          <w:rFonts w:eastAsia="Times New Roman" w:cs="Times New Roman"/>
          <w:szCs w:val="24"/>
        </w:rPr>
        <w:t xml:space="preserve">θα καταστείτε μαριονέτες αυτού </w:t>
      </w:r>
      <w:r>
        <w:rPr>
          <w:rFonts w:eastAsia="Times New Roman" w:cs="Times New Roman"/>
          <w:szCs w:val="24"/>
        </w:rPr>
        <w:lastRenderedPageBreak/>
        <w:t>του συστήματος.</w:t>
      </w:r>
      <w:r>
        <w:rPr>
          <w:rFonts w:eastAsia="Times New Roman" w:cs="Times New Roman"/>
          <w:szCs w:val="24"/>
        </w:rPr>
        <w:t xml:space="preserve"> </w:t>
      </w:r>
      <w:r>
        <w:rPr>
          <w:rFonts w:eastAsia="Times New Roman" w:cs="Times New Roman"/>
          <w:szCs w:val="24"/>
        </w:rPr>
        <w:t xml:space="preserve">Ή, εάν δεν είναι έτσι, θα ακολουθήσετε την τύχη των κομιτατζήδων. Θα είστε οι </w:t>
      </w:r>
      <w:proofErr w:type="spellStart"/>
      <w:r>
        <w:rPr>
          <w:rFonts w:eastAsia="Times New Roman" w:cs="Times New Roman"/>
          <w:szCs w:val="24"/>
        </w:rPr>
        <w:t>νεοκομιτατζήδες</w:t>
      </w:r>
      <w:proofErr w:type="spellEnd"/>
      <w:r>
        <w:rPr>
          <w:rFonts w:eastAsia="Times New Roman" w:cs="Times New Roman"/>
          <w:szCs w:val="24"/>
        </w:rPr>
        <w:t>. Και εννοώ την πολιτική τύχη, η</w:t>
      </w:r>
      <w:r>
        <w:rPr>
          <w:rFonts w:eastAsia="Times New Roman" w:cs="Times New Roman"/>
          <w:szCs w:val="24"/>
        </w:rPr>
        <w:t xml:space="preserve"> οποία είναι γνωστή.</w:t>
      </w:r>
    </w:p>
    <w:p w14:paraId="1664EEC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Καταθέτω ότι ο κ. Νίμιτς, ο οποίος σύμφωνα με το </w:t>
      </w:r>
      <w:r>
        <w:rPr>
          <w:rFonts w:eastAsia="Times New Roman" w:cs="Times New Roman"/>
          <w:szCs w:val="24"/>
          <w:lang w:val="en-US"/>
        </w:rPr>
        <w:t>BBC</w:t>
      </w:r>
      <w:r w:rsidRPr="00937A4D">
        <w:rPr>
          <w:rFonts w:eastAsia="Times New Roman" w:cs="Times New Roman"/>
          <w:szCs w:val="24"/>
        </w:rPr>
        <w:t xml:space="preserve"> </w:t>
      </w:r>
      <w:r>
        <w:rPr>
          <w:rFonts w:eastAsia="Times New Roman" w:cs="Times New Roman"/>
          <w:szCs w:val="24"/>
        </w:rPr>
        <w:t xml:space="preserve">φέρεται ότι αμείβεται με ένα δολάριο τον χρόνο, ήταν ο πρώτος </w:t>
      </w:r>
      <w:r>
        <w:rPr>
          <w:rFonts w:eastAsia="Times New Roman" w:cs="Times New Roman"/>
          <w:szCs w:val="24"/>
        </w:rPr>
        <w:t>π</w:t>
      </w:r>
      <w:r>
        <w:rPr>
          <w:rFonts w:eastAsia="Times New Roman" w:cs="Times New Roman"/>
          <w:szCs w:val="24"/>
        </w:rPr>
        <w:t xml:space="preserve">ρόεδρος του Κέντρου Δημοκρατίας και Συμφιλίωσης στη </w:t>
      </w:r>
      <w:r>
        <w:rPr>
          <w:rFonts w:eastAsia="Times New Roman" w:cs="Times New Roman"/>
          <w:szCs w:val="24"/>
        </w:rPr>
        <w:t>ν</w:t>
      </w:r>
      <w:r>
        <w:rPr>
          <w:rFonts w:eastAsia="Times New Roman" w:cs="Times New Roman"/>
          <w:szCs w:val="24"/>
        </w:rPr>
        <w:t>οτιοανατολική Ευρώπη, που σύγγραμμά του αναγνωρίζει και αναφέρει τ</w:t>
      </w:r>
      <w:r>
        <w:rPr>
          <w:rFonts w:eastAsia="Times New Roman" w:cs="Times New Roman"/>
          <w:szCs w:val="24"/>
        </w:rPr>
        <w:t xml:space="preserve">α Σκόπια ως </w:t>
      </w:r>
      <w:r>
        <w:rPr>
          <w:rFonts w:eastAsia="Times New Roman" w:cs="Times New Roman"/>
          <w:szCs w:val="24"/>
        </w:rPr>
        <w:t>«</w:t>
      </w:r>
      <w:r>
        <w:rPr>
          <w:rFonts w:eastAsia="Times New Roman" w:cs="Times New Roman"/>
          <w:szCs w:val="24"/>
        </w:rPr>
        <w:t>Δημοκρατία της Μακεδονίας</w:t>
      </w:r>
      <w:r>
        <w:rPr>
          <w:rFonts w:eastAsia="Times New Roman" w:cs="Times New Roman"/>
          <w:szCs w:val="24"/>
        </w:rPr>
        <w:t>»</w:t>
      </w:r>
      <w:r>
        <w:rPr>
          <w:rFonts w:eastAsia="Times New Roman" w:cs="Times New Roman"/>
          <w:szCs w:val="24"/>
        </w:rPr>
        <w:t xml:space="preserve">. Ποιος είναι δωρητής, πέραν του </w:t>
      </w:r>
      <w:proofErr w:type="spellStart"/>
      <w:r>
        <w:rPr>
          <w:rFonts w:eastAsia="Times New Roman" w:cs="Times New Roman"/>
          <w:szCs w:val="24"/>
        </w:rPr>
        <w:t>Σόρος</w:t>
      </w:r>
      <w:proofErr w:type="spellEnd"/>
      <w:r>
        <w:rPr>
          <w:rFonts w:eastAsia="Times New Roman" w:cs="Times New Roman"/>
          <w:szCs w:val="24"/>
        </w:rPr>
        <w:t xml:space="preserve">, αυτού του </w:t>
      </w:r>
      <w:r>
        <w:rPr>
          <w:rFonts w:eastAsia="Times New Roman" w:cs="Times New Roman"/>
          <w:szCs w:val="24"/>
        </w:rPr>
        <w:t>κ</w:t>
      </w:r>
      <w:r>
        <w:rPr>
          <w:rFonts w:eastAsia="Times New Roman" w:cs="Times New Roman"/>
          <w:szCs w:val="24"/>
        </w:rPr>
        <w:t xml:space="preserve">έντρου; Η ελληνική Κυβέρνηση, το Υπουργείο Εξωτερικών και ο Δήμος Θεσσαλονίκης. Δεν είναι τυχαίο. </w:t>
      </w:r>
    </w:p>
    <w:p w14:paraId="1664EEC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Ο κ. Νίμιτς, που είναι μια σκοτεινή προσωπικότητα και έχει λειτουργ</w:t>
      </w:r>
      <w:r>
        <w:rPr>
          <w:rFonts w:eastAsia="Times New Roman" w:cs="Times New Roman"/>
          <w:szCs w:val="24"/>
        </w:rPr>
        <w:t xml:space="preserve">ήσει ως </w:t>
      </w:r>
      <w:r>
        <w:rPr>
          <w:rFonts w:eastAsia="Times New Roman" w:cs="Times New Roman"/>
          <w:szCs w:val="24"/>
          <w:lang w:val="en-US"/>
        </w:rPr>
        <w:t>master</w:t>
      </w:r>
      <w:r w:rsidRPr="007025E3">
        <w:rPr>
          <w:rFonts w:eastAsia="Times New Roman" w:cs="Times New Roman"/>
          <w:szCs w:val="24"/>
        </w:rPr>
        <w:t xml:space="preserve"> </w:t>
      </w:r>
      <w:r>
        <w:rPr>
          <w:rFonts w:eastAsia="Times New Roman" w:cs="Times New Roman"/>
          <w:szCs w:val="24"/>
          <w:lang w:val="en-US"/>
        </w:rPr>
        <w:t>of</w:t>
      </w:r>
      <w:r w:rsidRPr="007025E3">
        <w:rPr>
          <w:rFonts w:eastAsia="Times New Roman" w:cs="Times New Roman"/>
          <w:szCs w:val="24"/>
        </w:rPr>
        <w:t xml:space="preserve"> </w:t>
      </w:r>
      <w:r>
        <w:rPr>
          <w:rFonts w:eastAsia="Times New Roman" w:cs="Times New Roman"/>
          <w:szCs w:val="24"/>
          <w:lang w:val="en-US"/>
        </w:rPr>
        <w:t>puppets</w:t>
      </w:r>
      <w:r w:rsidRPr="007025E3">
        <w:rPr>
          <w:rFonts w:eastAsia="Times New Roman" w:cs="Times New Roman"/>
          <w:szCs w:val="24"/>
        </w:rPr>
        <w:t xml:space="preserve"> </w:t>
      </w:r>
      <w:r>
        <w:rPr>
          <w:rFonts w:eastAsia="Times New Roman" w:cs="Times New Roman"/>
          <w:szCs w:val="24"/>
        </w:rPr>
        <w:t xml:space="preserve">για αυτή τη Συνθήκη των Πρεσπών -αντίκλητος μάλιστα </w:t>
      </w:r>
      <w:r>
        <w:rPr>
          <w:rFonts w:eastAsia="Times New Roman" w:cs="Times New Roman"/>
          <w:szCs w:val="24"/>
          <w:lang w:val="en-US"/>
        </w:rPr>
        <w:t>master</w:t>
      </w:r>
      <w:r w:rsidRPr="007025E3">
        <w:rPr>
          <w:rFonts w:eastAsia="Times New Roman" w:cs="Times New Roman"/>
          <w:szCs w:val="24"/>
        </w:rPr>
        <w:t xml:space="preserve"> </w:t>
      </w:r>
      <w:r>
        <w:rPr>
          <w:rFonts w:eastAsia="Times New Roman" w:cs="Times New Roman"/>
          <w:szCs w:val="24"/>
          <w:lang w:val="en-US"/>
        </w:rPr>
        <w:t>of</w:t>
      </w:r>
      <w:r w:rsidRPr="007025E3">
        <w:rPr>
          <w:rFonts w:eastAsia="Times New Roman" w:cs="Times New Roman"/>
          <w:szCs w:val="24"/>
        </w:rPr>
        <w:t xml:space="preserve"> </w:t>
      </w:r>
      <w:r>
        <w:rPr>
          <w:rFonts w:eastAsia="Times New Roman" w:cs="Times New Roman"/>
          <w:szCs w:val="24"/>
          <w:lang w:val="en-US"/>
        </w:rPr>
        <w:t>puppets</w:t>
      </w:r>
      <w:r w:rsidRPr="007025E3">
        <w:rPr>
          <w:rFonts w:eastAsia="Times New Roman" w:cs="Times New Roman"/>
          <w:szCs w:val="24"/>
        </w:rPr>
        <w:t xml:space="preserve"> </w:t>
      </w:r>
      <w:r>
        <w:rPr>
          <w:rFonts w:eastAsia="Times New Roman" w:cs="Times New Roman"/>
          <w:szCs w:val="24"/>
        </w:rPr>
        <w:t xml:space="preserve">του </w:t>
      </w:r>
      <w:proofErr w:type="spellStart"/>
      <w:r>
        <w:rPr>
          <w:rFonts w:eastAsia="Times New Roman" w:cs="Times New Roman"/>
          <w:szCs w:val="24"/>
        </w:rPr>
        <w:t>Ρότσιλντ</w:t>
      </w:r>
      <w:proofErr w:type="spellEnd"/>
      <w:r>
        <w:rPr>
          <w:rFonts w:eastAsia="Times New Roman" w:cs="Times New Roman"/>
          <w:szCs w:val="24"/>
        </w:rPr>
        <w:t xml:space="preserve"> και του </w:t>
      </w:r>
      <w:proofErr w:type="spellStart"/>
      <w:r>
        <w:rPr>
          <w:rFonts w:eastAsia="Times New Roman" w:cs="Times New Roman"/>
          <w:szCs w:val="24"/>
        </w:rPr>
        <w:t>Σόρος</w:t>
      </w:r>
      <w:proofErr w:type="spellEnd"/>
      <w:r>
        <w:rPr>
          <w:rFonts w:eastAsia="Times New Roman" w:cs="Times New Roman"/>
          <w:szCs w:val="24"/>
        </w:rPr>
        <w:t>- αναφέρεται σε μια συνέντευξη Τύπου των Ηνωμένων Εθνών</w:t>
      </w:r>
      <w:r w:rsidRPr="00D752F0">
        <w:rPr>
          <w:rFonts w:eastAsia="Times New Roman" w:cs="Times New Roman"/>
          <w:szCs w:val="24"/>
        </w:rPr>
        <w:t>,</w:t>
      </w:r>
      <w:r>
        <w:rPr>
          <w:rFonts w:eastAsia="Times New Roman" w:cs="Times New Roman"/>
          <w:szCs w:val="24"/>
        </w:rPr>
        <w:t xml:space="preserve"> 17 Ιανουαρίου 2018. Εκεί, λοιπόν, εγείρεται θέμα </w:t>
      </w:r>
      <w:proofErr w:type="spellStart"/>
      <w:r>
        <w:rPr>
          <w:rFonts w:eastAsia="Times New Roman" w:cs="Times New Roman"/>
          <w:szCs w:val="24"/>
        </w:rPr>
        <w:t>αυτοεξαίρεσής</w:t>
      </w:r>
      <w:proofErr w:type="spellEnd"/>
      <w:r>
        <w:rPr>
          <w:rFonts w:eastAsia="Times New Roman" w:cs="Times New Roman"/>
          <w:szCs w:val="24"/>
        </w:rPr>
        <w:t xml:space="preserve"> του από τις διαβουλεύσεις γιατί είναι ιδιοκτήτης μιας εταιρείας, η οποία εταιρεία έχει θυγατρική στην Ελλάδα, τη </w:t>
      </w:r>
      <w:r>
        <w:rPr>
          <w:rFonts w:eastAsia="Times New Roman" w:cs="Times New Roman"/>
          <w:szCs w:val="24"/>
          <w:lang w:val="en-US"/>
        </w:rPr>
        <w:t>SAXO</w:t>
      </w:r>
      <w:r w:rsidRPr="0096676B">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Και ως εκ τούτου, αυτός είναι λόγος εξαίρεσης.</w:t>
      </w:r>
    </w:p>
    <w:p w14:paraId="1664EEC2"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Αϊβατίδη</w:t>
      </w:r>
      <w:proofErr w:type="spellEnd"/>
      <w:r>
        <w:rPr>
          <w:rFonts w:eastAsia="Times New Roman" w:cs="Times New Roman"/>
          <w:szCs w:val="24"/>
        </w:rPr>
        <w:t>, μην ανοίγετε θέματα. Ολο</w:t>
      </w:r>
      <w:r>
        <w:rPr>
          <w:rFonts w:eastAsia="Times New Roman" w:cs="Times New Roman"/>
          <w:szCs w:val="24"/>
        </w:rPr>
        <w:t>κληρώστε, παρακαλώ.</w:t>
      </w:r>
    </w:p>
    <w:p w14:paraId="1664EEC3"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Το θέμα, κυρία Πρόεδρε, είναι πολύ συγκεκριμένο: Η παρουσία</w:t>
      </w:r>
      <w:r w:rsidRPr="00D752F0">
        <w:rPr>
          <w:rFonts w:eastAsia="Times New Roman" w:cs="Times New Roman"/>
          <w:szCs w:val="24"/>
        </w:rPr>
        <w:t>,</w:t>
      </w:r>
      <w:r>
        <w:rPr>
          <w:rFonts w:eastAsia="Times New Roman" w:cs="Times New Roman"/>
          <w:szCs w:val="24"/>
        </w:rPr>
        <w:t xml:space="preserve"> ως μάρτυρος έστω, ενώ είναι διαπραγματευτής του κ. Νίμιτς, μπορεί να καταστήσει αυτή τη </w:t>
      </w:r>
      <w:r>
        <w:rPr>
          <w:rFonts w:eastAsia="Times New Roman" w:cs="Times New Roman"/>
          <w:szCs w:val="24"/>
        </w:rPr>
        <w:t>σ</w:t>
      </w:r>
      <w:r>
        <w:rPr>
          <w:rFonts w:eastAsia="Times New Roman" w:cs="Times New Roman"/>
          <w:szCs w:val="24"/>
        </w:rPr>
        <w:t xml:space="preserve">υμφωνία άκυρη. </w:t>
      </w:r>
    </w:p>
    <w:p w14:paraId="1664EEC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Για τον λόγο αυτό, επαναλαμβάνω, καλούμε τους Έλλην</w:t>
      </w:r>
      <w:r>
        <w:rPr>
          <w:rFonts w:eastAsia="Times New Roman" w:cs="Times New Roman"/>
          <w:szCs w:val="24"/>
        </w:rPr>
        <w:t xml:space="preserve">ες να </w:t>
      </w:r>
      <w:proofErr w:type="spellStart"/>
      <w:r>
        <w:rPr>
          <w:rFonts w:eastAsia="Times New Roman" w:cs="Times New Roman"/>
          <w:szCs w:val="24"/>
        </w:rPr>
        <w:t>συστρατευθούν</w:t>
      </w:r>
      <w:proofErr w:type="spellEnd"/>
      <w:r>
        <w:rPr>
          <w:rFonts w:eastAsia="Times New Roman" w:cs="Times New Roman"/>
          <w:szCs w:val="24"/>
        </w:rPr>
        <w:t xml:space="preserve"> στις τάξεις της Χρυσής Αυγής, προκειμένου να ανατρέψουμε αυτή τη σύμπραξη διεθνών σιωνιστικών κύκλων και Κυβέρνησης ΣΥΡΙΖΑ. </w:t>
      </w:r>
    </w:p>
    <w:p w14:paraId="1664EEC5"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664EEC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Αϊβατίδης</w:t>
      </w:r>
      <w:proofErr w:type="spellEnd"/>
      <w:r>
        <w:rPr>
          <w:rFonts w:eastAsia="Times New Roman" w:cs="Times New Roman"/>
          <w:szCs w:val="24"/>
        </w:rPr>
        <w:t xml:space="preserve"> καταθέτει γ</w:t>
      </w:r>
      <w:r>
        <w:rPr>
          <w:rFonts w:eastAsia="Times New Roman" w:cs="Times New Roman"/>
          <w:szCs w:val="24"/>
        </w:rPr>
        <w:t xml:space="preserve">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664EEC7"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Σηφάκης έχει τον λόγο και μετά ο κ. </w:t>
      </w:r>
      <w:proofErr w:type="spellStart"/>
      <w:r>
        <w:rPr>
          <w:rFonts w:eastAsia="Times New Roman" w:cs="Times New Roman"/>
          <w:szCs w:val="24"/>
        </w:rPr>
        <w:t>Τόσκας</w:t>
      </w:r>
      <w:proofErr w:type="spellEnd"/>
      <w:r>
        <w:rPr>
          <w:rFonts w:eastAsia="Times New Roman" w:cs="Times New Roman"/>
          <w:szCs w:val="24"/>
        </w:rPr>
        <w:t>.</w:t>
      </w:r>
    </w:p>
    <w:p w14:paraId="1664EEC8"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ΙΩΑΝΝΗΣ ΣΗΦ</w:t>
      </w:r>
      <w:r>
        <w:rPr>
          <w:rFonts w:eastAsia="Times New Roman" w:cs="Times New Roman"/>
          <w:b/>
          <w:szCs w:val="24"/>
        </w:rPr>
        <w:t xml:space="preserve">ΑΚΗΣ: </w:t>
      </w:r>
      <w:r>
        <w:rPr>
          <w:rFonts w:eastAsia="Times New Roman" w:cs="Times New Roman"/>
          <w:szCs w:val="24"/>
        </w:rPr>
        <w:t>Ευχαριστώ, κυρία Πρόεδρε.</w:t>
      </w:r>
    </w:p>
    <w:p w14:paraId="1664EEC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Κυρία Πρόεδρε, κυρίες και κύριοι συνάδελφοι, κάποιες φορές στη ζωή μας στεκόμαστε μπροστά στη συνείδησή μας και μπροστά στην ιστορία. Όταν με την ψήφο του ελληνικού λαού κάποιος έχει εκλεγεί Βουλευτής του ελληνικού Κοινοβουλ</w:t>
      </w:r>
      <w:r>
        <w:rPr>
          <w:rFonts w:eastAsia="Times New Roman" w:cs="Times New Roman"/>
          <w:szCs w:val="24"/>
        </w:rPr>
        <w:t xml:space="preserve">ίου, οφείλει σε κρίσιμες αποφάσεις, </w:t>
      </w:r>
      <w:proofErr w:type="spellStart"/>
      <w:r>
        <w:rPr>
          <w:rFonts w:eastAsia="Times New Roman" w:cs="Times New Roman"/>
          <w:szCs w:val="24"/>
        </w:rPr>
        <w:t>πολλώ</w:t>
      </w:r>
      <w:proofErr w:type="spellEnd"/>
      <w:r>
        <w:rPr>
          <w:rFonts w:eastAsia="Times New Roman" w:cs="Times New Roman"/>
          <w:szCs w:val="24"/>
        </w:rPr>
        <w:t xml:space="preserve"> δε μάλλον σε αποφάσεις που αφορούν στα εθνικά θέματα, να έχει μοναδικό κριτήριό του το εθνικό συμφέρον, να είναι ψύχραιμος, να έχει μελετήσει όλα τα πραγματικά δεδομένα και να είναι ορθολογιστής. Επίσης, να υπολογί</w:t>
      </w:r>
      <w:r>
        <w:rPr>
          <w:rFonts w:eastAsia="Times New Roman" w:cs="Times New Roman"/>
          <w:szCs w:val="24"/>
        </w:rPr>
        <w:t xml:space="preserve">ζει τις προεκλογικές δεσμεύσεις του κόμματός του και να είναι συμπολιτευόμενος στις προγραμματικές θέσεις της κυβέρνησής του, να έχει ως γνώμονα τον πατριωτισμό, το ότι εθνικό είναι ό,τι είναι αληθινό. Και ακόμη, να συναισθάνεται το χρέος, να επιδιώκει τη </w:t>
      </w:r>
      <w:r>
        <w:rPr>
          <w:rFonts w:eastAsia="Times New Roman" w:cs="Times New Roman"/>
          <w:szCs w:val="24"/>
        </w:rPr>
        <w:t>λύση των εθνικών θεμάτων και όχι τη διαιώνισή τους, φυσικά όταν οι διεθνείς συνθήκες το επιτρέπουν. Να μην επηρεάζεται στην απόφασή του από φωνασκίες, από εξαλλοσύνες, από απειλές, από εκβιασμούς, από θρασύδειλες ενέργειες κύκλων του φασισμού και του υποκό</w:t>
      </w:r>
      <w:r>
        <w:rPr>
          <w:rFonts w:eastAsia="Times New Roman" w:cs="Times New Roman"/>
          <w:szCs w:val="24"/>
        </w:rPr>
        <w:t xml:space="preserve">σμου -εκδηλώσεις που αντιμετωπίζω κι εγώ αυτό το διάστημα μαζί με πολλούς άλλους </w:t>
      </w:r>
      <w:r>
        <w:rPr>
          <w:rFonts w:eastAsia="Times New Roman" w:cs="Times New Roman"/>
          <w:szCs w:val="24"/>
        </w:rPr>
        <w:lastRenderedPageBreak/>
        <w:t xml:space="preserve">συναδέλφους- να διαβάζει και να ακούει μόνο επιχειρήματα και αλήθειες. </w:t>
      </w:r>
    </w:p>
    <w:p w14:paraId="1664EEC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Είναι γνωστό, κύριοι συνάδελφοι, ότι η θέση για την επιδίωξη ονομασίας του γειτονικού κράτους με τη σύν</w:t>
      </w:r>
      <w:r>
        <w:rPr>
          <w:rFonts w:eastAsia="Times New Roman" w:cs="Times New Roman"/>
          <w:szCs w:val="24"/>
        </w:rPr>
        <w:t>θετη ονομασία με τον όρο «Μακεδονία», με γεωγραφικό προσδιορισμό, ήταν προγραμματική θέση τόσο του ΣΥΡΙΖΑ όσο της Νέας Δημοκρατίας και του ΚΙΝΑΛ, αλλά υπάρχει και στις προγραμματικές θέσεις της Κυβέρνησής μας. Άρα, ο ισχυρισμός κάποιων ότι ψηφίζουμε κάτι χ</w:t>
      </w:r>
      <w:r>
        <w:rPr>
          <w:rFonts w:eastAsia="Times New Roman" w:cs="Times New Roman"/>
          <w:szCs w:val="24"/>
        </w:rPr>
        <w:t>ωρίς να έχουμε πάρει εντολή από τον λαό, είναι καταφανώς ψευδής. Δεν ισχύει.</w:t>
      </w:r>
    </w:p>
    <w:p w14:paraId="1664EEC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τότε που άρχισα να παρακολουθώ τα πολιτικά πράγματα της χώρας, από μαθητής, αργότερα φοιτητής του Μετσόβιου Πολυτεχνείου, θυμάμαι ότι τότε στην ε</w:t>
      </w:r>
      <w:r>
        <w:rPr>
          <w:rFonts w:eastAsia="Times New Roman" w:cs="Times New Roman"/>
          <w:szCs w:val="24"/>
        </w:rPr>
        <w:t>νιαία Γιουγκοσλαβία το νότιο τμήμα το ανέφεραν όλοι οι χάρτες -ακόμη και οι χάρτες μέσα στα σχολεία της χώρας μας- ως «Μακεδονία», χωρίς κα</w:t>
      </w:r>
      <w:r>
        <w:rPr>
          <w:rFonts w:eastAsia="Times New Roman" w:cs="Times New Roman"/>
          <w:szCs w:val="24"/>
        </w:rPr>
        <w:t>μ</w:t>
      </w:r>
      <w:r>
        <w:rPr>
          <w:rFonts w:eastAsia="Times New Roman" w:cs="Times New Roman"/>
          <w:szCs w:val="24"/>
        </w:rPr>
        <w:t xml:space="preserve">μία πτέρυγα της πολιτικής ζωής να αντιδρά. </w:t>
      </w:r>
    </w:p>
    <w:p w14:paraId="1664EEC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Η ιστορία λέει πως όταν διασπάστηκε η ενιαία Γιουγκοσλαβία ο τότε Υπουργ</w:t>
      </w:r>
      <w:r>
        <w:rPr>
          <w:rFonts w:eastAsia="Times New Roman" w:cs="Times New Roman"/>
          <w:szCs w:val="24"/>
        </w:rPr>
        <w:t xml:space="preserve">ός Εξωτερικών της χώρας μας, ο κ. Αντώνης Σαμαράς, αναγνώρισε ως όνομα της γειτονικής χώρας το «Δημοκρατία της Μακεδονίας» το 1991, χωρίς κανέναν προσδιορισμό. </w:t>
      </w:r>
    </w:p>
    <w:p w14:paraId="1664EEC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Ο κ. Σαμαράς, ο οποίος σήμερα εμφανίζεται ως ο μεγάλος </w:t>
      </w:r>
      <w:r>
        <w:rPr>
          <w:rFonts w:eastAsia="Times New Roman" w:cs="Times New Roman"/>
          <w:szCs w:val="24"/>
        </w:rPr>
        <w:t>μ</w:t>
      </w:r>
      <w:r>
        <w:rPr>
          <w:rFonts w:eastAsia="Times New Roman" w:cs="Times New Roman"/>
          <w:szCs w:val="24"/>
        </w:rPr>
        <w:t>ακεδονομάχος, με κυβέρνηση Κωνσταντίνου</w:t>
      </w:r>
      <w:r>
        <w:rPr>
          <w:rFonts w:eastAsia="Times New Roman" w:cs="Times New Roman"/>
          <w:szCs w:val="24"/>
        </w:rPr>
        <w:t xml:space="preserve"> Μητσοτάκη, ενώ μπορούσε τότε να πιέσει τη Γερμανία που καιγόταν για να αναγνωριστεί η Κροατία, δεν έδωσε την παραμικρή μάχη, παραδίδοντας το όνομα, αναλαμβάνοντας ιστορικές ευθύνες. Και τώρα πηγαίνει στα συλλαλητήρια και παρουσιάζεται ως αρχηγός της Νέας </w:t>
      </w:r>
      <w:r>
        <w:rPr>
          <w:rFonts w:eastAsia="Times New Roman" w:cs="Times New Roman"/>
          <w:szCs w:val="24"/>
        </w:rPr>
        <w:t xml:space="preserve">Δημοκρατίας, προσπαθώντας να αλλάξει τη θέση και του ίδιου του κόμματός του στο ζήτημα της γειτονικής χώρας. </w:t>
      </w:r>
    </w:p>
    <w:p w14:paraId="1664EECE"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t>Η</w:t>
      </w:r>
      <w:r w:rsidRPr="008965D6">
        <w:rPr>
          <w:rFonts w:eastAsia="Times New Roman"/>
          <w:bCs/>
          <w:color w:val="000000" w:themeColor="text1"/>
          <w:szCs w:val="24"/>
        </w:rPr>
        <w:t xml:space="preserve"> εθνική θέση για το όνομα της γειτονικής χώρας με σύνθετη ονομασία</w:t>
      </w:r>
      <w:r>
        <w:rPr>
          <w:rFonts w:eastAsia="Times New Roman"/>
          <w:bCs/>
          <w:color w:val="000000" w:themeColor="text1"/>
          <w:szCs w:val="24"/>
        </w:rPr>
        <w:t>,</w:t>
      </w:r>
      <w:r w:rsidRPr="008965D6">
        <w:rPr>
          <w:rFonts w:eastAsia="Times New Roman"/>
          <w:bCs/>
          <w:color w:val="000000" w:themeColor="text1"/>
          <w:szCs w:val="24"/>
        </w:rPr>
        <w:t xml:space="preserve"> με γεωγραφικό προσδιορισμό </w:t>
      </w:r>
      <w:proofErr w:type="spellStart"/>
      <w:r w:rsidRPr="008965D6">
        <w:rPr>
          <w:rFonts w:eastAsia="Times New Roman"/>
          <w:bCs/>
          <w:color w:val="000000" w:themeColor="text1"/>
          <w:szCs w:val="24"/>
        </w:rPr>
        <w:t>erga</w:t>
      </w:r>
      <w:proofErr w:type="spellEnd"/>
      <w:r w:rsidRPr="008965D6">
        <w:rPr>
          <w:rFonts w:eastAsia="Times New Roman"/>
          <w:bCs/>
          <w:color w:val="000000" w:themeColor="text1"/>
          <w:szCs w:val="24"/>
        </w:rPr>
        <w:t xml:space="preserve"> </w:t>
      </w:r>
      <w:proofErr w:type="spellStart"/>
      <w:r w:rsidRPr="008965D6">
        <w:rPr>
          <w:rFonts w:eastAsia="Times New Roman"/>
          <w:bCs/>
          <w:color w:val="000000" w:themeColor="text1"/>
          <w:szCs w:val="24"/>
        </w:rPr>
        <w:t>omnes</w:t>
      </w:r>
      <w:proofErr w:type="spellEnd"/>
      <w:r w:rsidRPr="008965D6">
        <w:rPr>
          <w:rFonts w:eastAsia="Times New Roman"/>
          <w:bCs/>
          <w:color w:val="000000" w:themeColor="text1"/>
          <w:szCs w:val="24"/>
        </w:rPr>
        <w:t xml:space="preserve"> </w:t>
      </w:r>
      <w:r>
        <w:rPr>
          <w:rFonts w:eastAsia="Times New Roman"/>
          <w:bCs/>
          <w:color w:val="000000" w:themeColor="text1"/>
          <w:szCs w:val="24"/>
        </w:rPr>
        <w:t>με τον όρο «</w:t>
      </w:r>
      <w:r w:rsidRPr="008965D6">
        <w:rPr>
          <w:rFonts w:eastAsia="Times New Roman"/>
          <w:bCs/>
          <w:color w:val="000000" w:themeColor="text1"/>
          <w:szCs w:val="24"/>
        </w:rPr>
        <w:t>Μακεδονία</w:t>
      </w:r>
      <w:r>
        <w:rPr>
          <w:rFonts w:eastAsia="Times New Roman"/>
          <w:bCs/>
          <w:color w:val="000000" w:themeColor="text1"/>
          <w:szCs w:val="24"/>
        </w:rPr>
        <w:t>»</w:t>
      </w:r>
      <w:r w:rsidRPr="008965D6">
        <w:rPr>
          <w:rFonts w:eastAsia="Times New Roman"/>
          <w:bCs/>
          <w:color w:val="000000" w:themeColor="text1"/>
          <w:szCs w:val="24"/>
        </w:rPr>
        <w:t xml:space="preserve"> είναι ακόμη και τώρα θέσεις </w:t>
      </w:r>
      <w:r>
        <w:rPr>
          <w:rFonts w:eastAsia="Times New Roman"/>
          <w:bCs/>
          <w:color w:val="000000" w:themeColor="text1"/>
          <w:szCs w:val="24"/>
        </w:rPr>
        <w:t xml:space="preserve">της </w:t>
      </w:r>
      <w:r w:rsidRPr="008965D6">
        <w:rPr>
          <w:rFonts w:eastAsia="Times New Roman"/>
          <w:bCs/>
          <w:color w:val="000000" w:themeColor="text1"/>
          <w:szCs w:val="24"/>
        </w:rPr>
        <w:t>Νέας Δημοκρατίας και τ</w:t>
      </w:r>
      <w:r>
        <w:rPr>
          <w:rFonts w:eastAsia="Times New Roman"/>
          <w:bCs/>
          <w:color w:val="000000" w:themeColor="text1"/>
          <w:szCs w:val="24"/>
        </w:rPr>
        <w:t xml:space="preserve">ου ΚΙΝΑΛ. </w:t>
      </w:r>
      <w:r w:rsidRPr="008965D6">
        <w:rPr>
          <w:rFonts w:eastAsia="Times New Roman"/>
          <w:bCs/>
          <w:color w:val="000000" w:themeColor="text1"/>
          <w:szCs w:val="24"/>
        </w:rPr>
        <w:t xml:space="preserve">Αυτή είναι η θέση της Νέας Δημοκρατίας όσο </w:t>
      </w:r>
      <w:r>
        <w:rPr>
          <w:rFonts w:eastAsia="Times New Roman"/>
          <w:bCs/>
          <w:color w:val="000000" w:themeColor="text1"/>
          <w:szCs w:val="24"/>
        </w:rPr>
        <w:t xml:space="preserve">και αν στα συλλαλητήρια </w:t>
      </w:r>
      <w:r w:rsidRPr="008965D6">
        <w:rPr>
          <w:rFonts w:eastAsia="Times New Roman"/>
          <w:bCs/>
          <w:color w:val="000000" w:themeColor="text1"/>
          <w:szCs w:val="24"/>
        </w:rPr>
        <w:t>κάποιοι εξ αυτών που συμμε</w:t>
      </w:r>
      <w:r w:rsidRPr="008965D6">
        <w:rPr>
          <w:rFonts w:eastAsia="Times New Roman"/>
          <w:bCs/>
          <w:color w:val="000000" w:themeColor="text1"/>
          <w:szCs w:val="24"/>
        </w:rPr>
        <w:lastRenderedPageBreak/>
        <w:t>τέχουν</w:t>
      </w:r>
      <w:r>
        <w:rPr>
          <w:rFonts w:eastAsia="Times New Roman"/>
          <w:bCs/>
          <w:color w:val="000000" w:themeColor="text1"/>
          <w:szCs w:val="24"/>
        </w:rPr>
        <w:t>,</w:t>
      </w:r>
      <w:r w:rsidRPr="008965D6">
        <w:rPr>
          <w:rFonts w:eastAsia="Times New Roman"/>
          <w:bCs/>
          <w:color w:val="000000" w:themeColor="text1"/>
          <w:szCs w:val="24"/>
        </w:rPr>
        <w:t xml:space="preserve"> αλλά και στην επαρχία</w:t>
      </w:r>
      <w:r>
        <w:rPr>
          <w:rFonts w:eastAsia="Times New Roman"/>
          <w:bCs/>
          <w:color w:val="000000" w:themeColor="text1"/>
          <w:szCs w:val="24"/>
        </w:rPr>
        <w:t>,</w:t>
      </w:r>
      <w:r w:rsidRPr="008965D6">
        <w:rPr>
          <w:rFonts w:eastAsia="Times New Roman"/>
          <w:bCs/>
          <w:color w:val="000000" w:themeColor="text1"/>
          <w:szCs w:val="24"/>
        </w:rPr>
        <w:t xml:space="preserve"> κυρίως στις μακεδονικές επαρχίες</w:t>
      </w:r>
      <w:r>
        <w:rPr>
          <w:rFonts w:eastAsia="Times New Roman"/>
          <w:bCs/>
          <w:color w:val="000000" w:themeColor="text1"/>
          <w:szCs w:val="24"/>
        </w:rPr>
        <w:t>,</w:t>
      </w:r>
      <w:r w:rsidRPr="008965D6">
        <w:rPr>
          <w:rFonts w:eastAsia="Times New Roman"/>
          <w:bCs/>
          <w:color w:val="000000" w:themeColor="text1"/>
          <w:szCs w:val="24"/>
        </w:rPr>
        <w:t xml:space="preserve"> το αποκρύπτουν και αποφεύγουν επι</w:t>
      </w:r>
      <w:r w:rsidRPr="008965D6">
        <w:rPr>
          <w:rFonts w:eastAsia="Times New Roman"/>
          <w:bCs/>
          <w:color w:val="000000" w:themeColor="text1"/>
          <w:szCs w:val="24"/>
        </w:rPr>
        <w:t>μελώς να το αναφέρουν</w:t>
      </w:r>
      <w:r>
        <w:rPr>
          <w:rFonts w:eastAsia="Times New Roman"/>
          <w:bCs/>
          <w:color w:val="000000" w:themeColor="text1"/>
          <w:szCs w:val="24"/>
        </w:rPr>
        <w:t>,</w:t>
      </w:r>
      <w:r w:rsidRPr="008965D6">
        <w:rPr>
          <w:rFonts w:eastAsia="Times New Roman"/>
          <w:bCs/>
          <w:color w:val="000000" w:themeColor="text1"/>
          <w:szCs w:val="24"/>
        </w:rPr>
        <w:t xml:space="preserve"> κοροϊδεύοντας τους πολίτες</w:t>
      </w:r>
      <w:r>
        <w:rPr>
          <w:rFonts w:eastAsia="Times New Roman"/>
          <w:bCs/>
          <w:color w:val="000000" w:themeColor="text1"/>
          <w:szCs w:val="24"/>
        </w:rPr>
        <w:t>.</w:t>
      </w:r>
    </w:p>
    <w:p w14:paraId="1664EECF"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t>Χθες διάβασα μι</w:t>
      </w:r>
      <w:r w:rsidRPr="008965D6">
        <w:rPr>
          <w:rFonts w:eastAsia="Times New Roman"/>
          <w:bCs/>
          <w:color w:val="000000" w:themeColor="text1"/>
          <w:szCs w:val="24"/>
        </w:rPr>
        <w:t xml:space="preserve">α ανοιχτή επιστολή που </w:t>
      </w:r>
      <w:r>
        <w:rPr>
          <w:rFonts w:eastAsia="Times New Roman"/>
          <w:bCs/>
          <w:color w:val="000000" w:themeColor="text1"/>
          <w:szCs w:val="24"/>
        </w:rPr>
        <w:t xml:space="preserve">μου απέστειλε μέσω των τοπικών ΜΜΕ </w:t>
      </w:r>
      <w:r w:rsidRPr="008965D6">
        <w:rPr>
          <w:rFonts w:eastAsia="Times New Roman"/>
          <w:bCs/>
          <w:color w:val="000000" w:themeColor="text1"/>
          <w:szCs w:val="24"/>
        </w:rPr>
        <w:t xml:space="preserve">η τοπική οργάνωση της </w:t>
      </w:r>
      <w:r>
        <w:rPr>
          <w:rFonts w:eastAsia="Times New Roman"/>
          <w:bCs/>
          <w:color w:val="000000" w:themeColor="text1"/>
          <w:szCs w:val="24"/>
        </w:rPr>
        <w:t xml:space="preserve">Νέας Δημοκρατίας της </w:t>
      </w:r>
      <w:r w:rsidRPr="008965D6">
        <w:rPr>
          <w:rFonts w:eastAsia="Times New Roman"/>
          <w:bCs/>
          <w:color w:val="000000" w:themeColor="text1"/>
          <w:szCs w:val="24"/>
        </w:rPr>
        <w:t>Αλμωπίας Πέλλας</w:t>
      </w:r>
      <w:r>
        <w:rPr>
          <w:rFonts w:eastAsia="Times New Roman"/>
          <w:bCs/>
          <w:color w:val="000000" w:themeColor="text1"/>
          <w:szCs w:val="24"/>
        </w:rPr>
        <w:t>. Σε α</w:t>
      </w:r>
      <w:r w:rsidRPr="008965D6">
        <w:rPr>
          <w:rFonts w:eastAsia="Times New Roman"/>
          <w:bCs/>
          <w:color w:val="000000" w:themeColor="text1"/>
          <w:szCs w:val="24"/>
        </w:rPr>
        <w:t>υτή</w:t>
      </w:r>
      <w:r>
        <w:rPr>
          <w:rFonts w:eastAsia="Times New Roman"/>
          <w:bCs/>
          <w:color w:val="000000" w:themeColor="text1"/>
          <w:szCs w:val="24"/>
        </w:rPr>
        <w:t xml:space="preserve">, πέραν των γραφικών </w:t>
      </w:r>
      <w:r w:rsidRPr="008965D6">
        <w:rPr>
          <w:rFonts w:eastAsia="Times New Roman"/>
          <w:bCs/>
          <w:color w:val="000000" w:themeColor="text1"/>
          <w:szCs w:val="24"/>
        </w:rPr>
        <w:t xml:space="preserve">επιθέσεων </w:t>
      </w:r>
      <w:r>
        <w:rPr>
          <w:rFonts w:eastAsia="Times New Roman"/>
          <w:bCs/>
          <w:color w:val="000000" w:themeColor="text1"/>
          <w:szCs w:val="24"/>
        </w:rPr>
        <w:t>περί δήθεν μη ευαισθησίας μου γ</w:t>
      </w:r>
      <w:r w:rsidRPr="008965D6">
        <w:rPr>
          <w:rFonts w:eastAsia="Times New Roman"/>
          <w:bCs/>
          <w:color w:val="000000" w:themeColor="text1"/>
          <w:szCs w:val="24"/>
        </w:rPr>
        <w:t xml:space="preserve">ια </w:t>
      </w:r>
      <w:r w:rsidRPr="008965D6">
        <w:rPr>
          <w:rFonts w:eastAsia="Times New Roman"/>
          <w:bCs/>
          <w:color w:val="000000" w:themeColor="text1"/>
          <w:szCs w:val="24"/>
        </w:rPr>
        <w:t>τη Μακεδονία</w:t>
      </w:r>
      <w:r>
        <w:rPr>
          <w:rFonts w:eastAsia="Times New Roman"/>
          <w:bCs/>
          <w:color w:val="000000" w:themeColor="text1"/>
          <w:szCs w:val="24"/>
        </w:rPr>
        <w:t>,</w:t>
      </w:r>
      <w:r w:rsidRPr="008965D6">
        <w:rPr>
          <w:rFonts w:eastAsia="Times New Roman"/>
          <w:bCs/>
          <w:color w:val="000000" w:themeColor="text1"/>
          <w:szCs w:val="24"/>
        </w:rPr>
        <w:t xml:space="preserve"> λόγω μη καταγωγής μου από την περιοχή</w:t>
      </w:r>
      <w:r>
        <w:rPr>
          <w:rFonts w:eastAsia="Times New Roman"/>
          <w:bCs/>
          <w:color w:val="000000" w:themeColor="text1"/>
          <w:szCs w:val="24"/>
        </w:rPr>
        <w:t>, ανεξάρτητα που είμαι Μακεδόνα</w:t>
      </w:r>
      <w:r w:rsidRPr="008965D6">
        <w:rPr>
          <w:rFonts w:eastAsia="Times New Roman"/>
          <w:bCs/>
          <w:color w:val="000000" w:themeColor="text1"/>
          <w:szCs w:val="24"/>
        </w:rPr>
        <w:t xml:space="preserve">ς </w:t>
      </w:r>
      <w:r>
        <w:rPr>
          <w:rFonts w:eastAsia="Times New Roman"/>
          <w:bCs/>
          <w:color w:val="000000" w:themeColor="text1"/>
          <w:szCs w:val="24"/>
        </w:rPr>
        <w:t>π</w:t>
      </w:r>
      <w:r w:rsidRPr="008965D6">
        <w:rPr>
          <w:rFonts w:eastAsia="Times New Roman"/>
          <w:bCs/>
          <w:color w:val="000000" w:themeColor="text1"/>
          <w:szCs w:val="24"/>
        </w:rPr>
        <w:t xml:space="preserve">άνω από </w:t>
      </w:r>
      <w:r>
        <w:rPr>
          <w:rFonts w:eastAsia="Times New Roman"/>
          <w:bCs/>
          <w:color w:val="000000" w:themeColor="text1"/>
          <w:szCs w:val="24"/>
        </w:rPr>
        <w:t>τριάντα</w:t>
      </w:r>
      <w:r w:rsidRPr="008965D6">
        <w:rPr>
          <w:rFonts w:eastAsia="Times New Roman"/>
          <w:bCs/>
          <w:color w:val="000000" w:themeColor="text1"/>
          <w:szCs w:val="24"/>
        </w:rPr>
        <w:t xml:space="preserve"> χρόνια και πλέον δεν θυμάμαι τίποτα άλλο</w:t>
      </w:r>
      <w:r>
        <w:rPr>
          <w:rFonts w:eastAsia="Times New Roman"/>
          <w:bCs/>
          <w:color w:val="000000" w:themeColor="text1"/>
          <w:szCs w:val="24"/>
        </w:rPr>
        <w:t>,</w:t>
      </w:r>
      <w:r w:rsidRPr="008965D6">
        <w:rPr>
          <w:rFonts w:eastAsia="Times New Roman"/>
          <w:bCs/>
          <w:color w:val="000000" w:themeColor="text1"/>
          <w:szCs w:val="24"/>
        </w:rPr>
        <w:t xml:space="preserve"> </w:t>
      </w:r>
      <w:r>
        <w:rPr>
          <w:rFonts w:eastAsia="Times New Roman"/>
          <w:bCs/>
          <w:color w:val="000000" w:themeColor="text1"/>
          <w:szCs w:val="24"/>
        </w:rPr>
        <w:t xml:space="preserve">που </w:t>
      </w:r>
      <w:r w:rsidRPr="008965D6">
        <w:rPr>
          <w:rFonts w:eastAsia="Times New Roman"/>
          <w:bCs/>
          <w:color w:val="000000" w:themeColor="text1"/>
          <w:szCs w:val="24"/>
        </w:rPr>
        <w:t xml:space="preserve">τα παιδιά μου </w:t>
      </w:r>
      <w:r>
        <w:rPr>
          <w:rFonts w:eastAsia="Times New Roman"/>
          <w:bCs/>
          <w:color w:val="000000" w:themeColor="text1"/>
          <w:szCs w:val="24"/>
        </w:rPr>
        <w:t xml:space="preserve">είναι </w:t>
      </w:r>
      <w:r w:rsidRPr="008965D6">
        <w:rPr>
          <w:rFonts w:eastAsia="Times New Roman"/>
          <w:bCs/>
          <w:color w:val="000000" w:themeColor="text1"/>
          <w:szCs w:val="24"/>
        </w:rPr>
        <w:t>Μακεδόνες</w:t>
      </w:r>
      <w:r>
        <w:rPr>
          <w:rFonts w:eastAsia="Times New Roman"/>
          <w:bCs/>
          <w:color w:val="000000" w:themeColor="text1"/>
          <w:szCs w:val="24"/>
        </w:rPr>
        <w:t>,</w:t>
      </w:r>
      <w:r w:rsidRPr="008965D6">
        <w:rPr>
          <w:rFonts w:eastAsia="Times New Roman"/>
          <w:bCs/>
          <w:color w:val="000000" w:themeColor="text1"/>
          <w:szCs w:val="24"/>
        </w:rPr>
        <w:t xml:space="preserve"> το σπίτι μου </w:t>
      </w:r>
      <w:r>
        <w:rPr>
          <w:rFonts w:eastAsia="Times New Roman"/>
          <w:bCs/>
          <w:color w:val="000000" w:themeColor="text1"/>
          <w:szCs w:val="24"/>
        </w:rPr>
        <w:t xml:space="preserve">βρίσκεται </w:t>
      </w:r>
      <w:r w:rsidRPr="008965D6">
        <w:rPr>
          <w:rFonts w:eastAsia="Times New Roman"/>
          <w:bCs/>
          <w:color w:val="000000" w:themeColor="text1"/>
          <w:szCs w:val="24"/>
        </w:rPr>
        <w:t xml:space="preserve">στην </w:t>
      </w:r>
      <w:proofErr w:type="spellStart"/>
      <w:r w:rsidRPr="008965D6">
        <w:rPr>
          <w:rFonts w:eastAsia="Times New Roman"/>
          <w:bCs/>
          <w:color w:val="000000" w:themeColor="text1"/>
          <w:szCs w:val="24"/>
        </w:rPr>
        <w:t>Αριδαία</w:t>
      </w:r>
      <w:proofErr w:type="spellEnd"/>
      <w:r>
        <w:rPr>
          <w:rFonts w:eastAsia="Times New Roman"/>
          <w:bCs/>
          <w:color w:val="000000" w:themeColor="text1"/>
          <w:szCs w:val="24"/>
        </w:rPr>
        <w:t>,</w:t>
      </w:r>
      <w:r w:rsidRPr="008965D6">
        <w:rPr>
          <w:rFonts w:eastAsia="Times New Roman"/>
          <w:bCs/>
          <w:color w:val="000000" w:themeColor="text1"/>
          <w:szCs w:val="24"/>
        </w:rPr>
        <w:t xml:space="preserve"> οι δουλειές </w:t>
      </w:r>
      <w:r>
        <w:rPr>
          <w:rFonts w:eastAsia="Times New Roman"/>
          <w:bCs/>
          <w:color w:val="000000" w:themeColor="text1"/>
          <w:szCs w:val="24"/>
        </w:rPr>
        <w:t xml:space="preserve">μου είναι στη </w:t>
      </w:r>
      <w:r w:rsidRPr="008965D6">
        <w:rPr>
          <w:rFonts w:eastAsia="Times New Roman"/>
          <w:bCs/>
          <w:color w:val="000000" w:themeColor="text1"/>
          <w:szCs w:val="24"/>
        </w:rPr>
        <w:t>Μακεδονία</w:t>
      </w:r>
      <w:r>
        <w:rPr>
          <w:rFonts w:eastAsia="Times New Roman"/>
          <w:bCs/>
          <w:color w:val="000000" w:themeColor="text1"/>
          <w:szCs w:val="24"/>
        </w:rPr>
        <w:t xml:space="preserve"> και α</w:t>
      </w:r>
      <w:r>
        <w:rPr>
          <w:rFonts w:eastAsia="Times New Roman"/>
          <w:bCs/>
          <w:color w:val="000000" w:themeColor="text1"/>
          <w:szCs w:val="24"/>
        </w:rPr>
        <w:t xml:space="preserve">φού ακόμη </w:t>
      </w:r>
      <w:r w:rsidRPr="008965D6">
        <w:rPr>
          <w:rFonts w:eastAsia="Times New Roman"/>
          <w:bCs/>
          <w:color w:val="000000" w:themeColor="text1"/>
          <w:szCs w:val="24"/>
        </w:rPr>
        <w:t xml:space="preserve">απαριθμούν τους ήρωες της περιοχής </w:t>
      </w:r>
      <w:r>
        <w:rPr>
          <w:rFonts w:eastAsia="Times New Roman"/>
          <w:bCs/>
          <w:color w:val="000000" w:themeColor="text1"/>
          <w:szCs w:val="24"/>
        </w:rPr>
        <w:t>μας,</w:t>
      </w:r>
      <w:r w:rsidRPr="008965D6">
        <w:rPr>
          <w:rFonts w:eastAsia="Times New Roman"/>
          <w:bCs/>
          <w:color w:val="000000" w:themeColor="text1"/>
          <w:szCs w:val="24"/>
        </w:rPr>
        <w:t xml:space="preserve"> που πολέμησαν </w:t>
      </w:r>
      <w:r>
        <w:rPr>
          <w:rFonts w:eastAsia="Times New Roman"/>
          <w:bCs/>
          <w:color w:val="000000" w:themeColor="text1"/>
          <w:szCs w:val="24"/>
        </w:rPr>
        <w:t xml:space="preserve">ή έδωσαν την ψυχή τους, </w:t>
      </w:r>
      <w:r w:rsidRPr="008965D6">
        <w:rPr>
          <w:rFonts w:eastAsia="Times New Roman"/>
          <w:bCs/>
          <w:color w:val="000000" w:themeColor="text1"/>
          <w:szCs w:val="24"/>
        </w:rPr>
        <w:t>το αίμα</w:t>
      </w:r>
      <w:r>
        <w:rPr>
          <w:rFonts w:eastAsia="Times New Roman"/>
          <w:bCs/>
          <w:color w:val="000000" w:themeColor="text1"/>
          <w:szCs w:val="24"/>
        </w:rPr>
        <w:t xml:space="preserve"> τους</w:t>
      </w:r>
      <w:r w:rsidRPr="008965D6">
        <w:rPr>
          <w:rFonts w:eastAsia="Times New Roman"/>
          <w:bCs/>
          <w:color w:val="000000" w:themeColor="text1"/>
          <w:szCs w:val="24"/>
        </w:rPr>
        <w:t xml:space="preserve"> και τ</w:t>
      </w:r>
      <w:r>
        <w:rPr>
          <w:rFonts w:eastAsia="Times New Roman"/>
          <w:bCs/>
          <w:color w:val="000000" w:themeColor="text1"/>
          <w:szCs w:val="24"/>
        </w:rPr>
        <w:t>η ζωή τους για την ελευθερία,</w:t>
      </w:r>
      <w:r w:rsidRPr="008965D6">
        <w:rPr>
          <w:rFonts w:eastAsia="Times New Roman"/>
          <w:bCs/>
          <w:color w:val="000000" w:themeColor="text1"/>
          <w:szCs w:val="24"/>
        </w:rPr>
        <w:t xml:space="preserve"> απευθυνόμεν</w:t>
      </w:r>
      <w:r>
        <w:rPr>
          <w:rFonts w:eastAsia="Times New Roman"/>
          <w:bCs/>
          <w:color w:val="000000" w:themeColor="text1"/>
          <w:szCs w:val="24"/>
        </w:rPr>
        <w:t xml:space="preserve">οι στο θυμικό </w:t>
      </w:r>
      <w:r w:rsidRPr="008965D6">
        <w:rPr>
          <w:rFonts w:eastAsia="Times New Roman"/>
          <w:bCs/>
          <w:color w:val="000000" w:themeColor="text1"/>
          <w:szCs w:val="24"/>
        </w:rPr>
        <w:t xml:space="preserve">των συμπατριωτών </w:t>
      </w:r>
      <w:r>
        <w:rPr>
          <w:rFonts w:eastAsia="Times New Roman"/>
          <w:bCs/>
          <w:color w:val="000000" w:themeColor="text1"/>
          <w:szCs w:val="24"/>
        </w:rPr>
        <w:t xml:space="preserve">μου, </w:t>
      </w:r>
      <w:r w:rsidRPr="008965D6">
        <w:rPr>
          <w:rFonts w:eastAsia="Times New Roman"/>
          <w:bCs/>
          <w:color w:val="000000" w:themeColor="text1"/>
          <w:szCs w:val="24"/>
        </w:rPr>
        <w:t>δεν βρήκα</w:t>
      </w:r>
      <w:r>
        <w:rPr>
          <w:rFonts w:eastAsia="Times New Roman"/>
          <w:bCs/>
          <w:color w:val="000000" w:themeColor="text1"/>
          <w:szCs w:val="24"/>
        </w:rPr>
        <w:t>ν ούτε λέξη να πουν</w:t>
      </w:r>
      <w:r w:rsidRPr="008965D6">
        <w:rPr>
          <w:rFonts w:eastAsia="Times New Roman"/>
          <w:bCs/>
          <w:color w:val="000000" w:themeColor="text1"/>
          <w:szCs w:val="24"/>
        </w:rPr>
        <w:t xml:space="preserve"> για τη θέση της Νέας Δημοκρατίας</w:t>
      </w:r>
      <w:r>
        <w:rPr>
          <w:rFonts w:eastAsia="Times New Roman"/>
          <w:bCs/>
          <w:color w:val="000000" w:themeColor="text1"/>
          <w:szCs w:val="24"/>
        </w:rPr>
        <w:t>,</w:t>
      </w:r>
      <w:r w:rsidRPr="008965D6">
        <w:rPr>
          <w:rFonts w:eastAsia="Times New Roman"/>
          <w:bCs/>
          <w:color w:val="000000" w:themeColor="text1"/>
          <w:szCs w:val="24"/>
        </w:rPr>
        <w:t xml:space="preserve"> για το όνο</w:t>
      </w:r>
      <w:r w:rsidRPr="008965D6">
        <w:rPr>
          <w:rFonts w:eastAsia="Times New Roman"/>
          <w:bCs/>
          <w:color w:val="000000" w:themeColor="text1"/>
          <w:szCs w:val="24"/>
        </w:rPr>
        <w:t xml:space="preserve">μα της γειτονικής χώρας που είναι το ζητούμενο τόσα χρόνια και η βάση της </w:t>
      </w:r>
      <w:r>
        <w:rPr>
          <w:rFonts w:eastAsia="Times New Roman"/>
          <w:bCs/>
          <w:color w:val="000000" w:themeColor="text1"/>
          <w:szCs w:val="24"/>
        </w:rPr>
        <w:t>σ</w:t>
      </w:r>
      <w:r w:rsidRPr="008965D6">
        <w:rPr>
          <w:rFonts w:eastAsia="Times New Roman"/>
          <w:bCs/>
          <w:color w:val="000000" w:themeColor="text1"/>
          <w:szCs w:val="24"/>
        </w:rPr>
        <w:t>υμφωνίας</w:t>
      </w:r>
      <w:r>
        <w:rPr>
          <w:rFonts w:eastAsia="Times New Roman"/>
          <w:bCs/>
          <w:color w:val="000000" w:themeColor="text1"/>
          <w:szCs w:val="24"/>
        </w:rPr>
        <w:t>. Τ</w:t>
      </w:r>
      <w:r w:rsidRPr="008965D6">
        <w:rPr>
          <w:rFonts w:eastAsia="Times New Roman"/>
          <w:bCs/>
          <w:color w:val="000000" w:themeColor="text1"/>
          <w:szCs w:val="24"/>
        </w:rPr>
        <w:t>ο κάνουν και άλλες οργανώσεις της Νέας Δημοκρατίας σε όλη τη χώρα</w:t>
      </w:r>
      <w:r>
        <w:rPr>
          <w:rFonts w:eastAsia="Times New Roman"/>
          <w:bCs/>
          <w:color w:val="000000" w:themeColor="text1"/>
          <w:szCs w:val="24"/>
        </w:rPr>
        <w:t>.</w:t>
      </w:r>
    </w:p>
    <w:p w14:paraId="1664EED0"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lastRenderedPageBreak/>
        <w:t>(Στο σημείο αυτό την Προεδρική Έδρα καταλαμβάνει ο Πρόεδρος της Βουλής κ</w:t>
      </w:r>
      <w:r w:rsidRPr="00480F91">
        <w:rPr>
          <w:rFonts w:eastAsia="Times New Roman"/>
          <w:color w:val="000000" w:themeColor="text1"/>
          <w:szCs w:val="24"/>
        </w:rPr>
        <w:t>.</w:t>
      </w:r>
      <w:r w:rsidRPr="00E7317D">
        <w:rPr>
          <w:rFonts w:eastAsia="Times New Roman"/>
          <w:b/>
          <w:color w:val="000000" w:themeColor="text1"/>
          <w:szCs w:val="24"/>
        </w:rPr>
        <w:t xml:space="preserve"> </w:t>
      </w:r>
      <w:r w:rsidRPr="00E7317D">
        <w:rPr>
          <w:rFonts w:eastAsia="Times New Roman"/>
          <w:b/>
          <w:bCs/>
          <w:color w:val="000000" w:themeColor="text1"/>
          <w:szCs w:val="24"/>
        </w:rPr>
        <w:t>ΝΙΚΟΛΑ</w:t>
      </w:r>
      <w:r w:rsidRPr="00E7317D">
        <w:rPr>
          <w:rFonts w:eastAsia="Times New Roman"/>
          <w:b/>
          <w:bCs/>
          <w:color w:val="000000" w:themeColor="text1"/>
          <w:szCs w:val="24"/>
        </w:rPr>
        <w:t>Ο</w:t>
      </w:r>
      <w:r w:rsidRPr="00E7317D">
        <w:rPr>
          <w:rFonts w:eastAsia="Times New Roman"/>
          <w:b/>
          <w:bCs/>
          <w:color w:val="000000" w:themeColor="text1"/>
          <w:szCs w:val="24"/>
        </w:rPr>
        <w:t>Σ</w:t>
      </w:r>
      <w:r w:rsidRPr="00E7317D">
        <w:rPr>
          <w:rFonts w:eastAsia="Times New Roman"/>
          <w:b/>
          <w:color w:val="000000" w:themeColor="text1"/>
          <w:szCs w:val="24"/>
        </w:rPr>
        <w:t xml:space="preserve"> ΒΟΥΤΣΗΣ</w:t>
      </w:r>
      <w:r w:rsidRPr="00480F91">
        <w:rPr>
          <w:rFonts w:eastAsia="Times New Roman"/>
          <w:color w:val="000000" w:themeColor="text1"/>
          <w:szCs w:val="24"/>
        </w:rPr>
        <w:t>)</w:t>
      </w:r>
      <w:r w:rsidRPr="007245A2">
        <w:rPr>
          <w:rFonts w:eastAsia="Times New Roman"/>
          <w:bCs/>
          <w:color w:val="000000" w:themeColor="text1"/>
          <w:szCs w:val="24"/>
        </w:rPr>
        <w:t xml:space="preserve"> </w:t>
      </w:r>
    </w:p>
    <w:p w14:paraId="1664EED1"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Κύριοι </w:t>
      </w:r>
      <w:r>
        <w:rPr>
          <w:rFonts w:eastAsia="Times New Roman"/>
          <w:bCs/>
          <w:color w:val="000000" w:themeColor="text1"/>
          <w:szCs w:val="24"/>
        </w:rPr>
        <w:t>π</w:t>
      </w:r>
      <w:r w:rsidRPr="008965D6">
        <w:rPr>
          <w:rFonts w:eastAsia="Times New Roman"/>
          <w:bCs/>
          <w:color w:val="000000" w:themeColor="text1"/>
          <w:szCs w:val="24"/>
        </w:rPr>
        <w:t>ρόεδροι των τοπικών οργανώσεων</w:t>
      </w:r>
      <w:r>
        <w:rPr>
          <w:rFonts w:eastAsia="Times New Roman"/>
          <w:bCs/>
          <w:color w:val="000000" w:themeColor="text1"/>
          <w:szCs w:val="24"/>
        </w:rPr>
        <w:t xml:space="preserve"> της Νέας Δημοκρατίας, εκεί στην Πέλλα, πείτε μας καθαρά -μην κ</w:t>
      </w:r>
      <w:r w:rsidRPr="008965D6">
        <w:rPr>
          <w:rFonts w:eastAsia="Times New Roman"/>
          <w:bCs/>
          <w:color w:val="000000" w:themeColor="text1"/>
          <w:szCs w:val="24"/>
        </w:rPr>
        <w:t>οροϊδεύετε τους πολίτες</w:t>
      </w:r>
      <w:r>
        <w:rPr>
          <w:rFonts w:eastAsia="Times New Roman"/>
          <w:bCs/>
          <w:color w:val="000000" w:themeColor="text1"/>
          <w:szCs w:val="24"/>
        </w:rPr>
        <w:t xml:space="preserve">- </w:t>
      </w:r>
      <w:r w:rsidRPr="008965D6">
        <w:rPr>
          <w:rFonts w:eastAsia="Times New Roman"/>
          <w:bCs/>
          <w:color w:val="000000" w:themeColor="text1"/>
          <w:szCs w:val="24"/>
        </w:rPr>
        <w:t>ποια είναι η θέση σας για το όνομα</w:t>
      </w:r>
      <w:r>
        <w:rPr>
          <w:rFonts w:eastAsia="Times New Roman"/>
          <w:bCs/>
          <w:color w:val="000000" w:themeColor="text1"/>
          <w:szCs w:val="24"/>
        </w:rPr>
        <w:t xml:space="preserve">. </w:t>
      </w:r>
    </w:p>
    <w:p w14:paraId="1664EED2"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t>Η</w:t>
      </w:r>
      <w:r w:rsidRPr="008965D6">
        <w:rPr>
          <w:rFonts w:eastAsia="Times New Roman"/>
          <w:bCs/>
          <w:color w:val="000000" w:themeColor="text1"/>
          <w:szCs w:val="24"/>
        </w:rPr>
        <w:t xml:space="preserve"> θ</w:t>
      </w:r>
      <w:r>
        <w:rPr>
          <w:rFonts w:eastAsia="Times New Roman"/>
          <w:bCs/>
          <w:color w:val="000000" w:themeColor="text1"/>
          <w:szCs w:val="24"/>
        </w:rPr>
        <w:t xml:space="preserve">έση, λοιπόν, της </w:t>
      </w:r>
      <w:r w:rsidRPr="008965D6">
        <w:rPr>
          <w:rFonts w:eastAsia="Times New Roman"/>
          <w:bCs/>
          <w:color w:val="000000" w:themeColor="text1"/>
          <w:szCs w:val="24"/>
        </w:rPr>
        <w:t xml:space="preserve">Νέας Δημοκρατίας είναι </w:t>
      </w:r>
      <w:r>
        <w:rPr>
          <w:rFonts w:eastAsia="Times New Roman"/>
          <w:bCs/>
          <w:color w:val="000000" w:themeColor="text1"/>
          <w:szCs w:val="24"/>
        </w:rPr>
        <w:t xml:space="preserve">η </w:t>
      </w:r>
      <w:r w:rsidRPr="008965D6">
        <w:rPr>
          <w:rFonts w:eastAsia="Times New Roman"/>
          <w:bCs/>
          <w:color w:val="000000" w:themeColor="text1"/>
          <w:szCs w:val="24"/>
        </w:rPr>
        <w:t xml:space="preserve">σύνθετη ονομασία </w:t>
      </w:r>
      <w:r>
        <w:rPr>
          <w:rFonts w:eastAsia="Times New Roman"/>
          <w:bCs/>
          <w:color w:val="000000" w:themeColor="text1"/>
          <w:szCs w:val="24"/>
        </w:rPr>
        <w:t>με τον όρο «</w:t>
      </w:r>
      <w:r w:rsidRPr="008965D6">
        <w:rPr>
          <w:rFonts w:eastAsia="Times New Roman"/>
          <w:bCs/>
          <w:color w:val="000000" w:themeColor="text1"/>
          <w:szCs w:val="24"/>
        </w:rPr>
        <w:t>Μακεδονία</w:t>
      </w:r>
      <w:r>
        <w:rPr>
          <w:rFonts w:eastAsia="Times New Roman"/>
          <w:bCs/>
          <w:color w:val="000000" w:themeColor="text1"/>
          <w:szCs w:val="24"/>
        </w:rPr>
        <w:t>»</w:t>
      </w:r>
      <w:r w:rsidRPr="008965D6">
        <w:rPr>
          <w:rFonts w:eastAsia="Times New Roman"/>
          <w:bCs/>
          <w:color w:val="000000" w:themeColor="text1"/>
          <w:szCs w:val="24"/>
        </w:rPr>
        <w:t xml:space="preserve"> και γεωγραφικό π</w:t>
      </w:r>
      <w:r w:rsidRPr="008965D6">
        <w:rPr>
          <w:rFonts w:eastAsia="Times New Roman"/>
          <w:bCs/>
          <w:color w:val="000000" w:themeColor="text1"/>
          <w:szCs w:val="24"/>
        </w:rPr>
        <w:t>ρο</w:t>
      </w:r>
      <w:r>
        <w:rPr>
          <w:rFonts w:eastAsia="Times New Roman"/>
          <w:bCs/>
          <w:color w:val="000000" w:themeColor="text1"/>
          <w:szCs w:val="24"/>
        </w:rPr>
        <w:t xml:space="preserve">σδιορισμό </w:t>
      </w:r>
      <w:r w:rsidRPr="008965D6">
        <w:rPr>
          <w:rFonts w:eastAsia="Times New Roman"/>
          <w:bCs/>
          <w:color w:val="000000" w:themeColor="text1"/>
          <w:szCs w:val="24"/>
        </w:rPr>
        <w:t xml:space="preserve">για όλες τις </w:t>
      </w:r>
      <w:r>
        <w:rPr>
          <w:rFonts w:eastAsia="Times New Roman"/>
          <w:bCs/>
          <w:color w:val="000000" w:themeColor="text1"/>
          <w:szCs w:val="24"/>
        </w:rPr>
        <w:t>χρήσεις,</w:t>
      </w:r>
      <w:r w:rsidRPr="008965D6">
        <w:rPr>
          <w:rFonts w:eastAsia="Times New Roman"/>
          <w:bCs/>
          <w:color w:val="000000" w:themeColor="text1"/>
          <w:szCs w:val="24"/>
        </w:rPr>
        <w:t xml:space="preserve"> δηλαδή ό</w:t>
      </w:r>
      <w:r>
        <w:rPr>
          <w:rFonts w:eastAsia="Times New Roman"/>
          <w:bCs/>
          <w:color w:val="000000" w:themeColor="text1"/>
          <w:szCs w:val="24"/>
        </w:rPr>
        <w:t>,τι λέει η Σ</w:t>
      </w:r>
      <w:r w:rsidRPr="008965D6">
        <w:rPr>
          <w:rFonts w:eastAsia="Times New Roman"/>
          <w:bCs/>
          <w:color w:val="000000" w:themeColor="text1"/>
          <w:szCs w:val="24"/>
        </w:rPr>
        <w:t>υμφωνία των Πρεσπών</w:t>
      </w:r>
      <w:r>
        <w:rPr>
          <w:rFonts w:eastAsia="Times New Roman"/>
          <w:bCs/>
          <w:color w:val="000000" w:themeColor="text1"/>
          <w:szCs w:val="24"/>
        </w:rPr>
        <w:t xml:space="preserve">. Μόνο </w:t>
      </w:r>
      <w:r w:rsidRPr="008965D6">
        <w:rPr>
          <w:rFonts w:eastAsia="Times New Roman"/>
          <w:bCs/>
          <w:color w:val="000000" w:themeColor="text1"/>
          <w:szCs w:val="24"/>
        </w:rPr>
        <w:t xml:space="preserve">ο </w:t>
      </w:r>
      <w:r>
        <w:rPr>
          <w:rFonts w:eastAsia="Times New Roman"/>
          <w:bCs/>
          <w:color w:val="000000" w:themeColor="text1"/>
          <w:szCs w:val="24"/>
        </w:rPr>
        <w:t xml:space="preserve">κ. </w:t>
      </w:r>
      <w:r w:rsidRPr="008965D6">
        <w:rPr>
          <w:rFonts w:eastAsia="Times New Roman"/>
          <w:bCs/>
          <w:color w:val="000000" w:themeColor="text1"/>
          <w:szCs w:val="24"/>
        </w:rPr>
        <w:t>Σαμαράς λέει το αντίθετο</w:t>
      </w:r>
      <w:r>
        <w:rPr>
          <w:rFonts w:eastAsia="Times New Roman"/>
          <w:bCs/>
          <w:color w:val="000000" w:themeColor="text1"/>
          <w:szCs w:val="24"/>
        </w:rPr>
        <w:t xml:space="preserve">. </w:t>
      </w:r>
    </w:p>
    <w:p w14:paraId="1664EED3"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Ας σταματήσει, λοιπόν, η σπέκουλα </w:t>
      </w:r>
      <w:r w:rsidRPr="008965D6">
        <w:rPr>
          <w:rFonts w:eastAsia="Times New Roman"/>
          <w:bCs/>
          <w:color w:val="000000" w:themeColor="text1"/>
          <w:szCs w:val="24"/>
        </w:rPr>
        <w:t xml:space="preserve">περί παράδοσης </w:t>
      </w:r>
      <w:r>
        <w:rPr>
          <w:rFonts w:eastAsia="Times New Roman"/>
          <w:bCs/>
          <w:color w:val="000000" w:themeColor="text1"/>
          <w:szCs w:val="24"/>
        </w:rPr>
        <w:t>του ονόματος. Ένας παρ</w:t>
      </w:r>
      <w:r w:rsidRPr="008965D6">
        <w:rPr>
          <w:rFonts w:eastAsia="Times New Roman"/>
          <w:bCs/>
          <w:color w:val="000000" w:themeColor="text1"/>
          <w:szCs w:val="24"/>
        </w:rPr>
        <w:t>έδωσε το όνομα</w:t>
      </w:r>
      <w:r>
        <w:rPr>
          <w:rFonts w:eastAsia="Times New Roman"/>
          <w:bCs/>
          <w:color w:val="000000" w:themeColor="text1"/>
          <w:szCs w:val="24"/>
        </w:rPr>
        <w:t>,</w:t>
      </w:r>
      <w:r w:rsidRPr="008965D6">
        <w:rPr>
          <w:rFonts w:eastAsia="Times New Roman"/>
          <w:bCs/>
          <w:color w:val="000000" w:themeColor="text1"/>
          <w:szCs w:val="24"/>
        </w:rPr>
        <w:t xml:space="preserve"> ο Σαμαράς και μάλιστα επί πρωθυπουργίας του </w:t>
      </w:r>
      <w:r>
        <w:rPr>
          <w:rFonts w:eastAsia="Times New Roman"/>
          <w:bCs/>
          <w:color w:val="000000" w:themeColor="text1"/>
          <w:szCs w:val="24"/>
        </w:rPr>
        <w:t>πατέρα του ση</w:t>
      </w:r>
      <w:r>
        <w:rPr>
          <w:rFonts w:eastAsia="Times New Roman"/>
          <w:bCs/>
          <w:color w:val="000000" w:themeColor="text1"/>
          <w:szCs w:val="24"/>
        </w:rPr>
        <w:t>μερινού Προέδρου της Αξιωματικής Αντιπολίτευσης.</w:t>
      </w:r>
    </w:p>
    <w:p w14:paraId="1664EED4"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Εάν χτυπήσει κανείς </w:t>
      </w:r>
      <w:r w:rsidRPr="008965D6">
        <w:rPr>
          <w:rFonts w:eastAsia="Times New Roman"/>
          <w:bCs/>
          <w:color w:val="000000" w:themeColor="text1"/>
          <w:szCs w:val="24"/>
        </w:rPr>
        <w:t xml:space="preserve">το λήμμα </w:t>
      </w:r>
      <w:r>
        <w:rPr>
          <w:rFonts w:eastAsia="Times New Roman"/>
          <w:bCs/>
          <w:color w:val="000000" w:themeColor="text1"/>
          <w:szCs w:val="24"/>
        </w:rPr>
        <w:t>«</w:t>
      </w:r>
      <w:r w:rsidRPr="008965D6">
        <w:rPr>
          <w:rFonts w:eastAsia="Times New Roman"/>
          <w:bCs/>
          <w:color w:val="000000" w:themeColor="text1"/>
          <w:szCs w:val="24"/>
        </w:rPr>
        <w:t>Μακεδονία</w:t>
      </w:r>
      <w:r>
        <w:rPr>
          <w:rFonts w:eastAsia="Times New Roman"/>
          <w:bCs/>
          <w:color w:val="000000" w:themeColor="text1"/>
          <w:szCs w:val="24"/>
        </w:rPr>
        <w:t xml:space="preserve">» στο </w:t>
      </w:r>
      <w:r>
        <w:rPr>
          <w:rFonts w:eastAsia="Times New Roman"/>
          <w:bCs/>
          <w:color w:val="000000" w:themeColor="text1"/>
          <w:szCs w:val="24"/>
        </w:rPr>
        <w:t>«</w:t>
      </w:r>
      <w:r>
        <w:rPr>
          <w:rFonts w:eastAsia="Times New Roman"/>
          <w:bCs/>
          <w:color w:val="000000" w:themeColor="text1"/>
          <w:szCs w:val="24"/>
          <w:lang w:val="en-US"/>
        </w:rPr>
        <w:t>G</w:t>
      </w:r>
      <w:proofErr w:type="spellStart"/>
      <w:r w:rsidRPr="008965D6">
        <w:rPr>
          <w:rFonts w:eastAsia="Times New Roman"/>
          <w:bCs/>
          <w:color w:val="000000" w:themeColor="text1"/>
          <w:szCs w:val="24"/>
        </w:rPr>
        <w:t>oogle</w:t>
      </w:r>
      <w:proofErr w:type="spellEnd"/>
      <w:r>
        <w:rPr>
          <w:rFonts w:eastAsia="Times New Roman"/>
          <w:bCs/>
          <w:color w:val="000000" w:themeColor="text1"/>
          <w:szCs w:val="24"/>
        </w:rPr>
        <w:t>»</w:t>
      </w:r>
      <w:r>
        <w:rPr>
          <w:rFonts w:eastAsia="Times New Roman"/>
          <w:bCs/>
          <w:color w:val="000000" w:themeColor="text1"/>
          <w:szCs w:val="24"/>
        </w:rPr>
        <w:t>,</w:t>
      </w:r>
      <w:r w:rsidRPr="008965D6">
        <w:rPr>
          <w:rFonts w:eastAsia="Times New Roman"/>
          <w:bCs/>
          <w:color w:val="000000" w:themeColor="text1"/>
          <w:szCs w:val="24"/>
        </w:rPr>
        <w:t xml:space="preserve"> θα</w:t>
      </w:r>
      <w:r>
        <w:rPr>
          <w:rFonts w:eastAsia="Times New Roman"/>
          <w:bCs/>
          <w:color w:val="000000" w:themeColor="text1"/>
          <w:szCs w:val="24"/>
        </w:rPr>
        <w:t xml:space="preserve"> βρει</w:t>
      </w:r>
      <w:r w:rsidRPr="008965D6">
        <w:rPr>
          <w:rFonts w:eastAsia="Times New Roman"/>
          <w:bCs/>
          <w:color w:val="000000" w:themeColor="text1"/>
          <w:szCs w:val="24"/>
        </w:rPr>
        <w:t xml:space="preserve"> σλαβικ</w:t>
      </w:r>
      <w:r>
        <w:rPr>
          <w:rFonts w:eastAsia="Times New Roman"/>
          <w:bCs/>
          <w:color w:val="000000" w:themeColor="text1"/>
          <w:szCs w:val="24"/>
        </w:rPr>
        <w:t>έ</w:t>
      </w:r>
      <w:r w:rsidRPr="008965D6">
        <w:rPr>
          <w:rFonts w:eastAsia="Times New Roman"/>
          <w:bCs/>
          <w:color w:val="000000" w:themeColor="text1"/>
          <w:szCs w:val="24"/>
        </w:rPr>
        <w:t>ς κατ</w:t>
      </w:r>
      <w:r>
        <w:rPr>
          <w:rFonts w:eastAsia="Times New Roman"/>
          <w:bCs/>
          <w:color w:val="000000" w:themeColor="text1"/>
          <w:szCs w:val="24"/>
        </w:rPr>
        <w:t xml:space="preserve">αχωρήσεις και κτήρια </w:t>
      </w:r>
      <w:r w:rsidRPr="008965D6">
        <w:rPr>
          <w:rFonts w:eastAsia="Times New Roman"/>
          <w:bCs/>
          <w:color w:val="000000" w:themeColor="text1"/>
          <w:szCs w:val="24"/>
        </w:rPr>
        <w:t xml:space="preserve">των Σκοπίων και </w:t>
      </w:r>
      <w:r>
        <w:rPr>
          <w:rFonts w:eastAsia="Times New Roman"/>
          <w:bCs/>
          <w:color w:val="000000" w:themeColor="text1"/>
          <w:szCs w:val="24"/>
        </w:rPr>
        <w:t>όχι τον</w:t>
      </w:r>
      <w:r w:rsidRPr="008965D6">
        <w:rPr>
          <w:rFonts w:eastAsia="Times New Roman"/>
          <w:bCs/>
          <w:color w:val="000000" w:themeColor="text1"/>
          <w:szCs w:val="24"/>
        </w:rPr>
        <w:t xml:space="preserve"> Λευκό Πύργο</w:t>
      </w:r>
      <w:r>
        <w:rPr>
          <w:rFonts w:eastAsia="Times New Roman"/>
          <w:bCs/>
          <w:color w:val="000000" w:themeColor="text1"/>
          <w:szCs w:val="24"/>
        </w:rPr>
        <w:t>, ό</w:t>
      </w:r>
      <w:r w:rsidRPr="008965D6">
        <w:rPr>
          <w:rFonts w:eastAsia="Times New Roman"/>
          <w:bCs/>
          <w:color w:val="000000" w:themeColor="text1"/>
          <w:szCs w:val="24"/>
        </w:rPr>
        <w:t xml:space="preserve">πως πολύ σωστά είπε </w:t>
      </w:r>
      <w:r>
        <w:rPr>
          <w:rFonts w:eastAsia="Times New Roman"/>
          <w:bCs/>
          <w:color w:val="000000" w:themeColor="text1"/>
          <w:szCs w:val="24"/>
        </w:rPr>
        <w:t>και πολύ εμπεριστατωμένα</w:t>
      </w:r>
      <w:r w:rsidRPr="008965D6">
        <w:rPr>
          <w:rFonts w:eastAsia="Times New Roman"/>
          <w:bCs/>
          <w:color w:val="000000" w:themeColor="text1"/>
          <w:szCs w:val="24"/>
        </w:rPr>
        <w:t xml:space="preserve"> </w:t>
      </w:r>
      <w:r>
        <w:rPr>
          <w:rFonts w:eastAsia="Times New Roman"/>
          <w:bCs/>
          <w:color w:val="000000" w:themeColor="text1"/>
          <w:szCs w:val="24"/>
        </w:rPr>
        <w:t xml:space="preserve">στην ομιλία του χθες είπε </w:t>
      </w:r>
      <w:r w:rsidRPr="008965D6">
        <w:rPr>
          <w:rFonts w:eastAsia="Times New Roman"/>
          <w:bCs/>
          <w:color w:val="000000" w:themeColor="text1"/>
          <w:szCs w:val="24"/>
        </w:rPr>
        <w:t xml:space="preserve">ο </w:t>
      </w:r>
      <w:r>
        <w:rPr>
          <w:rFonts w:eastAsia="Times New Roman"/>
          <w:bCs/>
          <w:color w:val="000000" w:themeColor="text1"/>
          <w:szCs w:val="24"/>
        </w:rPr>
        <w:t>Π</w:t>
      </w:r>
      <w:r w:rsidRPr="008965D6">
        <w:rPr>
          <w:rFonts w:eastAsia="Times New Roman"/>
          <w:bCs/>
          <w:color w:val="000000" w:themeColor="text1"/>
          <w:szCs w:val="24"/>
        </w:rPr>
        <w:t>ρωθυπουργός</w:t>
      </w:r>
      <w:r>
        <w:rPr>
          <w:rFonts w:eastAsia="Times New Roman"/>
          <w:bCs/>
          <w:color w:val="000000" w:themeColor="text1"/>
          <w:szCs w:val="24"/>
        </w:rPr>
        <w:t>.</w:t>
      </w:r>
    </w:p>
    <w:p w14:paraId="1664EED5"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lastRenderedPageBreak/>
        <w:t>Μ</w:t>
      </w:r>
      <w:r w:rsidRPr="008965D6">
        <w:rPr>
          <w:rFonts w:eastAsia="Times New Roman"/>
          <w:bCs/>
          <w:color w:val="000000" w:themeColor="text1"/>
          <w:szCs w:val="24"/>
        </w:rPr>
        <w:t xml:space="preserve">ε την </w:t>
      </w:r>
      <w:r>
        <w:rPr>
          <w:rFonts w:eastAsia="Times New Roman"/>
          <w:bCs/>
          <w:color w:val="000000" w:themeColor="text1"/>
          <w:szCs w:val="24"/>
        </w:rPr>
        <w:t>υπε</w:t>
      </w:r>
      <w:r w:rsidRPr="008965D6">
        <w:rPr>
          <w:rFonts w:eastAsia="Times New Roman"/>
          <w:bCs/>
          <w:color w:val="000000" w:themeColor="text1"/>
          <w:szCs w:val="24"/>
        </w:rPr>
        <w:t xml:space="preserve">ρψήφιση </w:t>
      </w:r>
      <w:r>
        <w:rPr>
          <w:rFonts w:eastAsia="Times New Roman"/>
          <w:bCs/>
          <w:color w:val="000000" w:themeColor="text1"/>
          <w:szCs w:val="24"/>
        </w:rPr>
        <w:t xml:space="preserve">της </w:t>
      </w:r>
      <w:r>
        <w:rPr>
          <w:rFonts w:eastAsia="Times New Roman"/>
          <w:bCs/>
          <w:color w:val="000000" w:themeColor="text1"/>
          <w:szCs w:val="24"/>
        </w:rPr>
        <w:t>σ</w:t>
      </w:r>
      <w:r w:rsidRPr="008965D6">
        <w:rPr>
          <w:rFonts w:eastAsia="Times New Roman"/>
          <w:bCs/>
          <w:color w:val="000000" w:themeColor="text1"/>
          <w:szCs w:val="24"/>
        </w:rPr>
        <w:t>υμφωνίας</w:t>
      </w:r>
      <w:r>
        <w:rPr>
          <w:rFonts w:eastAsia="Times New Roman"/>
          <w:bCs/>
          <w:color w:val="000000" w:themeColor="text1"/>
          <w:szCs w:val="24"/>
        </w:rPr>
        <w:t xml:space="preserve">, </w:t>
      </w:r>
      <w:r w:rsidRPr="008965D6">
        <w:rPr>
          <w:rFonts w:eastAsia="Times New Roman"/>
          <w:bCs/>
          <w:color w:val="000000" w:themeColor="text1"/>
          <w:szCs w:val="24"/>
        </w:rPr>
        <w:t xml:space="preserve">θα μπορούμε να χρησιμοποιούμε τον όρο </w:t>
      </w:r>
      <w:r>
        <w:rPr>
          <w:rFonts w:eastAsia="Times New Roman"/>
          <w:bCs/>
          <w:color w:val="000000" w:themeColor="text1"/>
          <w:szCs w:val="24"/>
        </w:rPr>
        <w:t>«</w:t>
      </w:r>
      <w:r w:rsidRPr="008965D6">
        <w:rPr>
          <w:rFonts w:eastAsia="Times New Roman"/>
          <w:bCs/>
          <w:color w:val="000000" w:themeColor="text1"/>
          <w:szCs w:val="24"/>
        </w:rPr>
        <w:t>Μακεδονία</w:t>
      </w:r>
      <w:r>
        <w:rPr>
          <w:rFonts w:eastAsia="Times New Roman"/>
          <w:bCs/>
          <w:color w:val="000000" w:themeColor="text1"/>
          <w:szCs w:val="24"/>
        </w:rPr>
        <w:t>»</w:t>
      </w:r>
      <w:r w:rsidRPr="008965D6">
        <w:rPr>
          <w:rFonts w:eastAsia="Times New Roman"/>
          <w:bCs/>
          <w:color w:val="000000" w:themeColor="text1"/>
          <w:szCs w:val="24"/>
        </w:rPr>
        <w:t xml:space="preserve"> σκέτο</w:t>
      </w:r>
      <w:r>
        <w:rPr>
          <w:rFonts w:eastAsia="Times New Roman"/>
          <w:bCs/>
          <w:color w:val="000000" w:themeColor="text1"/>
          <w:szCs w:val="24"/>
        </w:rPr>
        <w:t xml:space="preserve">, αεροδρόμιο </w:t>
      </w:r>
      <w:r w:rsidRPr="008965D6">
        <w:rPr>
          <w:rFonts w:eastAsia="Times New Roman"/>
          <w:bCs/>
          <w:color w:val="000000" w:themeColor="text1"/>
          <w:szCs w:val="24"/>
        </w:rPr>
        <w:t>Μακεδονία</w:t>
      </w:r>
      <w:r>
        <w:rPr>
          <w:rFonts w:eastAsia="Times New Roman"/>
          <w:bCs/>
          <w:color w:val="000000" w:themeColor="text1"/>
          <w:szCs w:val="24"/>
        </w:rPr>
        <w:t xml:space="preserve">, </w:t>
      </w:r>
      <w:r w:rsidRPr="008965D6">
        <w:rPr>
          <w:rFonts w:eastAsia="Times New Roman"/>
          <w:bCs/>
          <w:color w:val="000000" w:themeColor="text1"/>
          <w:szCs w:val="24"/>
        </w:rPr>
        <w:t>Πανεπιστήμιο Μακεδονίας</w:t>
      </w:r>
      <w:r>
        <w:rPr>
          <w:rFonts w:eastAsia="Times New Roman"/>
          <w:bCs/>
          <w:color w:val="000000" w:themeColor="text1"/>
          <w:szCs w:val="24"/>
        </w:rPr>
        <w:t xml:space="preserve"> κ.λπ.. </w:t>
      </w:r>
    </w:p>
    <w:p w14:paraId="1664EED6"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t>Κ</w:t>
      </w:r>
      <w:r w:rsidRPr="008965D6">
        <w:rPr>
          <w:rFonts w:eastAsia="Times New Roman"/>
          <w:bCs/>
          <w:color w:val="000000" w:themeColor="text1"/>
          <w:szCs w:val="24"/>
        </w:rPr>
        <w:t>αι</w:t>
      </w:r>
      <w:r>
        <w:rPr>
          <w:rFonts w:eastAsia="Times New Roman"/>
          <w:bCs/>
          <w:color w:val="000000" w:themeColor="text1"/>
          <w:szCs w:val="24"/>
        </w:rPr>
        <w:t>,</w:t>
      </w:r>
      <w:r w:rsidRPr="008965D6">
        <w:rPr>
          <w:rFonts w:eastAsia="Times New Roman"/>
          <w:bCs/>
          <w:color w:val="000000" w:themeColor="text1"/>
          <w:szCs w:val="24"/>
        </w:rPr>
        <w:t xml:space="preserve"> φυσικά</w:t>
      </w:r>
      <w:r>
        <w:rPr>
          <w:rFonts w:eastAsia="Times New Roman"/>
          <w:bCs/>
          <w:color w:val="000000" w:themeColor="text1"/>
          <w:szCs w:val="24"/>
        </w:rPr>
        <w:t>,</w:t>
      </w:r>
      <w:r w:rsidRPr="008965D6">
        <w:rPr>
          <w:rFonts w:eastAsia="Times New Roman"/>
          <w:bCs/>
          <w:color w:val="000000" w:themeColor="text1"/>
          <w:szCs w:val="24"/>
        </w:rPr>
        <w:t xml:space="preserve"> δεν φοβόμαστε</w:t>
      </w:r>
      <w:r>
        <w:rPr>
          <w:rFonts w:eastAsia="Times New Roman"/>
          <w:bCs/>
          <w:color w:val="000000" w:themeColor="text1"/>
          <w:szCs w:val="24"/>
        </w:rPr>
        <w:t xml:space="preserve">, κύριε </w:t>
      </w:r>
      <w:r w:rsidRPr="008965D6">
        <w:rPr>
          <w:rFonts w:eastAsia="Times New Roman"/>
          <w:bCs/>
          <w:color w:val="000000" w:themeColor="text1"/>
          <w:szCs w:val="24"/>
        </w:rPr>
        <w:t>Μητσοτάκη</w:t>
      </w:r>
      <w:r>
        <w:rPr>
          <w:rFonts w:eastAsia="Times New Roman"/>
          <w:bCs/>
          <w:color w:val="000000" w:themeColor="text1"/>
          <w:szCs w:val="24"/>
        </w:rPr>
        <w:t>,</w:t>
      </w:r>
      <w:r w:rsidRPr="008965D6">
        <w:rPr>
          <w:rFonts w:eastAsia="Times New Roman"/>
          <w:bCs/>
          <w:color w:val="000000" w:themeColor="text1"/>
          <w:szCs w:val="24"/>
        </w:rPr>
        <w:t xml:space="preserve"> ότι δεν θα μπορούμε να λέμε τα </w:t>
      </w:r>
      <w:r>
        <w:rPr>
          <w:rFonts w:eastAsia="Times New Roman"/>
          <w:bCs/>
          <w:color w:val="000000" w:themeColor="text1"/>
          <w:szCs w:val="24"/>
        </w:rPr>
        <w:t>ροδάκινά</w:t>
      </w:r>
      <w:r w:rsidRPr="008965D6">
        <w:rPr>
          <w:rFonts w:eastAsia="Times New Roman"/>
          <w:bCs/>
          <w:color w:val="000000" w:themeColor="text1"/>
          <w:szCs w:val="24"/>
        </w:rPr>
        <w:t xml:space="preserve"> μας μακεδονικά</w:t>
      </w:r>
      <w:r>
        <w:rPr>
          <w:rFonts w:eastAsia="Times New Roman"/>
          <w:bCs/>
          <w:color w:val="000000" w:themeColor="text1"/>
          <w:szCs w:val="24"/>
        </w:rPr>
        <w:t>,</w:t>
      </w:r>
      <w:r w:rsidRPr="008965D6">
        <w:rPr>
          <w:rFonts w:eastAsia="Times New Roman"/>
          <w:bCs/>
          <w:color w:val="000000" w:themeColor="text1"/>
          <w:szCs w:val="24"/>
        </w:rPr>
        <w:t xml:space="preserve"> όπως για καθαρά </w:t>
      </w:r>
      <w:r>
        <w:rPr>
          <w:rFonts w:eastAsia="Times New Roman"/>
          <w:bCs/>
          <w:color w:val="000000" w:themeColor="text1"/>
          <w:szCs w:val="24"/>
        </w:rPr>
        <w:t xml:space="preserve">λαϊκίστικους </w:t>
      </w:r>
      <w:r w:rsidRPr="008965D6">
        <w:rPr>
          <w:rFonts w:eastAsia="Times New Roman"/>
          <w:bCs/>
          <w:color w:val="000000" w:themeColor="text1"/>
          <w:szCs w:val="24"/>
        </w:rPr>
        <w:t>λόγους είπατε χθες</w:t>
      </w:r>
      <w:r>
        <w:rPr>
          <w:rFonts w:eastAsia="Times New Roman"/>
          <w:bCs/>
          <w:color w:val="000000" w:themeColor="text1"/>
          <w:szCs w:val="24"/>
        </w:rPr>
        <w:t>. Κ</w:t>
      </w:r>
      <w:r w:rsidRPr="008965D6">
        <w:rPr>
          <w:rFonts w:eastAsia="Times New Roman"/>
          <w:bCs/>
          <w:color w:val="000000" w:themeColor="text1"/>
          <w:szCs w:val="24"/>
        </w:rPr>
        <w:t>αι με τα ροδάκινα τ</w:t>
      </w:r>
      <w:r>
        <w:rPr>
          <w:rFonts w:eastAsia="Times New Roman"/>
          <w:bCs/>
          <w:color w:val="000000" w:themeColor="text1"/>
          <w:szCs w:val="24"/>
        </w:rPr>
        <w:t xml:space="preserve">ελευταία ασχολούνται πολύ. Ένας </w:t>
      </w:r>
      <w:r>
        <w:rPr>
          <w:rFonts w:eastAsia="Times New Roman"/>
          <w:bCs/>
          <w:color w:val="000000" w:themeColor="text1"/>
          <w:szCs w:val="24"/>
        </w:rPr>
        <w:t>δ</w:t>
      </w:r>
      <w:r w:rsidRPr="008965D6">
        <w:rPr>
          <w:rFonts w:eastAsia="Times New Roman"/>
          <w:bCs/>
          <w:color w:val="000000" w:themeColor="text1"/>
          <w:szCs w:val="24"/>
        </w:rPr>
        <w:t>ήμαρχος μας είπε προχθές ότι δώσαμε</w:t>
      </w:r>
      <w:r>
        <w:rPr>
          <w:rFonts w:eastAsia="Times New Roman"/>
          <w:bCs/>
          <w:color w:val="000000" w:themeColor="text1"/>
          <w:szCs w:val="24"/>
        </w:rPr>
        <w:t xml:space="preserve"> –</w:t>
      </w:r>
      <w:r w:rsidRPr="008965D6">
        <w:rPr>
          <w:rFonts w:eastAsia="Times New Roman"/>
          <w:bCs/>
          <w:color w:val="000000" w:themeColor="text1"/>
          <w:szCs w:val="24"/>
        </w:rPr>
        <w:t>λέει</w:t>
      </w:r>
      <w:r>
        <w:rPr>
          <w:rFonts w:eastAsia="Times New Roman"/>
          <w:bCs/>
          <w:color w:val="000000" w:themeColor="text1"/>
          <w:szCs w:val="24"/>
        </w:rPr>
        <w:t>-</w:t>
      </w:r>
      <w:r w:rsidRPr="008965D6">
        <w:rPr>
          <w:rFonts w:eastAsia="Times New Roman"/>
          <w:bCs/>
          <w:color w:val="000000" w:themeColor="text1"/>
          <w:szCs w:val="24"/>
        </w:rPr>
        <w:t xml:space="preserve"> de </w:t>
      </w:r>
      <w:proofErr w:type="spellStart"/>
      <w:r w:rsidRPr="008965D6">
        <w:rPr>
          <w:rFonts w:eastAsia="Times New Roman"/>
          <w:bCs/>
          <w:color w:val="000000" w:themeColor="text1"/>
          <w:szCs w:val="24"/>
        </w:rPr>
        <w:t>minimis</w:t>
      </w:r>
      <w:proofErr w:type="spellEnd"/>
      <w:r w:rsidRPr="008965D6">
        <w:rPr>
          <w:rFonts w:eastAsia="Times New Roman"/>
          <w:bCs/>
          <w:color w:val="000000" w:themeColor="text1"/>
          <w:szCs w:val="24"/>
        </w:rPr>
        <w:t xml:space="preserve"> </w:t>
      </w:r>
      <w:r>
        <w:rPr>
          <w:rFonts w:eastAsia="Times New Roman"/>
          <w:bCs/>
          <w:color w:val="000000" w:themeColor="text1"/>
          <w:szCs w:val="24"/>
        </w:rPr>
        <w:t xml:space="preserve">τα </w:t>
      </w:r>
      <w:r w:rsidRPr="008965D6">
        <w:rPr>
          <w:rFonts w:eastAsia="Times New Roman"/>
          <w:bCs/>
          <w:color w:val="000000" w:themeColor="text1"/>
          <w:szCs w:val="24"/>
        </w:rPr>
        <w:t xml:space="preserve">ροδάκινα για να περάσει μέσα στον </w:t>
      </w:r>
      <w:r>
        <w:rPr>
          <w:rFonts w:eastAsia="Times New Roman"/>
          <w:bCs/>
          <w:color w:val="000000" w:themeColor="text1"/>
          <w:szCs w:val="24"/>
        </w:rPr>
        <w:t>κόσμο η Σ</w:t>
      </w:r>
      <w:r w:rsidRPr="008965D6">
        <w:rPr>
          <w:rFonts w:eastAsia="Times New Roman"/>
          <w:bCs/>
          <w:color w:val="000000" w:themeColor="text1"/>
          <w:szCs w:val="24"/>
        </w:rPr>
        <w:t>υμφωνία των Πρεσπών</w:t>
      </w:r>
      <w:r>
        <w:rPr>
          <w:rFonts w:eastAsia="Times New Roman"/>
          <w:bCs/>
          <w:color w:val="000000" w:themeColor="text1"/>
          <w:szCs w:val="24"/>
        </w:rPr>
        <w:t>. Τ</w:t>
      </w:r>
      <w:r w:rsidRPr="008965D6">
        <w:rPr>
          <w:rFonts w:eastAsia="Times New Roman"/>
          <w:bCs/>
          <w:color w:val="000000" w:themeColor="text1"/>
          <w:szCs w:val="24"/>
        </w:rPr>
        <w:t>ώρα</w:t>
      </w:r>
      <w:r>
        <w:rPr>
          <w:rFonts w:eastAsia="Times New Roman"/>
          <w:bCs/>
          <w:color w:val="000000" w:themeColor="text1"/>
          <w:szCs w:val="24"/>
        </w:rPr>
        <w:t xml:space="preserve"> ο κ. </w:t>
      </w:r>
      <w:r w:rsidRPr="008965D6">
        <w:rPr>
          <w:rFonts w:eastAsia="Times New Roman"/>
          <w:bCs/>
          <w:color w:val="000000" w:themeColor="text1"/>
          <w:szCs w:val="24"/>
        </w:rPr>
        <w:t xml:space="preserve">Μητσοτάκης λέει </w:t>
      </w:r>
      <w:r>
        <w:rPr>
          <w:rFonts w:eastAsia="Times New Roman"/>
          <w:bCs/>
          <w:color w:val="000000" w:themeColor="text1"/>
          <w:szCs w:val="24"/>
        </w:rPr>
        <w:t>ότι να</w:t>
      </w:r>
      <w:r w:rsidRPr="008965D6">
        <w:rPr>
          <w:rFonts w:eastAsia="Times New Roman"/>
          <w:bCs/>
          <w:color w:val="000000" w:themeColor="text1"/>
          <w:szCs w:val="24"/>
        </w:rPr>
        <w:t xml:space="preserve"> τα λέμε πακιστανικά</w:t>
      </w:r>
      <w:r>
        <w:rPr>
          <w:rFonts w:eastAsia="Times New Roman"/>
          <w:bCs/>
          <w:color w:val="000000" w:themeColor="text1"/>
          <w:szCs w:val="24"/>
        </w:rPr>
        <w:t xml:space="preserve">. </w:t>
      </w:r>
    </w:p>
    <w:p w14:paraId="1664EED7"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Με τη </w:t>
      </w:r>
      <w:r>
        <w:rPr>
          <w:rFonts w:eastAsia="Times New Roman"/>
          <w:bCs/>
          <w:color w:val="000000" w:themeColor="text1"/>
          <w:szCs w:val="24"/>
        </w:rPr>
        <w:t>σ</w:t>
      </w:r>
      <w:r w:rsidRPr="008965D6">
        <w:rPr>
          <w:rFonts w:eastAsia="Times New Roman"/>
          <w:bCs/>
          <w:color w:val="000000" w:themeColor="text1"/>
          <w:szCs w:val="24"/>
        </w:rPr>
        <w:t>υμφωνία</w:t>
      </w:r>
      <w:r>
        <w:rPr>
          <w:rFonts w:eastAsia="Times New Roman"/>
          <w:bCs/>
          <w:color w:val="000000" w:themeColor="text1"/>
          <w:szCs w:val="24"/>
        </w:rPr>
        <w:t xml:space="preserve">, </w:t>
      </w:r>
      <w:r w:rsidRPr="008965D6">
        <w:rPr>
          <w:rFonts w:eastAsia="Times New Roman"/>
          <w:bCs/>
          <w:color w:val="000000" w:themeColor="text1"/>
          <w:szCs w:val="24"/>
        </w:rPr>
        <w:t xml:space="preserve">με τη </w:t>
      </w:r>
      <w:r>
        <w:rPr>
          <w:rFonts w:eastAsia="Times New Roman"/>
          <w:bCs/>
          <w:color w:val="000000" w:themeColor="text1"/>
          <w:szCs w:val="24"/>
        </w:rPr>
        <w:t xml:space="preserve">φιλία </w:t>
      </w:r>
      <w:r w:rsidRPr="008965D6">
        <w:rPr>
          <w:rFonts w:eastAsia="Times New Roman"/>
          <w:bCs/>
          <w:color w:val="000000" w:themeColor="text1"/>
          <w:szCs w:val="24"/>
        </w:rPr>
        <w:t xml:space="preserve">και συνεργασία </w:t>
      </w:r>
      <w:r>
        <w:rPr>
          <w:rFonts w:eastAsia="Times New Roman"/>
          <w:bCs/>
          <w:color w:val="000000" w:themeColor="text1"/>
          <w:szCs w:val="24"/>
        </w:rPr>
        <w:t>των λα</w:t>
      </w:r>
      <w:r w:rsidRPr="008965D6">
        <w:rPr>
          <w:rFonts w:eastAsia="Times New Roman"/>
          <w:bCs/>
          <w:color w:val="000000" w:themeColor="text1"/>
          <w:szCs w:val="24"/>
        </w:rPr>
        <w:t>ών</w:t>
      </w:r>
      <w:r>
        <w:rPr>
          <w:rFonts w:eastAsia="Times New Roman"/>
          <w:bCs/>
          <w:color w:val="000000" w:themeColor="text1"/>
          <w:szCs w:val="24"/>
        </w:rPr>
        <w:t>,</w:t>
      </w:r>
      <w:r w:rsidRPr="008965D6">
        <w:rPr>
          <w:rFonts w:eastAsia="Times New Roman"/>
          <w:bCs/>
          <w:color w:val="000000" w:themeColor="text1"/>
          <w:szCs w:val="24"/>
        </w:rPr>
        <w:t xml:space="preserve"> θα βοηθηθεί η περιοχή μας και στην ανάπτυξ</w:t>
      </w:r>
      <w:r>
        <w:rPr>
          <w:rFonts w:eastAsia="Times New Roman"/>
          <w:bCs/>
          <w:color w:val="000000" w:themeColor="text1"/>
          <w:szCs w:val="24"/>
        </w:rPr>
        <w:t>ή</w:t>
      </w:r>
      <w:r w:rsidRPr="008965D6">
        <w:rPr>
          <w:rFonts w:eastAsia="Times New Roman"/>
          <w:bCs/>
          <w:color w:val="000000" w:themeColor="text1"/>
          <w:szCs w:val="24"/>
        </w:rPr>
        <w:t xml:space="preserve"> </w:t>
      </w:r>
      <w:r>
        <w:rPr>
          <w:rFonts w:eastAsia="Times New Roman"/>
          <w:bCs/>
          <w:color w:val="000000" w:themeColor="text1"/>
          <w:szCs w:val="24"/>
        </w:rPr>
        <w:t xml:space="preserve">της. Θα επιτραπεί η έξοδος προς </w:t>
      </w:r>
      <w:r>
        <w:rPr>
          <w:rFonts w:eastAsia="Times New Roman"/>
          <w:bCs/>
          <w:color w:val="000000" w:themeColor="text1"/>
          <w:szCs w:val="24"/>
        </w:rPr>
        <w:t>β</w:t>
      </w:r>
      <w:r>
        <w:rPr>
          <w:rFonts w:eastAsia="Times New Roman"/>
          <w:bCs/>
          <w:color w:val="000000" w:themeColor="text1"/>
          <w:szCs w:val="24"/>
        </w:rPr>
        <w:t>ορρά από τη Μακεδονία.</w:t>
      </w:r>
    </w:p>
    <w:p w14:paraId="1664EED8" w14:textId="77777777" w:rsidR="00A97886" w:rsidRDefault="00361846">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w:t>
      </w:r>
      <w:r w:rsidRPr="009A65EF">
        <w:rPr>
          <w:rFonts w:eastAsia="Times New Roman" w:cs="Times New Roman"/>
          <w:szCs w:val="24"/>
        </w:rPr>
        <w:t>λίας του κυρίου Βουλευτή)</w:t>
      </w:r>
    </w:p>
    <w:p w14:paraId="1664EED9" w14:textId="77777777" w:rsidR="00A97886" w:rsidRDefault="00361846">
      <w:pPr>
        <w:spacing w:line="600" w:lineRule="auto"/>
        <w:ind w:firstLine="720"/>
        <w:jc w:val="both"/>
        <w:rPr>
          <w:rFonts w:eastAsia="Times New Roman"/>
          <w:bCs/>
          <w:color w:val="000000" w:themeColor="text1"/>
          <w:szCs w:val="24"/>
        </w:rPr>
      </w:pPr>
      <w:r w:rsidRPr="00820075">
        <w:rPr>
          <w:rFonts w:eastAsia="Times New Roman"/>
          <w:b/>
          <w:bCs/>
          <w:color w:val="000000" w:themeColor="text1"/>
          <w:szCs w:val="24"/>
        </w:rPr>
        <w:t xml:space="preserve">ΠΡΟΕΔΡΟΣ (Νικόλαος </w:t>
      </w:r>
      <w:proofErr w:type="spellStart"/>
      <w:r w:rsidRPr="00820075">
        <w:rPr>
          <w:rFonts w:eastAsia="Times New Roman"/>
          <w:b/>
          <w:bCs/>
          <w:color w:val="000000" w:themeColor="text1"/>
          <w:szCs w:val="24"/>
        </w:rPr>
        <w:t>Βούτσης</w:t>
      </w:r>
      <w:proofErr w:type="spellEnd"/>
      <w:r w:rsidRPr="00820075">
        <w:rPr>
          <w:rFonts w:eastAsia="Times New Roman"/>
          <w:b/>
          <w:bCs/>
          <w:color w:val="000000" w:themeColor="text1"/>
          <w:szCs w:val="24"/>
        </w:rPr>
        <w:t>):</w:t>
      </w:r>
      <w:r>
        <w:rPr>
          <w:rFonts w:eastAsia="Times New Roman"/>
          <w:bCs/>
          <w:color w:val="000000" w:themeColor="text1"/>
          <w:szCs w:val="24"/>
        </w:rPr>
        <w:t xml:space="preserve"> Παρακαλώ, κλείστε, κύριε Σηφάκη αμέσως.</w:t>
      </w:r>
    </w:p>
    <w:p w14:paraId="1664EEDA" w14:textId="77777777" w:rsidR="00A97886" w:rsidRDefault="00361846">
      <w:pPr>
        <w:spacing w:line="600" w:lineRule="auto"/>
        <w:ind w:firstLine="720"/>
        <w:jc w:val="both"/>
        <w:rPr>
          <w:rFonts w:eastAsia="Times New Roman"/>
          <w:bCs/>
          <w:color w:val="000000" w:themeColor="text1"/>
          <w:szCs w:val="24"/>
        </w:rPr>
      </w:pPr>
      <w:r w:rsidRPr="00820075">
        <w:rPr>
          <w:rFonts w:eastAsia="Times New Roman"/>
          <w:b/>
          <w:bCs/>
          <w:color w:val="000000" w:themeColor="text1"/>
          <w:szCs w:val="24"/>
        </w:rPr>
        <w:t>ΙΩΑΝΝΗΣ ΣΗΦΑΚΗΣ:</w:t>
      </w:r>
      <w:r>
        <w:rPr>
          <w:rFonts w:eastAsia="Times New Roman"/>
          <w:bCs/>
          <w:color w:val="000000" w:themeColor="text1"/>
          <w:szCs w:val="24"/>
        </w:rPr>
        <w:t xml:space="preserve"> Βεβαίως, κύριε Πρόεδρε.</w:t>
      </w:r>
    </w:p>
    <w:p w14:paraId="1664EEDB"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lastRenderedPageBreak/>
        <w:t>Γ</w:t>
      </w:r>
      <w:r w:rsidRPr="008965D6">
        <w:rPr>
          <w:rFonts w:eastAsia="Times New Roman"/>
          <w:bCs/>
          <w:color w:val="000000" w:themeColor="text1"/>
          <w:szCs w:val="24"/>
        </w:rPr>
        <w:t>ια τους λόγους που αναφέρθηκαν</w:t>
      </w:r>
      <w:r>
        <w:rPr>
          <w:rFonts w:eastAsia="Times New Roman"/>
          <w:bCs/>
          <w:color w:val="000000" w:themeColor="text1"/>
          <w:szCs w:val="24"/>
        </w:rPr>
        <w:t>,</w:t>
      </w:r>
      <w:r w:rsidRPr="008965D6">
        <w:rPr>
          <w:rFonts w:eastAsia="Times New Roman"/>
          <w:bCs/>
          <w:color w:val="000000" w:themeColor="text1"/>
          <w:szCs w:val="24"/>
        </w:rPr>
        <w:t xml:space="preserve"> θεωρ</w:t>
      </w:r>
      <w:r>
        <w:rPr>
          <w:rFonts w:eastAsia="Times New Roman"/>
          <w:bCs/>
          <w:color w:val="000000" w:themeColor="text1"/>
          <w:szCs w:val="24"/>
        </w:rPr>
        <w:t>ώ την</w:t>
      </w:r>
      <w:r w:rsidRPr="008965D6">
        <w:rPr>
          <w:rFonts w:eastAsia="Times New Roman"/>
          <w:bCs/>
          <w:color w:val="000000" w:themeColor="text1"/>
          <w:szCs w:val="24"/>
        </w:rPr>
        <w:t xml:space="preserve"> </w:t>
      </w:r>
      <w:r>
        <w:rPr>
          <w:rFonts w:eastAsia="Times New Roman"/>
          <w:bCs/>
          <w:color w:val="000000" w:themeColor="text1"/>
          <w:szCs w:val="24"/>
        </w:rPr>
        <w:t xml:space="preserve">υπερψήφιση της </w:t>
      </w:r>
      <w:r>
        <w:rPr>
          <w:rFonts w:eastAsia="Times New Roman"/>
          <w:bCs/>
          <w:color w:val="000000" w:themeColor="text1"/>
          <w:szCs w:val="24"/>
        </w:rPr>
        <w:t>σ</w:t>
      </w:r>
      <w:r>
        <w:rPr>
          <w:rFonts w:eastAsia="Times New Roman"/>
          <w:bCs/>
          <w:color w:val="000000" w:themeColor="text1"/>
          <w:szCs w:val="24"/>
        </w:rPr>
        <w:t xml:space="preserve">υμφωνίας εθνικό και </w:t>
      </w:r>
      <w:r w:rsidRPr="008965D6">
        <w:rPr>
          <w:rFonts w:eastAsia="Times New Roman"/>
          <w:bCs/>
          <w:color w:val="000000" w:themeColor="text1"/>
          <w:szCs w:val="24"/>
        </w:rPr>
        <w:t>πατριωτικό καθήκον</w:t>
      </w:r>
      <w:r>
        <w:rPr>
          <w:rFonts w:eastAsia="Times New Roman"/>
          <w:bCs/>
          <w:color w:val="000000" w:themeColor="text1"/>
          <w:szCs w:val="24"/>
        </w:rPr>
        <w:t>. Κ</w:t>
      </w:r>
      <w:r w:rsidRPr="008965D6">
        <w:rPr>
          <w:rFonts w:eastAsia="Times New Roman"/>
          <w:bCs/>
          <w:color w:val="000000" w:themeColor="text1"/>
          <w:szCs w:val="24"/>
        </w:rPr>
        <w:t>άνουμε το σωστό</w:t>
      </w:r>
      <w:r>
        <w:rPr>
          <w:rFonts w:eastAsia="Times New Roman"/>
          <w:bCs/>
          <w:color w:val="000000" w:themeColor="text1"/>
          <w:szCs w:val="24"/>
        </w:rPr>
        <w:t>. Είμ</w:t>
      </w:r>
      <w:r>
        <w:rPr>
          <w:rFonts w:eastAsia="Times New Roman"/>
          <w:bCs/>
          <w:color w:val="000000" w:themeColor="text1"/>
          <w:szCs w:val="24"/>
        </w:rPr>
        <w:t xml:space="preserve">αστε στη σωστή πλευρά της ιστορίας και </w:t>
      </w:r>
      <w:r w:rsidRPr="008965D6">
        <w:rPr>
          <w:rFonts w:eastAsia="Times New Roman"/>
          <w:bCs/>
          <w:color w:val="000000" w:themeColor="text1"/>
          <w:szCs w:val="24"/>
        </w:rPr>
        <w:t xml:space="preserve">ο χρόνος </w:t>
      </w:r>
      <w:r>
        <w:rPr>
          <w:rFonts w:eastAsia="Times New Roman"/>
          <w:bCs/>
          <w:color w:val="000000" w:themeColor="text1"/>
          <w:szCs w:val="24"/>
        </w:rPr>
        <w:t>θα μας δικαιώσει.</w:t>
      </w:r>
    </w:p>
    <w:p w14:paraId="1664EEDC"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t>Ευχαριστώ.</w:t>
      </w:r>
    </w:p>
    <w:p w14:paraId="1664EEDD" w14:textId="77777777" w:rsidR="00A97886" w:rsidRDefault="00361846">
      <w:pPr>
        <w:spacing w:line="600" w:lineRule="auto"/>
        <w:ind w:firstLine="720"/>
        <w:jc w:val="center"/>
        <w:rPr>
          <w:rFonts w:eastAsia="Times New Roman"/>
          <w:bCs/>
          <w:color w:val="000000" w:themeColor="text1"/>
          <w:szCs w:val="24"/>
        </w:rPr>
      </w:pPr>
      <w:r>
        <w:rPr>
          <w:rFonts w:eastAsia="Times New Roman"/>
          <w:bCs/>
          <w:color w:val="000000" w:themeColor="text1"/>
          <w:szCs w:val="24"/>
        </w:rPr>
        <w:t>(Χειροκροτήματα από την πτέρυγα του ΣΥΡΙΖΑ)</w:t>
      </w:r>
    </w:p>
    <w:p w14:paraId="1664EEDE" w14:textId="77777777" w:rsidR="00A97886" w:rsidRDefault="00361846">
      <w:pPr>
        <w:spacing w:line="600" w:lineRule="auto"/>
        <w:ind w:firstLine="720"/>
        <w:jc w:val="both"/>
        <w:rPr>
          <w:rFonts w:eastAsia="Times New Roman"/>
          <w:bCs/>
          <w:color w:val="000000" w:themeColor="text1"/>
          <w:szCs w:val="24"/>
        </w:rPr>
      </w:pPr>
      <w:r w:rsidRPr="00E30519">
        <w:rPr>
          <w:rFonts w:eastAsia="Times New Roman"/>
          <w:b/>
          <w:bCs/>
          <w:color w:val="000000" w:themeColor="text1"/>
          <w:szCs w:val="24"/>
        </w:rPr>
        <w:t xml:space="preserve">ΠΡΟΕΔΡΟΣ (Νικόλαος </w:t>
      </w:r>
      <w:proofErr w:type="spellStart"/>
      <w:r w:rsidRPr="00E30519">
        <w:rPr>
          <w:rFonts w:eastAsia="Times New Roman"/>
          <w:b/>
          <w:bCs/>
          <w:color w:val="000000" w:themeColor="text1"/>
          <w:szCs w:val="24"/>
        </w:rPr>
        <w:t>Βούτσης</w:t>
      </w:r>
      <w:proofErr w:type="spellEnd"/>
      <w:r w:rsidRPr="00E30519">
        <w:rPr>
          <w:rFonts w:eastAsia="Times New Roman"/>
          <w:b/>
          <w:bCs/>
          <w:color w:val="000000" w:themeColor="text1"/>
          <w:szCs w:val="24"/>
        </w:rPr>
        <w:t>):</w:t>
      </w:r>
      <w:r>
        <w:rPr>
          <w:rFonts w:eastAsia="Times New Roman"/>
          <w:bCs/>
          <w:color w:val="000000" w:themeColor="text1"/>
          <w:szCs w:val="24"/>
        </w:rPr>
        <w:t xml:space="preserve"> </w:t>
      </w:r>
      <w:r w:rsidRPr="008965D6">
        <w:rPr>
          <w:rFonts w:eastAsia="Times New Roman"/>
          <w:bCs/>
          <w:color w:val="000000" w:themeColor="text1"/>
          <w:szCs w:val="24"/>
        </w:rPr>
        <w:t>Ευχαριστούμε πολύ</w:t>
      </w:r>
      <w:r>
        <w:rPr>
          <w:rFonts w:eastAsia="Times New Roman"/>
          <w:bCs/>
          <w:color w:val="000000" w:themeColor="text1"/>
          <w:szCs w:val="24"/>
        </w:rPr>
        <w:t>.</w:t>
      </w:r>
    </w:p>
    <w:p w14:paraId="1664EEDF"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t>Ο χρόνος θα δικαιωθεί, όταν είμαστε εντάξει στην ώρα μας. Εσείς ήσασταν εντάξει.</w:t>
      </w:r>
    </w:p>
    <w:p w14:paraId="1664EEE0"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t>Ο</w:t>
      </w:r>
      <w:r w:rsidRPr="008965D6">
        <w:rPr>
          <w:rFonts w:eastAsia="Times New Roman"/>
          <w:bCs/>
          <w:color w:val="000000" w:themeColor="text1"/>
          <w:szCs w:val="24"/>
        </w:rPr>
        <w:t xml:space="preserve"> κ</w:t>
      </w:r>
      <w:r>
        <w:rPr>
          <w:rFonts w:eastAsia="Times New Roman"/>
          <w:bCs/>
          <w:color w:val="000000" w:themeColor="text1"/>
          <w:szCs w:val="24"/>
        </w:rPr>
        <w:t>.</w:t>
      </w:r>
      <w:r w:rsidRPr="008965D6">
        <w:rPr>
          <w:rFonts w:eastAsia="Times New Roman"/>
          <w:bCs/>
          <w:color w:val="000000" w:themeColor="text1"/>
          <w:szCs w:val="24"/>
        </w:rPr>
        <w:t xml:space="preserve"> </w:t>
      </w:r>
      <w:proofErr w:type="spellStart"/>
      <w:r w:rsidRPr="008965D6">
        <w:rPr>
          <w:rFonts w:eastAsia="Times New Roman"/>
          <w:bCs/>
          <w:color w:val="000000" w:themeColor="text1"/>
          <w:szCs w:val="24"/>
        </w:rPr>
        <w:t>Τόσκας</w:t>
      </w:r>
      <w:proofErr w:type="spellEnd"/>
      <w:r w:rsidRPr="008965D6">
        <w:rPr>
          <w:rFonts w:eastAsia="Times New Roman"/>
          <w:bCs/>
          <w:color w:val="000000" w:themeColor="text1"/>
          <w:szCs w:val="24"/>
        </w:rPr>
        <w:t xml:space="preserve"> Νικόλαος από το</w:t>
      </w:r>
      <w:r>
        <w:rPr>
          <w:rFonts w:eastAsia="Times New Roman"/>
          <w:bCs/>
          <w:color w:val="000000" w:themeColor="text1"/>
          <w:szCs w:val="24"/>
        </w:rPr>
        <w:t>ν</w:t>
      </w:r>
      <w:r w:rsidRPr="008965D6">
        <w:rPr>
          <w:rFonts w:eastAsia="Times New Roman"/>
          <w:bCs/>
          <w:color w:val="000000" w:themeColor="text1"/>
          <w:szCs w:val="24"/>
        </w:rPr>
        <w:t xml:space="preserve"> ΣΥΡΙΖΑ</w:t>
      </w:r>
      <w:r>
        <w:rPr>
          <w:rFonts w:eastAsia="Times New Roman"/>
          <w:bCs/>
          <w:color w:val="000000" w:themeColor="text1"/>
          <w:szCs w:val="24"/>
        </w:rPr>
        <w:t xml:space="preserve"> έχει τον λόγο.</w:t>
      </w:r>
    </w:p>
    <w:p w14:paraId="1664EEE1" w14:textId="77777777" w:rsidR="00A97886" w:rsidRDefault="00361846">
      <w:pPr>
        <w:spacing w:line="600" w:lineRule="auto"/>
        <w:ind w:firstLine="720"/>
        <w:jc w:val="both"/>
        <w:rPr>
          <w:rFonts w:eastAsia="Times New Roman"/>
          <w:bCs/>
          <w:color w:val="000000" w:themeColor="text1"/>
          <w:szCs w:val="24"/>
        </w:rPr>
      </w:pPr>
      <w:r w:rsidRPr="00E30519">
        <w:rPr>
          <w:rFonts w:eastAsia="Times New Roman"/>
          <w:b/>
          <w:bCs/>
          <w:color w:val="000000" w:themeColor="text1"/>
          <w:szCs w:val="24"/>
        </w:rPr>
        <w:t>ΝΙΚΟΛΑΟΣ ΤΟΣΚΑΣ:</w:t>
      </w:r>
      <w:r>
        <w:rPr>
          <w:rFonts w:eastAsia="Times New Roman"/>
          <w:bCs/>
          <w:color w:val="000000" w:themeColor="text1"/>
          <w:szCs w:val="24"/>
        </w:rPr>
        <w:t xml:space="preserve"> Κύριε Π</w:t>
      </w:r>
      <w:r w:rsidRPr="008965D6">
        <w:rPr>
          <w:rFonts w:eastAsia="Times New Roman"/>
          <w:bCs/>
          <w:color w:val="000000" w:themeColor="text1"/>
          <w:szCs w:val="24"/>
        </w:rPr>
        <w:t>ρόεδρε</w:t>
      </w:r>
      <w:r>
        <w:rPr>
          <w:rFonts w:eastAsia="Times New Roman"/>
          <w:bCs/>
          <w:color w:val="000000" w:themeColor="text1"/>
          <w:szCs w:val="24"/>
        </w:rPr>
        <w:t>,</w:t>
      </w:r>
      <w:r w:rsidRPr="008965D6">
        <w:rPr>
          <w:rFonts w:eastAsia="Times New Roman"/>
          <w:bCs/>
          <w:color w:val="000000" w:themeColor="text1"/>
          <w:szCs w:val="24"/>
        </w:rPr>
        <w:t xml:space="preserve"> κυρίες και κύριοι</w:t>
      </w:r>
      <w:r>
        <w:rPr>
          <w:rFonts w:eastAsia="Times New Roman"/>
          <w:bCs/>
          <w:color w:val="000000" w:themeColor="text1"/>
          <w:szCs w:val="24"/>
        </w:rPr>
        <w:t>,</w:t>
      </w:r>
      <w:r w:rsidRPr="008965D6">
        <w:rPr>
          <w:rFonts w:eastAsia="Times New Roman"/>
          <w:bCs/>
          <w:color w:val="000000" w:themeColor="text1"/>
          <w:szCs w:val="24"/>
        </w:rPr>
        <w:t xml:space="preserve"> έχουμε τρεις διαστάσεις </w:t>
      </w:r>
      <w:r>
        <w:rPr>
          <w:rFonts w:eastAsia="Times New Roman"/>
          <w:bCs/>
          <w:color w:val="000000" w:themeColor="text1"/>
          <w:szCs w:val="24"/>
        </w:rPr>
        <w:t>στην εξέταση της Σ</w:t>
      </w:r>
      <w:r w:rsidRPr="008965D6">
        <w:rPr>
          <w:rFonts w:eastAsia="Times New Roman"/>
          <w:bCs/>
          <w:color w:val="000000" w:themeColor="text1"/>
          <w:szCs w:val="24"/>
        </w:rPr>
        <w:t>υμφωνίας των Πρεσπών</w:t>
      </w:r>
      <w:r>
        <w:rPr>
          <w:rFonts w:eastAsia="Times New Roman"/>
          <w:bCs/>
          <w:color w:val="000000" w:themeColor="text1"/>
          <w:szCs w:val="24"/>
        </w:rPr>
        <w:t>:</w:t>
      </w:r>
      <w:r w:rsidRPr="008965D6">
        <w:rPr>
          <w:rFonts w:eastAsia="Times New Roman"/>
          <w:bCs/>
          <w:color w:val="000000" w:themeColor="text1"/>
          <w:szCs w:val="24"/>
        </w:rPr>
        <w:t xml:space="preserve"> τα νομικά θέματα και την ερμηνεία των όρων</w:t>
      </w:r>
      <w:r>
        <w:rPr>
          <w:rFonts w:eastAsia="Times New Roman"/>
          <w:bCs/>
          <w:color w:val="000000" w:themeColor="text1"/>
          <w:szCs w:val="24"/>
        </w:rPr>
        <w:t>,</w:t>
      </w:r>
      <w:r w:rsidRPr="008965D6">
        <w:rPr>
          <w:rFonts w:eastAsia="Times New Roman"/>
          <w:bCs/>
          <w:color w:val="000000" w:themeColor="text1"/>
          <w:szCs w:val="24"/>
        </w:rPr>
        <w:t xml:space="preserve"> τα γεωπολιτικά θέματα</w:t>
      </w:r>
      <w:r>
        <w:rPr>
          <w:rFonts w:eastAsia="Times New Roman"/>
          <w:bCs/>
          <w:color w:val="000000" w:themeColor="text1"/>
          <w:szCs w:val="24"/>
        </w:rPr>
        <w:t>,</w:t>
      </w:r>
      <w:r w:rsidRPr="008965D6">
        <w:rPr>
          <w:rFonts w:eastAsia="Times New Roman"/>
          <w:bCs/>
          <w:color w:val="000000" w:themeColor="text1"/>
          <w:szCs w:val="24"/>
        </w:rPr>
        <w:t xml:space="preserve"> έτσι όπως διαμορφώθηκαν από </w:t>
      </w:r>
      <w:r w:rsidRPr="008965D6">
        <w:rPr>
          <w:rFonts w:eastAsia="Times New Roman"/>
          <w:bCs/>
          <w:color w:val="000000" w:themeColor="text1"/>
          <w:szCs w:val="24"/>
        </w:rPr>
        <w:t xml:space="preserve">το </w:t>
      </w:r>
      <w:r>
        <w:rPr>
          <w:rFonts w:eastAsia="Times New Roman"/>
          <w:bCs/>
          <w:color w:val="000000" w:themeColor="text1"/>
          <w:szCs w:val="24"/>
        </w:rPr>
        <w:t>19</w:t>
      </w:r>
      <w:r w:rsidRPr="008965D6">
        <w:rPr>
          <w:rFonts w:eastAsia="Times New Roman"/>
          <w:bCs/>
          <w:color w:val="000000" w:themeColor="text1"/>
          <w:szCs w:val="24"/>
        </w:rPr>
        <w:t>92 μέχρι και σήμερα και</w:t>
      </w:r>
      <w:r>
        <w:rPr>
          <w:rFonts w:eastAsia="Times New Roman"/>
          <w:bCs/>
          <w:color w:val="000000" w:themeColor="text1"/>
          <w:szCs w:val="24"/>
        </w:rPr>
        <w:t>,</w:t>
      </w:r>
      <w:r w:rsidRPr="008965D6">
        <w:rPr>
          <w:rFonts w:eastAsia="Times New Roman"/>
          <w:bCs/>
          <w:color w:val="000000" w:themeColor="text1"/>
          <w:szCs w:val="24"/>
        </w:rPr>
        <w:t xml:space="preserve"> τέλος</w:t>
      </w:r>
      <w:r>
        <w:rPr>
          <w:rFonts w:eastAsia="Times New Roman"/>
          <w:bCs/>
          <w:color w:val="000000" w:themeColor="text1"/>
          <w:szCs w:val="24"/>
        </w:rPr>
        <w:t>,</w:t>
      </w:r>
      <w:r w:rsidRPr="008965D6">
        <w:rPr>
          <w:rFonts w:eastAsia="Times New Roman"/>
          <w:bCs/>
          <w:color w:val="000000" w:themeColor="text1"/>
          <w:szCs w:val="24"/>
        </w:rPr>
        <w:t xml:space="preserve"> έχουμε τα ζητήματα ανάπτυξης της περιοχής που έχουν ιδιαίτερ</w:t>
      </w:r>
      <w:r>
        <w:rPr>
          <w:rFonts w:eastAsia="Times New Roman"/>
          <w:bCs/>
          <w:color w:val="000000" w:themeColor="text1"/>
          <w:szCs w:val="24"/>
        </w:rPr>
        <w:t>η</w:t>
      </w:r>
      <w:r w:rsidRPr="008965D6">
        <w:rPr>
          <w:rFonts w:eastAsia="Times New Roman"/>
          <w:bCs/>
          <w:color w:val="000000" w:themeColor="text1"/>
          <w:szCs w:val="24"/>
        </w:rPr>
        <w:t xml:space="preserve"> βαρύτητα σε αυτό το ορεινό και άγονο έδαφος που οι διαμάχες δεν άφηναν πολλές ελπίδες για διακρατικές συνεργασίες και κοιν</w:t>
      </w:r>
      <w:r>
        <w:rPr>
          <w:rFonts w:eastAsia="Times New Roman"/>
          <w:bCs/>
          <w:color w:val="000000" w:themeColor="text1"/>
          <w:szCs w:val="24"/>
        </w:rPr>
        <w:t>ά ο</w:t>
      </w:r>
      <w:r w:rsidRPr="008965D6">
        <w:rPr>
          <w:rFonts w:eastAsia="Times New Roman"/>
          <w:bCs/>
          <w:color w:val="000000" w:themeColor="text1"/>
          <w:szCs w:val="24"/>
        </w:rPr>
        <w:t>φέλη</w:t>
      </w:r>
      <w:r>
        <w:rPr>
          <w:rFonts w:eastAsia="Times New Roman"/>
          <w:bCs/>
          <w:color w:val="000000" w:themeColor="text1"/>
          <w:szCs w:val="24"/>
        </w:rPr>
        <w:t>. Ε</w:t>
      </w:r>
      <w:r w:rsidRPr="008965D6">
        <w:rPr>
          <w:rFonts w:eastAsia="Times New Roman"/>
          <w:bCs/>
          <w:color w:val="000000" w:themeColor="text1"/>
          <w:szCs w:val="24"/>
        </w:rPr>
        <w:t>θνικά θέματα υπάρχουν και</w:t>
      </w:r>
      <w:r w:rsidRPr="008965D6">
        <w:rPr>
          <w:rFonts w:eastAsia="Times New Roman"/>
          <w:bCs/>
          <w:color w:val="000000" w:themeColor="text1"/>
          <w:szCs w:val="24"/>
        </w:rPr>
        <w:t xml:space="preserve"> </w:t>
      </w:r>
      <w:r>
        <w:rPr>
          <w:rFonts w:eastAsia="Times New Roman"/>
          <w:bCs/>
          <w:color w:val="000000" w:themeColor="text1"/>
          <w:szCs w:val="24"/>
        </w:rPr>
        <w:t xml:space="preserve">στις </w:t>
      </w:r>
      <w:r w:rsidRPr="008965D6">
        <w:rPr>
          <w:rFonts w:eastAsia="Times New Roman"/>
          <w:bCs/>
          <w:color w:val="000000" w:themeColor="text1"/>
          <w:szCs w:val="24"/>
        </w:rPr>
        <w:lastRenderedPageBreak/>
        <w:t>τρεις διαστάσεις</w:t>
      </w:r>
      <w:r>
        <w:rPr>
          <w:rFonts w:eastAsia="Times New Roman"/>
          <w:bCs/>
          <w:color w:val="000000" w:themeColor="text1"/>
          <w:szCs w:val="24"/>
        </w:rPr>
        <w:t>. Αν εξετάσουμε μόνο τη μι</w:t>
      </w:r>
      <w:r w:rsidRPr="008965D6">
        <w:rPr>
          <w:rFonts w:eastAsia="Times New Roman"/>
          <w:bCs/>
          <w:color w:val="000000" w:themeColor="text1"/>
          <w:szCs w:val="24"/>
        </w:rPr>
        <w:t>α διάσταση</w:t>
      </w:r>
      <w:r>
        <w:rPr>
          <w:rFonts w:eastAsia="Times New Roman"/>
          <w:bCs/>
          <w:color w:val="000000" w:themeColor="text1"/>
          <w:szCs w:val="24"/>
        </w:rPr>
        <w:t>,</w:t>
      </w:r>
      <w:r w:rsidRPr="008965D6">
        <w:rPr>
          <w:rFonts w:eastAsia="Times New Roman"/>
          <w:bCs/>
          <w:color w:val="000000" w:themeColor="text1"/>
          <w:szCs w:val="24"/>
        </w:rPr>
        <w:t xml:space="preserve"> χάνουμε τη συνολική εικόνα</w:t>
      </w:r>
      <w:r>
        <w:rPr>
          <w:rFonts w:eastAsia="Times New Roman"/>
          <w:bCs/>
          <w:color w:val="000000" w:themeColor="text1"/>
          <w:szCs w:val="24"/>
        </w:rPr>
        <w:t xml:space="preserve">. </w:t>
      </w:r>
    </w:p>
    <w:p w14:paraId="1664EEE2"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Σε </w:t>
      </w:r>
      <w:r w:rsidRPr="008965D6">
        <w:rPr>
          <w:rFonts w:eastAsia="Times New Roman"/>
          <w:bCs/>
          <w:color w:val="000000" w:themeColor="text1"/>
          <w:szCs w:val="24"/>
        </w:rPr>
        <w:t>ό</w:t>
      </w:r>
      <w:r>
        <w:rPr>
          <w:rFonts w:eastAsia="Times New Roman"/>
          <w:bCs/>
          <w:color w:val="000000" w:themeColor="text1"/>
          <w:szCs w:val="24"/>
        </w:rPr>
        <w:t>,</w:t>
      </w:r>
      <w:r w:rsidRPr="008965D6">
        <w:rPr>
          <w:rFonts w:eastAsia="Times New Roman"/>
          <w:bCs/>
          <w:color w:val="000000" w:themeColor="text1"/>
          <w:szCs w:val="24"/>
        </w:rPr>
        <w:t>τι αφορά την πρόσφατη ιστορία</w:t>
      </w:r>
      <w:r>
        <w:rPr>
          <w:rFonts w:eastAsia="Times New Roman"/>
          <w:bCs/>
          <w:color w:val="000000" w:themeColor="text1"/>
          <w:szCs w:val="24"/>
        </w:rPr>
        <w:t>,</w:t>
      </w:r>
      <w:r w:rsidRPr="008965D6">
        <w:rPr>
          <w:rFonts w:eastAsia="Times New Roman"/>
          <w:bCs/>
          <w:color w:val="000000" w:themeColor="text1"/>
          <w:szCs w:val="24"/>
        </w:rPr>
        <w:t xml:space="preserve"> οι χώρες που ενδιαφέρονταν σοβαρ</w:t>
      </w:r>
      <w:r>
        <w:rPr>
          <w:rFonts w:eastAsia="Times New Roman"/>
          <w:bCs/>
          <w:color w:val="000000" w:themeColor="text1"/>
          <w:szCs w:val="24"/>
        </w:rPr>
        <w:t xml:space="preserve">ά να </w:t>
      </w:r>
      <w:r w:rsidRPr="008965D6">
        <w:rPr>
          <w:rFonts w:eastAsia="Times New Roman"/>
          <w:bCs/>
          <w:color w:val="000000" w:themeColor="text1"/>
          <w:szCs w:val="24"/>
        </w:rPr>
        <w:t>εξυπηρετήσουν τα συμφέροντ</w:t>
      </w:r>
      <w:r>
        <w:rPr>
          <w:rFonts w:eastAsia="Times New Roman"/>
          <w:bCs/>
          <w:color w:val="000000" w:themeColor="text1"/>
          <w:szCs w:val="24"/>
        </w:rPr>
        <w:t>ά</w:t>
      </w:r>
      <w:r w:rsidRPr="008965D6">
        <w:rPr>
          <w:rFonts w:eastAsia="Times New Roman"/>
          <w:bCs/>
          <w:color w:val="000000" w:themeColor="text1"/>
          <w:szCs w:val="24"/>
        </w:rPr>
        <w:t xml:space="preserve"> τ</w:t>
      </w:r>
      <w:r>
        <w:rPr>
          <w:rFonts w:eastAsia="Times New Roman"/>
          <w:bCs/>
          <w:color w:val="000000" w:themeColor="text1"/>
          <w:szCs w:val="24"/>
        </w:rPr>
        <w:t>ου</w:t>
      </w:r>
      <w:r w:rsidRPr="008965D6">
        <w:rPr>
          <w:rFonts w:eastAsia="Times New Roman"/>
          <w:bCs/>
          <w:color w:val="000000" w:themeColor="text1"/>
          <w:szCs w:val="24"/>
        </w:rPr>
        <w:t xml:space="preserve">ς </w:t>
      </w:r>
      <w:r>
        <w:rPr>
          <w:rFonts w:eastAsia="Times New Roman"/>
          <w:bCs/>
          <w:color w:val="000000" w:themeColor="text1"/>
          <w:szCs w:val="24"/>
        </w:rPr>
        <w:t>τ</w:t>
      </w:r>
      <w:r w:rsidRPr="008965D6">
        <w:rPr>
          <w:rFonts w:eastAsia="Times New Roman"/>
          <w:bCs/>
          <w:color w:val="000000" w:themeColor="text1"/>
          <w:szCs w:val="24"/>
        </w:rPr>
        <w:t xml:space="preserve">ο έκαναν είτε στη διάρκεια της κρίσης </w:t>
      </w:r>
      <w:r>
        <w:rPr>
          <w:rFonts w:eastAsia="Times New Roman"/>
          <w:bCs/>
          <w:color w:val="000000" w:themeColor="text1"/>
          <w:szCs w:val="24"/>
        </w:rPr>
        <w:t>τ</w:t>
      </w:r>
      <w:r w:rsidRPr="008965D6">
        <w:rPr>
          <w:rFonts w:eastAsia="Times New Roman"/>
          <w:bCs/>
          <w:color w:val="000000" w:themeColor="text1"/>
          <w:szCs w:val="24"/>
        </w:rPr>
        <w:t xml:space="preserve">ο 1992 </w:t>
      </w:r>
      <w:r>
        <w:rPr>
          <w:rFonts w:eastAsia="Times New Roman"/>
          <w:bCs/>
          <w:color w:val="000000" w:themeColor="text1"/>
          <w:szCs w:val="24"/>
        </w:rPr>
        <w:t>είτε</w:t>
      </w:r>
      <w:r w:rsidRPr="008965D6">
        <w:rPr>
          <w:rFonts w:eastAsia="Times New Roman"/>
          <w:bCs/>
          <w:color w:val="000000" w:themeColor="text1"/>
          <w:szCs w:val="24"/>
        </w:rPr>
        <w:t xml:space="preserve"> αμέσως με</w:t>
      </w:r>
      <w:r w:rsidRPr="008965D6">
        <w:rPr>
          <w:rFonts w:eastAsia="Times New Roman"/>
          <w:bCs/>
          <w:color w:val="000000" w:themeColor="text1"/>
          <w:szCs w:val="24"/>
        </w:rPr>
        <w:t>τά</w:t>
      </w:r>
      <w:r>
        <w:rPr>
          <w:rFonts w:eastAsia="Times New Roman"/>
          <w:bCs/>
          <w:color w:val="000000" w:themeColor="text1"/>
          <w:szCs w:val="24"/>
        </w:rPr>
        <w:t>.</w:t>
      </w:r>
    </w:p>
    <w:p w14:paraId="1664EEE3" w14:textId="77777777" w:rsidR="00A97886" w:rsidRDefault="00361846">
      <w:pPr>
        <w:spacing w:line="600" w:lineRule="auto"/>
        <w:ind w:firstLine="720"/>
        <w:jc w:val="both"/>
        <w:rPr>
          <w:rFonts w:eastAsia="Times New Roman"/>
          <w:bCs/>
          <w:color w:val="000000" w:themeColor="text1"/>
          <w:szCs w:val="24"/>
        </w:rPr>
      </w:pPr>
      <w:r w:rsidRPr="008965D6">
        <w:rPr>
          <w:rFonts w:eastAsia="Times New Roman"/>
          <w:bCs/>
          <w:color w:val="000000" w:themeColor="text1"/>
          <w:szCs w:val="24"/>
        </w:rPr>
        <w:t>Δυστυχώς</w:t>
      </w:r>
      <w:r>
        <w:rPr>
          <w:rFonts w:eastAsia="Times New Roman"/>
          <w:bCs/>
          <w:color w:val="000000" w:themeColor="text1"/>
          <w:szCs w:val="24"/>
        </w:rPr>
        <w:t>,</w:t>
      </w:r>
      <w:r w:rsidRPr="008965D6">
        <w:rPr>
          <w:rFonts w:eastAsia="Times New Roman"/>
          <w:bCs/>
          <w:color w:val="000000" w:themeColor="text1"/>
          <w:szCs w:val="24"/>
        </w:rPr>
        <w:t xml:space="preserve"> με ευθύνη του κ</w:t>
      </w:r>
      <w:r>
        <w:rPr>
          <w:rFonts w:eastAsia="Times New Roman"/>
          <w:bCs/>
          <w:color w:val="000000" w:themeColor="text1"/>
          <w:szCs w:val="24"/>
        </w:rPr>
        <w:t>.</w:t>
      </w:r>
      <w:r w:rsidRPr="008965D6">
        <w:rPr>
          <w:rFonts w:eastAsia="Times New Roman"/>
          <w:bCs/>
          <w:color w:val="000000" w:themeColor="text1"/>
          <w:szCs w:val="24"/>
        </w:rPr>
        <w:t xml:space="preserve"> Σαμαρά</w:t>
      </w:r>
      <w:r>
        <w:rPr>
          <w:rFonts w:eastAsia="Times New Roman"/>
          <w:bCs/>
          <w:color w:val="000000" w:themeColor="text1"/>
          <w:szCs w:val="24"/>
        </w:rPr>
        <w:t>, α</w:t>
      </w:r>
      <w:r w:rsidRPr="008965D6">
        <w:rPr>
          <w:rFonts w:eastAsia="Times New Roman"/>
          <w:bCs/>
          <w:color w:val="000000" w:themeColor="text1"/>
          <w:szCs w:val="24"/>
        </w:rPr>
        <w:t xml:space="preserve">λλά και της </w:t>
      </w:r>
      <w:r>
        <w:rPr>
          <w:rFonts w:eastAsia="Times New Roman"/>
          <w:bCs/>
          <w:color w:val="000000" w:themeColor="text1"/>
          <w:szCs w:val="24"/>
        </w:rPr>
        <w:t xml:space="preserve">τότε </w:t>
      </w:r>
      <w:r>
        <w:rPr>
          <w:rFonts w:eastAsia="Times New Roman"/>
          <w:bCs/>
          <w:color w:val="000000" w:themeColor="text1"/>
          <w:szCs w:val="24"/>
        </w:rPr>
        <w:t>κ</w:t>
      </w:r>
      <w:r w:rsidRPr="008965D6">
        <w:rPr>
          <w:rFonts w:eastAsia="Times New Roman"/>
          <w:bCs/>
          <w:color w:val="000000" w:themeColor="text1"/>
          <w:szCs w:val="24"/>
        </w:rPr>
        <w:t>υβέρνησης</w:t>
      </w:r>
      <w:r>
        <w:rPr>
          <w:rFonts w:eastAsia="Times New Roman"/>
          <w:bCs/>
          <w:color w:val="000000" w:themeColor="text1"/>
          <w:szCs w:val="24"/>
        </w:rPr>
        <w:t>,</w:t>
      </w:r>
      <w:r w:rsidRPr="008965D6">
        <w:rPr>
          <w:rFonts w:eastAsia="Times New Roman"/>
          <w:bCs/>
          <w:color w:val="000000" w:themeColor="text1"/>
          <w:szCs w:val="24"/>
        </w:rPr>
        <w:t xml:space="preserve"> χάθηκε το κρίσιμο διάστημα από το 1992 μέχρι την ενδιάμεση συμφωνία του </w:t>
      </w:r>
      <w:r>
        <w:rPr>
          <w:rFonts w:eastAsia="Times New Roman"/>
          <w:bCs/>
          <w:color w:val="000000" w:themeColor="text1"/>
          <w:szCs w:val="24"/>
        </w:rPr>
        <w:t>19</w:t>
      </w:r>
      <w:r w:rsidRPr="008965D6">
        <w:rPr>
          <w:rFonts w:eastAsia="Times New Roman"/>
          <w:bCs/>
          <w:color w:val="000000" w:themeColor="text1"/>
          <w:szCs w:val="24"/>
        </w:rPr>
        <w:t>95</w:t>
      </w:r>
      <w:r>
        <w:rPr>
          <w:rFonts w:eastAsia="Times New Roman"/>
          <w:bCs/>
          <w:color w:val="000000" w:themeColor="text1"/>
          <w:szCs w:val="24"/>
        </w:rPr>
        <w:t>, που και αυτή ε</w:t>
      </w:r>
      <w:r w:rsidRPr="008965D6">
        <w:rPr>
          <w:rFonts w:eastAsia="Times New Roman"/>
          <w:bCs/>
          <w:color w:val="000000" w:themeColor="text1"/>
          <w:szCs w:val="24"/>
        </w:rPr>
        <w:t xml:space="preserve">υτυχώς ήρθε και μας γλίτωσε από τον εγκλωβισμό των εμπάργκο που είχε επιβάλλει η χώρα </w:t>
      </w:r>
      <w:r>
        <w:rPr>
          <w:rFonts w:eastAsia="Times New Roman"/>
          <w:bCs/>
          <w:color w:val="000000" w:themeColor="text1"/>
          <w:szCs w:val="24"/>
        </w:rPr>
        <w:t>μας,</w:t>
      </w:r>
      <w:r w:rsidRPr="008965D6">
        <w:rPr>
          <w:rFonts w:eastAsia="Times New Roman"/>
          <w:bCs/>
          <w:color w:val="000000" w:themeColor="text1"/>
          <w:szCs w:val="24"/>
        </w:rPr>
        <w:t xml:space="preserve"> σε μ</w:t>
      </w:r>
      <w:r>
        <w:rPr>
          <w:rFonts w:eastAsia="Times New Roman"/>
          <w:bCs/>
          <w:color w:val="000000" w:themeColor="text1"/>
          <w:szCs w:val="24"/>
        </w:rPr>
        <w:t>ι</w:t>
      </w:r>
      <w:r w:rsidRPr="008965D6">
        <w:rPr>
          <w:rFonts w:eastAsia="Times New Roman"/>
          <w:bCs/>
          <w:color w:val="000000" w:themeColor="text1"/>
          <w:szCs w:val="24"/>
        </w:rPr>
        <w:t>α προσπάθεια στραγγαλισμού του λεγόμενου τότε κρατιδίου που έπρεπε να εξαφανιστεί</w:t>
      </w:r>
      <w:r>
        <w:rPr>
          <w:rFonts w:eastAsia="Times New Roman"/>
          <w:bCs/>
          <w:color w:val="000000" w:themeColor="text1"/>
          <w:szCs w:val="24"/>
        </w:rPr>
        <w:t>, γ</w:t>
      </w:r>
      <w:r w:rsidRPr="008965D6">
        <w:rPr>
          <w:rFonts w:eastAsia="Times New Roman"/>
          <w:bCs/>
          <w:color w:val="000000" w:themeColor="text1"/>
          <w:szCs w:val="24"/>
        </w:rPr>
        <w:t xml:space="preserve">ιατί η εθνικιστική γραμμή Μιλόσεβιτς </w:t>
      </w:r>
      <w:r>
        <w:rPr>
          <w:rFonts w:eastAsia="Times New Roman"/>
          <w:bCs/>
          <w:color w:val="000000" w:themeColor="text1"/>
          <w:szCs w:val="24"/>
        </w:rPr>
        <w:t>ταίριαζε και στα δικά τους</w:t>
      </w:r>
      <w:r w:rsidRPr="008965D6">
        <w:rPr>
          <w:rFonts w:eastAsia="Times New Roman"/>
          <w:bCs/>
          <w:color w:val="000000" w:themeColor="text1"/>
          <w:szCs w:val="24"/>
        </w:rPr>
        <w:t xml:space="preserve"> μέτρα και </w:t>
      </w:r>
      <w:r>
        <w:rPr>
          <w:rFonts w:eastAsia="Times New Roman"/>
          <w:bCs/>
          <w:color w:val="000000" w:themeColor="text1"/>
          <w:szCs w:val="24"/>
        </w:rPr>
        <w:t>ήταν</w:t>
      </w:r>
      <w:r w:rsidRPr="008965D6">
        <w:rPr>
          <w:rFonts w:eastAsia="Times New Roman"/>
          <w:bCs/>
          <w:color w:val="000000" w:themeColor="text1"/>
          <w:szCs w:val="24"/>
        </w:rPr>
        <w:t xml:space="preserve"> και συνομιλητής </w:t>
      </w:r>
      <w:r>
        <w:rPr>
          <w:rFonts w:eastAsia="Times New Roman"/>
          <w:bCs/>
          <w:color w:val="000000" w:themeColor="text1"/>
          <w:szCs w:val="24"/>
        </w:rPr>
        <w:t>τους, αυτού του κρατιδίου που ε</w:t>
      </w:r>
      <w:r w:rsidRPr="008965D6">
        <w:rPr>
          <w:rFonts w:eastAsia="Times New Roman"/>
          <w:bCs/>
          <w:color w:val="000000" w:themeColor="text1"/>
          <w:szCs w:val="24"/>
        </w:rPr>
        <w:t>υτυχώς δεν κατέρρευσε</w:t>
      </w:r>
      <w:r>
        <w:rPr>
          <w:rFonts w:eastAsia="Times New Roman"/>
          <w:bCs/>
          <w:color w:val="000000" w:themeColor="text1"/>
          <w:szCs w:val="24"/>
        </w:rPr>
        <w:t>, γιατί</w:t>
      </w:r>
      <w:r w:rsidRPr="008965D6">
        <w:rPr>
          <w:rFonts w:eastAsia="Times New Roman"/>
          <w:bCs/>
          <w:color w:val="000000" w:themeColor="text1"/>
          <w:szCs w:val="24"/>
        </w:rPr>
        <w:t xml:space="preserve"> αλλιώς θα είχαμε</w:t>
      </w:r>
      <w:r w:rsidRPr="008965D6">
        <w:rPr>
          <w:rFonts w:eastAsia="Times New Roman"/>
          <w:bCs/>
          <w:color w:val="000000" w:themeColor="text1"/>
          <w:szCs w:val="24"/>
        </w:rPr>
        <w:t xml:space="preserve"> δυο μεγάλες </w:t>
      </w:r>
      <w:r>
        <w:rPr>
          <w:rFonts w:eastAsia="Times New Roman"/>
          <w:bCs/>
          <w:color w:val="000000" w:themeColor="text1"/>
          <w:szCs w:val="24"/>
        </w:rPr>
        <w:t>χώρες στα βόρειά μας.</w:t>
      </w:r>
    </w:p>
    <w:p w14:paraId="1664EEE4"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Η χώρα μας </w:t>
      </w:r>
      <w:r w:rsidRPr="008965D6">
        <w:rPr>
          <w:rFonts w:eastAsia="Times New Roman"/>
          <w:bCs/>
          <w:color w:val="000000" w:themeColor="text1"/>
          <w:szCs w:val="24"/>
        </w:rPr>
        <w:t>σε αυτή</w:t>
      </w:r>
      <w:r>
        <w:rPr>
          <w:rFonts w:eastAsia="Times New Roman"/>
          <w:bCs/>
          <w:color w:val="000000" w:themeColor="text1"/>
          <w:szCs w:val="24"/>
        </w:rPr>
        <w:t>ν</w:t>
      </w:r>
      <w:r w:rsidRPr="008965D6">
        <w:rPr>
          <w:rFonts w:eastAsia="Times New Roman"/>
          <w:bCs/>
          <w:color w:val="000000" w:themeColor="text1"/>
          <w:szCs w:val="24"/>
        </w:rPr>
        <w:t xml:space="preserve"> τη ρευστή περίοδο επέβαλε </w:t>
      </w:r>
      <w:r>
        <w:rPr>
          <w:rFonts w:eastAsia="Times New Roman"/>
          <w:bCs/>
          <w:color w:val="000000" w:themeColor="text1"/>
          <w:szCs w:val="24"/>
        </w:rPr>
        <w:t xml:space="preserve">δύο εμπάργκο -το ένα ήταν το εμπάργκο πετρελαίου από την </w:t>
      </w:r>
      <w:r>
        <w:rPr>
          <w:rFonts w:eastAsia="Times New Roman"/>
          <w:bCs/>
          <w:color w:val="000000" w:themeColor="text1"/>
          <w:szCs w:val="24"/>
        </w:rPr>
        <w:t>κ</w:t>
      </w:r>
      <w:r w:rsidRPr="008965D6">
        <w:rPr>
          <w:rFonts w:eastAsia="Times New Roman"/>
          <w:bCs/>
          <w:color w:val="000000" w:themeColor="text1"/>
          <w:szCs w:val="24"/>
        </w:rPr>
        <w:t>υβέρ</w:t>
      </w:r>
      <w:r w:rsidRPr="008965D6">
        <w:rPr>
          <w:rFonts w:eastAsia="Times New Roman"/>
          <w:bCs/>
          <w:color w:val="000000" w:themeColor="text1"/>
          <w:szCs w:val="24"/>
        </w:rPr>
        <w:lastRenderedPageBreak/>
        <w:t xml:space="preserve">νηση Μητσοτάκη </w:t>
      </w:r>
      <w:r>
        <w:rPr>
          <w:rFonts w:eastAsia="Times New Roman"/>
          <w:bCs/>
          <w:color w:val="000000" w:themeColor="text1"/>
          <w:szCs w:val="24"/>
        </w:rPr>
        <w:t>το 199</w:t>
      </w:r>
      <w:r w:rsidRPr="008965D6">
        <w:rPr>
          <w:rFonts w:eastAsia="Times New Roman"/>
          <w:bCs/>
          <w:color w:val="000000" w:themeColor="text1"/>
          <w:szCs w:val="24"/>
        </w:rPr>
        <w:t xml:space="preserve">2 και το άλλο </w:t>
      </w:r>
      <w:r>
        <w:rPr>
          <w:rFonts w:eastAsia="Times New Roman"/>
          <w:bCs/>
          <w:color w:val="000000" w:themeColor="text1"/>
          <w:szCs w:val="24"/>
        </w:rPr>
        <w:t xml:space="preserve">ήταν το </w:t>
      </w:r>
      <w:r w:rsidRPr="008965D6">
        <w:rPr>
          <w:rFonts w:eastAsia="Times New Roman"/>
          <w:bCs/>
          <w:color w:val="000000" w:themeColor="text1"/>
          <w:szCs w:val="24"/>
        </w:rPr>
        <w:t xml:space="preserve">εμπορικό </w:t>
      </w:r>
      <w:r>
        <w:rPr>
          <w:rFonts w:eastAsia="Times New Roman"/>
          <w:bCs/>
          <w:color w:val="000000" w:themeColor="text1"/>
          <w:szCs w:val="24"/>
        </w:rPr>
        <w:t>εμπ</w:t>
      </w:r>
      <w:r w:rsidRPr="008965D6">
        <w:rPr>
          <w:rFonts w:eastAsia="Times New Roman"/>
          <w:bCs/>
          <w:color w:val="000000" w:themeColor="text1"/>
          <w:szCs w:val="24"/>
        </w:rPr>
        <w:t>άρ</w:t>
      </w:r>
      <w:r>
        <w:rPr>
          <w:rFonts w:eastAsia="Times New Roman"/>
          <w:bCs/>
          <w:color w:val="000000" w:themeColor="text1"/>
          <w:szCs w:val="24"/>
        </w:rPr>
        <w:t>γ</w:t>
      </w:r>
      <w:r w:rsidRPr="008965D6">
        <w:rPr>
          <w:rFonts w:eastAsia="Times New Roman"/>
          <w:bCs/>
          <w:color w:val="000000" w:themeColor="text1"/>
          <w:szCs w:val="24"/>
        </w:rPr>
        <w:t xml:space="preserve">κο </w:t>
      </w:r>
      <w:r>
        <w:rPr>
          <w:rFonts w:eastAsia="Times New Roman"/>
          <w:bCs/>
          <w:color w:val="000000" w:themeColor="text1"/>
          <w:szCs w:val="24"/>
        </w:rPr>
        <w:t xml:space="preserve">από την </w:t>
      </w:r>
      <w:r>
        <w:rPr>
          <w:rFonts w:eastAsia="Times New Roman"/>
          <w:bCs/>
          <w:color w:val="000000" w:themeColor="text1"/>
          <w:szCs w:val="24"/>
        </w:rPr>
        <w:t>κ</w:t>
      </w:r>
      <w:r w:rsidRPr="008965D6">
        <w:rPr>
          <w:rFonts w:eastAsia="Times New Roman"/>
          <w:bCs/>
          <w:color w:val="000000" w:themeColor="text1"/>
          <w:szCs w:val="24"/>
        </w:rPr>
        <w:t xml:space="preserve">υβέρνηση Παπανδρέου </w:t>
      </w:r>
      <w:r>
        <w:rPr>
          <w:rFonts w:eastAsia="Times New Roman"/>
          <w:bCs/>
          <w:color w:val="000000" w:themeColor="text1"/>
          <w:szCs w:val="24"/>
        </w:rPr>
        <w:t>το 199</w:t>
      </w:r>
      <w:r w:rsidRPr="008965D6">
        <w:rPr>
          <w:rFonts w:eastAsia="Times New Roman"/>
          <w:bCs/>
          <w:color w:val="000000" w:themeColor="text1"/>
          <w:szCs w:val="24"/>
        </w:rPr>
        <w:t>3</w:t>
      </w:r>
      <w:r>
        <w:rPr>
          <w:rFonts w:eastAsia="Times New Roman"/>
          <w:bCs/>
          <w:color w:val="000000" w:themeColor="text1"/>
          <w:szCs w:val="24"/>
        </w:rPr>
        <w:t>-</w:t>
      </w:r>
      <w:r w:rsidRPr="008965D6">
        <w:rPr>
          <w:rFonts w:eastAsia="Times New Roman"/>
          <w:bCs/>
          <w:color w:val="000000" w:themeColor="text1"/>
          <w:szCs w:val="24"/>
        </w:rPr>
        <w:t xml:space="preserve"> και κατάφερε ν</w:t>
      </w:r>
      <w:r w:rsidRPr="008965D6">
        <w:rPr>
          <w:rFonts w:eastAsia="Times New Roman"/>
          <w:bCs/>
          <w:color w:val="000000" w:themeColor="text1"/>
          <w:szCs w:val="24"/>
        </w:rPr>
        <w:t>α είναι μέρος του προβλήματος αντί μέρος της λύσης</w:t>
      </w:r>
      <w:r>
        <w:rPr>
          <w:rFonts w:eastAsia="Times New Roman"/>
          <w:bCs/>
          <w:color w:val="000000" w:themeColor="text1"/>
          <w:szCs w:val="24"/>
        </w:rPr>
        <w:t>.</w:t>
      </w:r>
    </w:p>
    <w:p w14:paraId="1664EEE5" w14:textId="77777777" w:rsidR="00A97886" w:rsidRDefault="00361846">
      <w:pPr>
        <w:spacing w:line="600" w:lineRule="auto"/>
        <w:ind w:firstLine="720"/>
        <w:jc w:val="both"/>
        <w:rPr>
          <w:rFonts w:eastAsia="Times New Roman"/>
          <w:bCs/>
          <w:color w:val="000000" w:themeColor="text1"/>
          <w:szCs w:val="24"/>
        </w:rPr>
      </w:pPr>
      <w:r>
        <w:rPr>
          <w:rFonts w:eastAsia="Times New Roman"/>
          <w:bCs/>
          <w:color w:val="000000" w:themeColor="text1"/>
          <w:szCs w:val="24"/>
        </w:rPr>
        <w:t>Κ</w:t>
      </w:r>
      <w:r w:rsidRPr="008965D6">
        <w:rPr>
          <w:rFonts w:eastAsia="Times New Roman"/>
          <w:bCs/>
          <w:color w:val="000000" w:themeColor="text1"/>
          <w:szCs w:val="24"/>
        </w:rPr>
        <w:t>ινδυνέψαμε να απομονωθούμε και</w:t>
      </w:r>
      <w:r>
        <w:rPr>
          <w:rFonts w:eastAsia="Times New Roman"/>
          <w:bCs/>
          <w:color w:val="000000" w:themeColor="text1"/>
          <w:szCs w:val="24"/>
        </w:rPr>
        <w:t>,</w:t>
      </w:r>
      <w:r w:rsidRPr="008965D6">
        <w:rPr>
          <w:rFonts w:eastAsia="Times New Roman"/>
          <w:bCs/>
          <w:color w:val="000000" w:themeColor="text1"/>
          <w:szCs w:val="24"/>
        </w:rPr>
        <w:t xml:space="preserve"> συ</w:t>
      </w:r>
      <w:r>
        <w:rPr>
          <w:rFonts w:eastAsia="Times New Roman"/>
          <w:bCs/>
          <w:color w:val="000000" w:themeColor="text1"/>
          <w:szCs w:val="24"/>
        </w:rPr>
        <w:t>γχρόνως με την απομόνωση, οδηγήσαμε</w:t>
      </w:r>
      <w:r w:rsidRPr="008965D6">
        <w:rPr>
          <w:rFonts w:eastAsia="Times New Roman"/>
          <w:bCs/>
          <w:color w:val="000000" w:themeColor="text1"/>
          <w:szCs w:val="24"/>
        </w:rPr>
        <w:t xml:space="preserve"> τη γειτονική χώρα στην αγκαλιά της Τουρκίας</w:t>
      </w:r>
      <w:r>
        <w:rPr>
          <w:rFonts w:eastAsia="Times New Roman"/>
          <w:bCs/>
          <w:color w:val="000000" w:themeColor="text1"/>
          <w:szCs w:val="24"/>
        </w:rPr>
        <w:t>,</w:t>
      </w:r>
      <w:r w:rsidRPr="008965D6">
        <w:rPr>
          <w:rFonts w:eastAsia="Times New Roman"/>
          <w:bCs/>
          <w:color w:val="000000" w:themeColor="text1"/>
          <w:szCs w:val="24"/>
        </w:rPr>
        <w:t xml:space="preserve"> ενώ α</w:t>
      </w:r>
      <w:r>
        <w:rPr>
          <w:rFonts w:eastAsia="Times New Roman"/>
          <w:bCs/>
          <w:color w:val="000000" w:themeColor="text1"/>
          <w:szCs w:val="24"/>
        </w:rPr>
        <w:t>υξήθηκε ο εθνικισμός και ο</w:t>
      </w:r>
      <w:r w:rsidRPr="008965D6">
        <w:rPr>
          <w:rFonts w:eastAsia="Times New Roman"/>
          <w:bCs/>
          <w:color w:val="000000" w:themeColor="text1"/>
          <w:szCs w:val="24"/>
        </w:rPr>
        <w:t xml:space="preserve"> αλυτρωτισμός</w:t>
      </w:r>
      <w:r>
        <w:rPr>
          <w:rFonts w:eastAsia="Times New Roman"/>
          <w:bCs/>
          <w:color w:val="000000" w:themeColor="text1"/>
          <w:szCs w:val="24"/>
        </w:rPr>
        <w:t>.</w:t>
      </w:r>
    </w:p>
    <w:p w14:paraId="1664EEE6" w14:textId="77777777" w:rsidR="00A97886" w:rsidRDefault="00361846">
      <w:pPr>
        <w:spacing w:line="600" w:lineRule="auto"/>
        <w:ind w:firstLine="720"/>
        <w:jc w:val="both"/>
        <w:rPr>
          <w:rFonts w:eastAsia="Times New Roman"/>
          <w:szCs w:val="24"/>
        </w:rPr>
      </w:pPr>
      <w:r>
        <w:rPr>
          <w:rFonts w:eastAsia="Times New Roman"/>
          <w:szCs w:val="24"/>
        </w:rPr>
        <w:t>Κ</w:t>
      </w:r>
      <w:r w:rsidRPr="004A1628">
        <w:rPr>
          <w:rFonts w:eastAsia="Times New Roman"/>
          <w:szCs w:val="24"/>
        </w:rPr>
        <w:t>ατά τον κ</w:t>
      </w:r>
      <w:r>
        <w:rPr>
          <w:rFonts w:eastAsia="Times New Roman"/>
          <w:szCs w:val="24"/>
        </w:rPr>
        <w:t xml:space="preserve">. Σαμαρά, όπως είπε </w:t>
      </w:r>
      <w:r w:rsidRPr="004A1628">
        <w:rPr>
          <w:rFonts w:eastAsia="Times New Roman"/>
          <w:szCs w:val="24"/>
        </w:rPr>
        <w:t xml:space="preserve">στην ομιλία </w:t>
      </w:r>
      <w:r w:rsidRPr="004A1628">
        <w:rPr>
          <w:rFonts w:eastAsia="Times New Roman"/>
          <w:szCs w:val="24"/>
        </w:rPr>
        <w:t>του χθες</w:t>
      </w:r>
      <w:r>
        <w:rPr>
          <w:rFonts w:eastAsia="Times New Roman"/>
          <w:szCs w:val="24"/>
        </w:rPr>
        <w:t>,</w:t>
      </w:r>
      <w:r w:rsidRPr="004A1628">
        <w:rPr>
          <w:rFonts w:eastAsia="Times New Roman"/>
          <w:szCs w:val="24"/>
        </w:rPr>
        <w:t xml:space="preserve"> </w:t>
      </w:r>
      <w:r>
        <w:rPr>
          <w:rFonts w:eastAsia="Times New Roman"/>
          <w:szCs w:val="24"/>
        </w:rPr>
        <w:t>μια</w:t>
      </w:r>
      <w:r w:rsidRPr="004A1628">
        <w:rPr>
          <w:rFonts w:eastAsia="Times New Roman"/>
          <w:szCs w:val="24"/>
        </w:rPr>
        <w:t xml:space="preserve"> Κούβα μπορεί να απειλήσει </w:t>
      </w:r>
      <w:r>
        <w:rPr>
          <w:rFonts w:eastAsia="Times New Roman"/>
          <w:szCs w:val="24"/>
        </w:rPr>
        <w:t>μια</w:t>
      </w:r>
      <w:r w:rsidRPr="004A1628">
        <w:rPr>
          <w:rFonts w:eastAsia="Times New Roman"/>
          <w:szCs w:val="24"/>
        </w:rPr>
        <w:t xml:space="preserve"> μεγάλη χώρα</w:t>
      </w:r>
      <w:r>
        <w:rPr>
          <w:rFonts w:eastAsia="Times New Roman"/>
          <w:szCs w:val="24"/>
        </w:rPr>
        <w:t>. Σ</w:t>
      </w:r>
      <w:r w:rsidRPr="004A1628">
        <w:rPr>
          <w:rFonts w:eastAsia="Times New Roman"/>
          <w:szCs w:val="24"/>
        </w:rPr>
        <w:t>ωστά</w:t>
      </w:r>
      <w:r>
        <w:rPr>
          <w:rFonts w:eastAsia="Times New Roman"/>
          <w:szCs w:val="24"/>
        </w:rPr>
        <w:t>,</w:t>
      </w:r>
      <w:r w:rsidRPr="004A1628">
        <w:rPr>
          <w:rFonts w:eastAsia="Times New Roman"/>
          <w:szCs w:val="24"/>
        </w:rPr>
        <w:t xml:space="preserve"> αλλά όχι από μόνη </w:t>
      </w:r>
      <w:r>
        <w:rPr>
          <w:rFonts w:eastAsia="Times New Roman"/>
          <w:szCs w:val="24"/>
        </w:rPr>
        <w:t>της, αλλά</w:t>
      </w:r>
      <w:r w:rsidRPr="004A1628">
        <w:rPr>
          <w:rFonts w:eastAsia="Times New Roman"/>
          <w:szCs w:val="24"/>
        </w:rPr>
        <w:t xml:space="preserve"> με ρωσικούς πυραύλους</w:t>
      </w:r>
      <w:r>
        <w:rPr>
          <w:rFonts w:eastAsia="Times New Roman"/>
          <w:szCs w:val="24"/>
        </w:rPr>
        <w:t>,</w:t>
      </w:r>
      <w:r w:rsidRPr="004A1628">
        <w:rPr>
          <w:rFonts w:eastAsia="Times New Roman"/>
          <w:szCs w:val="24"/>
        </w:rPr>
        <w:t xml:space="preserve"> δηλαδή με </w:t>
      </w:r>
      <w:r>
        <w:rPr>
          <w:rFonts w:eastAsia="Times New Roman"/>
          <w:szCs w:val="24"/>
        </w:rPr>
        <w:t>μια</w:t>
      </w:r>
      <w:r w:rsidRPr="004A1628">
        <w:rPr>
          <w:rFonts w:eastAsia="Times New Roman"/>
          <w:szCs w:val="24"/>
        </w:rPr>
        <w:t xml:space="preserve"> τουρκική επιρροή σαν κι αυτή που προκαλέσατε με την απομόνωση και εμείς προσπαθούμε να σταματήσου</w:t>
      </w:r>
      <w:r>
        <w:rPr>
          <w:rFonts w:eastAsia="Times New Roman"/>
          <w:szCs w:val="24"/>
        </w:rPr>
        <w:t>με.</w:t>
      </w:r>
    </w:p>
    <w:p w14:paraId="1664EEE7" w14:textId="77777777" w:rsidR="00A97886" w:rsidRDefault="00361846">
      <w:pPr>
        <w:spacing w:line="600" w:lineRule="auto"/>
        <w:ind w:firstLine="720"/>
        <w:jc w:val="both"/>
        <w:rPr>
          <w:rFonts w:eastAsia="Times New Roman"/>
          <w:szCs w:val="24"/>
        </w:rPr>
      </w:pPr>
      <w:r>
        <w:rPr>
          <w:rFonts w:eastAsia="Times New Roman"/>
          <w:szCs w:val="24"/>
        </w:rPr>
        <w:t>Η</w:t>
      </w:r>
      <w:r w:rsidRPr="004A1628">
        <w:rPr>
          <w:rFonts w:eastAsia="Times New Roman"/>
          <w:szCs w:val="24"/>
        </w:rPr>
        <w:t xml:space="preserve"> κρίση των Σκοπίων μας αν</w:t>
      </w:r>
      <w:r w:rsidRPr="004A1628">
        <w:rPr>
          <w:rFonts w:eastAsia="Times New Roman"/>
          <w:szCs w:val="24"/>
        </w:rPr>
        <w:t xml:space="preserve">άγκασε να σταματήσουμε την </w:t>
      </w:r>
      <w:proofErr w:type="spellStart"/>
      <w:r w:rsidRPr="004A1628">
        <w:rPr>
          <w:rFonts w:eastAsia="Times New Roman"/>
          <w:szCs w:val="24"/>
        </w:rPr>
        <w:t>σκοπιαν</w:t>
      </w:r>
      <w:r>
        <w:rPr>
          <w:rFonts w:eastAsia="Times New Roman"/>
          <w:szCs w:val="24"/>
        </w:rPr>
        <w:t>ο</w:t>
      </w:r>
      <w:r w:rsidRPr="004A1628">
        <w:rPr>
          <w:rFonts w:eastAsia="Times New Roman"/>
          <w:szCs w:val="24"/>
        </w:rPr>
        <w:t>ποίηση</w:t>
      </w:r>
      <w:proofErr w:type="spellEnd"/>
      <w:r w:rsidRPr="004A1628">
        <w:rPr>
          <w:rFonts w:eastAsia="Times New Roman"/>
          <w:szCs w:val="24"/>
        </w:rPr>
        <w:t xml:space="preserve"> της εξωτερικής πολιτικής και έγινε σαφές τότε ότι το ονοματολογικό ήταν τροχοπέδη στους ελληνικούς στόχους στα Βαλκάνια</w:t>
      </w:r>
      <w:r>
        <w:rPr>
          <w:rFonts w:eastAsia="Times New Roman"/>
          <w:szCs w:val="24"/>
        </w:rPr>
        <w:t>.</w:t>
      </w:r>
    </w:p>
    <w:p w14:paraId="1664EEE8" w14:textId="77777777" w:rsidR="00A97886" w:rsidRDefault="00361846">
      <w:pPr>
        <w:spacing w:line="600" w:lineRule="auto"/>
        <w:ind w:firstLine="720"/>
        <w:jc w:val="both"/>
        <w:rPr>
          <w:rFonts w:eastAsia="Times New Roman"/>
          <w:szCs w:val="24"/>
        </w:rPr>
      </w:pPr>
      <w:r>
        <w:rPr>
          <w:rFonts w:eastAsia="Times New Roman"/>
          <w:szCs w:val="24"/>
        </w:rPr>
        <w:t>Α</w:t>
      </w:r>
      <w:r w:rsidRPr="004A1628">
        <w:rPr>
          <w:rFonts w:eastAsia="Times New Roman"/>
          <w:szCs w:val="24"/>
        </w:rPr>
        <w:t>ρκετά αργότερα</w:t>
      </w:r>
      <w:r>
        <w:rPr>
          <w:rFonts w:eastAsia="Times New Roman"/>
          <w:szCs w:val="24"/>
        </w:rPr>
        <w:t>, από</w:t>
      </w:r>
      <w:r w:rsidRPr="004A1628">
        <w:rPr>
          <w:rFonts w:eastAsia="Times New Roman"/>
          <w:szCs w:val="24"/>
        </w:rPr>
        <w:t xml:space="preserve"> το 2008</w:t>
      </w:r>
      <w:r>
        <w:rPr>
          <w:rFonts w:eastAsia="Times New Roman"/>
          <w:szCs w:val="24"/>
        </w:rPr>
        <w:t>,</w:t>
      </w:r>
      <w:r w:rsidRPr="004A1628">
        <w:rPr>
          <w:rFonts w:eastAsia="Times New Roman"/>
          <w:szCs w:val="24"/>
        </w:rPr>
        <w:t xml:space="preserve"> θα δούμε </w:t>
      </w:r>
      <w:r>
        <w:rPr>
          <w:rFonts w:eastAsia="Times New Roman"/>
          <w:szCs w:val="24"/>
        </w:rPr>
        <w:t>μια</w:t>
      </w:r>
      <w:r w:rsidRPr="004A1628">
        <w:rPr>
          <w:rFonts w:eastAsia="Times New Roman"/>
          <w:szCs w:val="24"/>
        </w:rPr>
        <w:t xml:space="preserve"> ενιαία αντίληψη μετά τη Σύνοδο του Βουκουρεστίου γ</w:t>
      </w:r>
      <w:r w:rsidRPr="004A1628">
        <w:rPr>
          <w:rFonts w:eastAsia="Times New Roman"/>
          <w:szCs w:val="24"/>
        </w:rPr>
        <w:t>ια σύνθετο όνομα</w:t>
      </w:r>
      <w:r>
        <w:rPr>
          <w:rFonts w:eastAsia="Times New Roman"/>
          <w:szCs w:val="24"/>
        </w:rPr>
        <w:t>,</w:t>
      </w:r>
      <w:r w:rsidRPr="004A1628">
        <w:rPr>
          <w:rFonts w:eastAsia="Times New Roman"/>
          <w:szCs w:val="24"/>
        </w:rPr>
        <w:t xml:space="preserve"> </w:t>
      </w:r>
      <w:r>
        <w:rPr>
          <w:rFonts w:eastAsia="Times New Roman"/>
          <w:szCs w:val="24"/>
        </w:rPr>
        <w:t>μια</w:t>
      </w:r>
      <w:r w:rsidRPr="004A1628">
        <w:rPr>
          <w:rFonts w:eastAsia="Times New Roman"/>
          <w:szCs w:val="24"/>
        </w:rPr>
        <w:t xml:space="preserve"> </w:t>
      </w:r>
      <w:r w:rsidRPr="004A1628">
        <w:rPr>
          <w:rFonts w:eastAsia="Times New Roman"/>
          <w:szCs w:val="24"/>
        </w:rPr>
        <w:lastRenderedPageBreak/>
        <w:t xml:space="preserve">γραμμή που διατυπώθηκε από την τότε </w:t>
      </w:r>
      <w:r>
        <w:rPr>
          <w:rFonts w:eastAsia="Times New Roman"/>
          <w:szCs w:val="24"/>
        </w:rPr>
        <w:t>Υπουργό Εξωτερικών</w:t>
      </w:r>
      <w:r w:rsidRPr="004A1628">
        <w:rPr>
          <w:rFonts w:eastAsia="Times New Roman"/>
          <w:szCs w:val="24"/>
        </w:rPr>
        <w:t xml:space="preserve"> κ</w:t>
      </w:r>
      <w:r>
        <w:rPr>
          <w:rFonts w:eastAsia="Times New Roman"/>
          <w:szCs w:val="24"/>
        </w:rPr>
        <w:t>.</w:t>
      </w:r>
      <w:r w:rsidRPr="004A1628">
        <w:rPr>
          <w:rFonts w:eastAsia="Times New Roman"/>
          <w:szCs w:val="24"/>
        </w:rPr>
        <w:t xml:space="preserve"> Μπακογιάννη με μόνο το </w:t>
      </w:r>
      <w:r>
        <w:rPr>
          <w:rFonts w:eastAsia="Times New Roman"/>
          <w:szCs w:val="24"/>
        </w:rPr>
        <w:t>ΛΑΟΣ</w:t>
      </w:r>
      <w:r w:rsidRPr="004A1628">
        <w:rPr>
          <w:rFonts w:eastAsia="Times New Roman"/>
          <w:szCs w:val="24"/>
        </w:rPr>
        <w:t xml:space="preserve"> να αντιδρά</w:t>
      </w:r>
      <w:r>
        <w:rPr>
          <w:rFonts w:eastAsia="Times New Roman"/>
          <w:szCs w:val="24"/>
        </w:rPr>
        <w:t>.</w:t>
      </w:r>
    </w:p>
    <w:p w14:paraId="1664EEE9" w14:textId="77777777" w:rsidR="00A97886" w:rsidRDefault="00361846">
      <w:pPr>
        <w:spacing w:line="600" w:lineRule="auto"/>
        <w:ind w:firstLine="720"/>
        <w:jc w:val="both"/>
        <w:rPr>
          <w:rFonts w:eastAsia="Times New Roman"/>
          <w:szCs w:val="24"/>
        </w:rPr>
      </w:pPr>
      <w:r>
        <w:rPr>
          <w:rFonts w:eastAsia="Times New Roman"/>
          <w:szCs w:val="24"/>
        </w:rPr>
        <w:t>Δ</w:t>
      </w:r>
      <w:r w:rsidRPr="004A1628">
        <w:rPr>
          <w:rFonts w:eastAsia="Times New Roman"/>
          <w:szCs w:val="24"/>
        </w:rPr>
        <w:t>υστυχώς</w:t>
      </w:r>
      <w:r>
        <w:rPr>
          <w:rFonts w:eastAsia="Times New Roman"/>
          <w:szCs w:val="24"/>
        </w:rPr>
        <w:t>,</w:t>
      </w:r>
      <w:r w:rsidRPr="004A1628">
        <w:rPr>
          <w:rFonts w:eastAsia="Times New Roman"/>
          <w:szCs w:val="24"/>
        </w:rPr>
        <w:t xml:space="preserve"> σήμερα αυτή η συναίνεση ανατρέπεται</w:t>
      </w:r>
      <w:r>
        <w:rPr>
          <w:rFonts w:eastAsia="Times New Roman"/>
          <w:szCs w:val="24"/>
        </w:rPr>
        <w:t>,</w:t>
      </w:r>
      <w:r w:rsidRPr="004A1628">
        <w:rPr>
          <w:rFonts w:eastAsia="Times New Roman"/>
          <w:szCs w:val="24"/>
        </w:rPr>
        <w:t xml:space="preserve"> με τη Νέα Δημοκρατία να προωθεί στενούς κομματικούς στόχους</w:t>
      </w:r>
      <w:r>
        <w:rPr>
          <w:rFonts w:eastAsia="Times New Roman"/>
          <w:szCs w:val="24"/>
        </w:rPr>
        <w:t>,</w:t>
      </w:r>
      <w:r w:rsidRPr="004A1628">
        <w:rPr>
          <w:rFonts w:eastAsia="Times New Roman"/>
          <w:szCs w:val="24"/>
        </w:rPr>
        <w:t xml:space="preserve"> χωρίς ενιαία θέση και να ταλ</w:t>
      </w:r>
      <w:r w:rsidRPr="004A1628">
        <w:rPr>
          <w:rFonts w:eastAsia="Times New Roman"/>
          <w:szCs w:val="24"/>
        </w:rPr>
        <w:t xml:space="preserve">αντεύεται μεταξύ σύνθετης ονομασίας και της ακραίας αντίληψης </w:t>
      </w:r>
      <w:r>
        <w:rPr>
          <w:rFonts w:eastAsia="Times New Roman"/>
          <w:szCs w:val="24"/>
        </w:rPr>
        <w:t>«</w:t>
      </w:r>
      <w:r w:rsidRPr="004A1628">
        <w:rPr>
          <w:rFonts w:eastAsia="Times New Roman"/>
          <w:szCs w:val="24"/>
        </w:rPr>
        <w:t>κα</w:t>
      </w:r>
      <w:r>
        <w:rPr>
          <w:rFonts w:eastAsia="Times New Roman"/>
          <w:szCs w:val="24"/>
        </w:rPr>
        <w:t>μμία</w:t>
      </w:r>
      <w:r w:rsidRPr="004A1628">
        <w:rPr>
          <w:rFonts w:eastAsia="Times New Roman"/>
          <w:szCs w:val="24"/>
        </w:rPr>
        <w:t xml:space="preserve"> αναφορά του ονόματος Μακεδονία</w:t>
      </w:r>
      <w:r>
        <w:rPr>
          <w:rFonts w:eastAsia="Times New Roman"/>
          <w:szCs w:val="24"/>
        </w:rPr>
        <w:t xml:space="preserve">». </w:t>
      </w:r>
    </w:p>
    <w:p w14:paraId="1664EEEA" w14:textId="77777777" w:rsidR="00A97886" w:rsidRDefault="00361846">
      <w:pPr>
        <w:spacing w:line="600" w:lineRule="auto"/>
        <w:ind w:firstLine="720"/>
        <w:jc w:val="both"/>
        <w:rPr>
          <w:rFonts w:eastAsia="Times New Roman"/>
          <w:szCs w:val="24"/>
        </w:rPr>
      </w:pPr>
      <w:r>
        <w:rPr>
          <w:rFonts w:eastAsia="Times New Roman"/>
          <w:szCs w:val="24"/>
        </w:rPr>
        <w:t>Τώ</w:t>
      </w:r>
      <w:r w:rsidRPr="004A1628">
        <w:rPr>
          <w:rFonts w:eastAsia="Times New Roman"/>
          <w:szCs w:val="24"/>
        </w:rPr>
        <w:t xml:space="preserve">ρα </w:t>
      </w:r>
      <w:r>
        <w:rPr>
          <w:rFonts w:eastAsia="Times New Roman"/>
          <w:szCs w:val="24"/>
        </w:rPr>
        <w:t>οι εκπρόσωποι του ΛΑΟΣ στη Νέα Δημοκρατία παίρνουν την εκδίκησή τους, επιβάλλοντας τη δική τους άποψη.</w:t>
      </w:r>
      <w:r w:rsidRPr="004A1628">
        <w:rPr>
          <w:rFonts w:eastAsia="Times New Roman"/>
          <w:szCs w:val="24"/>
        </w:rPr>
        <w:t xml:space="preserve"> </w:t>
      </w:r>
      <w:r>
        <w:rPr>
          <w:rFonts w:eastAsia="Times New Roman"/>
          <w:szCs w:val="24"/>
        </w:rPr>
        <w:t>Η</w:t>
      </w:r>
      <w:r w:rsidRPr="004A1628">
        <w:rPr>
          <w:rFonts w:eastAsia="Times New Roman"/>
          <w:szCs w:val="24"/>
        </w:rPr>
        <w:t xml:space="preserve"> φιλελεύθερη δεξιά παραδίδει τη σκυτάλη</w:t>
      </w:r>
      <w:r>
        <w:rPr>
          <w:rFonts w:eastAsia="Times New Roman"/>
          <w:szCs w:val="24"/>
        </w:rPr>
        <w:t>,</w:t>
      </w:r>
      <w:r w:rsidRPr="004A1628">
        <w:rPr>
          <w:rFonts w:eastAsia="Times New Roman"/>
          <w:szCs w:val="24"/>
        </w:rPr>
        <w:t xml:space="preserve"> υπ</w:t>
      </w:r>
      <w:r w:rsidRPr="004A1628">
        <w:rPr>
          <w:rFonts w:eastAsia="Times New Roman"/>
          <w:szCs w:val="24"/>
        </w:rPr>
        <w:t>οκύπτει</w:t>
      </w:r>
      <w:r>
        <w:rPr>
          <w:rFonts w:eastAsia="Times New Roman"/>
          <w:szCs w:val="24"/>
        </w:rPr>
        <w:t>,</w:t>
      </w:r>
      <w:r w:rsidRPr="004A1628">
        <w:rPr>
          <w:rFonts w:eastAsia="Times New Roman"/>
          <w:szCs w:val="24"/>
        </w:rPr>
        <w:t xml:space="preserve"> σιωπά </w:t>
      </w:r>
      <w:r>
        <w:rPr>
          <w:rFonts w:eastAsia="Times New Roman"/>
          <w:szCs w:val="24"/>
        </w:rPr>
        <w:t xml:space="preserve">ή </w:t>
      </w:r>
      <w:r w:rsidRPr="004A1628">
        <w:rPr>
          <w:rFonts w:eastAsia="Times New Roman"/>
          <w:szCs w:val="24"/>
        </w:rPr>
        <w:t>αναγκάζεται να ψελλίσει κάποιες αντιρρήσεις</w:t>
      </w:r>
      <w:r>
        <w:rPr>
          <w:rFonts w:eastAsia="Times New Roman"/>
          <w:szCs w:val="24"/>
        </w:rPr>
        <w:t>. Τ</w:t>
      </w:r>
      <w:r w:rsidRPr="004A1628">
        <w:rPr>
          <w:rFonts w:eastAsia="Times New Roman"/>
          <w:szCs w:val="24"/>
        </w:rPr>
        <w:t xml:space="preserve">ώρα το </w:t>
      </w:r>
      <w:r>
        <w:rPr>
          <w:rFonts w:eastAsia="Times New Roman"/>
          <w:szCs w:val="24"/>
        </w:rPr>
        <w:t>ΚΙΝΑΛ</w:t>
      </w:r>
      <w:r w:rsidRPr="004A1628">
        <w:rPr>
          <w:rFonts w:eastAsia="Times New Roman"/>
          <w:szCs w:val="24"/>
        </w:rPr>
        <w:t xml:space="preserve"> που τάσσεται υπέρ της ελευθερίας ψήφου</w:t>
      </w:r>
      <w:r>
        <w:rPr>
          <w:rFonts w:eastAsia="Times New Roman"/>
          <w:szCs w:val="24"/>
        </w:rPr>
        <w:t>,</w:t>
      </w:r>
      <w:r w:rsidRPr="004A1628">
        <w:rPr>
          <w:rFonts w:eastAsia="Times New Roman"/>
          <w:szCs w:val="24"/>
        </w:rPr>
        <w:t xml:space="preserve"> </w:t>
      </w:r>
      <w:r>
        <w:rPr>
          <w:rFonts w:eastAsia="Times New Roman"/>
          <w:szCs w:val="24"/>
        </w:rPr>
        <w:t>διαγράφει όσους</w:t>
      </w:r>
      <w:r w:rsidRPr="004A1628">
        <w:rPr>
          <w:rFonts w:eastAsia="Times New Roman"/>
          <w:szCs w:val="24"/>
        </w:rPr>
        <w:t xml:space="preserve"> υποστηρίζουν τη </w:t>
      </w:r>
      <w:r>
        <w:rPr>
          <w:rFonts w:eastAsia="Times New Roman"/>
          <w:szCs w:val="24"/>
        </w:rPr>
        <w:t>σ</w:t>
      </w:r>
      <w:r w:rsidRPr="004A1628">
        <w:rPr>
          <w:rFonts w:eastAsia="Times New Roman"/>
          <w:szCs w:val="24"/>
        </w:rPr>
        <w:t>υμφωνία</w:t>
      </w:r>
      <w:r>
        <w:rPr>
          <w:rFonts w:eastAsia="Times New Roman"/>
          <w:szCs w:val="24"/>
        </w:rPr>
        <w:t>.</w:t>
      </w:r>
    </w:p>
    <w:p w14:paraId="1664EEEB" w14:textId="77777777" w:rsidR="00A97886" w:rsidRDefault="00361846">
      <w:pPr>
        <w:spacing w:line="600" w:lineRule="auto"/>
        <w:ind w:firstLine="720"/>
        <w:jc w:val="both"/>
        <w:rPr>
          <w:rFonts w:eastAsia="Times New Roman"/>
          <w:szCs w:val="24"/>
        </w:rPr>
      </w:pPr>
      <w:r>
        <w:rPr>
          <w:rFonts w:eastAsia="Times New Roman"/>
          <w:szCs w:val="24"/>
        </w:rPr>
        <w:t xml:space="preserve">Η </w:t>
      </w:r>
      <w:r>
        <w:rPr>
          <w:rFonts w:eastAsia="Times New Roman"/>
          <w:szCs w:val="24"/>
        </w:rPr>
        <w:t>σ</w:t>
      </w:r>
      <w:r w:rsidRPr="004A1628">
        <w:rPr>
          <w:rFonts w:eastAsia="Times New Roman"/>
          <w:szCs w:val="24"/>
        </w:rPr>
        <w:t>υμφωνία έχει την υποστήριξη των ΗΠΑ και της Ευρωπαϊκής Ένωσης</w:t>
      </w:r>
      <w:r>
        <w:rPr>
          <w:rFonts w:eastAsia="Times New Roman"/>
          <w:szCs w:val="24"/>
        </w:rPr>
        <w:t>,</w:t>
      </w:r>
      <w:r w:rsidRPr="004A1628">
        <w:rPr>
          <w:rFonts w:eastAsia="Times New Roman"/>
          <w:szCs w:val="24"/>
        </w:rPr>
        <w:t xml:space="preserve"> γιατί εξυπηρετεί αναμφισβήτητα τ</w:t>
      </w:r>
      <w:r w:rsidRPr="004A1628">
        <w:rPr>
          <w:rFonts w:eastAsia="Times New Roman"/>
          <w:szCs w:val="24"/>
        </w:rPr>
        <w:t xml:space="preserve">α συμφέροντά </w:t>
      </w:r>
      <w:r>
        <w:rPr>
          <w:rFonts w:eastAsia="Times New Roman"/>
          <w:szCs w:val="24"/>
        </w:rPr>
        <w:t>τους,</w:t>
      </w:r>
      <w:r w:rsidRPr="004A1628">
        <w:rPr>
          <w:rFonts w:eastAsia="Times New Roman"/>
          <w:szCs w:val="24"/>
        </w:rPr>
        <w:t xml:space="preserve"> που είναι κυρίως να μην επιτρέψουν την επέκταση της Ρωσίας στα Βαλκάνια</w:t>
      </w:r>
      <w:r>
        <w:rPr>
          <w:rFonts w:eastAsia="Times New Roman"/>
          <w:szCs w:val="24"/>
        </w:rPr>
        <w:t>;</w:t>
      </w:r>
      <w:r w:rsidRPr="004A1628">
        <w:rPr>
          <w:rFonts w:eastAsia="Times New Roman"/>
          <w:szCs w:val="24"/>
        </w:rPr>
        <w:t xml:space="preserve"> Ναι</w:t>
      </w:r>
      <w:r>
        <w:rPr>
          <w:rFonts w:eastAsia="Times New Roman"/>
          <w:szCs w:val="24"/>
        </w:rPr>
        <w:t>,</w:t>
      </w:r>
      <w:r w:rsidRPr="004A1628">
        <w:rPr>
          <w:rFonts w:eastAsia="Times New Roman"/>
          <w:szCs w:val="24"/>
        </w:rPr>
        <w:t xml:space="preserve"> δεν πρέπει όμως να εκμεταλλευόμαστε </w:t>
      </w:r>
      <w:r w:rsidRPr="004A1628">
        <w:rPr>
          <w:rFonts w:eastAsia="Times New Roman"/>
          <w:szCs w:val="24"/>
        </w:rPr>
        <w:lastRenderedPageBreak/>
        <w:t xml:space="preserve">τις </w:t>
      </w:r>
      <w:r>
        <w:rPr>
          <w:rFonts w:eastAsia="Times New Roman"/>
          <w:szCs w:val="24"/>
        </w:rPr>
        <w:t>διεθνείς α</w:t>
      </w:r>
      <w:r w:rsidRPr="004A1628">
        <w:rPr>
          <w:rFonts w:eastAsia="Times New Roman"/>
          <w:szCs w:val="24"/>
        </w:rPr>
        <w:t>ντιθέσεις</w:t>
      </w:r>
      <w:r>
        <w:rPr>
          <w:rFonts w:eastAsia="Times New Roman"/>
          <w:szCs w:val="24"/>
        </w:rPr>
        <w:t>,</w:t>
      </w:r>
      <w:r w:rsidRPr="004A1628">
        <w:rPr>
          <w:rFonts w:eastAsia="Times New Roman"/>
          <w:szCs w:val="24"/>
        </w:rPr>
        <w:t xml:space="preserve"> για να προωθούμε τα συμφέροντα της χώρας</w:t>
      </w:r>
      <w:r>
        <w:rPr>
          <w:rFonts w:eastAsia="Times New Roman"/>
          <w:szCs w:val="24"/>
        </w:rPr>
        <w:t xml:space="preserve">; </w:t>
      </w:r>
    </w:p>
    <w:p w14:paraId="1664EEEC" w14:textId="77777777" w:rsidR="00A97886" w:rsidRDefault="00361846">
      <w:pPr>
        <w:spacing w:line="600" w:lineRule="auto"/>
        <w:ind w:firstLine="720"/>
        <w:jc w:val="both"/>
        <w:rPr>
          <w:rFonts w:eastAsia="Times New Roman"/>
          <w:szCs w:val="24"/>
        </w:rPr>
      </w:pPr>
      <w:r>
        <w:rPr>
          <w:rFonts w:eastAsia="Times New Roman"/>
          <w:szCs w:val="24"/>
        </w:rPr>
        <w:t xml:space="preserve">Η όλη </w:t>
      </w:r>
      <w:r>
        <w:rPr>
          <w:rFonts w:eastAsia="Times New Roman"/>
          <w:szCs w:val="24"/>
        </w:rPr>
        <w:t>σ</w:t>
      </w:r>
      <w:r>
        <w:rPr>
          <w:rFonts w:eastAsia="Times New Roman"/>
          <w:szCs w:val="24"/>
        </w:rPr>
        <w:t>υμφωνία έγινε σε ένα περιβάλλον σ</w:t>
      </w:r>
      <w:r w:rsidRPr="004A1628">
        <w:rPr>
          <w:rFonts w:eastAsia="Times New Roman"/>
          <w:szCs w:val="24"/>
        </w:rPr>
        <w:t xml:space="preserve">ταθερότητας και με </w:t>
      </w:r>
      <w:r>
        <w:rPr>
          <w:rFonts w:eastAsia="Times New Roman"/>
          <w:szCs w:val="24"/>
        </w:rPr>
        <w:t>μια</w:t>
      </w:r>
      <w:r w:rsidRPr="004A1628">
        <w:rPr>
          <w:rFonts w:eastAsia="Times New Roman"/>
          <w:szCs w:val="24"/>
        </w:rPr>
        <w:t xml:space="preserve"> εδραίωση ασφαλείας της χώρας </w:t>
      </w:r>
      <w:r>
        <w:rPr>
          <w:rFonts w:eastAsia="Times New Roman"/>
          <w:szCs w:val="24"/>
        </w:rPr>
        <w:t>μας,</w:t>
      </w:r>
      <w:r w:rsidRPr="004A1628">
        <w:rPr>
          <w:rFonts w:eastAsia="Times New Roman"/>
          <w:szCs w:val="24"/>
        </w:rPr>
        <w:t xml:space="preserve"> που έδωσε το κατάλληλο έδαφος για επίλυση του ζητήματος</w:t>
      </w:r>
      <w:r>
        <w:rPr>
          <w:rFonts w:eastAsia="Times New Roman"/>
          <w:szCs w:val="24"/>
        </w:rPr>
        <w:t>. Η</w:t>
      </w:r>
      <w:r w:rsidRPr="004A1628">
        <w:rPr>
          <w:rFonts w:eastAsia="Times New Roman"/>
          <w:szCs w:val="24"/>
        </w:rPr>
        <w:t xml:space="preserve"> χώρα μας είναι </w:t>
      </w:r>
      <w:r w:rsidRPr="004A1628">
        <w:rPr>
          <w:rFonts w:eastAsia="Times New Roman"/>
          <w:szCs w:val="24"/>
        </w:rPr>
        <w:t>πυλώνα</w:t>
      </w:r>
      <w:r>
        <w:rPr>
          <w:rFonts w:eastAsia="Times New Roman"/>
          <w:szCs w:val="24"/>
        </w:rPr>
        <w:t>ς</w:t>
      </w:r>
      <w:r w:rsidRPr="004A1628">
        <w:rPr>
          <w:rFonts w:eastAsia="Times New Roman"/>
          <w:szCs w:val="24"/>
        </w:rPr>
        <w:t xml:space="preserve"> </w:t>
      </w:r>
      <w:r w:rsidRPr="004A1628">
        <w:rPr>
          <w:rFonts w:eastAsia="Times New Roman"/>
          <w:szCs w:val="24"/>
        </w:rPr>
        <w:t>ασφάλεια</w:t>
      </w:r>
      <w:r>
        <w:rPr>
          <w:rFonts w:eastAsia="Times New Roman"/>
          <w:szCs w:val="24"/>
        </w:rPr>
        <w:t>ς</w:t>
      </w:r>
      <w:r w:rsidRPr="004A1628">
        <w:rPr>
          <w:rFonts w:eastAsia="Times New Roman"/>
          <w:szCs w:val="24"/>
        </w:rPr>
        <w:t xml:space="preserve"> στην περιοχή και στο εσωτερικό</w:t>
      </w:r>
      <w:r>
        <w:rPr>
          <w:rFonts w:eastAsia="Times New Roman"/>
          <w:szCs w:val="24"/>
        </w:rPr>
        <w:t>,</w:t>
      </w:r>
      <w:r w:rsidRPr="004A1628">
        <w:rPr>
          <w:rFonts w:eastAsia="Times New Roman"/>
          <w:szCs w:val="24"/>
        </w:rPr>
        <w:t xml:space="preserve"> παρά το</w:t>
      </w:r>
      <w:r>
        <w:rPr>
          <w:rFonts w:eastAsia="Times New Roman"/>
          <w:szCs w:val="24"/>
        </w:rPr>
        <w:t>υ</w:t>
      </w:r>
      <w:r w:rsidRPr="004A1628">
        <w:rPr>
          <w:rFonts w:eastAsia="Times New Roman"/>
          <w:szCs w:val="24"/>
        </w:rPr>
        <w:t xml:space="preserve"> ότι προσπαθεί </w:t>
      </w:r>
      <w:r>
        <w:rPr>
          <w:rFonts w:eastAsia="Times New Roman"/>
          <w:szCs w:val="24"/>
        </w:rPr>
        <w:t>η Α</w:t>
      </w:r>
      <w:r w:rsidRPr="004A1628">
        <w:rPr>
          <w:rFonts w:eastAsia="Times New Roman"/>
          <w:szCs w:val="24"/>
        </w:rPr>
        <w:t>ντιπολίτευση να μας πείσει για το αντίθετο εδώ κα</w:t>
      </w:r>
      <w:r w:rsidRPr="004A1628">
        <w:rPr>
          <w:rFonts w:eastAsia="Times New Roman"/>
          <w:szCs w:val="24"/>
        </w:rPr>
        <w:t xml:space="preserve">ι </w:t>
      </w:r>
      <w:r>
        <w:rPr>
          <w:rFonts w:eastAsia="Times New Roman"/>
          <w:szCs w:val="24"/>
        </w:rPr>
        <w:t>τέσσερα</w:t>
      </w:r>
      <w:r w:rsidRPr="004A1628">
        <w:rPr>
          <w:rFonts w:eastAsia="Times New Roman"/>
          <w:szCs w:val="24"/>
        </w:rPr>
        <w:t xml:space="preserve"> χρόνια</w:t>
      </w:r>
      <w:r>
        <w:rPr>
          <w:rFonts w:eastAsia="Times New Roman"/>
          <w:szCs w:val="24"/>
        </w:rPr>
        <w:t>.</w:t>
      </w:r>
    </w:p>
    <w:p w14:paraId="1664EEED" w14:textId="77777777" w:rsidR="00A97886" w:rsidRDefault="00361846">
      <w:pPr>
        <w:spacing w:line="600" w:lineRule="auto"/>
        <w:ind w:firstLine="720"/>
        <w:jc w:val="both"/>
        <w:rPr>
          <w:rFonts w:eastAsia="Times New Roman"/>
          <w:szCs w:val="24"/>
        </w:rPr>
      </w:pPr>
      <w:r>
        <w:rPr>
          <w:rFonts w:eastAsia="Times New Roman"/>
          <w:szCs w:val="24"/>
        </w:rPr>
        <w:t>Β</w:t>
      </w:r>
      <w:r w:rsidRPr="004A1628">
        <w:rPr>
          <w:rFonts w:eastAsia="Times New Roman"/>
          <w:szCs w:val="24"/>
        </w:rPr>
        <w:t>λέπουμε αυτές τις μέρες να υπογράφονται συμφωνίες στην Ευρώπη</w:t>
      </w:r>
      <w:r>
        <w:rPr>
          <w:rFonts w:eastAsia="Times New Roman"/>
          <w:szCs w:val="24"/>
        </w:rPr>
        <w:t>,</w:t>
      </w:r>
      <w:r w:rsidRPr="004A1628">
        <w:rPr>
          <w:rFonts w:eastAsia="Times New Roman"/>
          <w:szCs w:val="24"/>
        </w:rPr>
        <w:t xml:space="preserve"> βλέπουμε τους κινδύνους και τις επιπτώσεις του </w:t>
      </w:r>
      <w:r>
        <w:rPr>
          <w:rFonts w:eastAsia="Times New Roman"/>
          <w:szCs w:val="24"/>
          <w:lang w:val="en-US"/>
        </w:rPr>
        <w:t>B</w:t>
      </w:r>
      <w:proofErr w:type="spellStart"/>
      <w:r w:rsidRPr="004A1628">
        <w:rPr>
          <w:rFonts w:eastAsia="Times New Roman"/>
          <w:szCs w:val="24"/>
        </w:rPr>
        <w:t>rexit</w:t>
      </w:r>
      <w:proofErr w:type="spellEnd"/>
      <w:r>
        <w:rPr>
          <w:rFonts w:eastAsia="Times New Roman"/>
          <w:szCs w:val="24"/>
        </w:rPr>
        <w:t>,</w:t>
      </w:r>
      <w:r w:rsidRPr="004A1628">
        <w:rPr>
          <w:rFonts w:eastAsia="Times New Roman"/>
          <w:szCs w:val="24"/>
        </w:rPr>
        <w:t xml:space="preserve"> βλέπουμε τη συμφωνία μεταξύ Γερμανίας</w:t>
      </w:r>
      <w:r>
        <w:rPr>
          <w:rFonts w:eastAsia="Times New Roman"/>
          <w:szCs w:val="24"/>
        </w:rPr>
        <w:t xml:space="preserve"> </w:t>
      </w:r>
      <w:r>
        <w:rPr>
          <w:rFonts w:eastAsia="Times New Roman"/>
          <w:szCs w:val="24"/>
        </w:rPr>
        <w:t>-</w:t>
      </w:r>
      <w:r>
        <w:rPr>
          <w:rFonts w:eastAsia="Times New Roman"/>
          <w:szCs w:val="24"/>
        </w:rPr>
        <w:t xml:space="preserve"> </w:t>
      </w:r>
      <w:r w:rsidRPr="004A1628">
        <w:rPr>
          <w:rFonts w:eastAsia="Times New Roman"/>
          <w:szCs w:val="24"/>
        </w:rPr>
        <w:t xml:space="preserve">Γαλλίας στο </w:t>
      </w:r>
      <w:r>
        <w:rPr>
          <w:rFonts w:eastAsia="Times New Roman"/>
          <w:szCs w:val="24"/>
        </w:rPr>
        <w:t>Άαχεν</w:t>
      </w:r>
      <w:r w:rsidRPr="004A1628">
        <w:rPr>
          <w:rFonts w:eastAsia="Times New Roman"/>
          <w:szCs w:val="24"/>
        </w:rPr>
        <w:t xml:space="preserve"> και αναρωτιέμαι</w:t>
      </w:r>
      <w:r>
        <w:rPr>
          <w:rFonts w:eastAsia="Times New Roman"/>
          <w:szCs w:val="24"/>
        </w:rPr>
        <w:t>: Α</w:t>
      </w:r>
      <w:r w:rsidRPr="004A1628">
        <w:rPr>
          <w:rFonts w:eastAsia="Times New Roman"/>
          <w:szCs w:val="24"/>
        </w:rPr>
        <w:t>υτά δεν μας επηρεάζουν</w:t>
      </w:r>
      <w:r>
        <w:rPr>
          <w:rFonts w:eastAsia="Times New Roman"/>
          <w:szCs w:val="24"/>
        </w:rPr>
        <w:t>; Δ</w:t>
      </w:r>
      <w:r w:rsidRPr="004A1628">
        <w:rPr>
          <w:rFonts w:eastAsia="Times New Roman"/>
          <w:szCs w:val="24"/>
        </w:rPr>
        <w:t>εν πρέπει να τα λά</w:t>
      </w:r>
      <w:r w:rsidRPr="004A1628">
        <w:rPr>
          <w:rFonts w:eastAsia="Times New Roman"/>
          <w:szCs w:val="24"/>
        </w:rPr>
        <w:t>βου</w:t>
      </w:r>
      <w:r>
        <w:rPr>
          <w:rFonts w:eastAsia="Times New Roman"/>
          <w:szCs w:val="24"/>
        </w:rPr>
        <w:t>με</w:t>
      </w:r>
      <w:r w:rsidRPr="004A1628">
        <w:rPr>
          <w:rFonts w:eastAsia="Times New Roman"/>
          <w:szCs w:val="24"/>
        </w:rPr>
        <w:t xml:space="preserve"> υπ</w:t>
      </w:r>
      <w:r>
        <w:rPr>
          <w:rFonts w:eastAsia="Times New Roman"/>
          <w:szCs w:val="24"/>
        </w:rPr>
        <w:t xml:space="preserve">’ </w:t>
      </w:r>
      <w:proofErr w:type="spellStart"/>
      <w:r w:rsidRPr="004A1628">
        <w:rPr>
          <w:rFonts w:eastAsia="Times New Roman"/>
          <w:szCs w:val="24"/>
        </w:rPr>
        <w:t>όψ</w:t>
      </w:r>
      <w:r>
        <w:rPr>
          <w:rFonts w:eastAsia="Times New Roman"/>
          <w:szCs w:val="24"/>
        </w:rPr>
        <w:t>ιν</w:t>
      </w:r>
      <w:proofErr w:type="spellEnd"/>
      <w:r w:rsidRPr="004A1628">
        <w:rPr>
          <w:rFonts w:eastAsia="Times New Roman"/>
          <w:szCs w:val="24"/>
        </w:rPr>
        <w:t xml:space="preserve"> </w:t>
      </w:r>
      <w:r>
        <w:rPr>
          <w:rFonts w:eastAsia="Times New Roman"/>
          <w:szCs w:val="24"/>
        </w:rPr>
        <w:t>μας;</w:t>
      </w:r>
      <w:r w:rsidRPr="004A1628">
        <w:rPr>
          <w:rFonts w:eastAsia="Times New Roman"/>
          <w:szCs w:val="24"/>
        </w:rPr>
        <w:t xml:space="preserve"> </w:t>
      </w:r>
      <w:r>
        <w:rPr>
          <w:rFonts w:eastAsia="Times New Roman"/>
          <w:szCs w:val="24"/>
        </w:rPr>
        <w:t>Α</w:t>
      </w:r>
      <w:r w:rsidRPr="004A1628">
        <w:rPr>
          <w:rFonts w:eastAsia="Times New Roman"/>
          <w:szCs w:val="24"/>
        </w:rPr>
        <w:t>ν απομον</w:t>
      </w:r>
      <w:r>
        <w:rPr>
          <w:rFonts w:eastAsia="Times New Roman"/>
          <w:szCs w:val="24"/>
        </w:rPr>
        <w:t>ωθ</w:t>
      </w:r>
      <w:r w:rsidRPr="004A1628">
        <w:rPr>
          <w:rFonts w:eastAsia="Times New Roman"/>
          <w:szCs w:val="24"/>
        </w:rPr>
        <w:t>ο</w:t>
      </w:r>
      <w:r>
        <w:rPr>
          <w:rFonts w:eastAsia="Times New Roman"/>
          <w:szCs w:val="24"/>
        </w:rPr>
        <w:t>ύ</w:t>
      </w:r>
      <w:r w:rsidRPr="004A1628">
        <w:rPr>
          <w:rFonts w:eastAsia="Times New Roman"/>
          <w:szCs w:val="24"/>
        </w:rPr>
        <w:t>με</w:t>
      </w:r>
      <w:r>
        <w:rPr>
          <w:rFonts w:eastAsia="Times New Roman"/>
          <w:szCs w:val="24"/>
        </w:rPr>
        <w:t xml:space="preserve"> με επαρχιώτικο τρόπο, δεν θα</w:t>
      </w:r>
      <w:r w:rsidRPr="004A1628">
        <w:rPr>
          <w:rFonts w:eastAsia="Times New Roman"/>
          <w:szCs w:val="24"/>
        </w:rPr>
        <w:t xml:space="preserve"> προετοιμάσουμε το έδαφος για την επόμενη κρίση</w:t>
      </w:r>
      <w:r>
        <w:rPr>
          <w:rFonts w:eastAsia="Times New Roman"/>
          <w:szCs w:val="24"/>
        </w:rPr>
        <w:t>; Γ</w:t>
      </w:r>
      <w:r w:rsidRPr="004A1628">
        <w:rPr>
          <w:rFonts w:eastAsia="Times New Roman"/>
          <w:szCs w:val="24"/>
        </w:rPr>
        <w:t>ιατί</w:t>
      </w:r>
      <w:r>
        <w:rPr>
          <w:rFonts w:eastAsia="Times New Roman"/>
          <w:szCs w:val="24"/>
        </w:rPr>
        <w:t>,</w:t>
      </w:r>
      <w:r w:rsidRPr="004A1628">
        <w:rPr>
          <w:rFonts w:eastAsia="Times New Roman"/>
          <w:szCs w:val="24"/>
        </w:rPr>
        <w:t xml:space="preserve"> κακά τα ψέματα</w:t>
      </w:r>
      <w:r>
        <w:rPr>
          <w:rFonts w:eastAsia="Times New Roman"/>
          <w:szCs w:val="24"/>
        </w:rPr>
        <w:t>, οι</w:t>
      </w:r>
      <w:r w:rsidRPr="004A1628">
        <w:rPr>
          <w:rFonts w:eastAsia="Times New Roman"/>
          <w:szCs w:val="24"/>
        </w:rPr>
        <w:t xml:space="preserve"> οικονομικές μας δυνατότητες και τα συμφέροντά μας είναι κοντύτερα στους </w:t>
      </w:r>
      <w:r>
        <w:rPr>
          <w:rFonts w:eastAsia="Times New Roman"/>
          <w:szCs w:val="24"/>
        </w:rPr>
        <w:t>Β</w:t>
      </w:r>
      <w:r w:rsidRPr="004A1628">
        <w:rPr>
          <w:rFonts w:eastAsia="Times New Roman"/>
          <w:szCs w:val="24"/>
        </w:rPr>
        <w:t>αλκάνιους</w:t>
      </w:r>
      <w:r>
        <w:rPr>
          <w:rFonts w:eastAsia="Times New Roman"/>
          <w:szCs w:val="24"/>
        </w:rPr>
        <w:t>, στη νότια Ευρώπη και στη</w:t>
      </w:r>
      <w:r w:rsidRPr="004A1628">
        <w:rPr>
          <w:rFonts w:eastAsia="Times New Roman"/>
          <w:szCs w:val="24"/>
        </w:rPr>
        <w:t xml:space="preserve"> νοτιοανατολική Μεσόγειο</w:t>
      </w:r>
      <w:r>
        <w:rPr>
          <w:rFonts w:eastAsia="Times New Roman"/>
          <w:szCs w:val="24"/>
        </w:rPr>
        <w:t>.</w:t>
      </w:r>
    </w:p>
    <w:p w14:paraId="1664EEEE" w14:textId="77777777" w:rsidR="00A97886" w:rsidRDefault="00361846">
      <w:pPr>
        <w:spacing w:line="600" w:lineRule="auto"/>
        <w:ind w:firstLine="720"/>
        <w:jc w:val="both"/>
        <w:rPr>
          <w:rFonts w:eastAsia="Times New Roman"/>
          <w:szCs w:val="24"/>
        </w:rPr>
      </w:pPr>
      <w:r>
        <w:rPr>
          <w:rFonts w:eastAsia="Times New Roman"/>
          <w:szCs w:val="24"/>
        </w:rPr>
        <w:lastRenderedPageBreak/>
        <w:t>Κ</w:t>
      </w:r>
      <w:r w:rsidRPr="004A1628">
        <w:rPr>
          <w:rFonts w:eastAsia="Times New Roman"/>
          <w:szCs w:val="24"/>
        </w:rPr>
        <w:t>άποιοι ρωτούν</w:t>
      </w:r>
      <w:r>
        <w:rPr>
          <w:rFonts w:eastAsia="Times New Roman"/>
          <w:szCs w:val="24"/>
        </w:rPr>
        <w:t xml:space="preserve"> «Κ</w:t>
      </w:r>
      <w:r w:rsidRPr="004A1628">
        <w:rPr>
          <w:rFonts w:eastAsia="Times New Roman"/>
          <w:szCs w:val="24"/>
        </w:rPr>
        <w:t xml:space="preserve">αι τι πάθαμε </w:t>
      </w:r>
      <w:r>
        <w:rPr>
          <w:rFonts w:eastAsia="Times New Roman"/>
          <w:szCs w:val="24"/>
        </w:rPr>
        <w:t>επί είκοσι επτά</w:t>
      </w:r>
      <w:r w:rsidRPr="004A1628">
        <w:rPr>
          <w:rFonts w:eastAsia="Times New Roman"/>
          <w:szCs w:val="24"/>
        </w:rPr>
        <w:t xml:space="preserve"> χρόνια</w:t>
      </w:r>
      <w:r>
        <w:rPr>
          <w:rFonts w:eastAsia="Times New Roman"/>
          <w:szCs w:val="24"/>
        </w:rPr>
        <w:t xml:space="preserve"> που δ</w:t>
      </w:r>
      <w:r w:rsidRPr="004A1628">
        <w:rPr>
          <w:rFonts w:eastAsia="Times New Roman"/>
          <w:szCs w:val="24"/>
        </w:rPr>
        <w:t xml:space="preserve">εν λύθηκε </w:t>
      </w:r>
      <w:r>
        <w:rPr>
          <w:rFonts w:eastAsia="Times New Roman"/>
          <w:szCs w:val="24"/>
        </w:rPr>
        <w:t>τ</w:t>
      </w:r>
      <w:r w:rsidRPr="004A1628">
        <w:rPr>
          <w:rFonts w:eastAsia="Times New Roman"/>
          <w:szCs w:val="24"/>
        </w:rPr>
        <w:t>ο θέμα</w:t>
      </w:r>
      <w:r>
        <w:rPr>
          <w:rFonts w:eastAsia="Times New Roman"/>
          <w:szCs w:val="24"/>
        </w:rPr>
        <w:t>»; Ε</w:t>
      </w:r>
      <w:r w:rsidRPr="004A1628">
        <w:rPr>
          <w:rFonts w:eastAsia="Times New Roman"/>
          <w:szCs w:val="24"/>
        </w:rPr>
        <w:t xml:space="preserve">ίναι φανερό ότι Τουρκία προσπάθησε να εδραιωθεί στα Βαλκάνια μετά </w:t>
      </w:r>
      <w:r>
        <w:rPr>
          <w:rFonts w:eastAsia="Times New Roman"/>
          <w:szCs w:val="24"/>
        </w:rPr>
        <w:t>τη διάσπαση</w:t>
      </w:r>
      <w:r w:rsidRPr="004A1628">
        <w:rPr>
          <w:rFonts w:eastAsia="Times New Roman"/>
          <w:szCs w:val="24"/>
        </w:rPr>
        <w:t xml:space="preserve"> της Γιουγκοσλαβίας</w:t>
      </w:r>
      <w:r>
        <w:rPr>
          <w:rFonts w:eastAsia="Times New Roman"/>
          <w:szCs w:val="24"/>
        </w:rPr>
        <w:t>. Δ</w:t>
      </w:r>
      <w:r w:rsidRPr="004A1628">
        <w:rPr>
          <w:rFonts w:eastAsia="Times New Roman"/>
          <w:szCs w:val="24"/>
        </w:rPr>
        <w:t>εν θα ξεχάσω και τις προσωπικές εμπειρίες στο Σαράγι</w:t>
      </w:r>
      <w:r w:rsidRPr="004A1628">
        <w:rPr>
          <w:rFonts w:eastAsia="Times New Roman"/>
          <w:szCs w:val="24"/>
        </w:rPr>
        <w:t>εβο</w:t>
      </w:r>
      <w:r>
        <w:rPr>
          <w:rFonts w:eastAsia="Times New Roman"/>
          <w:szCs w:val="24"/>
        </w:rPr>
        <w:t>,</w:t>
      </w:r>
      <w:r w:rsidRPr="004A1628">
        <w:rPr>
          <w:rFonts w:eastAsia="Times New Roman"/>
          <w:szCs w:val="24"/>
        </w:rPr>
        <w:t xml:space="preserve"> αλλά και μετά σαν </w:t>
      </w:r>
      <w:r>
        <w:rPr>
          <w:rFonts w:eastAsia="Times New Roman"/>
          <w:szCs w:val="24"/>
        </w:rPr>
        <w:t>δ</w:t>
      </w:r>
      <w:r w:rsidRPr="004A1628">
        <w:rPr>
          <w:rFonts w:eastAsia="Times New Roman"/>
          <w:szCs w:val="24"/>
        </w:rPr>
        <w:t xml:space="preserve">ιοικητής </w:t>
      </w:r>
      <w:r>
        <w:rPr>
          <w:rFonts w:eastAsia="Times New Roman"/>
          <w:szCs w:val="24"/>
        </w:rPr>
        <w:t>μ</w:t>
      </w:r>
      <w:r w:rsidRPr="004A1628">
        <w:rPr>
          <w:rFonts w:eastAsia="Times New Roman"/>
          <w:szCs w:val="24"/>
        </w:rPr>
        <w:t xml:space="preserve">ονάδας </w:t>
      </w:r>
      <w:r>
        <w:rPr>
          <w:rFonts w:eastAsia="Times New Roman"/>
          <w:szCs w:val="24"/>
        </w:rPr>
        <w:t>α</w:t>
      </w:r>
      <w:r w:rsidRPr="004A1628">
        <w:rPr>
          <w:rFonts w:eastAsia="Times New Roman"/>
          <w:szCs w:val="24"/>
        </w:rPr>
        <w:t xml:space="preserve">ρμάτων στο </w:t>
      </w:r>
      <w:proofErr w:type="spellStart"/>
      <w:r w:rsidRPr="004A1628">
        <w:rPr>
          <w:rFonts w:eastAsia="Times New Roman"/>
          <w:szCs w:val="24"/>
        </w:rPr>
        <w:t>Πολύκαστρο</w:t>
      </w:r>
      <w:proofErr w:type="spellEnd"/>
      <w:r w:rsidRPr="004A1628">
        <w:rPr>
          <w:rFonts w:eastAsia="Times New Roman"/>
          <w:szCs w:val="24"/>
        </w:rPr>
        <w:t xml:space="preserve"> Κιλκίς</w:t>
      </w:r>
      <w:r>
        <w:rPr>
          <w:rFonts w:eastAsia="Times New Roman"/>
          <w:szCs w:val="24"/>
        </w:rPr>
        <w:t>,</w:t>
      </w:r>
      <w:r w:rsidRPr="004A1628">
        <w:rPr>
          <w:rFonts w:eastAsia="Times New Roman"/>
          <w:szCs w:val="24"/>
        </w:rPr>
        <w:t xml:space="preserve"> και μετά</w:t>
      </w:r>
      <w:r>
        <w:rPr>
          <w:rFonts w:eastAsia="Times New Roman"/>
          <w:szCs w:val="24"/>
        </w:rPr>
        <w:t>,</w:t>
      </w:r>
      <w:r w:rsidRPr="004A1628">
        <w:rPr>
          <w:rFonts w:eastAsia="Times New Roman"/>
          <w:szCs w:val="24"/>
        </w:rPr>
        <w:t xml:space="preserve"> όταν </w:t>
      </w:r>
      <w:r>
        <w:rPr>
          <w:rFonts w:eastAsia="Times New Roman"/>
          <w:szCs w:val="24"/>
        </w:rPr>
        <w:t xml:space="preserve">έβλεπα να παραδίδονται </w:t>
      </w:r>
      <w:r w:rsidRPr="004A1628">
        <w:rPr>
          <w:rFonts w:eastAsia="Times New Roman"/>
          <w:szCs w:val="24"/>
        </w:rPr>
        <w:t>όπλα στον εμφύλιο το 2001</w:t>
      </w:r>
      <w:r>
        <w:rPr>
          <w:rFonts w:eastAsia="Times New Roman"/>
          <w:szCs w:val="24"/>
        </w:rPr>
        <w:t>,</w:t>
      </w:r>
      <w:r w:rsidRPr="004A1628">
        <w:rPr>
          <w:rFonts w:eastAsia="Times New Roman"/>
          <w:szCs w:val="24"/>
        </w:rPr>
        <w:t xml:space="preserve"> που είναι αμφίβολο αν χρειαζόταν </w:t>
      </w:r>
      <w:r>
        <w:rPr>
          <w:rFonts w:eastAsia="Times New Roman"/>
          <w:szCs w:val="24"/>
        </w:rPr>
        <w:t xml:space="preserve">να </w:t>
      </w:r>
      <w:r w:rsidRPr="004A1628">
        <w:rPr>
          <w:rFonts w:eastAsia="Times New Roman"/>
          <w:szCs w:val="24"/>
        </w:rPr>
        <w:t>εμπλακούμε</w:t>
      </w:r>
      <w:r>
        <w:rPr>
          <w:rFonts w:eastAsia="Times New Roman"/>
          <w:szCs w:val="24"/>
        </w:rPr>
        <w:t>.</w:t>
      </w:r>
    </w:p>
    <w:p w14:paraId="1664EEEF" w14:textId="77777777" w:rsidR="00A97886" w:rsidRDefault="00361846">
      <w:pPr>
        <w:spacing w:line="600" w:lineRule="auto"/>
        <w:ind w:firstLine="720"/>
        <w:jc w:val="both"/>
        <w:rPr>
          <w:rFonts w:eastAsia="Times New Roman"/>
          <w:szCs w:val="24"/>
        </w:rPr>
      </w:pPr>
      <w:r>
        <w:rPr>
          <w:rFonts w:eastAsia="Times New Roman"/>
          <w:szCs w:val="24"/>
        </w:rPr>
        <w:t>Εμείς θ</w:t>
      </w:r>
      <w:r w:rsidRPr="004A1628">
        <w:rPr>
          <w:rFonts w:eastAsia="Times New Roman"/>
          <w:szCs w:val="24"/>
        </w:rPr>
        <w:t xml:space="preserve">έλουμε </w:t>
      </w:r>
      <w:r>
        <w:rPr>
          <w:rFonts w:eastAsia="Times New Roman"/>
          <w:szCs w:val="24"/>
        </w:rPr>
        <w:t>μια</w:t>
      </w:r>
      <w:r w:rsidRPr="004A1628">
        <w:rPr>
          <w:rFonts w:eastAsia="Times New Roman"/>
          <w:szCs w:val="24"/>
        </w:rPr>
        <w:t xml:space="preserve"> </w:t>
      </w:r>
      <w:r>
        <w:rPr>
          <w:rFonts w:eastAsia="Times New Roman"/>
          <w:szCs w:val="24"/>
        </w:rPr>
        <w:t>χώρα</w:t>
      </w:r>
      <w:r w:rsidRPr="004A1628">
        <w:rPr>
          <w:rFonts w:eastAsia="Times New Roman"/>
          <w:szCs w:val="24"/>
        </w:rPr>
        <w:t xml:space="preserve"> </w:t>
      </w:r>
      <w:r>
        <w:rPr>
          <w:rFonts w:eastAsia="Times New Roman"/>
          <w:szCs w:val="24"/>
        </w:rPr>
        <w:t>απο</w:t>
      </w:r>
      <w:r w:rsidRPr="004A1628">
        <w:rPr>
          <w:rFonts w:eastAsia="Times New Roman"/>
          <w:szCs w:val="24"/>
        </w:rPr>
        <w:t xml:space="preserve">σταθεροποιημένη και ίσως χωρισμένη σε </w:t>
      </w:r>
      <w:r>
        <w:rPr>
          <w:rFonts w:eastAsia="Times New Roman"/>
          <w:szCs w:val="24"/>
        </w:rPr>
        <w:t>μια</w:t>
      </w:r>
      <w:r w:rsidRPr="004A1628">
        <w:rPr>
          <w:rFonts w:eastAsia="Times New Roman"/>
          <w:szCs w:val="24"/>
        </w:rPr>
        <w:t xml:space="preserve"> μεγάλη Αλβανία και Βουλγαρία </w:t>
      </w:r>
      <w:r>
        <w:rPr>
          <w:rFonts w:eastAsia="Times New Roman"/>
          <w:szCs w:val="24"/>
        </w:rPr>
        <w:t>ή μια χώρα</w:t>
      </w:r>
      <w:r w:rsidRPr="004A1628">
        <w:rPr>
          <w:rFonts w:eastAsia="Times New Roman"/>
          <w:szCs w:val="24"/>
        </w:rPr>
        <w:t xml:space="preserve"> σταθερή</w:t>
      </w:r>
      <w:r>
        <w:rPr>
          <w:rFonts w:eastAsia="Times New Roman"/>
          <w:szCs w:val="24"/>
        </w:rPr>
        <w:t>; Θ</w:t>
      </w:r>
      <w:r w:rsidRPr="004A1628">
        <w:rPr>
          <w:rFonts w:eastAsia="Times New Roman"/>
          <w:szCs w:val="24"/>
        </w:rPr>
        <w:t>έλουμε τον ελληνικό λαό πληροφορημένο</w:t>
      </w:r>
      <w:r>
        <w:rPr>
          <w:rFonts w:eastAsia="Times New Roman"/>
          <w:szCs w:val="24"/>
        </w:rPr>
        <w:t xml:space="preserve"> κ</w:t>
      </w:r>
      <w:r w:rsidRPr="004A1628">
        <w:rPr>
          <w:rFonts w:eastAsia="Times New Roman"/>
          <w:szCs w:val="24"/>
        </w:rPr>
        <w:t>αι ελεύθερα σκεπτόμεν</w:t>
      </w:r>
      <w:r>
        <w:rPr>
          <w:rFonts w:eastAsia="Times New Roman"/>
          <w:szCs w:val="24"/>
        </w:rPr>
        <w:t>ο ή</w:t>
      </w:r>
      <w:r w:rsidRPr="004A1628">
        <w:rPr>
          <w:rFonts w:eastAsia="Times New Roman"/>
          <w:szCs w:val="24"/>
        </w:rPr>
        <w:t xml:space="preserve"> φοβικό για να τον έχουν κάποιοι του χεριού τους κομματικά</w:t>
      </w:r>
      <w:r>
        <w:rPr>
          <w:rFonts w:eastAsia="Times New Roman"/>
          <w:szCs w:val="24"/>
        </w:rPr>
        <w:t>;</w:t>
      </w:r>
      <w:r w:rsidRPr="004A1628">
        <w:rPr>
          <w:rFonts w:eastAsia="Times New Roman"/>
          <w:szCs w:val="24"/>
        </w:rPr>
        <w:t xml:space="preserve"> Θέλουμε </w:t>
      </w:r>
      <w:r>
        <w:rPr>
          <w:rFonts w:eastAsia="Times New Roman"/>
          <w:szCs w:val="24"/>
        </w:rPr>
        <w:t>μια</w:t>
      </w:r>
      <w:r w:rsidRPr="004A1628">
        <w:rPr>
          <w:rFonts w:eastAsia="Times New Roman"/>
          <w:szCs w:val="24"/>
        </w:rPr>
        <w:t xml:space="preserve"> </w:t>
      </w:r>
      <w:r>
        <w:rPr>
          <w:rFonts w:eastAsia="Times New Roman"/>
          <w:szCs w:val="24"/>
        </w:rPr>
        <w:t>χώρα στα βόρειά</w:t>
      </w:r>
      <w:r w:rsidRPr="004A1628">
        <w:rPr>
          <w:rFonts w:eastAsia="Times New Roman"/>
          <w:szCs w:val="24"/>
        </w:rPr>
        <w:t xml:space="preserve"> μας να είναι γήπεδο επίλυσης των διαφορών των μεγάλων </w:t>
      </w:r>
      <w:r w:rsidRPr="004A1628">
        <w:rPr>
          <w:rFonts w:eastAsia="Times New Roman"/>
          <w:szCs w:val="24"/>
        </w:rPr>
        <w:t xml:space="preserve">δυνάμεων ή </w:t>
      </w:r>
      <w:r>
        <w:rPr>
          <w:rFonts w:eastAsia="Times New Roman"/>
          <w:szCs w:val="24"/>
        </w:rPr>
        <w:t>μια</w:t>
      </w:r>
      <w:r w:rsidRPr="004A1628">
        <w:rPr>
          <w:rFonts w:eastAsia="Times New Roman"/>
          <w:szCs w:val="24"/>
        </w:rPr>
        <w:t xml:space="preserve"> </w:t>
      </w:r>
      <w:r>
        <w:rPr>
          <w:rFonts w:eastAsia="Times New Roman"/>
          <w:szCs w:val="24"/>
        </w:rPr>
        <w:t>χώρα</w:t>
      </w:r>
      <w:r w:rsidRPr="004A1628">
        <w:rPr>
          <w:rFonts w:eastAsia="Times New Roman"/>
          <w:szCs w:val="24"/>
        </w:rPr>
        <w:t xml:space="preserve"> </w:t>
      </w:r>
      <w:r>
        <w:rPr>
          <w:rFonts w:eastAsia="Times New Roman"/>
          <w:szCs w:val="24"/>
        </w:rPr>
        <w:t>συμμαχικ</w:t>
      </w:r>
      <w:r w:rsidRPr="004A1628">
        <w:rPr>
          <w:rFonts w:eastAsia="Times New Roman"/>
          <w:szCs w:val="24"/>
        </w:rPr>
        <w:t>ή και φιλική</w:t>
      </w:r>
      <w:r>
        <w:rPr>
          <w:rFonts w:eastAsia="Times New Roman"/>
          <w:szCs w:val="24"/>
        </w:rPr>
        <w:t>,</w:t>
      </w:r>
      <w:r w:rsidRPr="004A1628">
        <w:rPr>
          <w:rFonts w:eastAsia="Times New Roman"/>
          <w:szCs w:val="24"/>
        </w:rPr>
        <w:t xml:space="preserve"> με τα δικά της προβλήματα</w:t>
      </w:r>
      <w:r>
        <w:rPr>
          <w:rFonts w:eastAsia="Times New Roman"/>
          <w:szCs w:val="24"/>
        </w:rPr>
        <w:t>;</w:t>
      </w:r>
    </w:p>
    <w:p w14:paraId="1664EEF0" w14:textId="77777777" w:rsidR="00A97886" w:rsidRDefault="00361846">
      <w:pPr>
        <w:spacing w:line="600" w:lineRule="auto"/>
        <w:ind w:firstLine="720"/>
        <w:jc w:val="both"/>
        <w:rPr>
          <w:rFonts w:eastAsia="Times New Roman"/>
          <w:szCs w:val="24"/>
        </w:rPr>
      </w:pPr>
      <w:r w:rsidRPr="004A1628">
        <w:rPr>
          <w:rFonts w:eastAsia="Times New Roman"/>
          <w:szCs w:val="24"/>
        </w:rPr>
        <w:t xml:space="preserve">Θέλουμε </w:t>
      </w:r>
      <w:r>
        <w:rPr>
          <w:rFonts w:eastAsia="Times New Roman"/>
          <w:szCs w:val="24"/>
        </w:rPr>
        <w:t>μια</w:t>
      </w:r>
      <w:r w:rsidRPr="004A1628">
        <w:rPr>
          <w:rFonts w:eastAsia="Times New Roman"/>
          <w:szCs w:val="24"/>
        </w:rPr>
        <w:t xml:space="preserve"> γειτονική χώρα</w:t>
      </w:r>
      <w:r>
        <w:rPr>
          <w:rFonts w:eastAsia="Times New Roman"/>
          <w:szCs w:val="24"/>
        </w:rPr>
        <w:t>,</w:t>
      </w:r>
      <w:r w:rsidRPr="004A1628">
        <w:rPr>
          <w:rFonts w:eastAsia="Times New Roman"/>
          <w:szCs w:val="24"/>
        </w:rPr>
        <w:t xml:space="preserve"> φυσικά</w:t>
      </w:r>
      <w:r>
        <w:rPr>
          <w:rFonts w:eastAsia="Times New Roman"/>
          <w:szCs w:val="24"/>
        </w:rPr>
        <w:t>,</w:t>
      </w:r>
      <w:r w:rsidRPr="004A1628">
        <w:rPr>
          <w:rFonts w:eastAsia="Times New Roman"/>
          <w:szCs w:val="24"/>
        </w:rPr>
        <w:t xml:space="preserve"> κοντά μας και όχι απέναντί </w:t>
      </w:r>
      <w:r>
        <w:rPr>
          <w:rFonts w:eastAsia="Times New Roman"/>
          <w:szCs w:val="24"/>
        </w:rPr>
        <w:t>μας. Ο</w:t>
      </w:r>
      <w:r w:rsidRPr="004A1628">
        <w:rPr>
          <w:rFonts w:eastAsia="Times New Roman"/>
          <w:szCs w:val="24"/>
        </w:rPr>
        <w:t xml:space="preserve"> ρεαλισμός </w:t>
      </w:r>
      <w:r>
        <w:rPr>
          <w:rFonts w:eastAsia="Times New Roman"/>
          <w:szCs w:val="24"/>
        </w:rPr>
        <w:t>και οι</w:t>
      </w:r>
      <w:r w:rsidRPr="004A1628">
        <w:rPr>
          <w:rFonts w:eastAsia="Times New Roman"/>
          <w:szCs w:val="24"/>
        </w:rPr>
        <w:t xml:space="preserve"> γεωπολιτικές συνθήκες επιβάλλουν να κλείσουμε μέτωπα</w:t>
      </w:r>
      <w:r>
        <w:rPr>
          <w:rFonts w:eastAsia="Times New Roman"/>
          <w:szCs w:val="24"/>
        </w:rPr>
        <w:t xml:space="preserve">. </w:t>
      </w:r>
      <w:r w:rsidRPr="004A1628">
        <w:rPr>
          <w:rFonts w:eastAsia="Times New Roman"/>
          <w:szCs w:val="24"/>
        </w:rPr>
        <w:t>Αυτοί που θέλουν μέτωπα ανοιχτά για να συσπειρ</w:t>
      </w:r>
      <w:r w:rsidRPr="004A1628">
        <w:rPr>
          <w:rFonts w:eastAsia="Times New Roman"/>
          <w:szCs w:val="24"/>
        </w:rPr>
        <w:t>ώνουν ακροδεξιά στοιχεία</w:t>
      </w:r>
      <w:r>
        <w:rPr>
          <w:rFonts w:eastAsia="Times New Roman"/>
          <w:szCs w:val="24"/>
        </w:rPr>
        <w:t>, α</w:t>
      </w:r>
      <w:r w:rsidRPr="004A1628">
        <w:rPr>
          <w:rFonts w:eastAsia="Times New Roman"/>
          <w:szCs w:val="24"/>
        </w:rPr>
        <w:t xml:space="preserve">ς σκεφτούν τις </w:t>
      </w:r>
      <w:r w:rsidRPr="004A1628">
        <w:rPr>
          <w:rFonts w:eastAsia="Times New Roman"/>
          <w:szCs w:val="24"/>
        </w:rPr>
        <w:lastRenderedPageBreak/>
        <w:t>πρακτικές που οδήγησαν στο 1897</w:t>
      </w:r>
      <w:r>
        <w:rPr>
          <w:rFonts w:eastAsia="Times New Roman"/>
          <w:szCs w:val="24"/>
        </w:rPr>
        <w:t xml:space="preserve"> -για όσους</w:t>
      </w:r>
      <w:r w:rsidRPr="004A1628">
        <w:rPr>
          <w:rFonts w:eastAsia="Times New Roman"/>
          <w:szCs w:val="24"/>
        </w:rPr>
        <w:t xml:space="preserve"> ξέρουν τι έγινε τότε και με την Εθνική Εταιρεία</w:t>
      </w:r>
      <w:r>
        <w:rPr>
          <w:rFonts w:eastAsia="Times New Roman"/>
          <w:szCs w:val="24"/>
        </w:rPr>
        <w:t>,</w:t>
      </w:r>
      <w:r w:rsidRPr="004A1628">
        <w:rPr>
          <w:rFonts w:eastAsia="Times New Roman"/>
          <w:szCs w:val="24"/>
        </w:rPr>
        <w:t xml:space="preserve"> τον </w:t>
      </w:r>
      <w:r>
        <w:rPr>
          <w:rFonts w:eastAsia="Times New Roman"/>
          <w:szCs w:val="24"/>
        </w:rPr>
        <w:t>π</w:t>
      </w:r>
      <w:r w:rsidRPr="004A1628">
        <w:rPr>
          <w:rFonts w:eastAsia="Times New Roman"/>
          <w:szCs w:val="24"/>
        </w:rPr>
        <w:t>ρόδρομο της Χρυσής Αυγής</w:t>
      </w:r>
      <w:r>
        <w:rPr>
          <w:rFonts w:eastAsia="Times New Roman"/>
          <w:szCs w:val="24"/>
        </w:rPr>
        <w:t>-</w:t>
      </w:r>
      <w:r w:rsidRPr="004A1628">
        <w:rPr>
          <w:rFonts w:eastAsia="Times New Roman"/>
          <w:szCs w:val="24"/>
        </w:rPr>
        <w:t xml:space="preserve"> και τις πολλές δράσεις που έγιναν τότε</w:t>
      </w:r>
      <w:r>
        <w:rPr>
          <w:rFonts w:eastAsia="Times New Roman"/>
          <w:szCs w:val="24"/>
        </w:rPr>
        <w:t>.</w:t>
      </w:r>
    </w:p>
    <w:p w14:paraId="1664EEF1" w14:textId="77777777" w:rsidR="00A97886" w:rsidRDefault="00361846">
      <w:pPr>
        <w:tabs>
          <w:tab w:val="left" w:pos="1134"/>
        </w:tabs>
        <w:spacing w:line="600" w:lineRule="auto"/>
        <w:ind w:firstLine="720"/>
        <w:jc w:val="both"/>
        <w:rPr>
          <w:rFonts w:eastAsia="Times New Roman"/>
          <w:szCs w:val="24"/>
        </w:rPr>
      </w:pPr>
      <w:r w:rsidRPr="009A65EF">
        <w:rPr>
          <w:rFonts w:eastAsia="Times New Roman"/>
          <w:szCs w:val="24"/>
        </w:rPr>
        <w:t xml:space="preserve">(Στο σημείο αυτό κτυπάει το κουδούνι λήξεως του </w:t>
      </w:r>
      <w:r w:rsidRPr="009A65EF">
        <w:rPr>
          <w:rFonts w:eastAsia="Times New Roman"/>
          <w:szCs w:val="24"/>
        </w:rPr>
        <w:t>χρόνου ομιλίας του κυρίου Βουλευτή)</w:t>
      </w:r>
    </w:p>
    <w:p w14:paraId="1664EEF2"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Τόσκα</w:t>
      </w:r>
      <w:proofErr w:type="spellEnd"/>
      <w:r>
        <w:rPr>
          <w:rFonts w:eastAsia="Times New Roman"/>
          <w:szCs w:val="24"/>
        </w:rPr>
        <w:t>, ολοκληρώστε σε είκοσι</w:t>
      </w:r>
      <w:r w:rsidRPr="004A1628">
        <w:rPr>
          <w:rFonts w:eastAsia="Times New Roman"/>
          <w:szCs w:val="24"/>
        </w:rPr>
        <w:t xml:space="preserve"> δευτερόλεπτα</w:t>
      </w:r>
      <w:r>
        <w:rPr>
          <w:rFonts w:eastAsia="Times New Roman"/>
          <w:szCs w:val="24"/>
        </w:rPr>
        <w:t>.</w:t>
      </w:r>
    </w:p>
    <w:p w14:paraId="1664EEF3" w14:textId="77777777" w:rsidR="00A97886" w:rsidRDefault="00361846">
      <w:pPr>
        <w:spacing w:line="600" w:lineRule="auto"/>
        <w:ind w:firstLine="720"/>
        <w:jc w:val="both"/>
        <w:rPr>
          <w:rFonts w:eastAsia="Times New Roman"/>
          <w:szCs w:val="24"/>
        </w:rPr>
      </w:pPr>
      <w:r>
        <w:rPr>
          <w:rFonts w:eastAsia="Times New Roman"/>
          <w:b/>
          <w:szCs w:val="24"/>
        </w:rPr>
        <w:t>ΝΙΚΟΛΑΟΣ ΤΟΣΚΑΣ:</w:t>
      </w:r>
      <w:r w:rsidRPr="004A1628">
        <w:rPr>
          <w:rFonts w:eastAsia="Times New Roman"/>
          <w:szCs w:val="24"/>
        </w:rPr>
        <w:t xml:space="preserve"> </w:t>
      </w:r>
      <w:r>
        <w:rPr>
          <w:rFonts w:eastAsia="Times New Roman"/>
          <w:szCs w:val="24"/>
        </w:rPr>
        <w:t xml:space="preserve">Υπάρχουν κεντρικά ζητήματα που συγκεντρώνουν τις αντιφάσεις. Η </w:t>
      </w:r>
      <w:r>
        <w:rPr>
          <w:rFonts w:eastAsia="Times New Roman"/>
          <w:szCs w:val="24"/>
        </w:rPr>
        <w:t>σ</w:t>
      </w:r>
      <w:r>
        <w:rPr>
          <w:rFonts w:eastAsia="Times New Roman"/>
          <w:szCs w:val="24"/>
        </w:rPr>
        <w:t>υμφωνία σύντομα θα φανεί επωφελής για τη χώρα μας και τον λαό</w:t>
      </w:r>
      <w:r>
        <w:rPr>
          <w:rFonts w:eastAsia="Times New Roman"/>
          <w:szCs w:val="24"/>
        </w:rPr>
        <w:t>. Το μόνο που πρέπει να αντιμετωπ</w:t>
      </w:r>
      <w:r w:rsidRPr="004A1628">
        <w:rPr>
          <w:rFonts w:eastAsia="Times New Roman"/>
          <w:szCs w:val="24"/>
        </w:rPr>
        <w:t xml:space="preserve">ίσουμε </w:t>
      </w:r>
      <w:r>
        <w:rPr>
          <w:rFonts w:eastAsia="Times New Roman"/>
          <w:szCs w:val="24"/>
        </w:rPr>
        <w:t xml:space="preserve">είναι το </w:t>
      </w:r>
      <w:r w:rsidRPr="004A1628">
        <w:rPr>
          <w:rFonts w:eastAsia="Times New Roman"/>
          <w:szCs w:val="24"/>
        </w:rPr>
        <w:t xml:space="preserve">ψέμα και τον τεχνητό φόβο και η χώρα μας θα έχει πλέον κεντρικό ρόλο στην ανάπτυξη και </w:t>
      </w:r>
      <w:r>
        <w:rPr>
          <w:rFonts w:eastAsia="Times New Roman"/>
          <w:szCs w:val="24"/>
        </w:rPr>
        <w:t>ε</w:t>
      </w:r>
      <w:r w:rsidRPr="004A1628">
        <w:rPr>
          <w:rFonts w:eastAsia="Times New Roman"/>
          <w:szCs w:val="24"/>
        </w:rPr>
        <w:t>ιρήνη στα Βαλκάνια</w:t>
      </w:r>
      <w:r>
        <w:rPr>
          <w:rFonts w:eastAsia="Times New Roman"/>
          <w:szCs w:val="24"/>
        </w:rPr>
        <w:t>.</w:t>
      </w:r>
    </w:p>
    <w:p w14:paraId="1664EEF4" w14:textId="77777777" w:rsidR="00A97886" w:rsidRDefault="00361846">
      <w:pPr>
        <w:spacing w:line="600" w:lineRule="auto"/>
        <w:ind w:firstLine="720"/>
        <w:jc w:val="both"/>
        <w:rPr>
          <w:rFonts w:eastAsia="Times New Roman"/>
          <w:szCs w:val="24"/>
        </w:rPr>
      </w:pPr>
      <w:r>
        <w:rPr>
          <w:rFonts w:eastAsia="Times New Roman"/>
          <w:szCs w:val="24"/>
        </w:rPr>
        <w:t>Ευχαριστώ.</w:t>
      </w:r>
    </w:p>
    <w:p w14:paraId="1664EEF5" w14:textId="77777777" w:rsidR="00A97886" w:rsidRDefault="00361846">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664EEF6"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Τον λόγο έχει ο</w:t>
      </w:r>
      <w:r>
        <w:rPr>
          <w:rFonts w:eastAsia="Times New Roman"/>
          <w:szCs w:val="24"/>
        </w:rPr>
        <w:t xml:space="preserve"> κ. Γ</w:t>
      </w:r>
      <w:r w:rsidRPr="004A1628">
        <w:rPr>
          <w:rFonts w:eastAsia="Times New Roman"/>
          <w:szCs w:val="24"/>
        </w:rPr>
        <w:t xml:space="preserve">ρηγοράκος </w:t>
      </w:r>
      <w:r>
        <w:rPr>
          <w:rFonts w:eastAsia="Times New Roman"/>
          <w:szCs w:val="24"/>
        </w:rPr>
        <w:t>από τη ΔΗΣΥ.</w:t>
      </w:r>
    </w:p>
    <w:p w14:paraId="1664EEF7" w14:textId="77777777" w:rsidR="00A97886" w:rsidRDefault="00361846">
      <w:pPr>
        <w:spacing w:line="600" w:lineRule="auto"/>
        <w:ind w:firstLine="720"/>
        <w:jc w:val="both"/>
        <w:rPr>
          <w:rFonts w:eastAsia="Times New Roman"/>
          <w:szCs w:val="24"/>
        </w:rPr>
      </w:pPr>
      <w:r>
        <w:rPr>
          <w:rFonts w:eastAsia="Times New Roman"/>
          <w:b/>
          <w:szCs w:val="24"/>
        </w:rPr>
        <w:lastRenderedPageBreak/>
        <w:t>ΛΕΩΝΙΔΑΣ ΓΡΗΓΟΡΑΚΟΣ:</w:t>
      </w:r>
      <w:r>
        <w:rPr>
          <w:rFonts w:eastAsia="Times New Roman"/>
          <w:szCs w:val="24"/>
        </w:rPr>
        <w:t xml:space="preserve"> Κυρίες και κύριοι συνάδελφοι, μια υπενθύμιση μόνο. Όταν ο Βρασί</w:t>
      </w:r>
      <w:r w:rsidRPr="004A1628">
        <w:rPr>
          <w:rFonts w:eastAsia="Times New Roman"/>
          <w:szCs w:val="24"/>
        </w:rPr>
        <w:t>δας πήγε στην Αμφίπολη</w:t>
      </w:r>
      <w:r>
        <w:rPr>
          <w:rFonts w:eastAsia="Times New Roman"/>
          <w:szCs w:val="24"/>
        </w:rPr>
        <w:t>,</w:t>
      </w:r>
      <w:r w:rsidRPr="004A1628">
        <w:rPr>
          <w:rFonts w:eastAsia="Times New Roman"/>
          <w:szCs w:val="24"/>
        </w:rPr>
        <w:t xml:space="preserve"> μιλούσε την ελληνική γλώσσα και η Μακεδονία ήταν ελληνική και μιλούσε ελληνικά</w:t>
      </w:r>
      <w:r>
        <w:rPr>
          <w:rFonts w:eastAsia="Times New Roman"/>
          <w:szCs w:val="24"/>
        </w:rPr>
        <w:t xml:space="preserve"> τότε.</w:t>
      </w:r>
    </w:p>
    <w:p w14:paraId="1664EEF8" w14:textId="77777777" w:rsidR="00A97886" w:rsidRDefault="00361846">
      <w:pPr>
        <w:spacing w:line="600" w:lineRule="auto"/>
        <w:ind w:firstLine="720"/>
        <w:jc w:val="both"/>
        <w:rPr>
          <w:rFonts w:eastAsia="Times New Roman"/>
          <w:szCs w:val="24"/>
        </w:rPr>
      </w:pPr>
      <w:r>
        <w:rPr>
          <w:rFonts w:eastAsia="Times New Roman"/>
          <w:szCs w:val="24"/>
        </w:rPr>
        <w:t>Κ</w:t>
      </w:r>
      <w:r w:rsidRPr="004A1628">
        <w:rPr>
          <w:rFonts w:eastAsia="Times New Roman"/>
          <w:szCs w:val="24"/>
        </w:rPr>
        <w:t>υρίες και κύριοι συνάδελφοι</w:t>
      </w:r>
      <w:r>
        <w:rPr>
          <w:rFonts w:eastAsia="Times New Roman"/>
          <w:szCs w:val="24"/>
        </w:rPr>
        <w:t>,</w:t>
      </w:r>
      <w:r w:rsidRPr="004A1628">
        <w:rPr>
          <w:rFonts w:eastAsia="Times New Roman"/>
          <w:szCs w:val="24"/>
        </w:rPr>
        <w:t xml:space="preserve"> η μεγ</w:t>
      </w:r>
      <w:r w:rsidRPr="004A1628">
        <w:rPr>
          <w:rFonts w:eastAsia="Times New Roman"/>
          <w:szCs w:val="24"/>
        </w:rPr>
        <w:t xml:space="preserve">άλη αλήθεια είναι ότι χάσαμε </w:t>
      </w:r>
      <w:r>
        <w:rPr>
          <w:rFonts w:eastAsia="Times New Roman"/>
          <w:szCs w:val="24"/>
        </w:rPr>
        <w:t>μια</w:t>
      </w:r>
      <w:r w:rsidRPr="004A1628">
        <w:rPr>
          <w:rFonts w:eastAsia="Times New Roman"/>
          <w:szCs w:val="24"/>
        </w:rPr>
        <w:t xml:space="preserve"> μεγάλη ευκαιρία το 1991</w:t>
      </w:r>
      <w:r>
        <w:rPr>
          <w:rFonts w:eastAsia="Times New Roman"/>
          <w:szCs w:val="24"/>
        </w:rPr>
        <w:t>. Παγιδευτήκαμε στις άγονες</w:t>
      </w:r>
      <w:r w:rsidRPr="004A1628">
        <w:rPr>
          <w:rFonts w:eastAsia="Times New Roman"/>
          <w:szCs w:val="24"/>
        </w:rPr>
        <w:t xml:space="preserve"> φαντασιώσεις</w:t>
      </w:r>
      <w:r>
        <w:rPr>
          <w:rFonts w:eastAsia="Times New Roman"/>
          <w:szCs w:val="24"/>
        </w:rPr>
        <w:t>,</w:t>
      </w:r>
      <w:r w:rsidRPr="004A1628">
        <w:rPr>
          <w:rFonts w:eastAsia="Times New Roman"/>
          <w:szCs w:val="24"/>
        </w:rPr>
        <w:t xml:space="preserve"> για να μην πω και επικίνδυνες</w:t>
      </w:r>
      <w:r>
        <w:rPr>
          <w:rFonts w:eastAsia="Times New Roman"/>
          <w:szCs w:val="24"/>
        </w:rPr>
        <w:t>,</w:t>
      </w:r>
      <w:r w:rsidRPr="004A1628">
        <w:rPr>
          <w:rFonts w:eastAsia="Times New Roman"/>
          <w:szCs w:val="24"/>
        </w:rPr>
        <w:t xml:space="preserve"> με αποτέλεσμα η</w:t>
      </w:r>
      <w:r>
        <w:rPr>
          <w:rFonts w:eastAsia="Times New Roman"/>
          <w:szCs w:val="24"/>
        </w:rPr>
        <w:t xml:space="preserve"> γνωστή σε όλους μας πρόταση </w:t>
      </w:r>
      <w:proofErr w:type="spellStart"/>
      <w:r>
        <w:rPr>
          <w:rFonts w:eastAsia="Times New Roman"/>
          <w:szCs w:val="24"/>
        </w:rPr>
        <w:t>Πινέιρο</w:t>
      </w:r>
      <w:proofErr w:type="spellEnd"/>
      <w:r w:rsidRPr="004A1628">
        <w:rPr>
          <w:rFonts w:eastAsia="Times New Roman"/>
          <w:szCs w:val="24"/>
        </w:rPr>
        <w:t xml:space="preserve"> να ναυαγήσει</w:t>
      </w:r>
      <w:r>
        <w:rPr>
          <w:rFonts w:eastAsia="Times New Roman"/>
          <w:szCs w:val="24"/>
        </w:rPr>
        <w:t>. Κ</w:t>
      </w:r>
      <w:r w:rsidRPr="004A1628">
        <w:rPr>
          <w:rFonts w:eastAsia="Times New Roman"/>
          <w:szCs w:val="24"/>
        </w:rPr>
        <w:t>άθε πέρσι και καλύτερα</w:t>
      </w:r>
      <w:r>
        <w:rPr>
          <w:rFonts w:eastAsia="Times New Roman"/>
          <w:szCs w:val="24"/>
        </w:rPr>
        <w:t>. Τα προβλήματα,</w:t>
      </w:r>
      <w:r w:rsidRPr="004A1628">
        <w:rPr>
          <w:rFonts w:eastAsia="Times New Roman"/>
          <w:szCs w:val="24"/>
        </w:rPr>
        <w:t xml:space="preserve"> </w:t>
      </w:r>
      <w:r>
        <w:rPr>
          <w:rFonts w:eastAsia="Times New Roman"/>
          <w:szCs w:val="24"/>
        </w:rPr>
        <w:t>όμως,</w:t>
      </w:r>
      <w:r w:rsidRPr="004A1628">
        <w:rPr>
          <w:rFonts w:eastAsia="Times New Roman"/>
          <w:szCs w:val="24"/>
        </w:rPr>
        <w:t xml:space="preserve"> που προκαλεί η </w:t>
      </w:r>
      <w:r>
        <w:rPr>
          <w:rFonts w:eastAsia="Times New Roman"/>
          <w:szCs w:val="24"/>
        </w:rPr>
        <w:t>Σ</w:t>
      </w:r>
      <w:r w:rsidRPr="004A1628">
        <w:rPr>
          <w:rFonts w:eastAsia="Times New Roman"/>
          <w:szCs w:val="24"/>
        </w:rPr>
        <w:t>υμφωνία των Πρεσπών είναι πολύ μεγαλύτερα από αυτά που προσπαθεί να επιλύσει</w:t>
      </w:r>
      <w:r>
        <w:rPr>
          <w:rFonts w:eastAsia="Times New Roman"/>
          <w:szCs w:val="24"/>
        </w:rPr>
        <w:t>.</w:t>
      </w:r>
      <w:r w:rsidRPr="004A1628">
        <w:rPr>
          <w:rFonts w:eastAsia="Times New Roman"/>
          <w:szCs w:val="24"/>
        </w:rPr>
        <w:t xml:space="preserve"> </w:t>
      </w:r>
    </w:p>
    <w:p w14:paraId="1664EEF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Η σύνθετη ονομασία σε κα</w:t>
      </w:r>
      <w:r>
        <w:rPr>
          <w:rFonts w:eastAsia="Times New Roman" w:cs="Times New Roman"/>
          <w:szCs w:val="24"/>
        </w:rPr>
        <w:t>μ</w:t>
      </w:r>
      <w:r>
        <w:rPr>
          <w:rFonts w:eastAsia="Times New Roman" w:cs="Times New Roman"/>
          <w:szCs w:val="24"/>
        </w:rPr>
        <w:t>μιά περίπτωση δεν δικαιολογεί την αποδοχή της ιθαγένειας και της γλώσσας. Στην πραγματικότητα ανοίγει διάπλατα την πόρτα για την αναγνώριση μακεδονικής</w:t>
      </w:r>
      <w:r>
        <w:rPr>
          <w:rFonts w:eastAsia="Times New Roman" w:cs="Times New Roman"/>
          <w:szCs w:val="24"/>
        </w:rPr>
        <w:t xml:space="preserve"> εθνότητας. Οι ενστάσεις που έχουν διατυπωθεί είναι εύλογες και υπαρκτές. Δεν εδράζονται σε εθνικιστικές εξάρσεις και πολύ περισσότερο δεν υπαγορεύονται από φοβικά σύνδρομα. </w:t>
      </w:r>
    </w:p>
    <w:p w14:paraId="1664EEF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ουσία, η ελληνική Κυβέρνηση απέφυγε την οποιαδήποτε διαπραγμάτευση με τη </w:t>
      </w:r>
      <w:r>
        <w:rPr>
          <w:rFonts w:eastAsia="Times New Roman" w:cs="Times New Roman"/>
          <w:szCs w:val="24"/>
        </w:rPr>
        <w:t>γειτονική χώρα. Δέχτηκε χωρίς κα</w:t>
      </w:r>
      <w:r>
        <w:rPr>
          <w:rFonts w:eastAsia="Times New Roman" w:cs="Times New Roman"/>
          <w:szCs w:val="24"/>
        </w:rPr>
        <w:t>μ</w:t>
      </w:r>
      <w:r>
        <w:rPr>
          <w:rFonts w:eastAsia="Times New Roman" w:cs="Times New Roman"/>
          <w:szCs w:val="24"/>
        </w:rPr>
        <w:t>μία συζήτηση τα επιχειρήματά της. Η επίκληση της αλβανικής κοινότητας, προκειμένου να μην επιμείνουμε στη «</w:t>
      </w:r>
      <w:proofErr w:type="spellStart"/>
      <w:r>
        <w:rPr>
          <w:rFonts w:eastAsia="Times New Roman" w:cs="Times New Roman"/>
          <w:szCs w:val="24"/>
        </w:rPr>
        <w:t>βορειομακεδονική</w:t>
      </w:r>
      <w:proofErr w:type="spellEnd"/>
      <w:r>
        <w:rPr>
          <w:rFonts w:eastAsia="Times New Roman" w:cs="Times New Roman"/>
          <w:szCs w:val="24"/>
        </w:rPr>
        <w:t xml:space="preserve"> γλώσσα» και στον «</w:t>
      </w:r>
      <w:proofErr w:type="spellStart"/>
      <w:r>
        <w:rPr>
          <w:rFonts w:eastAsia="Times New Roman" w:cs="Times New Roman"/>
          <w:szCs w:val="24"/>
        </w:rPr>
        <w:t>βορειομακεδονικό</w:t>
      </w:r>
      <w:proofErr w:type="spellEnd"/>
      <w:r>
        <w:rPr>
          <w:rFonts w:eastAsia="Times New Roman" w:cs="Times New Roman"/>
          <w:szCs w:val="24"/>
        </w:rPr>
        <w:t xml:space="preserve"> λαό», δεν δικαιολογεί την άνευ όρων υποχώρηση του κ. Τσίπρα. Το </w:t>
      </w:r>
      <w:r>
        <w:rPr>
          <w:rFonts w:eastAsia="Times New Roman" w:cs="Times New Roman"/>
          <w:szCs w:val="24"/>
        </w:rPr>
        <w:t xml:space="preserve">πρόβλημα της </w:t>
      </w:r>
      <w:proofErr w:type="spellStart"/>
      <w:r>
        <w:rPr>
          <w:rFonts w:eastAsia="Times New Roman" w:cs="Times New Roman"/>
          <w:szCs w:val="24"/>
        </w:rPr>
        <w:t>εθνοτικής</w:t>
      </w:r>
      <w:proofErr w:type="spellEnd"/>
      <w:r>
        <w:rPr>
          <w:rFonts w:eastAsia="Times New Roman" w:cs="Times New Roman"/>
          <w:szCs w:val="24"/>
        </w:rPr>
        <w:t xml:space="preserve"> ταυτότητας δεν είναι αμελητέο. Αντιθέτως, είναι ένα μείζον ζήτημα το οποίο μπορεί να συντηρεί και να τρέφει </w:t>
      </w:r>
      <w:proofErr w:type="spellStart"/>
      <w:r>
        <w:rPr>
          <w:rFonts w:eastAsia="Times New Roman" w:cs="Times New Roman"/>
          <w:szCs w:val="24"/>
        </w:rPr>
        <w:t>αλυτρωτικές</w:t>
      </w:r>
      <w:proofErr w:type="spellEnd"/>
      <w:r>
        <w:rPr>
          <w:rFonts w:eastAsia="Times New Roman" w:cs="Times New Roman"/>
          <w:szCs w:val="24"/>
        </w:rPr>
        <w:t xml:space="preserve"> διαθέσεις και προθέσεις, αλλά και ανιστόρητους εθνικισμούς.</w:t>
      </w:r>
    </w:p>
    <w:p w14:paraId="1664EEF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Τα καίρια θέματα της εξωτερικής πολιτικής ενέχουν σοβ</w:t>
      </w:r>
      <w:r>
        <w:rPr>
          <w:rFonts w:eastAsia="Times New Roman" w:cs="Times New Roman"/>
          <w:szCs w:val="24"/>
        </w:rPr>
        <w:t xml:space="preserve">αρούς κινδύνους, αν δεν αντιμετωπίζονται με υπευθυνότητα και οξεία πολιτική κρίση,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ιστορικές μνήμες. Εξ ου και θα έπρεπε από την πρώτη στιγμή που υπήρξε η επανεκκίνηση του </w:t>
      </w:r>
      <w:r>
        <w:rPr>
          <w:rFonts w:eastAsia="Times New Roman" w:cs="Times New Roman"/>
          <w:szCs w:val="24"/>
        </w:rPr>
        <w:t>μ</w:t>
      </w:r>
      <w:r>
        <w:rPr>
          <w:rFonts w:eastAsia="Times New Roman" w:cs="Times New Roman"/>
          <w:szCs w:val="24"/>
        </w:rPr>
        <w:t>ακεδονικού, ο Πρωθυπουργός να ενημερώσει τις ηγεσίες των π</w:t>
      </w:r>
      <w:r>
        <w:rPr>
          <w:rFonts w:eastAsia="Times New Roman" w:cs="Times New Roman"/>
          <w:szCs w:val="24"/>
        </w:rPr>
        <w:t xml:space="preserve">ολιτικών κομμάτων. Δεν το έκανε. Ήθελε να διαλύσει τα μικρά κόμματα και να δημιουργήσει ένα μεγάλο θέμα στην Αντιπολίτευση. </w:t>
      </w:r>
    </w:p>
    <w:p w14:paraId="1664EEF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Όφειλε να ζητήσει τις θέσεις και τις προτάσεις, προωθώντας μια σταθερή εθνική στρατηγική. Αν πράγματι νοιαζόταν για την επίτευξη μι</w:t>
      </w:r>
      <w:r>
        <w:rPr>
          <w:rFonts w:eastAsia="Times New Roman" w:cs="Times New Roman"/>
          <w:szCs w:val="24"/>
        </w:rPr>
        <w:t xml:space="preserve">ας επωφελούς </w:t>
      </w:r>
      <w:r>
        <w:rPr>
          <w:rFonts w:eastAsia="Times New Roman" w:cs="Times New Roman"/>
          <w:szCs w:val="24"/>
        </w:rPr>
        <w:t>σ</w:t>
      </w:r>
      <w:r>
        <w:rPr>
          <w:rFonts w:eastAsia="Times New Roman" w:cs="Times New Roman"/>
          <w:szCs w:val="24"/>
        </w:rPr>
        <w:t>υμφωνίας, θα έπρεπε χωρίς τυμπανοκρουσίες και δημοσιότητες να διαβουλευτεί με όλες τις κομματικές ηγεσίες του δημοκρατικού τόξου, επιδιώκοντας τουλάχιστον να πετύχει ένα μίνιμουμ πλαίσιο συνεννόησης, συναίνεσης και σύνεσης. Δυστυχώς, όμως, δε</w:t>
      </w:r>
      <w:r>
        <w:rPr>
          <w:rFonts w:eastAsia="Times New Roman" w:cs="Times New Roman"/>
          <w:szCs w:val="24"/>
        </w:rPr>
        <w:t>ν το έπραξε για καθαρά κομματικούς λόγους. Μοναδικό του μέλημα ήταν να προκαλέσει εσωτερικά προβλήματα στα ελληνικά κόμματα, εκμεταλλευόμενος διαφορετικές προσεγγίσεις και απόψεις που αναμφισβήτητα υπάρχουν.</w:t>
      </w:r>
    </w:p>
    <w:p w14:paraId="1664EEF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Ο Πρωθυπουργός, χωρίς να αντιλαμβάνεται την αίσθ</w:t>
      </w:r>
      <w:r>
        <w:rPr>
          <w:rFonts w:eastAsia="Times New Roman" w:cs="Times New Roman"/>
          <w:szCs w:val="24"/>
        </w:rPr>
        <w:t xml:space="preserve">ηση ευθύνης που οφείλει με τις πράξεις και τις ενέργειές του να επιδεικνύει, </w:t>
      </w:r>
      <w:proofErr w:type="spellStart"/>
      <w:r>
        <w:rPr>
          <w:rFonts w:eastAsia="Times New Roman" w:cs="Times New Roman"/>
          <w:szCs w:val="24"/>
        </w:rPr>
        <w:t>προέταξε</w:t>
      </w:r>
      <w:proofErr w:type="spellEnd"/>
      <w:r>
        <w:rPr>
          <w:rFonts w:eastAsia="Times New Roman" w:cs="Times New Roman"/>
          <w:szCs w:val="24"/>
        </w:rPr>
        <w:t xml:space="preserve"> την αναδιάταξη της πολιτικής σκηνής του τόπου. Άλλωστε, το ομολόγησε δημοσίως, χωρίς καμ</w:t>
      </w:r>
      <w:r>
        <w:rPr>
          <w:rFonts w:eastAsia="Times New Roman" w:cs="Times New Roman"/>
          <w:szCs w:val="24"/>
        </w:rPr>
        <w:t>μ</w:t>
      </w:r>
      <w:r>
        <w:rPr>
          <w:rFonts w:eastAsia="Times New Roman" w:cs="Times New Roman"/>
          <w:szCs w:val="24"/>
        </w:rPr>
        <w:t xml:space="preserve">ία αναστολή προχθές στην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Μάλιστα, αδιαφόρησε πλήρως για τις παρενέργειες </w:t>
      </w:r>
      <w:r>
        <w:rPr>
          <w:rFonts w:eastAsia="Times New Roman" w:cs="Times New Roman"/>
          <w:szCs w:val="24"/>
        </w:rPr>
        <w:t xml:space="preserve">των επιλογών του. Δεν τον ενοχλεί ούτε τον προβληματίζει καθόλου το ότι η Συμφωνία των Πρεσπών βάζει νερό </w:t>
      </w:r>
      <w:r>
        <w:rPr>
          <w:rFonts w:eastAsia="Times New Roman" w:cs="Times New Roman"/>
          <w:szCs w:val="24"/>
        </w:rPr>
        <w:lastRenderedPageBreak/>
        <w:t>στον μύλο των ακραίων εθνικιστικών κύκλων, εξάπτοντας ακόμα και γραφικές αντιδράσεις.</w:t>
      </w:r>
    </w:p>
    <w:p w14:paraId="1664EEF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Οι διακηρύξεις του περί προοδευτικού μετώπου δεν έχουν κανένα αν</w:t>
      </w:r>
      <w:r>
        <w:rPr>
          <w:rFonts w:eastAsia="Times New Roman" w:cs="Times New Roman"/>
          <w:szCs w:val="24"/>
        </w:rPr>
        <w:t xml:space="preserve">τίκρισμα. Στην πράξη επιδιώκει το ακριβώς αντίθετο. Θέλει να ενισχυθεί περαιτέρω ένα ακροδεξιό ρεύμα, εκτιμώντας ότι απέναντι σ' αυτό μπορεί να αντιτάξει τον εαυτό του. Κεντρική επιδίωξή του είναι στη θέση του </w:t>
      </w:r>
      <w:proofErr w:type="spellStart"/>
      <w:r>
        <w:rPr>
          <w:rFonts w:eastAsia="Times New Roman" w:cs="Times New Roman"/>
          <w:szCs w:val="24"/>
        </w:rPr>
        <w:t>αντιμνημονιακού</w:t>
      </w:r>
      <w:proofErr w:type="spellEnd"/>
      <w:r>
        <w:rPr>
          <w:rFonts w:eastAsia="Times New Roman" w:cs="Times New Roman"/>
          <w:szCs w:val="24"/>
        </w:rPr>
        <w:t xml:space="preserve"> Τσίπρα που τον είδαμε όλα τα π</w:t>
      </w:r>
      <w:r>
        <w:rPr>
          <w:rFonts w:eastAsia="Times New Roman" w:cs="Times New Roman"/>
          <w:szCs w:val="24"/>
        </w:rPr>
        <w:t xml:space="preserve">ροηγούμενα χρόνια, να προβάλει τον δήθεν προοδευτικό και </w:t>
      </w:r>
      <w:proofErr w:type="spellStart"/>
      <w:r>
        <w:rPr>
          <w:rFonts w:eastAsia="Times New Roman" w:cs="Times New Roman"/>
          <w:szCs w:val="24"/>
        </w:rPr>
        <w:t>αντιεθνικιστή</w:t>
      </w:r>
      <w:proofErr w:type="spellEnd"/>
      <w:r>
        <w:rPr>
          <w:rFonts w:eastAsia="Times New Roman" w:cs="Times New Roman"/>
          <w:szCs w:val="24"/>
        </w:rPr>
        <w:t xml:space="preserve">. </w:t>
      </w:r>
    </w:p>
    <w:p w14:paraId="1664EEFF" w14:textId="77777777" w:rsidR="00A97886" w:rsidRDefault="00361846">
      <w:pPr>
        <w:spacing w:line="600" w:lineRule="auto"/>
        <w:ind w:firstLine="720"/>
        <w:jc w:val="both"/>
        <w:rPr>
          <w:rFonts w:eastAsia="Times New Roman" w:cs="Times New Roman"/>
          <w:szCs w:val="24"/>
        </w:rPr>
      </w:pPr>
      <w:r w:rsidRPr="00511324">
        <w:rPr>
          <w:rFonts w:eastAsia="Times New Roman" w:cs="Times New Roman"/>
          <w:szCs w:val="24"/>
        </w:rPr>
        <w:t xml:space="preserve">Κυρίες και κύριοι συνάδελφοι, </w:t>
      </w:r>
      <w:r>
        <w:rPr>
          <w:rFonts w:eastAsia="Times New Roman" w:cs="Times New Roman"/>
          <w:szCs w:val="24"/>
        </w:rPr>
        <w:t xml:space="preserve">φαίνεται πλέον καθαρά ότι ο κ. Αλέξης Τσίπρας για άλλη μια φορά επενδύει σε αυταπάτες. Αυταπάτη ήταν, όπως ο ίδιος ομολόγησε, οι </w:t>
      </w:r>
      <w:proofErr w:type="spellStart"/>
      <w:r>
        <w:rPr>
          <w:rFonts w:eastAsia="Times New Roman" w:cs="Times New Roman"/>
          <w:szCs w:val="24"/>
        </w:rPr>
        <w:t>αντιμνημονιακές</w:t>
      </w:r>
      <w:proofErr w:type="spellEnd"/>
      <w:r>
        <w:rPr>
          <w:rFonts w:eastAsia="Times New Roman" w:cs="Times New Roman"/>
          <w:szCs w:val="24"/>
        </w:rPr>
        <w:t xml:space="preserve"> κορώνες </w:t>
      </w:r>
      <w:r>
        <w:rPr>
          <w:rFonts w:eastAsia="Times New Roman" w:cs="Times New Roman"/>
          <w:szCs w:val="24"/>
        </w:rPr>
        <w:t xml:space="preserve">και τα φληναφήματα. Αυταπάτη είναι και η δήθεν μεταστροφή του στην κεντροαριστερή οικογένεια, με εργαλείο βέβαια αυτή τη φορά το </w:t>
      </w:r>
      <w:r>
        <w:rPr>
          <w:rFonts w:eastAsia="Times New Roman" w:cs="Times New Roman"/>
          <w:szCs w:val="24"/>
        </w:rPr>
        <w:t>μ</w:t>
      </w:r>
      <w:r>
        <w:rPr>
          <w:rFonts w:eastAsia="Times New Roman" w:cs="Times New Roman"/>
          <w:szCs w:val="24"/>
        </w:rPr>
        <w:t>ακεδονικό.</w:t>
      </w:r>
    </w:p>
    <w:p w14:paraId="1664EF0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Ωστόσο, το φλέγον πρόβλημα είναι ότι οι απαίδευτες επιλογές είναι επιζήμιες για τα εθνικά συμφέροντα της χώρας. Η </w:t>
      </w:r>
      <w:r>
        <w:rPr>
          <w:rFonts w:eastAsia="Times New Roman" w:cs="Times New Roman"/>
          <w:szCs w:val="24"/>
        </w:rPr>
        <w:lastRenderedPageBreak/>
        <w:t>π</w:t>
      </w:r>
      <w:r>
        <w:rPr>
          <w:rFonts w:eastAsia="Times New Roman" w:cs="Times New Roman"/>
          <w:szCs w:val="24"/>
        </w:rPr>
        <w:t>ολυδιαφημιζόμενη Συμφωνία των Πρεσπών το αποδεικνύει. Γι’ αυτό και δεν πρέπει να περάσει.</w:t>
      </w:r>
    </w:p>
    <w:p w14:paraId="1664EF0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Σας ευχαριστώ.</w:t>
      </w:r>
    </w:p>
    <w:p w14:paraId="1664EF02" w14:textId="77777777" w:rsidR="00A97886" w:rsidRDefault="00361846">
      <w:pPr>
        <w:spacing w:line="600" w:lineRule="auto"/>
        <w:ind w:firstLine="720"/>
        <w:jc w:val="center"/>
        <w:rPr>
          <w:rFonts w:eastAsia="Times New Roman" w:cs="Times New Roman"/>
          <w:szCs w:val="24"/>
        </w:rPr>
      </w:pPr>
      <w:r w:rsidRPr="0023447D">
        <w:rPr>
          <w:rFonts w:eastAsia="Times New Roman" w:cs="Times New Roman"/>
          <w:szCs w:val="24"/>
        </w:rPr>
        <w:t>(Χειροκροτήματα από την πτέρυγα της Δημοκρατικής Συμπαράταξης)</w:t>
      </w:r>
    </w:p>
    <w:p w14:paraId="1664EF03"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Ο κ. Γρηγοράκος ως έμπειρος, καθώς έχει κάνει και στο Προεδ</w:t>
      </w:r>
      <w:r>
        <w:rPr>
          <w:rFonts w:eastAsia="Times New Roman" w:cs="Times New Roman"/>
          <w:szCs w:val="24"/>
        </w:rPr>
        <w:t xml:space="preserve">ρείο και είναι και έμπειρος πολιτικός, τα είπε όλα σε τρία λεπτά και σαράντα τρία δευτερόλεπτα. Το λέω αυτό, για να ξέρουμε, όταν θέλουμε να κάνουμε διαδικασίες που να μιλούν διακόσιοι –και έτσι πρέπει- πώς θα μπορούσαν να γίνονται. Με </w:t>
      </w:r>
      <w:proofErr w:type="spellStart"/>
      <w:r>
        <w:rPr>
          <w:rFonts w:eastAsia="Times New Roman" w:cs="Times New Roman"/>
          <w:szCs w:val="24"/>
        </w:rPr>
        <w:t>συγχωρείτε</w:t>
      </w:r>
      <w:proofErr w:type="spellEnd"/>
      <w:r>
        <w:rPr>
          <w:rFonts w:eastAsia="Times New Roman" w:cs="Times New Roman"/>
          <w:szCs w:val="24"/>
        </w:rPr>
        <w:t xml:space="preserve">, δηλαδή, </w:t>
      </w:r>
      <w:r>
        <w:rPr>
          <w:rFonts w:eastAsia="Times New Roman" w:cs="Times New Roman"/>
          <w:szCs w:val="24"/>
        </w:rPr>
        <w:t xml:space="preserve">αλλά στο Ευρωκοινοβούλιο δύο λεπτά έχουν. </w:t>
      </w:r>
    </w:p>
    <w:p w14:paraId="1664EF0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Ο κ. Χριστόφορος Παπαδόπουλος έχει τον λόγο.</w:t>
      </w:r>
    </w:p>
    <w:p w14:paraId="1664EF05"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ΧΡΙΣΤΟΦΟΡΟΣ ΠΑΠΑΔΟΠΟΥΛΟΣ: </w:t>
      </w:r>
      <w:r>
        <w:rPr>
          <w:rFonts w:eastAsia="Times New Roman" w:cs="Times New Roman"/>
          <w:szCs w:val="24"/>
        </w:rPr>
        <w:t xml:space="preserve">Ευχαριστώ. </w:t>
      </w:r>
    </w:p>
    <w:p w14:paraId="1664EF0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Έχουν ειπωθεί τα πάντα σ' αυτήν την Αίθουσα αυτό το διήμερο και για την προηγούμενη συζήτηση για την έγκριση της Κυβέρνησης. Ίσως,</w:t>
      </w:r>
      <w:r>
        <w:rPr>
          <w:rFonts w:eastAsia="Times New Roman" w:cs="Times New Roman"/>
          <w:szCs w:val="24"/>
        </w:rPr>
        <w:t xml:space="preserve"> αν κάτι είναι </w:t>
      </w:r>
      <w:proofErr w:type="spellStart"/>
      <w:r>
        <w:rPr>
          <w:rFonts w:eastAsia="Times New Roman" w:cs="Times New Roman"/>
          <w:szCs w:val="24"/>
        </w:rPr>
        <w:t>υποφωτισμένο</w:t>
      </w:r>
      <w:proofErr w:type="spellEnd"/>
      <w:r>
        <w:rPr>
          <w:rFonts w:eastAsia="Times New Roman" w:cs="Times New Roman"/>
          <w:szCs w:val="24"/>
        </w:rPr>
        <w:t xml:space="preserve">, αυτό είναι το διεθνές περιβάλλον. </w:t>
      </w:r>
    </w:p>
    <w:p w14:paraId="1664EF0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συνεχίσω, λοιπόν, από εκεί που τελείωσε ο Νίκος </w:t>
      </w:r>
      <w:proofErr w:type="spellStart"/>
      <w:r>
        <w:rPr>
          <w:rFonts w:eastAsia="Times New Roman" w:cs="Times New Roman"/>
          <w:szCs w:val="24"/>
        </w:rPr>
        <w:t>Τόσκας</w:t>
      </w:r>
      <w:proofErr w:type="spellEnd"/>
      <w:r>
        <w:rPr>
          <w:rFonts w:eastAsia="Times New Roman" w:cs="Times New Roman"/>
          <w:szCs w:val="24"/>
        </w:rPr>
        <w:t xml:space="preserve">. Υπάρχει ένα ερώτημα από τη μεριά της Αντιπολίτευσης που λέει «Γιατί τώρα; Γιατί δεν το αναβάλουμε; Γιατί δεν το μεταθέτουμε;». Γιατί </w:t>
      </w:r>
      <w:r>
        <w:rPr>
          <w:rFonts w:eastAsia="Times New Roman" w:cs="Times New Roman"/>
          <w:szCs w:val="24"/>
        </w:rPr>
        <w:t>δεν το κρύβουμε, όπως εδώ και τριάντα χρόνια, κάτω από το χαλί, στο χρονοντούλαπο της ιστορίας; Τι είναι αυτό που μας επείγει σήμερα και θέλουμε να λύσουμε μια ανοιχτή πληγή στη βαλκανική χώρα που ταλανίζει περιοχές, μειονότητες, εθνότητες και δημιουργεί π</w:t>
      </w:r>
      <w:r>
        <w:rPr>
          <w:rFonts w:eastAsia="Times New Roman" w:cs="Times New Roman"/>
          <w:szCs w:val="24"/>
        </w:rPr>
        <w:t>όλους ανταγωνισμού;</w:t>
      </w:r>
    </w:p>
    <w:p w14:paraId="1664EF0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 αυτό το ερώτημα υπάρχουν δύο απαντήσεις. Ή υπάρχει παντελής άγνοια των μεγάλων ανταγωνισμών ή υπάρχει μεγάλη υποκρισία, ένας καιροσκοπισμός εκλογικού τύπου.</w:t>
      </w:r>
    </w:p>
    <w:p w14:paraId="1664EF0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Κοιτάξτε, φίλοι και φίλες, όσοι δεν αντιλαμβάνονται τη νέα εποχή που διαδέχτηκε τον διπολισμό των Ηνωμένων Πολιτειών και της Σοβιετικής Ένωσης, δεν καταλαβαίνουν τους κινδύνους και τις αντιθέσεις που κρύβει αυτός ο </w:t>
      </w:r>
      <w:proofErr w:type="spellStart"/>
      <w:r>
        <w:rPr>
          <w:rFonts w:eastAsia="Times New Roman" w:cs="Times New Roman"/>
          <w:szCs w:val="24"/>
        </w:rPr>
        <w:t>πολυπολικός</w:t>
      </w:r>
      <w:proofErr w:type="spellEnd"/>
      <w:r>
        <w:rPr>
          <w:rFonts w:eastAsia="Times New Roman" w:cs="Times New Roman"/>
          <w:szCs w:val="24"/>
        </w:rPr>
        <w:t xml:space="preserve"> κόσμος και δεν μπορούν να οργ</w:t>
      </w:r>
      <w:r>
        <w:rPr>
          <w:rFonts w:eastAsia="Times New Roman" w:cs="Times New Roman"/>
          <w:szCs w:val="24"/>
        </w:rPr>
        <w:t>ανώσουν κα</w:t>
      </w:r>
      <w:r>
        <w:rPr>
          <w:rFonts w:eastAsia="Times New Roman" w:cs="Times New Roman"/>
          <w:szCs w:val="24"/>
        </w:rPr>
        <w:t>μ</w:t>
      </w:r>
      <w:r>
        <w:rPr>
          <w:rFonts w:eastAsia="Times New Roman" w:cs="Times New Roman"/>
          <w:szCs w:val="24"/>
        </w:rPr>
        <w:t>μιά άμυνα.</w:t>
      </w:r>
    </w:p>
    <w:p w14:paraId="1664EF0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Σε αυτόν τον </w:t>
      </w:r>
      <w:r w:rsidRPr="0084228D">
        <w:rPr>
          <w:rFonts w:eastAsia="Times New Roman" w:cs="Times New Roman"/>
          <w:szCs w:val="24"/>
        </w:rPr>
        <w:t>σημερινό κόσμο</w:t>
      </w:r>
      <w:r>
        <w:rPr>
          <w:rFonts w:eastAsia="Times New Roman" w:cs="Times New Roman"/>
          <w:szCs w:val="24"/>
        </w:rPr>
        <w:t>, ό</w:t>
      </w:r>
      <w:r w:rsidRPr="0084228D">
        <w:rPr>
          <w:rFonts w:eastAsia="Times New Roman" w:cs="Times New Roman"/>
          <w:szCs w:val="24"/>
        </w:rPr>
        <w:t xml:space="preserve">που είναι </w:t>
      </w:r>
      <w:r>
        <w:rPr>
          <w:rFonts w:eastAsia="Times New Roman" w:cs="Times New Roman"/>
          <w:szCs w:val="24"/>
        </w:rPr>
        <w:t>πολλοί</w:t>
      </w:r>
      <w:r w:rsidRPr="0084228D">
        <w:rPr>
          <w:rFonts w:eastAsia="Times New Roman" w:cs="Times New Roman"/>
          <w:szCs w:val="24"/>
        </w:rPr>
        <w:t xml:space="preserve"> οι ανταγωνιστές</w:t>
      </w:r>
      <w:r>
        <w:rPr>
          <w:rFonts w:eastAsia="Times New Roman" w:cs="Times New Roman"/>
          <w:szCs w:val="24"/>
        </w:rPr>
        <w:t xml:space="preserve"> και πολλές οι</w:t>
      </w:r>
      <w:r w:rsidRPr="0084228D">
        <w:rPr>
          <w:rFonts w:eastAsia="Times New Roman" w:cs="Times New Roman"/>
          <w:szCs w:val="24"/>
        </w:rPr>
        <w:t xml:space="preserve"> περιφερειακές συγκρούσεις</w:t>
      </w:r>
      <w:r>
        <w:rPr>
          <w:rFonts w:eastAsia="Times New Roman" w:cs="Times New Roman"/>
          <w:szCs w:val="24"/>
        </w:rPr>
        <w:t>, ο</w:t>
      </w:r>
      <w:r w:rsidRPr="0084228D">
        <w:rPr>
          <w:rFonts w:eastAsia="Times New Roman" w:cs="Times New Roman"/>
          <w:szCs w:val="24"/>
        </w:rPr>
        <w:t xml:space="preserve"> πόλεμος </w:t>
      </w:r>
      <w:r w:rsidRPr="0084228D">
        <w:rPr>
          <w:rFonts w:eastAsia="Times New Roman" w:cs="Times New Roman"/>
          <w:szCs w:val="24"/>
        </w:rPr>
        <w:lastRenderedPageBreak/>
        <w:t>είναι μία διέξοδος</w:t>
      </w:r>
      <w:r>
        <w:rPr>
          <w:rFonts w:eastAsia="Times New Roman" w:cs="Times New Roman"/>
          <w:szCs w:val="24"/>
        </w:rPr>
        <w:t>. Ε</w:t>
      </w:r>
      <w:r w:rsidRPr="0084228D">
        <w:rPr>
          <w:rFonts w:eastAsia="Times New Roman" w:cs="Times New Roman"/>
          <w:szCs w:val="24"/>
        </w:rPr>
        <w:t>ίναι μία διέξοδος και επιβολής και καταναγκασμού και υπεροχής</w:t>
      </w:r>
      <w:r>
        <w:rPr>
          <w:rFonts w:eastAsia="Times New Roman" w:cs="Times New Roman"/>
          <w:szCs w:val="24"/>
        </w:rPr>
        <w:t>, ένας</w:t>
      </w:r>
      <w:r w:rsidRPr="0084228D">
        <w:rPr>
          <w:rFonts w:eastAsia="Times New Roman" w:cs="Times New Roman"/>
          <w:szCs w:val="24"/>
        </w:rPr>
        <w:t xml:space="preserve"> ορατός κίνδυνος και για την περ</w:t>
      </w:r>
      <w:r w:rsidRPr="0084228D">
        <w:rPr>
          <w:rFonts w:eastAsia="Times New Roman" w:cs="Times New Roman"/>
          <w:szCs w:val="24"/>
        </w:rPr>
        <w:t xml:space="preserve">ιοχή </w:t>
      </w:r>
      <w:r>
        <w:rPr>
          <w:rFonts w:eastAsia="Times New Roman" w:cs="Times New Roman"/>
          <w:szCs w:val="24"/>
        </w:rPr>
        <w:t>μας.</w:t>
      </w:r>
    </w:p>
    <w:p w14:paraId="1664EF0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Σε αυτούς τους γεωπολιτικούς ανταγωνισμούς, που δεν γίνονται</w:t>
      </w:r>
      <w:r w:rsidRPr="0084228D">
        <w:rPr>
          <w:rFonts w:eastAsia="Times New Roman" w:cs="Times New Roman"/>
          <w:szCs w:val="24"/>
        </w:rPr>
        <w:t xml:space="preserve"> μόνο για πολιτική επιρροή</w:t>
      </w:r>
      <w:r>
        <w:rPr>
          <w:rFonts w:eastAsia="Times New Roman" w:cs="Times New Roman"/>
          <w:szCs w:val="24"/>
        </w:rPr>
        <w:t>,</w:t>
      </w:r>
      <w:r w:rsidRPr="0084228D">
        <w:rPr>
          <w:rFonts w:eastAsia="Times New Roman" w:cs="Times New Roman"/>
          <w:szCs w:val="24"/>
        </w:rPr>
        <w:t xml:space="preserve"> αλλά γίνονται για τους ενε</w:t>
      </w:r>
      <w:r>
        <w:rPr>
          <w:rFonts w:eastAsia="Times New Roman" w:cs="Times New Roman"/>
          <w:szCs w:val="24"/>
        </w:rPr>
        <w:t xml:space="preserve">ργειακούς δρόμους, γίνονται για </w:t>
      </w:r>
      <w:r w:rsidRPr="0084228D">
        <w:rPr>
          <w:rFonts w:eastAsia="Times New Roman" w:cs="Times New Roman"/>
          <w:szCs w:val="24"/>
        </w:rPr>
        <w:t xml:space="preserve">ολόκληρα συστήματα ασφαλείας και </w:t>
      </w:r>
      <w:r>
        <w:rPr>
          <w:rFonts w:eastAsia="Times New Roman" w:cs="Times New Roman"/>
          <w:szCs w:val="24"/>
        </w:rPr>
        <w:t>επι</w:t>
      </w:r>
      <w:r w:rsidRPr="0084228D">
        <w:rPr>
          <w:rFonts w:eastAsia="Times New Roman" w:cs="Times New Roman"/>
          <w:szCs w:val="24"/>
        </w:rPr>
        <w:t>θετικότητας</w:t>
      </w:r>
      <w:r>
        <w:rPr>
          <w:rFonts w:eastAsia="Times New Roman" w:cs="Times New Roman"/>
          <w:szCs w:val="24"/>
        </w:rPr>
        <w:t>,</w:t>
      </w:r>
      <w:r w:rsidRPr="0084228D">
        <w:rPr>
          <w:rFonts w:eastAsia="Times New Roman" w:cs="Times New Roman"/>
          <w:szCs w:val="24"/>
        </w:rPr>
        <w:t xml:space="preserve"> πρέπει να προσθέσετε κ</w:t>
      </w:r>
      <w:r>
        <w:rPr>
          <w:rFonts w:eastAsia="Times New Roman" w:cs="Times New Roman"/>
          <w:szCs w:val="24"/>
        </w:rPr>
        <w:t xml:space="preserve">αι </w:t>
      </w:r>
      <w:r w:rsidRPr="0084228D">
        <w:rPr>
          <w:rFonts w:eastAsia="Times New Roman" w:cs="Times New Roman"/>
          <w:szCs w:val="24"/>
        </w:rPr>
        <w:t xml:space="preserve">άλλες πληγές που υπάρχουν </w:t>
      </w:r>
      <w:r w:rsidRPr="0084228D">
        <w:rPr>
          <w:rFonts w:eastAsia="Times New Roman" w:cs="Times New Roman"/>
          <w:szCs w:val="24"/>
        </w:rPr>
        <w:t>ανοιχτές αυτή την περίοδο και μάλιστα σε οξύτητα</w:t>
      </w:r>
      <w:r>
        <w:rPr>
          <w:rFonts w:eastAsia="Times New Roman" w:cs="Times New Roman"/>
          <w:szCs w:val="24"/>
        </w:rPr>
        <w:t>:</w:t>
      </w:r>
      <w:r w:rsidRPr="0084228D">
        <w:rPr>
          <w:rFonts w:eastAsia="Times New Roman" w:cs="Times New Roman"/>
          <w:szCs w:val="24"/>
        </w:rPr>
        <w:t xml:space="preserve"> τον εμπορικό πόλεμο</w:t>
      </w:r>
      <w:r>
        <w:rPr>
          <w:rFonts w:eastAsia="Times New Roman" w:cs="Times New Roman"/>
          <w:szCs w:val="24"/>
        </w:rPr>
        <w:t xml:space="preserve">. </w:t>
      </w:r>
    </w:p>
    <w:p w14:paraId="1664EF0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Νόμιζαν όλοι ότι ήταν μια ιστ</w:t>
      </w:r>
      <w:r w:rsidRPr="0084228D">
        <w:rPr>
          <w:rFonts w:eastAsia="Times New Roman" w:cs="Times New Roman"/>
          <w:szCs w:val="24"/>
        </w:rPr>
        <w:t xml:space="preserve">ορία Ηνωμένων Πολιτειών </w:t>
      </w:r>
      <w:r>
        <w:rPr>
          <w:rFonts w:eastAsia="Times New Roman" w:cs="Times New Roman"/>
          <w:szCs w:val="24"/>
        </w:rPr>
        <w:t xml:space="preserve">και Κίνας. </w:t>
      </w:r>
      <w:proofErr w:type="spellStart"/>
      <w:r>
        <w:rPr>
          <w:rFonts w:eastAsia="Times New Roman" w:cs="Times New Roman"/>
          <w:szCs w:val="24"/>
        </w:rPr>
        <w:t>Αμ</w:t>
      </w:r>
      <w:proofErr w:type="spellEnd"/>
      <w:r>
        <w:rPr>
          <w:rFonts w:eastAsia="Times New Roman" w:cs="Times New Roman"/>
          <w:szCs w:val="24"/>
        </w:rPr>
        <w:t xml:space="preserve"> δε!</w:t>
      </w:r>
      <w:r w:rsidRPr="0084228D">
        <w:rPr>
          <w:rFonts w:eastAsia="Times New Roman" w:cs="Times New Roman"/>
          <w:szCs w:val="24"/>
        </w:rPr>
        <w:t xml:space="preserve"> </w:t>
      </w:r>
      <w:r>
        <w:rPr>
          <w:rFonts w:eastAsia="Times New Roman" w:cs="Times New Roman"/>
          <w:szCs w:val="24"/>
        </w:rPr>
        <w:t xml:space="preserve">Σε αυτόν τείνει να </w:t>
      </w:r>
      <w:r w:rsidRPr="0084228D">
        <w:rPr>
          <w:rFonts w:eastAsia="Times New Roman" w:cs="Times New Roman"/>
          <w:szCs w:val="24"/>
        </w:rPr>
        <w:t>συμπεριλάβει όλο το</w:t>
      </w:r>
      <w:r>
        <w:rPr>
          <w:rFonts w:eastAsia="Times New Roman" w:cs="Times New Roman"/>
          <w:szCs w:val="24"/>
        </w:rPr>
        <w:t>ν</w:t>
      </w:r>
      <w:r w:rsidRPr="0084228D">
        <w:rPr>
          <w:rFonts w:eastAsia="Times New Roman" w:cs="Times New Roman"/>
          <w:szCs w:val="24"/>
        </w:rPr>
        <w:t xml:space="preserve"> </w:t>
      </w:r>
      <w:r>
        <w:rPr>
          <w:rFonts w:eastAsia="Times New Roman" w:cs="Times New Roman"/>
          <w:szCs w:val="24"/>
        </w:rPr>
        <w:t>δ</w:t>
      </w:r>
      <w:r w:rsidRPr="0084228D">
        <w:rPr>
          <w:rFonts w:eastAsia="Times New Roman" w:cs="Times New Roman"/>
          <w:szCs w:val="24"/>
        </w:rPr>
        <w:t>υτικό κόσμο</w:t>
      </w:r>
      <w:r>
        <w:rPr>
          <w:rFonts w:eastAsia="Times New Roman" w:cs="Times New Roman"/>
          <w:szCs w:val="24"/>
        </w:rPr>
        <w:t>,</w:t>
      </w:r>
      <w:r w:rsidRPr="0084228D">
        <w:rPr>
          <w:rFonts w:eastAsia="Times New Roman" w:cs="Times New Roman"/>
          <w:szCs w:val="24"/>
        </w:rPr>
        <w:t xml:space="preserve"> την Ευρώπη και τον Καναδά και να δέχονται </w:t>
      </w:r>
      <w:r>
        <w:rPr>
          <w:rFonts w:eastAsia="Times New Roman" w:cs="Times New Roman"/>
          <w:szCs w:val="24"/>
        </w:rPr>
        <w:t xml:space="preserve">πρώτες τους </w:t>
      </w:r>
      <w:r w:rsidRPr="0084228D">
        <w:rPr>
          <w:rFonts w:eastAsia="Times New Roman" w:cs="Times New Roman"/>
          <w:szCs w:val="24"/>
        </w:rPr>
        <w:t>εκβια</w:t>
      </w:r>
      <w:r w:rsidRPr="0084228D">
        <w:rPr>
          <w:rFonts w:eastAsia="Times New Roman" w:cs="Times New Roman"/>
          <w:szCs w:val="24"/>
        </w:rPr>
        <w:t>σμούς</w:t>
      </w:r>
      <w:r>
        <w:rPr>
          <w:rFonts w:eastAsia="Times New Roman" w:cs="Times New Roman"/>
          <w:szCs w:val="24"/>
        </w:rPr>
        <w:t>. Κ</w:t>
      </w:r>
      <w:r w:rsidRPr="0084228D">
        <w:rPr>
          <w:rFonts w:eastAsia="Times New Roman" w:cs="Times New Roman"/>
          <w:szCs w:val="24"/>
        </w:rPr>
        <w:t xml:space="preserve">αι μάλιστα </w:t>
      </w:r>
      <w:r>
        <w:rPr>
          <w:rFonts w:eastAsia="Times New Roman" w:cs="Times New Roman"/>
          <w:szCs w:val="24"/>
        </w:rPr>
        <w:t>οι</w:t>
      </w:r>
      <w:r w:rsidRPr="0084228D">
        <w:rPr>
          <w:rFonts w:eastAsia="Times New Roman" w:cs="Times New Roman"/>
          <w:szCs w:val="24"/>
        </w:rPr>
        <w:t xml:space="preserve"> πρώτ</w:t>
      </w:r>
      <w:r>
        <w:rPr>
          <w:rFonts w:eastAsia="Times New Roman" w:cs="Times New Roman"/>
          <w:szCs w:val="24"/>
        </w:rPr>
        <w:t xml:space="preserve">οι </w:t>
      </w:r>
      <w:r w:rsidRPr="0084228D">
        <w:rPr>
          <w:rFonts w:eastAsia="Times New Roman" w:cs="Times New Roman"/>
          <w:szCs w:val="24"/>
        </w:rPr>
        <w:t>που σηκώνου</w:t>
      </w:r>
      <w:r>
        <w:rPr>
          <w:rFonts w:eastAsia="Times New Roman" w:cs="Times New Roman"/>
          <w:szCs w:val="24"/>
        </w:rPr>
        <w:t>ν</w:t>
      </w:r>
      <w:r w:rsidRPr="0084228D">
        <w:rPr>
          <w:rFonts w:eastAsia="Times New Roman" w:cs="Times New Roman"/>
          <w:szCs w:val="24"/>
        </w:rPr>
        <w:t xml:space="preserve"> τη σημαία της </w:t>
      </w:r>
      <w:r>
        <w:rPr>
          <w:rFonts w:eastAsia="Times New Roman" w:cs="Times New Roman"/>
          <w:szCs w:val="24"/>
        </w:rPr>
        <w:t xml:space="preserve">συνθηκολόγησης </w:t>
      </w:r>
      <w:r w:rsidRPr="0084228D">
        <w:rPr>
          <w:rFonts w:eastAsia="Times New Roman" w:cs="Times New Roman"/>
          <w:szCs w:val="24"/>
        </w:rPr>
        <w:t>είναι οι βιομηχανικές τάξ</w:t>
      </w:r>
      <w:r>
        <w:rPr>
          <w:rFonts w:eastAsia="Times New Roman" w:cs="Times New Roman"/>
          <w:szCs w:val="24"/>
        </w:rPr>
        <w:t>ει</w:t>
      </w:r>
      <w:r w:rsidRPr="0084228D">
        <w:rPr>
          <w:rFonts w:eastAsia="Times New Roman" w:cs="Times New Roman"/>
          <w:szCs w:val="24"/>
        </w:rPr>
        <w:t xml:space="preserve">ς που κάνουν τα χατίρια του </w:t>
      </w:r>
      <w:proofErr w:type="spellStart"/>
      <w:r>
        <w:rPr>
          <w:rFonts w:eastAsia="Times New Roman" w:cs="Times New Roman"/>
          <w:szCs w:val="24"/>
        </w:rPr>
        <w:t>Τραμπ</w:t>
      </w:r>
      <w:proofErr w:type="spellEnd"/>
      <w:r>
        <w:rPr>
          <w:rFonts w:eastAsia="Times New Roman" w:cs="Times New Roman"/>
          <w:szCs w:val="24"/>
        </w:rPr>
        <w:t xml:space="preserve">. Αν προσθέσετε σε αυτό την </w:t>
      </w:r>
      <w:r w:rsidRPr="0084228D">
        <w:rPr>
          <w:rFonts w:eastAsia="Times New Roman" w:cs="Times New Roman"/>
          <w:szCs w:val="24"/>
        </w:rPr>
        <w:t>κλιματική αλλαγή</w:t>
      </w:r>
      <w:r>
        <w:rPr>
          <w:rFonts w:eastAsia="Times New Roman" w:cs="Times New Roman"/>
          <w:szCs w:val="24"/>
        </w:rPr>
        <w:t>,</w:t>
      </w:r>
      <w:r w:rsidRPr="0084228D">
        <w:rPr>
          <w:rFonts w:eastAsia="Times New Roman" w:cs="Times New Roman"/>
          <w:szCs w:val="24"/>
        </w:rPr>
        <w:t xml:space="preserve"> τις προσ</w:t>
      </w:r>
      <w:r>
        <w:rPr>
          <w:rFonts w:eastAsia="Times New Roman" w:cs="Times New Roman"/>
          <w:szCs w:val="24"/>
        </w:rPr>
        <w:t>φυγ</w:t>
      </w:r>
      <w:r w:rsidRPr="0084228D">
        <w:rPr>
          <w:rFonts w:eastAsia="Times New Roman" w:cs="Times New Roman"/>
          <w:szCs w:val="24"/>
        </w:rPr>
        <w:t>ικές και μεταναστευτικές ροές</w:t>
      </w:r>
      <w:r>
        <w:rPr>
          <w:rFonts w:eastAsia="Times New Roman" w:cs="Times New Roman"/>
          <w:szCs w:val="24"/>
        </w:rPr>
        <w:t>,</w:t>
      </w:r>
      <w:r w:rsidRPr="0084228D">
        <w:rPr>
          <w:rFonts w:eastAsia="Times New Roman" w:cs="Times New Roman"/>
          <w:szCs w:val="24"/>
        </w:rPr>
        <w:t xml:space="preserve"> το προσφυγικό ζήτημα γίνεται το εργαλ</w:t>
      </w:r>
      <w:r w:rsidRPr="0084228D">
        <w:rPr>
          <w:rFonts w:eastAsia="Times New Roman" w:cs="Times New Roman"/>
          <w:szCs w:val="24"/>
        </w:rPr>
        <w:t>είο επιβολής γεωπολιτικ</w:t>
      </w:r>
      <w:r>
        <w:rPr>
          <w:rFonts w:eastAsia="Times New Roman" w:cs="Times New Roman"/>
          <w:szCs w:val="24"/>
        </w:rPr>
        <w:t>ών σχεδιασμών</w:t>
      </w:r>
      <w:r w:rsidRPr="0084228D">
        <w:rPr>
          <w:rFonts w:eastAsia="Times New Roman" w:cs="Times New Roman"/>
          <w:szCs w:val="24"/>
        </w:rPr>
        <w:t xml:space="preserve"> και ταυτόχρονα το εργαλείο για την άσκηση </w:t>
      </w:r>
      <w:r>
        <w:rPr>
          <w:rFonts w:eastAsia="Times New Roman" w:cs="Times New Roman"/>
          <w:szCs w:val="24"/>
        </w:rPr>
        <w:t>γεωπολιτικού ελέγχου.</w:t>
      </w:r>
    </w:p>
    <w:p w14:paraId="1664EF0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Στη δική μας γειτονιά, στη Βαλκανική, εκτός </w:t>
      </w:r>
      <w:r w:rsidRPr="0084228D">
        <w:rPr>
          <w:rFonts w:eastAsia="Times New Roman" w:cs="Times New Roman"/>
          <w:szCs w:val="24"/>
        </w:rPr>
        <w:t>από τις Ηνωμένες Πολιτείες</w:t>
      </w:r>
      <w:r>
        <w:rPr>
          <w:rFonts w:eastAsia="Times New Roman" w:cs="Times New Roman"/>
          <w:szCs w:val="24"/>
        </w:rPr>
        <w:t xml:space="preserve"> και</w:t>
      </w:r>
      <w:r w:rsidRPr="0084228D">
        <w:rPr>
          <w:rFonts w:eastAsia="Times New Roman" w:cs="Times New Roman"/>
          <w:szCs w:val="24"/>
        </w:rPr>
        <w:t xml:space="preserve"> την Ευρωπαϊκή Ένωση ενεργοποιούνται και η Ρωσία και η Τουρκία και όσοι έχουν συμ</w:t>
      </w:r>
      <w:r w:rsidRPr="0084228D">
        <w:rPr>
          <w:rFonts w:eastAsia="Times New Roman" w:cs="Times New Roman"/>
          <w:szCs w:val="24"/>
        </w:rPr>
        <w:t>φέρον</w:t>
      </w:r>
      <w:r>
        <w:rPr>
          <w:rFonts w:eastAsia="Times New Roman" w:cs="Times New Roman"/>
          <w:szCs w:val="24"/>
        </w:rPr>
        <w:t>τα.</w:t>
      </w:r>
    </w:p>
    <w:p w14:paraId="1664EF0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Αυτό το χάσμα των σ</w:t>
      </w:r>
      <w:r w:rsidRPr="0084228D">
        <w:rPr>
          <w:rFonts w:eastAsia="Times New Roman" w:cs="Times New Roman"/>
          <w:szCs w:val="24"/>
        </w:rPr>
        <w:t>υγκρούσεων προσπαθεί να κλείσει η δικ</w:t>
      </w:r>
      <w:r>
        <w:rPr>
          <w:rFonts w:eastAsia="Times New Roman" w:cs="Times New Roman"/>
          <w:szCs w:val="24"/>
        </w:rPr>
        <w:t>ή</w:t>
      </w:r>
      <w:r w:rsidRPr="0084228D">
        <w:rPr>
          <w:rFonts w:eastAsia="Times New Roman" w:cs="Times New Roman"/>
          <w:szCs w:val="24"/>
        </w:rPr>
        <w:t xml:space="preserve"> μας απάντηση</w:t>
      </w:r>
      <w:r w:rsidRPr="003E0D97">
        <w:rPr>
          <w:rFonts w:eastAsia="Times New Roman" w:cs="Times New Roman"/>
          <w:szCs w:val="24"/>
        </w:rPr>
        <w:t xml:space="preserve"> </w:t>
      </w:r>
      <w:r>
        <w:rPr>
          <w:rFonts w:eastAsia="Times New Roman" w:cs="Times New Roman"/>
          <w:szCs w:val="24"/>
        </w:rPr>
        <w:t>και, π</w:t>
      </w:r>
      <w:r w:rsidRPr="0084228D">
        <w:rPr>
          <w:rFonts w:eastAsia="Times New Roman" w:cs="Times New Roman"/>
          <w:szCs w:val="24"/>
        </w:rPr>
        <w:t>ροφανώς</w:t>
      </w:r>
      <w:r>
        <w:rPr>
          <w:rFonts w:eastAsia="Times New Roman" w:cs="Times New Roman"/>
          <w:szCs w:val="24"/>
        </w:rPr>
        <w:t>, η δική μας απάντηση δεν είναι η πατριδοκαπηλία του εθνικισμού της δεκαετίας του ενενήντα και του</w:t>
      </w:r>
      <w:r w:rsidRPr="0084228D">
        <w:rPr>
          <w:rFonts w:eastAsia="Times New Roman" w:cs="Times New Roman"/>
          <w:szCs w:val="24"/>
        </w:rPr>
        <w:t xml:space="preserve"> Σαμαρά </w:t>
      </w:r>
      <w:r>
        <w:rPr>
          <w:rFonts w:eastAsia="Times New Roman" w:cs="Times New Roman"/>
          <w:szCs w:val="24"/>
        </w:rPr>
        <w:t>ο</w:t>
      </w:r>
      <w:r w:rsidRPr="0084228D">
        <w:rPr>
          <w:rFonts w:eastAsia="Times New Roman" w:cs="Times New Roman"/>
          <w:szCs w:val="24"/>
        </w:rPr>
        <w:t xml:space="preserve">ύτε μπορεί να είναι η μακεδονική </w:t>
      </w:r>
      <w:r>
        <w:rPr>
          <w:rFonts w:eastAsia="Times New Roman" w:cs="Times New Roman"/>
          <w:szCs w:val="24"/>
        </w:rPr>
        <w:t>«</w:t>
      </w:r>
      <w:r w:rsidRPr="0084228D">
        <w:rPr>
          <w:rFonts w:eastAsia="Times New Roman" w:cs="Times New Roman"/>
          <w:szCs w:val="24"/>
        </w:rPr>
        <w:t>σαλάτα</w:t>
      </w:r>
      <w:r>
        <w:rPr>
          <w:rFonts w:eastAsia="Times New Roman" w:cs="Times New Roman"/>
          <w:szCs w:val="24"/>
        </w:rPr>
        <w:t>»</w:t>
      </w:r>
      <w:r w:rsidRPr="0084228D">
        <w:rPr>
          <w:rFonts w:eastAsia="Times New Roman" w:cs="Times New Roman"/>
          <w:szCs w:val="24"/>
        </w:rPr>
        <w:t xml:space="preserve"> των εθνικισμών</w:t>
      </w:r>
      <w:r w:rsidRPr="0084228D">
        <w:rPr>
          <w:rFonts w:eastAsia="Times New Roman" w:cs="Times New Roman"/>
          <w:szCs w:val="24"/>
        </w:rPr>
        <w:t xml:space="preserve"> της Νέας Δημοκρατίας </w:t>
      </w:r>
      <w:r>
        <w:rPr>
          <w:rFonts w:eastAsia="Times New Roman" w:cs="Times New Roman"/>
          <w:szCs w:val="24"/>
        </w:rPr>
        <w:t xml:space="preserve">και του </w:t>
      </w:r>
      <w:r>
        <w:rPr>
          <w:rFonts w:eastAsia="Times New Roman" w:cs="Times New Roman"/>
          <w:szCs w:val="24"/>
          <w:lang w:val="en-US"/>
        </w:rPr>
        <w:t>VMRO</w:t>
      </w:r>
      <w:r w:rsidRPr="00CD3CD5">
        <w:rPr>
          <w:rFonts w:eastAsia="Times New Roman" w:cs="Times New Roman"/>
          <w:szCs w:val="24"/>
        </w:rPr>
        <w:t xml:space="preserve">. </w:t>
      </w:r>
      <w:r>
        <w:rPr>
          <w:rFonts w:eastAsia="Times New Roman" w:cs="Times New Roman"/>
          <w:szCs w:val="24"/>
        </w:rPr>
        <w:t xml:space="preserve">Αντίθετα, είναι μια πολιτική αλληλεγγύης, </w:t>
      </w:r>
      <w:proofErr w:type="spellStart"/>
      <w:r>
        <w:rPr>
          <w:rFonts w:eastAsia="Times New Roman" w:cs="Times New Roman"/>
          <w:szCs w:val="24"/>
        </w:rPr>
        <w:t>συνανάπτυξης</w:t>
      </w:r>
      <w:proofErr w:type="spellEnd"/>
      <w:r>
        <w:rPr>
          <w:rFonts w:eastAsia="Times New Roman" w:cs="Times New Roman"/>
          <w:szCs w:val="24"/>
        </w:rPr>
        <w:t xml:space="preserve"> και πολιτισμικής </w:t>
      </w:r>
      <w:proofErr w:type="spellStart"/>
      <w:r>
        <w:rPr>
          <w:rFonts w:eastAsia="Times New Roman" w:cs="Times New Roman"/>
          <w:szCs w:val="24"/>
        </w:rPr>
        <w:t>όσμωσης</w:t>
      </w:r>
      <w:proofErr w:type="spellEnd"/>
      <w:r>
        <w:rPr>
          <w:rFonts w:eastAsia="Times New Roman" w:cs="Times New Roman"/>
          <w:szCs w:val="24"/>
        </w:rPr>
        <w:t xml:space="preserve">. </w:t>
      </w:r>
      <w:r w:rsidRPr="0084228D">
        <w:rPr>
          <w:rFonts w:eastAsia="Times New Roman" w:cs="Times New Roman"/>
          <w:szCs w:val="24"/>
        </w:rPr>
        <w:t xml:space="preserve"> </w:t>
      </w:r>
    </w:p>
    <w:p w14:paraId="1664EF0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Αν αυτός είναι ένας λόγος που υποτιμά η Νέα Δημοκρατία, η πεποίθησή μου είναι ότι παίζει και με ένα δεύτερο ενδεχόμενο, παίζει με την άνο</w:t>
      </w:r>
      <w:r>
        <w:rPr>
          <w:rFonts w:eastAsia="Times New Roman" w:cs="Times New Roman"/>
          <w:szCs w:val="24"/>
        </w:rPr>
        <w:t xml:space="preserve">δο της </w:t>
      </w:r>
      <w:r>
        <w:rPr>
          <w:rFonts w:eastAsia="Times New Roman" w:cs="Times New Roman"/>
          <w:szCs w:val="24"/>
        </w:rPr>
        <w:t>Α</w:t>
      </w:r>
      <w:r>
        <w:rPr>
          <w:rFonts w:eastAsia="Times New Roman" w:cs="Times New Roman"/>
          <w:szCs w:val="24"/>
        </w:rPr>
        <w:t xml:space="preserve">κροδεξιάς στην </w:t>
      </w:r>
      <w:r w:rsidRPr="0084228D">
        <w:rPr>
          <w:rFonts w:eastAsia="Times New Roman" w:cs="Times New Roman"/>
          <w:szCs w:val="24"/>
        </w:rPr>
        <w:t>Ευρώπη</w:t>
      </w:r>
      <w:r>
        <w:rPr>
          <w:rFonts w:eastAsia="Times New Roman" w:cs="Times New Roman"/>
          <w:szCs w:val="24"/>
        </w:rPr>
        <w:t>. Ό</w:t>
      </w:r>
      <w:r w:rsidRPr="0084228D">
        <w:rPr>
          <w:rFonts w:eastAsia="Times New Roman" w:cs="Times New Roman"/>
          <w:szCs w:val="24"/>
        </w:rPr>
        <w:t xml:space="preserve">λα δείχνουν </w:t>
      </w:r>
      <w:r>
        <w:rPr>
          <w:rFonts w:eastAsia="Times New Roman" w:cs="Times New Roman"/>
          <w:szCs w:val="24"/>
        </w:rPr>
        <w:t xml:space="preserve">ότι στις επόμενες ευρωεκλογές </w:t>
      </w:r>
      <w:r w:rsidRPr="0084228D">
        <w:rPr>
          <w:rFonts w:eastAsia="Times New Roman" w:cs="Times New Roman"/>
          <w:szCs w:val="24"/>
        </w:rPr>
        <w:t xml:space="preserve">το ακροδεξιό </w:t>
      </w:r>
      <w:r>
        <w:rPr>
          <w:rFonts w:eastAsia="Times New Roman" w:cs="Times New Roman"/>
          <w:szCs w:val="24"/>
        </w:rPr>
        <w:t>μπλοκ θα πετύχει μια μεγάλη νίκη, μπορεί ακόμη να φθάσει, όπως λένε οι διεθνείς αναλυτές,</w:t>
      </w:r>
      <w:r w:rsidRPr="0084228D">
        <w:rPr>
          <w:rFonts w:eastAsia="Times New Roman" w:cs="Times New Roman"/>
          <w:szCs w:val="24"/>
        </w:rPr>
        <w:t xml:space="preserve"> </w:t>
      </w:r>
      <w:r>
        <w:rPr>
          <w:rFonts w:eastAsia="Times New Roman" w:cs="Times New Roman"/>
          <w:szCs w:val="24"/>
        </w:rPr>
        <w:t>να</w:t>
      </w:r>
      <w:r w:rsidRPr="0084228D">
        <w:rPr>
          <w:rFonts w:eastAsia="Times New Roman" w:cs="Times New Roman"/>
          <w:szCs w:val="24"/>
        </w:rPr>
        <w:t xml:space="preserve"> είναι η </w:t>
      </w:r>
      <w:r>
        <w:rPr>
          <w:rFonts w:eastAsia="Times New Roman" w:cs="Times New Roman"/>
          <w:szCs w:val="24"/>
        </w:rPr>
        <w:t xml:space="preserve">δεύτερη μεγάλη </w:t>
      </w:r>
      <w:r w:rsidRPr="0084228D">
        <w:rPr>
          <w:rFonts w:eastAsia="Times New Roman" w:cs="Times New Roman"/>
          <w:szCs w:val="24"/>
        </w:rPr>
        <w:t>πολιτική οικογένεια</w:t>
      </w:r>
      <w:r>
        <w:rPr>
          <w:rFonts w:eastAsia="Times New Roman" w:cs="Times New Roman"/>
          <w:szCs w:val="24"/>
        </w:rPr>
        <w:t>. Τ</w:t>
      </w:r>
      <w:r w:rsidRPr="0084228D">
        <w:rPr>
          <w:rFonts w:eastAsia="Times New Roman" w:cs="Times New Roman"/>
          <w:szCs w:val="24"/>
        </w:rPr>
        <w:t xml:space="preserve">ι σημαίνει αυτό για την </w:t>
      </w:r>
      <w:r w:rsidRPr="0084228D">
        <w:rPr>
          <w:rFonts w:eastAsia="Times New Roman" w:cs="Times New Roman"/>
          <w:szCs w:val="24"/>
        </w:rPr>
        <w:t>πολιτική της Ευρωπαϊκής Ένωσης</w:t>
      </w:r>
      <w:r>
        <w:rPr>
          <w:rFonts w:eastAsia="Times New Roman" w:cs="Times New Roman"/>
          <w:szCs w:val="24"/>
        </w:rPr>
        <w:t>, τ</w:t>
      </w:r>
      <w:r w:rsidRPr="0084228D">
        <w:rPr>
          <w:rFonts w:eastAsia="Times New Roman" w:cs="Times New Roman"/>
          <w:szCs w:val="24"/>
        </w:rPr>
        <w:t>ι σημαίνει για το προσφυγικό</w:t>
      </w:r>
      <w:r>
        <w:rPr>
          <w:rFonts w:eastAsia="Times New Roman" w:cs="Times New Roman"/>
          <w:szCs w:val="24"/>
        </w:rPr>
        <w:t>, τ</w:t>
      </w:r>
      <w:r w:rsidRPr="0084228D">
        <w:rPr>
          <w:rFonts w:eastAsia="Times New Roman" w:cs="Times New Roman"/>
          <w:szCs w:val="24"/>
        </w:rPr>
        <w:t>ι σημαίνει για το οικονομικό</w:t>
      </w:r>
      <w:r>
        <w:rPr>
          <w:rFonts w:eastAsia="Times New Roman" w:cs="Times New Roman"/>
          <w:szCs w:val="24"/>
        </w:rPr>
        <w:t>,</w:t>
      </w:r>
      <w:r w:rsidRPr="0084228D">
        <w:rPr>
          <w:rFonts w:eastAsia="Times New Roman" w:cs="Times New Roman"/>
          <w:szCs w:val="24"/>
        </w:rPr>
        <w:t xml:space="preserve"> </w:t>
      </w:r>
      <w:r>
        <w:rPr>
          <w:rFonts w:eastAsia="Times New Roman" w:cs="Times New Roman"/>
          <w:szCs w:val="24"/>
        </w:rPr>
        <w:t>τ</w:t>
      </w:r>
      <w:r w:rsidRPr="0084228D">
        <w:rPr>
          <w:rFonts w:eastAsia="Times New Roman" w:cs="Times New Roman"/>
          <w:szCs w:val="24"/>
        </w:rPr>
        <w:t xml:space="preserve">ι σημαίνει για την </w:t>
      </w:r>
      <w:r>
        <w:rPr>
          <w:rFonts w:eastAsia="Times New Roman" w:cs="Times New Roman"/>
          <w:szCs w:val="24"/>
        </w:rPr>
        <w:t>ε</w:t>
      </w:r>
      <w:r w:rsidRPr="0084228D">
        <w:rPr>
          <w:rFonts w:eastAsia="Times New Roman" w:cs="Times New Roman"/>
          <w:szCs w:val="24"/>
        </w:rPr>
        <w:t>ιρήνη όλοι μπορ</w:t>
      </w:r>
      <w:r>
        <w:rPr>
          <w:rFonts w:eastAsia="Times New Roman" w:cs="Times New Roman"/>
          <w:szCs w:val="24"/>
        </w:rPr>
        <w:t xml:space="preserve">ούμε </w:t>
      </w:r>
      <w:r w:rsidRPr="0084228D">
        <w:rPr>
          <w:rFonts w:eastAsia="Times New Roman" w:cs="Times New Roman"/>
          <w:szCs w:val="24"/>
        </w:rPr>
        <w:t>να το φανταστούμε</w:t>
      </w:r>
      <w:r>
        <w:rPr>
          <w:rFonts w:eastAsia="Times New Roman" w:cs="Times New Roman"/>
          <w:szCs w:val="24"/>
        </w:rPr>
        <w:t xml:space="preserve">. Η Νέα </w:t>
      </w:r>
      <w:r>
        <w:rPr>
          <w:rFonts w:eastAsia="Times New Roman" w:cs="Times New Roman"/>
          <w:szCs w:val="24"/>
        </w:rPr>
        <w:lastRenderedPageBreak/>
        <w:t>Δημοκρατία</w:t>
      </w:r>
      <w:r w:rsidRPr="0084228D">
        <w:rPr>
          <w:rFonts w:eastAsia="Times New Roman" w:cs="Times New Roman"/>
          <w:szCs w:val="24"/>
        </w:rPr>
        <w:t xml:space="preserve"> χαϊδεύει </w:t>
      </w:r>
      <w:r>
        <w:rPr>
          <w:rFonts w:eastAsia="Times New Roman" w:cs="Times New Roman"/>
          <w:szCs w:val="24"/>
        </w:rPr>
        <w:t xml:space="preserve">την </w:t>
      </w:r>
      <w:r>
        <w:rPr>
          <w:rFonts w:eastAsia="Times New Roman" w:cs="Times New Roman"/>
          <w:szCs w:val="24"/>
        </w:rPr>
        <w:t>Α</w:t>
      </w:r>
      <w:r>
        <w:rPr>
          <w:rFonts w:eastAsia="Times New Roman" w:cs="Times New Roman"/>
          <w:szCs w:val="24"/>
        </w:rPr>
        <w:t xml:space="preserve">κροδεξιά, πιστεύει </w:t>
      </w:r>
      <w:r w:rsidRPr="0084228D">
        <w:rPr>
          <w:rFonts w:eastAsia="Times New Roman" w:cs="Times New Roman"/>
          <w:szCs w:val="24"/>
        </w:rPr>
        <w:t>ότι θα πάρει πολιτική υπεραξία πλησιάζοντας ακροδεξι</w:t>
      </w:r>
      <w:r w:rsidRPr="0084228D">
        <w:rPr>
          <w:rFonts w:eastAsia="Times New Roman" w:cs="Times New Roman"/>
          <w:szCs w:val="24"/>
        </w:rPr>
        <w:t>ές θέσεις</w:t>
      </w:r>
      <w:r>
        <w:rPr>
          <w:rFonts w:eastAsia="Times New Roman" w:cs="Times New Roman"/>
          <w:szCs w:val="24"/>
        </w:rPr>
        <w:t>,</w:t>
      </w:r>
      <w:r w:rsidRPr="0084228D">
        <w:rPr>
          <w:rFonts w:eastAsia="Times New Roman" w:cs="Times New Roman"/>
          <w:szCs w:val="24"/>
        </w:rPr>
        <w:t xml:space="preserve"> ταυτιζόμεν</w:t>
      </w:r>
      <w:r>
        <w:rPr>
          <w:rFonts w:eastAsia="Times New Roman" w:cs="Times New Roman"/>
          <w:szCs w:val="24"/>
        </w:rPr>
        <w:t>η</w:t>
      </w:r>
      <w:r w:rsidRPr="0084228D">
        <w:rPr>
          <w:rFonts w:eastAsia="Times New Roman" w:cs="Times New Roman"/>
          <w:szCs w:val="24"/>
        </w:rPr>
        <w:t xml:space="preserve"> δηλαδή με</w:t>
      </w:r>
      <w:r>
        <w:rPr>
          <w:rFonts w:eastAsia="Times New Roman" w:cs="Times New Roman"/>
          <w:szCs w:val="24"/>
        </w:rPr>
        <w:t xml:space="preserve"> αυτό</w:t>
      </w:r>
      <w:r w:rsidRPr="0084228D">
        <w:rPr>
          <w:rFonts w:eastAsia="Times New Roman" w:cs="Times New Roman"/>
          <w:szCs w:val="24"/>
        </w:rPr>
        <w:t xml:space="preserve"> το ακροδεξι</w:t>
      </w:r>
      <w:r>
        <w:rPr>
          <w:rFonts w:eastAsia="Times New Roman" w:cs="Times New Roman"/>
          <w:szCs w:val="24"/>
        </w:rPr>
        <w:t>ό μπλοκ.</w:t>
      </w:r>
    </w:p>
    <w:p w14:paraId="1664EF10" w14:textId="77777777" w:rsidR="00A97886" w:rsidRDefault="00361846">
      <w:pPr>
        <w:spacing w:line="600" w:lineRule="auto"/>
        <w:ind w:firstLine="720"/>
        <w:jc w:val="both"/>
        <w:rPr>
          <w:rFonts w:eastAsia="Times New Roman" w:cs="Times New Roman"/>
          <w:szCs w:val="24"/>
        </w:rPr>
      </w:pPr>
      <w:r w:rsidRPr="00FC6B41">
        <w:rPr>
          <w:rFonts w:eastAsia="Times New Roman" w:cs="Times New Roman"/>
          <w:szCs w:val="24"/>
        </w:rPr>
        <w:t>(Στο σημείο αυτό κτυπάει το κουδούνι λήξεως του χρόνου ομιλίας του κυρίου Βουλευτή)</w:t>
      </w:r>
    </w:p>
    <w:p w14:paraId="1664EF11"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Παπαδόπουλε, παρακαλώ κλείστε τώρα. </w:t>
      </w:r>
    </w:p>
    <w:p w14:paraId="1664EF12"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ΧΡΙΣΤΟΦΟΡΟΣ ΠΑΠΑΔΟΠΟΥΛΟΣ: </w:t>
      </w:r>
      <w:r>
        <w:rPr>
          <w:rFonts w:eastAsia="Times New Roman" w:cs="Times New Roman"/>
          <w:szCs w:val="24"/>
        </w:rPr>
        <w:t>Η δική μας προσπ</w:t>
      </w:r>
      <w:r>
        <w:rPr>
          <w:rFonts w:eastAsia="Times New Roman" w:cs="Times New Roman"/>
          <w:szCs w:val="24"/>
        </w:rPr>
        <w:t>άθεια είναι να δημιουργήσουμε ένα πο</w:t>
      </w:r>
      <w:r w:rsidRPr="0084228D">
        <w:rPr>
          <w:rFonts w:eastAsia="Times New Roman" w:cs="Times New Roman"/>
          <w:szCs w:val="24"/>
        </w:rPr>
        <w:t>λιτικό ρεύμα που ν</w:t>
      </w:r>
      <w:r>
        <w:rPr>
          <w:rFonts w:eastAsia="Times New Roman" w:cs="Times New Roman"/>
          <w:szCs w:val="24"/>
        </w:rPr>
        <w:t>α ’</w:t>
      </w:r>
      <w:r w:rsidRPr="0084228D">
        <w:rPr>
          <w:rFonts w:eastAsia="Times New Roman" w:cs="Times New Roman"/>
          <w:szCs w:val="24"/>
        </w:rPr>
        <w:t>ναι ενάντια στον εθνικισμό του ακροδ</w:t>
      </w:r>
      <w:r>
        <w:rPr>
          <w:rFonts w:eastAsia="Times New Roman" w:cs="Times New Roman"/>
          <w:szCs w:val="24"/>
        </w:rPr>
        <w:t xml:space="preserve">εξιού ρεύματος και ενάντια στον νεοφιλελευθερισμό </w:t>
      </w:r>
      <w:r w:rsidRPr="0084228D">
        <w:rPr>
          <w:rFonts w:eastAsia="Times New Roman" w:cs="Times New Roman"/>
          <w:szCs w:val="24"/>
        </w:rPr>
        <w:t xml:space="preserve">του </w:t>
      </w:r>
      <w:r>
        <w:rPr>
          <w:rFonts w:eastAsia="Times New Roman" w:cs="Times New Roman"/>
          <w:szCs w:val="24"/>
        </w:rPr>
        <w:t>Ευρωπαϊκού Λ</w:t>
      </w:r>
      <w:r w:rsidRPr="0084228D">
        <w:rPr>
          <w:rFonts w:eastAsia="Times New Roman" w:cs="Times New Roman"/>
          <w:szCs w:val="24"/>
        </w:rPr>
        <w:t xml:space="preserve">αϊκού </w:t>
      </w:r>
      <w:r>
        <w:rPr>
          <w:rFonts w:eastAsia="Times New Roman" w:cs="Times New Roman"/>
          <w:szCs w:val="24"/>
        </w:rPr>
        <w:t>Κ</w:t>
      </w:r>
      <w:r w:rsidRPr="0084228D">
        <w:rPr>
          <w:rFonts w:eastAsia="Times New Roman" w:cs="Times New Roman"/>
          <w:szCs w:val="24"/>
        </w:rPr>
        <w:t>όμματος</w:t>
      </w:r>
      <w:r>
        <w:rPr>
          <w:rFonts w:eastAsia="Times New Roman" w:cs="Times New Roman"/>
          <w:szCs w:val="24"/>
        </w:rPr>
        <w:t>.</w:t>
      </w:r>
    </w:p>
    <w:p w14:paraId="1664EF13" w14:textId="77777777" w:rsidR="00A97886" w:rsidRDefault="00361846">
      <w:pPr>
        <w:spacing w:line="600" w:lineRule="auto"/>
        <w:ind w:firstLine="720"/>
        <w:jc w:val="both"/>
        <w:rPr>
          <w:rFonts w:eastAsia="Times New Roman" w:cs="Times New Roman"/>
          <w:szCs w:val="24"/>
        </w:rPr>
      </w:pPr>
      <w:r w:rsidRPr="0084228D">
        <w:rPr>
          <w:rFonts w:eastAsia="Times New Roman" w:cs="Times New Roman"/>
          <w:szCs w:val="24"/>
        </w:rPr>
        <w:t xml:space="preserve"> Ευχαριστούμε πολύ</w:t>
      </w:r>
      <w:r>
        <w:rPr>
          <w:rFonts w:eastAsia="Times New Roman" w:cs="Times New Roman"/>
          <w:szCs w:val="24"/>
        </w:rPr>
        <w:t>.</w:t>
      </w:r>
    </w:p>
    <w:p w14:paraId="1664EF14"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EF15"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ΠΡΟΕΔΡΟΣ (Νικόλαο</w:t>
      </w:r>
      <w:r>
        <w:rPr>
          <w:rFonts w:eastAsia="Times New Roman" w:cs="Times New Roman"/>
          <w:b/>
          <w:szCs w:val="24"/>
        </w:rPr>
        <w:t xml:space="preserve">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w:t>
      </w:r>
      <w:r w:rsidRPr="0084228D">
        <w:rPr>
          <w:rFonts w:eastAsia="Times New Roman" w:cs="Times New Roman"/>
          <w:szCs w:val="24"/>
        </w:rPr>
        <w:t>αλώ στο Βήμα την κ</w:t>
      </w:r>
      <w:r>
        <w:rPr>
          <w:rFonts w:eastAsia="Times New Roman" w:cs="Times New Roman"/>
          <w:szCs w:val="24"/>
        </w:rPr>
        <w:t>. Χριστοδουλοπούλου από τον Σ</w:t>
      </w:r>
      <w:r w:rsidRPr="0084228D">
        <w:rPr>
          <w:rFonts w:eastAsia="Times New Roman" w:cs="Times New Roman"/>
          <w:szCs w:val="24"/>
        </w:rPr>
        <w:t>ΥΡΙΖΑ</w:t>
      </w:r>
      <w:r>
        <w:rPr>
          <w:rFonts w:eastAsia="Times New Roman" w:cs="Times New Roman"/>
          <w:szCs w:val="24"/>
        </w:rPr>
        <w:t>.</w:t>
      </w:r>
    </w:p>
    <w:p w14:paraId="1664EF16" w14:textId="77777777" w:rsidR="00A97886" w:rsidRDefault="00361846">
      <w:pPr>
        <w:spacing w:line="600" w:lineRule="auto"/>
        <w:ind w:firstLine="720"/>
        <w:jc w:val="both"/>
        <w:rPr>
          <w:rFonts w:eastAsia="Times New Roman" w:cs="Times New Roman"/>
          <w:b/>
          <w:szCs w:val="24"/>
        </w:rPr>
      </w:pPr>
      <w:r>
        <w:rPr>
          <w:rFonts w:eastAsia="Times New Roman" w:cs="Times New Roman"/>
          <w:b/>
          <w:szCs w:val="24"/>
        </w:rPr>
        <w:t>ΑΝΑΣΤΑΣΙΑ ΧΡΙΣΤΟΔΟΥΛΟΠΟΥΛΟΥ (Γ΄ Αντιπρόεδρος της Βουλής):</w:t>
      </w:r>
    </w:p>
    <w:p w14:paraId="1664EF1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w:t>
      </w:r>
      <w:r w:rsidRPr="0084228D">
        <w:rPr>
          <w:rFonts w:eastAsia="Times New Roman" w:cs="Times New Roman"/>
          <w:szCs w:val="24"/>
        </w:rPr>
        <w:t>και κύριοι συνάδελφοι</w:t>
      </w:r>
      <w:r>
        <w:rPr>
          <w:rFonts w:eastAsia="Times New Roman" w:cs="Times New Roman"/>
          <w:szCs w:val="24"/>
        </w:rPr>
        <w:t>,</w:t>
      </w:r>
      <w:r w:rsidRPr="0084228D">
        <w:rPr>
          <w:rFonts w:eastAsia="Times New Roman" w:cs="Times New Roman"/>
          <w:szCs w:val="24"/>
        </w:rPr>
        <w:t xml:space="preserve"> από χθες </w:t>
      </w:r>
      <w:r>
        <w:rPr>
          <w:rFonts w:eastAsia="Times New Roman" w:cs="Times New Roman"/>
          <w:szCs w:val="24"/>
        </w:rPr>
        <w:t>έ</w:t>
      </w:r>
      <w:r w:rsidRPr="0084228D">
        <w:rPr>
          <w:rFonts w:eastAsia="Times New Roman" w:cs="Times New Roman"/>
          <w:szCs w:val="24"/>
        </w:rPr>
        <w:t xml:space="preserve">χει αρχίσει να επικρατεί ένα </w:t>
      </w:r>
      <w:proofErr w:type="spellStart"/>
      <w:r>
        <w:rPr>
          <w:rFonts w:eastAsia="Times New Roman" w:cs="Times New Roman"/>
          <w:szCs w:val="24"/>
        </w:rPr>
        <w:t>εμφυλιο</w:t>
      </w:r>
      <w:r w:rsidRPr="0084228D">
        <w:rPr>
          <w:rFonts w:eastAsia="Times New Roman" w:cs="Times New Roman"/>
          <w:szCs w:val="24"/>
        </w:rPr>
        <w:t>πολεμικό</w:t>
      </w:r>
      <w:proofErr w:type="spellEnd"/>
      <w:r w:rsidRPr="0084228D">
        <w:rPr>
          <w:rFonts w:eastAsia="Times New Roman" w:cs="Times New Roman"/>
          <w:szCs w:val="24"/>
        </w:rPr>
        <w:t xml:space="preserve"> κλίμα μέσα στη Βουλή</w:t>
      </w:r>
      <w:r>
        <w:rPr>
          <w:rFonts w:eastAsia="Times New Roman" w:cs="Times New Roman"/>
          <w:szCs w:val="24"/>
        </w:rPr>
        <w:t>,</w:t>
      </w:r>
      <w:r w:rsidRPr="0084228D">
        <w:rPr>
          <w:rFonts w:eastAsia="Times New Roman" w:cs="Times New Roman"/>
          <w:szCs w:val="24"/>
        </w:rPr>
        <w:t xml:space="preserve"> αυτό δηλαδή το κλίμα που υπάρχει σε μία σειρά από πόλεις της βορείου Ελλάδας</w:t>
      </w:r>
      <w:r>
        <w:rPr>
          <w:rFonts w:eastAsia="Times New Roman" w:cs="Times New Roman"/>
          <w:szCs w:val="24"/>
        </w:rPr>
        <w:t>,</w:t>
      </w:r>
      <w:r w:rsidRPr="0084228D">
        <w:rPr>
          <w:rFonts w:eastAsia="Times New Roman" w:cs="Times New Roman"/>
          <w:szCs w:val="24"/>
        </w:rPr>
        <w:t xml:space="preserve"> με τους γνωστούς πρωταγωνιστές</w:t>
      </w:r>
      <w:r>
        <w:rPr>
          <w:rFonts w:eastAsia="Times New Roman" w:cs="Times New Roman"/>
          <w:szCs w:val="24"/>
        </w:rPr>
        <w:t>,</w:t>
      </w:r>
      <w:r w:rsidRPr="0084228D">
        <w:rPr>
          <w:rFonts w:eastAsia="Times New Roman" w:cs="Times New Roman"/>
          <w:szCs w:val="24"/>
        </w:rPr>
        <w:t xml:space="preserve"> </w:t>
      </w:r>
      <w:r>
        <w:rPr>
          <w:rFonts w:eastAsia="Times New Roman" w:cs="Times New Roman"/>
          <w:szCs w:val="24"/>
        </w:rPr>
        <w:t>μεταφέρθηκε και</w:t>
      </w:r>
      <w:r w:rsidRPr="0084228D">
        <w:rPr>
          <w:rFonts w:eastAsia="Times New Roman" w:cs="Times New Roman"/>
          <w:szCs w:val="24"/>
        </w:rPr>
        <w:t xml:space="preserve"> μέσα στην </w:t>
      </w:r>
      <w:r>
        <w:rPr>
          <w:rFonts w:eastAsia="Times New Roman" w:cs="Times New Roman"/>
          <w:szCs w:val="24"/>
        </w:rPr>
        <w:t>Α</w:t>
      </w:r>
      <w:r w:rsidRPr="0084228D">
        <w:rPr>
          <w:rFonts w:eastAsia="Times New Roman" w:cs="Times New Roman"/>
          <w:szCs w:val="24"/>
        </w:rPr>
        <w:t xml:space="preserve">ίθουσα της </w:t>
      </w:r>
      <w:r>
        <w:rPr>
          <w:rFonts w:eastAsia="Times New Roman" w:cs="Times New Roman"/>
          <w:szCs w:val="24"/>
        </w:rPr>
        <w:t>Ο</w:t>
      </w:r>
      <w:r w:rsidRPr="0084228D">
        <w:rPr>
          <w:rFonts w:eastAsia="Times New Roman" w:cs="Times New Roman"/>
          <w:szCs w:val="24"/>
        </w:rPr>
        <w:t>λομέλειας</w:t>
      </w:r>
      <w:r>
        <w:rPr>
          <w:rFonts w:eastAsia="Times New Roman" w:cs="Times New Roman"/>
          <w:szCs w:val="24"/>
        </w:rPr>
        <w:t>.</w:t>
      </w:r>
    </w:p>
    <w:p w14:paraId="1664EF1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Ακ</w:t>
      </w:r>
      <w:r w:rsidRPr="0084228D">
        <w:rPr>
          <w:rFonts w:eastAsia="Times New Roman" w:cs="Times New Roman"/>
          <w:szCs w:val="24"/>
        </w:rPr>
        <w:t xml:space="preserve">ούσαμε </w:t>
      </w:r>
      <w:r>
        <w:rPr>
          <w:rFonts w:eastAsia="Times New Roman" w:cs="Times New Roman"/>
          <w:szCs w:val="24"/>
        </w:rPr>
        <w:t>τον</w:t>
      </w:r>
      <w:r w:rsidRPr="0084228D">
        <w:rPr>
          <w:rFonts w:eastAsia="Times New Roman" w:cs="Times New Roman"/>
          <w:szCs w:val="24"/>
        </w:rPr>
        <w:t xml:space="preserve"> κ</w:t>
      </w:r>
      <w:r>
        <w:rPr>
          <w:rFonts w:eastAsia="Times New Roman" w:cs="Times New Roman"/>
          <w:szCs w:val="24"/>
        </w:rPr>
        <w:t>. Βο</w:t>
      </w:r>
      <w:r w:rsidRPr="0084228D">
        <w:rPr>
          <w:rFonts w:eastAsia="Times New Roman" w:cs="Times New Roman"/>
          <w:szCs w:val="24"/>
        </w:rPr>
        <w:t xml:space="preserve">ρίδη να μιλάει και να χαρακτηρίζει την </w:t>
      </w:r>
      <w:r>
        <w:rPr>
          <w:rFonts w:eastAsia="Times New Roman" w:cs="Times New Roman"/>
          <w:szCs w:val="24"/>
        </w:rPr>
        <w:t>Κ</w:t>
      </w:r>
      <w:r w:rsidRPr="0084228D">
        <w:rPr>
          <w:rFonts w:eastAsia="Times New Roman" w:cs="Times New Roman"/>
          <w:szCs w:val="24"/>
        </w:rPr>
        <w:t>υβέρνηση του ΣΥΡΙΖΑ κυβέρνηση μειοδοσ</w:t>
      </w:r>
      <w:r w:rsidRPr="0084228D">
        <w:rPr>
          <w:rFonts w:eastAsia="Times New Roman" w:cs="Times New Roman"/>
          <w:szCs w:val="24"/>
        </w:rPr>
        <w:t>ίας</w:t>
      </w:r>
      <w:r>
        <w:rPr>
          <w:rFonts w:eastAsia="Times New Roman" w:cs="Times New Roman"/>
          <w:szCs w:val="24"/>
        </w:rPr>
        <w:t>,</w:t>
      </w:r>
      <w:r w:rsidRPr="0084228D">
        <w:rPr>
          <w:rFonts w:eastAsia="Times New Roman" w:cs="Times New Roman"/>
          <w:szCs w:val="24"/>
        </w:rPr>
        <w:t xml:space="preserve"> ακούσαμε τους γνωστούς </w:t>
      </w:r>
      <w:proofErr w:type="spellStart"/>
      <w:r w:rsidRPr="0084228D">
        <w:rPr>
          <w:rFonts w:eastAsia="Times New Roman" w:cs="Times New Roman"/>
          <w:szCs w:val="24"/>
        </w:rPr>
        <w:t>χρυσαυγίτες</w:t>
      </w:r>
      <w:proofErr w:type="spellEnd"/>
      <w:r w:rsidRPr="0084228D">
        <w:rPr>
          <w:rFonts w:eastAsia="Times New Roman" w:cs="Times New Roman"/>
          <w:szCs w:val="24"/>
        </w:rPr>
        <w:t xml:space="preserve"> να λένε ότι θα έπρεπε να έχουμε ήδη καταλάβει </w:t>
      </w:r>
      <w:r>
        <w:rPr>
          <w:rFonts w:eastAsia="Times New Roman" w:cs="Times New Roman"/>
          <w:szCs w:val="24"/>
        </w:rPr>
        <w:t>τη χώρα αυτή</w:t>
      </w:r>
      <w:r w:rsidRPr="0084228D">
        <w:rPr>
          <w:rFonts w:eastAsia="Times New Roman" w:cs="Times New Roman"/>
          <w:szCs w:val="24"/>
        </w:rPr>
        <w:t xml:space="preserve"> και να </w:t>
      </w:r>
      <w:r>
        <w:rPr>
          <w:rFonts w:eastAsia="Times New Roman" w:cs="Times New Roman"/>
          <w:szCs w:val="24"/>
        </w:rPr>
        <w:t>συνορεύουμε</w:t>
      </w:r>
      <w:r w:rsidRPr="0084228D">
        <w:rPr>
          <w:rFonts w:eastAsia="Times New Roman" w:cs="Times New Roman"/>
          <w:szCs w:val="24"/>
        </w:rPr>
        <w:t xml:space="preserve"> με τη Σερβία</w:t>
      </w:r>
      <w:r>
        <w:rPr>
          <w:rFonts w:eastAsia="Times New Roman" w:cs="Times New Roman"/>
          <w:szCs w:val="24"/>
        </w:rPr>
        <w:t>,</w:t>
      </w:r>
      <w:r w:rsidRPr="0084228D">
        <w:rPr>
          <w:rFonts w:eastAsia="Times New Roman" w:cs="Times New Roman"/>
          <w:szCs w:val="24"/>
        </w:rPr>
        <w:t xml:space="preserve"> ακούσαμε ό</w:t>
      </w:r>
      <w:r>
        <w:rPr>
          <w:rFonts w:eastAsia="Times New Roman" w:cs="Times New Roman"/>
          <w:szCs w:val="24"/>
        </w:rPr>
        <w:t>,</w:t>
      </w:r>
      <w:r w:rsidRPr="0084228D">
        <w:rPr>
          <w:rFonts w:eastAsia="Times New Roman" w:cs="Times New Roman"/>
          <w:szCs w:val="24"/>
        </w:rPr>
        <w:t xml:space="preserve">τι παραλήρημα μπορεί να φανταστεί κανείς και </w:t>
      </w:r>
      <w:r>
        <w:rPr>
          <w:rFonts w:eastAsia="Times New Roman" w:cs="Times New Roman"/>
          <w:szCs w:val="24"/>
        </w:rPr>
        <w:t>πρέπει</w:t>
      </w:r>
      <w:r w:rsidRPr="0084228D">
        <w:rPr>
          <w:rFonts w:eastAsia="Times New Roman" w:cs="Times New Roman"/>
          <w:szCs w:val="24"/>
        </w:rPr>
        <w:t xml:space="preserve"> να δούμε ποιος </w:t>
      </w:r>
      <w:r>
        <w:rPr>
          <w:rFonts w:eastAsia="Times New Roman" w:cs="Times New Roman"/>
          <w:szCs w:val="24"/>
        </w:rPr>
        <w:t>τ</w:t>
      </w:r>
      <w:r w:rsidRPr="0084228D">
        <w:rPr>
          <w:rFonts w:eastAsia="Times New Roman" w:cs="Times New Roman"/>
          <w:szCs w:val="24"/>
        </w:rPr>
        <w:t xml:space="preserve">ελικά οργανώνει αυτό το </w:t>
      </w:r>
      <w:r>
        <w:rPr>
          <w:rFonts w:eastAsia="Times New Roman" w:cs="Times New Roman"/>
          <w:szCs w:val="24"/>
        </w:rPr>
        <w:t xml:space="preserve">κλίμα. </w:t>
      </w:r>
    </w:p>
    <w:p w14:paraId="1664EF19" w14:textId="77777777" w:rsidR="00A97886" w:rsidRDefault="00361846">
      <w:pPr>
        <w:spacing w:line="600" w:lineRule="auto"/>
        <w:ind w:firstLine="720"/>
        <w:jc w:val="both"/>
        <w:rPr>
          <w:rFonts w:eastAsia="Times New Roman"/>
          <w:szCs w:val="24"/>
        </w:rPr>
      </w:pPr>
      <w:r>
        <w:rPr>
          <w:rFonts w:eastAsia="Times New Roman"/>
          <w:szCs w:val="24"/>
        </w:rPr>
        <w:t>Ήρθε εδώ ο κ.</w:t>
      </w:r>
      <w:r>
        <w:rPr>
          <w:rFonts w:eastAsia="Times New Roman"/>
          <w:szCs w:val="24"/>
        </w:rPr>
        <w:t xml:space="preserve"> Μητσοτάκης</w:t>
      </w:r>
      <w:r w:rsidDel="00D556F9">
        <w:rPr>
          <w:rFonts w:eastAsia="Times New Roman"/>
          <w:szCs w:val="24"/>
        </w:rPr>
        <w:t xml:space="preserve"> χθες</w:t>
      </w:r>
      <w:r>
        <w:rPr>
          <w:rFonts w:eastAsia="Times New Roman"/>
          <w:szCs w:val="24"/>
        </w:rPr>
        <w:t xml:space="preserve"> και υπέδειξε εμένα και άλλους συντρόφους, τον κ. </w:t>
      </w:r>
      <w:proofErr w:type="spellStart"/>
      <w:r>
        <w:rPr>
          <w:rFonts w:eastAsia="Times New Roman"/>
          <w:szCs w:val="24"/>
        </w:rPr>
        <w:t>Τσακαλώτο</w:t>
      </w:r>
      <w:proofErr w:type="spellEnd"/>
      <w:r>
        <w:rPr>
          <w:rFonts w:eastAsia="Times New Roman"/>
          <w:szCs w:val="24"/>
        </w:rPr>
        <w:t xml:space="preserve">, τον κ. </w:t>
      </w:r>
      <w:proofErr w:type="spellStart"/>
      <w:r>
        <w:rPr>
          <w:rFonts w:eastAsia="Times New Roman"/>
          <w:szCs w:val="24"/>
        </w:rPr>
        <w:t>Γαβρόγλου</w:t>
      </w:r>
      <w:proofErr w:type="spellEnd"/>
      <w:r>
        <w:rPr>
          <w:rFonts w:eastAsia="Times New Roman"/>
          <w:szCs w:val="24"/>
        </w:rPr>
        <w:t xml:space="preserve"> και λοιπούς που είχαμε υπογράψει ένα κείμενο το 2008</w:t>
      </w:r>
      <w:r w:rsidRPr="001E447B">
        <w:rPr>
          <w:rFonts w:eastAsia="Times New Roman"/>
          <w:szCs w:val="24"/>
        </w:rPr>
        <w:t>,</w:t>
      </w:r>
      <w:r>
        <w:rPr>
          <w:rFonts w:eastAsia="Times New Roman"/>
          <w:szCs w:val="24"/>
        </w:rPr>
        <w:t xml:space="preserve"> αφού βέβαια είχε προηγηθεί η</w:t>
      </w:r>
      <w:r w:rsidRPr="001E447B">
        <w:rPr>
          <w:rFonts w:eastAsia="Times New Roman"/>
          <w:szCs w:val="24"/>
        </w:rPr>
        <w:t xml:space="preserve"> </w:t>
      </w:r>
      <w:r>
        <w:rPr>
          <w:rFonts w:eastAsia="Times New Roman"/>
          <w:szCs w:val="24"/>
        </w:rPr>
        <w:t>«</w:t>
      </w:r>
      <w:r>
        <w:rPr>
          <w:rFonts w:eastAsia="Times New Roman"/>
          <w:szCs w:val="24"/>
        </w:rPr>
        <w:t>κασέτα</w:t>
      </w:r>
      <w:r>
        <w:rPr>
          <w:rFonts w:eastAsia="Times New Roman"/>
          <w:szCs w:val="24"/>
        </w:rPr>
        <w:t>»</w:t>
      </w:r>
      <w:r>
        <w:rPr>
          <w:rFonts w:eastAsia="Times New Roman"/>
          <w:szCs w:val="24"/>
        </w:rPr>
        <w:t xml:space="preserve"> από τον κ. Κουμουτσάκο και άλλους πολλούς</w:t>
      </w:r>
      <w:r w:rsidRPr="001E447B">
        <w:rPr>
          <w:rFonts w:eastAsia="Times New Roman"/>
          <w:szCs w:val="24"/>
        </w:rPr>
        <w:t>,</w:t>
      </w:r>
      <w:r>
        <w:rPr>
          <w:rFonts w:eastAsia="Times New Roman"/>
          <w:szCs w:val="24"/>
        </w:rPr>
        <w:t xml:space="preserve"> τόσο μέσα στη Βουλή όσο και</w:t>
      </w:r>
      <w:r>
        <w:rPr>
          <w:rFonts w:eastAsia="Times New Roman"/>
          <w:szCs w:val="24"/>
        </w:rPr>
        <w:t xml:space="preserve"> στα μέσα ενημέρωσης. Κουνούσαν την ανακοίνωση σαν να ήταν θησαυρός. Βρήκαν το μεγάλο επιχείρημα να μας συντρίψουν. Ήρθε μάλιστα </w:t>
      </w:r>
      <w:r>
        <w:rPr>
          <w:rFonts w:eastAsia="Times New Roman"/>
          <w:szCs w:val="24"/>
        </w:rPr>
        <w:lastRenderedPageBreak/>
        <w:t>εδώ ο κ. Μητσοτάκης και με εγκάλεσε όχι μόνο γιατί είχα υπογράψει αυτό το κείμενο αλλά και γιατί δήλωσα ότι είμαι υπερήφανη. Φα</w:t>
      </w:r>
      <w:r>
        <w:rPr>
          <w:rFonts w:eastAsia="Times New Roman"/>
          <w:szCs w:val="24"/>
        </w:rPr>
        <w:t xml:space="preserve">νταστείτε την απίστευτη σύγχυση την οποία ζουν οι άνθρωποι της Νέας Δημοκρατίας. </w:t>
      </w:r>
    </w:p>
    <w:p w14:paraId="1664EF1A" w14:textId="77777777" w:rsidR="00A97886" w:rsidRDefault="00361846">
      <w:pPr>
        <w:spacing w:line="600" w:lineRule="auto"/>
        <w:ind w:firstLine="720"/>
        <w:jc w:val="both"/>
        <w:rPr>
          <w:rFonts w:eastAsia="Times New Roman"/>
          <w:szCs w:val="24"/>
        </w:rPr>
      </w:pPr>
      <w:r>
        <w:rPr>
          <w:rFonts w:eastAsia="Times New Roman"/>
          <w:szCs w:val="24"/>
        </w:rPr>
        <w:t>Τελικά, μ’ αυτά που έγιναν χτες και σήμερα</w:t>
      </w:r>
      <w:r w:rsidRPr="001E447B">
        <w:rPr>
          <w:rFonts w:eastAsia="Times New Roman"/>
          <w:szCs w:val="24"/>
        </w:rPr>
        <w:t>,</w:t>
      </w:r>
      <w:r>
        <w:rPr>
          <w:rFonts w:eastAsia="Times New Roman"/>
          <w:szCs w:val="24"/>
        </w:rPr>
        <w:t xml:space="preserve"> πιστεύω ότι όλο αυτό το κλίμα που έχει αναπτυχθεί στην Ελλάδα, αυτοί οι άνθρωποι, οι ανώνυμοι μέχρι σήμερα</w:t>
      </w:r>
      <w:r>
        <w:rPr>
          <w:rFonts w:eastAsia="Times New Roman"/>
          <w:szCs w:val="24"/>
        </w:rPr>
        <w:t>,</w:t>
      </w:r>
      <w:r>
        <w:rPr>
          <w:rFonts w:eastAsia="Times New Roman"/>
          <w:szCs w:val="24"/>
        </w:rPr>
        <w:t xml:space="preserve"> που κολλάνε τις αφίσες</w:t>
      </w:r>
      <w:r>
        <w:rPr>
          <w:rFonts w:eastAsia="Times New Roman"/>
          <w:szCs w:val="24"/>
        </w:rPr>
        <w:t xml:space="preserve"> στη </w:t>
      </w:r>
      <w:r>
        <w:rPr>
          <w:rFonts w:eastAsia="Times New Roman"/>
          <w:szCs w:val="24"/>
        </w:rPr>
        <w:t>β</w:t>
      </w:r>
      <w:r>
        <w:rPr>
          <w:rFonts w:eastAsia="Times New Roman"/>
          <w:szCs w:val="24"/>
        </w:rPr>
        <w:t xml:space="preserve">όρεια Ελλάδα και </w:t>
      </w:r>
      <w:proofErr w:type="spellStart"/>
      <w:r>
        <w:rPr>
          <w:rFonts w:eastAsia="Times New Roman"/>
          <w:szCs w:val="24"/>
        </w:rPr>
        <w:t>στοχοποιούν</w:t>
      </w:r>
      <w:proofErr w:type="spellEnd"/>
      <w:r>
        <w:rPr>
          <w:rFonts w:eastAsia="Times New Roman"/>
          <w:szCs w:val="24"/>
        </w:rPr>
        <w:t xml:space="preserve"> Βουλευτές μας, αυτοί που κάνουν </w:t>
      </w:r>
      <w:r>
        <w:rPr>
          <w:rFonts w:eastAsia="Times New Roman"/>
          <w:szCs w:val="24"/>
        </w:rPr>
        <w:t xml:space="preserve">τις </w:t>
      </w:r>
      <w:r>
        <w:rPr>
          <w:rFonts w:eastAsia="Times New Roman"/>
          <w:szCs w:val="24"/>
        </w:rPr>
        <w:t>επιθέσεις, αυτοί που πάνε και χτυπάνε στα σπίτια</w:t>
      </w:r>
      <w:r>
        <w:rPr>
          <w:rFonts w:eastAsia="Times New Roman"/>
          <w:szCs w:val="24"/>
        </w:rPr>
        <w:t xml:space="preserve"> βουλευτών του ΣΥΡΙΖΑ </w:t>
      </w:r>
      <w:r>
        <w:rPr>
          <w:rFonts w:eastAsia="Times New Roman"/>
          <w:szCs w:val="24"/>
        </w:rPr>
        <w:t>όλοι αυτοί συντονίζονται από τη Νέα Δημοκρατία.</w:t>
      </w:r>
    </w:p>
    <w:p w14:paraId="1664EF1B" w14:textId="77777777" w:rsidR="00A97886" w:rsidRDefault="00361846">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Τι είναι αυτά που λέτε; Ντροπή σας! </w:t>
      </w:r>
    </w:p>
    <w:p w14:paraId="1664EF1C" w14:textId="77777777" w:rsidR="00A97886" w:rsidRDefault="00361846">
      <w:pPr>
        <w:spacing w:line="600" w:lineRule="auto"/>
        <w:ind w:firstLine="720"/>
        <w:jc w:val="center"/>
        <w:rPr>
          <w:rFonts w:eastAsia="Times New Roman"/>
          <w:szCs w:val="24"/>
        </w:rPr>
      </w:pPr>
      <w:r>
        <w:rPr>
          <w:rFonts w:eastAsia="Times New Roman"/>
          <w:szCs w:val="24"/>
        </w:rPr>
        <w:t>(Θόρυβος από</w:t>
      </w:r>
      <w:r>
        <w:rPr>
          <w:rFonts w:eastAsia="Times New Roman"/>
          <w:szCs w:val="24"/>
        </w:rPr>
        <w:t xml:space="preserve"> την πτέρυγα της Νέας Δημοκρατίας)</w:t>
      </w:r>
    </w:p>
    <w:p w14:paraId="1664EF1D" w14:textId="77777777" w:rsidR="00A97886" w:rsidRDefault="00361846">
      <w:pPr>
        <w:spacing w:line="600" w:lineRule="auto"/>
        <w:ind w:firstLine="720"/>
        <w:jc w:val="both"/>
        <w:rPr>
          <w:rFonts w:eastAsia="Times New Roman"/>
          <w:szCs w:val="24"/>
        </w:rPr>
      </w:pPr>
      <w:r>
        <w:rPr>
          <w:rFonts w:eastAsia="Times New Roman"/>
          <w:b/>
          <w:szCs w:val="24"/>
        </w:rPr>
        <w:t xml:space="preserve">ΣΤΑΥΡΟΣ </w:t>
      </w:r>
      <w:r w:rsidRPr="00B16E19">
        <w:rPr>
          <w:rFonts w:eastAsia="Times New Roman"/>
          <w:b/>
          <w:szCs w:val="24"/>
        </w:rPr>
        <w:t>ΚΑΛΑΦΑΤΗΣ:</w:t>
      </w:r>
      <w:r>
        <w:rPr>
          <w:rFonts w:eastAsia="Times New Roman"/>
          <w:szCs w:val="24"/>
        </w:rPr>
        <w:t xml:space="preserve"> Να ανακαλέσετε.</w:t>
      </w:r>
    </w:p>
    <w:p w14:paraId="1664EF1E" w14:textId="77777777" w:rsidR="00A97886" w:rsidRDefault="00361846">
      <w:pPr>
        <w:spacing w:line="600" w:lineRule="auto"/>
        <w:ind w:firstLine="720"/>
        <w:jc w:val="both"/>
        <w:rPr>
          <w:rFonts w:eastAsia="Times New Roman"/>
          <w:szCs w:val="24"/>
        </w:rPr>
      </w:pPr>
      <w:r>
        <w:rPr>
          <w:rFonts w:eastAsia="Times New Roman"/>
          <w:b/>
          <w:szCs w:val="24"/>
        </w:rPr>
        <w:t>ΑΝΑΣΤΑΣΙΑ ΧΡΙΣΤΟΔΟΥΛΟΠΟΥΛΟΥ (Γ</w:t>
      </w:r>
      <w:r>
        <w:rPr>
          <w:rFonts w:eastAsia="Times New Roman"/>
          <w:b/>
          <w:szCs w:val="24"/>
        </w:rPr>
        <w:t>΄</w:t>
      </w:r>
      <w:r>
        <w:rPr>
          <w:rFonts w:eastAsia="Times New Roman"/>
          <w:b/>
          <w:szCs w:val="24"/>
        </w:rPr>
        <w:t xml:space="preserve"> Αντιπρόεδρος της Βουλής): </w:t>
      </w:r>
      <w:r>
        <w:rPr>
          <w:rFonts w:eastAsia="Times New Roman"/>
          <w:szCs w:val="24"/>
        </w:rPr>
        <w:t xml:space="preserve">Αφήστε κύριε. Αφήστε. Θα τα πω όλα. </w:t>
      </w:r>
    </w:p>
    <w:p w14:paraId="1664EF1F" w14:textId="77777777" w:rsidR="00A97886" w:rsidRDefault="00361846">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 Παρακαλώ. Πολιτική εκτίμηση είναι. </w:t>
      </w:r>
    </w:p>
    <w:p w14:paraId="1664EF20" w14:textId="77777777" w:rsidR="00A97886" w:rsidRDefault="00361846">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σας παρακα</w:t>
      </w:r>
      <w:r>
        <w:rPr>
          <w:rFonts w:eastAsia="Times New Roman"/>
          <w:szCs w:val="24"/>
        </w:rPr>
        <w:t xml:space="preserve">λώ. </w:t>
      </w:r>
    </w:p>
    <w:p w14:paraId="1664EF21" w14:textId="77777777" w:rsidR="00A97886" w:rsidRDefault="00361846">
      <w:pPr>
        <w:spacing w:line="600" w:lineRule="auto"/>
        <w:ind w:firstLine="709"/>
        <w:jc w:val="center"/>
        <w:rPr>
          <w:rFonts w:eastAsia="Times New Roman"/>
          <w:szCs w:val="24"/>
        </w:rPr>
      </w:pPr>
      <w:r>
        <w:rPr>
          <w:rFonts w:eastAsia="Times New Roman"/>
          <w:szCs w:val="24"/>
        </w:rPr>
        <w:t>(Θόρυβος από την πτέρυγα της Νέας Δημοκρατίας)</w:t>
      </w:r>
    </w:p>
    <w:p w14:paraId="1664EF22" w14:textId="77777777" w:rsidR="00A97886" w:rsidRDefault="00361846">
      <w:pPr>
        <w:spacing w:line="600" w:lineRule="auto"/>
        <w:ind w:firstLine="720"/>
        <w:jc w:val="both"/>
        <w:rPr>
          <w:rFonts w:eastAsia="Times New Roman"/>
          <w:szCs w:val="24"/>
        </w:rPr>
      </w:pPr>
      <w:r>
        <w:rPr>
          <w:rFonts w:eastAsia="Times New Roman"/>
          <w:b/>
          <w:szCs w:val="24"/>
        </w:rPr>
        <w:t>ΑΝΑΣΤΑΣΙΑ ΧΡΙΣΤΟΔΟΥΛΟΠΟΥΛΟΥ (Γ</w:t>
      </w:r>
      <w:r>
        <w:rPr>
          <w:rFonts w:eastAsia="Times New Roman"/>
          <w:b/>
          <w:szCs w:val="24"/>
        </w:rPr>
        <w:t>΄</w:t>
      </w:r>
      <w:r>
        <w:rPr>
          <w:rFonts w:eastAsia="Times New Roman"/>
          <w:b/>
          <w:szCs w:val="24"/>
        </w:rPr>
        <w:t xml:space="preserve"> Αντιπρόεδρος της Βουλής):</w:t>
      </w:r>
      <w:r>
        <w:rPr>
          <w:rFonts w:eastAsia="Times New Roman"/>
          <w:szCs w:val="24"/>
        </w:rPr>
        <w:t xml:space="preserve"> Εσείς τα συντονίζετε. Εσείς τα συντονίζετε. Εσείς. Ο Αρχηγός σας βγήκε και με υπέδειξε. Με έδωσε στο αγριεμένο πλήθος </w:t>
      </w:r>
    </w:p>
    <w:p w14:paraId="1664EF23" w14:textId="77777777" w:rsidR="00A97886" w:rsidRDefault="00361846">
      <w:pPr>
        <w:spacing w:line="600" w:lineRule="auto"/>
        <w:ind w:firstLine="720"/>
        <w:jc w:val="center"/>
        <w:rPr>
          <w:rFonts w:eastAsia="Times New Roman"/>
          <w:szCs w:val="24"/>
        </w:rPr>
      </w:pPr>
      <w:r>
        <w:rPr>
          <w:rFonts w:eastAsia="Times New Roman"/>
          <w:szCs w:val="24"/>
        </w:rPr>
        <w:t xml:space="preserve">(Θόρυβος από την πτέρυγα </w:t>
      </w:r>
      <w:r>
        <w:rPr>
          <w:rFonts w:eastAsia="Times New Roman"/>
          <w:szCs w:val="24"/>
        </w:rPr>
        <w:t>της Νέας Δημοκρατίας)</w:t>
      </w:r>
    </w:p>
    <w:p w14:paraId="1664EF24" w14:textId="77777777" w:rsidR="00A97886" w:rsidRDefault="00361846">
      <w:pPr>
        <w:spacing w:line="600" w:lineRule="auto"/>
        <w:ind w:firstLine="720"/>
        <w:jc w:val="both"/>
        <w:rPr>
          <w:rFonts w:eastAsia="Times New Roman"/>
          <w:szCs w:val="24"/>
        </w:rPr>
      </w:pPr>
      <w:r w:rsidRPr="00D03235">
        <w:rPr>
          <w:rFonts w:eastAsia="Times New Roman"/>
          <w:b/>
          <w:szCs w:val="24"/>
        </w:rPr>
        <w:t xml:space="preserve">ΠΡΟΕΔΡΟΣ (Νικόλαος </w:t>
      </w:r>
      <w:proofErr w:type="spellStart"/>
      <w:r w:rsidRPr="00D03235">
        <w:rPr>
          <w:rFonts w:eastAsia="Times New Roman"/>
          <w:b/>
          <w:szCs w:val="24"/>
        </w:rPr>
        <w:t>Βούτσης</w:t>
      </w:r>
      <w:proofErr w:type="spellEnd"/>
      <w:r w:rsidRPr="00D03235">
        <w:rPr>
          <w:rFonts w:eastAsia="Times New Roman"/>
          <w:b/>
          <w:szCs w:val="24"/>
        </w:rPr>
        <w:t xml:space="preserve">): </w:t>
      </w:r>
      <w:r>
        <w:rPr>
          <w:rFonts w:eastAsia="Times New Roman"/>
          <w:szCs w:val="24"/>
        </w:rPr>
        <w:t>Ησυχάστε. Πολιτική εκτίμηση είναι. Σας παρακαλώ πολύ. Μη φωνάζετε.</w:t>
      </w:r>
    </w:p>
    <w:p w14:paraId="1664EF25" w14:textId="77777777" w:rsidR="00A97886" w:rsidRDefault="00361846">
      <w:pPr>
        <w:spacing w:line="600" w:lineRule="auto"/>
        <w:ind w:firstLine="720"/>
        <w:jc w:val="both"/>
        <w:rPr>
          <w:rFonts w:eastAsia="Times New Roman"/>
          <w:szCs w:val="24"/>
        </w:rPr>
      </w:pPr>
      <w:r>
        <w:rPr>
          <w:rFonts w:eastAsia="Times New Roman"/>
          <w:b/>
          <w:szCs w:val="24"/>
        </w:rPr>
        <w:t>ΑΝΑΣΤΑΣΙΑ ΧΡΙΣΤΟΔΟΥΛΟΠΟΥΛΟΥ (Γ</w:t>
      </w:r>
      <w:r>
        <w:rPr>
          <w:rFonts w:eastAsia="Times New Roman"/>
          <w:b/>
          <w:szCs w:val="24"/>
        </w:rPr>
        <w:t>΄</w:t>
      </w:r>
      <w:r>
        <w:rPr>
          <w:rFonts w:eastAsia="Times New Roman"/>
          <w:b/>
          <w:szCs w:val="24"/>
        </w:rPr>
        <w:t xml:space="preserve"> Αντιπρόεδρος της Βουλής):</w:t>
      </w:r>
      <w:r>
        <w:rPr>
          <w:rFonts w:eastAsia="Times New Roman"/>
          <w:szCs w:val="24"/>
        </w:rPr>
        <w:t xml:space="preserve"> Ο Αρχηγός σας με έδωσε στους τραμπούκους, φασίστες παρακρατικούς, στους κανίβαλο</w:t>
      </w:r>
      <w:r>
        <w:rPr>
          <w:rFonts w:eastAsia="Times New Roman"/>
          <w:szCs w:val="24"/>
        </w:rPr>
        <w:t xml:space="preserve">υς της Χρυσής Αυγής. Αυτό κάνετε. </w:t>
      </w:r>
      <w:proofErr w:type="spellStart"/>
      <w:r>
        <w:rPr>
          <w:rFonts w:eastAsia="Times New Roman"/>
          <w:szCs w:val="24"/>
        </w:rPr>
        <w:t>Στοχοποιείτε</w:t>
      </w:r>
      <w:proofErr w:type="spellEnd"/>
      <w:r>
        <w:rPr>
          <w:rFonts w:eastAsia="Times New Roman"/>
          <w:szCs w:val="24"/>
        </w:rPr>
        <w:t xml:space="preserve">, όπως είχατε </w:t>
      </w:r>
      <w:proofErr w:type="spellStart"/>
      <w:r>
        <w:rPr>
          <w:rFonts w:eastAsia="Times New Roman"/>
          <w:szCs w:val="24"/>
        </w:rPr>
        <w:t>στοχοποιήσει</w:t>
      </w:r>
      <w:proofErr w:type="spellEnd"/>
      <w:r>
        <w:rPr>
          <w:rFonts w:eastAsia="Times New Roman"/>
          <w:szCs w:val="24"/>
        </w:rPr>
        <w:t xml:space="preserve"> στον Εμφύλιο Πόλεμο. Είστε οι σύγχρονοι …… Θα τα πω όλα τώρα. Αρκετά σας ανεχτήκαμε. </w:t>
      </w:r>
    </w:p>
    <w:p w14:paraId="1664EF26" w14:textId="77777777" w:rsidR="00A97886" w:rsidRDefault="00361846">
      <w:pPr>
        <w:spacing w:line="600" w:lineRule="auto"/>
        <w:ind w:left="720" w:firstLine="720"/>
        <w:jc w:val="center"/>
        <w:rPr>
          <w:rFonts w:eastAsia="Times New Roman"/>
          <w:szCs w:val="24"/>
        </w:rPr>
      </w:pPr>
      <w:r>
        <w:rPr>
          <w:rFonts w:eastAsia="Times New Roman"/>
          <w:szCs w:val="24"/>
        </w:rPr>
        <w:lastRenderedPageBreak/>
        <w:t>(Θόρυβος από την πτέρυγα της Νέας Δημοκρατίας)</w:t>
      </w:r>
    </w:p>
    <w:p w14:paraId="1664EF27" w14:textId="77777777" w:rsidR="00A97886" w:rsidRDefault="00361846">
      <w:pPr>
        <w:spacing w:line="600" w:lineRule="auto"/>
        <w:ind w:firstLine="720"/>
        <w:jc w:val="both"/>
        <w:rPr>
          <w:rFonts w:eastAsia="Times New Roman"/>
          <w:szCs w:val="24"/>
        </w:rPr>
      </w:pPr>
      <w:r>
        <w:rPr>
          <w:rFonts w:eastAsia="Times New Roman"/>
          <w:szCs w:val="24"/>
        </w:rPr>
        <w:t>Σας παρακαλώ. Δεν θα μου πείτε εμένα τι θα πω. Καθ</w:t>
      </w:r>
      <w:r>
        <w:rPr>
          <w:rFonts w:eastAsia="Times New Roman"/>
          <w:szCs w:val="24"/>
        </w:rPr>
        <w:t>ίστε κάτω</w:t>
      </w:r>
      <w:r>
        <w:rPr>
          <w:rFonts w:eastAsia="Times New Roman"/>
          <w:szCs w:val="24"/>
        </w:rPr>
        <w:t>.</w:t>
      </w:r>
      <w:r>
        <w:rPr>
          <w:rFonts w:eastAsia="Times New Roman"/>
          <w:szCs w:val="24"/>
        </w:rPr>
        <w:t xml:space="preserve"> </w:t>
      </w:r>
    </w:p>
    <w:p w14:paraId="1664EF28" w14:textId="77777777" w:rsidR="00A97886" w:rsidRDefault="00361846">
      <w:pPr>
        <w:spacing w:line="600" w:lineRule="auto"/>
        <w:ind w:firstLine="720"/>
        <w:jc w:val="both"/>
        <w:rPr>
          <w:rFonts w:eastAsia="Times New Roman"/>
          <w:szCs w:val="24"/>
        </w:rPr>
      </w:pPr>
      <w:r w:rsidRPr="00D03235">
        <w:rPr>
          <w:rFonts w:eastAsia="Times New Roman"/>
          <w:b/>
          <w:szCs w:val="24"/>
        </w:rPr>
        <w:t xml:space="preserve">ΠΡΟΕΔΡΟΣ (Νικόλαος </w:t>
      </w:r>
      <w:proofErr w:type="spellStart"/>
      <w:r w:rsidRPr="00D03235">
        <w:rPr>
          <w:rFonts w:eastAsia="Times New Roman"/>
          <w:b/>
          <w:szCs w:val="24"/>
        </w:rPr>
        <w:t>Βούτσης</w:t>
      </w:r>
      <w:proofErr w:type="spellEnd"/>
      <w:r w:rsidRPr="00D03235">
        <w:rPr>
          <w:rFonts w:eastAsia="Times New Roman"/>
          <w:b/>
          <w:szCs w:val="24"/>
        </w:rPr>
        <w:t xml:space="preserve">): </w:t>
      </w:r>
      <w:r>
        <w:rPr>
          <w:rFonts w:eastAsia="Times New Roman"/>
          <w:szCs w:val="24"/>
        </w:rPr>
        <w:t xml:space="preserve">Παρακαλώ, καθίστε κάτω. </w:t>
      </w:r>
    </w:p>
    <w:p w14:paraId="1664EF29" w14:textId="77777777" w:rsidR="00A97886" w:rsidRDefault="00361846">
      <w:pPr>
        <w:spacing w:line="600" w:lineRule="auto"/>
        <w:ind w:firstLine="720"/>
        <w:jc w:val="both"/>
        <w:rPr>
          <w:rFonts w:eastAsia="Times New Roman"/>
          <w:szCs w:val="24"/>
        </w:rPr>
      </w:pPr>
      <w:r>
        <w:rPr>
          <w:rFonts w:eastAsia="Times New Roman"/>
          <w:b/>
          <w:szCs w:val="24"/>
        </w:rPr>
        <w:t>ΑΝΑΣΤΑΣΙΑ ΧΡΙΣΤΟΔΟΥΛΟΠΟΥΛΟΥ (Γ</w:t>
      </w:r>
      <w:r>
        <w:rPr>
          <w:rFonts w:eastAsia="Times New Roman"/>
          <w:b/>
          <w:szCs w:val="24"/>
        </w:rPr>
        <w:t>΄</w:t>
      </w:r>
      <w:r>
        <w:rPr>
          <w:rFonts w:eastAsia="Times New Roman"/>
          <w:b/>
          <w:szCs w:val="24"/>
        </w:rPr>
        <w:t xml:space="preserve"> Αντιπρόεδρος της Βουλής):</w:t>
      </w:r>
      <w:r>
        <w:rPr>
          <w:rFonts w:eastAsia="Times New Roman"/>
          <w:szCs w:val="24"/>
        </w:rPr>
        <w:t xml:space="preserve"> </w:t>
      </w:r>
    </w:p>
    <w:p w14:paraId="1664EF2A" w14:textId="77777777" w:rsidR="00A97886" w:rsidRDefault="00361846">
      <w:pPr>
        <w:spacing w:line="600" w:lineRule="auto"/>
        <w:ind w:firstLine="720"/>
        <w:jc w:val="both"/>
        <w:rPr>
          <w:rFonts w:eastAsia="Times New Roman"/>
          <w:szCs w:val="24"/>
        </w:rPr>
      </w:pPr>
      <w:r>
        <w:rPr>
          <w:rFonts w:eastAsia="Times New Roman"/>
          <w:szCs w:val="24"/>
        </w:rPr>
        <w:t>Το κείμενο αυτό, το οποίο είχα υπογράψει, κυκλοφόρησε το 2008…</w:t>
      </w:r>
    </w:p>
    <w:p w14:paraId="1664EF2B"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Κυρία Χριστοδουλοπούλου, μπορείτε να στ</w:t>
      </w:r>
      <w:r>
        <w:rPr>
          <w:rFonts w:eastAsia="Times New Roman"/>
          <w:szCs w:val="24"/>
        </w:rPr>
        <w:t xml:space="preserve">αματήσετε; </w:t>
      </w:r>
    </w:p>
    <w:p w14:paraId="1664EF2C" w14:textId="77777777" w:rsidR="00A97886" w:rsidRDefault="00361846">
      <w:pPr>
        <w:spacing w:line="600" w:lineRule="auto"/>
        <w:ind w:firstLine="720"/>
        <w:jc w:val="both"/>
        <w:rPr>
          <w:rFonts w:eastAsia="Times New Roman"/>
          <w:szCs w:val="24"/>
        </w:rPr>
      </w:pPr>
      <w:r>
        <w:rPr>
          <w:rFonts w:eastAsia="Times New Roman"/>
          <w:b/>
          <w:szCs w:val="24"/>
        </w:rPr>
        <w:t>ΑΝΝΑ ΚΑΡΑΜΑΝΛΗ:</w:t>
      </w:r>
      <w:r>
        <w:rPr>
          <w:rFonts w:eastAsia="Times New Roman"/>
          <w:szCs w:val="24"/>
        </w:rPr>
        <w:t xml:space="preserve"> Να το πάρει πίσω. </w:t>
      </w:r>
    </w:p>
    <w:p w14:paraId="1664EF2D" w14:textId="77777777" w:rsidR="00A97886" w:rsidRDefault="00361846">
      <w:pPr>
        <w:spacing w:line="600" w:lineRule="auto"/>
        <w:ind w:firstLine="720"/>
        <w:jc w:val="both"/>
        <w:rPr>
          <w:rFonts w:eastAsia="Times New Roman"/>
          <w:szCs w:val="24"/>
        </w:rPr>
      </w:pPr>
      <w:r>
        <w:rPr>
          <w:rFonts w:eastAsia="Times New Roman"/>
          <w:b/>
          <w:szCs w:val="24"/>
        </w:rPr>
        <w:t>ΑΝΑΣΤΑΣΙΑ ΧΡΙΣΤΟΔΟΥΛΟΠΟΥΛΟΥ (Γ</w:t>
      </w:r>
      <w:r>
        <w:rPr>
          <w:rFonts w:eastAsia="Times New Roman"/>
          <w:b/>
          <w:szCs w:val="24"/>
        </w:rPr>
        <w:t>΄</w:t>
      </w:r>
      <w:r>
        <w:rPr>
          <w:rFonts w:eastAsia="Times New Roman"/>
          <w:b/>
          <w:szCs w:val="24"/>
        </w:rPr>
        <w:t xml:space="preserve"> Αντιπρόεδρος της Βουλής):</w:t>
      </w:r>
      <w:r>
        <w:rPr>
          <w:rFonts w:eastAsia="Times New Roman"/>
          <w:szCs w:val="24"/>
        </w:rPr>
        <w:t xml:space="preserve"> Όχι βέβαια. </w:t>
      </w:r>
    </w:p>
    <w:p w14:paraId="1664EF2E" w14:textId="77777777" w:rsidR="00A97886" w:rsidRDefault="00361846">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Θα διαγραφεί η λέξη «………» και σας παρακαλώ πολύ από εδώ και πέρα να μην συνεχίσετε με τέτοιους χαρακτηρισμούς</w:t>
      </w:r>
      <w:r>
        <w:rPr>
          <w:rFonts w:eastAsia="Times New Roman"/>
          <w:szCs w:val="24"/>
        </w:rPr>
        <w:t xml:space="preserve">. </w:t>
      </w:r>
    </w:p>
    <w:p w14:paraId="1664EF2F" w14:textId="77777777" w:rsidR="00A97886" w:rsidRDefault="00361846">
      <w:pPr>
        <w:spacing w:line="600" w:lineRule="auto"/>
        <w:ind w:firstLine="720"/>
        <w:jc w:val="both"/>
        <w:rPr>
          <w:rFonts w:eastAsia="Times New Roman"/>
          <w:szCs w:val="24"/>
        </w:rPr>
      </w:pPr>
      <w:r>
        <w:rPr>
          <w:rFonts w:eastAsia="Times New Roman"/>
          <w:b/>
          <w:szCs w:val="24"/>
        </w:rPr>
        <w:t>ΑΝΑΣΤΑΣΙΑ ΧΡΙΣΤΟΔΟΥΛΟΠΟΥΛΟΥ (Γ</w:t>
      </w:r>
      <w:r>
        <w:rPr>
          <w:rFonts w:eastAsia="Times New Roman"/>
          <w:b/>
          <w:szCs w:val="24"/>
        </w:rPr>
        <w:t xml:space="preserve">΄ </w:t>
      </w:r>
      <w:r>
        <w:rPr>
          <w:rFonts w:eastAsia="Times New Roman"/>
          <w:b/>
          <w:szCs w:val="24"/>
        </w:rPr>
        <w:t>Αντιπρόεδρος της Βουλής):</w:t>
      </w:r>
      <w:r>
        <w:rPr>
          <w:rFonts w:eastAsia="Times New Roman"/>
          <w:szCs w:val="24"/>
        </w:rPr>
        <w:t xml:space="preserve"> Εντάξει. </w:t>
      </w:r>
    </w:p>
    <w:p w14:paraId="1664EF30" w14:textId="77777777" w:rsidR="00A97886" w:rsidRDefault="00361846">
      <w:pPr>
        <w:spacing w:line="600" w:lineRule="auto"/>
        <w:ind w:firstLine="720"/>
        <w:jc w:val="both"/>
        <w:rPr>
          <w:rFonts w:eastAsia="Times New Roman"/>
          <w:szCs w:val="24"/>
        </w:rPr>
      </w:pPr>
      <w:r w:rsidRPr="00D03235">
        <w:rPr>
          <w:rFonts w:eastAsia="Times New Roman"/>
          <w:b/>
          <w:szCs w:val="24"/>
        </w:rPr>
        <w:t xml:space="preserve">ΠΡΟΕΔΡΟΣ (Νικόλαος </w:t>
      </w:r>
      <w:proofErr w:type="spellStart"/>
      <w:r w:rsidRPr="00D03235">
        <w:rPr>
          <w:rFonts w:eastAsia="Times New Roman"/>
          <w:b/>
          <w:szCs w:val="24"/>
        </w:rPr>
        <w:t>Βούτσης</w:t>
      </w:r>
      <w:proofErr w:type="spellEnd"/>
      <w:r w:rsidRPr="00D03235">
        <w:rPr>
          <w:rFonts w:eastAsia="Times New Roman"/>
          <w:b/>
          <w:szCs w:val="24"/>
        </w:rPr>
        <w:t xml:space="preserve">): </w:t>
      </w:r>
      <w:r>
        <w:rPr>
          <w:rFonts w:eastAsia="Times New Roman"/>
          <w:szCs w:val="24"/>
        </w:rPr>
        <w:t xml:space="preserve">Άλλο η απάντηση που δώσατε στο περί κυβέρνησης μειοδοσίας. Ήταν σκληρό αυτό που ακούστηκε. Είστε εξαιρετική πολιτικός, έτσι ώστε να αντιλαμβάνεστε. </w:t>
      </w:r>
    </w:p>
    <w:p w14:paraId="1664EF31" w14:textId="77777777" w:rsidR="00A97886" w:rsidRDefault="00361846">
      <w:pPr>
        <w:spacing w:line="600" w:lineRule="auto"/>
        <w:ind w:firstLine="720"/>
        <w:jc w:val="both"/>
        <w:rPr>
          <w:rFonts w:eastAsia="Times New Roman"/>
          <w:szCs w:val="24"/>
        </w:rPr>
      </w:pPr>
      <w:r>
        <w:rPr>
          <w:rFonts w:eastAsia="Times New Roman"/>
          <w:b/>
          <w:szCs w:val="24"/>
        </w:rPr>
        <w:t>ΑΝΑΣΤΑΣΙΑ ΧΡΙΣΤΟΔΟΥΛΟΠΟΥΛΟΥ (Γ</w:t>
      </w:r>
      <w:r>
        <w:rPr>
          <w:rFonts w:eastAsia="Times New Roman"/>
          <w:b/>
          <w:szCs w:val="24"/>
        </w:rPr>
        <w:t>΄</w:t>
      </w:r>
      <w:r>
        <w:rPr>
          <w:rFonts w:eastAsia="Times New Roman"/>
          <w:b/>
          <w:szCs w:val="24"/>
        </w:rPr>
        <w:t xml:space="preserve"> Αντιπρόεδρος της Βουλής):</w:t>
      </w:r>
      <w:r>
        <w:rPr>
          <w:rFonts w:eastAsia="Times New Roman"/>
          <w:szCs w:val="24"/>
        </w:rPr>
        <w:t xml:space="preserve"> Ο χρόνος μου δεν μετράει. </w:t>
      </w:r>
    </w:p>
    <w:p w14:paraId="1664EF32" w14:textId="77777777" w:rsidR="00A97886" w:rsidRDefault="00361846">
      <w:pPr>
        <w:spacing w:line="600" w:lineRule="auto"/>
        <w:ind w:firstLine="720"/>
        <w:jc w:val="both"/>
        <w:rPr>
          <w:rFonts w:eastAsia="Times New Roman"/>
          <w:szCs w:val="24"/>
        </w:rPr>
      </w:pPr>
      <w:r w:rsidRPr="00D03235">
        <w:rPr>
          <w:rFonts w:eastAsia="Times New Roman"/>
          <w:b/>
          <w:szCs w:val="24"/>
        </w:rPr>
        <w:t xml:space="preserve">ΠΡΟΕΔΡΟΣ (Νικόλαος </w:t>
      </w:r>
      <w:proofErr w:type="spellStart"/>
      <w:r w:rsidRPr="00D03235">
        <w:rPr>
          <w:rFonts w:eastAsia="Times New Roman"/>
          <w:b/>
          <w:szCs w:val="24"/>
        </w:rPr>
        <w:t>Βούτσης</w:t>
      </w:r>
      <w:proofErr w:type="spellEnd"/>
      <w:r w:rsidRPr="00D03235">
        <w:rPr>
          <w:rFonts w:eastAsia="Times New Roman"/>
          <w:b/>
          <w:szCs w:val="24"/>
        </w:rPr>
        <w:t xml:space="preserve">): </w:t>
      </w:r>
      <w:r>
        <w:rPr>
          <w:rFonts w:eastAsia="Times New Roman"/>
          <w:szCs w:val="24"/>
        </w:rPr>
        <w:t xml:space="preserve">Τον τόσο χρόνο θα τον κρατήσω. Τον τόσο ακριβώς. </w:t>
      </w:r>
    </w:p>
    <w:p w14:paraId="1664EF33" w14:textId="77777777" w:rsidR="00A97886" w:rsidRDefault="00361846">
      <w:pPr>
        <w:spacing w:line="600" w:lineRule="auto"/>
        <w:ind w:firstLine="720"/>
        <w:jc w:val="both"/>
        <w:rPr>
          <w:rFonts w:eastAsia="Times New Roman"/>
          <w:szCs w:val="24"/>
        </w:rPr>
      </w:pPr>
      <w:r>
        <w:rPr>
          <w:rFonts w:eastAsia="Times New Roman"/>
          <w:b/>
          <w:szCs w:val="24"/>
        </w:rPr>
        <w:t>ΑΝΑΣΤΑΣΙΑ ΧΡΙΣΤΟΔΟΥΛΟΠΟΥΛΟΥ (Γ</w:t>
      </w:r>
      <w:r>
        <w:rPr>
          <w:rFonts w:eastAsia="Times New Roman"/>
          <w:b/>
          <w:szCs w:val="24"/>
        </w:rPr>
        <w:t>΄</w:t>
      </w:r>
      <w:r>
        <w:rPr>
          <w:rFonts w:eastAsia="Times New Roman"/>
          <w:b/>
          <w:szCs w:val="24"/>
        </w:rPr>
        <w:t xml:space="preserve"> Αντιπρόεδρος της Βουλής):</w:t>
      </w:r>
      <w:r>
        <w:rPr>
          <w:rFonts w:eastAsia="Times New Roman"/>
          <w:szCs w:val="24"/>
        </w:rPr>
        <w:t xml:space="preserve"> Το 2008 κυκλοφόρησε αυτή η δήλωση </w:t>
      </w:r>
      <w:r>
        <w:rPr>
          <w:rFonts w:eastAsia="Times New Roman"/>
          <w:szCs w:val="24"/>
        </w:rPr>
        <w:t>με τις υπογραφές. Ήταν ακριβώς την εποχή που ο κ. Καραμανλής και η κ. Μπακογιάννη έκαναν τις διαπραγματεύσεις στο Βουκου</w:t>
      </w:r>
      <w:r>
        <w:rPr>
          <w:rFonts w:eastAsia="Times New Roman"/>
          <w:szCs w:val="24"/>
        </w:rPr>
        <w:lastRenderedPageBreak/>
        <w:t xml:space="preserve">ρέστι και θεωρήσαμε, αφελείς βέβαια, ότι μπορούσαμε να δημοσιοποιήσουμε ένα κείμενο για να ενθαρρύνουμε και την </w:t>
      </w:r>
      <w:r>
        <w:rPr>
          <w:rFonts w:eastAsia="Times New Roman"/>
          <w:szCs w:val="24"/>
        </w:rPr>
        <w:t>κ</w:t>
      </w:r>
      <w:r>
        <w:rPr>
          <w:rFonts w:eastAsia="Times New Roman"/>
          <w:szCs w:val="24"/>
        </w:rPr>
        <w:t>υβέρνηση από τα αριστερ</w:t>
      </w:r>
      <w:r>
        <w:rPr>
          <w:rFonts w:eastAsia="Times New Roman"/>
          <w:szCs w:val="24"/>
        </w:rPr>
        <w:t xml:space="preserve">ά να λύσει το πρόβλημα. Γι’ αυτό </w:t>
      </w:r>
      <w:r>
        <w:rPr>
          <w:rFonts w:eastAsia="Times New Roman"/>
          <w:szCs w:val="24"/>
        </w:rPr>
        <w:t xml:space="preserve">, στο κείμενο αυτό </w:t>
      </w:r>
      <w:r>
        <w:rPr>
          <w:rFonts w:eastAsia="Times New Roman"/>
          <w:szCs w:val="24"/>
        </w:rPr>
        <w:t xml:space="preserve">εκεί εντοπίζουμε τον κίνδυνο του εθνικισμού που μπορεί να αναπτυχθεί και στις δυο χώρες και στην Ελλάδα και στη </w:t>
      </w:r>
      <w:r>
        <w:rPr>
          <w:rFonts w:eastAsia="Times New Roman"/>
          <w:szCs w:val="24"/>
          <w:lang w:val="en-US"/>
        </w:rPr>
        <w:t>FYROM</w:t>
      </w:r>
      <w:r>
        <w:rPr>
          <w:rFonts w:eastAsia="Times New Roman"/>
          <w:szCs w:val="24"/>
        </w:rPr>
        <w:t xml:space="preserve">. Δυστυχώς, επιβεβαιωθήκαμε. </w:t>
      </w:r>
    </w:p>
    <w:p w14:paraId="1664EF34" w14:textId="77777777" w:rsidR="00A97886" w:rsidRDefault="00361846">
      <w:pPr>
        <w:spacing w:line="600" w:lineRule="auto"/>
        <w:ind w:firstLine="720"/>
        <w:jc w:val="both"/>
        <w:rPr>
          <w:rFonts w:eastAsia="Times New Roman"/>
          <w:szCs w:val="24"/>
        </w:rPr>
      </w:pPr>
      <w:r>
        <w:rPr>
          <w:rFonts w:eastAsia="Times New Roman"/>
          <w:szCs w:val="24"/>
        </w:rPr>
        <w:t xml:space="preserve">Γιατί, κύριοι κάνετε έτσι; Εγώ, ξέρετε, επειδή είμαι και </w:t>
      </w:r>
      <w:r>
        <w:rPr>
          <w:rFonts w:eastAsia="Times New Roman"/>
          <w:szCs w:val="24"/>
        </w:rPr>
        <w:t xml:space="preserve">νομικός, ψάχνω πάντα ελαφρυντικά. Είστε σε τέτοιο πανικό; Ήσασταν σίγουροι ότι πάτε φορτσάτοι να πάρετε την </w:t>
      </w:r>
      <w:r>
        <w:rPr>
          <w:rFonts w:eastAsia="Times New Roman"/>
          <w:szCs w:val="24"/>
        </w:rPr>
        <w:t>κ</w:t>
      </w:r>
      <w:r>
        <w:rPr>
          <w:rFonts w:eastAsia="Times New Roman"/>
          <w:szCs w:val="24"/>
        </w:rPr>
        <w:t xml:space="preserve">υβέρνηση και κάτι χάλασε; </w:t>
      </w:r>
    </w:p>
    <w:p w14:paraId="1664EF35" w14:textId="77777777" w:rsidR="00A97886" w:rsidRDefault="00361846">
      <w:pPr>
        <w:spacing w:line="600" w:lineRule="auto"/>
        <w:ind w:firstLine="720"/>
        <w:jc w:val="both"/>
        <w:rPr>
          <w:rFonts w:eastAsia="Times New Roman"/>
          <w:szCs w:val="24"/>
        </w:rPr>
      </w:pPr>
      <w:r>
        <w:rPr>
          <w:rFonts w:eastAsia="Times New Roman"/>
          <w:szCs w:val="24"/>
        </w:rPr>
        <w:t xml:space="preserve">Να πούμε τι χάλασε; Πήρε η Κυβέρνηση ψήφο εμπιστοσύνης. Έσπασε το </w:t>
      </w:r>
      <w:proofErr w:type="spellStart"/>
      <w:r>
        <w:rPr>
          <w:rFonts w:eastAsia="Times New Roman"/>
          <w:szCs w:val="24"/>
        </w:rPr>
        <w:t>αντι</w:t>
      </w:r>
      <w:proofErr w:type="spellEnd"/>
      <w:r>
        <w:rPr>
          <w:rFonts w:eastAsia="Times New Roman"/>
          <w:szCs w:val="24"/>
        </w:rPr>
        <w:t xml:space="preserve">-ΣΥΡΙΖΑ μέτωπο το οποίο </w:t>
      </w:r>
      <w:proofErr w:type="spellStart"/>
      <w:r>
        <w:rPr>
          <w:rFonts w:eastAsia="Times New Roman"/>
          <w:szCs w:val="24"/>
        </w:rPr>
        <w:t>μανιπουλάρετε</w:t>
      </w:r>
      <w:proofErr w:type="spellEnd"/>
      <w:r>
        <w:rPr>
          <w:rFonts w:eastAsia="Times New Roman"/>
          <w:szCs w:val="24"/>
        </w:rPr>
        <w:t xml:space="preserve"> τέσσερα χρόν</w:t>
      </w:r>
      <w:r>
        <w:rPr>
          <w:rFonts w:eastAsia="Times New Roman"/>
          <w:szCs w:val="24"/>
        </w:rPr>
        <w:t xml:space="preserve">ια. Έσπασε. </w:t>
      </w:r>
      <w:proofErr w:type="spellStart"/>
      <w:r>
        <w:rPr>
          <w:rFonts w:eastAsia="Times New Roman"/>
          <w:szCs w:val="24"/>
        </w:rPr>
        <w:t>Δ</w:t>
      </w:r>
      <w:r>
        <w:rPr>
          <w:rFonts w:eastAsia="Times New Roman"/>
          <w:szCs w:val="24"/>
        </w:rPr>
        <w:t>αλύθηκε</w:t>
      </w:r>
      <w:proofErr w:type="spellEnd"/>
      <w:r>
        <w:rPr>
          <w:rFonts w:eastAsia="Times New Roman"/>
          <w:szCs w:val="24"/>
        </w:rPr>
        <w:t xml:space="preserve">. Τι θα κάνετε χωρίς το </w:t>
      </w:r>
      <w:proofErr w:type="spellStart"/>
      <w:r>
        <w:rPr>
          <w:rFonts w:eastAsia="Times New Roman"/>
          <w:szCs w:val="24"/>
        </w:rPr>
        <w:t>αντι</w:t>
      </w:r>
      <w:proofErr w:type="spellEnd"/>
      <w:r>
        <w:rPr>
          <w:rFonts w:eastAsia="Times New Roman"/>
          <w:szCs w:val="24"/>
        </w:rPr>
        <w:t>-ΣΥΡΙΖΑ μέτωπο; Αυτό</w:t>
      </w:r>
      <w:r>
        <w:rPr>
          <w:rFonts w:eastAsia="Times New Roman"/>
          <w:szCs w:val="24"/>
        </w:rPr>
        <w:t>ς</w:t>
      </w:r>
      <w:r>
        <w:rPr>
          <w:rFonts w:eastAsia="Times New Roman"/>
          <w:szCs w:val="24"/>
        </w:rPr>
        <w:t xml:space="preserve"> ο πανικό</w:t>
      </w:r>
      <w:r>
        <w:rPr>
          <w:rFonts w:eastAsia="Times New Roman"/>
          <w:szCs w:val="24"/>
        </w:rPr>
        <w:t>ς</w:t>
      </w:r>
      <w:r>
        <w:rPr>
          <w:rFonts w:eastAsia="Times New Roman"/>
          <w:szCs w:val="24"/>
        </w:rPr>
        <w:t>, λοιπόν, που ζείτε</w:t>
      </w:r>
      <w:r>
        <w:rPr>
          <w:rFonts w:eastAsia="Times New Roman"/>
          <w:szCs w:val="24"/>
        </w:rPr>
        <w:t>,</w:t>
      </w:r>
      <w:r>
        <w:rPr>
          <w:rFonts w:eastAsia="Times New Roman"/>
          <w:szCs w:val="24"/>
        </w:rPr>
        <w:t xml:space="preserve"> και σας απέτρεψε από την πρόταση μομφής, αποδεικνύει πόσο έχετε ηττηθεί. </w:t>
      </w:r>
    </w:p>
    <w:p w14:paraId="1664EF36" w14:textId="77777777" w:rsidR="00A97886" w:rsidRDefault="00361846">
      <w:pPr>
        <w:spacing w:line="600" w:lineRule="auto"/>
        <w:ind w:firstLine="720"/>
        <w:jc w:val="both"/>
        <w:rPr>
          <w:rFonts w:eastAsia="Times New Roman"/>
          <w:szCs w:val="24"/>
        </w:rPr>
      </w:pPr>
      <w:r>
        <w:rPr>
          <w:rFonts w:eastAsia="Times New Roman"/>
          <w:szCs w:val="24"/>
        </w:rPr>
        <w:t>Έχετε, όμως, προσφέρει</w:t>
      </w:r>
      <w:r>
        <w:rPr>
          <w:rFonts w:eastAsia="Times New Roman"/>
          <w:szCs w:val="24"/>
        </w:rPr>
        <w:t>,</w:t>
      </w:r>
      <w:r>
        <w:rPr>
          <w:rFonts w:eastAsia="Times New Roman"/>
          <w:szCs w:val="24"/>
        </w:rPr>
        <w:t xml:space="preserve"> εκτός απ’ όλες αυτές τις ήττες</w:t>
      </w:r>
      <w:r>
        <w:rPr>
          <w:rFonts w:eastAsia="Times New Roman"/>
          <w:szCs w:val="24"/>
        </w:rPr>
        <w:t>,</w:t>
      </w:r>
      <w:r>
        <w:rPr>
          <w:rFonts w:eastAsia="Times New Roman"/>
          <w:szCs w:val="24"/>
        </w:rPr>
        <w:t xml:space="preserve"> και θεάρεστο έργο προς την</w:t>
      </w:r>
      <w:r>
        <w:rPr>
          <w:rFonts w:eastAsia="Times New Roman"/>
          <w:szCs w:val="24"/>
        </w:rPr>
        <w:t xml:space="preserve"> </w:t>
      </w:r>
      <w:r>
        <w:rPr>
          <w:rFonts w:eastAsia="Times New Roman"/>
          <w:szCs w:val="24"/>
        </w:rPr>
        <w:t>Α</w:t>
      </w:r>
      <w:r>
        <w:rPr>
          <w:rFonts w:eastAsia="Times New Roman"/>
          <w:szCs w:val="24"/>
        </w:rPr>
        <w:t xml:space="preserve">κροδεξιά. Νομιμοποιήσατε τη </w:t>
      </w:r>
      <w:r>
        <w:rPr>
          <w:rFonts w:eastAsia="Times New Roman"/>
          <w:szCs w:val="24"/>
        </w:rPr>
        <w:lastRenderedPageBreak/>
        <w:t xml:space="preserve">Χρυσή Αυγή στο δημοκρατικό τόξο σας, την ξεπλύνατε από ναζιστικό κόμμα, την κάνατε εθνική δύναμη και θα λογοδοτήσετε γι’ αυτό. </w:t>
      </w:r>
    </w:p>
    <w:p w14:paraId="1664EF37" w14:textId="77777777" w:rsidR="00A97886" w:rsidRDefault="00361846">
      <w:pPr>
        <w:spacing w:line="600" w:lineRule="auto"/>
        <w:ind w:firstLine="720"/>
        <w:jc w:val="both"/>
        <w:rPr>
          <w:rFonts w:eastAsia="Times New Roman"/>
          <w:szCs w:val="24"/>
        </w:rPr>
      </w:pPr>
      <w:r>
        <w:rPr>
          <w:rFonts w:eastAsia="Times New Roman"/>
          <w:b/>
          <w:szCs w:val="24"/>
        </w:rPr>
        <w:t>ΑΝΝΑ ΚΑΡΑΜΑΝΛΗ:</w:t>
      </w:r>
      <w:r>
        <w:rPr>
          <w:rFonts w:eastAsia="Times New Roman"/>
          <w:szCs w:val="24"/>
        </w:rPr>
        <w:t xml:space="preserve"> Πού είναι το δικαστήριο της Χρυσής Αυγής; </w:t>
      </w:r>
    </w:p>
    <w:p w14:paraId="1664EF38" w14:textId="77777777" w:rsidR="00A97886" w:rsidRDefault="00361846">
      <w:pPr>
        <w:spacing w:line="600" w:lineRule="auto"/>
        <w:ind w:firstLine="720"/>
        <w:jc w:val="center"/>
        <w:rPr>
          <w:rFonts w:eastAsia="Times New Roman"/>
          <w:szCs w:val="24"/>
        </w:rPr>
      </w:pPr>
      <w:r>
        <w:rPr>
          <w:rFonts w:eastAsia="Times New Roman"/>
          <w:szCs w:val="24"/>
        </w:rPr>
        <w:t xml:space="preserve">(Θόρυβος από την πτέρυγα της Νέας </w:t>
      </w:r>
      <w:r>
        <w:rPr>
          <w:rFonts w:eastAsia="Times New Roman"/>
          <w:szCs w:val="24"/>
        </w:rPr>
        <w:t>Δημοκρατίας)</w:t>
      </w:r>
    </w:p>
    <w:p w14:paraId="1664EF39" w14:textId="77777777" w:rsidR="00A97886" w:rsidRDefault="00361846">
      <w:pPr>
        <w:spacing w:line="600" w:lineRule="auto"/>
        <w:ind w:firstLine="720"/>
        <w:jc w:val="both"/>
        <w:rPr>
          <w:rFonts w:eastAsia="Times New Roman"/>
          <w:szCs w:val="24"/>
        </w:rPr>
      </w:pPr>
      <w:r w:rsidRPr="00D03235">
        <w:rPr>
          <w:rFonts w:eastAsia="Times New Roman"/>
          <w:b/>
          <w:szCs w:val="24"/>
        </w:rPr>
        <w:t xml:space="preserve">ΠΡΟΕΔΡΟΣ (Νικόλαος </w:t>
      </w:r>
      <w:proofErr w:type="spellStart"/>
      <w:r w:rsidRPr="00D03235">
        <w:rPr>
          <w:rFonts w:eastAsia="Times New Roman"/>
          <w:b/>
          <w:szCs w:val="24"/>
        </w:rPr>
        <w:t>Βούτσης</w:t>
      </w:r>
      <w:proofErr w:type="spellEnd"/>
      <w:r w:rsidRPr="00D03235">
        <w:rPr>
          <w:rFonts w:eastAsia="Times New Roman"/>
          <w:b/>
          <w:szCs w:val="24"/>
        </w:rPr>
        <w:t xml:space="preserve">): </w:t>
      </w:r>
      <w:r>
        <w:rPr>
          <w:rFonts w:eastAsia="Times New Roman"/>
          <w:szCs w:val="24"/>
        </w:rPr>
        <w:t>Ευχαριστώ.</w:t>
      </w:r>
    </w:p>
    <w:p w14:paraId="1664EF3A"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ΑΝΑΣΤΑΣΙΑ ΧΡΙΣΤΟΔΟΥΛΟΠΟΥΛΟΥ</w:t>
      </w:r>
      <w:r w:rsidRPr="00C76BAD">
        <w:rPr>
          <w:rFonts w:eastAsia="Times New Roman" w:cs="Times New Roman"/>
          <w:b/>
          <w:szCs w:val="24"/>
        </w:rPr>
        <w:t xml:space="preserve"> (Γ΄ Αντιπρόεδρος της Βουλής)</w:t>
      </w:r>
      <w:r w:rsidRPr="000637CE">
        <w:rPr>
          <w:rFonts w:eastAsia="Times New Roman" w:cs="Times New Roman"/>
          <w:b/>
          <w:szCs w:val="24"/>
        </w:rPr>
        <w:t>:</w:t>
      </w:r>
      <w:r w:rsidRPr="00C76BAD">
        <w:rPr>
          <w:rFonts w:eastAsia="Times New Roman" w:cs="Times New Roman"/>
          <w:b/>
          <w:szCs w:val="24"/>
        </w:rPr>
        <w:t xml:space="preserve"> </w:t>
      </w:r>
      <w:r w:rsidRPr="00826DD2">
        <w:rPr>
          <w:rFonts w:eastAsia="Times New Roman" w:cs="Times New Roman"/>
          <w:szCs w:val="24"/>
        </w:rPr>
        <w:t>Διότι ανοίξατε τ</w:t>
      </w:r>
      <w:r>
        <w:rPr>
          <w:rFonts w:eastAsia="Times New Roman" w:cs="Times New Roman"/>
          <w:szCs w:val="24"/>
        </w:rPr>
        <w:t>ο τ</w:t>
      </w:r>
      <w:r w:rsidRPr="00826DD2">
        <w:rPr>
          <w:rFonts w:eastAsia="Times New Roman" w:cs="Times New Roman"/>
          <w:szCs w:val="24"/>
        </w:rPr>
        <w:t>ζίνι του εθνικισμού</w:t>
      </w:r>
      <w:r>
        <w:rPr>
          <w:rFonts w:eastAsia="Times New Roman" w:cs="Times New Roman"/>
          <w:szCs w:val="24"/>
        </w:rPr>
        <w:t>. Και το τζίνι του εθνικισμού</w:t>
      </w:r>
      <w:r w:rsidRPr="00826DD2">
        <w:rPr>
          <w:rFonts w:eastAsia="Times New Roman" w:cs="Times New Roman"/>
          <w:szCs w:val="24"/>
        </w:rPr>
        <w:t xml:space="preserve"> θα εγκατασταθεί εδώ</w:t>
      </w:r>
      <w:r>
        <w:rPr>
          <w:rFonts w:eastAsia="Times New Roman" w:cs="Times New Roman"/>
          <w:szCs w:val="24"/>
        </w:rPr>
        <w:t>,</w:t>
      </w:r>
      <w:r w:rsidRPr="00826DD2">
        <w:rPr>
          <w:rFonts w:eastAsia="Times New Roman" w:cs="Times New Roman"/>
          <w:szCs w:val="24"/>
        </w:rPr>
        <w:t xml:space="preserve"> για να απειλήσει την κοινωνία</w:t>
      </w:r>
      <w:r>
        <w:rPr>
          <w:rFonts w:eastAsia="Times New Roman" w:cs="Times New Roman"/>
          <w:szCs w:val="24"/>
        </w:rPr>
        <w:t xml:space="preserve">, τη δημοκρατία και τις </w:t>
      </w:r>
      <w:r>
        <w:rPr>
          <w:rFonts w:eastAsia="Times New Roman" w:cs="Times New Roman"/>
          <w:szCs w:val="24"/>
        </w:rPr>
        <w:t>κατακτήσεις της.</w:t>
      </w:r>
      <w:r w:rsidRPr="00826DD2">
        <w:rPr>
          <w:rFonts w:eastAsia="Times New Roman" w:cs="Times New Roman"/>
          <w:szCs w:val="24"/>
        </w:rPr>
        <w:t xml:space="preserve"> </w:t>
      </w:r>
    </w:p>
    <w:p w14:paraId="1664EF3B" w14:textId="77777777" w:rsidR="00A97886" w:rsidRDefault="00361846">
      <w:pPr>
        <w:spacing w:line="600" w:lineRule="auto"/>
        <w:ind w:firstLine="720"/>
        <w:jc w:val="both"/>
        <w:rPr>
          <w:rFonts w:eastAsia="Times New Roman" w:cs="Times New Roman"/>
          <w:szCs w:val="24"/>
        </w:rPr>
      </w:pPr>
      <w:r w:rsidRPr="00D03235">
        <w:rPr>
          <w:rFonts w:eastAsia="Times New Roman"/>
          <w:b/>
          <w:szCs w:val="24"/>
        </w:rPr>
        <w:t xml:space="preserve">ΠΡΟΕΔΡΟΣ (Νικόλαος </w:t>
      </w:r>
      <w:proofErr w:type="spellStart"/>
      <w:r w:rsidRPr="00D03235">
        <w:rPr>
          <w:rFonts w:eastAsia="Times New Roman"/>
          <w:b/>
          <w:szCs w:val="24"/>
        </w:rPr>
        <w:t>Βούτσης</w:t>
      </w:r>
      <w:proofErr w:type="spellEnd"/>
      <w:r w:rsidRPr="00D03235">
        <w:rPr>
          <w:rFonts w:eastAsia="Times New Roman"/>
          <w:b/>
          <w:szCs w:val="24"/>
        </w:rPr>
        <w:t xml:space="preserve">): </w:t>
      </w:r>
      <w:r>
        <w:rPr>
          <w:rFonts w:eastAsia="Times New Roman" w:cs="Times New Roman"/>
          <w:szCs w:val="24"/>
        </w:rPr>
        <w:t>Σας ευχαριστούμε πολύ.</w:t>
      </w:r>
    </w:p>
    <w:p w14:paraId="1664EF3C"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ΑΝΑΣΤΑΣΙΑ ΧΡΙΣΤΟΔΟΥΛΟΠΟΥΛΟΥ (Γ΄ Αντιπρόεδρος της Βουλής):</w:t>
      </w:r>
      <w:r>
        <w:rPr>
          <w:rFonts w:eastAsia="Times New Roman" w:cs="Times New Roman"/>
          <w:szCs w:val="24"/>
        </w:rPr>
        <w:t xml:space="preserve"> </w:t>
      </w:r>
      <w:r w:rsidRPr="00826DD2">
        <w:rPr>
          <w:rFonts w:eastAsia="Times New Roman" w:cs="Times New Roman"/>
          <w:szCs w:val="24"/>
        </w:rPr>
        <w:t>Όχι</w:t>
      </w:r>
      <w:r>
        <w:rPr>
          <w:rFonts w:eastAsia="Times New Roman" w:cs="Times New Roman"/>
          <w:szCs w:val="24"/>
        </w:rPr>
        <w:t>,</w:t>
      </w:r>
      <w:r w:rsidRPr="00826DD2">
        <w:rPr>
          <w:rFonts w:eastAsia="Times New Roman" w:cs="Times New Roman"/>
          <w:szCs w:val="24"/>
        </w:rPr>
        <w:t xml:space="preserve"> κύριε </w:t>
      </w:r>
      <w:r>
        <w:rPr>
          <w:rFonts w:eastAsia="Times New Roman" w:cs="Times New Roman"/>
          <w:szCs w:val="24"/>
        </w:rPr>
        <w:t>Π</w:t>
      </w:r>
      <w:r w:rsidRPr="00826DD2">
        <w:rPr>
          <w:rFonts w:eastAsia="Times New Roman" w:cs="Times New Roman"/>
          <w:szCs w:val="24"/>
        </w:rPr>
        <w:t>ρόεδρε</w:t>
      </w:r>
      <w:r>
        <w:rPr>
          <w:rFonts w:eastAsia="Times New Roman" w:cs="Times New Roman"/>
          <w:szCs w:val="24"/>
        </w:rPr>
        <w:t xml:space="preserve">! </w:t>
      </w:r>
    </w:p>
    <w:p w14:paraId="1664EF3D" w14:textId="77777777" w:rsidR="00A97886" w:rsidRDefault="00361846">
      <w:pPr>
        <w:spacing w:line="600" w:lineRule="auto"/>
        <w:ind w:firstLine="720"/>
        <w:jc w:val="both"/>
        <w:rPr>
          <w:rFonts w:eastAsia="Times New Roman" w:cs="Times New Roman"/>
          <w:szCs w:val="24"/>
        </w:rPr>
      </w:pPr>
      <w:r w:rsidRPr="00D03235">
        <w:rPr>
          <w:rFonts w:eastAsia="Times New Roman"/>
          <w:b/>
          <w:szCs w:val="24"/>
        </w:rPr>
        <w:t xml:space="preserve">ΠΡΟΕΔΡΟΣ (Νικόλαος </w:t>
      </w:r>
      <w:proofErr w:type="spellStart"/>
      <w:r w:rsidRPr="00D03235">
        <w:rPr>
          <w:rFonts w:eastAsia="Times New Roman"/>
          <w:b/>
          <w:szCs w:val="24"/>
        </w:rPr>
        <w:t>Βούτσης</w:t>
      </w:r>
      <w:proofErr w:type="spellEnd"/>
      <w:r w:rsidRPr="00D03235">
        <w:rPr>
          <w:rFonts w:eastAsia="Times New Roman"/>
          <w:b/>
          <w:szCs w:val="24"/>
        </w:rPr>
        <w:t xml:space="preserve">): </w:t>
      </w:r>
      <w:r>
        <w:rPr>
          <w:rFonts w:eastAsia="Times New Roman" w:cs="Times New Roman"/>
          <w:szCs w:val="24"/>
        </w:rPr>
        <w:t>Όχι, κυρία Πρόεδρε. Σας παρακαλώ πολύ να κλείσετε.</w:t>
      </w:r>
    </w:p>
    <w:p w14:paraId="1664EF3E"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lastRenderedPageBreak/>
        <w:t>ΑΝΑΣΤΑΣΙΑ ΧΡΙΣΤΟΔΟΥΛΟΠΟΥΛΟΥ</w:t>
      </w:r>
      <w:r>
        <w:rPr>
          <w:rFonts w:eastAsia="Times New Roman" w:cs="Times New Roman"/>
          <w:b/>
          <w:szCs w:val="24"/>
        </w:rPr>
        <w:t xml:space="preserve"> (Γ΄ Αντιπρόεδρος της Βουλής): </w:t>
      </w:r>
      <w:r w:rsidRPr="00826DD2">
        <w:rPr>
          <w:rFonts w:eastAsia="Times New Roman" w:cs="Times New Roman"/>
          <w:szCs w:val="24"/>
        </w:rPr>
        <w:t>Μου φάγατε το χρόνο.</w:t>
      </w:r>
    </w:p>
    <w:p w14:paraId="1664EF3F" w14:textId="77777777" w:rsidR="00A97886" w:rsidRDefault="00361846">
      <w:pPr>
        <w:spacing w:line="600" w:lineRule="auto"/>
        <w:ind w:firstLine="720"/>
        <w:jc w:val="both"/>
        <w:rPr>
          <w:rFonts w:eastAsia="Times New Roman" w:cs="Times New Roman"/>
          <w:szCs w:val="24"/>
        </w:rPr>
      </w:pPr>
      <w:r w:rsidRPr="00D03235">
        <w:rPr>
          <w:rFonts w:eastAsia="Times New Roman"/>
          <w:b/>
          <w:szCs w:val="24"/>
        </w:rPr>
        <w:t xml:space="preserve">ΠΡΟΕΔΡΟΣ (Νικόλαος </w:t>
      </w:r>
      <w:proofErr w:type="spellStart"/>
      <w:r w:rsidRPr="00D03235">
        <w:rPr>
          <w:rFonts w:eastAsia="Times New Roman"/>
          <w:b/>
          <w:szCs w:val="24"/>
        </w:rPr>
        <w:t>Βούτσης</w:t>
      </w:r>
      <w:proofErr w:type="spellEnd"/>
      <w:r w:rsidRPr="00D03235">
        <w:rPr>
          <w:rFonts w:eastAsia="Times New Roman"/>
          <w:b/>
          <w:szCs w:val="24"/>
        </w:rPr>
        <w:t xml:space="preserve">): </w:t>
      </w:r>
      <w:r>
        <w:rPr>
          <w:rFonts w:eastAsia="Times New Roman" w:cs="Times New Roman"/>
          <w:szCs w:val="24"/>
        </w:rPr>
        <w:t>Όχι, δεν σας έφαγα τίποτα. Θα κλείσετε τώρα.</w:t>
      </w:r>
    </w:p>
    <w:p w14:paraId="1664EF40"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ΑΝΑΣΤΑΣΙΑ ΧΡΙΣΤΟΔΟΥΛΟΠΟΥΛΟΥ (Γ΄ Αντιπρόεδρος της Βουλής): </w:t>
      </w:r>
      <w:r w:rsidRPr="00826DD2">
        <w:rPr>
          <w:rFonts w:eastAsia="Times New Roman" w:cs="Times New Roman"/>
          <w:szCs w:val="24"/>
        </w:rPr>
        <w:t>Εντάξει, θα κλείσω.</w:t>
      </w:r>
    </w:p>
    <w:p w14:paraId="1664EF4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w:t>
      </w:r>
      <w:r w:rsidRPr="00826DD2">
        <w:rPr>
          <w:rFonts w:eastAsia="Times New Roman" w:cs="Times New Roman"/>
          <w:szCs w:val="24"/>
        </w:rPr>
        <w:t>λείνω</w:t>
      </w:r>
      <w:r>
        <w:rPr>
          <w:rFonts w:eastAsia="Times New Roman" w:cs="Times New Roman"/>
          <w:szCs w:val="24"/>
        </w:rPr>
        <w:t>,</w:t>
      </w:r>
      <w:r w:rsidRPr="00826DD2">
        <w:rPr>
          <w:rFonts w:eastAsia="Times New Roman" w:cs="Times New Roman"/>
          <w:szCs w:val="24"/>
        </w:rPr>
        <w:t xml:space="preserve"> λοιπόν και λέω</w:t>
      </w:r>
      <w:r>
        <w:rPr>
          <w:rFonts w:eastAsia="Times New Roman" w:cs="Times New Roman"/>
          <w:szCs w:val="24"/>
        </w:rPr>
        <w:t>: Ν</w:t>
      </w:r>
      <w:r w:rsidRPr="00826DD2">
        <w:rPr>
          <w:rFonts w:eastAsia="Times New Roman" w:cs="Times New Roman"/>
          <w:szCs w:val="24"/>
        </w:rPr>
        <w:t>αι</w:t>
      </w:r>
      <w:r>
        <w:rPr>
          <w:rFonts w:eastAsia="Times New Roman" w:cs="Times New Roman"/>
          <w:szCs w:val="24"/>
        </w:rPr>
        <w:t>,</w:t>
      </w:r>
      <w:r w:rsidRPr="00826DD2">
        <w:rPr>
          <w:rFonts w:eastAsia="Times New Roman" w:cs="Times New Roman"/>
          <w:szCs w:val="24"/>
        </w:rPr>
        <w:t xml:space="preserve"> κύριοι</w:t>
      </w:r>
      <w:r>
        <w:rPr>
          <w:rFonts w:eastAsia="Times New Roman" w:cs="Times New Roman"/>
          <w:szCs w:val="24"/>
        </w:rPr>
        <w:t>,</w:t>
      </w:r>
      <w:r w:rsidRPr="00826DD2">
        <w:rPr>
          <w:rFonts w:eastAsia="Times New Roman" w:cs="Times New Roman"/>
          <w:szCs w:val="24"/>
        </w:rPr>
        <w:t xml:space="preserve"> είμαστε υπερήφα</w:t>
      </w:r>
      <w:r w:rsidRPr="00826DD2">
        <w:rPr>
          <w:rFonts w:eastAsia="Times New Roman" w:cs="Times New Roman"/>
          <w:szCs w:val="24"/>
        </w:rPr>
        <w:t>νοι και για τις ιδέες μας και για τις αντιλήψεις μας και για το γεγονός ότι εμείς είμαστε φορείς των ιδεών που γράφτηκαν στις πιο ένδοξες σελίδες της ιστορίας</w:t>
      </w:r>
      <w:r>
        <w:rPr>
          <w:rFonts w:eastAsia="Times New Roman" w:cs="Times New Roman"/>
          <w:szCs w:val="24"/>
        </w:rPr>
        <w:t>,</w:t>
      </w:r>
      <w:r w:rsidRPr="00826DD2">
        <w:rPr>
          <w:rFonts w:eastAsia="Times New Roman" w:cs="Times New Roman"/>
          <w:szCs w:val="24"/>
        </w:rPr>
        <w:t xml:space="preserve"> του </w:t>
      </w:r>
      <w:r>
        <w:rPr>
          <w:rFonts w:eastAsia="Times New Roman" w:cs="Times New Roman"/>
          <w:szCs w:val="24"/>
        </w:rPr>
        <w:t>δ</w:t>
      </w:r>
      <w:r w:rsidRPr="00826DD2">
        <w:rPr>
          <w:rFonts w:eastAsia="Times New Roman" w:cs="Times New Roman"/>
          <w:szCs w:val="24"/>
        </w:rPr>
        <w:t>ιαφωτισμού</w:t>
      </w:r>
      <w:r>
        <w:rPr>
          <w:rFonts w:eastAsia="Times New Roman" w:cs="Times New Roman"/>
          <w:szCs w:val="24"/>
        </w:rPr>
        <w:t>,</w:t>
      </w:r>
      <w:r w:rsidRPr="00826DD2">
        <w:rPr>
          <w:rFonts w:eastAsia="Times New Roman" w:cs="Times New Roman"/>
          <w:szCs w:val="24"/>
        </w:rPr>
        <w:t xml:space="preserve"> των μεγάλων </w:t>
      </w:r>
      <w:r>
        <w:rPr>
          <w:rFonts w:eastAsia="Times New Roman" w:cs="Times New Roman"/>
          <w:szCs w:val="24"/>
        </w:rPr>
        <w:t>επανα</w:t>
      </w:r>
      <w:r w:rsidRPr="00826DD2">
        <w:rPr>
          <w:rFonts w:eastAsia="Times New Roman" w:cs="Times New Roman"/>
          <w:szCs w:val="24"/>
        </w:rPr>
        <w:t>στάσεως του 20</w:t>
      </w:r>
      <w:r w:rsidRPr="00846E8D">
        <w:rPr>
          <w:rFonts w:eastAsia="Times New Roman" w:cs="Times New Roman"/>
          <w:szCs w:val="24"/>
          <w:vertAlign w:val="superscript"/>
        </w:rPr>
        <w:t>ου</w:t>
      </w:r>
      <w:r w:rsidRPr="00826DD2">
        <w:rPr>
          <w:rFonts w:eastAsia="Times New Roman" w:cs="Times New Roman"/>
          <w:szCs w:val="24"/>
        </w:rPr>
        <w:t xml:space="preserve"> αιώνα</w:t>
      </w:r>
      <w:r>
        <w:rPr>
          <w:rFonts w:eastAsia="Times New Roman" w:cs="Times New Roman"/>
          <w:szCs w:val="24"/>
        </w:rPr>
        <w:t>, των ευρωπαϊκών εξεγέρσεων, του ανθρωπι</w:t>
      </w:r>
      <w:r>
        <w:rPr>
          <w:rFonts w:eastAsia="Times New Roman" w:cs="Times New Roman"/>
          <w:szCs w:val="24"/>
        </w:rPr>
        <w:t xml:space="preserve">σμού κυρίως, όλων αυτών που </w:t>
      </w:r>
      <w:r w:rsidRPr="00826DD2">
        <w:rPr>
          <w:rFonts w:eastAsia="Times New Roman" w:cs="Times New Roman"/>
          <w:szCs w:val="24"/>
        </w:rPr>
        <w:t>σας είναι απολύτως ξένα</w:t>
      </w:r>
      <w:r>
        <w:rPr>
          <w:rFonts w:eastAsia="Times New Roman" w:cs="Times New Roman"/>
          <w:szCs w:val="24"/>
        </w:rPr>
        <w:t>,</w:t>
      </w:r>
      <w:r w:rsidRPr="00826DD2">
        <w:rPr>
          <w:rFonts w:eastAsia="Times New Roman" w:cs="Times New Roman"/>
          <w:szCs w:val="24"/>
        </w:rPr>
        <w:t xml:space="preserve"> σας είναι απολύτως εχθρικά και</w:t>
      </w:r>
      <w:r>
        <w:rPr>
          <w:rFonts w:eastAsia="Times New Roman" w:cs="Times New Roman"/>
          <w:szCs w:val="24"/>
        </w:rPr>
        <w:t>,</w:t>
      </w:r>
      <w:r w:rsidRPr="00826DD2">
        <w:rPr>
          <w:rFonts w:eastAsia="Times New Roman" w:cs="Times New Roman"/>
          <w:szCs w:val="24"/>
        </w:rPr>
        <w:t xml:space="preserve"> με κάθε </w:t>
      </w:r>
      <w:r>
        <w:rPr>
          <w:rFonts w:eastAsia="Times New Roman" w:cs="Times New Roman"/>
          <w:szCs w:val="24"/>
        </w:rPr>
        <w:t>ε</w:t>
      </w:r>
      <w:r w:rsidRPr="00826DD2">
        <w:rPr>
          <w:rFonts w:eastAsia="Times New Roman" w:cs="Times New Roman"/>
          <w:szCs w:val="24"/>
        </w:rPr>
        <w:t>υκαιρία</w:t>
      </w:r>
      <w:r>
        <w:rPr>
          <w:rFonts w:eastAsia="Times New Roman" w:cs="Times New Roman"/>
          <w:szCs w:val="24"/>
        </w:rPr>
        <w:t>,</w:t>
      </w:r>
      <w:r w:rsidRPr="00826DD2">
        <w:rPr>
          <w:rFonts w:eastAsia="Times New Roman" w:cs="Times New Roman"/>
          <w:szCs w:val="24"/>
        </w:rPr>
        <w:t xml:space="preserve"> βγαίνει αυτό το αποκρουστικό πρόσωπο</w:t>
      </w:r>
      <w:r>
        <w:rPr>
          <w:rFonts w:eastAsia="Times New Roman" w:cs="Times New Roman"/>
          <w:szCs w:val="24"/>
        </w:rPr>
        <w:t>.</w:t>
      </w:r>
    </w:p>
    <w:p w14:paraId="1664EF4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Θα </w:t>
      </w:r>
      <w:r w:rsidRPr="00826DD2">
        <w:rPr>
          <w:rFonts w:eastAsia="Times New Roman" w:cs="Times New Roman"/>
          <w:szCs w:val="24"/>
        </w:rPr>
        <w:t>πάρετε</w:t>
      </w:r>
      <w:r>
        <w:rPr>
          <w:rFonts w:eastAsia="Times New Roman" w:cs="Times New Roman"/>
          <w:szCs w:val="24"/>
        </w:rPr>
        <w:t>,</w:t>
      </w:r>
      <w:r w:rsidRPr="00826DD2">
        <w:rPr>
          <w:rFonts w:eastAsia="Times New Roman" w:cs="Times New Roman"/>
          <w:szCs w:val="24"/>
        </w:rPr>
        <w:t xml:space="preserve"> </w:t>
      </w:r>
      <w:r>
        <w:rPr>
          <w:rFonts w:eastAsia="Times New Roman" w:cs="Times New Roman"/>
          <w:szCs w:val="24"/>
        </w:rPr>
        <w:t>λ</w:t>
      </w:r>
      <w:r w:rsidRPr="00826DD2">
        <w:rPr>
          <w:rFonts w:eastAsia="Times New Roman" w:cs="Times New Roman"/>
          <w:szCs w:val="24"/>
        </w:rPr>
        <w:t>οιπόν</w:t>
      </w:r>
      <w:r>
        <w:rPr>
          <w:rFonts w:eastAsia="Times New Roman" w:cs="Times New Roman"/>
          <w:szCs w:val="24"/>
        </w:rPr>
        <w:t>,</w:t>
      </w:r>
      <w:r w:rsidRPr="00826DD2">
        <w:rPr>
          <w:rFonts w:eastAsia="Times New Roman" w:cs="Times New Roman"/>
          <w:szCs w:val="24"/>
        </w:rPr>
        <w:t xml:space="preserve"> την απάντηση</w:t>
      </w:r>
      <w:r>
        <w:rPr>
          <w:rFonts w:eastAsia="Times New Roman" w:cs="Times New Roman"/>
          <w:szCs w:val="24"/>
        </w:rPr>
        <w:t>. Γ</w:t>
      </w:r>
      <w:r w:rsidRPr="00826DD2">
        <w:rPr>
          <w:rFonts w:eastAsia="Times New Roman" w:cs="Times New Roman"/>
          <w:szCs w:val="24"/>
        </w:rPr>
        <w:t>ιατί</w:t>
      </w:r>
      <w:r>
        <w:rPr>
          <w:rFonts w:eastAsia="Times New Roman" w:cs="Times New Roman"/>
          <w:szCs w:val="24"/>
        </w:rPr>
        <w:t>, τ</w:t>
      </w:r>
      <w:r w:rsidRPr="00826DD2">
        <w:rPr>
          <w:rFonts w:eastAsia="Times New Roman" w:cs="Times New Roman"/>
          <w:szCs w:val="24"/>
        </w:rPr>
        <w:t>ο δίλημμα των εκλογών ξέρετε ποιο θα είναι</w:t>
      </w:r>
      <w:r>
        <w:rPr>
          <w:rFonts w:eastAsia="Times New Roman" w:cs="Times New Roman"/>
          <w:szCs w:val="24"/>
        </w:rPr>
        <w:t xml:space="preserve">; Εάν </w:t>
      </w:r>
      <w:r w:rsidRPr="00826DD2">
        <w:rPr>
          <w:rFonts w:eastAsia="Times New Roman" w:cs="Times New Roman"/>
          <w:szCs w:val="24"/>
        </w:rPr>
        <w:t xml:space="preserve">θα συγχωνευθεί ο νεοφιλελευθερισμός με την </w:t>
      </w:r>
      <w:r>
        <w:rPr>
          <w:rFonts w:eastAsia="Times New Roman" w:cs="Times New Roman"/>
          <w:szCs w:val="24"/>
        </w:rPr>
        <w:t>Α</w:t>
      </w:r>
      <w:r w:rsidRPr="00826DD2">
        <w:rPr>
          <w:rFonts w:eastAsia="Times New Roman" w:cs="Times New Roman"/>
          <w:szCs w:val="24"/>
        </w:rPr>
        <w:t>κροδεξιά</w:t>
      </w:r>
      <w:r>
        <w:rPr>
          <w:rFonts w:eastAsia="Times New Roman" w:cs="Times New Roman"/>
          <w:szCs w:val="24"/>
        </w:rPr>
        <w:t xml:space="preserve"> ή θα επικρατήσει η δημοκρατ</w:t>
      </w:r>
      <w:r>
        <w:rPr>
          <w:rFonts w:eastAsia="Times New Roman" w:cs="Times New Roman"/>
          <w:szCs w:val="24"/>
        </w:rPr>
        <w:t>ία</w:t>
      </w:r>
      <w:r w:rsidRPr="00826DD2">
        <w:rPr>
          <w:rFonts w:eastAsia="Times New Roman" w:cs="Times New Roman"/>
          <w:szCs w:val="24"/>
        </w:rPr>
        <w:t xml:space="preserve"> </w:t>
      </w:r>
      <w:r>
        <w:rPr>
          <w:rFonts w:eastAsia="Times New Roman" w:cs="Times New Roman"/>
          <w:szCs w:val="24"/>
        </w:rPr>
        <w:t xml:space="preserve">σε αυτήν τη χώρα. </w:t>
      </w:r>
    </w:p>
    <w:p w14:paraId="1664EF4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Στο δίλημμα αυτό η ελληνική </w:t>
      </w:r>
      <w:r w:rsidRPr="00826DD2">
        <w:rPr>
          <w:rFonts w:eastAsia="Times New Roman" w:cs="Times New Roman"/>
          <w:szCs w:val="24"/>
        </w:rPr>
        <w:t>κοινωνία</w:t>
      </w:r>
      <w:r>
        <w:rPr>
          <w:rFonts w:eastAsia="Times New Roman" w:cs="Times New Roman"/>
          <w:szCs w:val="24"/>
        </w:rPr>
        <w:t>,</w:t>
      </w:r>
      <w:r w:rsidRPr="00826DD2">
        <w:rPr>
          <w:rFonts w:eastAsia="Times New Roman" w:cs="Times New Roman"/>
          <w:szCs w:val="24"/>
        </w:rPr>
        <w:t xml:space="preserve"> με τις υπερβάσεις που έχει κάνει τα τελευταία </w:t>
      </w:r>
      <w:r>
        <w:rPr>
          <w:rFonts w:eastAsia="Times New Roman" w:cs="Times New Roman"/>
          <w:szCs w:val="24"/>
        </w:rPr>
        <w:t>χρόνια</w:t>
      </w:r>
      <w:r>
        <w:rPr>
          <w:rFonts w:eastAsia="Times New Roman" w:cs="Times New Roman"/>
          <w:szCs w:val="24"/>
        </w:rPr>
        <w:t>,</w:t>
      </w:r>
      <w:r>
        <w:rPr>
          <w:rFonts w:eastAsia="Times New Roman" w:cs="Times New Roman"/>
          <w:szCs w:val="24"/>
        </w:rPr>
        <w:t xml:space="preserve"> θα δώσει τη σωστή απάντηση.</w:t>
      </w:r>
    </w:p>
    <w:p w14:paraId="1664EF44" w14:textId="77777777" w:rsidR="00A97886" w:rsidRDefault="00361846">
      <w:pPr>
        <w:spacing w:line="600" w:lineRule="auto"/>
        <w:ind w:firstLine="720"/>
        <w:jc w:val="both"/>
        <w:rPr>
          <w:rFonts w:eastAsia="Times New Roman" w:cs="Times New Roman"/>
          <w:szCs w:val="24"/>
        </w:rPr>
      </w:pPr>
      <w:r w:rsidRPr="00D03235">
        <w:rPr>
          <w:rFonts w:eastAsia="Times New Roman"/>
          <w:b/>
          <w:szCs w:val="24"/>
        </w:rPr>
        <w:t xml:space="preserve">ΠΡΟΕΔΡΟΣ (Νικόλαος </w:t>
      </w:r>
      <w:proofErr w:type="spellStart"/>
      <w:r w:rsidRPr="00D03235">
        <w:rPr>
          <w:rFonts w:eastAsia="Times New Roman"/>
          <w:b/>
          <w:szCs w:val="24"/>
        </w:rPr>
        <w:t>Βούτσης</w:t>
      </w:r>
      <w:proofErr w:type="spellEnd"/>
      <w:r w:rsidRPr="00D03235">
        <w:rPr>
          <w:rFonts w:eastAsia="Times New Roman"/>
          <w:b/>
          <w:szCs w:val="24"/>
        </w:rPr>
        <w:t xml:space="preserve">): </w:t>
      </w:r>
      <w:r>
        <w:rPr>
          <w:rFonts w:eastAsia="Times New Roman" w:cs="Times New Roman"/>
          <w:szCs w:val="24"/>
        </w:rPr>
        <w:t>Εντάξ</w:t>
      </w:r>
      <w:r>
        <w:rPr>
          <w:rFonts w:eastAsia="Times New Roman" w:cs="Times New Roman"/>
          <w:szCs w:val="24"/>
        </w:rPr>
        <w:t>ει, έχετε κλείσει, κυρία Χριστοδουλοπούλου.</w:t>
      </w:r>
    </w:p>
    <w:p w14:paraId="1664EF4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Σας ευχαριστώ.</w:t>
      </w:r>
    </w:p>
    <w:p w14:paraId="1664EF46" w14:textId="77777777" w:rsidR="00A97886" w:rsidRDefault="00361846">
      <w:pPr>
        <w:tabs>
          <w:tab w:val="left" w:pos="1961"/>
          <w:tab w:val="center" w:pos="4753"/>
        </w:tabs>
        <w:spacing w:line="600" w:lineRule="auto"/>
        <w:ind w:firstLine="709"/>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1664EF47" w14:textId="77777777" w:rsidR="00A97886" w:rsidRDefault="00361846">
      <w:pPr>
        <w:tabs>
          <w:tab w:val="left" w:pos="1961"/>
          <w:tab w:val="center" w:pos="475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664EF4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Παυλίδης Κωνσταντίνος. </w:t>
      </w:r>
    </w:p>
    <w:p w14:paraId="1664EF49" w14:textId="77777777" w:rsidR="00A97886" w:rsidRDefault="00361846">
      <w:pPr>
        <w:tabs>
          <w:tab w:val="left" w:pos="1961"/>
          <w:tab w:val="center" w:pos="4753"/>
        </w:tabs>
        <w:spacing w:line="600" w:lineRule="auto"/>
        <w:ind w:firstLine="720"/>
        <w:jc w:val="both"/>
        <w:rPr>
          <w:rFonts w:eastAsia="Times New Roman" w:cs="Times New Roman"/>
          <w:szCs w:val="24"/>
        </w:rPr>
      </w:pPr>
      <w:r w:rsidRPr="00EC0BF2">
        <w:rPr>
          <w:rFonts w:eastAsia="Times New Roman" w:cs="Times New Roman"/>
          <w:b/>
          <w:szCs w:val="24"/>
        </w:rPr>
        <w:t>ΝΙΚΟΛΑΟΣ</w:t>
      </w:r>
      <w:r>
        <w:rPr>
          <w:rFonts w:eastAsia="Times New Roman" w:cs="Times New Roman"/>
          <w:b/>
          <w:szCs w:val="24"/>
        </w:rPr>
        <w:t xml:space="preserve"> </w:t>
      </w:r>
      <w:r w:rsidRPr="00EC0BF2">
        <w:rPr>
          <w:rFonts w:eastAsia="Times New Roman" w:cs="Times New Roman"/>
          <w:b/>
          <w:szCs w:val="24"/>
        </w:rPr>
        <w:t>-</w:t>
      </w:r>
      <w:r>
        <w:rPr>
          <w:rFonts w:eastAsia="Times New Roman" w:cs="Times New Roman"/>
          <w:b/>
          <w:szCs w:val="24"/>
        </w:rPr>
        <w:t xml:space="preserve"> </w:t>
      </w:r>
      <w:r w:rsidRPr="00EC0BF2">
        <w:rPr>
          <w:rFonts w:eastAsia="Times New Roman" w:cs="Times New Roman"/>
          <w:b/>
          <w:szCs w:val="24"/>
        </w:rPr>
        <w:t>ΓΕΩΡΓΙΟΣ ΔΕΝΔΙΑΣ:</w:t>
      </w:r>
      <w:r>
        <w:rPr>
          <w:rFonts w:eastAsia="Times New Roman" w:cs="Times New Roman"/>
          <w:szCs w:val="24"/>
        </w:rPr>
        <w:t xml:space="preserve"> Κύριε Πρόεδρε, θα ήθελα να λάβω το</w:t>
      </w:r>
      <w:r>
        <w:rPr>
          <w:rFonts w:eastAsia="Times New Roman" w:cs="Times New Roman"/>
          <w:szCs w:val="24"/>
        </w:rPr>
        <w:t>ν λόγο.</w:t>
      </w:r>
    </w:p>
    <w:p w14:paraId="1664EF4A"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ΠΡΟΕΔΡΟΣ</w:t>
      </w:r>
      <w:r>
        <w:rPr>
          <w:rFonts w:eastAsia="Times New Roman" w:cs="Times New Roman"/>
          <w:b/>
          <w:szCs w:val="24"/>
        </w:rPr>
        <w:t xml:space="preserve">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πολύ, ακούστηκαν βαρύτατα πράγματα ένθεν και ένθεν, μέσα στη διήμερη συνεδρίαση.</w:t>
      </w:r>
    </w:p>
    <w:p w14:paraId="1664EF4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Όχι, σας παρα</w:t>
      </w:r>
      <w:r w:rsidRPr="00826DD2">
        <w:rPr>
          <w:rFonts w:eastAsia="Times New Roman" w:cs="Times New Roman"/>
          <w:szCs w:val="24"/>
        </w:rPr>
        <w:t xml:space="preserve">καλώ </w:t>
      </w:r>
      <w:r>
        <w:rPr>
          <w:rFonts w:eastAsia="Times New Roman" w:cs="Times New Roman"/>
          <w:szCs w:val="24"/>
        </w:rPr>
        <w:t xml:space="preserve">πάρα </w:t>
      </w:r>
      <w:r w:rsidRPr="00826DD2">
        <w:rPr>
          <w:rFonts w:eastAsia="Times New Roman" w:cs="Times New Roman"/>
          <w:szCs w:val="24"/>
        </w:rPr>
        <w:t>πολύ</w:t>
      </w:r>
      <w:r>
        <w:rPr>
          <w:rFonts w:eastAsia="Times New Roman" w:cs="Times New Roman"/>
          <w:szCs w:val="24"/>
        </w:rPr>
        <w:t>. Γ</w:t>
      </w:r>
      <w:r w:rsidRPr="00826DD2">
        <w:rPr>
          <w:rFonts w:eastAsia="Times New Roman" w:cs="Times New Roman"/>
          <w:szCs w:val="24"/>
        </w:rPr>
        <w:t>ιατί το κάνετε τώρα αυτό</w:t>
      </w:r>
      <w:r>
        <w:rPr>
          <w:rFonts w:eastAsia="Times New Roman" w:cs="Times New Roman"/>
          <w:szCs w:val="24"/>
        </w:rPr>
        <w:t>;</w:t>
      </w:r>
    </w:p>
    <w:p w14:paraId="1664EF4C" w14:textId="77777777" w:rsidR="00A97886" w:rsidRDefault="00361846">
      <w:pPr>
        <w:spacing w:line="600" w:lineRule="auto"/>
        <w:ind w:firstLine="720"/>
        <w:jc w:val="both"/>
        <w:rPr>
          <w:rFonts w:eastAsia="Times New Roman" w:cs="Times New Roman"/>
          <w:szCs w:val="24"/>
        </w:rPr>
      </w:pPr>
      <w:r w:rsidRPr="00EC0BF2">
        <w:rPr>
          <w:rFonts w:eastAsia="Times New Roman" w:cs="Times New Roman"/>
          <w:b/>
          <w:szCs w:val="24"/>
        </w:rPr>
        <w:t>ΑΘΑΝΑΣΙΟΣ ΜΠΟΥΡΑΣ:</w:t>
      </w:r>
      <w:r>
        <w:rPr>
          <w:rFonts w:eastAsia="Times New Roman" w:cs="Times New Roman"/>
          <w:szCs w:val="24"/>
        </w:rPr>
        <w:t xml:space="preserve"> Πιο βαρύ από αυτό που είπε; </w:t>
      </w:r>
    </w:p>
    <w:p w14:paraId="1664EF4D"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lastRenderedPageBreak/>
        <w:t>ΠΡΟΕΔΡΟΣ</w:t>
      </w:r>
      <w:r>
        <w:rPr>
          <w:rFonts w:eastAsia="Times New Roman" w:cs="Times New Roman"/>
          <w:b/>
          <w:szCs w:val="24"/>
        </w:rPr>
        <w:t xml:space="preserve">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sidRPr="00EC0BF2">
        <w:rPr>
          <w:rFonts w:eastAsia="Times New Roman" w:cs="Times New Roman"/>
          <w:szCs w:val="24"/>
        </w:rPr>
        <w:t xml:space="preserve">Όχι, για εσάς είναι πιο βαρύ αυτό. </w:t>
      </w:r>
      <w:r>
        <w:rPr>
          <w:rFonts w:eastAsia="Times New Roman" w:cs="Times New Roman"/>
          <w:szCs w:val="24"/>
        </w:rPr>
        <w:t xml:space="preserve">Περάσανε </w:t>
      </w:r>
      <w:r>
        <w:rPr>
          <w:rFonts w:eastAsia="Times New Roman" w:cs="Times New Roman"/>
          <w:szCs w:val="24"/>
        </w:rPr>
        <w:t>«</w:t>
      </w:r>
      <w:r>
        <w:rPr>
          <w:rFonts w:eastAsia="Times New Roman" w:cs="Times New Roman"/>
          <w:szCs w:val="24"/>
        </w:rPr>
        <w:t>προδοσίες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μειοδοσίες</w:t>
      </w:r>
      <w:r>
        <w:rPr>
          <w:rFonts w:eastAsia="Times New Roman" w:cs="Times New Roman"/>
          <w:szCs w:val="24"/>
        </w:rPr>
        <w:t>»</w:t>
      </w:r>
      <w:r>
        <w:rPr>
          <w:rFonts w:eastAsia="Times New Roman" w:cs="Times New Roman"/>
          <w:szCs w:val="24"/>
        </w:rPr>
        <w:t xml:space="preserve"> και ό,τι άλλο θέλετε από εδώ, σας παρακαλώ πάρα πολύ!</w:t>
      </w:r>
    </w:p>
    <w:p w14:paraId="1664EF4E"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Δεν είναι τυχαίο! Δεν είναι απλό. </w:t>
      </w:r>
    </w:p>
    <w:p w14:paraId="1664EF4F"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ΠΡΟΕΔΡΟΣ</w:t>
      </w:r>
      <w:r>
        <w:rPr>
          <w:rFonts w:eastAsia="Times New Roman" w:cs="Times New Roman"/>
          <w:b/>
          <w:szCs w:val="24"/>
        </w:rPr>
        <w:t xml:space="preserve">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Το πήρε πίσω η </w:t>
      </w:r>
      <w:r>
        <w:rPr>
          <w:rFonts w:eastAsia="Times New Roman" w:cs="Times New Roman"/>
          <w:szCs w:val="24"/>
        </w:rPr>
        <w:t>κ.</w:t>
      </w:r>
      <w:r>
        <w:rPr>
          <w:rFonts w:eastAsia="Times New Roman" w:cs="Times New Roman"/>
          <w:szCs w:val="24"/>
        </w:rPr>
        <w:t xml:space="preserve"> Χριστοδουλοπούλου. </w:t>
      </w:r>
    </w:p>
    <w:p w14:paraId="1664EF50"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ΘΑΝΑΣΙΟΣ ΜΠΟΥΡΑΣ:</w:t>
      </w:r>
      <w:r>
        <w:rPr>
          <w:rFonts w:eastAsia="Times New Roman" w:cs="Times New Roman"/>
          <w:szCs w:val="24"/>
        </w:rPr>
        <w:t xml:space="preserve"> Δεν πήρε τίποτα πίσω. Τη διορθώσατε εσείς στο δεύτερο.</w:t>
      </w:r>
    </w:p>
    <w:p w14:paraId="1664EF51"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ΠΡΟΕΔΡΟΣ</w:t>
      </w:r>
      <w:r>
        <w:rPr>
          <w:rFonts w:eastAsia="Times New Roman" w:cs="Times New Roman"/>
          <w:b/>
          <w:szCs w:val="24"/>
        </w:rPr>
        <w:t xml:space="preserve">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Για τα άλλα έδωσε εξήγηση θεωρητική και πολιτική. </w:t>
      </w:r>
    </w:p>
    <w:p w14:paraId="1664EF52" w14:textId="77777777" w:rsidR="00A97886" w:rsidRDefault="00361846">
      <w:pPr>
        <w:tabs>
          <w:tab w:val="left" w:pos="1961"/>
          <w:tab w:val="center" w:pos="4753"/>
        </w:tabs>
        <w:spacing w:line="600" w:lineRule="auto"/>
        <w:ind w:firstLine="720"/>
        <w:jc w:val="both"/>
        <w:rPr>
          <w:rFonts w:eastAsia="Times New Roman" w:cs="Times New Roman"/>
          <w:szCs w:val="24"/>
        </w:rPr>
      </w:pPr>
      <w:r w:rsidRPr="00EC0BF2">
        <w:rPr>
          <w:rFonts w:eastAsia="Times New Roman" w:cs="Times New Roman"/>
          <w:b/>
          <w:szCs w:val="24"/>
        </w:rPr>
        <w:t>ΝΙΚΟΛΑΟΣ</w:t>
      </w:r>
      <w:r>
        <w:rPr>
          <w:rFonts w:eastAsia="Times New Roman" w:cs="Times New Roman"/>
          <w:b/>
          <w:szCs w:val="24"/>
        </w:rPr>
        <w:t xml:space="preserve"> </w:t>
      </w:r>
      <w:r w:rsidRPr="00EC0BF2">
        <w:rPr>
          <w:rFonts w:eastAsia="Times New Roman" w:cs="Times New Roman"/>
          <w:b/>
          <w:szCs w:val="24"/>
        </w:rPr>
        <w:t>-</w:t>
      </w:r>
      <w:r>
        <w:rPr>
          <w:rFonts w:eastAsia="Times New Roman" w:cs="Times New Roman"/>
          <w:b/>
          <w:szCs w:val="24"/>
        </w:rPr>
        <w:t xml:space="preserve"> </w:t>
      </w:r>
      <w:r w:rsidRPr="00EC0BF2">
        <w:rPr>
          <w:rFonts w:eastAsia="Times New Roman" w:cs="Times New Roman"/>
          <w:b/>
          <w:szCs w:val="24"/>
        </w:rPr>
        <w:t>ΓΕΩΡΓΙΟΣ ΔΕΝΔΙΑΣ:</w:t>
      </w:r>
      <w:r>
        <w:rPr>
          <w:rFonts w:eastAsia="Times New Roman" w:cs="Times New Roman"/>
          <w:szCs w:val="24"/>
        </w:rPr>
        <w:t xml:space="preserve"> Κύριε Πρόεδρε, θα ήθελα να λάβω τον λόγο.</w:t>
      </w:r>
    </w:p>
    <w:p w14:paraId="1664EF53"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ΠΡΟΕΔΡΟΣ</w:t>
      </w:r>
      <w:r>
        <w:rPr>
          <w:rFonts w:eastAsia="Times New Roman" w:cs="Times New Roman"/>
          <w:b/>
          <w:szCs w:val="24"/>
        </w:rPr>
        <w:t xml:space="preserve">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Ελά</w:t>
      </w:r>
      <w:r>
        <w:rPr>
          <w:rFonts w:eastAsia="Times New Roman" w:cs="Times New Roman"/>
          <w:szCs w:val="24"/>
        </w:rPr>
        <w:t xml:space="preserve">τε, κύριε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w:t>
      </w:r>
      <w:r>
        <w:rPr>
          <w:rFonts w:eastAsia="Times New Roman" w:cs="Times New Roman"/>
          <w:szCs w:val="24"/>
        </w:rPr>
        <w:t xml:space="preserve">για </w:t>
      </w:r>
      <w:r>
        <w:rPr>
          <w:rFonts w:eastAsia="Times New Roman" w:cs="Times New Roman"/>
          <w:szCs w:val="24"/>
        </w:rPr>
        <w:t>μισό λεπτό. Αλλά ύστερα θα δώσω τον λόγο αναγκαστικά και στην κ</w:t>
      </w:r>
      <w:r>
        <w:rPr>
          <w:rFonts w:eastAsia="Times New Roman" w:cs="Times New Roman"/>
          <w:szCs w:val="24"/>
        </w:rPr>
        <w:t>.</w:t>
      </w:r>
      <w:r>
        <w:rPr>
          <w:rFonts w:eastAsia="Times New Roman" w:cs="Times New Roman"/>
          <w:szCs w:val="24"/>
        </w:rPr>
        <w:t xml:space="preserve"> Χριστοδουλοπούλου.</w:t>
      </w:r>
    </w:p>
    <w:p w14:paraId="1664EF54"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lastRenderedPageBreak/>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proofErr w:type="spellStart"/>
      <w:r w:rsidRPr="005332BA">
        <w:rPr>
          <w:rFonts w:eastAsia="Times New Roman" w:cs="Times New Roman"/>
          <w:szCs w:val="24"/>
        </w:rPr>
        <w:t>Ελέχθησαν</w:t>
      </w:r>
      <w:proofErr w:type="spellEnd"/>
      <w:r w:rsidRPr="005332BA">
        <w:rPr>
          <w:rFonts w:eastAsia="Times New Roman" w:cs="Times New Roman"/>
          <w:szCs w:val="24"/>
        </w:rPr>
        <w:t xml:space="preserve"> δύο βαρύτατα πράγματα: Το πρώτο είναι ότι η Νέα Δημοκρατία είναι ο οργανωτής πίσω από τα </w:t>
      </w:r>
      <w:r>
        <w:rPr>
          <w:rFonts w:eastAsia="Times New Roman" w:cs="Times New Roman"/>
          <w:szCs w:val="24"/>
        </w:rPr>
        <w:t>βίαια</w:t>
      </w:r>
      <w:r w:rsidRPr="005332BA">
        <w:rPr>
          <w:rFonts w:eastAsia="Times New Roman" w:cs="Times New Roman"/>
          <w:szCs w:val="24"/>
        </w:rPr>
        <w:t xml:space="preserve"> επεισόδια</w:t>
      </w:r>
      <w:r>
        <w:rPr>
          <w:rFonts w:eastAsia="Times New Roman" w:cs="Times New Roman"/>
          <w:szCs w:val="24"/>
        </w:rPr>
        <w:t>.</w:t>
      </w:r>
      <w:r w:rsidRPr="00826DD2">
        <w:rPr>
          <w:rFonts w:eastAsia="Times New Roman" w:cs="Times New Roman"/>
          <w:szCs w:val="24"/>
        </w:rPr>
        <w:t xml:space="preserve"> Το δεύτερο είναι ότι Νέα Δημοκρατία είναι αυτή η οποία νομιμοποίησε τη Χρυσή Αυγή</w:t>
      </w:r>
      <w:r>
        <w:rPr>
          <w:rFonts w:eastAsia="Times New Roman" w:cs="Times New Roman"/>
          <w:szCs w:val="24"/>
        </w:rPr>
        <w:t>.</w:t>
      </w:r>
      <w:r w:rsidRPr="00826DD2">
        <w:rPr>
          <w:rFonts w:eastAsia="Times New Roman" w:cs="Times New Roman"/>
          <w:szCs w:val="24"/>
        </w:rPr>
        <w:t xml:space="preserve"> Εάν και τα δύο έχουν ανακληθεί και έχουν διαγραφεί από τα </w:t>
      </w:r>
      <w:r>
        <w:rPr>
          <w:rFonts w:eastAsia="Times New Roman" w:cs="Times New Roman"/>
          <w:szCs w:val="24"/>
        </w:rPr>
        <w:t>Π</w:t>
      </w:r>
      <w:r w:rsidRPr="00826DD2">
        <w:rPr>
          <w:rFonts w:eastAsia="Times New Roman" w:cs="Times New Roman"/>
          <w:szCs w:val="24"/>
        </w:rPr>
        <w:t>ρακτικά</w:t>
      </w:r>
      <w:r>
        <w:rPr>
          <w:rFonts w:eastAsia="Times New Roman" w:cs="Times New Roman"/>
          <w:szCs w:val="24"/>
        </w:rPr>
        <w:t>,</w:t>
      </w:r>
      <w:r w:rsidRPr="00826DD2">
        <w:rPr>
          <w:rFonts w:eastAsia="Times New Roman" w:cs="Times New Roman"/>
          <w:szCs w:val="24"/>
        </w:rPr>
        <w:t xml:space="preserve"> εγώ</w:t>
      </w:r>
      <w:r>
        <w:rPr>
          <w:rFonts w:eastAsia="Times New Roman" w:cs="Times New Roman"/>
          <w:szCs w:val="24"/>
        </w:rPr>
        <w:t>,</w:t>
      </w:r>
      <w:r w:rsidRPr="00826DD2">
        <w:rPr>
          <w:rFonts w:eastAsia="Times New Roman" w:cs="Times New Roman"/>
          <w:szCs w:val="24"/>
        </w:rPr>
        <w:t xml:space="preserve"> προς χάριν της ομαλότητας του κλίματος</w:t>
      </w:r>
      <w:r>
        <w:rPr>
          <w:rFonts w:eastAsia="Times New Roman" w:cs="Times New Roman"/>
          <w:szCs w:val="24"/>
        </w:rPr>
        <w:t>,</w:t>
      </w:r>
      <w:r w:rsidRPr="00826DD2">
        <w:rPr>
          <w:rFonts w:eastAsia="Times New Roman" w:cs="Times New Roman"/>
          <w:szCs w:val="24"/>
        </w:rPr>
        <w:t xml:space="preserve"> δεν θα συνεχίσω</w:t>
      </w:r>
      <w:r>
        <w:rPr>
          <w:rFonts w:eastAsia="Times New Roman" w:cs="Times New Roman"/>
          <w:szCs w:val="24"/>
        </w:rPr>
        <w:t>. Α</w:t>
      </w:r>
      <w:r w:rsidRPr="00826DD2">
        <w:rPr>
          <w:rFonts w:eastAsia="Times New Roman" w:cs="Times New Roman"/>
          <w:szCs w:val="24"/>
        </w:rPr>
        <w:t>λλά</w:t>
      </w:r>
      <w:r>
        <w:rPr>
          <w:rFonts w:eastAsia="Times New Roman" w:cs="Times New Roman"/>
          <w:szCs w:val="24"/>
        </w:rPr>
        <w:t>, ερωτώ: Έχ</w:t>
      </w:r>
      <w:r w:rsidRPr="00826DD2">
        <w:rPr>
          <w:rFonts w:eastAsia="Times New Roman" w:cs="Times New Roman"/>
          <w:szCs w:val="24"/>
        </w:rPr>
        <w:t>ουν ανακλη</w:t>
      </w:r>
      <w:r>
        <w:rPr>
          <w:rFonts w:eastAsia="Times New Roman" w:cs="Times New Roman"/>
          <w:szCs w:val="24"/>
        </w:rPr>
        <w:t>θεί κα</w:t>
      </w:r>
      <w:r>
        <w:rPr>
          <w:rFonts w:eastAsia="Times New Roman" w:cs="Times New Roman"/>
          <w:szCs w:val="24"/>
        </w:rPr>
        <w:t>ι έχουν διαγραφεί από τα Π</w:t>
      </w:r>
      <w:r w:rsidRPr="00826DD2">
        <w:rPr>
          <w:rFonts w:eastAsia="Times New Roman" w:cs="Times New Roman"/>
          <w:szCs w:val="24"/>
        </w:rPr>
        <w:t xml:space="preserve">ρακτικά αυτές οι </w:t>
      </w:r>
      <w:r>
        <w:rPr>
          <w:rFonts w:eastAsia="Times New Roman" w:cs="Times New Roman"/>
          <w:szCs w:val="24"/>
        </w:rPr>
        <w:t xml:space="preserve">δύο </w:t>
      </w:r>
      <w:r w:rsidRPr="00826DD2">
        <w:rPr>
          <w:rFonts w:eastAsia="Times New Roman" w:cs="Times New Roman"/>
          <w:szCs w:val="24"/>
        </w:rPr>
        <w:t>δηλώσεις</w:t>
      </w:r>
      <w:r>
        <w:rPr>
          <w:rFonts w:eastAsia="Times New Roman" w:cs="Times New Roman"/>
          <w:szCs w:val="24"/>
        </w:rPr>
        <w:t>;</w:t>
      </w:r>
      <w:r w:rsidRPr="00826DD2">
        <w:rPr>
          <w:rFonts w:eastAsia="Times New Roman" w:cs="Times New Roman"/>
          <w:szCs w:val="24"/>
        </w:rPr>
        <w:t xml:space="preserve"> </w:t>
      </w:r>
    </w:p>
    <w:p w14:paraId="1664EF55"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ΠΡΟΕΔΡΟΣ</w:t>
      </w:r>
      <w:r>
        <w:rPr>
          <w:rFonts w:eastAsia="Times New Roman" w:cs="Times New Roman"/>
          <w:b/>
          <w:szCs w:val="24"/>
        </w:rPr>
        <w:t xml:space="preserve"> (</w:t>
      </w:r>
      <w:r>
        <w:rPr>
          <w:rFonts w:eastAsia="Times New Roman" w:cs="Times New Roman"/>
          <w:b/>
          <w:szCs w:val="24"/>
        </w:rPr>
        <w:t>Νικόλαος</w:t>
      </w:r>
      <w:r>
        <w:rPr>
          <w:rFonts w:eastAsia="Times New Roman" w:cs="Times New Roman"/>
          <w:b/>
          <w:szCs w:val="24"/>
        </w:rPr>
        <w:t xml:space="preserve"> </w:t>
      </w:r>
      <w:proofErr w:type="spellStart"/>
      <w:r>
        <w:rPr>
          <w:rFonts w:eastAsia="Times New Roman" w:cs="Times New Roman"/>
          <w:b/>
          <w:szCs w:val="24"/>
        </w:rPr>
        <w:t>Βο</w:t>
      </w:r>
      <w:r>
        <w:rPr>
          <w:rFonts w:eastAsia="Times New Roman" w:cs="Times New Roman"/>
          <w:b/>
          <w:szCs w:val="24"/>
        </w:rPr>
        <w:t>ύτσης</w:t>
      </w:r>
      <w:proofErr w:type="spellEnd"/>
      <w:r>
        <w:rPr>
          <w:rFonts w:eastAsia="Times New Roman" w:cs="Times New Roman"/>
          <w:b/>
          <w:szCs w:val="24"/>
        </w:rPr>
        <w:t>):</w:t>
      </w:r>
      <w:r>
        <w:rPr>
          <w:rFonts w:eastAsia="Times New Roman" w:cs="Times New Roman"/>
          <w:szCs w:val="24"/>
        </w:rPr>
        <w:t xml:space="preserve"> Είναι προφανές ότι αυτά τα δύο</w:t>
      </w:r>
      <w:r w:rsidRPr="00826DD2">
        <w:rPr>
          <w:rFonts w:eastAsia="Times New Roman" w:cs="Times New Roman"/>
          <w:szCs w:val="24"/>
        </w:rPr>
        <w:t xml:space="preserve"> </w:t>
      </w:r>
      <w:r>
        <w:rPr>
          <w:rFonts w:eastAsia="Times New Roman" w:cs="Times New Roman"/>
          <w:szCs w:val="24"/>
        </w:rPr>
        <w:t xml:space="preserve">δεν </w:t>
      </w:r>
      <w:r w:rsidRPr="00826DD2">
        <w:rPr>
          <w:rFonts w:eastAsia="Times New Roman" w:cs="Times New Roman"/>
          <w:szCs w:val="24"/>
        </w:rPr>
        <w:t>έχουν ανακληθεί και δεν έχουν διαγραφεί</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Αυτ</w:t>
      </w:r>
      <w:r>
        <w:rPr>
          <w:rFonts w:eastAsia="Times New Roman" w:cs="Times New Roman"/>
          <w:szCs w:val="24"/>
        </w:rPr>
        <w:t>ά</w:t>
      </w:r>
      <w:r>
        <w:rPr>
          <w:rFonts w:eastAsia="Times New Roman" w:cs="Times New Roman"/>
          <w:szCs w:val="24"/>
        </w:rPr>
        <w:t xml:space="preserve"> καταλαβαίνετε ότι η κ</w:t>
      </w:r>
      <w:r>
        <w:rPr>
          <w:rFonts w:eastAsia="Times New Roman" w:cs="Times New Roman"/>
          <w:szCs w:val="24"/>
        </w:rPr>
        <w:t>.</w:t>
      </w:r>
      <w:r w:rsidRPr="00826DD2">
        <w:rPr>
          <w:rFonts w:eastAsia="Times New Roman" w:cs="Times New Roman"/>
          <w:szCs w:val="24"/>
        </w:rPr>
        <w:t xml:space="preserve"> Χρι</w:t>
      </w:r>
      <w:r>
        <w:rPr>
          <w:rFonts w:eastAsia="Times New Roman" w:cs="Times New Roman"/>
          <w:szCs w:val="24"/>
        </w:rPr>
        <w:t>στοδουλόπουλου ήθελε να τα</w:t>
      </w:r>
      <w:r w:rsidRPr="00826DD2">
        <w:rPr>
          <w:rFonts w:eastAsia="Times New Roman" w:cs="Times New Roman"/>
          <w:szCs w:val="24"/>
        </w:rPr>
        <w:t xml:space="preserve"> </w:t>
      </w:r>
      <w:r>
        <w:rPr>
          <w:rFonts w:eastAsia="Times New Roman" w:cs="Times New Roman"/>
          <w:szCs w:val="24"/>
        </w:rPr>
        <w:t xml:space="preserve">πει. Κι </w:t>
      </w:r>
      <w:r w:rsidRPr="00826DD2">
        <w:rPr>
          <w:rFonts w:eastAsia="Times New Roman" w:cs="Times New Roman"/>
          <w:szCs w:val="24"/>
        </w:rPr>
        <w:t xml:space="preserve">εγώ δεν κάνω </w:t>
      </w:r>
      <w:r>
        <w:rPr>
          <w:rFonts w:eastAsia="Times New Roman" w:cs="Times New Roman"/>
          <w:szCs w:val="24"/>
        </w:rPr>
        <w:t>κρί</w:t>
      </w:r>
      <w:r w:rsidRPr="00826DD2">
        <w:rPr>
          <w:rFonts w:eastAsia="Times New Roman" w:cs="Times New Roman"/>
          <w:szCs w:val="24"/>
        </w:rPr>
        <w:t>ση</w:t>
      </w:r>
      <w:r>
        <w:rPr>
          <w:rFonts w:eastAsia="Times New Roman" w:cs="Times New Roman"/>
          <w:szCs w:val="24"/>
        </w:rPr>
        <w:t xml:space="preserve"> επί της ομιλίας.</w:t>
      </w:r>
    </w:p>
    <w:p w14:paraId="1664EF56"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sidRPr="00D45DCE">
        <w:rPr>
          <w:rFonts w:eastAsia="Times New Roman" w:cs="Times New Roman"/>
          <w:szCs w:val="24"/>
        </w:rPr>
        <w:t>Ωραία.</w:t>
      </w:r>
    </w:p>
    <w:p w14:paraId="1664EF57" w14:textId="77777777" w:rsidR="00A97886" w:rsidRDefault="00361846">
      <w:pPr>
        <w:spacing w:line="600" w:lineRule="auto"/>
        <w:ind w:firstLine="720"/>
        <w:jc w:val="both"/>
        <w:rPr>
          <w:rFonts w:eastAsia="Times New Roman" w:cs="Times New Roman"/>
          <w:szCs w:val="24"/>
        </w:rPr>
      </w:pPr>
      <w:r w:rsidRPr="005332BA">
        <w:rPr>
          <w:rFonts w:eastAsia="Times New Roman" w:cs="Times New Roman"/>
          <w:szCs w:val="24"/>
        </w:rPr>
        <w:t>Κύριε Πρόεδρε, πριν</w:t>
      </w:r>
      <w:r>
        <w:rPr>
          <w:rFonts w:eastAsia="Times New Roman" w:cs="Times New Roman"/>
          <w:szCs w:val="24"/>
        </w:rPr>
        <w:t xml:space="preserve"> εισέλθω στην Αίθουσα ε</w:t>
      </w:r>
      <w:r w:rsidRPr="00826DD2">
        <w:rPr>
          <w:rFonts w:eastAsia="Times New Roman" w:cs="Times New Roman"/>
          <w:szCs w:val="24"/>
        </w:rPr>
        <w:t>ίχα την τύχη να γνωρί</w:t>
      </w:r>
      <w:r>
        <w:rPr>
          <w:rFonts w:eastAsia="Times New Roman" w:cs="Times New Roman"/>
          <w:szCs w:val="24"/>
        </w:rPr>
        <w:t>σω, για πρώτη φορά, τη συνάδελφο Β</w:t>
      </w:r>
      <w:r w:rsidRPr="00826DD2">
        <w:rPr>
          <w:rFonts w:eastAsia="Times New Roman" w:cs="Times New Roman"/>
          <w:szCs w:val="24"/>
        </w:rPr>
        <w:t>ουλευτή Κατερίνης</w:t>
      </w:r>
      <w:r>
        <w:rPr>
          <w:rFonts w:eastAsia="Times New Roman" w:cs="Times New Roman"/>
          <w:szCs w:val="24"/>
        </w:rPr>
        <w:t>, τη συνάδελφο τ</w:t>
      </w:r>
      <w:r w:rsidRPr="00826DD2">
        <w:rPr>
          <w:rFonts w:eastAsia="Times New Roman" w:cs="Times New Roman"/>
          <w:szCs w:val="24"/>
        </w:rPr>
        <w:t>ου ΣΥΡΙΖΑ που μίλησε χθες</w:t>
      </w:r>
      <w:r>
        <w:rPr>
          <w:rFonts w:eastAsia="Times New Roman" w:cs="Times New Roman"/>
          <w:szCs w:val="24"/>
        </w:rPr>
        <w:t>. Ε</w:t>
      </w:r>
      <w:r w:rsidRPr="00826DD2">
        <w:rPr>
          <w:rFonts w:eastAsia="Times New Roman" w:cs="Times New Roman"/>
          <w:szCs w:val="24"/>
        </w:rPr>
        <w:t xml:space="preserve">ίχα την ευκαιρία να της πω </w:t>
      </w:r>
      <w:r>
        <w:rPr>
          <w:rFonts w:eastAsia="Times New Roman" w:cs="Times New Roman"/>
          <w:szCs w:val="24"/>
        </w:rPr>
        <w:t>-</w:t>
      </w:r>
      <w:r w:rsidRPr="00826DD2">
        <w:rPr>
          <w:rFonts w:eastAsia="Times New Roman" w:cs="Times New Roman"/>
          <w:szCs w:val="24"/>
        </w:rPr>
        <w:t xml:space="preserve">στην πρώτη </w:t>
      </w:r>
      <w:r w:rsidRPr="00826DD2">
        <w:rPr>
          <w:rFonts w:eastAsia="Times New Roman" w:cs="Times New Roman"/>
          <w:szCs w:val="24"/>
        </w:rPr>
        <w:t>μας γνωριμία</w:t>
      </w:r>
      <w:r>
        <w:rPr>
          <w:rFonts w:eastAsia="Times New Roman" w:cs="Times New Roman"/>
          <w:szCs w:val="24"/>
        </w:rPr>
        <w:t>-</w:t>
      </w:r>
      <w:r w:rsidRPr="00826DD2">
        <w:rPr>
          <w:rFonts w:eastAsia="Times New Roman" w:cs="Times New Roman"/>
          <w:szCs w:val="24"/>
        </w:rPr>
        <w:t xml:space="preserve"> ότι σήμερα το βράδυ θα είμαι στην Κατερίνη</w:t>
      </w:r>
      <w:r>
        <w:rPr>
          <w:rFonts w:eastAsia="Times New Roman" w:cs="Times New Roman"/>
          <w:szCs w:val="24"/>
        </w:rPr>
        <w:t>,</w:t>
      </w:r>
      <w:r w:rsidRPr="00826DD2">
        <w:rPr>
          <w:rFonts w:eastAsia="Times New Roman" w:cs="Times New Roman"/>
          <w:szCs w:val="24"/>
        </w:rPr>
        <w:t xml:space="preserve"> για κομματική μας εκδήλωση</w:t>
      </w:r>
      <w:r>
        <w:rPr>
          <w:rFonts w:eastAsia="Times New Roman" w:cs="Times New Roman"/>
          <w:szCs w:val="24"/>
        </w:rPr>
        <w:t>,</w:t>
      </w:r>
      <w:r w:rsidRPr="00826DD2">
        <w:rPr>
          <w:rFonts w:eastAsia="Times New Roman" w:cs="Times New Roman"/>
          <w:szCs w:val="24"/>
        </w:rPr>
        <w:t xml:space="preserve"> και ότι θα </w:t>
      </w:r>
      <w:r w:rsidRPr="00826DD2">
        <w:rPr>
          <w:rFonts w:eastAsia="Times New Roman" w:cs="Times New Roman"/>
          <w:szCs w:val="24"/>
        </w:rPr>
        <w:lastRenderedPageBreak/>
        <w:t>εκμεταλλευτώ αυτή την περίπτωση</w:t>
      </w:r>
      <w:r>
        <w:rPr>
          <w:rFonts w:eastAsia="Times New Roman" w:cs="Times New Roman"/>
          <w:szCs w:val="24"/>
        </w:rPr>
        <w:t>,</w:t>
      </w:r>
      <w:r w:rsidRPr="00826DD2">
        <w:rPr>
          <w:rFonts w:eastAsia="Times New Roman" w:cs="Times New Roman"/>
          <w:szCs w:val="24"/>
        </w:rPr>
        <w:t xml:space="preserve"> για να καταδικάσω με τον πιο απερίφραστο τρόπο τα επεισόδια εναντίον </w:t>
      </w:r>
      <w:r>
        <w:rPr>
          <w:rFonts w:eastAsia="Times New Roman" w:cs="Times New Roman"/>
          <w:szCs w:val="24"/>
        </w:rPr>
        <w:t xml:space="preserve">της. </w:t>
      </w:r>
    </w:p>
    <w:p w14:paraId="1664EF5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Απορρίπτω, λοιπόν, </w:t>
      </w:r>
      <w:r w:rsidRPr="00826DD2">
        <w:rPr>
          <w:rFonts w:eastAsia="Times New Roman" w:cs="Times New Roman"/>
          <w:szCs w:val="24"/>
        </w:rPr>
        <w:t>με το</w:t>
      </w:r>
      <w:r>
        <w:rPr>
          <w:rFonts w:eastAsia="Times New Roman" w:cs="Times New Roman"/>
          <w:szCs w:val="24"/>
        </w:rPr>
        <w:t>ν</w:t>
      </w:r>
      <w:r w:rsidRPr="00826DD2">
        <w:rPr>
          <w:rFonts w:eastAsia="Times New Roman" w:cs="Times New Roman"/>
          <w:szCs w:val="24"/>
        </w:rPr>
        <w:t xml:space="preserve"> </w:t>
      </w:r>
      <w:r>
        <w:rPr>
          <w:rFonts w:eastAsia="Times New Roman" w:cs="Times New Roman"/>
          <w:szCs w:val="24"/>
        </w:rPr>
        <w:t>πι</w:t>
      </w:r>
      <w:r w:rsidRPr="00826DD2">
        <w:rPr>
          <w:rFonts w:eastAsia="Times New Roman" w:cs="Times New Roman"/>
          <w:szCs w:val="24"/>
        </w:rPr>
        <w:t xml:space="preserve">ο </w:t>
      </w:r>
      <w:r>
        <w:rPr>
          <w:rFonts w:eastAsia="Times New Roman" w:cs="Times New Roman"/>
          <w:szCs w:val="24"/>
        </w:rPr>
        <w:t>σ</w:t>
      </w:r>
      <w:r w:rsidRPr="00826DD2">
        <w:rPr>
          <w:rFonts w:eastAsia="Times New Roman" w:cs="Times New Roman"/>
          <w:szCs w:val="24"/>
        </w:rPr>
        <w:t>κ</w:t>
      </w:r>
      <w:r>
        <w:rPr>
          <w:rFonts w:eastAsia="Times New Roman" w:cs="Times New Roman"/>
          <w:szCs w:val="24"/>
        </w:rPr>
        <w:t>αιό και από</w:t>
      </w:r>
      <w:r w:rsidRPr="00826DD2">
        <w:rPr>
          <w:rFonts w:eastAsia="Times New Roman" w:cs="Times New Roman"/>
          <w:szCs w:val="24"/>
        </w:rPr>
        <w:t>λυτο τρό</w:t>
      </w:r>
      <w:r w:rsidRPr="00826DD2">
        <w:rPr>
          <w:rFonts w:eastAsia="Times New Roman" w:cs="Times New Roman"/>
          <w:szCs w:val="24"/>
        </w:rPr>
        <w:t>πο την οποιαδήποτε δήλωση</w:t>
      </w:r>
      <w:r>
        <w:rPr>
          <w:rFonts w:eastAsia="Times New Roman" w:cs="Times New Roman"/>
          <w:szCs w:val="24"/>
        </w:rPr>
        <w:t>,</w:t>
      </w:r>
      <w:r w:rsidRPr="00826DD2">
        <w:rPr>
          <w:rFonts w:eastAsia="Times New Roman" w:cs="Times New Roman"/>
          <w:szCs w:val="24"/>
        </w:rPr>
        <w:t xml:space="preserve"> οποιουδήποτε εδώ μέσα</w:t>
      </w:r>
      <w:r>
        <w:rPr>
          <w:rFonts w:eastAsia="Times New Roman" w:cs="Times New Roman"/>
          <w:szCs w:val="24"/>
        </w:rPr>
        <w:t>,</w:t>
      </w:r>
      <w:r w:rsidRPr="00826DD2">
        <w:rPr>
          <w:rFonts w:eastAsia="Times New Roman" w:cs="Times New Roman"/>
          <w:szCs w:val="24"/>
        </w:rPr>
        <w:t xml:space="preserve"> ότι η Νέα Δημοκρατία είναι πίσω από οποιοδήποτε </w:t>
      </w:r>
      <w:r>
        <w:rPr>
          <w:rFonts w:eastAsia="Times New Roman" w:cs="Times New Roman"/>
          <w:szCs w:val="24"/>
        </w:rPr>
        <w:t xml:space="preserve">βίαιο </w:t>
      </w:r>
      <w:r w:rsidRPr="00826DD2">
        <w:rPr>
          <w:rFonts w:eastAsia="Times New Roman" w:cs="Times New Roman"/>
          <w:szCs w:val="24"/>
        </w:rPr>
        <w:t>επεισόδιο κα</w:t>
      </w:r>
      <w:r>
        <w:rPr>
          <w:rFonts w:eastAsia="Times New Roman" w:cs="Times New Roman"/>
          <w:szCs w:val="24"/>
        </w:rPr>
        <w:t>τά</w:t>
      </w:r>
      <w:r w:rsidRPr="00826DD2">
        <w:rPr>
          <w:rFonts w:eastAsia="Times New Roman" w:cs="Times New Roman"/>
          <w:szCs w:val="24"/>
        </w:rPr>
        <w:t xml:space="preserve"> οιουδήποτε</w:t>
      </w:r>
      <w:r>
        <w:rPr>
          <w:rFonts w:eastAsia="Times New Roman" w:cs="Times New Roman"/>
          <w:szCs w:val="24"/>
        </w:rPr>
        <w:t>. Η</w:t>
      </w:r>
      <w:r w:rsidRPr="00826DD2">
        <w:rPr>
          <w:rFonts w:eastAsia="Times New Roman" w:cs="Times New Roman"/>
          <w:szCs w:val="24"/>
        </w:rPr>
        <w:t xml:space="preserve"> Νέα Δημοκρατία </w:t>
      </w:r>
      <w:r>
        <w:rPr>
          <w:rFonts w:eastAsia="Times New Roman" w:cs="Times New Roman"/>
          <w:szCs w:val="24"/>
        </w:rPr>
        <w:t xml:space="preserve">έχει υπάρξει θύμα </w:t>
      </w:r>
      <w:r w:rsidRPr="00826DD2">
        <w:rPr>
          <w:rFonts w:eastAsia="Times New Roman" w:cs="Times New Roman"/>
          <w:szCs w:val="24"/>
        </w:rPr>
        <w:t>επεισ</w:t>
      </w:r>
      <w:r>
        <w:rPr>
          <w:rFonts w:eastAsia="Times New Roman" w:cs="Times New Roman"/>
          <w:szCs w:val="24"/>
        </w:rPr>
        <w:t>οδίων. Έ</w:t>
      </w:r>
      <w:r w:rsidRPr="00826DD2">
        <w:rPr>
          <w:rFonts w:eastAsia="Times New Roman" w:cs="Times New Roman"/>
          <w:szCs w:val="24"/>
        </w:rPr>
        <w:t xml:space="preserve">χει δώσει </w:t>
      </w:r>
      <w:r>
        <w:rPr>
          <w:rFonts w:eastAsia="Times New Roman" w:cs="Times New Roman"/>
          <w:szCs w:val="24"/>
        </w:rPr>
        <w:t>αίμα στην προστασία εναντί</w:t>
      </w:r>
      <w:r>
        <w:rPr>
          <w:rFonts w:eastAsia="Times New Roman" w:cs="Times New Roman"/>
          <w:szCs w:val="24"/>
        </w:rPr>
        <w:t>ο</w:t>
      </w:r>
      <w:r>
        <w:rPr>
          <w:rFonts w:eastAsia="Times New Roman" w:cs="Times New Roman"/>
          <w:szCs w:val="24"/>
        </w:rPr>
        <w:t>ν</w:t>
      </w:r>
      <w:r w:rsidRPr="00826DD2">
        <w:rPr>
          <w:rFonts w:eastAsia="Times New Roman" w:cs="Times New Roman"/>
          <w:szCs w:val="24"/>
        </w:rPr>
        <w:t xml:space="preserve"> της τρομοκρατίας</w:t>
      </w:r>
      <w:r>
        <w:rPr>
          <w:rFonts w:eastAsia="Times New Roman" w:cs="Times New Roman"/>
          <w:szCs w:val="24"/>
        </w:rPr>
        <w:t xml:space="preserve">. </w:t>
      </w:r>
    </w:p>
    <w:p w14:paraId="1664EF59" w14:textId="77777777" w:rsidR="00A97886" w:rsidRDefault="00361846">
      <w:pPr>
        <w:spacing w:line="600" w:lineRule="auto"/>
        <w:ind w:firstLine="720"/>
        <w:jc w:val="center"/>
        <w:rPr>
          <w:rFonts w:eastAsia="Times New Roman" w:cs="Times New Roman"/>
          <w:szCs w:val="24"/>
        </w:rPr>
      </w:pPr>
      <w:r w:rsidRPr="00D45DCE">
        <w:rPr>
          <w:rFonts w:eastAsia="Times New Roman" w:cs="Times New Roman"/>
          <w:szCs w:val="24"/>
        </w:rPr>
        <w:t>(Χειροκροτήματα από</w:t>
      </w:r>
      <w:r w:rsidRPr="00D45DCE">
        <w:rPr>
          <w:rFonts w:eastAsia="Times New Roman" w:cs="Times New Roman"/>
          <w:szCs w:val="24"/>
        </w:rPr>
        <w:t xml:space="preserve"> την πτέρυγα της Νέας Δημοκρατίας)</w:t>
      </w:r>
    </w:p>
    <w:p w14:paraId="1664EF5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Και πρέπει να πω,</w:t>
      </w:r>
      <w:r w:rsidRPr="00826DD2">
        <w:rPr>
          <w:rFonts w:eastAsia="Times New Roman" w:cs="Times New Roman"/>
          <w:szCs w:val="24"/>
        </w:rPr>
        <w:t xml:space="preserve"> κύριοι συνάδελφοι</w:t>
      </w:r>
      <w:r>
        <w:rPr>
          <w:rFonts w:eastAsia="Times New Roman" w:cs="Times New Roman"/>
          <w:szCs w:val="24"/>
        </w:rPr>
        <w:t>,</w:t>
      </w:r>
      <w:r w:rsidRPr="00826DD2">
        <w:rPr>
          <w:rFonts w:eastAsia="Times New Roman" w:cs="Times New Roman"/>
          <w:szCs w:val="24"/>
        </w:rPr>
        <w:t xml:space="preserve"> ότι δεν νομιμοποιείται </w:t>
      </w:r>
      <w:r>
        <w:rPr>
          <w:rFonts w:eastAsia="Times New Roman" w:cs="Times New Roman"/>
          <w:szCs w:val="24"/>
        </w:rPr>
        <w:t>όποι</w:t>
      </w:r>
      <w:r w:rsidRPr="00826DD2">
        <w:rPr>
          <w:rFonts w:eastAsia="Times New Roman" w:cs="Times New Roman"/>
          <w:szCs w:val="24"/>
        </w:rPr>
        <w:t xml:space="preserve">ος παρέστη ως μάρτυς υπερασπίσεως </w:t>
      </w:r>
      <w:r>
        <w:rPr>
          <w:rFonts w:eastAsia="Times New Roman" w:cs="Times New Roman"/>
          <w:szCs w:val="24"/>
        </w:rPr>
        <w:t xml:space="preserve">της </w:t>
      </w:r>
      <w:r w:rsidRPr="00826DD2">
        <w:rPr>
          <w:rFonts w:eastAsia="Times New Roman" w:cs="Times New Roman"/>
          <w:szCs w:val="24"/>
        </w:rPr>
        <w:t>τρομοκρατίας να έ</w:t>
      </w:r>
      <w:r>
        <w:rPr>
          <w:rFonts w:eastAsia="Times New Roman" w:cs="Times New Roman"/>
          <w:szCs w:val="24"/>
        </w:rPr>
        <w:t>ρ</w:t>
      </w:r>
      <w:r w:rsidRPr="00826DD2">
        <w:rPr>
          <w:rFonts w:eastAsia="Times New Roman" w:cs="Times New Roman"/>
          <w:szCs w:val="24"/>
        </w:rPr>
        <w:t>χετ</w:t>
      </w:r>
      <w:r>
        <w:rPr>
          <w:rFonts w:eastAsia="Times New Roman" w:cs="Times New Roman"/>
          <w:szCs w:val="24"/>
        </w:rPr>
        <w:t xml:space="preserve">αι εδώ και να μας κουνάει το χέρι. Εμείς δώσαμε αίμα! </w:t>
      </w:r>
    </w:p>
    <w:p w14:paraId="1664EF5B"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ΠΡΟΕΔΡΟΣ</w:t>
      </w:r>
      <w:r>
        <w:rPr>
          <w:rFonts w:eastAsia="Times New Roman" w:cs="Times New Roman"/>
          <w:b/>
          <w:szCs w:val="24"/>
        </w:rPr>
        <w:t xml:space="preserve">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ευχαριστώ πολύ.</w:t>
      </w:r>
    </w:p>
    <w:p w14:paraId="1664EF5C"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ΓΕΩΡΓΙΟΣ ΔΕΝΔΙΑΣ:</w:t>
      </w:r>
      <w:r>
        <w:rPr>
          <w:rFonts w:eastAsia="Times New Roman" w:cs="Times New Roman"/>
          <w:szCs w:val="24"/>
        </w:rPr>
        <w:t xml:space="preserve"> Ως προς</w:t>
      </w:r>
      <w:r w:rsidRPr="00826DD2">
        <w:rPr>
          <w:rFonts w:eastAsia="Times New Roman" w:cs="Times New Roman"/>
          <w:szCs w:val="24"/>
        </w:rPr>
        <w:t xml:space="preserve"> τη Χρυσή Αυγή</w:t>
      </w:r>
      <w:r>
        <w:rPr>
          <w:rFonts w:eastAsia="Times New Roman" w:cs="Times New Roman"/>
          <w:szCs w:val="24"/>
        </w:rPr>
        <w:t xml:space="preserve">, κύριε </w:t>
      </w:r>
      <w:r w:rsidRPr="00826DD2">
        <w:rPr>
          <w:rFonts w:eastAsia="Times New Roman" w:cs="Times New Roman"/>
          <w:szCs w:val="24"/>
        </w:rPr>
        <w:t>Πρόεδρ</w:t>
      </w:r>
      <w:r>
        <w:rPr>
          <w:rFonts w:eastAsia="Times New Roman" w:cs="Times New Roman"/>
          <w:szCs w:val="24"/>
        </w:rPr>
        <w:t>ε,</w:t>
      </w:r>
      <w:r w:rsidRPr="00826DD2">
        <w:rPr>
          <w:rFonts w:eastAsia="Times New Roman" w:cs="Times New Roman"/>
          <w:szCs w:val="24"/>
        </w:rPr>
        <w:t xml:space="preserve"> έχουμε δώσει </w:t>
      </w:r>
      <w:r>
        <w:rPr>
          <w:rFonts w:eastAsia="Times New Roman" w:cs="Times New Roman"/>
          <w:szCs w:val="24"/>
        </w:rPr>
        <w:t>επίσης</w:t>
      </w:r>
      <w:r w:rsidRPr="00826DD2">
        <w:rPr>
          <w:rFonts w:eastAsia="Times New Roman" w:cs="Times New Roman"/>
          <w:szCs w:val="24"/>
        </w:rPr>
        <w:t xml:space="preserve"> μάχες</w:t>
      </w:r>
      <w:r>
        <w:rPr>
          <w:rFonts w:eastAsia="Times New Roman" w:cs="Times New Roman"/>
          <w:szCs w:val="24"/>
        </w:rPr>
        <w:t>. Κ</w:t>
      </w:r>
      <w:r w:rsidRPr="00826DD2">
        <w:rPr>
          <w:rFonts w:eastAsia="Times New Roman" w:cs="Times New Roman"/>
          <w:szCs w:val="24"/>
        </w:rPr>
        <w:t xml:space="preserve">αι </w:t>
      </w:r>
      <w:r>
        <w:rPr>
          <w:rFonts w:eastAsia="Times New Roman" w:cs="Times New Roman"/>
          <w:szCs w:val="24"/>
        </w:rPr>
        <w:t>ε</w:t>
      </w:r>
      <w:r w:rsidRPr="00826DD2">
        <w:rPr>
          <w:rFonts w:eastAsia="Times New Roman" w:cs="Times New Roman"/>
          <w:szCs w:val="24"/>
        </w:rPr>
        <w:t xml:space="preserve">λπίζω </w:t>
      </w:r>
      <w:r w:rsidRPr="00826DD2">
        <w:rPr>
          <w:rFonts w:eastAsia="Times New Roman" w:cs="Times New Roman"/>
          <w:szCs w:val="24"/>
        </w:rPr>
        <w:lastRenderedPageBreak/>
        <w:t>τις επόμενες μάχες να τ</w:t>
      </w:r>
      <w:r>
        <w:rPr>
          <w:rFonts w:eastAsia="Times New Roman" w:cs="Times New Roman"/>
          <w:szCs w:val="24"/>
        </w:rPr>
        <w:t>ι</w:t>
      </w:r>
      <w:r w:rsidRPr="00826DD2">
        <w:rPr>
          <w:rFonts w:eastAsia="Times New Roman" w:cs="Times New Roman"/>
          <w:szCs w:val="24"/>
        </w:rPr>
        <w:t xml:space="preserve">ς δώσουμε όλοι μαζί σε αυτή την </w:t>
      </w:r>
      <w:r>
        <w:rPr>
          <w:rFonts w:eastAsia="Times New Roman" w:cs="Times New Roman"/>
          <w:szCs w:val="24"/>
        </w:rPr>
        <w:t>Α</w:t>
      </w:r>
      <w:r w:rsidRPr="00826DD2">
        <w:rPr>
          <w:rFonts w:eastAsia="Times New Roman" w:cs="Times New Roman"/>
          <w:szCs w:val="24"/>
        </w:rPr>
        <w:t>ίθουσα</w:t>
      </w:r>
      <w:r>
        <w:rPr>
          <w:rFonts w:eastAsia="Times New Roman" w:cs="Times New Roman"/>
          <w:szCs w:val="24"/>
        </w:rPr>
        <w:t>,</w:t>
      </w:r>
      <w:r w:rsidRPr="00826DD2">
        <w:rPr>
          <w:rFonts w:eastAsia="Times New Roman" w:cs="Times New Roman"/>
          <w:szCs w:val="24"/>
        </w:rPr>
        <w:t xml:space="preserve"> εναντίον της </w:t>
      </w:r>
      <w:r>
        <w:rPr>
          <w:rFonts w:eastAsia="Times New Roman" w:cs="Times New Roman"/>
          <w:szCs w:val="24"/>
        </w:rPr>
        <w:t>ακραίας αυτής</w:t>
      </w:r>
      <w:r w:rsidRPr="00826DD2">
        <w:rPr>
          <w:rFonts w:eastAsia="Times New Roman" w:cs="Times New Roman"/>
          <w:szCs w:val="24"/>
        </w:rPr>
        <w:t xml:space="preserve"> περ</w:t>
      </w:r>
      <w:r>
        <w:rPr>
          <w:rFonts w:eastAsia="Times New Roman" w:cs="Times New Roman"/>
          <w:szCs w:val="24"/>
        </w:rPr>
        <w:t xml:space="preserve">ίπτωσης, </w:t>
      </w:r>
      <w:r w:rsidRPr="00826DD2">
        <w:rPr>
          <w:rFonts w:eastAsia="Times New Roman" w:cs="Times New Roman"/>
          <w:szCs w:val="24"/>
        </w:rPr>
        <w:t xml:space="preserve">η οποία μας προέκυψε μέσα </w:t>
      </w:r>
      <w:r>
        <w:rPr>
          <w:rFonts w:eastAsia="Times New Roman" w:cs="Times New Roman"/>
          <w:szCs w:val="24"/>
        </w:rPr>
        <w:t xml:space="preserve">από </w:t>
      </w:r>
      <w:r w:rsidRPr="00826DD2">
        <w:rPr>
          <w:rFonts w:eastAsia="Times New Roman" w:cs="Times New Roman"/>
          <w:szCs w:val="24"/>
        </w:rPr>
        <w:t>την κρίση</w:t>
      </w:r>
      <w:r>
        <w:rPr>
          <w:rFonts w:eastAsia="Times New Roman" w:cs="Times New Roman"/>
          <w:szCs w:val="24"/>
        </w:rPr>
        <w:t>,</w:t>
      </w:r>
      <w:r w:rsidRPr="00826DD2">
        <w:rPr>
          <w:rFonts w:eastAsia="Times New Roman" w:cs="Times New Roman"/>
          <w:szCs w:val="24"/>
        </w:rPr>
        <w:t xml:space="preserve"> εναντίον του ρατσισμού</w:t>
      </w:r>
      <w:r>
        <w:rPr>
          <w:rFonts w:eastAsia="Times New Roman" w:cs="Times New Roman"/>
          <w:szCs w:val="24"/>
        </w:rPr>
        <w:t>,</w:t>
      </w:r>
      <w:r w:rsidRPr="00826DD2">
        <w:rPr>
          <w:rFonts w:eastAsia="Times New Roman" w:cs="Times New Roman"/>
          <w:szCs w:val="24"/>
        </w:rPr>
        <w:t xml:space="preserve"> εναντίον του φασισμού</w:t>
      </w:r>
      <w:r>
        <w:rPr>
          <w:rFonts w:eastAsia="Times New Roman" w:cs="Times New Roman"/>
          <w:szCs w:val="24"/>
        </w:rPr>
        <w:t>.</w:t>
      </w:r>
    </w:p>
    <w:p w14:paraId="1664EF5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w:t>
      </w:r>
      <w:r w:rsidRPr="00826DD2">
        <w:rPr>
          <w:rFonts w:eastAsia="Times New Roman" w:cs="Times New Roman"/>
          <w:szCs w:val="24"/>
        </w:rPr>
        <w:t>αι όποιος διασπά</w:t>
      </w:r>
      <w:r>
        <w:rPr>
          <w:rFonts w:eastAsia="Times New Roman" w:cs="Times New Roman"/>
          <w:szCs w:val="24"/>
        </w:rPr>
        <w:t xml:space="preserve"> αυτό </w:t>
      </w:r>
      <w:r w:rsidRPr="00826DD2">
        <w:rPr>
          <w:rFonts w:eastAsia="Times New Roman" w:cs="Times New Roman"/>
          <w:szCs w:val="24"/>
        </w:rPr>
        <w:t>το ενιαίο μέτωπο είναι απερίγραπτος και απαράδεκτος</w:t>
      </w:r>
      <w:r>
        <w:rPr>
          <w:rFonts w:eastAsia="Times New Roman" w:cs="Times New Roman"/>
          <w:szCs w:val="24"/>
        </w:rPr>
        <w:t>.</w:t>
      </w:r>
    </w:p>
    <w:p w14:paraId="1664EF5E"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14:paraId="1664EF5F"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ΠΡΟΕΔΡΟΣ</w:t>
      </w:r>
      <w:r>
        <w:rPr>
          <w:rFonts w:eastAsia="Times New Roman" w:cs="Times New Roman"/>
          <w:b/>
          <w:szCs w:val="24"/>
        </w:rPr>
        <w:t xml:space="preserve">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Και επειδή δεν θα δώσω τον λόγο στ</w:t>
      </w:r>
      <w:r>
        <w:rPr>
          <w:rFonts w:eastAsia="Times New Roman" w:cs="Times New Roman"/>
          <w:szCs w:val="24"/>
        </w:rPr>
        <w:t>ην κ</w:t>
      </w:r>
      <w:r>
        <w:rPr>
          <w:rFonts w:eastAsia="Times New Roman" w:cs="Times New Roman"/>
          <w:szCs w:val="24"/>
        </w:rPr>
        <w:t>.</w:t>
      </w:r>
      <w:r>
        <w:rPr>
          <w:rFonts w:eastAsia="Times New Roman" w:cs="Times New Roman"/>
          <w:szCs w:val="24"/>
        </w:rPr>
        <w:t xml:space="preserve"> </w:t>
      </w:r>
      <w:r w:rsidRPr="00826DD2">
        <w:rPr>
          <w:rFonts w:eastAsia="Times New Roman" w:cs="Times New Roman"/>
          <w:szCs w:val="24"/>
        </w:rPr>
        <w:t>Χριστοδουλόπουλου</w:t>
      </w:r>
      <w:r>
        <w:rPr>
          <w:rFonts w:eastAsia="Times New Roman" w:cs="Times New Roman"/>
          <w:szCs w:val="24"/>
        </w:rPr>
        <w:t>,</w:t>
      </w:r>
      <w:r w:rsidRPr="00826DD2">
        <w:rPr>
          <w:rFonts w:eastAsia="Times New Roman" w:cs="Times New Roman"/>
          <w:szCs w:val="24"/>
        </w:rPr>
        <w:t xml:space="preserve"> αν μου το ζήταγε</w:t>
      </w:r>
      <w:r>
        <w:rPr>
          <w:rFonts w:eastAsia="Times New Roman" w:cs="Times New Roman"/>
          <w:szCs w:val="24"/>
        </w:rPr>
        <w:t>,</w:t>
      </w:r>
      <w:r w:rsidRPr="00826DD2">
        <w:rPr>
          <w:rFonts w:eastAsia="Times New Roman" w:cs="Times New Roman"/>
          <w:szCs w:val="24"/>
        </w:rPr>
        <w:t xml:space="preserve"> θέλω να σας διευκρινίσω </w:t>
      </w:r>
      <w:r>
        <w:rPr>
          <w:rFonts w:eastAsia="Times New Roman" w:cs="Times New Roman"/>
          <w:szCs w:val="24"/>
        </w:rPr>
        <w:t>-</w:t>
      </w:r>
      <w:r w:rsidRPr="00826DD2">
        <w:rPr>
          <w:rFonts w:eastAsia="Times New Roman" w:cs="Times New Roman"/>
          <w:szCs w:val="24"/>
        </w:rPr>
        <w:t xml:space="preserve">και είστε έγκριτος </w:t>
      </w:r>
      <w:r>
        <w:rPr>
          <w:rFonts w:eastAsia="Times New Roman" w:cs="Times New Roman"/>
          <w:szCs w:val="24"/>
        </w:rPr>
        <w:t>ν</w:t>
      </w:r>
      <w:r w:rsidRPr="00826DD2">
        <w:rPr>
          <w:rFonts w:eastAsia="Times New Roman" w:cs="Times New Roman"/>
          <w:szCs w:val="24"/>
        </w:rPr>
        <w:t>ομικός</w:t>
      </w:r>
      <w:r>
        <w:rPr>
          <w:rFonts w:eastAsia="Times New Roman" w:cs="Times New Roman"/>
          <w:szCs w:val="24"/>
        </w:rPr>
        <w:t>-</w:t>
      </w:r>
      <w:r w:rsidRPr="00826DD2">
        <w:rPr>
          <w:rFonts w:eastAsia="Times New Roman" w:cs="Times New Roman"/>
          <w:szCs w:val="24"/>
        </w:rPr>
        <w:t xml:space="preserve"> ότι το καθήκον του δικηγόρου</w:t>
      </w:r>
      <w:r>
        <w:rPr>
          <w:rFonts w:eastAsia="Times New Roman" w:cs="Times New Roman"/>
          <w:szCs w:val="24"/>
        </w:rPr>
        <w:t>…</w:t>
      </w:r>
    </w:p>
    <w:p w14:paraId="1664EF60"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ΑΝΑΣΤΑΣΙΑ ΧΡΙΣΤΟΔΟΥΛΟΠΟΥΛΟΥ (Γ΄ Αντιπρόεδρος της Βουλής): </w:t>
      </w:r>
      <w:r>
        <w:rPr>
          <w:rFonts w:eastAsia="Times New Roman" w:cs="Times New Roman"/>
          <w:szCs w:val="24"/>
        </w:rPr>
        <w:t>Με είπε μάρτυρα…</w:t>
      </w:r>
    </w:p>
    <w:p w14:paraId="1664EF61"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ΠΡΟΕΔΡΟΣ</w:t>
      </w:r>
      <w:r>
        <w:rPr>
          <w:rFonts w:eastAsia="Times New Roman" w:cs="Times New Roman"/>
          <w:b/>
          <w:szCs w:val="24"/>
        </w:rPr>
        <w:t xml:space="preserve">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κυρία Χριστοδουλοπούλου!</w:t>
      </w:r>
    </w:p>
    <w:p w14:paraId="1664EF6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Το καθήκον του</w:t>
      </w:r>
      <w:r w:rsidRPr="00826DD2">
        <w:rPr>
          <w:rFonts w:eastAsia="Times New Roman" w:cs="Times New Roman"/>
          <w:szCs w:val="24"/>
        </w:rPr>
        <w:t xml:space="preserve"> δικηγόρου</w:t>
      </w:r>
      <w:r>
        <w:rPr>
          <w:rFonts w:eastAsia="Times New Roman" w:cs="Times New Roman"/>
          <w:szCs w:val="24"/>
        </w:rPr>
        <w:t>, ό</w:t>
      </w:r>
      <w:r w:rsidRPr="00826DD2">
        <w:rPr>
          <w:rFonts w:eastAsia="Times New Roman" w:cs="Times New Roman"/>
          <w:szCs w:val="24"/>
        </w:rPr>
        <w:t>πως και το δικαίωμα στη μαρτυρία</w:t>
      </w:r>
      <w:r>
        <w:rPr>
          <w:rFonts w:eastAsia="Times New Roman" w:cs="Times New Roman"/>
          <w:szCs w:val="24"/>
        </w:rPr>
        <w:t>,</w:t>
      </w:r>
      <w:r w:rsidRPr="00826DD2">
        <w:rPr>
          <w:rFonts w:eastAsia="Times New Roman" w:cs="Times New Roman"/>
          <w:szCs w:val="24"/>
        </w:rPr>
        <w:t xml:space="preserve"> είναι</w:t>
      </w:r>
      <w:r>
        <w:rPr>
          <w:rFonts w:eastAsia="Times New Roman" w:cs="Times New Roman"/>
          <w:szCs w:val="24"/>
        </w:rPr>
        <w:t xml:space="preserve"> η ι</w:t>
      </w:r>
      <w:r w:rsidRPr="00826DD2">
        <w:rPr>
          <w:rFonts w:eastAsia="Times New Roman" w:cs="Times New Roman"/>
          <w:szCs w:val="24"/>
        </w:rPr>
        <w:t xml:space="preserve">ερά πράγματα και στη βάση του </w:t>
      </w:r>
      <w:proofErr w:type="spellStart"/>
      <w:r>
        <w:rPr>
          <w:rFonts w:eastAsia="Times New Roman" w:cs="Times New Roman"/>
          <w:szCs w:val="24"/>
        </w:rPr>
        <w:t>δικαι</w:t>
      </w:r>
      <w:r>
        <w:rPr>
          <w:rFonts w:eastAsia="Times New Roman" w:cs="Times New Roman"/>
          <w:szCs w:val="24"/>
        </w:rPr>
        <w:t>ι</w:t>
      </w:r>
      <w:r>
        <w:rPr>
          <w:rFonts w:eastAsia="Times New Roman" w:cs="Times New Roman"/>
          <w:szCs w:val="24"/>
        </w:rPr>
        <w:t>κού</w:t>
      </w:r>
      <w:proofErr w:type="spellEnd"/>
      <w:r>
        <w:rPr>
          <w:rFonts w:eastAsia="Times New Roman" w:cs="Times New Roman"/>
          <w:szCs w:val="24"/>
        </w:rPr>
        <w:t xml:space="preserve"> </w:t>
      </w:r>
      <w:r w:rsidRPr="00826DD2">
        <w:rPr>
          <w:rFonts w:eastAsia="Times New Roman" w:cs="Times New Roman"/>
          <w:szCs w:val="24"/>
        </w:rPr>
        <w:t xml:space="preserve">μας </w:t>
      </w:r>
      <w:r w:rsidRPr="00826DD2">
        <w:rPr>
          <w:rFonts w:eastAsia="Times New Roman" w:cs="Times New Roman"/>
          <w:szCs w:val="24"/>
        </w:rPr>
        <w:lastRenderedPageBreak/>
        <w:t>συστήματος και δεν μπορούν να αποτελούν φακέλωμα για οποιονδήποτε απ</w:t>
      </w:r>
      <w:r>
        <w:rPr>
          <w:rFonts w:eastAsia="Times New Roman" w:cs="Times New Roman"/>
          <w:szCs w:val="24"/>
        </w:rPr>
        <w:t xml:space="preserve">ό εμάς </w:t>
      </w:r>
      <w:r w:rsidRPr="00826DD2">
        <w:rPr>
          <w:rFonts w:eastAsia="Times New Roman" w:cs="Times New Roman"/>
          <w:szCs w:val="24"/>
        </w:rPr>
        <w:t>και για οποιαδήποτε υπόθεση</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Κ</w:t>
      </w:r>
      <w:r w:rsidRPr="00826DD2">
        <w:rPr>
          <w:rFonts w:eastAsia="Times New Roman" w:cs="Times New Roman"/>
          <w:szCs w:val="24"/>
        </w:rPr>
        <w:t xml:space="preserve">άνατε την κριτική </w:t>
      </w:r>
      <w:r>
        <w:rPr>
          <w:rFonts w:eastAsia="Times New Roman" w:cs="Times New Roman"/>
          <w:szCs w:val="24"/>
        </w:rPr>
        <w:t>σας. Π</w:t>
      </w:r>
      <w:r w:rsidRPr="00826DD2">
        <w:rPr>
          <w:rFonts w:eastAsia="Times New Roman" w:cs="Times New Roman"/>
          <w:szCs w:val="24"/>
        </w:rPr>
        <w:t xml:space="preserve">αρακαλώ το </w:t>
      </w:r>
      <w:r>
        <w:rPr>
          <w:rFonts w:eastAsia="Times New Roman" w:cs="Times New Roman"/>
          <w:szCs w:val="24"/>
        </w:rPr>
        <w:t>«</w:t>
      </w:r>
      <w:r w:rsidRPr="00826DD2">
        <w:rPr>
          <w:rFonts w:eastAsia="Times New Roman" w:cs="Times New Roman"/>
          <w:szCs w:val="24"/>
        </w:rPr>
        <w:t>δε</w:t>
      </w:r>
      <w:r>
        <w:rPr>
          <w:rFonts w:eastAsia="Times New Roman" w:cs="Times New Roman"/>
          <w:szCs w:val="24"/>
        </w:rPr>
        <w:t>ν</w:t>
      </w:r>
      <w:r w:rsidRPr="00826DD2">
        <w:rPr>
          <w:rFonts w:eastAsia="Times New Roman" w:cs="Times New Roman"/>
          <w:szCs w:val="24"/>
        </w:rPr>
        <w:t xml:space="preserve"> νομιμοποιείται</w:t>
      </w:r>
      <w:r>
        <w:rPr>
          <w:rFonts w:eastAsia="Times New Roman" w:cs="Times New Roman"/>
          <w:szCs w:val="24"/>
        </w:rPr>
        <w:t>»</w:t>
      </w:r>
      <w:r w:rsidRPr="00826DD2">
        <w:rPr>
          <w:rFonts w:eastAsia="Times New Roman" w:cs="Times New Roman"/>
          <w:szCs w:val="24"/>
        </w:rPr>
        <w:t xml:space="preserve"> δεν ισχύει</w:t>
      </w:r>
      <w:r>
        <w:rPr>
          <w:rFonts w:eastAsia="Times New Roman" w:cs="Times New Roman"/>
          <w:szCs w:val="24"/>
        </w:rPr>
        <w:t>.</w:t>
      </w:r>
    </w:p>
    <w:p w14:paraId="1664EF63" w14:textId="77777777" w:rsidR="00A97886" w:rsidRDefault="00361846">
      <w:pPr>
        <w:spacing w:line="600" w:lineRule="auto"/>
        <w:ind w:firstLine="720"/>
        <w:jc w:val="both"/>
        <w:rPr>
          <w:rFonts w:eastAsia="Times New Roman" w:cs="Times New Roman"/>
          <w:szCs w:val="24"/>
        </w:rPr>
      </w:pPr>
      <w:r w:rsidRPr="00826DD2">
        <w:rPr>
          <w:rFonts w:eastAsia="Times New Roman" w:cs="Times New Roman"/>
          <w:szCs w:val="24"/>
        </w:rPr>
        <w:t>Ευχαριστώ</w:t>
      </w:r>
      <w:r>
        <w:rPr>
          <w:rFonts w:eastAsia="Times New Roman" w:cs="Times New Roman"/>
          <w:szCs w:val="24"/>
        </w:rPr>
        <w:t>.</w:t>
      </w:r>
    </w:p>
    <w:p w14:paraId="1664EF6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Ο κ. </w:t>
      </w:r>
      <w:r w:rsidRPr="00826DD2">
        <w:rPr>
          <w:rFonts w:eastAsia="Times New Roman" w:cs="Times New Roman"/>
          <w:szCs w:val="24"/>
        </w:rPr>
        <w:t>Πα</w:t>
      </w:r>
      <w:r>
        <w:rPr>
          <w:rFonts w:eastAsia="Times New Roman" w:cs="Times New Roman"/>
          <w:szCs w:val="24"/>
        </w:rPr>
        <w:t xml:space="preserve">υλίδης </w:t>
      </w:r>
      <w:r w:rsidRPr="00826DD2">
        <w:rPr>
          <w:rFonts w:eastAsia="Times New Roman" w:cs="Times New Roman"/>
          <w:szCs w:val="24"/>
        </w:rPr>
        <w:t>έχει το</w:t>
      </w:r>
      <w:r>
        <w:rPr>
          <w:rFonts w:eastAsia="Times New Roman" w:cs="Times New Roman"/>
          <w:szCs w:val="24"/>
        </w:rPr>
        <w:t>ν</w:t>
      </w:r>
      <w:r w:rsidRPr="00826DD2">
        <w:rPr>
          <w:rFonts w:eastAsia="Times New Roman" w:cs="Times New Roman"/>
          <w:szCs w:val="24"/>
        </w:rPr>
        <w:t xml:space="preserve"> λόγο</w:t>
      </w:r>
      <w:r>
        <w:rPr>
          <w:rFonts w:eastAsia="Times New Roman" w:cs="Times New Roman"/>
          <w:szCs w:val="24"/>
        </w:rPr>
        <w:t>,</w:t>
      </w:r>
      <w:r w:rsidRPr="00826DD2">
        <w:rPr>
          <w:rFonts w:eastAsia="Times New Roman" w:cs="Times New Roman"/>
          <w:szCs w:val="24"/>
        </w:rPr>
        <w:t xml:space="preserve"> παρακαλώ</w:t>
      </w:r>
      <w:r>
        <w:rPr>
          <w:rFonts w:eastAsia="Times New Roman" w:cs="Times New Roman"/>
          <w:szCs w:val="24"/>
        </w:rPr>
        <w:t>.</w:t>
      </w:r>
    </w:p>
    <w:p w14:paraId="1664EF65" w14:textId="77777777" w:rsidR="00A97886" w:rsidRDefault="00361846">
      <w:pPr>
        <w:spacing w:line="600" w:lineRule="auto"/>
        <w:ind w:firstLine="720"/>
        <w:jc w:val="both"/>
        <w:rPr>
          <w:rFonts w:eastAsia="Times New Roman" w:cs="Times New Roman"/>
          <w:szCs w:val="24"/>
        </w:rPr>
      </w:pPr>
      <w:r w:rsidRPr="007200FA">
        <w:rPr>
          <w:rFonts w:eastAsia="Times New Roman" w:cs="Times New Roman"/>
          <w:b/>
          <w:szCs w:val="24"/>
        </w:rPr>
        <w:t>ΚΩΝΣΤΑΝΤΙΝΟΣ ΠΑΥΛΙΔΗΣ:</w:t>
      </w:r>
      <w:r>
        <w:rPr>
          <w:rFonts w:eastAsia="Times New Roman" w:cs="Times New Roman"/>
          <w:szCs w:val="24"/>
        </w:rPr>
        <w:t xml:space="preserve"> Ευχαριστώ, κύριε Πρόεδρε. </w:t>
      </w:r>
    </w:p>
    <w:p w14:paraId="1664EF6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Επειδή και ο χρόνος είναι λίγος, εύχομαι η Αξιωματική Αντιπολίτευση να </w:t>
      </w:r>
      <w:r>
        <w:rPr>
          <w:rFonts w:eastAsia="Times New Roman" w:cs="Times New Roman"/>
          <w:szCs w:val="24"/>
        </w:rPr>
        <w:t>είχε την ίδια ευαισθησία όταν υπήρξαν πολλές ομιλίες συναδέλφων τους που μας κατηγορούσαν για εθνικούς μειοδότες και προδότες. Παρ’ όλα αυτά</w:t>
      </w:r>
      <w:r>
        <w:rPr>
          <w:rFonts w:eastAsia="Times New Roman" w:cs="Times New Roman"/>
          <w:szCs w:val="24"/>
        </w:rPr>
        <w:t>,</w:t>
      </w:r>
      <w:r>
        <w:rPr>
          <w:rFonts w:eastAsia="Times New Roman" w:cs="Times New Roman"/>
          <w:szCs w:val="24"/>
        </w:rPr>
        <w:t xml:space="preserve"> δεν υπήρξε καμ</w:t>
      </w:r>
      <w:r>
        <w:rPr>
          <w:rFonts w:eastAsia="Times New Roman" w:cs="Times New Roman"/>
          <w:szCs w:val="24"/>
        </w:rPr>
        <w:t>μ</w:t>
      </w:r>
      <w:r>
        <w:rPr>
          <w:rFonts w:eastAsia="Times New Roman" w:cs="Times New Roman"/>
          <w:szCs w:val="24"/>
        </w:rPr>
        <w:t>ία τέτοια ομιλία ή δήλωση από κανέναν.</w:t>
      </w:r>
    </w:p>
    <w:p w14:paraId="1664EF6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w:t>
      </w:r>
      <w:r>
        <w:rPr>
          <w:rFonts w:eastAsia="Times New Roman" w:cs="Times New Roman"/>
          <w:szCs w:val="24"/>
        </w:rPr>
        <w:t>ξεκινήσω αμέσως</w:t>
      </w:r>
      <w:r>
        <w:rPr>
          <w:rFonts w:eastAsia="Times New Roman" w:cs="Times New Roman"/>
          <w:szCs w:val="24"/>
        </w:rPr>
        <w:t>, γιατί ο χρ</w:t>
      </w:r>
      <w:r>
        <w:rPr>
          <w:rFonts w:eastAsia="Times New Roman" w:cs="Times New Roman"/>
          <w:szCs w:val="24"/>
        </w:rPr>
        <w:t xml:space="preserve">όνος είναι πάρα πολύ λίγος. Τι είπαν χθες και ο κ. Σαμαράς και ο κ. Μητσοτάκης στις ομιλίες τους; Ποιες ήταν οι δηλώσεις τους; Να αφήσουμε τη λύση σε άλλον πολιτικό χρόνο, χωρίς να </w:t>
      </w:r>
      <w:r>
        <w:rPr>
          <w:rFonts w:eastAsia="Times New Roman" w:cs="Times New Roman"/>
          <w:szCs w:val="24"/>
        </w:rPr>
        <w:lastRenderedPageBreak/>
        <w:t xml:space="preserve">γνωρίζουν αν θα υπάρξουν προϋποθέσεις για αυτό, αν θα μπορούμε, δηλαδή, να </w:t>
      </w:r>
      <w:r>
        <w:rPr>
          <w:rFonts w:eastAsia="Times New Roman" w:cs="Times New Roman"/>
          <w:szCs w:val="24"/>
        </w:rPr>
        <w:t>βρούμε λύση ή αν θα διαιωνίζουμε το αδιέξοδο στο μέλλον με ό,τι συνέπειες σημαίνει αυτό στον αλυτρωτισμό, στα σύμβολα, στον εθνικισμό της γείτονας χώρας.</w:t>
      </w:r>
    </w:p>
    <w:p w14:paraId="1664EF6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Δεύτερον, «διαδικασία εξπρές». Πέντε ημέρες συζητάμε σε </w:t>
      </w:r>
      <w:r>
        <w:rPr>
          <w:rFonts w:eastAsia="Times New Roman" w:cs="Times New Roman"/>
          <w:szCs w:val="24"/>
        </w:rPr>
        <w:t>ε</w:t>
      </w:r>
      <w:r>
        <w:rPr>
          <w:rFonts w:eastAsia="Times New Roman" w:cs="Times New Roman"/>
          <w:szCs w:val="24"/>
        </w:rPr>
        <w:t>πιτροπές και στην Ολομέλεια της Βουλής για αυ</w:t>
      </w:r>
      <w:r>
        <w:rPr>
          <w:rFonts w:eastAsia="Times New Roman" w:cs="Times New Roman"/>
          <w:szCs w:val="24"/>
        </w:rPr>
        <w:t xml:space="preserve">τή τη </w:t>
      </w:r>
      <w:r>
        <w:rPr>
          <w:rFonts w:eastAsia="Times New Roman" w:cs="Times New Roman"/>
          <w:szCs w:val="24"/>
        </w:rPr>
        <w:t>συ</w:t>
      </w:r>
      <w:r>
        <w:rPr>
          <w:rFonts w:eastAsia="Times New Roman" w:cs="Times New Roman"/>
          <w:szCs w:val="24"/>
        </w:rPr>
        <w:t xml:space="preserve">μφωνία. </w:t>
      </w:r>
    </w:p>
    <w:p w14:paraId="1664EF6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Άλλα ψέματα: Θυμήθηκε το μακεδονικό ροδάκινο. Κάποιος, προφανώς, πρέπει να εξηγήσει στον κ. Μητσοτάκη, που δεν το γνωρίζει, ότι οι χαρακτήρες ΠΟΠ, σύμφωνα με το δίκαιο, οι προστατευόμενες ονομασίες προέλευσης, δεν μπορούν να αναφέρονται σε όνομα κράτους, α</w:t>
      </w:r>
      <w:r>
        <w:rPr>
          <w:rFonts w:eastAsia="Times New Roman" w:cs="Times New Roman"/>
          <w:szCs w:val="24"/>
        </w:rPr>
        <w:t xml:space="preserve">λλά σε όνομα περιοχής. </w:t>
      </w:r>
    </w:p>
    <w:p w14:paraId="1664EF6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Μία χώρα μόνο έχει περιοχή που λέγεται Μακεδονία και αυτή είναι η Ελλάδα. Όπως, επίσης, ο όρος «μακεδονικός» και «Μακεδονία» χωρίς πρόθεμα ή προσδιορισμό ανήκει μόνο στην Ελλάδα και σε κα</w:t>
      </w:r>
      <w:r>
        <w:rPr>
          <w:rFonts w:eastAsia="Times New Roman" w:cs="Times New Roman"/>
          <w:szCs w:val="24"/>
        </w:rPr>
        <w:t>μ</w:t>
      </w:r>
      <w:r>
        <w:rPr>
          <w:rFonts w:eastAsia="Times New Roman" w:cs="Times New Roman"/>
          <w:szCs w:val="24"/>
        </w:rPr>
        <w:t>μία άλλη χώρα.</w:t>
      </w:r>
    </w:p>
    <w:p w14:paraId="1664EF6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Εμείς μπορούμε να λέμε το αερ</w:t>
      </w:r>
      <w:r>
        <w:rPr>
          <w:rFonts w:eastAsia="Times New Roman" w:cs="Times New Roman"/>
          <w:szCs w:val="24"/>
        </w:rPr>
        <w:t xml:space="preserve">οδρόμιό μας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xml:space="preserve"> ενώ αυτοί οφείλουν να λένε το αεροδρόμιό τους </w:t>
      </w:r>
      <w:r>
        <w:rPr>
          <w:rFonts w:eastAsia="Times New Roman" w:cs="Times New Roman"/>
          <w:szCs w:val="24"/>
        </w:rPr>
        <w:t>«</w:t>
      </w:r>
      <w:r>
        <w:rPr>
          <w:rFonts w:eastAsia="Times New Roman" w:cs="Times New Roman"/>
          <w:szCs w:val="24"/>
        </w:rPr>
        <w:t xml:space="preserve">Βόρεια </w:t>
      </w:r>
      <w:r>
        <w:rPr>
          <w:rFonts w:eastAsia="Times New Roman" w:cs="Times New Roman"/>
          <w:szCs w:val="24"/>
        </w:rPr>
        <w:lastRenderedPageBreak/>
        <w:t>Μακεδονία</w:t>
      </w:r>
      <w:r>
        <w:rPr>
          <w:rFonts w:eastAsia="Times New Roman" w:cs="Times New Roman"/>
          <w:szCs w:val="24"/>
        </w:rPr>
        <w:t>»</w:t>
      </w:r>
      <w:r>
        <w:rPr>
          <w:rFonts w:eastAsia="Times New Roman" w:cs="Times New Roman"/>
          <w:szCs w:val="24"/>
        </w:rPr>
        <w:t xml:space="preserve"> και υποχρεωτικά να βάλουν πρόθεμα είτε αφορά κράτος είτε αφορά συλλόγους και εταιρείες που παίρνουν χρηματοδότηση από το κράτος ή φτιάχνονται και ιδρύονται με νόμο.</w:t>
      </w:r>
    </w:p>
    <w:p w14:paraId="1664EF6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εύτερον, απαγορεύονται, είπε ο κ. Σαμαράς, λαϊκές κινητοποιήσεις για το εθνικό ζήτημα του </w:t>
      </w:r>
      <w:r>
        <w:rPr>
          <w:rFonts w:eastAsia="Times New Roman" w:cs="Times New Roman"/>
          <w:szCs w:val="24"/>
        </w:rPr>
        <w:t>μ</w:t>
      </w:r>
      <w:r>
        <w:rPr>
          <w:rFonts w:eastAsia="Times New Roman" w:cs="Times New Roman"/>
          <w:szCs w:val="24"/>
        </w:rPr>
        <w:t>ακεδονικού, βάσει του άρθρου 3 παρ</w:t>
      </w:r>
      <w:r>
        <w:rPr>
          <w:rFonts w:eastAsia="Times New Roman" w:cs="Times New Roman"/>
          <w:szCs w:val="24"/>
        </w:rPr>
        <w:t xml:space="preserve">άγραφος </w:t>
      </w:r>
      <w:r>
        <w:rPr>
          <w:rFonts w:eastAsia="Times New Roman" w:cs="Times New Roman"/>
          <w:szCs w:val="24"/>
        </w:rPr>
        <w:t xml:space="preserve">4 της </w:t>
      </w:r>
      <w:r>
        <w:rPr>
          <w:rFonts w:eastAsia="Times New Roman" w:cs="Times New Roman"/>
          <w:szCs w:val="24"/>
        </w:rPr>
        <w:t>σ</w:t>
      </w:r>
      <w:r>
        <w:rPr>
          <w:rFonts w:eastAsia="Times New Roman" w:cs="Times New Roman"/>
          <w:szCs w:val="24"/>
        </w:rPr>
        <w:t xml:space="preserve">υμφωνίας. </w:t>
      </w:r>
    </w:p>
    <w:p w14:paraId="1664EF6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Να του θυμίσω τι έλεγε η Ενδιάμεση Συμφωνία του 1995 στο άρθρο 7; «Κάθε μέρος θα λάβει σύντομα αποτελεσμα</w:t>
      </w:r>
      <w:r>
        <w:rPr>
          <w:rFonts w:eastAsia="Times New Roman" w:cs="Times New Roman"/>
          <w:szCs w:val="24"/>
        </w:rPr>
        <w:t>τικά μέτρα για να απαγορεύσει εχθρικές ενέργειες ή προπαγάνδα από κρατικά ελεγχόμενες υπηρεσίες και να αποθαρρύνει ενέργειες από ιδιωτικές οντότητες που θα είχαν ως πιθανό αποτέλεσμα να υποδαυλίσουν βία, μίσος ή εχθρότητα αμοιβαίως</w:t>
      </w:r>
      <w:r>
        <w:rPr>
          <w:rFonts w:eastAsia="Times New Roman" w:cs="Times New Roman"/>
          <w:szCs w:val="24"/>
        </w:rPr>
        <w:t>.</w:t>
      </w:r>
      <w:r>
        <w:rPr>
          <w:rFonts w:eastAsia="Times New Roman" w:cs="Times New Roman"/>
          <w:szCs w:val="24"/>
        </w:rPr>
        <w:t>». Περίπου αντίστοιχα το</w:t>
      </w:r>
      <w:r>
        <w:rPr>
          <w:rFonts w:eastAsia="Times New Roman" w:cs="Times New Roman"/>
          <w:szCs w:val="24"/>
        </w:rPr>
        <w:t xml:space="preserve"> ίδιο άρθρο στην Ενδιάμεση Συμφωνία το 1995. Τότε δεν το θυμόταν. Τώρα το αναφέρει ως πρόβλημα.</w:t>
      </w:r>
    </w:p>
    <w:p w14:paraId="1664EF6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Τρίτον, </w:t>
      </w:r>
      <w:r>
        <w:rPr>
          <w:rFonts w:eastAsia="Times New Roman" w:cs="Times New Roman"/>
          <w:szCs w:val="24"/>
        </w:rPr>
        <w:t>«</w:t>
      </w:r>
      <w:r>
        <w:rPr>
          <w:rFonts w:eastAsia="Times New Roman" w:cs="Times New Roman"/>
          <w:szCs w:val="24"/>
        </w:rPr>
        <w:t>ελληνική γλώσσα</w:t>
      </w:r>
      <w:r>
        <w:rPr>
          <w:rFonts w:eastAsia="Times New Roman" w:cs="Times New Roman"/>
          <w:szCs w:val="24"/>
        </w:rPr>
        <w:t>»</w:t>
      </w:r>
      <w:r>
        <w:rPr>
          <w:rFonts w:eastAsia="Times New Roman" w:cs="Times New Roman"/>
          <w:szCs w:val="24"/>
        </w:rPr>
        <w:t>. Έχουν ακουστεί πολλά γύρω από αυτό. Ένα στοιχείο θα πω μόνο και θα το καταθέσω και στα Πρακτικά μετά, για να μην κουράσω και πετάω τα</w:t>
      </w:r>
      <w:r>
        <w:rPr>
          <w:rFonts w:eastAsia="Times New Roman" w:cs="Times New Roman"/>
          <w:szCs w:val="24"/>
        </w:rPr>
        <w:t xml:space="preserve"> χαρτιά από </w:t>
      </w:r>
      <w:r>
        <w:rPr>
          <w:rFonts w:eastAsia="Times New Roman" w:cs="Times New Roman"/>
          <w:szCs w:val="24"/>
        </w:rPr>
        <w:lastRenderedPageBreak/>
        <w:t>εδώ, όπως έκανε ο Αρχηγός της Αξιωματικής Αντιπολίτευσης</w:t>
      </w:r>
      <w:r>
        <w:rPr>
          <w:rFonts w:eastAsia="Times New Roman" w:cs="Times New Roman"/>
          <w:szCs w:val="24"/>
        </w:rPr>
        <w:t>,</w:t>
      </w:r>
      <w:r>
        <w:rPr>
          <w:rFonts w:eastAsia="Times New Roman" w:cs="Times New Roman"/>
          <w:szCs w:val="24"/>
        </w:rPr>
        <w:t xml:space="preserve"> μη σεβόμενος καν τους εργαζόμενους, που είναι από κάτω.</w:t>
      </w:r>
    </w:p>
    <w:p w14:paraId="1664EF6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Στο πινάκιο του ΟΗΕ το 1977 στη Διάσκεψη των Αθηνών αναφέρει ξεκάθαρα στον τίτλο επάνω</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λφαβητικοί χαρακτήρες της μακεδονικής γλ</w:t>
      </w:r>
      <w:r>
        <w:rPr>
          <w:rFonts w:eastAsia="Times New Roman" w:cs="Times New Roman"/>
          <w:szCs w:val="24"/>
        </w:rPr>
        <w:t>ώσσας».</w:t>
      </w:r>
    </w:p>
    <w:p w14:paraId="1664EF7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Σχολικά βιβλία είπε ο κύριος Πρωθυπουργός και ανακοίνωσε την αλληλογραφία του κ. Σαμαρά με τον κ. Γκρο</w:t>
      </w:r>
      <w:r>
        <w:rPr>
          <w:rFonts w:eastAsia="Times New Roman" w:cs="Times New Roman"/>
          <w:szCs w:val="24"/>
        </w:rPr>
        <w:t>υέ</w:t>
      </w:r>
      <w:r>
        <w:rPr>
          <w:rFonts w:eastAsia="Times New Roman" w:cs="Times New Roman"/>
          <w:szCs w:val="24"/>
        </w:rPr>
        <w:t>φσκι περί κοινής επιστημονικής επιτροπής για την απάλειψη του αλυτρωτισμού και την παραποίηση της ιστορίας</w:t>
      </w:r>
      <w:r>
        <w:rPr>
          <w:rFonts w:eastAsia="Times New Roman" w:cs="Times New Roman"/>
          <w:szCs w:val="24"/>
        </w:rPr>
        <w:t>,</w:t>
      </w:r>
      <w:r>
        <w:rPr>
          <w:rFonts w:eastAsia="Times New Roman" w:cs="Times New Roman"/>
          <w:szCs w:val="24"/>
        </w:rPr>
        <w:t xml:space="preserve"> μέτρο, δηλαδή, που υπάρχει και σε αυ</w:t>
      </w:r>
      <w:r>
        <w:rPr>
          <w:rFonts w:eastAsia="Times New Roman" w:cs="Times New Roman"/>
          <w:szCs w:val="24"/>
        </w:rPr>
        <w:t xml:space="preserve">τή τη </w:t>
      </w:r>
      <w:r>
        <w:rPr>
          <w:rFonts w:eastAsia="Times New Roman" w:cs="Times New Roman"/>
          <w:szCs w:val="24"/>
        </w:rPr>
        <w:t>σ</w:t>
      </w:r>
      <w:r>
        <w:rPr>
          <w:rFonts w:eastAsia="Times New Roman" w:cs="Times New Roman"/>
          <w:szCs w:val="24"/>
        </w:rPr>
        <w:t xml:space="preserve">υμφωνία. </w:t>
      </w:r>
    </w:p>
    <w:p w14:paraId="1664EF7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Ειλικρινά, κυρίες και κύριοι συνάδελφοι, ποιος αλήθεια έχει να ανησυχεί από αυτό; Ποιος έχει να ανησυχεί από μία διεπιστημονική επιτροπή που θα αναθεωρήσει τα βιβλία και θα βγάλει από μέσα κάθε στοιχείο αλυτρωτισμού και μισαλλοδοξίας; Εμεί</w:t>
      </w:r>
      <w:r>
        <w:rPr>
          <w:rFonts w:eastAsia="Times New Roman" w:cs="Times New Roman"/>
          <w:szCs w:val="24"/>
        </w:rPr>
        <w:t xml:space="preserve">ς ή οι γείτονές μας; Εμείς ή αυτοί, που έχουν μια εκπαίδευση δομημένη πάνω στη λογική της ιστορικής συνέχειας του Μεγάλου Αλεξάνδρου και της αρχαίας Μακεδονίας, πάνω σε </w:t>
      </w:r>
      <w:proofErr w:type="spellStart"/>
      <w:r>
        <w:rPr>
          <w:rFonts w:eastAsia="Times New Roman" w:cs="Times New Roman"/>
          <w:szCs w:val="24"/>
        </w:rPr>
        <w:t>αλυτρωτικές</w:t>
      </w:r>
      <w:proofErr w:type="spellEnd"/>
      <w:r>
        <w:rPr>
          <w:rFonts w:eastAsia="Times New Roman" w:cs="Times New Roman"/>
          <w:szCs w:val="24"/>
        </w:rPr>
        <w:t xml:space="preserve"> βάσεις; Προφανώς αυτοί.</w:t>
      </w:r>
    </w:p>
    <w:p w14:paraId="1664EF7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Το κυρίαρχο σύνθημα</w:t>
      </w:r>
      <w:r>
        <w:rPr>
          <w:rFonts w:eastAsia="Times New Roman" w:cs="Times New Roman"/>
          <w:szCs w:val="24"/>
        </w:rPr>
        <w:t>:</w:t>
      </w:r>
      <w:r>
        <w:rPr>
          <w:rFonts w:eastAsia="Times New Roman" w:cs="Times New Roman"/>
          <w:szCs w:val="24"/>
        </w:rPr>
        <w:t xml:space="preserve"> «Η Μακεδονία είναι μία και ελλ</w:t>
      </w:r>
      <w:r>
        <w:rPr>
          <w:rFonts w:eastAsia="Times New Roman" w:cs="Times New Roman"/>
          <w:szCs w:val="24"/>
        </w:rPr>
        <w:t xml:space="preserve">ηνική». Για να δούμε τι λέγαμε επίσημα στο δικό μας εκπαιδευτικό σύστημα με συγκεκριμένα στοιχεία. Η Μακεδονία είναι μία και ελληνική όχι ως ιστορικός όρος, που θα μπορούσαμε να το κουβεντιάσουμε, ως γεωπολιτικός όρος. </w:t>
      </w:r>
    </w:p>
    <w:p w14:paraId="1664EF7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Να σας δώσω μερικά στοιχεία: 1913 μέ</w:t>
      </w:r>
      <w:r>
        <w:rPr>
          <w:rFonts w:eastAsia="Times New Roman" w:cs="Times New Roman"/>
          <w:szCs w:val="24"/>
        </w:rPr>
        <w:t xml:space="preserve">χρι 1924, Ιωάννου Σαρρή «Γεωγραφία προς </w:t>
      </w:r>
      <w:proofErr w:type="spellStart"/>
      <w:r>
        <w:rPr>
          <w:rFonts w:eastAsia="Times New Roman" w:cs="Times New Roman"/>
          <w:szCs w:val="24"/>
        </w:rPr>
        <w:t>χρήσιν</w:t>
      </w:r>
      <w:proofErr w:type="spellEnd"/>
      <w:r>
        <w:rPr>
          <w:rFonts w:eastAsia="Times New Roman" w:cs="Times New Roman"/>
          <w:szCs w:val="24"/>
        </w:rPr>
        <w:t xml:space="preserve"> της Γ΄ τάξεως»</w:t>
      </w:r>
      <w:r>
        <w:rPr>
          <w:rFonts w:eastAsia="Times New Roman" w:cs="Times New Roman"/>
          <w:szCs w:val="24"/>
        </w:rPr>
        <w:t xml:space="preserve">, </w:t>
      </w:r>
      <w:r>
        <w:rPr>
          <w:rFonts w:eastAsia="Times New Roman" w:cs="Times New Roman"/>
          <w:szCs w:val="24"/>
        </w:rPr>
        <w:t>εγκεκριμένη από την Εταιρεία Σχολικών Βιβλίων</w:t>
      </w:r>
      <w:r>
        <w:rPr>
          <w:rFonts w:eastAsia="Times New Roman" w:cs="Times New Roman"/>
          <w:szCs w:val="24"/>
        </w:rPr>
        <w:t>:</w:t>
      </w:r>
      <w:r>
        <w:rPr>
          <w:rFonts w:eastAsia="Times New Roman" w:cs="Times New Roman"/>
          <w:szCs w:val="24"/>
        </w:rPr>
        <w:t xml:space="preserve"> «Η </w:t>
      </w:r>
      <w:r>
        <w:rPr>
          <w:rFonts w:eastAsia="Times New Roman" w:cs="Times New Roman"/>
          <w:szCs w:val="24"/>
        </w:rPr>
        <w:t>ε</w:t>
      </w:r>
      <w:r>
        <w:rPr>
          <w:rFonts w:eastAsia="Times New Roman" w:cs="Times New Roman"/>
          <w:szCs w:val="24"/>
        </w:rPr>
        <w:t xml:space="preserve">λληνική Μακεδονία, </w:t>
      </w:r>
      <w:r>
        <w:rPr>
          <w:rFonts w:eastAsia="Times New Roman" w:cs="Times New Roman"/>
          <w:szCs w:val="24"/>
        </w:rPr>
        <w:t>σ</w:t>
      </w:r>
      <w:r>
        <w:rPr>
          <w:rFonts w:eastAsia="Times New Roman" w:cs="Times New Roman"/>
          <w:szCs w:val="24"/>
        </w:rPr>
        <w:t xml:space="preserve">ερβική και </w:t>
      </w:r>
      <w:r>
        <w:rPr>
          <w:rFonts w:eastAsia="Times New Roman" w:cs="Times New Roman"/>
          <w:szCs w:val="24"/>
        </w:rPr>
        <w:t>β</w:t>
      </w:r>
      <w:r>
        <w:rPr>
          <w:rFonts w:eastAsia="Times New Roman" w:cs="Times New Roman"/>
          <w:szCs w:val="24"/>
        </w:rPr>
        <w:t xml:space="preserve">ουλγαρική Μακεδονία ή </w:t>
      </w:r>
      <w:r>
        <w:rPr>
          <w:rFonts w:eastAsia="Times New Roman" w:cs="Times New Roman"/>
          <w:szCs w:val="24"/>
        </w:rPr>
        <w:t>β</w:t>
      </w:r>
      <w:r>
        <w:rPr>
          <w:rFonts w:eastAsia="Times New Roman" w:cs="Times New Roman"/>
          <w:szCs w:val="24"/>
        </w:rPr>
        <w:t>όρειος Μακεδονία» με χιλιόμετρα, κατοίκους. «Δι</w:t>
      </w:r>
      <w:r>
        <w:rPr>
          <w:rFonts w:eastAsia="Times New Roman" w:cs="Times New Roman"/>
          <w:szCs w:val="24"/>
        </w:rPr>
        <w:t>ά</w:t>
      </w:r>
      <w:r>
        <w:rPr>
          <w:rFonts w:eastAsia="Times New Roman" w:cs="Times New Roman"/>
          <w:szCs w:val="24"/>
        </w:rPr>
        <w:t xml:space="preserve"> της Συνθήκης του Βουκουρεστίου του 191</w:t>
      </w:r>
      <w:r>
        <w:rPr>
          <w:rFonts w:eastAsia="Times New Roman" w:cs="Times New Roman"/>
          <w:szCs w:val="24"/>
        </w:rPr>
        <w:t xml:space="preserve">8 η μεν </w:t>
      </w:r>
      <w:r>
        <w:rPr>
          <w:rFonts w:eastAsia="Times New Roman" w:cs="Times New Roman"/>
          <w:szCs w:val="24"/>
        </w:rPr>
        <w:t>β</w:t>
      </w:r>
      <w:r>
        <w:rPr>
          <w:rFonts w:eastAsia="Times New Roman" w:cs="Times New Roman"/>
          <w:szCs w:val="24"/>
        </w:rPr>
        <w:t xml:space="preserve">ορειοδυτική Μακεδονία </w:t>
      </w:r>
      <w:proofErr w:type="spellStart"/>
      <w:r>
        <w:rPr>
          <w:rFonts w:eastAsia="Times New Roman" w:cs="Times New Roman"/>
          <w:szCs w:val="24"/>
        </w:rPr>
        <w:t>παρεχωρήθη</w:t>
      </w:r>
      <w:proofErr w:type="spellEnd"/>
      <w:r>
        <w:rPr>
          <w:rFonts w:eastAsia="Times New Roman" w:cs="Times New Roman"/>
          <w:szCs w:val="24"/>
        </w:rPr>
        <w:t xml:space="preserve"> στη Σερβία, η δε </w:t>
      </w:r>
      <w:r>
        <w:rPr>
          <w:rFonts w:eastAsia="Times New Roman" w:cs="Times New Roman"/>
          <w:szCs w:val="24"/>
        </w:rPr>
        <w:t>β</w:t>
      </w:r>
      <w:r>
        <w:rPr>
          <w:rFonts w:eastAsia="Times New Roman" w:cs="Times New Roman"/>
          <w:szCs w:val="24"/>
        </w:rPr>
        <w:t>ορειοανατολική Μακεδονία εις τη Βουλγαρία</w:t>
      </w:r>
      <w:r>
        <w:rPr>
          <w:rFonts w:eastAsia="Times New Roman" w:cs="Times New Roman"/>
          <w:szCs w:val="24"/>
        </w:rPr>
        <w:t>.</w:t>
      </w:r>
      <w:r>
        <w:rPr>
          <w:rFonts w:eastAsia="Times New Roman" w:cs="Times New Roman"/>
          <w:szCs w:val="24"/>
        </w:rPr>
        <w:t>».</w:t>
      </w:r>
    </w:p>
    <w:p w14:paraId="1664EF7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Το 1931 «</w:t>
      </w:r>
      <w:proofErr w:type="spellStart"/>
      <w:r>
        <w:rPr>
          <w:rFonts w:eastAsia="Times New Roman" w:cs="Times New Roman"/>
          <w:szCs w:val="24"/>
        </w:rPr>
        <w:t>Εγκυκλοπαιδικόν</w:t>
      </w:r>
      <w:proofErr w:type="spellEnd"/>
      <w:r>
        <w:rPr>
          <w:rFonts w:eastAsia="Times New Roman" w:cs="Times New Roman"/>
          <w:szCs w:val="24"/>
        </w:rPr>
        <w:t xml:space="preserve"> </w:t>
      </w:r>
      <w:proofErr w:type="spellStart"/>
      <w:r>
        <w:rPr>
          <w:rFonts w:eastAsia="Times New Roman" w:cs="Times New Roman"/>
          <w:szCs w:val="24"/>
        </w:rPr>
        <w:t>Λεξικόν</w:t>
      </w:r>
      <w:proofErr w:type="spellEnd"/>
      <w:r>
        <w:rPr>
          <w:rFonts w:eastAsia="Times New Roman" w:cs="Times New Roman"/>
          <w:szCs w:val="24"/>
        </w:rPr>
        <w:t xml:space="preserve"> Ελευθερουδάκη»</w:t>
      </w:r>
      <w:r>
        <w:rPr>
          <w:rFonts w:eastAsia="Times New Roman" w:cs="Times New Roman"/>
          <w:szCs w:val="24"/>
        </w:rPr>
        <w:t>:</w:t>
      </w:r>
      <w:r>
        <w:rPr>
          <w:rFonts w:eastAsia="Times New Roman" w:cs="Times New Roman"/>
          <w:szCs w:val="24"/>
        </w:rPr>
        <w:t xml:space="preserve"> «Εις Σκόπια της </w:t>
      </w:r>
      <w:r>
        <w:rPr>
          <w:rFonts w:eastAsia="Times New Roman" w:cs="Times New Roman"/>
          <w:szCs w:val="24"/>
        </w:rPr>
        <w:t>σ</w:t>
      </w:r>
      <w:r>
        <w:rPr>
          <w:rFonts w:eastAsia="Times New Roman" w:cs="Times New Roman"/>
          <w:szCs w:val="24"/>
        </w:rPr>
        <w:t xml:space="preserve">ερβικής Μακεδονίας υπάρχει </w:t>
      </w:r>
      <w:proofErr w:type="spellStart"/>
      <w:r>
        <w:rPr>
          <w:rFonts w:eastAsia="Times New Roman" w:cs="Times New Roman"/>
          <w:szCs w:val="24"/>
        </w:rPr>
        <w:t>μεταλλείον</w:t>
      </w:r>
      <w:proofErr w:type="spellEnd"/>
      <w:r>
        <w:rPr>
          <w:rFonts w:eastAsia="Times New Roman" w:cs="Times New Roman"/>
          <w:szCs w:val="24"/>
        </w:rPr>
        <w:t xml:space="preserve"> χρωμίου» και άλλα πολλά.</w:t>
      </w:r>
    </w:p>
    <w:p w14:paraId="1664EF7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Το 1938 Παναγιώτη </w:t>
      </w:r>
      <w:r>
        <w:rPr>
          <w:rFonts w:eastAsia="Times New Roman" w:cs="Times New Roman"/>
          <w:szCs w:val="24"/>
        </w:rPr>
        <w:t>Ηλιόπουλου, Οργανισμός Εκδόσεως Σχολικών Βιβλίων, «Γεωγραφία της Ευρώπης, δι</w:t>
      </w:r>
      <w:r>
        <w:rPr>
          <w:rFonts w:eastAsia="Times New Roman" w:cs="Times New Roman"/>
          <w:szCs w:val="24"/>
        </w:rPr>
        <w:t>ά</w:t>
      </w:r>
      <w:r>
        <w:rPr>
          <w:rFonts w:eastAsia="Times New Roman" w:cs="Times New Roman"/>
          <w:szCs w:val="24"/>
        </w:rPr>
        <w:t xml:space="preserve"> τη Β΄ </w:t>
      </w:r>
      <w:proofErr w:type="spellStart"/>
      <w:r>
        <w:rPr>
          <w:rFonts w:eastAsia="Times New Roman" w:cs="Times New Roman"/>
          <w:szCs w:val="24"/>
        </w:rPr>
        <w:t>τ</w:t>
      </w:r>
      <w:r>
        <w:rPr>
          <w:rFonts w:eastAsia="Times New Roman" w:cs="Times New Roman"/>
          <w:szCs w:val="24"/>
        </w:rPr>
        <w:t>άξιν</w:t>
      </w:r>
      <w:proofErr w:type="spellEnd"/>
      <w:r>
        <w:rPr>
          <w:rFonts w:eastAsia="Times New Roman" w:cs="Times New Roman"/>
          <w:szCs w:val="24"/>
        </w:rPr>
        <w:t xml:space="preserve">, </w:t>
      </w:r>
      <w:proofErr w:type="spellStart"/>
      <w:r>
        <w:rPr>
          <w:rFonts w:eastAsia="Times New Roman" w:cs="Times New Roman"/>
          <w:szCs w:val="24"/>
        </w:rPr>
        <w:t>οκταταξίων</w:t>
      </w:r>
      <w:proofErr w:type="spellEnd"/>
      <w:r>
        <w:rPr>
          <w:rFonts w:eastAsia="Times New Roman" w:cs="Times New Roman"/>
          <w:szCs w:val="24"/>
        </w:rPr>
        <w:t xml:space="preserve"> γυμνασίων, </w:t>
      </w:r>
      <w:proofErr w:type="spellStart"/>
      <w:r>
        <w:rPr>
          <w:rFonts w:eastAsia="Times New Roman" w:cs="Times New Roman"/>
          <w:szCs w:val="24"/>
        </w:rPr>
        <w:t>πενταταξίων</w:t>
      </w:r>
      <w:proofErr w:type="spellEnd"/>
      <w:r>
        <w:rPr>
          <w:rFonts w:eastAsia="Times New Roman" w:cs="Times New Roman"/>
          <w:szCs w:val="24"/>
        </w:rPr>
        <w:t xml:space="preserve"> </w:t>
      </w:r>
      <w:proofErr w:type="spellStart"/>
      <w:r>
        <w:rPr>
          <w:rFonts w:eastAsia="Times New Roman" w:cs="Times New Roman"/>
          <w:szCs w:val="24"/>
        </w:rPr>
        <w:t>προγυμνασίων</w:t>
      </w:r>
      <w:proofErr w:type="spellEnd"/>
      <w:r>
        <w:rPr>
          <w:rFonts w:eastAsia="Times New Roman" w:cs="Times New Roman"/>
          <w:szCs w:val="24"/>
        </w:rPr>
        <w:t xml:space="preserve"> και αστικών </w:t>
      </w:r>
      <w:r>
        <w:rPr>
          <w:rFonts w:eastAsia="Times New Roman" w:cs="Times New Roman"/>
          <w:szCs w:val="24"/>
        </w:rPr>
        <w:lastRenderedPageBreak/>
        <w:t>σχολών»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ερβική Μακεδονία» και «</w:t>
      </w:r>
      <w:r>
        <w:rPr>
          <w:rFonts w:eastAsia="Times New Roman" w:cs="Times New Roman"/>
          <w:szCs w:val="24"/>
        </w:rPr>
        <w:t>ε</w:t>
      </w:r>
      <w:r>
        <w:rPr>
          <w:rFonts w:eastAsia="Times New Roman" w:cs="Times New Roman"/>
          <w:szCs w:val="24"/>
        </w:rPr>
        <w:t xml:space="preserve">λληνική Μακεδονία». Οκτώ φορές στη σελίδα η </w:t>
      </w:r>
      <w:r>
        <w:rPr>
          <w:rFonts w:eastAsia="Times New Roman" w:cs="Times New Roman"/>
          <w:szCs w:val="24"/>
        </w:rPr>
        <w:t>φράσ</w:t>
      </w:r>
      <w:r>
        <w:rPr>
          <w:rFonts w:eastAsia="Times New Roman" w:cs="Times New Roman"/>
          <w:szCs w:val="24"/>
        </w:rPr>
        <w:t>η «</w:t>
      </w:r>
      <w:r>
        <w:rPr>
          <w:rFonts w:eastAsia="Times New Roman" w:cs="Times New Roman"/>
          <w:szCs w:val="24"/>
        </w:rPr>
        <w:t>σ</w:t>
      </w:r>
      <w:r>
        <w:rPr>
          <w:rFonts w:eastAsia="Times New Roman" w:cs="Times New Roman"/>
          <w:szCs w:val="24"/>
        </w:rPr>
        <w:t>ερβική Μακεδονία».</w:t>
      </w:r>
    </w:p>
    <w:p w14:paraId="1664EF7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Το 1939 Αντισυνταγματάρχης Σούλης, «Τα Βαλκάνια» και μία μελέτη «εκδιδόμενη </w:t>
      </w:r>
      <w:proofErr w:type="spellStart"/>
      <w:r>
        <w:rPr>
          <w:rFonts w:eastAsia="Times New Roman" w:cs="Times New Roman"/>
          <w:szCs w:val="24"/>
        </w:rPr>
        <w:t>εγκρίσει</w:t>
      </w:r>
      <w:proofErr w:type="spellEnd"/>
      <w:r>
        <w:rPr>
          <w:rFonts w:eastAsia="Times New Roman" w:cs="Times New Roman"/>
          <w:szCs w:val="24"/>
        </w:rPr>
        <w:t xml:space="preserve"> του Γενικού Επιτελείου Στρατού»</w:t>
      </w:r>
      <w:r>
        <w:rPr>
          <w:rFonts w:eastAsia="Times New Roman" w:cs="Times New Roman"/>
          <w:szCs w:val="24"/>
        </w:rPr>
        <w:t>:</w:t>
      </w:r>
      <w:r>
        <w:rPr>
          <w:rFonts w:eastAsia="Times New Roman" w:cs="Times New Roman"/>
          <w:szCs w:val="24"/>
        </w:rPr>
        <w:t xml:space="preserve"> «Ούτως η </w:t>
      </w:r>
      <w:proofErr w:type="spellStart"/>
      <w:r>
        <w:rPr>
          <w:rFonts w:eastAsia="Times New Roman" w:cs="Times New Roman"/>
          <w:szCs w:val="24"/>
        </w:rPr>
        <w:t>Γιουγκοσλαυΐα</w:t>
      </w:r>
      <w:proofErr w:type="spellEnd"/>
      <w:r>
        <w:rPr>
          <w:rFonts w:eastAsia="Times New Roman" w:cs="Times New Roman"/>
          <w:szCs w:val="24"/>
        </w:rPr>
        <w:t xml:space="preserve"> περιλαμβάνει σήμερον»</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τη ΒΔ Μακεδονία»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 xml:space="preserve">και η </w:t>
      </w:r>
      <w:proofErr w:type="spellStart"/>
      <w:r>
        <w:rPr>
          <w:rFonts w:eastAsia="Times New Roman" w:cs="Times New Roman"/>
          <w:szCs w:val="24"/>
        </w:rPr>
        <w:t>προσάρτησις</w:t>
      </w:r>
      <w:proofErr w:type="spellEnd"/>
      <w:r>
        <w:rPr>
          <w:rFonts w:eastAsia="Times New Roman" w:cs="Times New Roman"/>
          <w:szCs w:val="24"/>
        </w:rPr>
        <w:t xml:space="preserve"> της </w:t>
      </w:r>
      <w:r>
        <w:rPr>
          <w:rFonts w:eastAsia="Times New Roman" w:cs="Times New Roman"/>
          <w:szCs w:val="24"/>
        </w:rPr>
        <w:t>σ</w:t>
      </w:r>
      <w:r>
        <w:rPr>
          <w:rFonts w:eastAsia="Times New Roman" w:cs="Times New Roman"/>
          <w:szCs w:val="24"/>
        </w:rPr>
        <w:t>ερβικής Μακεδονίας</w:t>
      </w:r>
      <w:r>
        <w:rPr>
          <w:rFonts w:eastAsia="Times New Roman" w:cs="Times New Roman"/>
          <w:szCs w:val="24"/>
        </w:rPr>
        <w:t>.</w:t>
      </w:r>
      <w:r>
        <w:rPr>
          <w:rFonts w:eastAsia="Times New Roman" w:cs="Times New Roman"/>
          <w:szCs w:val="24"/>
        </w:rPr>
        <w:t>».</w:t>
      </w:r>
    </w:p>
    <w:p w14:paraId="1664EF7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Το 1953, αντίστοιχα πάλι τ</w:t>
      </w:r>
      <w:r>
        <w:rPr>
          <w:rFonts w:eastAsia="Times New Roman" w:cs="Times New Roman"/>
          <w:szCs w:val="24"/>
        </w:rPr>
        <w:t>α ίδια, Γεωγραφία Ευσταθίου.</w:t>
      </w:r>
    </w:p>
    <w:p w14:paraId="1664EF7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Το 1963, του Κωνσταντίνου Καραμανλή. Στρατιωτική Σχολή </w:t>
      </w:r>
      <w:proofErr w:type="spellStart"/>
      <w:r>
        <w:rPr>
          <w:rFonts w:eastAsia="Times New Roman" w:cs="Times New Roman"/>
          <w:szCs w:val="24"/>
        </w:rPr>
        <w:t>Ευελπίδων</w:t>
      </w:r>
      <w:proofErr w:type="spellEnd"/>
      <w:r>
        <w:rPr>
          <w:rFonts w:eastAsia="Times New Roman" w:cs="Times New Roman"/>
          <w:szCs w:val="24"/>
        </w:rPr>
        <w:t xml:space="preserve">, </w:t>
      </w:r>
      <w:proofErr w:type="spellStart"/>
      <w:r>
        <w:rPr>
          <w:rFonts w:eastAsia="Times New Roman" w:cs="Times New Roman"/>
          <w:szCs w:val="24"/>
        </w:rPr>
        <w:t>Διεύθυνσις</w:t>
      </w:r>
      <w:proofErr w:type="spellEnd"/>
      <w:r>
        <w:rPr>
          <w:rFonts w:eastAsia="Times New Roman" w:cs="Times New Roman"/>
          <w:szCs w:val="24"/>
        </w:rPr>
        <w:t xml:space="preserve"> Σπουδών, Γεωγραφία Υποστράτηγου Σούλη Μιχαήλ</w:t>
      </w:r>
      <w:r>
        <w:rPr>
          <w:rFonts w:eastAsia="Times New Roman" w:cs="Times New Roman"/>
          <w:szCs w:val="24"/>
        </w:rPr>
        <w:t>:</w:t>
      </w:r>
      <w:r>
        <w:rPr>
          <w:rFonts w:eastAsia="Times New Roman" w:cs="Times New Roman"/>
          <w:szCs w:val="24"/>
        </w:rPr>
        <w:t xml:space="preserve"> «Εις την </w:t>
      </w:r>
      <w:r>
        <w:rPr>
          <w:rFonts w:eastAsia="Times New Roman" w:cs="Times New Roman"/>
          <w:szCs w:val="24"/>
        </w:rPr>
        <w:t>ε</w:t>
      </w:r>
      <w:r>
        <w:rPr>
          <w:rFonts w:eastAsia="Times New Roman" w:cs="Times New Roman"/>
          <w:szCs w:val="24"/>
        </w:rPr>
        <w:t xml:space="preserve">λληνικήν Μακεδονία </w:t>
      </w:r>
      <w:proofErr w:type="spellStart"/>
      <w:r>
        <w:rPr>
          <w:rFonts w:eastAsia="Times New Roman" w:cs="Times New Roman"/>
          <w:szCs w:val="24"/>
        </w:rPr>
        <w:t>κατοικούσι</w:t>
      </w:r>
      <w:proofErr w:type="spellEnd"/>
      <w:r>
        <w:rPr>
          <w:rFonts w:eastAsia="Times New Roman" w:cs="Times New Roman"/>
          <w:szCs w:val="24"/>
        </w:rPr>
        <w:t xml:space="preserve"> εξ ολοκλήρου ακραιφνείς Έλληνες, εις τη Γ/Β (</w:t>
      </w:r>
      <w:proofErr w:type="spellStart"/>
      <w:r>
        <w:rPr>
          <w:rFonts w:eastAsia="Times New Roman" w:cs="Times New Roman"/>
          <w:szCs w:val="24"/>
        </w:rPr>
        <w:t>γ</w:t>
      </w:r>
      <w:r>
        <w:rPr>
          <w:rFonts w:eastAsia="Times New Roman" w:cs="Times New Roman"/>
          <w:szCs w:val="24"/>
        </w:rPr>
        <w:t>ιουγκοσλαϋικήν</w:t>
      </w:r>
      <w:proofErr w:type="spellEnd"/>
      <w:r>
        <w:rPr>
          <w:rFonts w:eastAsia="Times New Roman" w:cs="Times New Roman"/>
          <w:szCs w:val="24"/>
        </w:rPr>
        <w:t xml:space="preserve">) </w:t>
      </w:r>
      <w:proofErr w:type="spellStart"/>
      <w:r>
        <w:rPr>
          <w:rFonts w:eastAsia="Times New Roman" w:cs="Times New Roman"/>
          <w:szCs w:val="24"/>
        </w:rPr>
        <w:t>Σλ</w:t>
      </w:r>
      <w:r>
        <w:rPr>
          <w:rFonts w:eastAsia="Times New Roman" w:cs="Times New Roman"/>
          <w:szCs w:val="24"/>
        </w:rPr>
        <w:t>αβομακεδόνες</w:t>
      </w:r>
      <w:proofErr w:type="spellEnd"/>
      <w:r>
        <w:rPr>
          <w:rFonts w:eastAsia="Times New Roman" w:cs="Times New Roman"/>
          <w:szCs w:val="24"/>
        </w:rPr>
        <w:t xml:space="preserve"> και εις την </w:t>
      </w:r>
      <w:proofErr w:type="spellStart"/>
      <w:r>
        <w:rPr>
          <w:rFonts w:eastAsia="Times New Roman" w:cs="Times New Roman"/>
          <w:szCs w:val="24"/>
        </w:rPr>
        <w:t>β</w:t>
      </w:r>
      <w:r>
        <w:rPr>
          <w:rFonts w:eastAsia="Times New Roman" w:cs="Times New Roman"/>
          <w:szCs w:val="24"/>
        </w:rPr>
        <w:t>ουλγαρικήν</w:t>
      </w:r>
      <w:proofErr w:type="spellEnd"/>
      <w:r>
        <w:rPr>
          <w:rFonts w:eastAsia="Times New Roman" w:cs="Times New Roman"/>
          <w:szCs w:val="24"/>
        </w:rPr>
        <w:t>, Βούλγαροι</w:t>
      </w:r>
      <w:r>
        <w:rPr>
          <w:rFonts w:eastAsia="Times New Roman" w:cs="Times New Roman"/>
          <w:szCs w:val="24"/>
        </w:rPr>
        <w:t>.</w:t>
      </w:r>
      <w:r>
        <w:rPr>
          <w:rFonts w:eastAsia="Times New Roman" w:cs="Times New Roman"/>
          <w:szCs w:val="24"/>
        </w:rPr>
        <w:t xml:space="preserve">». «Είτε προς το Αιγαίον πέλαγος και την </w:t>
      </w:r>
      <w:r>
        <w:rPr>
          <w:rFonts w:eastAsia="Times New Roman" w:cs="Times New Roman"/>
          <w:szCs w:val="24"/>
        </w:rPr>
        <w:t>ε</w:t>
      </w:r>
      <w:r>
        <w:rPr>
          <w:rFonts w:eastAsia="Times New Roman" w:cs="Times New Roman"/>
          <w:szCs w:val="24"/>
        </w:rPr>
        <w:t xml:space="preserve">λληνικήν </w:t>
      </w:r>
      <w:proofErr w:type="spellStart"/>
      <w:r>
        <w:rPr>
          <w:rFonts w:eastAsia="Times New Roman" w:cs="Times New Roman"/>
          <w:szCs w:val="24"/>
        </w:rPr>
        <w:t>δ</w:t>
      </w:r>
      <w:r>
        <w:rPr>
          <w:rFonts w:eastAsia="Times New Roman" w:cs="Times New Roman"/>
          <w:szCs w:val="24"/>
        </w:rPr>
        <w:t>υτικήν</w:t>
      </w:r>
      <w:proofErr w:type="spellEnd"/>
      <w:r>
        <w:rPr>
          <w:rFonts w:eastAsia="Times New Roman" w:cs="Times New Roman"/>
          <w:szCs w:val="24"/>
        </w:rPr>
        <w:t xml:space="preserve"> Μακεδονία</w:t>
      </w:r>
      <w:r>
        <w:rPr>
          <w:rFonts w:eastAsia="Times New Roman" w:cs="Times New Roman"/>
          <w:szCs w:val="24"/>
        </w:rPr>
        <w:t>.</w:t>
      </w:r>
      <w:r>
        <w:rPr>
          <w:rFonts w:eastAsia="Times New Roman" w:cs="Times New Roman"/>
          <w:szCs w:val="24"/>
        </w:rPr>
        <w:t>».</w:t>
      </w:r>
    </w:p>
    <w:p w14:paraId="1664EF79" w14:textId="77777777" w:rsidR="00A97886" w:rsidRDefault="00361846">
      <w:pPr>
        <w:spacing w:line="600" w:lineRule="auto"/>
        <w:ind w:firstLine="720"/>
        <w:jc w:val="both"/>
        <w:rPr>
          <w:rFonts w:eastAsia="Times New Roman"/>
          <w:color w:val="212121"/>
          <w:szCs w:val="24"/>
        </w:rPr>
      </w:pPr>
      <w:r>
        <w:rPr>
          <w:rFonts w:eastAsia="Times New Roman"/>
          <w:color w:val="212121"/>
          <w:szCs w:val="24"/>
        </w:rPr>
        <w:t xml:space="preserve">Παρ’ όλο το δάκρυ του Εθνάρχη </w:t>
      </w:r>
      <w:r w:rsidRPr="00D2511D">
        <w:rPr>
          <w:rFonts w:eastAsia="Times New Roman"/>
          <w:color w:val="212121"/>
          <w:szCs w:val="24"/>
        </w:rPr>
        <w:t>Κωνσταντίνου Καραμανλή</w:t>
      </w:r>
      <w:r>
        <w:rPr>
          <w:rFonts w:eastAsia="Times New Roman"/>
          <w:color w:val="212121"/>
          <w:szCs w:val="24"/>
        </w:rPr>
        <w:t>, το οποίο το πληρώσαμε πολύ ακριβά διπλωματικά, στις στρατιωτικές σχολές την ίδια χ</w:t>
      </w:r>
      <w:r>
        <w:rPr>
          <w:rFonts w:eastAsia="Times New Roman"/>
          <w:color w:val="212121"/>
          <w:szCs w:val="24"/>
        </w:rPr>
        <w:t xml:space="preserve">ρονιά που ήταν Πρωθυπουργός </w:t>
      </w:r>
      <w:r>
        <w:rPr>
          <w:rFonts w:eastAsia="Times New Roman"/>
          <w:color w:val="212121"/>
          <w:szCs w:val="24"/>
        </w:rPr>
        <w:lastRenderedPageBreak/>
        <w:t xml:space="preserve">αυτά αναφέραμε: ελληνική, βουλγαρική και γιουγκοσλαβική Μακεδονία. </w:t>
      </w:r>
    </w:p>
    <w:p w14:paraId="1664EF7A" w14:textId="77777777" w:rsidR="00A97886" w:rsidRDefault="00361846">
      <w:pPr>
        <w:spacing w:line="600" w:lineRule="auto"/>
        <w:ind w:firstLine="720"/>
        <w:jc w:val="both"/>
        <w:rPr>
          <w:rFonts w:eastAsia="Times New Roman"/>
          <w:color w:val="212121"/>
          <w:szCs w:val="24"/>
        </w:rPr>
      </w:pPr>
      <w:r>
        <w:rPr>
          <w:rFonts w:eastAsia="Times New Roman"/>
          <w:color w:val="212121"/>
          <w:szCs w:val="24"/>
        </w:rPr>
        <w:t>Αφιερωμένο στη Χρυσή Αυγή: 1973, Αριστοτέλη Κωστόπουλου, Οργανισμός Εκδόσεων Διδακτικών Βιβλίων: «Η Μακεδονία, η σημερινή ελληνική Μακεδονία</w:t>
      </w:r>
      <w:r>
        <w:rPr>
          <w:rFonts w:eastAsia="Times New Roman"/>
          <w:color w:val="212121"/>
          <w:szCs w:val="24"/>
        </w:rPr>
        <w:t>,</w:t>
      </w:r>
      <w:r>
        <w:rPr>
          <w:rFonts w:eastAsia="Times New Roman"/>
          <w:color w:val="212121"/>
          <w:szCs w:val="24"/>
        </w:rPr>
        <w:t xml:space="preserve"> απλώνεται από τα γαλάζια ακρογιάλια του Αιγαίου ως τις κορυφές του Ολύμπου</w:t>
      </w:r>
      <w:r>
        <w:rPr>
          <w:rFonts w:eastAsia="Times New Roman"/>
          <w:color w:val="212121"/>
          <w:szCs w:val="24"/>
        </w:rPr>
        <w:t>.</w:t>
      </w:r>
      <w:r>
        <w:rPr>
          <w:rFonts w:eastAsia="Times New Roman"/>
          <w:color w:val="212121"/>
          <w:szCs w:val="24"/>
        </w:rPr>
        <w:t>».</w:t>
      </w:r>
    </w:p>
    <w:p w14:paraId="1664EF7B" w14:textId="77777777" w:rsidR="00A97886" w:rsidRDefault="00361846">
      <w:pPr>
        <w:spacing w:line="600" w:lineRule="auto"/>
        <w:ind w:firstLine="720"/>
        <w:jc w:val="both"/>
        <w:rPr>
          <w:rFonts w:eastAsia="Times New Roman"/>
          <w:color w:val="212121"/>
          <w:szCs w:val="24"/>
        </w:rPr>
      </w:pPr>
      <w:r>
        <w:rPr>
          <w:rFonts w:eastAsia="Times New Roman"/>
          <w:color w:val="212121"/>
          <w:szCs w:val="24"/>
        </w:rPr>
        <w:t xml:space="preserve">«Τι </w:t>
      </w:r>
      <w:proofErr w:type="spellStart"/>
      <w:r>
        <w:rPr>
          <w:rFonts w:eastAsia="Times New Roman"/>
          <w:color w:val="212121"/>
          <w:szCs w:val="24"/>
        </w:rPr>
        <w:t>είν</w:t>
      </w:r>
      <w:proofErr w:type="spellEnd"/>
      <w:r>
        <w:rPr>
          <w:rFonts w:eastAsia="Times New Roman"/>
          <w:color w:val="212121"/>
          <w:szCs w:val="24"/>
        </w:rPr>
        <w:t xml:space="preserve">’ η πατρίδα μας; Μην είναι οι κάμποι;». Το αφιερώνω εξαιρετικά εκεί. </w:t>
      </w:r>
    </w:p>
    <w:p w14:paraId="1664EF7C" w14:textId="77777777" w:rsidR="00A97886" w:rsidRDefault="00361846">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1664EF7D" w14:textId="77777777" w:rsidR="00A97886" w:rsidRDefault="00361846">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ΠΡΟΕΔΡΟΣ (Νικόλα</w:t>
      </w:r>
      <w:r w:rsidRPr="004B4856">
        <w:rPr>
          <w:rFonts w:eastAsia="Times New Roman" w:cs="Times New Roman"/>
          <w:b/>
          <w:szCs w:val="24"/>
        </w:rPr>
        <w:t xml:space="preserve">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Παρακαλώ, τελειώστε, κύριε Παυλίδη. Καταθέστε στα Πρακτικά, αν θέλετε κάτι, για να καλέσω τον επόμενο ομιλητή. </w:t>
      </w:r>
    </w:p>
    <w:p w14:paraId="1664EF7E" w14:textId="77777777" w:rsidR="00A97886" w:rsidRDefault="0036184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 xml:space="preserve">Τελειώνω, κύριε Πρόεδρε, στον επίλογο είμαι. </w:t>
      </w:r>
    </w:p>
    <w:p w14:paraId="1664EF7F"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szCs w:val="24"/>
        </w:rPr>
        <w:t>Έτσι ακριβώς φθάνουμε, κυρίες και κύριοι συνάδελφοι, να λέει ο</w:t>
      </w:r>
      <w:r>
        <w:rPr>
          <w:rFonts w:eastAsia="Times New Roman" w:cs="Times New Roman"/>
          <w:szCs w:val="24"/>
        </w:rPr>
        <w:t xml:space="preserve"> Ηλιόπουλος, ο Β</w:t>
      </w:r>
      <w:r w:rsidRPr="00D2511D">
        <w:rPr>
          <w:rFonts w:eastAsia="Times New Roman"/>
          <w:color w:val="212121"/>
          <w:szCs w:val="24"/>
        </w:rPr>
        <w:t xml:space="preserve">ουλευτής </w:t>
      </w:r>
      <w:r>
        <w:rPr>
          <w:rFonts w:eastAsia="Times New Roman"/>
          <w:color w:val="212121"/>
          <w:szCs w:val="24"/>
        </w:rPr>
        <w:t xml:space="preserve">της </w:t>
      </w:r>
      <w:r w:rsidRPr="00D2511D">
        <w:rPr>
          <w:rFonts w:eastAsia="Times New Roman"/>
          <w:color w:val="212121"/>
          <w:szCs w:val="24"/>
        </w:rPr>
        <w:t>Χρυσής Αυγής</w:t>
      </w:r>
      <w:r>
        <w:rPr>
          <w:rFonts w:eastAsia="Times New Roman"/>
          <w:color w:val="212121"/>
          <w:szCs w:val="24"/>
        </w:rPr>
        <w:t>: «Τα σύνορά μας φθ</w:t>
      </w:r>
      <w:r w:rsidRPr="00D2511D">
        <w:rPr>
          <w:rFonts w:eastAsia="Times New Roman"/>
          <w:color w:val="212121"/>
          <w:szCs w:val="24"/>
        </w:rPr>
        <w:t>άνουν μέχρι τη Σερβία</w:t>
      </w:r>
      <w:r>
        <w:rPr>
          <w:rFonts w:eastAsia="Times New Roman"/>
          <w:color w:val="212121"/>
          <w:szCs w:val="24"/>
        </w:rPr>
        <w:t>.</w:t>
      </w:r>
      <w:r>
        <w:rPr>
          <w:rFonts w:eastAsia="Times New Roman"/>
          <w:color w:val="212121"/>
          <w:szCs w:val="24"/>
        </w:rPr>
        <w:t>». Γ</w:t>
      </w:r>
      <w:r w:rsidRPr="00D2511D">
        <w:rPr>
          <w:rFonts w:eastAsia="Times New Roman"/>
          <w:color w:val="212121"/>
          <w:szCs w:val="24"/>
        </w:rPr>
        <w:t>ιατί</w:t>
      </w:r>
      <w:r>
        <w:rPr>
          <w:rFonts w:eastAsia="Times New Roman"/>
          <w:color w:val="212121"/>
          <w:szCs w:val="24"/>
        </w:rPr>
        <w:t>;</w:t>
      </w:r>
      <w:r w:rsidRPr="00D2511D">
        <w:rPr>
          <w:rFonts w:eastAsia="Times New Roman"/>
          <w:color w:val="212121"/>
          <w:szCs w:val="24"/>
        </w:rPr>
        <w:t xml:space="preserve"> </w:t>
      </w:r>
      <w:r>
        <w:rPr>
          <w:rFonts w:eastAsia="Times New Roman"/>
          <w:color w:val="212121"/>
          <w:szCs w:val="24"/>
        </w:rPr>
        <w:t>Γιατί σε μί</w:t>
      </w:r>
      <w:r w:rsidRPr="00D2511D">
        <w:rPr>
          <w:rFonts w:eastAsia="Times New Roman"/>
          <w:color w:val="212121"/>
          <w:szCs w:val="24"/>
        </w:rPr>
        <w:t>α ώρα ομιλία</w:t>
      </w:r>
      <w:r>
        <w:rPr>
          <w:rFonts w:eastAsia="Times New Roman"/>
          <w:color w:val="212121"/>
          <w:szCs w:val="24"/>
        </w:rPr>
        <w:t xml:space="preserve">ς ο </w:t>
      </w:r>
      <w:r>
        <w:rPr>
          <w:rFonts w:eastAsia="Times New Roman"/>
          <w:color w:val="212121"/>
          <w:szCs w:val="24"/>
        </w:rPr>
        <w:lastRenderedPageBreak/>
        <w:t xml:space="preserve">κ. </w:t>
      </w:r>
      <w:r w:rsidRPr="00D2511D">
        <w:rPr>
          <w:rFonts w:eastAsia="Times New Roman"/>
          <w:color w:val="212121"/>
          <w:szCs w:val="24"/>
        </w:rPr>
        <w:t xml:space="preserve">Σαμαράς </w:t>
      </w:r>
      <w:r>
        <w:rPr>
          <w:rFonts w:eastAsia="Times New Roman"/>
          <w:color w:val="212121"/>
          <w:szCs w:val="24"/>
        </w:rPr>
        <w:t xml:space="preserve">και </w:t>
      </w:r>
      <w:r w:rsidRPr="00D2511D">
        <w:rPr>
          <w:rFonts w:eastAsia="Times New Roman"/>
          <w:color w:val="212121"/>
          <w:szCs w:val="24"/>
        </w:rPr>
        <w:t>ο κ</w:t>
      </w:r>
      <w:r>
        <w:rPr>
          <w:rFonts w:eastAsia="Times New Roman"/>
          <w:color w:val="212121"/>
          <w:szCs w:val="24"/>
        </w:rPr>
        <w:t>.</w:t>
      </w:r>
      <w:r w:rsidRPr="00D2511D">
        <w:rPr>
          <w:rFonts w:eastAsia="Times New Roman"/>
          <w:color w:val="212121"/>
          <w:szCs w:val="24"/>
        </w:rPr>
        <w:t xml:space="preserve"> Μητσοτά</w:t>
      </w:r>
      <w:r>
        <w:rPr>
          <w:rFonts w:eastAsia="Times New Roman"/>
          <w:color w:val="212121"/>
          <w:szCs w:val="24"/>
        </w:rPr>
        <w:t>κης δεν τόλμησαν να πουν ούτε μί</w:t>
      </w:r>
      <w:r w:rsidRPr="00D2511D">
        <w:rPr>
          <w:rFonts w:eastAsia="Times New Roman"/>
          <w:color w:val="212121"/>
          <w:szCs w:val="24"/>
        </w:rPr>
        <w:t xml:space="preserve">α φορά </w:t>
      </w:r>
      <w:r>
        <w:rPr>
          <w:rFonts w:eastAsia="Times New Roman"/>
          <w:color w:val="212121"/>
          <w:szCs w:val="24"/>
        </w:rPr>
        <w:t>τις λέξεις</w:t>
      </w:r>
      <w:r w:rsidRPr="00D2511D">
        <w:rPr>
          <w:rFonts w:eastAsia="Times New Roman"/>
          <w:color w:val="212121"/>
          <w:szCs w:val="24"/>
        </w:rPr>
        <w:t xml:space="preserve"> </w:t>
      </w:r>
      <w:r>
        <w:rPr>
          <w:rFonts w:eastAsia="Times New Roman"/>
          <w:color w:val="212121"/>
          <w:szCs w:val="24"/>
        </w:rPr>
        <w:t>«</w:t>
      </w:r>
      <w:r w:rsidRPr="00D2511D">
        <w:rPr>
          <w:rFonts w:eastAsia="Times New Roman"/>
          <w:color w:val="212121"/>
          <w:szCs w:val="24"/>
        </w:rPr>
        <w:t>φιλία</w:t>
      </w:r>
      <w:r>
        <w:rPr>
          <w:rFonts w:eastAsia="Times New Roman"/>
          <w:color w:val="212121"/>
          <w:szCs w:val="24"/>
        </w:rPr>
        <w:t>», «</w:t>
      </w:r>
      <w:r w:rsidRPr="00D2511D">
        <w:rPr>
          <w:rFonts w:eastAsia="Times New Roman"/>
          <w:color w:val="212121"/>
          <w:szCs w:val="24"/>
        </w:rPr>
        <w:t>συνεργασία</w:t>
      </w:r>
      <w:r>
        <w:rPr>
          <w:rFonts w:eastAsia="Times New Roman"/>
          <w:color w:val="212121"/>
          <w:szCs w:val="24"/>
        </w:rPr>
        <w:t>», «ε</w:t>
      </w:r>
      <w:r w:rsidRPr="00D2511D">
        <w:rPr>
          <w:rFonts w:eastAsia="Times New Roman"/>
          <w:color w:val="212121"/>
          <w:szCs w:val="24"/>
        </w:rPr>
        <w:t>ιρήνη</w:t>
      </w:r>
      <w:r>
        <w:rPr>
          <w:rFonts w:eastAsia="Times New Roman"/>
          <w:color w:val="212121"/>
          <w:szCs w:val="24"/>
        </w:rPr>
        <w:t>»</w:t>
      </w:r>
      <w:r>
        <w:rPr>
          <w:rFonts w:eastAsia="Times New Roman"/>
          <w:color w:val="212121"/>
          <w:szCs w:val="24"/>
        </w:rPr>
        <w:t>,</w:t>
      </w:r>
      <w:r>
        <w:rPr>
          <w:rFonts w:eastAsia="Times New Roman"/>
          <w:color w:val="212121"/>
          <w:szCs w:val="24"/>
        </w:rPr>
        <w:t xml:space="preserve"> σε μι</w:t>
      </w:r>
      <w:r w:rsidRPr="00D2511D">
        <w:rPr>
          <w:rFonts w:eastAsia="Times New Roman"/>
          <w:color w:val="212121"/>
          <w:szCs w:val="24"/>
        </w:rPr>
        <w:t>α κοινοβουλευτική διαδ</w:t>
      </w:r>
      <w:r w:rsidRPr="00D2511D">
        <w:rPr>
          <w:rFonts w:eastAsia="Times New Roman"/>
          <w:color w:val="212121"/>
          <w:szCs w:val="24"/>
        </w:rPr>
        <w:t xml:space="preserve">ικασία που αφορούσε τη σχέση δύο </w:t>
      </w:r>
      <w:r>
        <w:rPr>
          <w:rFonts w:eastAsia="Times New Roman"/>
          <w:color w:val="212121"/>
          <w:szCs w:val="24"/>
        </w:rPr>
        <w:t>γειτονικών</w:t>
      </w:r>
      <w:r w:rsidRPr="00D2511D">
        <w:rPr>
          <w:rFonts w:eastAsia="Times New Roman"/>
          <w:color w:val="212121"/>
          <w:szCs w:val="24"/>
        </w:rPr>
        <w:t xml:space="preserve"> χώρων με πολλές πληγές του παρελθόντος</w:t>
      </w:r>
      <w:r>
        <w:rPr>
          <w:rFonts w:eastAsia="Times New Roman"/>
          <w:color w:val="212121"/>
          <w:szCs w:val="24"/>
        </w:rPr>
        <w:t xml:space="preserve">. </w:t>
      </w:r>
    </w:p>
    <w:p w14:paraId="1664EF80"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Να είστε, όμως, σίγουροι ότι η </w:t>
      </w:r>
      <w:r w:rsidRPr="00D2511D">
        <w:rPr>
          <w:rFonts w:eastAsia="Times New Roman"/>
          <w:color w:val="212121"/>
          <w:szCs w:val="24"/>
        </w:rPr>
        <w:t xml:space="preserve">ιστορία θα σας </w:t>
      </w:r>
      <w:r>
        <w:rPr>
          <w:rFonts w:eastAsia="Times New Roman"/>
          <w:color w:val="212121"/>
          <w:szCs w:val="24"/>
        </w:rPr>
        <w:t>κρίν</w:t>
      </w:r>
      <w:r w:rsidRPr="00D2511D">
        <w:rPr>
          <w:rFonts w:eastAsia="Times New Roman"/>
          <w:color w:val="212121"/>
          <w:szCs w:val="24"/>
        </w:rPr>
        <w:t>ει στο απώτερο μέλλον</w:t>
      </w:r>
      <w:r>
        <w:rPr>
          <w:rFonts w:eastAsia="Times New Roman"/>
          <w:color w:val="212121"/>
          <w:szCs w:val="24"/>
        </w:rPr>
        <w:t>,</w:t>
      </w:r>
      <w:r w:rsidRPr="00D2511D">
        <w:rPr>
          <w:rFonts w:eastAsia="Times New Roman"/>
          <w:color w:val="212121"/>
          <w:szCs w:val="24"/>
        </w:rPr>
        <w:t xml:space="preserve"> αλλά </w:t>
      </w:r>
      <w:r>
        <w:rPr>
          <w:rFonts w:eastAsia="Times New Roman"/>
          <w:color w:val="212121"/>
          <w:szCs w:val="24"/>
        </w:rPr>
        <w:t xml:space="preserve">και η </w:t>
      </w:r>
      <w:r w:rsidRPr="00D2511D">
        <w:rPr>
          <w:rFonts w:eastAsia="Times New Roman"/>
          <w:color w:val="212121"/>
          <w:szCs w:val="24"/>
        </w:rPr>
        <w:t xml:space="preserve">κοινωνία θα σας </w:t>
      </w:r>
      <w:r>
        <w:rPr>
          <w:rFonts w:eastAsia="Times New Roman"/>
          <w:color w:val="212121"/>
          <w:szCs w:val="24"/>
        </w:rPr>
        <w:t>καταδικάσει</w:t>
      </w:r>
      <w:r w:rsidRPr="00D2511D">
        <w:rPr>
          <w:rFonts w:eastAsia="Times New Roman"/>
          <w:color w:val="212121"/>
          <w:szCs w:val="24"/>
        </w:rPr>
        <w:t xml:space="preserve"> πολύ πιο σύντομα</w:t>
      </w:r>
      <w:r>
        <w:rPr>
          <w:rFonts w:eastAsia="Times New Roman"/>
          <w:color w:val="212121"/>
          <w:szCs w:val="24"/>
        </w:rPr>
        <w:t>.</w:t>
      </w:r>
    </w:p>
    <w:p w14:paraId="1664EF81" w14:textId="77777777" w:rsidR="00A97886" w:rsidRDefault="00361846">
      <w:pPr>
        <w:spacing w:line="600" w:lineRule="auto"/>
        <w:ind w:firstLine="720"/>
        <w:jc w:val="both"/>
        <w:rPr>
          <w:rFonts w:eastAsia="Times New Roman"/>
          <w:color w:val="212121"/>
          <w:szCs w:val="24"/>
        </w:rPr>
      </w:pPr>
      <w:r w:rsidRPr="004B2E64">
        <w:rPr>
          <w:rFonts w:eastAsia="Times New Roman" w:cs="Times New Roman"/>
          <w:szCs w:val="24"/>
        </w:rPr>
        <w:t>(Στο σημείο</w:t>
      </w:r>
      <w:r>
        <w:rPr>
          <w:rFonts w:eastAsia="Times New Roman" w:cs="Times New Roman"/>
          <w:szCs w:val="24"/>
        </w:rPr>
        <w:t xml:space="preserve"> αυτό ο Βουλευτής κ. Κωνσταντίνος Παυλίδης </w:t>
      </w:r>
      <w:r w:rsidRPr="004B2E64">
        <w:rPr>
          <w:rFonts w:eastAsia="Times New Roman" w:cs="Times New Roman"/>
          <w:szCs w:val="24"/>
        </w:rPr>
        <w:t xml:space="preserve">καταθέτει για τα Πρακτικά τα προαναφερθέντα έγγραφα, τα οποία βρίσκονται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r>
        <w:rPr>
          <w:rFonts w:eastAsia="Times New Roman"/>
          <w:color w:val="212121"/>
          <w:szCs w:val="24"/>
        </w:rPr>
        <w:t xml:space="preserve"> </w:t>
      </w:r>
    </w:p>
    <w:p w14:paraId="1664EF82" w14:textId="77777777" w:rsidR="00A97886" w:rsidRDefault="00361846">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1664EF83"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sidRPr="004B4856">
        <w:rPr>
          <w:rFonts w:eastAsia="Times New Roman" w:cs="Times New Roman"/>
          <w:b/>
          <w:szCs w:val="24"/>
        </w:rPr>
        <w:t>ΠΡΟΕΔ</w:t>
      </w:r>
      <w:r w:rsidRPr="004B4856">
        <w:rPr>
          <w:rFonts w:eastAsia="Times New Roman" w:cs="Times New Roman"/>
          <w:b/>
          <w:szCs w:val="24"/>
        </w:rPr>
        <w:t xml:space="preserve">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w:t>
      </w:r>
    </w:p>
    <w:p w14:paraId="1664EF84"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Τον λόγο</w:t>
      </w:r>
      <w:r w:rsidRPr="00D2511D">
        <w:rPr>
          <w:rFonts w:eastAsia="Times New Roman"/>
          <w:color w:val="212121"/>
          <w:szCs w:val="24"/>
        </w:rPr>
        <w:t xml:space="preserve"> έχει ο </w:t>
      </w:r>
      <w:r>
        <w:rPr>
          <w:rFonts w:eastAsia="Times New Roman"/>
          <w:color w:val="212121"/>
          <w:szCs w:val="24"/>
        </w:rPr>
        <w:t xml:space="preserve">κ. </w:t>
      </w:r>
      <w:proofErr w:type="spellStart"/>
      <w:r w:rsidRPr="00D2511D">
        <w:rPr>
          <w:rFonts w:eastAsia="Times New Roman"/>
          <w:color w:val="212121"/>
          <w:szCs w:val="24"/>
        </w:rPr>
        <w:t>Γιακουμάτος</w:t>
      </w:r>
      <w:proofErr w:type="spellEnd"/>
      <w:r w:rsidRPr="00D2511D">
        <w:rPr>
          <w:rFonts w:eastAsia="Times New Roman"/>
          <w:color w:val="212121"/>
          <w:szCs w:val="24"/>
        </w:rPr>
        <w:t xml:space="preserve"> Γεράσιμος </w:t>
      </w:r>
      <w:r>
        <w:rPr>
          <w:rFonts w:eastAsia="Times New Roman"/>
          <w:color w:val="212121"/>
          <w:szCs w:val="24"/>
        </w:rPr>
        <w:t xml:space="preserve">από τη </w:t>
      </w:r>
      <w:r w:rsidRPr="00D2511D">
        <w:rPr>
          <w:rFonts w:eastAsia="Times New Roman"/>
          <w:color w:val="212121"/>
          <w:szCs w:val="24"/>
        </w:rPr>
        <w:t>Νέα Δημοκρατία</w:t>
      </w:r>
      <w:r>
        <w:rPr>
          <w:rFonts w:eastAsia="Times New Roman"/>
          <w:color w:val="212121"/>
          <w:szCs w:val="24"/>
        </w:rPr>
        <w:t>.</w:t>
      </w:r>
    </w:p>
    <w:p w14:paraId="1664EF85"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ΓΕΡΑΣΙΜΟΣ ΓΙΑΚΟΥΜΑΤΟΣ: </w:t>
      </w:r>
      <w:r>
        <w:rPr>
          <w:rFonts w:eastAsia="Times New Roman"/>
          <w:color w:val="212121"/>
          <w:szCs w:val="24"/>
        </w:rPr>
        <w:t>Τ</w:t>
      </w:r>
      <w:r w:rsidRPr="00D2511D">
        <w:rPr>
          <w:rFonts w:eastAsia="Times New Roman"/>
          <w:color w:val="212121"/>
          <w:szCs w:val="24"/>
        </w:rPr>
        <w:t>ο γαρ πολύ της θλίψεως γεννά παραφροσύνη</w:t>
      </w:r>
      <w:r>
        <w:rPr>
          <w:rFonts w:eastAsia="Times New Roman"/>
          <w:color w:val="212121"/>
          <w:szCs w:val="24"/>
        </w:rPr>
        <w:t xml:space="preserve">, </w:t>
      </w:r>
      <w:r w:rsidRPr="00D2511D">
        <w:rPr>
          <w:rFonts w:eastAsia="Times New Roman"/>
          <w:color w:val="212121"/>
          <w:szCs w:val="24"/>
        </w:rPr>
        <w:t>κυρία Τασία μου</w:t>
      </w:r>
      <w:r>
        <w:rPr>
          <w:rFonts w:eastAsia="Times New Roman"/>
          <w:color w:val="212121"/>
          <w:szCs w:val="24"/>
        </w:rPr>
        <w:t xml:space="preserve">! Αυτό να έχετε υπ’ </w:t>
      </w:r>
      <w:proofErr w:type="spellStart"/>
      <w:r>
        <w:rPr>
          <w:rFonts w:eastAsia="Times New Roman"/>
          <w:color w:val="212121"/>
          <w:szCs w:val="24"/>
        </w:rPr>
        <w:t>όψιν</w:t>
      </w:r>
      <w:proofErr w:type="spellEnd"/>
      <w:r>
        <w:rPr>
          <w:rFonts w:eastAsia="Times New Roman"/>
          <w:color w:val="212121"/>
          <w:szCs w:val="24"/>
        </w:rPr>
        <w:t xml:space="preserve"> </w:t>
      </w:r>
      <w:r>
        <w:rPr>
          <w:rFonts w:eastAsia="Times New Roman"/>
          <w:color w:val="212121"/>
          <w:szCs w:val="24"/>
        </w:rPr>
        <w:t>σας,</w:t>
      </w:r>
      <w:r>
        <w:rPr>
          <w:rFonts w:eastAsia="Times New Roman"/>
          <w:color w:val="212121"/>
          <w:szCs w:val="24"/>
        </w:rPr>
        <w:t xml:space="preserve"> με α</w:t>
      </w:r>
      <w:r w:rsidRPr="00D2511D">
        <w:rPr>
          <w:rFonts w:eastAsia="Times New Roman"/>
          <w:color w:val="212121"/>
          <w:szCs w:val="24"/>
        </w:rPr>
        <w:t>υτά που είπατε</w:t>
      </w:r>
      <w:r>
        <w:rPr>
          <w:rFonts w:eastAsia="Times New Roman"/>
          <w:color w:val="212121"/>
          <w:szCs w:val="24"/>
        </w:rPr>
        <w:t>.</w:t>
      </w:r>
    </w:p>
    <w:p w14:paraId="1664EF86"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Κύριε Π</w:t>
      </w:r>
      <w:r w:rsidRPr="00D2511D">
        <w:rPr>
          <w:rFonts w:eastAsia="Times New Roman"/>
          <w:color w:val="212121"/>
          <w:szCs w:val="24"/>
        </w:rPr>
        <w:t>ρόεδρε</w:t>
      </w:r>
      <w:r>
        <w:rPr>
          <w:rFonts w:eastAsia="Times New Roman"/>
          <w:color w:val="212121"/>
          <w:szCs w:val="24"/>
        </w:rPr>
        <w:t>, ε</w:t>
      </w:r>
      <w:r w:rsidRPr="00D2511D">
        <w:rPr>
          <w:rFonts w:eastAsia="Times New Roman"/>
          <w:color w:val="212121"/>
          <w:szCs w:val="24"/>
        </w:rPr>
        <w:t>υχαρισ</w:t>
      </w:r>
      <w:r w:rsidRPr="00D2511D">
        <w:rPr>
          <w:rFonts w:eastAsia="Times New Roman"/>
          <w:color w:val="212121"/>
          <w:szCs w:val="24"/>
        </w:rPr>
        <w:t>τώ το</w:t>
      </w:r>
      <w:r>
        <w:rPr>
          <w:rFonts w:eastAsia="Times New Roman"/>
          <w:color w:val="212121"/>
          <w:szCs w:val="24"/>
        </w:rPr>
        <w:t>ν</w:t>
      </w:r>
      <w:r w:rsidRPr="00D2511D">
        <w:rPr>
          <w:rFonts w:eastAsia="Times New Roman"/>
          <w:color w:val="212121"/>
          <w:szCs w:val="24"/>
        </w:rPr>
        <w:t xml:space="preserve"> Θεό που μου έδωσε τη </w:t>
      </w:r>
      <w:r>
        <w:rPr>
          <w:rFonts w:eastAsia="Times New Roman"/>
          <w:color w:val="212121"/>
          <w:szCs w:val="24"/>
        </w:rPr>
        <w:t>δυνατότητα σήμερα να βρίσκομαι στην Εθνική Α</w:t>
      </w:r>
      <w:r w:rsidRPr="00D2511D">
        <w:rPr>
          <w:rFonts w:eastAsia="Times New Roman"/>
          <w:color w:val="212121"/>
          <w:szCs w:val="24"/>
        </w:rPr>
        <w:t>ντιπροσωπεία</w:t>
      </w:r>
      <w:r>
        <w:rPr>
          <w:rFonts w:eastAsia="Times New Roman"/>
          <w:color w:val="212121"/>
          <w:szCs w:val="24"/>
        </w:rPr>
        <w:t xml:space="preserve"> και να γραφτεί στα Πρακτικά ένα βροντερό, μεγάλο «όχι» σε αυτή την επαίσχυντο Συμφωνία των Πρεσπών. </w:t>
      </w:r>
    </w:p>
    <w:p w14:paraId="1664EF87" w14:textId="77777777" w:rsidR="00A97886" w:rsidRDefault="00361846">
      <w:pPr>
        <w:spacing w:line="600" w:lineRule="auto"/>
        <w:ind w:firstLine="709"/>
        <w:jc w:val="center"/>
        <w:rPr>
          <w:rFonts w:eastAsia="Times New Roman" w:cs="Times New Roman"/>
          <w:szCs w:val="24"/>
        </w:rPr>
      </w:pPr>
      <w:r w:rsidRPr="00094DC6">
        <w:rPr>
          <w:rFonts w:eastAsia="Times New Roman" w:cs="Times New Roman"/>
          <w:szCs w:val="24"/>
        </w:rPr>
        <w:t>(Θόρυβος στην Αίθουσα)</w:t>
      </w:r>
    </w:p>
    <w:p w14:paraId="1664EF88"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sidRPr="00D2511D">
        <w:rPr>
          <w:rFonts w:eastAsia="Times New Roman"/>
          <w:color w:val="212121"/>
          <w:szCs w:val="24"/>
        </w:rPr>
        <w:t>Κάν</w:t>
      </w:r>
      <w:r>
        <w:rPr>
          <w:rFonts w:eastAsia="Times New Roman"/>
          <w:color w:val="212121"/>
          <w:szCs w:val="24"/>
        </w:rPr>
        <w:t>ε</w:t>
      </w:r>
      <w:r w:rsidRPr="00D2511D">
        <w:rPr>
          <w:rFonts w:eastAsia="Times New Roman"/>
          <w:color w:val="212121"/>
          <w:szCs w:val="24"/>
        </w:rPr>
        <w:t>τε ησυχία</w:t>
      </w:r>
      <w:r>
        <w:rPr>
          <w:rFonts w:eastAsia="Times New Roman"/>
          <w:color w:val="212121"/>
          <w:szCs w:val="24"/>
        </w:rPr>
        <w:t>,</w:t>
      </w:r>
      <w:r w:rsidRPr="00D2511D">
        <w:rPr>
          <w:rFonts w:eastAsia="Times New Roman"/>
          <w:color w:val="212121"/>
          <w:szCs w:val="24"/>
        </w:rPr>
        <w:t xml:space="preserve"> παρακαλώ</w:t>
      </w:r>
      <w:r>
        <w:rPr>
          <w:rFonts w:eastAsia="Times New Roman"/>
          <w:color w:val="212121"/>
          <w:szCs w:val="24"/>
        </w:rPr>
        <w:t>.</w:t>
      </w:r>
    </w:p>
    <w:p w14:paraId="1664EF89"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ΓΕΡΑΣΙΜΟΣ ΓΙΑΚΟΥΜΑΤΟΣ: </w:t>
      </w:r>
      <w:r>
        <w:rPr>
          <w:rFonts w:eastAsia="Times New Roman"/>
          <w:color w:val="212121"/>
          <w:szCs w:val="24"/>
        </w:rPr>
        <w:t>Κ</w:t>
      </w:r>
      <w:r w:rsidRPr="00D2511D">
        <w:rPr>
          <w:rFonts w:eastAsia="Times New Roman"/>
          <w:color w:val="212121"/>
          <w:szCs w:val="24"/>
        </w:rPr>
        <w:t>αι το λέω αυτό γιατί</w:t>
      </w:r>
      <w:r>
        <w:rPr>
          <w:rFonts w:eastAsia="Times New Roman"/>
          <w:color w:val="212121"/>
          <w:szCs w:val="24"/>
        </w:rPr>
        <w:t>; Γ</w:t>
      </w:r>
      <w:r w:rsidRPr="00D2511D">
        <w:rPr>
          <w:rFonts w:eastAsia="Times New Roman"/>
          <w:color w:val="212121"/>
          <w:szCs w:val="24"/>
        </w:rPr>
        <w:t xml:space="preserve">ιατί </w:t>
      </w:r>
      <w:r>
        <w:rPr>
          <w:rFonts w:eastAsia="Times New Roman"/>
          <w:color w:val="212121"/>
          <w:szCs w:val="24"/>
        </w:rPr>
        <w:t>θέλω</w:t>
      </w:r>
      <w:r w:rsidRPr="00D2511D">
        <w:rPr>
          <w:rFonts w:eastAsia="Times New Roman"/>
          <w:color w:val="212121"/>
          <w:szCs w:val="24"/>
        </w:rPr>
        <w:t xml:space="preserve"> </w:t>
      </w:r>
      <w:r>
        <w:rPr>
          <w:rFonts w:eastAsia="Times New Roman"/>
          <w:color w:val="212121"/>
          <w:szCs w:val="24"/>
        </w:rPr>
        <w:t>σ</w:t>
      </w:r>
      <w:r w:rsidRPr="00D2511D">
        <w:rPr>
          <w:rFonts w:eastAsia="Times New Roman"/>
          <w:color w:val="212121"/>
          <w:szCs w:val="24"/>
        </w:rPr>
        <w:t xml:space="preserve">τα παιδιά </w:t>
      </w:r>
      <w:r>
        <w:rPr>
          <w:rFonts w:eastAsia="Times New Roman"/>
          <w:color w:val="212121"/>
          <w:szCs w:val="24"/>
        </w:rPr>
        <w:t>μου και σ</w:t>
      </w:r>
      <w:r w:rsidRPr="00D2511D">
        <w:rPr>
          <w:rFonts w:eastAsia="Times New Roman"/>
          <w:color w:val="212121"/>
          <w:szCs w:val="24"/>
        </w:rPr>
        <w:t>τα εγγόνια μου</w:t>
      </w:r>
      <w:r>
        <w:rPr>
          <w:rFonts w:eastAsia="Times New Roman"/>
          <w:color w:val="212121"/>
          <w:szCs w:val="24"/>
        </w:rPr>
        <w:t>, στις μελλοντικές γενε</w:t>
      </w:r>
      <w:r w:rsidRPr="00D2511D">
        <w:rPr>
          <w:rFonts w:eastAsia="Times New Roman"/>
          <w:color w:val="212121"/>
          <w:szCs w:val="24"/>
        </w:rPr>
        <w:t>ές</w:t>
      </w:r>
      <w:r>
        <w:rPr>
          <w:rFonts w:eastAsia="Times New Roman"/>
          <w:color w:val="212121"/>
          <w:szCs w:val="24"/>
        </w:rPr>
        <w:t xml:space="preserve">, στους </w:t>
      </w:r>
      <w:r w:rsidRPr="00D2511D">
        <w:rPr>
          <w:rFonts w:eastAsia="Times New Roman"/>
          <w:color w:val="212121"/>
          <w:szCs w:val="24"/>
        </w:rPr>
        <w:t xml:space="preserve">ιστορικούς του μέλλοντος </w:t>
      </w:r>
      <w:r>
        <w:rPr>
          <w:rFonts w:eastAsia="Times New Roman"/>
          <w:color w:val="212121"/>
          <w:szCs w:val="24"/>
        </w:rPr>
        <w:t>να έχει καταγραφεί ότι αυτή η αντίθεσή μου πάει με τη συνείδησή μου</w:t>
      </w:r>
      <w:r w:rsidRPr="00D2511D">
        <w:rPr>
          <w:rFonts w:eastAsia="Times New Roman"/>
          <w:color w:val="212121"/>
          <w:szCs w:val="24"/>
        </w:rPr>
        <w:t xml:space="preserve"> και όχι με την υπογραφή</w:t>
      </w:r>
      <w:r>
        <w:rPr>
          <w:rFonts w:eastAsia="Times New Roman"/>
          <w:color w:val="212121"/>
          <w:szCs w:val="24"/>
        </w:rPr>
        <w:t xml:space="preserve">. </w:t>
      </w:r>
    </w:p>
    <w:p w14:paraId="1664EF8A"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Δι</w:t>
      </w:r>
      <w:r>
        <w:rPr>
          <w:rFonts w:eastAsia="Times New Roman"/>
          <w:color w:val="212121"/>
          <w:szCs w:val="24"/>
        </w:rPr>
        <w:t xml:space="preserve">ότι, </w:t>
      </w:r>
      <w:r w:rsidRPr="00D2511D">
        <w:rPr>
          <w:rFonts w:eastAsia="Times New Roman"/>
          <w:color w:val="212121"/>
          <w:szCs w:val="24"/>
        </w:rPr>
        <w:t>κύριοι συνάδελφοι</w:t>
      </w:r>
      <w:r>
        <w:rPr>
          <w:rFonts w:eastAsia="Times New Roman"/>
          <w:color w:val="212121"/>
          <w:szCs w:val="24"/>
        </w:rPr>
        <w:t>,</w:t>
      </w:r>
      <w:r w:rsidRPr="00D2511D">
        <w:rPr>
          <w:rFonts w:eastAsia="Times New Roman"/>
          <w:color w:val="212121"/>
          <w:szCs w:val="24"/>
        </w:rPr>
        <w:t xml:space="preserve"> δεν ξέρετε κάτι πολύ απλό</w:t>
      </w:r>
      <w:r>
        <w:rPr>
          <w:rFonts w:eastAsia="Times New Roman"/>
          <w:color w:val="212121"/>
          <w:szCs w:val="24"/>
        </w:rPr>
        <w:t>. Ό,τι κερδίζεται με αίμα δ</w:t>
      </w:r>
      <w:r w:rsidRPr="00D2511D">
        <w:rPr>
          <w:rFonts w:eastAsia="Times New Roman"/>
          <w:color w:val="212121"/>
          <w:szCs w:val="24"/>
        </w:rPr>
        <w:t xml:space="preserve">εν </w:t>
      </w:r>
      <w:r>
        <w:rPr>
          <w:rFonts w:eastAsia="Times New Roman"/>
          <w:color w:val="212121"/>
          <w:szCs w:val="24"/>
        </w:rPr>
        <w:t>χάν</w:t>
      </w:r>
      <w:r w:rsidRPr="00D2511D">
        <w:rPr>
          <w:rFonts w:eastAsia="Times New Roman"/>
          <w:color w:val="212121"/>
          <w:szCs w:val="24"/>
        </w:rPr>
        <w:t xml:space="preserve">εται με </w:t>
      </w:r>
      <w:r>
        <w:rPr>
          <w:rFonts w:eastAsia="Times New Roman"/>
          <w:color w:val="212121"/>
          <w:szCs w:val="24"/>
        </w:rPr>
        <w:t>υπογραφή</w:t>
      </w:r>
      <w:r w:rsidRPr="00D2511D">
        <w:rPr>
          <w:rFonts w:eastAsia="Times New Roman"/>
          <w:color w:val="212121"/>
          <w:szCs w:val="24"/>
        </w:rPr>
        <w:t xml:space="preserve"> και με μελάνι</w:t>
      </w:r>
      <w:r>
        <w:rPr>
          <w:rFonts w:eastAsia="Times New Roman"/>
          <w:color w:val="212121"/>
          <w:szCs w:val="24"/>
        </w:rPr>
        <w:t>.</w:t>
      </w:r>
      <w:r w:rsidRPr="00D2511D">
        <w:rPr>
          <w:rFonts w:eastAsia="Times New Roman"/>
          <w:color w:val="212121"/>
          <w:szCs w:val="24"/>
        </w:rPr>
        <w:t xml:space="preserve"> </w:t>
      </w:r>
      <w:r>
        <w:rPr>
          <w:rFonts w:eastAsia="Times New Roman"/>
          <w:color w:val="212121"/>
          <w:szCs w:val="24"/>
        </w:rPr>
        <w:t>Και εμά</w:t>
      </w:r>
      <w:r w:rsidRPr="00D2511D">
        <w:rPr>
          <w:rFonts w:eastAsia="Times New Roman"/>
          <w:color w:val="212121"/>
          <w:szCs w:val="24"/>
        </w:rPr>
        <w:t xml:space="preserve">ς </w:t>
      </w:r>
      <w:r>
        <w:rPr>
          <w:rFonts w:eastAsia="Times New Roman"/>
          <w:color w:val="212121"/>
          <w:szCs w:val="24"/>
        </w:rPr>
        <w:t>τ</w:t>
      </w:r>
      <w:r w:rsidRPr="00D2511D">
        <w:rPr>
          <w:rFonts w:eastAsia="Times New Roman"/>
          <w:color w:val="212121"/>
          <w:szCs w:val="24"/>
        </w:rPr>
        <w:t xml:space="preserve">η Μακεδονία δεν μας τη </w:t>
      </w:r>
      <w:r>
        <w:rPr>
          <w:rFonts w:eastAsia="Times New Roman"/>
          <w:color w:val="212121"/>
          <w:szCs w:val="24"/>
        </w:rPr>
        <w:t>χάρισαν. Πολεμήσαμε! Ποταμοί αίματος! Χιλιάδες θυσιάστηκαν για να είναι σήμερα η Μακεδονία ελληνική. Αυτό, λο</w:t>
      </w:r>
      <w:r>
        <w:rPr>
          <w:rFonts w:eastAsia="Times New Roman"/>
          <w:color w:val="212121"/>
          <w:szCs w:val="24"/>
        </w:rPr>
        <w:t xml:space="preserve">ιπόν, δεν χάνεται. </w:t>
      </w:r>
    </w:p>
    <w:p w14:paraId="1664EF8B" w14:textId="77777777" w:rsidR="00A97886" w:rsidRDefault="00361846">
      <w:pPr>
        <w:spacing w:line="600" w:lineRule="auto"/>
        <w:ind w:firstLine="709"/>
        <w:jc w:val="center"/>
        <w:rPr>
          <w:rFonts w:eastAsia="Times New Roman" w:cs="Times New Roman"/>
          <w:szCs w:val="24"/>
        </w:rPr>
      </w:pPr>
      <w:r w:rsidRPr="00094DC6">
        <w:rPr>
          <w:rFonts w:eastAsia="Times New Roman" w:cs="Times New Roman"/>
          <w:szCs w:val="24"/>
        </w:rPr>
        <w:t>(Θόρυβος στην Αίθουσα)</w:t>
      </w:r>
    </w:p>
    <w:p w14:paraId="1664EF8C" w14:textId="77777777" w:rsidR="00A97886" w:rsidRDefault="00361846">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lastRenderedPageBreak/>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Ησυχία, παρακαλώ. </w:t>
      </w:r>
    </w:p>
    <w:p w14:paraId="1664EF8D"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ΓΕΡΑΣΙΜΟΣ ΓΙΑΚΟΥΜΑΤΟΣ: </w:t>
      </w:r>
      <w:r>
        <w:rPr>
          <w:rFonts w:eastAsia="Times New Roman"/>
          <w:color w:val="212121"/>
          <w:szCs w:val="24"/>
        </w:rPr>
        <w:t xml:space="preserve">Ξεχάσατε </w:t>
      </w:r>
      <w:r w:rsidRPr="00D2511D">
        <w:rPr>
          <w:rFonts w:eastAsia="Times New Roman"/>
          <w:color w:val="212121"/>
          <w:szCs w:val="24"/>
        </w:rPr>
        <w:t>τον Παύλο Μελά</w:t>
      </w:r>
      <w:r>
        <w:rPr>
          <w:rFonts w:eastAsia="Times New Roman"/>
          <w:color w:val="212121"/>
          <w:szCs w:val="24"/>
        </w:rPr>
        <w:t xml:space="preserve">, που στις 13 Οκτώβρη του 1904 </w:t>
      </w:r>
      <w:r w:rsidRPr="00D2511D">
        <w:rPr>
          <w:rFonts w:eastAsia="Times New Roman"/>
          <w:color w:val="212121"/>
          <w:szCs w:val="24"/>
        </w:rPr>
        <w:t xml:space="preserve">έδωσε </w:t>
      </w:r>
      <w:r>
        <w:rPr>
          <w:rFonts w:eastAsia="Times New Roman"/>
          <w:color w:val="212121"/>
          <w:szCs w:val="24"/>
        </w:rPr>
        <w:t>το αίμα του</w:t>
      </w:r>
      <w:r w:rsidRPr="00D2511D">
        <w:rPr>
          <w:rFonts w:eastAsia="Times New Roman"/>
          <w:color w:val="212121"/>
          <w:szCs w:val="24"/>
        </w:rPr>
        <w:t xml:space="preserve"> πρώτος</w:t>
      </w:r>
      <w:r>
        <w:rPr>
          <w:rFonts w:eastAsia="Times New Roman"/>
          <w:color w:val="212121"/>
          <w:szCs w:val="24"/>
        </w:rPr>
        <w:t>;</w:t>
      </w:r>
      <w:r w:rsidRPr="00D2511D">
        <w:rPr>
          <w:rFonts w:eastAsia="Times New Roman"/>
          <w:color w:val="212121"/>
          <w:szCs w:val="24"/>
        </w:rPr>
        <w:t xml:space="preserve"> </w:t>
      </w:r>
      <w:r>
        <w:rPr>
          <w:rFonts w:eastAsia="Times New Roman"/>
          <w:color w:val="212121"/>
          <w:szCs w:val="24"/>
        </w:rPr>
        <w:t xml:space="preserve">Και </w:t>
      </w:r>
      <w:r w:rsidRPr="00D2511D">
        <w:rPr>
          <w:rFonts w:eastAsia="Times New Roman"/>
          <w:color w:val="212121"/>
          <w:szCs w:val="24"/>
        </w:rPr>
        <w:t>ήταν ο μόνος</w:t>
      </w:r>
      <w:r>
        <w:rPr>
          <w:rFonts w:eastAsia="Times New Roman"/>
          <w:color w:val="212121"/>
          <w:szCs w:val="24"/>
        </w:rPr>
        <w:t xml:space="preserve">; Χιλιάδες Έλληνες, </w:t>
      </w:r>
      <w:proofErr w:type="spellStart"/>
      <w:r>
        <w:rPr>
          <w:rFonts w:eastAsia="Times New Roman"/>
          <w:color w:val="212121"/>
          <w:szCs w:val="24"/>
        </w:rPr>
        <w:t>Κρήτες</w:t>
      </w:r>
      <w:proofErr w:type="spellEnd"/>
      <w:r>
        <w:rPr>
          <w:rFonts w:eastAsia="Times New Roman"/>
          <w:color w:val="212121"/>
          <w:szCs w:val="24"/>
        </w:rPr>
        <w:t xml:space="preserve">, </w:t>
      </w:r>
      <w:proofErr w:type="spellStart"/>
      <w:r>
        <w:rPr>
          <w:rFonts w:eastAsia="Times New Roman"/>
          <w:color w:val="212121"/>
          <w:szCs w:val="24"/>
        </w:rPr>
        <w:t>Λάκωνες</w:t>
      </w:r>
      <w:proofErr w:type="spellEnd"/>
      <w:r>
        <w:rPr>
          <w:rFonts w:eastAsia="Times New Roman"/>
          <w:color w:val="212121"/>
          <w:szCs w:val="24"/>
        </w:rPr>
        <w:t xml:space="preserve">, Κεφαλλονίτες πήγαν και έδωσαν τη μάχη για να είναι σήμερα η </w:t>
      </w:r>
      <w:r w:rsidRPr="00D2511D">
        <w:rPr>
          <w:rFonts w:eastAsia="Times New Roman"/>
          <w:color w:val="212121"/>
          <w:szCs w:val="24"/>
        </w:rPr>
        <w:t xml:space="preserve">Μακεδονία </w:t>
      </w:r>
      <w:r>
        <w:rPr>
          <w:rFonts w:eastAsia="Times New Roman"/>
          <w:color w:val="212121"/>
          <w:szCs w:val="24"/>
        </w:rPr>
        <w:t xml:space="preserve">ελεύθερη. </w:t>
      </w:r>
    </w:p>
    <w:p w14:paraId="1664EF8E"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Κύριε Πρόεδρε, εγώ τι να σας πω; Και οι περισσότεροι από εσάς το αποκρύβετε. Εγώ γεννήθηκα, μεγάλωσα και ανδρώθηκα με μία </w:t>
      </w:r>
      <w:r>
        <w:rPr>
          <w:rFonts w:eastAsia="Times New Roman"/>
          <w:color w:val="212121"/>
          <w:szCs w:val="24"/>
        </w:rPr>
        <w:t>φράσ</w:t>
      </w:r>
      <w:r>
        <w:rPr>
          <w:rFonts w:eastAsia="Times New Roman"/>
          <w:color w:val="212121"/>
          <w:szCs w:val="24"/>
        </w:rPr>
        <w:t>η μόνο, ότι η Μακεδονία είναι ε</w:t>
      </w:r>
      <w:r w:rsidRPr="00D2511D">
        <w:rPr>
          <w:rFonts w:eastAsia="Times New Roman"/>
          <w:color w:val="212121"/>
          <w:szCs w:val="24"/>
        </w:rPr>
        <w:t>λληνική</w:t>
      </w:r>
      <w:r>
        <w:rPr>
          <w:rFonts w:eastAsia="Times New Roman"/>
          <w:color w:val="212121"/>
          <w:szCs w:val="24"/>
        </w:rPr>
        <w:t>. Με αυτό</w:t>
      </w:r>
      <w:r>
        <w:rPr>
          <w:rFonts w:eastAsia="Times New Roman"/>
          <w:color w:val="212121"/>
          <w:szCs w:val="24"/>
        </w:rPr>
        <w:t xml:space="preserve"> μεγάλωσα και ανδρώθηκα. </w:t>
      </w:r>
    </w:p>
    <w:p w14:paraId="1664EF8F"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D2511D">
        <w:rPr>
          <w:rFonts w:eastAsia="Times New Roman"/>
          <w:color w:val="212121"/>
          <w:szCs w:val="24"/>
        </w:rPr>
        <w:t>υτό</w:t>
      </w:r>
      <w:r>
        <w:rPr>
          <w:rFonts w:eastAsia="Times New Roman"/>
          <w:color w:val="212121"/>
          <w:szCs w:val="24"/>
        </w:rPr>
        <w:t>,</w:t>
      </w:r>
      <w:r w:rsidRPr="00D2511D">
        <w:rPr>
          <w:rFonts w:eastAsia="Times New Roman"/>
          <w:color w:val="212121"/>
          <w:szCs w:val="24"/>
        </w:rPr>
        <w:t xml:space="preserve"> λοιπόν</w:t>
      </w:r>
      <w:r>
        <w:rPr>
          <w:rFonts w:eastAsia="Times New Roman"/>
          <w:color w:val="212121"/>
          <w:szCs w:val="24"/>
        </w:rPr>
        <w:t>,</w:t>
      </w:r>
      <w:r w:rsidRPr="00D2511D">
        <w:rPr>
          <w:rFonts w:eastAsia="Times New Roman"/>
          <w:color w:val="212121"/>
          <w:szCs w:val="24"/>
        </w:rPr>
        <w:t xml:space="preserve"> σήμερα δεν μπορώ να το ξε</w:t>
      </w:r>
      <w:r>
        <w:rPr>
          <w:rFonts w:eastAsia="Times New Roman"/>
          <w:color w:val="212121"/>
          <w:szCs w:val="24"/>
        </w:rPr>
        <w:t>γράψ</w:t>
      </w:r>
      <w:r w:rsidRPr="00D2511D">
        <w:rPr>
          <w:rFonts w:eastAsia="Times New Roman"/>
          <w:color w:val="212121"/>
          <w:szCs w:val="24"/>
        </w:rPr>
        <w:t>ω</w:t>
      </w:r>
      <w:r>
        <w:rPr>
          <w:rFonts w:eastAsia="Times New Roman"/>
          <w:color w:val="212121"/>
          <w:szCs w:val="24"/>
        </w:rPr>
        <w:t>. Και δεν μπορώ να ξεγράψω ότι είναι ε</w:t>
      </w:r>
      <w:r w:rsidRPr="00D2511D">
        <w:rPr>
          <w:rFonts w:eastAsia="Times New Roman"/>
          <w:color w:val="212121"/>
          <w:szCs w:val="24"/>
        </w:rPr>
        <w:t>λληνική</w:t>
      </w:r>
      <w:r>
        <w:rPr>
          <w:rFonts w:eastAsia="Times New Roman"/>
          <w:color w:val="212121"/>
          <w:szCs w:val="24"/>
        </w:rPr>
        <w:t>. Κ</w:t>
      </w:r>
      <w:r w:rsidRPr="00D2511D">
        <w:rPr>
          <w:rFonts w:eastAsia="Times New Roman"/>
          <w:color w:val="212121"/>
          <w:szCs w:val="24"/>
        </w:rPr>
        <w:t>αι μου το ζητάτε</w:t>
      </w:r>
      <w:r>
        <w:rPr>
          <w:rFonts w:eastAsia="Times New Roman"/>
          <w:color w:val="212121"/>
          <w:szCs w:val="24"/>
        </w:rPr>
        <w:t>; Τ</w:t>
      </w:r>
      <w:r w:rsidRPr="00D2511D">
        <w:rPr>
          <w:rFonts w:eastAsia="Times New Roman"/>
          <w:color w:val="212121"/>
          <w:szCs w:val="24"/>
        </w:rPr>
        <w:t>ι ζητάτε από εμένα</w:t>
      </w:r>
      <w:r>
        <w:rPr>
          <w:rFonts w:eastAsia="Times New Roman"/>
          <w:color w:val="212121"/>
          <w:szCs w:val="24"/>
        </w:rPr>
        <w:t>; Ζητάτε να ξεγράψω όλα αυτά τα χρόνια την ιστορία μας;</w:t>
      </w:r>
      <w:r w:rsidRPr="00D2511D">
        <w:rPr>
          <w:rFonts w:eastAsia="Times New Roman"/>
          <w:color w:val="212121"/>
          <w:szCs w:val="24"/>
        </w:rPr>
        <w:t xml:space="preserve"> </w:t>
      </w:r>
      <w:r>
        <w:rPr>
          <w:rFonts w:eastAsia="Times New Roman"/>
          <w:color w:val="212121"/>
          <w:szCs w:val="24"/>
        </w:rPr>
        <w:t>Ζ</w:t>
      </w:r>
      <w:r w:rsidRPr="00D2511D">
        <w:rPr>
          <w:rFonts w:eastAsia="Times New Roman"/>
          <w:color w:val="212121"/>
          <w:szCs w:val="24"/>
        </w:rPr>
        <w:t xml:space="preserve">ητάτε </w:t>
      </w:r>
      <w:r>
        <w:rPr>
          <w:rFonts w:eastAsia="Times New Roman"/>
          <w:color w:val="212121"/>
          <w:szCs w:val="24"/>
        </w:rPr>
        <w:t xml:space="preserve">από εκατομμύρια Έλληνες να διαγράψουν </w:t>
      </w:r>
      <w:r>
        <w:rPr>
          <w:rFonts w:eastAsia="Times New Roman"/>
          <w:color w:val="212121"/>
          <w:szCs w:val="24"/>
        </w:rPr>
        <w:t xml:space="preserve">τη </w:t>
      </w:r>
      <w:r w:rsidRPr="00D2511D">
        <w:rPr>
          <w:rFonts w:eastAsia="Times New Roman"/>
          <w:color w:val="212121"/>
          <w:szCs w:val="24"/>
        </w:rPr>
        <w:t>Μακεδονία</w:t>
      </w:r>
      <w:r>
        <w:rPr>
          <w:rFonts w:eastAsia="Times New Roman"/>
          <w:color w:val="212121"/>
          <w:szCs w:val="24"/>
        </w:rPr>
        <w:t>; Α</w:t>
      </w:r>
      <w:r w:rsidRPr="00D2511D">
        <w:rPr>
          <w:rFonts w:eastAsia="Times New Roman"/>
          <w:color w:val="212121"/>
          <w:szCs w:val="24"/>
        </w:rPr>
        <w:t>υτό δεν γίνεται</w:t>
      </w:r>
      <w:r>
        <w:rPr>
          <w:rFonts w:eastAsia="Times New Roman"/>
          <w:color w:val="212121"/>
          <w:szCs w:val="24"/>
        </w:rPr>
        <w:t>!</w:t>
      </w:r>
      <w:r w:rsidRPr="00D2511D">
        <w:rPr>
          <w:rFonts w:eastAsia="Times New Roman"/>
          <w:color w:val="212121"/>
          <w:szCs w:val="24"/>
        </w:rPr>
        <w:t xml:space="preserve"> </w:t>
      </w:r>
      <w:r>
        <w:rPr>
          <w:rFonts w:eastAsia="Times New Roman"/>
          <w:color w:val="212121"/>
          <w:szCs w:val="24"/>
        </w:rPr>
        <w:t>Δεν μπορούμε π</w:t>
      </w:r>
      <w:r w:rsidRPr="00D2511D">
        <w:rPr>
          <w:rFonts w:eastAsia="Times New Roman"/>
          <w:color w:val="212121"/>
          <w:szCs w:val="24"/>
        </w:rPr>
        <w:t>οτέ να τ</w:t>
      </w:r>
      <w:r>
        <w:rPr>
          <w:rFonts w:eastAsia="Times New Roman"/>
          <w:color w:val="212121"/>
          <w:szCs w:val="24"/>
        </w:rPr>
        <w:t>ο απαρνηθούμε, γ</w:t>
      </w:r>
      <w:r w:rsidRPr="00D2511D">
        <w:rPr>
          <w:rFonts w:eastAsia="Times New Roman"/>
          <w:color w:val="212121"/>
          <w:szCs w:val="24"/>
        </w:rPr>
        <w:t>ιατί η αλήθεια είναι μία</w:t>
      </w:r>
      <w:r>
        <w:rPr>
          <w:rFonts w:eastAsia="Times New Roman"/>
          <w:color w:val="212121"/>
          <w:szCs w:val="24"/>
        </w:rPr>
        <w:t xml:space="preserve">. Δεν τη </w:t>
      </w:r>
      <w:r w:rsidRPr="00D2511D">
        <w:rPr>
          <w:rFonts w:eastAsia="Times New Roman"/>
          <w:color w:val="212121"/>
          <w:szCs w:val="24"/>
        </w:rPr>
        <w:t>λέω εγώ</w:t>
      </w:r>
      <w:r>
        <w:rPr>
          <w:rFonts w:eastAsia="Times New Roman"/>
          <w:color w:val="212121"/>
          <w:szCs w:val="24"/>
        </w:rPr>
        <w:t xml:space="preserve">. Ο </w:t>
      </w:r>
      <w:proofErr w:type="spellStart"/>
      <w:r>
        <w:rPr>
          <w:rFonts w:eastAsia="Times New Roman"/>
          <w:color w:val="212121"/>
          <w:szCs w:val="24"/>
        </w:rPr>
        <w:t>Γκλιγκόροφ</w:t>
      </w:r>
      <w:proofErr w:type="spellEnd"/>
      <w:r>
        <w:rPr>
          <w:rFonts w:eastAsia="Times New Roman"/>
          <w:color w:val="212121"/>
          <w:szCs w:val="24"/>
        </w:rPr>
        <w:t>, ο πρώτος Πρόεδρος των Σκοπίων, τι είπε; «Είμαστε Σ</w:t>
      </w:r>
      <w:r w:rsidRPr="00D2511D">
        <w:rPr>
          <w:rFonts w:eastAsia="Times New Roman"/>
          <w:color w:val="212121"/>
          <w:szCs w:val="24"/>
        </w:rPr>
        <w:t>λάβοι</w:t>
      </w:r>
      <w:r>
        <w:rPr>
          <w:rFonts w:eastAsia="Times New Roman"/>
          <w:color w:val="212121"/>
          <w:szCs w:val="24"/>
        </w:rPr>
        <w:t xml:space="preserve">» </w:t>
      </w:r>
      <w:r>
        <w:rPr>
          <w:rFonts w:eastAsia="Times New Roman"/>
          <w:color w:val="212121"/>
          <w:szCs w:val="24"/>
        </w:rPr>
        <w:t>-</w:t>
      </w:r>
      <w:r>
        <w:rPr>
          <w:rFonts w:eastAsia="Times New Roman"/>
          <w:color w:val="212121"/>
          <w:szCs w:val="24"/>
        </w:rPr>
        <w:t>είναι Σλάβοι!-</w:t>
      </w:r>
      <w:r>
        <w:rPr>
          <w:rFonts w:eastAsia="Times New Roman"/>
          <w:color w:val="212121"/>
          <w:szCs w:val="24"/>
        </w:rPr>
        <w:t>,</w:t>
      </w:r>
      <w:r>
        <w:rPr>
          <w:rFonts w:eastAsia="Times New Roman"/>
          <w:color w:val="212121"/>
          <w:szCs w:val="24"/>
        </w:rPr>
        <w:t xml:space="preserve"> «δεν έχουμε καμμία σχέση με τον Μεγαλέξανδρο, </w:t>
      </w:r>
      <w:r>
        <w:rPr>
          <w:rFonts w:eastAsia="Times New Roman"/>
          <w:color w:val="212121"/>
          <w:szCs w:val="24"/>
        </w:rPr>
        <w:lastRenderedPageBreak/>
        <w:t>έχουμε έρθ</w:t>
      </w:r>
      <w:r>
        <w:rPr>
          <w:rFonts w:eastAsia="Times New Roman"/>
          <w:color w:val="212121"/>
          <w:szCs w:val="24"/>
        </w:rPr>
        <w:t>ει σ</w:t>
      </w:r>
      <w:r w:rsidRPr="00D2511D">
        <w:rPr>
          <w:rFonts w:eastAsia="Times New Roman"/>
          <w:color w:val="212121"/>
          <w:szCs w:val="24"/>
        </w:rPr>
        <w:t>τα Βαλκάνια τον 6</w:t>
      </w:r>
      <w:r w:rsidRPr="00D2511D">
        <w:rPr>
          <w:rFonts w:eastAsia="Times New Roman"/>
          <w:color w:val="212121"/>
          <w:szCs w:val="24"/>
          <w:vertAlign w:val="superscript"/>
        </w:rPr>
        <w:t>ο</w:t>
      </w:r>
      <w:r>
        <w:rPr>
          <w:rFonts w:eastAsia="Times New Roman"/>
          <w:color w:val="212121"/>
          <w:szCs w:val="24"/>
        </w:rPr>
        <w:t>- 7</w:t>
      </w:r>
      <w:r w:rsidRPr="00B72026">
        <w:rPr>
          <w:rFonts w:eastAsia="Times New Roman"/>
          <w:color w:val="212121"/>
          <w:szCs w:val="24"/>
          <w:vertAlign w:val="superscript"/>
        </w:rPr>
        <w:t>ο</w:t>
      </w:r>
      <w:r>
        <w:rPr>
          <w:rFonts w:eastAsia="Times New Roman"/>
          <w:color w:val="212121"/>
          <w:szCs w:val="24"/>
        </w:rPr>
        <w:t xml:space="preserve"> </w:t>
      </w:r>
      <w:r w:rsidRPr="00D2511D">
        <w:rPr>
          <w:rFonts w:eastAsia="Times New Roman"/>
          <w:color w:val="212121"/>
          <w:szCs w:val="24"/>
        </w:rPr>
        <w:t>αιώνα</w:t>
      </w:r>
      <w:r>
        <w:rPr>
          <w:rFonts w:eastAsia="Times New Roman"/>
          <w:color w:val="212121"/>
          <w:szCs w:val="24"/>
        </w:rPr>
        <w:t>. Δεν είναι αυτό που δίνει την ταυτότητα του λαού</w:t>
      </w:r>
      <w:r>
        <w:rPr>
          <w:rFonts w:eastAsia="Times New Roman"/>
          <w:color w:val="212121"/>
          <w:szCs w:val="24"/>
        </w:rPr>
        <w:t>.</w:t>
      </w:r>
      <w:r>
        <w:rPr>
          <w:rFonts w:eastAsia="Times New Roman"/>
          <w:color w:val="212121"/>
          <w:szCs w:val="24"/>
        </w:rPr>
        <w:t xml:space="preserve">». Αυτό έλεγε ο </w:t>
      </w:r>
      <w:proofErr w:type="spellStart"/>
      <w:r>
        <w:rPr>
          <w:rFonts w:eastAsia="Times New Roman"/>
          <w:color w:val="212121"/>
          <w:szCs w:val="24"/>
        </w:rPr>
        <w:t>Κίρο</w:t>
      </w:r>
      <w:proofErr w:type="spellEnd"/>
      <w:r>
        <w:rPr>
          <w:rFonts w:eastAsia="Times New Roman"/>
          <w:color w:val="212121"/>
          <w:szCs w:val="24"/>
        </w:rPr>
        <w:t xml:space="preserve"> </w:t>
      </w:r>
      <w:proofErr w:type="spellStart"/>
      <w:r>
        <w:rPr>
          <w:rFonts w:eastAsia="Times New Roman"/>
          <w:color w:val="212121"/>
          <w:szCs w:val="24"/>
        </w:rPr>
        <w:t>Γκλιγκόροφ</w:t>
      </w:r>
      <w:proofErr w:type="spellEnd"/>
      <w:r>
        <w:rPr>
          <w:rFonts w:eastAsia="Times New Roman"/>
          <w:color w:val="212121"/>
          <w:szCs w:val="24"/>
        </w:rPr>
        <w:t xml:space="preserve">. </w:t>
      </w:r>
    </w:p>
    <w:p w14:paraId="1664EF90"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Δεν θα σας πω τ</w:t>
      </w:r>
      <w:r w:rsidRPr="00D2511D">
        <w:rPr>
          <w:rFonts w:eastAsia="Times New Roman"/>
          <w:color w:val="212121"/>
          <w:szCs w:val="24"/>
        </w:rPr>
        <w:t>ι έλεγε ο Κωνσταντίνος Καραμανλής</w:t>
      </w:r>
      <w:r>
        <w:rPr>
          <w:rFonts w:eastAsia="Times New Roman"/>
          <w:color w:val="212121"/>
          <w:szCs w:val="24"/>
        </w:rPr>
        <w:t xml:space="preserve">, ο Εθνάρχης, και δεν θα σας πω όλα τα άλλα, γιατί έχουν εξαντληθεί όλα. </w:t>
      </w:r>
    </w:p>
    <w:p w14:paraId="1664EF91" w14:textId="77777777" w:rsidR="00A97886" w:rsidRDefault="00361846">
      <w:pPr>
        <w:spacing w:line="600" w:lineRule="auto"/>
        <w:ind w:firstLine="709"/>
        <w:jc w:val="center"/>
        <w:rPr>
          <w:rFonts w:eastAsia="Times New Roman" w:cs="Times New Roman"/>
          <w:szCs w:val="24"/>
        </w:rPr>
      </w:pPr>
      <w:r w:rsidRPr="00094DC6">
        <w:rPr>
          <w:rFonts w:eastAsia="Times New Roman" w:cs="Times New Roman"/>
          <w:szCs w:val="24"/>
        </w:rPr>
        <w:t>(Θόρυβος στην Αίθο</w:t>
      </w:r>
      <w:r w:rsidRPr="00094DC6">
        <w:rPr>
          <w:rFonts w:eastAsia="Times New Roman" w:cs="Times New Roman"/>
          <w:szCs w:val="24"/>
        </w:rPr>
        <w:t>υσα)</w:t>
      </w:r>
    </w:p>
    <w:p w14:paraId="1664EF92" w14:textId="77777777" w:rsidR="00A97886" w:rsidRDefault="00361846">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Κάνετε ησυχία, παρακαλώ. </w:t>
      </w:r>
    </w:p>
    <w:p w14:paraId="1664EF93"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ΓΕΡΑΣΙΜΟΣ ΓΙΑΚΟΥΜΑΤΟΣ: </w:t>
      </w:r>
      <w:r>
        <w:rPr>
          <w:rFonts w:eastAsia="Times New Roman"/>
          <w:color w:val="212121"/>
          <w:szCs w:val="24"/>
        </w:rPr>
        <w:t xml:space="preserve">Θέλω, όμως, να σας πω κάτι. Η χώρα </w:t>
      </w:r>
      <w:r w:rsidRPr="00D2511D">
        <w:rPr>
          <w:rFonts w:eastAsia="Times New Roman"/>
          <w:color w:val="212121"/>
          <w:szCs w:val="24"/>
        </w:rPr>
        <w:t xml:space="preserve">έπρεπε να </w:t>
      </w:r>
      <w:r>
        <w:rPr>
          <w:rFonts w:eastAsia="Times New Roman"/>
          <w:color w:val="212121"/>
          <w:szCs w:val="24"/>
        </w:rPr>
        <w:t xml:space="preserve">διαπραγματευθεί πιο σοβαρά, ισχυρά, να είμαστε ενωμένοι όλοι μαζί, για να έρθει σε κύρωση στη Βουλή μια σοβαρή, υπεύθυνη </w:t>
      </w:r>
      <w:r>
        <w:rPr>
          <w:rFonts w:eastAsia="Times New Roman"/>
          <w:color w:val="212121"/>
          <w:szCs w:val="24"/>
        </w:rPr>
        <w:t>σ</w:t>
      </w:r>
      <w:r>
        <w:rPr>
          <w:rFonts w:eastAsia="Times New Roman"/>
          <w:color w:val="212121"/>
          <w:szCs w:val="24"/>
        </w:rPr>
        <w:t>υμφωνία και όχι να γίνονται αυτές οι γραφικότητες και οι καπηλείες που κάνατε για την ιστορική μας κληρονομιά.</w:t>
      </w:r>
    </w:p>
    <w:p w14:paraId="1664EF94" w14:textId="77777777" w:rsidR="00A97886" w:rsidRDefault="00361846">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Κύριε Πρόεδρε, </w:t>
      </w:r>
      <w:r w:rsidRPr="00D2511D">
        <w:rPr>
          <w:rFonts w:eastAsia="Times New Roman"/>
          <w:color w:val="212121"/>
          <w:szCs w:val="24"/>
        </w:rPr>
        <w:t>δεν θέλω να καθυστερώ άλλο</w:t>
      </w:r>
      <w:r>
        <w:rPr>
          <w:rFonts w:eastAsia="Times New Roman"/>
          <w:color w:val="212121"/>
          <w:szCs w:val="24"/>
        </w:rPr>
        <w:t>. Θ</w:t>
      </w:r>
      <w:r w:rsidRPr="00D2511D">
        <w:rPr>
          <w:rFonts w:eastAsia="Times New Roman"/>
          <w:color w:val="212121"/>
          <w:szCs w:val="24"/>
        </w:rPr>
        <w:t>έλω να σας πω</w:t>
      </w:r>
      <w:r>
        <w:rPr>
          <w:rFonts w:eastAsia="Times New Roman"/>
          <w:color w:val="212121"/>
          <w:szCs w:val="24"/>
        </w:rPr>
        <w:t>,</w:t>
      </w:r>
      <w:r w:rsidRPr="00D2511D">
        <w:rPr>
          <w:rFonts w:eastAsia="Times New Roman"/>
          <w:color w:val="212121"/>
          <w:szCs w:val="24"/>
        </w:rPr>
        <w:t xml:space="preserve"> </w:t>
      </w:r>
      <w:r>
        <w:rPr>
          <w:rFonts w:eastAsia="Times New Roman"/>
          <w:color w:val="212121"/>
          <w:szCs w:val="24"/>
        </w:rPr>
        <w:t>όμως,</w:t>
      </w:r>
      <w:r w:rsidRPr="00D2511D">
        <w:rPr>
          <w:rFonts w:eastAsia="Times New Roman"/>
          <w:color w:val="212121"/>
          <w:szCs w:val="24"/>
        </w:rPr>
        <w:t xml:space="preserve"> το εξής</w:t>
      </w:r>
      <w:r>
        <w:rPr>
          <w:rFonts w:eastAsia="Times New Roman"/>
          <w:color w:val="212121"/>
          <w:szCs w:val="24"/>
        </w:rPr>
        <w:t>: Ό,τι</w:t>
      </w:r>
      <w:r w:rsidRPr="00D2511D">
        <w:rPr>
          <w:rFonts w:eastAsia="Times New Roman"/>
          <w:color w:val="212121"/>
          <w:szCs w:val="24"/>
        </w:rPr>
        <w:t xml:space="preserve"> και να κάνετε</w:t>
      </w:r>
      <w:r>
        <w:rPr>
          <w:rFonts w:eastAsia="Times New Roman"/>
          <w:color w:val="212121"/>
          <w:szCs w:val="24"/>
        </w:rPr>
        <w:t>,</w:t>
      </w:r>
      <w:r w:rsidRPr="00D2511D">
        <w:rPr>
          <w:rFonts w:eastAsia="Times New Roman"/>
          <w:color w:val="212121"/>
          <w:szCs w:val="24"/>
        </w:rPr>
        <w:t xml:space="preserve"> ό</w:t>
      </w:r>
      <w:r>
        <w:rPr>
          <w:rFonts w:eastAsia="Times New Roman"/>
          <w:color w:val="212121"/>
          <w:szCs w:val="24"/>
        </w:rPr>
        <w:t>,τι και να ψηφίσετε, στη σ</w:t>
      </w:r>
      <w:r w:rsidRPr="00D2511D">
        <w:rPr>
          <w:rFonts w:eastAsia="Times New Roman"/>
          <w:color w:val="212121"/>
          <w:szCs w:val="24"/>
        </w:rPr>
        <w:t>υνείδηση εκατομμυρίων Ελ</w:t>
      </w:r>
      <w:r w:rsidRPr="00D2511D">
        <w:rPr>
          <w:rFonts w:eastAsia="Times New Roman"/>
          <w:color w:val="212121"/>
          <w:szCs w:val="24"/>
        </w:rPr>
        <w:t>λήνων</w:t>
      </w:r>
      <w:r>
        <w:rPr>
          <w:rFonts w:eastAsia="Times New Roman"/>
          <w:color w:val="212121"/>
          <w:szCs w:val="24"/>
        </w:rPr>
        <w:t xml:space="preserve"> υπάρχει αυτό που λέμε</w:t>
      </w:r>
      <w:r w:rsidRPr="00D2511D">
        <w:rPr>
          <w:rFonts w:eastAsia="Times New Roman"/>
          <w:color w:val="212121"/>
          <w:szCs w:val="24"/>
        </w:rPr>
        <w:t xml:space="preserve"> εμείς</w:t>
      </w:r>
      <w:r>
        <w:rPr>
          <w:rFonts w:eastAsia="Times New Roman"/>
          <w:color w:val="212121"/>
          <w:szCs w:val="24"/>
        </w:rPr>
        <w:t xml:space="preserve">, ότι η </w:t>
      </w:r>
      <w:r w:rsidRPr="00D2511D">
        <w:rPr>
          <w:rFonts w:eastAsia="Times New Roman"/>
          <w:color w:val="212121"/>
          <w:szCs w:val="24"/>
        </w:rPr>
        <w:t xml:space="preserve">Μακεδονία </w:t>
      </w:r>
      <w:r>
        <w:rPr>
          <w:rFonts w:eastAsia="Times New Roman"/>
          <w:color w:val="212121"/>
          <w:szCs w:val="24"/>
        </w:rPr>
        <w:t>είναι μία και είναι ε</w:t>
      </w:r>
      <w:r w:rsidRPr="00D2511D">
        <w:rPr>
          <w:rFonts w:eastAsia="Times New Roman"/>
          <w:color w:val="212121"/>
          <w:szCs w:val="24"/>
        </w:rPr>
        <w:t xml:space="preserve">λληνική και τα Σκόπια </w:t>
      </w:r>
      <w:r w:rsidRPr="00D2511D">
        <w:rPr>
          <w:rFonts w:eastAsia="Times New Roman"/>
          <w:color w:val="212121"/>
          <w:szCs w:val="24"/>
        </w:rPr>
        <w:lastRenderedPageBreak/>
        <w:t>είναι Σκόπια</w:t>
      </w:r>
      <w:r>
        <w:rPr>
          <w:rFonts w:eastAsia="Times New Roman"/>
          <w:color w:val="212121"/>
          <w:szCs w:val="24"/>
        </w:rPr>
        <w:t>!</w:t>
      </w:r>
      <w:r w:rsidRPr="00D2511D">
        <w:rPr>
          <w:rFonts w:eastAsia="Times New Roman"/>
          <w:color w:val="212121"/>
          <w:szCs w:val="24"/>
        </w:rPr>
        <w:t xml:space="preserve"> Σκόπια</w:t>
      </w:r>
      <w:r>
        <w:rPr>
          <w:rFonts w:eastAsia="Times New Roman"/>
          <w:color w:val="212121"/>
          <w:szCs w:val="24"/>
        </w:rPr>
        <w:t>! Π</w:t>
      </w:r>
      <w:r w:rsidRPr="00D2511D">
        <w:rPr>
          <w:rFonts w:eastAsia="Times New Roman"/>
          <w:color w:val="212121"/>
          <w:szCs w:val="24"/>
        </w:rPr>
        <w:t>οτέ δεν θα δεχθούμε</w:t>
      </w:r>
      <w:r>
        <w:rPr>
          <w:rFonts w:eastAsia="Times New Roman"/>
          <w:color w:val="212121"/>
          <w:szCs w:val="24"/>
        </w:rPr>
        <w:t>,</w:t>
      </w:r>
      <w:r w:rsidRPr="00D2511D">
        <w:rPr>
          <w:rFonts w:eastAsia="Times New Roman"/>
          <w:color w:val="212121"/>
          <w:szCs w:val="24"/>
        </w:rPr>
        <w:t xml:space="preserve"> ποτέ δεν θα μάθουμε αυτή τη λέξη</w:t>
      </w:r>
      <w:r>
        <w:rPr>
          <w:rFonts w:eastAsia="Times New Roman"/>
          <w:color w:val="212121"/>
          <w:szCs w:val="24"/>
        </w:rPr>
        <w:t xml:space="preserve">, </w:t>
      </w:r>
      <w:r w:rsidRPr="00D2511D">
        <w:rPr>
          <w:rFonts w:eastAsia="Times New Roman"/>
          <w:color w:val="212121"/>
          <w:szCs w:val="24"/>
        </w:rPr>
        <w:t xml:space="preserve">να λέμε αυτό το κρατίδιο </w:t>
      </w:r>
      <w:r>
        <w:rPr>
          <w:rFonts w:eastAsia="Times New Roman"/>
          <w:color w:val="212121"/>
          <w:szCs w:val="24"/>
        </w:rPr>
        <w:t>«Μακεδονία»! Π</w:t>
      </w:r>
      <w:r w:rsidRPr="00D2511D">
        <w:rPr>
          <w:rFonts w:eastAsia="Times New Roman"/>
          <w:color w:val="212121"/>
          <w:szCs w:val="24"/>
        </w:rPr>
        <w:t>οτέ των ποτών</w:t>
      </w:r>
      <w:r>
        <w:rPr>
          <w:rFonts w:eastAsia="Times New Roman"/>
          <w:color w:val="212121"/>
          <w:szCs w:val="24"/>
        </w:rPr>
        <w:t>!</w:t>
      </w:r>
      <w:r w:rsidRPr="00D2511D">
        <w:rPr>
          <w:rFonts w:eastAsia="Times New Roman"/>
          <w:color w:val="212121"/>
          <w:szCs w:val="24"/>
        </w:rPr>
        <w:t xml:space="preserve"> </w:t>
      </w:r>
    </w:p>
    <w:p w14:paraId="1664EF95" w14:textId="77777777" w:rsidR="00A97886" w:rsidRDefault="00361846">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w:t>
      </w:r>
      <w:r w:rsidRPr="00635622">
        <w:rPr>
          <w:rFonts w:eastAsia="Times New Roman" w:cs="Times New Roman"/>
          <w:szCs w:val="24"/>
        </w:rPr>
        <w:t>γα της Νέας Δημοκρατίας)</w:t>
      </w:r>
    </w:p>
    <w:p w14:paraId="1664EF96" w14:textId="77777777" w:rsidR="00A97886" w:rsidRDefault="00361846">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πολύ. </w:t>
      </w:r>
    </w:p>
    <w:p w14:paraId="1664EF97" w14:textId="77777777" w:rsidR="00A97886" w:rsidRDefault="0036184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συνάδελφος κ. Στεργίου από το ΚΚΕ έχει τον λόγο. </w:t>
      </w:r>
    </w:p>
    <w:p w14:paraId="1664EF98"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Ευχαριστώ, κύριε Πρόεδρε.</w:t>
      </w:r>
    </w:p>
    <w:p w14:paraId="1664EF9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η </w:t>
      </w:r>
      <w:r>
        <w:rPr>
          <w:rFonts w:eastAsia="Times New Roman" w:cs="Times New Roman"/>
          <w:szCs w:val="24"/>
        </w:rPr>
        <w:t>σ</w:t>
      </w:r>
      <w:r>
        <w:rPr>
          <w:rFonts w:eastAsia="Times New Roman" w:cs="Times New Roman"/>
          <w:szCs w:val="24"/>
        </w:rPr>
        <w:t>υμφωνία σας -και το ξέρετε, αλλά το κρύβετε- υπηρετεί τα σχέδια του ΝΑΤΟ, των Ηνωμένων Πολιτειών και της Ευρωπαϊκής Ένωσης στην περιοχή μας. Είναι επιστολή και μάλιστα συστατική για την ένταξη της ΠΓΔΜ στο ΝΑΤΟ και την Ευρωπαϊκή Ένωση. Αυτός είναι ο στόχος</w:t>
      </w:r>
      <w:r>
        <w:rPr>
          <w:rFonts w:eastAsia="Times New Roman" w:cs="Times New Roman"/>
          <w:szCs w:val="24"/>
        </w:rPr>
        <w:t xml:space="preserve"> σας και η πραγματική ουσία της </w:t>
      </w:r>
      <w:r>
        <w:rPr>
          <w:rFonts w:eastAsia="Times New Roman" w:cs="Times New Roman"/>
          <w:szCs w:val="24"/>
        </w:rPr>
        <w:t>σ</w:t>
      </w:r>
      <w:r>
        <w:rPr>
          <w:rFonts w:eastAsia="Times New Roman" w:cs="Times New Roman"/>
          <w:szCs w:val="24"/>
        </w:rPr>
        <w:t>υμφωνίας.</w:t>
      </w:r>
    </w:p>
    <w:p w14:paraId="1664EF9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Το ζουμί της </w:t>
      </w:r>
      <w:r>
        <w:rPr>
          <w:rFonts w:eastAsia="Times New Roman" w:cs="Times New Roman"/>
          <w:szCs w:val="24"/>
        </w:rPr>
        <w:t>σ</w:t>
      </w:r>
      <w:r>
        <w:rPr>
          <w:rFonts w:eastAsia="Times New Roman" w:cs="Times New Roman"/>
          <w:szCs w:val="24"/>
        </w:rPr>
        <w:t xml:space="preserve">υμφωνίας περιγράφεται στο άρθρο 2, που αφορά την άμεση ένταξη της χώρας στο ΝΑΤΟ και τις ενταξιακές διαπραγματεύσεις στην Ευρωπαϊκή Ένωση. Αυτή είναι η ουσία </w:t>
      </w:r>
      <w:r>
        <w:rPr>
          <w:rFonts w:eastAsia="Times New Roman" w:cs="Times New Roman"/>
          <w:szCs w:val="24"/>
        </w:rPr>
        <w:lastRenderedPageBreak/>
        <w:t>και όλοι σας το αποκρύπτετε, γιατί κανείς</w:t>
      </w:r>
      <w:r>
        <w:rPr>
          <w:rFonts w:eastAsia="Times New Roman" w:cs="Times New Roman"/>
          <w:szCs w:val="24"/>
        </w:rPr>
        <w:t xml:space="preserve"> σας δεν αμφισβητεί τους σχεδιασμούς των ΗΠΑ, του ΝΑΤΟ, της Ευρωπαϊκής Ένωσης, καρπός των οποίων υπήρξε η Συμφωνία των Πρεσπών.</w:t>
      </w:r>
    </w:p>
    <w:p w14:paraId="1664EF9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Προς απόδειξη των ανωτέρω και επειδή πολλοί Βουλευτές και κυβερνητικά στελέχη λέτε εδώ ότι η </w:t>
      </w:r>
      <w:r>
        <w:rPr>
          <w:rFonts w:eastAsia="Times New Roman" w:cs="Times New Roman"/>
          <w:szCs w:val="24"/>
        </w:rPr>
        <w:t>σ</w:t>
      </w:r>
      <w:r>
        <w:rPr>
          <w:rFonts w:eastAsia="Times New Roman" w:cs="Times New Roman"/>
          <w:szCs w:val="24"/>
        </w:rPr>
        <w:t>υμφωνία είναι τάχα και προοδευτική</w:t>
      </w:r>
      <w:r>
        <w:rPr>
          <w:rFonts w:eastAsia="Times New Roman" w:cs="Times New Roman"/>
          <w:szCs w:val="24"/>
        </w:rPr>
        <w:t xml:space="preserve">, ας δούμε ποιοι στήριξαν και στηρίζουν αυτή τη </w:t>
      </w:r>
      <w:r>
        <w:rPr>
          <w:rFonts w:eastAsia="Times New Roman" w:cs="Times New Roman"/>
          <w:szCs w:val="24"/>
        </w:rPr>
        <w:t>σ</w:t>
      </w:r>
      <w:r>
        <w:rPr>
          <w:rFonts w:eastAsia="Times New Roman" w:cs="Times New Roman"/>
          <w:szCs w:val="24"/>
        </w:rPr>
        <w:t xml:space="preserve">υμφωνία και μάλιστα με ωμές παρεμβάσεις. Δεν είναι οι Ηνωμένες Πολιτείες και ο Πρόεδρός της, αυτός ο «διαβολικά καλός </w:t>
      </w:r>
      <w:proofErr w:type="spellStart"/>
      <w:r>
        <w:rPr>
          <w:rFonts w:eastAsia="Times New Roman" w:cs="Times New Roman"/>
          <w:szCs w:val="24"/>
        </w:rPr>
        <w:t>Τραμπ</w:t>
      </w:r>
      <w:proofErr w:type="spellEnd"/>
      <w:r>
        <w:rPr>
          <w:rFonts w:eastAsia="Times New Roman" w:cs="Times New Roman"/>
          <w:szCs w:val="24"/>
        </w:rPr>
        <w:t>», σύμφωνα με τον Πρωθυπουργό, ο οποίος χτίζει τείχη και πυροβολεί μετανάστες; Προοδ</w:t>
      </w:r>
      <w:r>
        <w:rPr>
          <w:rFonts w:eastAsia="Times New Roman" w:cs="Times New Roman"/>
          <w:szCs w:val="24"/>
        </w:rPr>
        <w:t xml:space="preserve">ευτικός ο </w:t>
      </w:r>
      <w:proofErr w:type="spellStart"/>
      <w:r>
        <w:rPr>
          <w:rFonts w:eastAsia="Times New Roman" w:cs="Times New Roman"/>
          <w:szCs w:val="24"/>
        </w:rPr>
        <w:t>Τραμπ</w:t>
      </w:r>
      <w:proofErr w:type="spellEnd"/>
      <w:r>
        <w:rPr>
          <w:rFonts w:eastAsia="Times New Roman" w:cs="Times New Roman"/>
          <w:szCs w:val="24"/>
        </w:rPr>
        <w:t>! Να τον χαίρεστε!</w:t>
      </w:r>
    </w:p>
    <w:p w14:paraId="1664EF9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Δεν είναι ο δολοφονικός </w:t>
      </w:r>
      <w:r>
        <w:rPr>
          <w:rFonts w:eastAsia="Times New Roman" w:cs="Times New Roman"/>
          <w:szCs w:val="24"/>
        </w:rPr>
        <w:t>ο</w:t>
      </w:r>
      <w:r>
        <w:rPr>
          <w:rFonts w:eastAsia="Times New Roman" w:cs="Times New Roman"/>
          <w:szCs w:val="24"/>
        </w:rPr>
        <w:t xml:space="preserve">ργανισμός του ΝΑΤΟ που φούντωσε τους εθνικισμούς στα Βαλκάνια, διαμέλισε και αιματοκύλησε τη Γιουγκοσλαβία, επέβαλε αλλαγές συνόρων; Βαφτίσια στο ΝΑΤΟ: Προοδευτικός ο πιο δολοφονικός </w:t>
      </w:r>
      <w:r>
        <w:rPr>
          <w:rFonts w:eastAsia="Times New Roman" w:cs="Times New Roman"/>
          <w:szCs w:val="24"/>
        </w:rPr>
        <w:t>ο</w:t>
      </w:r>
      <w:r>
        <w:rPr>
          <w:rFonts w:eastAsia="Times New Roman" w:cs="Times New Roman"/>
          <w:szCs w:val="24"/>
        </w:rPr>
        <w:t>ργανισμός που</w:t>
      </w:r>
      <w:r>
        <w:rPr>
          <w:rFonts w:eastAsia="Times New Roman" w:cs="Times New Roman"/>
          <w:szCs w:val="24"/>
        </w:rPr>
        <w:t xml:space="preserve"> πέρασε από την ιστορία των τελευταίων αιώνων! Αυτός ο δολοφονικός </w:t>
      </w:r>
      <w:r>
        <w:rPr>
          <w:rFonts w:eastAsia="Times New Roman" w:cs="Times New Roman"/>
          <w:szCs w:val="24"/>
        </w:rPr>
        <w:t>ο</w:t>
      </w:r>
      <w:r>
        <w:rPr>
          <w:rFonts w:eastAsia="Times New Roman" w:cs="Times New Roman"/>
          <w:szCs w:val="24"/>
        </w:rPr>
        <w:t xml:space="preserve">ργανισμός δεν οργάνωσε μια ολόκληρη εκστρατεία για να γίνει αποδεκτή η Συμφωνία των Πρεσπών και μάλιστα ο Γενικός Γραμματέας του, ο </w:t>
      </w:r>
      <w:proofErr w:type="spellStart"/>
      <w:r>
        <w:rPr>
          <w:rFonts w:eastAsia="Times New Roman" w:cs="Times New Roman"/>
          <w:szCs w:val="24"/>
        </w:rPr>
        <w:t>Στόλτενμπεργκ</w:t>
      </w:r>
      <w:proofErr w:type="spellEnd"/>
      <w:r>
        <w:rPr>
          <w:rFonts w:eastAsia="Times New Roman" w:cs="Times New Roman"/>
          <w:szCs w:val="24"/>
        </w:rPr>
        <w:t xml:space="preserve">, ήταν ο πρώτος που </w:t>
      </w:r>
      <w:r>
        <w:rPr>
          <w:rFonts w:eastAsia="Times New Roman" w:cs="Times New Roman"/>
          <w:szCs w:val="24"/>
        </w:rPr>
        <w:lastRenderedPageBreak/>
        <w:t xml:space="preserve">συνεχάρη τον </w:t>
      </w:r>
      <w:proofErr w:type="spellStart"/>
      <w:r>
        <w:rPr>
          <w:rFonts w:eastAsia="Times New Roman" w:cs="Times New Roman"/>
          <w:szCs w:val="24"/>
        </w:rPr>
        <w:t>Ζάεφ</w:t>
      </w:r>
      <w:proofErr w:type="spellEnd"/>
      <w:r>
        <w:rPr>
          <w:rFonts w:eastAsia="Times New Roman" w:cs="Times New Roman"/>
          <w:szCs w:val="24"/>
        </w:rPr>
        <w:t xml:space="preserve"> για τ</w:t>
      </w:r>
      <w:r>
        <w:rPr>
          <w:rFonts w:eastAsia="Times New Roman" w:cs="Times New Roman"/>
          <w:szCs w:val="24"/>
        </w:rPr>
        <w:t xml:space="preserve">α αποτελέσματα στη Βουλή της ΠΓΔΜ; Προοδευτικοί ο </w:t>
      </w:r>
      <w:proofErr w:type="spellStart"/>
      <w:r>
        <w:rPr>
          <w:rFonts w:eastAsia="Times New Roman" w:cs="Times New Roman"/>
          <w:szCs w:val="24"/>
        </w:rPr>
        <w:t>Στόλτενμπεργκ</w:t>
      </w:r>
      <w:proofErr w:type="spellEnd"/>
      <w:r>
        <w:rPr>
          <w:rFonts w:eastAsia="Times New Roman" w:cs="Times New Roman"/>
          <w:szCs w:val="24"/>
        </w:rPr>
        <w:t xml:space="preserve"> και το ΝΑΤΟ! Με γεια σας!</w:t>
      </w:r>
    </w:p>
    <w:p w14:paraId="1664EF9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Δεν είναι η Ευρωπαϊκή Ένωση και πολλοί ηγέτες, με πρώτη τη </w:t>
      </w:r>
      <w:proofErr w:type="spellStart"/>
      <w:r>
        <w:rPr>
          <w:rFonts w:eastAsia="Times New Roman" w:cs="Times New Roman"/>
          <w:szCs w:val="24"/>
        </w:rPr>
        <w:t>Μέρκελ</w:t>
      </w:r>
      <w:proofErr w:type="spellEnd"/>
      <w:r>
        <w:rPr>
          <w:rFonts w:eastAsia="Times New Roman" w:cs="Times New Roman"/>
          <w:szCs w:val="24"/>
        </w:rPr>
        <w:t xml:space="preserve">, που ήλθε στην Ελλάδα πρόσφατα για να δώσει τα εύσημα στον κ. Τσίπρα όχι μόνο για τις επιδόσεις του </w:t>
      </w:r>
      <w:r>
        <w:rPr>
          <w:rFonts w:eastAsia="Times New Roman" w:cs="Times New Roman"/>
          <w:szCs w:val="24"/>
        </w:rPr>
        <w:t xml:space="preserve">στην πλήρη εφαρμογή των μνημονίων, αλλά και για την υπογραφή της συγκεκριμένης </w:t>
      </w:r>
      <w:r>
        <w:rPr>
          <w:rFonts w:eastAsia="Times New Roman" w:cs="Times New Roman"/>
          <w:szCs w:val="24"/>
        </w:rPr>
        <w:t>σ</w:t>
      </w:r>
      <w:r>
        <w:rPr>
          <w:rFonts w:eastAsia="Times New Roman" w:cs="Times New Roman"/>
          <w:szCs w:val="24"/>
        </w:rPr>
        <w:t>υμφωνίας; Όλοι αυτοί προοδευτικοί έγιναν ξαφνικά!</w:t>
      </w:r>
    </w:p>
    <w:p w14:paraId="1664EF9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Ακόμα-ακόμα, εν κατακλείδι, πήρατε μήνυμα από τον ακροδεξιό Καγκελάριο της Αυστρίας, τον </w:t>
      </w:r>
      <w:proofErr w:type="spellStart"/>
      <w:r>
        <w:rPr>
          <w:rFonts w:eastAsia="Times New Roman" w:cs="Times New Roman"/>
          <w:szCs w:val="24"/>
        </w:rPr>
        <w:t>Κουρτς</w:t>
      </w:r>
      <w:proofErr w:type="spellEnd"/>
      <w:r>
        <w:rPr>
          <w:rFonts w:eastAsia="Times New Roman" w:cs="Times New Roman"/>
          <w:szCs w:val="24"/>
        </w:rPr>
        <w:t xml:space="preserve">. Ο ακροδεξιός </w:t>
      </w:r>
      <w:proofErr w:type="spellStart"/>
      <w:r>
        <w:rPr>
          <w:rFonts w:eastAsia="Times New Roman" w:cs="Times New Roman"/>
          <w:szCs w:val="24"/>
        </w:rPr>
        <w:t>Κουρτς</w:t>
      </w:r>
      <w:proofErr w:type="spellEnd"/>
      <w:r>
        <w:rPr>
          <w:rFonts w:eastAsia="Times New Roman" w:cs="Times New Roman"/>
          <w:szCs w:val="24"/>
        </w:rPr>
        <w:t xml:space="preserve"> στέλνει μ</w:t>
      </w:r>
      <w:r>
        <w:rPr>
          <w:rFonts w:eastAsia="Times New Roman" w:cs="Times New Roman"/>
          <w:szCs w:val="24"/>
        </w:rPr>
        <w:t xml:space="preserve">ήνυμα για μια προοδευτική </w:t>
      </w:r>
      <w:r>
        <w:rPr>
          <w:rFonts w:eastAsia="Times New Roman" w:cs="Times New Roman"/>
          <w:szCs w:val="24"/>
        </w:rPr>
        <w:t>σ</w:t>
      </w:r>
      <w:r>
        <w:rPr>
          <w:rFonts w:eastAsia="Times New Roman" w:cs="Times New Roman"/>
          <w:szCs w:val="24"/>
        </w:rPr>
        <w:t>υμφωνία! Αυτά είναι!</w:t>
      </w:r>
    </w:p>
    <w:p w14:paraId="1664EF9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Ο αποπροσανατολισμός που επιχειρείται στην Αίθουσα, εστιάζοντας την κουβέντα στο ονοματολογικό, έχει στόχο να συγκαλύψει την ωμή και απροκάλυπτη πραγματικότητα</w:t>
      </w:r>
      <w:r>
        <w:rPr>
          <w:rFonts w:eastAsia="Times New Roman" w:cs="Times New Roman"/>
          <w:szCs w:val="24"/>
        </w:rPr>
        <w:t>,</w:t>
      </w:r>
      <w:r>
        <w:rPr>
          <w:rFonts w:eastAsia="Times New Roman" w:cs="Times New Roman"/>
          <w:szCs w:val="24"/>
        </w:rPr>
        <w:t xml:space="preserve"> ότι τη </w:t>
      </w:r>
      <w:r>
        <w:rPr>
          <w:rFonts w:eastAsia="Times New Roman" w:cs="Times New Roman"/>
          <w:szCs w:val="24"/>
        </w:rPr>
        <w:t>σ</w:t>
      </w:r>
      <w:r>
        <w:rPr>
          <w:rFonts w:eastAsia="Times New Roman" w:cs="Times New Roman"/>
          <w:szCs w:val="24"/>
        </w:rPr>
        <w:t xml:space="preserve">υμφωνία αυτή την ήθελε, τη στήριξε και </w:t>
      </w:r>
      <w:r>
        <w:rPr>
          <w:rFonts w:eastAsia="Times New Roman" w:cs="Times New Roman"/>
          <w:szCs w:val="24"/>
        </w:rPr>
        <w:t xml:space="preserve">την επέβαλε με κάθε τρόπο και μέσο η αφρόκρεμα των πιο δολοφονικών, επιθετικών, πολεμοκάπηλων χωρών και </w:t>
      </w:r>
      <w:r>
        <w:rPr>
          <w:rFonts w:eastAsia="Times New Roman" w:cs="Times New Roman"/>
          <w:szCs w:val="24"/>
        </w:rPr>
        <w:t>ο</w:t>
      </w:r>
      <w:r>
        <w:rPr>
          <w:rFonts w:eastAsia="Times New Roman" w:cs="Times New Roman"/>
          <w:szCs w:val="24"/>
        </w:rPr>
        <w:t>ργανισμών</w:t>
      </w:r>
      <w:r>
        <w:rPr>
          <w:rFonts w:eastAsia="Times New Roman" w:cs="Times New Roman"/>
          <w:szCs w:val="24"/>
        </w:rPr>
        <w:t>,</w:t>
      </w:r>
      <w:r>
        <w:rPr>
          <w:rFonts w:eastAsia="Times New Roman" w:cs="Times New Roman"/>
          <w:szCs w:val="24"/>
        </w:rPr>
        <w:t xml:space="preserve"> που εδώ και πάρα πολλά </w:t>
      </w:r>
      <w:r>
        <w:rPr>
          <w:rFonts w:eastAsia="Times New Roman" w:cs="Times New Roman"/>
          <w:szCs w:val="24"/>
        </w:rPr>
        <w:lastRenderedPageBreak/>
        <w:t xml:space="preserve">χρόνια έχουν σπείρει τον εθνικισμό και τον θάνατο στα Βαλκάνια και την ευρύτερη περιοχή. Στήριξαν αυτή τη </w:t>
      </w:r>
      <w:r>
        <w:rPr>
          <w:rFonts w:eastAsia="Times New Roman" w:cs="Times New Roman"/>
          <w:szCs w:val="24"/>
        </w:rPr>
        <w:t>σ</w:t>
      </w:r>
      <w:r>
        <w:rPr>
          <w:rFonts w:eastAsia="Times New Roman" w:cs="Times New Roman"/>
          <w:szCs w:val="24"/>
        </w:rPr>
        <w:t>υμφωνία με</w:t>
      </w:r>
      <w:r>
        <w:rPr>
          <w:rFonts w:eastAsia="Times New Roman" w:cs="Times New Roman"/>
          <w:szCs w:val="24"/>
        </w:rPr>
        <w:t xml:space="preserve"> προφανή στόχο να ενταχθεί η γειτονική χώρα στο ΝΑΤΟ και την Ευρωπαϊκή Ένωση και να προχωρήσει η </w:t>
      </w:r>
      <w:proofErr w:type="spellStart"/>
      <w:r>
        <w:rPr>
          <w:rFonts w:eastAsia="Times New Roman" w:cs="Times New Roman"/>
          <w:szCs w:val="24"/>
        </w:rPr>
        <w:t>ευρωατλαντική</w:t>
      </w:r>
      <w:proofErr w:type="spellEnd"/>
      <w:r>
        <w:rPr>
          <w:rFonts w:eastAsia="Times New Roman" w:cs="Times New Roman"/>
          <w:szCs w:val="24"/>
        </w:rPr>
        <w:t xml:space="preserve"> ολοκλήρωση στα </w:t>
      </w:r>
      <w:r>
        <w:rPr>
          <w:rFonts w:eastAsia="Times New Roman" w:cs="Times New Roman"/>
          <w:szCs w:val="24"/>
        </w:rPr>
        <w:t>Δ</w:t>
      </w:r>
      <w:r>
        <w:rPr>
          <w:rFonts w:eastAsia="Times New Roman" w:cs="Times New Roman"/>
          <w:szCs w:val="24"/>
        </w:rPr>
        <w:t>υτικά Βαλκάνια.</w:t>
      </w:r>
    </w:p>
    <w:p w14:paraId="1664EFA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Να, λοιπόν, γιατί η ουσία, το άλφα και το ωμέγα της </w:t>
      </w:r>
      <w:r>
        <w:rPr>
          <w:rFonts w:eastAsia="Times New Roman" w:cs="Times New Roman"/>
          <w:szCs w:val="24"/>
        </w:rPr>
        <w:t>σ</w:t>
      </w:r>
      <w:r>
        <w:rPr>
          <w:rFonts w:eastAsia="Times New Roman" w:cs="Times New Roman"/>
          <w:szCs w:val="24"/>
        </w:rPr>
        <w:t>υμφωνίας, είναι το άρθρο 2, το οποίο δεν περιορίζεται μόνο σ</w:t>
      </w:r>
      <w:r>
        <w:rPr>
          <w:rFonts w:eastAsia="Times New Roman" w:cs="Times New Roman"/>
          <w:szCs w:val="24"/>
        </w:rPr>
        <w:t xml:space="preserve">το ότι το ένα μέρος δεν θα εμποδίζει το άλλο μέρος σε διεθνείς οργανισμούς, αλλά κάνει ένα ακόμη βήμα παραπέρα και περιγράφει ξεκάθαρα μέσα στη </w:t>
      </w:r>
      <w:r>
        <w:rPr>
          <w:rFonts w:eastAsia="Times New Roman" w:cs="Times New Roman"/>
          <w:szCs w:val="24"/>
        </w:rPr>
        <w:t>σ</w:t>
      </w:r>
      <w:r>
        <w:rPr>
          <w:rFonts w:eastAsia="Times New Roman" w:cs="Times New Roman"/>
          <w:szCs w:val="24"/>
        </w:rPr>
        <w:t>υμφωνία όλα τα επόμενα βήματα και τη διαδικασία ένταξης της γειτονικής χώρας άμεσα, πρώτα στο ΝΑΤΟ και μετά στη</w:t>
      </w:r>
      <w:r>
        <w:rPr>
          <w:rFonts w:eastAsia="Times New Roman" w:cs="Times New Roman"/>
          <w:szCs w:val="24"/>
        </w:rPr>
        <w:t>ν Ευρωπαϊκή Ένωση.</w:t>
      </w:r>
    </w:p>
    <w:p w14:paraId="1664EFA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Και επειδή ακριβώς αυτή η </w:t>
      </w:r>
      <w:r>
        <w:rPr>
          <w:rFonts w:eastAsia="Times New Roman" w:cs="Times New Roman"/>
          <w:szCs w:val="24"/>
        </w:rPr>
        <w:t>σ</w:t>
      </w:r>
      <w:r>
        <w:rPr>
          <w:rFonts w:eastAsia="Times New Roman" w:cs="Times New Roman"/>
          <w:szCs w:val="24"/>
        </w:rPr>
        <w:t xml:space="preserve">υμφωνία είναι </w:t>
      </w:r>
      <w:proofErr w:type="spellStart"/>
      <w:r>
        <w:rPr>
          <w:rFonts w:eastAsia="Times New Roman" w:cs="Times New Roman"/>
          <w:szCs w:val="24"/>
        </w:rPr>
        <w:t>αμερικανονατοϊκής</w:t>
      </w:r>
      <w:proofErr w:type="spellEnd"/>
      <w:r>
        <w:rPr>
          <w:rFonts w:eastAsia="Times New Roman" w:cs="Times New Roman"/>
          <w:szCs w:val="24"/>
        </w:rPr>
        <w:t xml:space="preserve"> κοπής και έμπνευσης και έχει τη δική του</w:t>
      </w:r>
      <w:r>
        <w:rPr>
          <w:rFonts w:eastAsia="Times New Roman" w:cs="Times New Roman"/>
          <w:szCs w:val="24"/>
        </w:rPr>
        <w:t>ς</w:t>
      </w:r>
      <w:r>
        <w:rPr>
          <w:rFonts w:eastAsia="Times New Roman" w:cs="Times New Roman"/>
          <w:szCs w:val="24"/>
        </w:rPr>
        <w:t xml:space="preserve"> σφραγίδα, γι’ αυτόν ακριβώς τον λόγο και στο κείμενο της </w:t>
      </w:r>
      <w:r>
        <w:rPr>
          <w:rFonts w:eastAsia="Times New Roman" w:cs="Times New Roman"/>
          <w:szCs w:val="24"/>
        </w:rPr>
        <w:t>σ</w:t>
      </w:r>
      <w:r>
        <w:rPr>
          <w:rFonts w:eastAsia="Times New Roman" w:cs="Times New Roman"/>
          <w:szCs w:val="24"/>
        </w:rPr>
        <w:t>υμφωνίας παραμένουν τα σπέρματα του αλυτρωτισμού περί «μακεδονικού λαού», «πολ</w:t>
      </w:r>
      <w:r>
        <w:rPr>
          <w:rFonts w:eastAsia="Times New Roman" w:cs="Times New Roman"/>
          <w:szCs w:val="24"/>
        </w:rPr>
        <w:t>ίτη», «γλώσσας» κ.λπ</w:t>
      </w:r>
      <w:r>
        <w:rPr>
          <w:rFonts w:eastAsia="Times New Roman" w:cs="Times New Roman"/>
          <w:szCs w:val="24"/>
        </w:rPr>
        <w:t>.</w:t>
      </w:r>
      <w:r>
        <w:rPr>
          <w:rFonts w:eastAsia="Times New Roman" w:cs="Times New Roman"/>
          <w:szCs w:val="24"/>
        </w:rPr>
        <w:t>. Αυτά μπορούν να αξιοποι</w:t>
      </w:r>
      <w:r>
        <w:rPr>
          <w:rFonts w:eastAsia="Times New Roman" w:cs="Times New Roman"/>
          <w:szCs w:val="24"/>
        </w:rPr>
        <w:lastRenderedPageBreak/>
        <w:t>ηθούν στο μέλλον, φουντώνοντας τους εθνικισμούς και αλυτρωτισμούς κατά το δοκούν και από τις δύο πλευρές, μεθοδεύοντας αλλαγές συνόρων και ιμπεριαλιστικές επεμβάσεις.</w:t>
      </w:r>
    </w:p>
    <w:p w14:paraId="1664EFA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Άλλωστε, είναι τουλάχιστον ανοησία να πιστε</w:t>
      </w:r>
      <w:r>
        <w:rPr>
          <w:rFonts w:eastAsia="Times New Roman" w:cs="Times New Roman"/>
          <w:szCs w:val="24"/>
        </w:rPr>
        <w:t xml:space="preserve">ύει κανείς ότι μια </w:t>
      </w:r>
      <w:r>
        <w:rPr>
          <w:rFonts w:eastAsia="Times New Roman" w:cs="Times New Roman"/>
          <w:szCs w:val="24"/>
        </w:rPr>
        <w:t>σ</w:t>
      </w:r>
      <w:r>
        <w:rPr>
          <w:rFonts w:eastAsia="Times New Roman" w:cs="Times New Roman"/>
          <w:szCs w:val="24"/>
        </w:rPr>
        <w:t>υμφωνία η οποία φέρει φαρδιά-πλατιά τη σφραγίδα του ΝΑΤΟ μπορεί πραγματικά να εξαλείψει αλυτρωτισμούς και εθνικισμούς, τις συνθήκες εκείνες δηλαδή που υποδαυλίζουν και γεννούν αντιπαραθέσεις και συγκρούσεις.</w:t>
      </w:r>
    </w:p>
    <w:p w14:paraId="1664EFA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w:t>
      </w:r>
      <w:r w:rsidRPr="0004403E">
        <w:rPr>
          <w:rFonts w:eastAsia="Times New Roman" w:cs="Times New Roman"/>
          <w:szCs w:val="24"/>
        </w:rPr>
        <w:t>υτή η αλήθεια επιβεβαιώνετα</w:t>
      </w:r>
      <w:r w:rsidRPr="0004403E">
        <w:rPr>
          <w:rFonts w:eastAsia="Times New Roman" w:cs="Times New Roman"/>
          <w:szCs w:val="24"/>
        </w:rPr>
        <w:t>ι από τη σύγχρονη πικρή πείρα των λαών των Βαλκανίων</w:t>
      </w:r>
      <w:r>
        <w:rPr>
          <w:rFonts w:eastAsia="Times New Roman" w:cs="Times New Roman"/>
          <w:szCs w:val="24"/>
        </w:rPr>
        <w:t>,</w:t>
      </w:r>
      <w:r w:rsidRPr="0004403E">
        <w:rPr>
          <w:rFonts w:eastAsia="Times New Roman" w:cs="Times New Roman"/>
          <w:szCs w:val="24"/>
        </w:rPr>
        <w:t xml:space="preserve"> με το ΝΑΤΟ</w:t>
      </w:r>
      <w:r>
        <w:rPr>
          <w:rFonts w:eastAsia="Times New Roman" w:cs="Times New Roman"/>
          <w:szCs w:val="24"/>
        </w:rPr>
        <w:t>,</w:t>
      </w:r>
      <w:r w:rsidRPr="0004403E">
        <w:rPr>
          <w:rFonts w:eastAsia="Times New Roman" w:cs="Times New Roman"/>
          <w:szCs w:val="24"/>
        </w:rPr>
        <w:t xml:space="preserve"> τις ΗΠΑ και την Ευρωπαϊκή Ένωση να ενισχύουν τους </w:t>
      </w:r>
      <w:r>
        <w:rPr>
          <w:rFonts w:eastAsia="Times New Roman" w:cs="Times New Roman"/>
          <w:szCs w:val="24"/>
        </w:rPr>
        <w:t>εθνικισμούς</w:t>
      </w:r>
      <w:r w:rsidRPr="0004403E">
        <w:rPr>
          <w:rFonts w:eastAsia="Times New Roman" w:cs="Times New Roman"/>
          <w:szCs w:val="24"/>
        </w:rPr>
        <w:t xml:space="preserve"> στην περιοχή</w:t>
      </w:r>
      <w:r>
        <w:rPr>
          <w:rFonts w:eastAsia="Times New Roman" w:cs="Times New Roman"/>
          <w:szCs w:val="24"/>
        </w:rPr>
        <w:t>,</w:t>
      </w:r>
      <w:r w:rsidRPr="0004403E">
        <w:rPr>
          <w:rFonts w:eastAsia="Times New Roman" w:cs="Times New Roman"/>
          <w:szCs w:val="24"/>
        </w:rPr>
        <w:t xml:space="preserve"> ώστε τελικά να διαμελιστεί η Γιουγκοσλαβία τη δεκαετία του </w:t>
      </w:r>
      <w:r>
        <w:rPr>
          <w:rFonts w:eastAsia="Times New Roman" w:cs="Times New Roman"/>
          <w:szCs w:val="24"/>
        </w:rPr>
        <w:t>’</w:t>
      </w:r>
      <w:r w:rsidRPr="0004403E">
        <w:rPr>
          <w:rFonts w:eastAsia="Times New Roman" w:cs="Times New Roman"/>
          <w:szCs w:val="24"/>
        </w:rPr>
        <w:t>90</w:t>
      </w:r>
      <w:r>
        <w:rPr>
          <w:rFonts w:eastAsia="Times New Roman" w:cs="Times New Roman"/>
          <w:szCs w:val="24"/>
        </w:rPr>
        <w:t>, ν</w:t>
      </w:r>
      <w:r w:rsidRPr="0004403E">
        <w:rPr>
          <w:rFonts w:eastAsia="Times New Roman" w:cs="Times New Roman"/>
          <w:szCs w:val="24"/>
        </w:rPr>
        <w:t xml:space="preserve">α </w:t>
      </w:r>
      <w:r>
        <w:rPr>
          <w:rFonts w:eastAsia="Times New Roman" w:cs="Times New Roman"/>
          <w:szCs w:val="24"/>
        </w:rPr>
        <w:t>φτιαχτεί το κράτος-προτεκτοράτο</w:t>
      </w:r>
      <w:r w:rsidRPr="0004403E">
        <w:rPr>
          <w:rFonts w:eastAsia="Times New Roman" w:cs="Times New Roman"/>
          <w:szCs w:val="24"/>
        </w:rPr>
        <w:t xml:space="preserve"> του Κοσόβου</w:t>
      </w:r>
      <w:r>
        <w:rPr>
          <w:rFonts w:eastAsia="Times New Roman" w:cs="Times New Roman"/>
          <w:szCs w:val="24"/>
        </w:rPr>
        <w:t xml:space="preserve">. </w:t>
      </w:r>
    </w:p>
    <w:p w14:paraId="1664EFA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Η</w:t>
      </w:r>
      <w:r w:rsidRPr="0004403E">
        <w:rPr>
          <w:rFonts w:eastAsia="Times New Roman" w:cs="Times New Roman"/>
          <w:szCs w:val="24"/>
        </w:rPr>
        <w:t xml:space="preserve"> αλήθεια</w:t>
      </w:r>
      <w:r>
        <w:rPr>
          <w:rFonts w:eastAsia="Times New Roman" w:cs="Times New Roman"/>
          <w:szCs w:val="24"/>
        </w:rPr>
        <w:t>,</w:t>
      </w:r>
      <w:r w:rsidRPr="0004403E">
        <w:rPr>
          <w:rFonts w:eastAsia="Times New Roman" w:cs="Times New Roman"/>
          <w:szCs w:val="24"/>
        </w:rPr>
        <w:t xml:space="preserve"> λοιπόν</w:t>
      </w:r>
      <w:r>
        <w:rPr>
          <w:rFonts w:eastAsia="Times New Roman" w:cs="Times New Roman"/>
          <w:szCs w:val="24"/>
        </w:rPr>
        <w:t>,</w:t>
      </w:r>
      <w:r w:rsidRPr="0004403E">
        <w:rPr>
          <w:rFonts w:eastAsia="Times New Roman" w:cs="Times New Roman"/>
          <w:szCs w:val="24"/>
        </w:rPr>
        <w:t xml:space="preserve"> και η πικρή αλήθεια </w:t>
      </w:r>
      <w:r>
        <w:rPr>
          <w:rFonts w:eastAsia="Times New Roman" w:cs="Times New Roman"/>
          <w:szCs w:val="24"/>
        </w:rPr>
        <w:t>-</w:t>
      </w:r>
      <w:r w:rsidRPr="0004403E">
        <w:rPr>
          <w:rFonts w:eastAsia="Times New Roman" w:cs="Times New Roman"/>
          <w:szCs w:val="24"/>
        </w:rPr>
        <w:t>και το καταλαβαίνετε</w:t>
      </w:r>
      <w:r>
        <w:rPr>
          <w:rFonts w:eastAsia="Times New Roman" w:cs="Times New Roman"/>
          <w:szCs w:val="24"/>
        </w:rPr>
        <w:t>- είναι ότι ό</w:t>
      </w:r>
      <w:r w:rsidRPr="0004403E">
        <w:rPr>
          <w:rFonts w:eastAsia="Times New Roman" w:cs="Times New Roman"/>
          <w:szCs w:val="24"/>
        </w:rPr>
        <w:t>που βάζει το χέρι του το ΝΑΤΟ οι λαοί δεν μπορούν να εφησυχάζουν</w:t>
      </w:r>
      <w:r>
        <w:rPr>
          <w:rFonts w:eastAsia="Times New Roman" w:cs="Times New Roman"/>
          <w:szCs w:val="24"/>
        </w:rPr>
        <w:t>. Τ</w:t>
      </w:r>
      <w:r w:rsidRPr="0004403E">
        <w:rPr>
          <w:rFonts w:eastAsia="Times New Roman" w:cs="Times New Roman"/>
          <w:szCs w:val="24"/>
        </w:rPr>
        <w:t>ο αποτέλεσμα αυτό του ΝΑΤΟ είναι διαμελισμένα κράτη</w:t>
      </w:r>
      <w:r>
        <w:rPr>
          <w:rFonts w:eastAsia="Times New Roman" w:cs="Times New Roman"/>
          <w:szCs w:val="24"/>
        </w:rPr>
        <w:t>,</w:t>
      </w:r>
      <w:r w:rsidRPr="0004403E">
        <w:rPr>
          <w:rFonts w:eastAsia="Times New Roman" w:cs="Times New Roman"/>
          <w:szCs w:val="24"/>
        </w:rPr>
        <w:t xml:space="preserve"> </w:t>
      </w:r>
      <w:r>
        <w:rPr>
          <w:rFonts w:eastAsia="Times New Roman" w:cs="Times New Roman"/>
          <w:szCs w:val="24"/>
        </w:rPr>
        <w:t>π</w:t>
      </w:r>
      <w:r w:rsidRPr="0004403E">
        <w:rPr>
          <w:rFonts w:eastAsia="Times New Roman" w:cs="Times New Roman"/>
          <w:szCs w:val="24"/>
        </w:rPr>
        <w:t>όλεμος και προσφυγιά</w:t>
      </w:r>
      <w:r>
        <w:rPr>
          <w:rFonts w:eastAsia="Times New Roman" w:cs="Times New Roman"/>
          <w:szCs w:val="24"/>
        </w:rPr>
        <w:t>. Μι</w:t>
      </w:r>
      <w:r w:rsidRPr="0004403E">
        <w:rPr>
          <w:rFonts w:eastAsia="Times New Roman" w:cs="Times New Roman"/>
          <w:szCs w:val="24"/>
        </w:rPr>
        <w:t>α συμφωνία</w:t>
      </w:r>
      <w:r>
        <w:rPr>
          <w:rFonts w:eastAsia="Times New Roman" w:cs="Times New Roman"/>
          <w:szCs w:val="24"/>
        </w:rPr>
        <w:t>,</w:t>
      </w:r>
      <w:r w:rsidRPr="0004403E">
        <w:rPr>
          <w:rFonts w:eastAsia="Times New Roman" w:cs="Times New Roman"/>
          <w:szCs w:val="24"/>
        </w:rPr>
        <w:t xml:space="preserve"> λοιπόν</w:t>
      </w:r>
      <w:r>
        <w:rPr>
          <w:rFonts w:eastAsia="Times New Roman" w:cs="Times New Roman"/>
          <w:szCs w:val="24"/>
        </w:rPr>
        <w:t>,</w:t>
      </w:r>
      <w:r w:rsidRPr="0004403E">
        <w:rPr>
          <w:rFonts w:eastAsia="Times New Roman" w:cs="Times New Roman"/>
          <w:szCs w:val="24"/>
        </w:rPr>
        <w:t xml:space="preserve"> </w:t>
      </w:r>
      <w:r>
        <w:rPr>
          <w:rFonts w:eastAsia="Times New Roman" w:cs="Times New Roman"/>
          <w:szCs w:val="24"/>
        </w:rPr>
        <w:t>νατοϊκής κοπής,</w:t>
      </w:r>
      <w:r w:rsidRPr="0004403E">
        <w:rPr>
          <w:rFonts w:eastAsia="Times New Roman" w:cs="Times New Roman"/>
          <w:szCs w:val="24"/>
        </w:rPr>
        <w:t xml:space="preserve"> όπω</w:t>
      </w:r>
      <w:r w:rsidRPr="0004403E">
        <w:rPr>
          <w:rFonts w:eastAsia="Times New Roman" w:cs="Times New Roman"/>
          <w:szCs w:val="24"/>
        </w:rPr>
        <w:t xml:space="preserve">ς αυτή των Πρεσπών δεν μπορεί να </w:t>
      </w:r>
      <w:r w:rsidRPr="0004403E">
        <w:rPr>
          <w:rFonts w:eastAsia="Times New Roman" w:cs="Times New Roman"/>
          <w:szCs w:val="24"/>
        </w:rPr>
        <w:lastRenderedPageBreak/>
        <w:t>αποτελέσει κα</w:t>
      </w:r>
      <w:r>
        <w:rPr>
          <w:rFonts w:eastAsia="Times New Roman" w:cs="Times New Roman"/>
          <w:szCs w:val="24"/>
        </w:rPr>
        <w:t>μ</w:t>
      </w:r>
      <w:r w:rsidRPr="0004403E">
        <w:rPr>
          <w:rFonts w:eastAsia="Times New Roman" w:cs="Times New Roman"/>
          <w:szCs w:val="24"/>
        </w:rPr>
        <w:t xml:space="preserve">μία εγγύηση </w:t>
      </w:r>
      <w:r>
        <w:rPr>
          <w:rFonts w:eastAsia="Times New Roman" w:cs="Times New Roman"/>
          <w:szCs w:val="24"/>
        </w:rPr>
        <w:t>για</w:t>
      </w:r>
      <w:r w:rsidRPr="0004403E">
        <w:rPr>
          <w:rFonts w:eastAsia="Times New Roman" w:cs="Times New Roman"/>
          <w:szCs w:val="24"/>
        </w:rPr>
        <w:t xml:space="preserve"> τους λαούς ότι μπορού</w:t>
      </w:r>
      <w:r>
        <w:rPr>
          <w:rFonts w:eastAsia="Times New Roman" w:cs="Times New Roman"/>
          <w:szCs w:val="24"/>
        </w:rPr>
        <w:t>ν να ζήσουν ειρηνικά και αδερφω</w:t>
      </w:r>
      <w:r w:rsidRPr="0004403E">
        <w:rPr>
          <w:rFonts w:eastAsia="Times New Roman" w:cs="Times New Roman"/>
          <w:szCs w:val="24"/>
        </w:rPr>
        <w:t>μένα</w:t>
      </w:r>
      <w:r>
        <w:rPr>
          <w:rFonts w:eastAsia="Times New Roman" w:cs="Times New Roman"/>
          <w:szCs w:val="24"/>
        </w:rPr>
        <w:t>.</w:t>
      </w:r>
    </w:p>
    <w:p w14:paraId="1664EFA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Εμείς, το ΚΚΕ, ε</w:t>
      </w:r>
      <w:r w:rsidRPr="0004403E">
        <w:rPr>
          <w:rFonts w:eastAsia="Times New Roman" w:cs="Times New Roman"/>
          <w:szCs w:val="24"/>
        </w:rPr>
        <w:t>ίμαστε με τους λαούς</w:t>
      </w:r>
      <w:r>
        <w:rPr>
          <w:rFonts w:eastAsia="Times New Roman" w:cs="Times New Roman"/>
          <w:szCs w:val="24"/>
        </w:rPr>
        <w:t>,</w:t>
      </w:r>
      <w:r w:rsidRPr="0004403E">
        <w:rPr>
          <w:rFonts w:eastAsia="Times New Roman" w:cs="Times New Roman"/>
          <w:szCs w:val="24"/>
        </w:rPr>
        <w:t xml:space="preserve"> είμαστε με τη δυνατότητα που έχουν οι λαοί</w:t>
      </w:r>
      <w:r>
        <w:rPr>
          <w:rFonts w:eastAsia="Times New Roman" w:cs="Times New Roman"/>
          <w:szCs w:val="24"/>
        </w:rPr>
        <w:t>, με τη</w:t>
      </w:r>
      <w:r w:rsidRPr="0004403E">
        <w:rPr>
          <w:rFonts w:eastAsia="Times New Roman" w:cs="Times New Roman"/>
          <w:szCs w:val="24"/>
        </w:rPr>
        <w:t xml:space="preserve"> φιλία </w:t>
      </w:r>
      <w:r>
        <w:rPr>
          <w:rFonts w:eastAsia="Times New Roman" w:cs="Times New Roman"/>
          <w:szCs w:val="24"/>
        </w:rPr>
        <w:t>τους, την αλληλεγγύη, την κοινή τους πάλη</w:t>
      </w:r>
      <w:r>
        <w:rPr>
          <w:rFonts w:eastAsia="Times New Roman" w:cs="Times New Roman"/>
          <w:szCs w:val="24"/>
        </w:rPr>
        <w:t xml:space="preserve"> να συγκρουστούν με</w:t>
      </w:r>
      <w:r w:rsidRPr="0004403E">
        <w:rPr>
          <w:rFonts w:eastAsia="Times New Roman" w:cs="Times New Roman"/>
          <w:szCs w:val="24"/>
        </w:rPr>
        <w:t xml:space="preserve"> τα </w:t>
      </w:r>
      <w:r>
        <w:rPr>
          <w:rFonts w:eastAsia="Times New Roman" w:cs="Times New Roman"/>
          <w:szCs w:val="24"/>
        </w:rPr>
        <w:t xml:space="preserve">πολεμοκάπηλα </w:t>
      </w:r>
      <w:r w:rsidRPr="0004403E">
        <w:rPr>
          <w:rFonts w:eastAsia="Times New Roman" w:cs="Times New Roman"/>
          <w:szCs w:val="24"/>
        </w:rPr>
        <w:t xml:space="preserve">σχέδια </w:t>
      </w:r>
      <w:r>
        <w:rPr>
          <w:rFonts w:eastAsia="Times New Roman" w:cs="Times New Roman"/>
          <w:szCs w:val="24"/>
        </w:rPr>
        <w:t xml:space="preserve">αυτών των </w:t>
      </w:r>
      <w:r>
        <w:rPr>
          <w:rFonts w:eastAsia="Times New Roman" w:cs="Times New Roman"/>
          <w:szCs w:val="24"/>
        </w:rPr>
        <w:t>ο</w:t>
      </w:r>
      <w:r>
        <w:rPr>
          <w:rFonts w:eastAsia="Times New Roman" w:cs="Times New Roman"/>
          <w:szCs w:val="24"/>
        </w:rPr>
        <w:t>ργανισμών,</w:t>
      </w:r>
      <w:r w:rsidRPr="0004403E">
        <w:rPr>
          <w:rFonts w:eastAsia="Times New Roman" w:cs="Times New Roman"/>
          <w:szCs w:val="24"/>
        </w:rPr>
        <w:t xml:space="preserve"> να αποδεσμευ</w:t>
      </w:r>
      <w:r>
        <w:rPr>
          <w:rFonts w:eastAsia="Times New Roman" w:cs="Times New Roman"/>
          <w:szCs w:val="24"/>
        </w:rPr>
        <w:t>τούν από αυτούς και να γίνουν οι ίδιοι α</w:t>
      </w:r>
      <w:r w:rsidRPr="0004403E">
        <w:rPr>
          <w:rFonts w:eastAsia="Times New Roman" w:cs="Times New Roman"/>
          <w:szCs w:val="24"/>
        </w:rPr>
        <w:t>φέ</w:t>
      </w:r>
      <w:r>
        <w:rPr>
          <w:rFonts w:eastAsia="Times New Roman" w:cs="Times New Roman"/>
          <w:szCs w:val="24"/>
        </w:rPr>
        <w:t>ν</w:t>
      </w:r>
      <w:r w:rsidRPr="0004403E">
        <w:rPr>
          <w:rFonts w:eastAsia="Times New Roman" w:cs="Times New Roman"/>
          <w:szCs w:val="24"/>
        </w:rPr>
        <w:t xml:space="preserve">τες </w:t>
      </w:r>
      <w:r>
        <w:rPr>
          <w:rFonts w:eastAsia="Times New Roman" w:cs="Times New Roman"/>
          <w:szCs w:val="24"/>
        </w:rPr>
        <w:t>σ</w:t>
      </w:r>
      <w:r w:rsidRPr="0004403E">
        <w:rPr>
          <w:rFonts w:eastAsia="Times New Roman" w:cs="Times New Roman"/>
          <w:szCs w:val="24"/>
        </w:rPr>
        <w:t xml:space="preserve">τις χώρες </w:t>
      </w:r>
      <w:r>
        <w:rPr>
          <w:rFonts w:eastAsia="Times New Roman" w:cs="Times New Roman"/>
          <w:szCs w:val="24"/>
        </w:rPr>
        <w:t>τους,</w:t>
      </w:r>
      <w:r w:rsidRPr="0004403E">
        <w:rPr>
          <w:rFonts w:eastAsia="Times New Roman" w:cs="Times New Roman"/>
          <w:szCs w:val="24"/>
        </w:rPr>
        <w:t xml:space="preserve"> με τη δική του</w:t>
      </w:r>
      <w:r>
        <w:rPr>
          <w:rFonts w:eastAsia="Times New Roman" w:cs="Times New Roman"/>
          <w:szCs w:val="24"/>
        </w:rPr>
        <w:t>ς</w:t>
      </w:r>
      <w:r w:rsidRPr="0004403E">
        <w:rPr>
          <w:rFonts w:eastAsia="Times New Roman" w:cs="Times New Roman"/>
          <w:szCs w:val="24"/>
        </w:rPr>
        <w:t xml:space="preserve"> εξουσία</w:t>
      </w:r>
      <w:r>
        <w:rPr>
          <w:rFonts w:eastAsia="Times New Roman" w:cs="Times New Roman"/>
          <w:szCs w:val="24"/>
        </w:rPr>
        <w:t>. Η</w:t>
      </w:r>
      <w:r w:rsidRPr="0004403E">
        <w:rPr>
          <w:rFonts w:eastAsia="Times New Roman" w:cs="Times New Roman"/>
          <w:szCs w:val="24"/>
        </w:rPr>
        <w:t xml:space="preserve"> ιστορία έχει αποδείξει ότι</w:t>
      </w:r>
      <w:r>
        <w:rPr>
          <w:rFonts w:eastAsia="Times New Roman" w:cs="Times New Roman"/>
          <w:szCs w:val="24"/>
        </w:rPr>
        <w:t>,</w:t>
      </w:r>
      <w:r w:rsidRPr="0004403E">
        <w:rPr>
          <w:rFonts w:eastAsia="Times New Roman" w:cs="Times New Roman"/>
          <w:szCs w:val="24"/>
        </w:rPr>
        <w:t xml:space="preserve"> όταν οι </w:t>
      </w:r>
      <w:r>
        <w:rPr>
          <w:rFonts w:eastAsia="Times New Roman" w:cs="Times New Roman"/>
          <w:szCs w:val="24"/>
        </w:rPr>
        <w:t xml:space="preserve">λαοί έχουν οι ίδιοι την εξουσία, </w:t>
      </w:r>
      <w:r w:rsidRPr="0004403E">
        <w:rPr>
          <w:rFonts w:eastAsia="Times New Roman" w:cs="Times New Roman"/>
          <w:szCs w:val="24"/>
        </w:rPr>
        <w:t>μπορούν π</w:t>
      </w:r>
      <w:r>
        <w:rPr>
          <w:rFonts w:eastAsia="Times New Roman" w:cs="Times New Roman"/>
          <w:szCs w:val="24"/>
        </w:rPr>
        <w:t xml:space="preserve">ραγματικά </w:t>
      </w:r>
      <w:r>
        <w:rPr>
          <w:rFonts w:eastAsia="Times New Roman" w:cs="Times New Roman"/>
          <w:szCs w:val="24"/>
        </w:rPr>
        <w:t>τέτοιες διαφορές να τις λύνουν,</w:t>
      </w:r>
      <w:r w:rsidRPr="0004403E">
        <w:rPr>
          <w:rFonts w:eastAsia="Times New Roman" w:cs="Times New Roman"/>
          <w:szCs w:val="24"/>
        </w:rPr>
        <w:t xml:space="preserve"> να ζουν αρμονικά και ειρηνικά</w:t>
      </w:r>
      <w:r>
        <w:rPr>
          <w:rFonts w:eastAsia="Times New Roman" w:cs="Times New Roman"/>
          <w:szCs w:val="24"/>
        </w:rPr>
        <w:t>. Α</w:t>
      </w:r>
      <w:r w:rsidRPr="0004403E">
        <w:rPr>
          <w:rFonts w:eastAsia="Times New Roman" w:cs="Times New Roman"/>
          <w:szCs w:val="24"/>
        </w:rPr>
        <w:t xml:space="preserve">υτό το περιεχόμενο </w:t>
      </w:r>
      <w:r>
        <w:rPr>
          <w:rFonts w:eastAsia="Times New Roman" w:cs="Times New Roman"/>
          <w:szCs w:val="24"/>
        </w:rPr>
        <w:t>είχαν</w:t>
      </w:r>
      <w:r w:rsidRPr="0004403E">
        <w:rPr>
          <w:rFonts w:eastAsia="Times New Roman" w:cs="Times New Roman"/>
          <w:szCs w:val="24"/>
        </w:rPr>
        <w:t xml:space="preserve"> τα χθεσινά </w:t>
      </w:r>
      <w:r>
        <w:rPr>
          <w:rFonts w:eastAsia="Times New Roman" w:cs="Times New Roman"/>
          <w:szCs w:val="24"/>
        </w:rPr>
        <w:t>μαζικά</w:t>
      </w:r>
      <w:r w:rsidRPr="0004403E">
        <w:rPr>
          <w:rFonts w:eastAsia="Times New Roman" w:cs="Times New Roman"/>
          <w:szCs w:val="24"/>
        </w:rPr>
        <w:t xml:space="preserve"> συλλαλητήρια του </w:t>
      </w:r>
      <w:r>
        <w:rPr>
          <w:rFonts w:eastAsia="Times New Roman" w:cs="Times New Roman"/>
          <w:szCs w:val="24"/>
        </w:rPr>
        <w:t>ΚΚΕ</w:t>
      </w:r>
      <w:r w:rsidRPr="0004403E">
        <w:rPr>
          <w:rFonts w:eastAsia="Times New Roman" w:cs="Times New Roman"/>
          <w:szCs w:val="24"/>
        </w:rPr>
        <w:t xml:space="preserve"> και τα </w:t>
      </w:r>
      <w:r>
        <w:rPr>
          <w:rFonts w:eastAsia="Times New Roman" w:cs="Times New Roman"/>
          <w:szCs w:val="24"/>
        </w:rPr>
        <w:t>πανό</w:t>
      </w:r>
      <w:r w:rsidRPr="0004403E">
        <w:rPr>
          <w:rFonts w:eastAsia="Times New Roman" w:cs="Times New Roman"/>
          <w:szCs w:val="24"/>
        </w:rPr>
        <w:t xml:space="preserve"> μας που ήταν στην Ακρόπολη</w:t>
      </w:r>
      <w:r>
        <w:rPr>
          <w:rFonts w:eastAsia="Times New Roman" w:cs="Times New Roman"/>
          <w:szCs w:val="24"/>
        </w:rPr>
        <w:t>.</w:t>
      </w:r>
    </w:p>
    <w:p w14:paraId="1664EFA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Καταψηφίζουμε τη </w:t>
      </w:r>
      <w:r>
        <w:rPr>
          <w:rFonts w:eastAsia="Times New Roman" w:cs="Times New Roman"/>
          <w:szCs w:val="24"/>
        </w:rPr>
        <w:t>σ</w:t>
      </w:r>
      <w:r w:rsidRPr="0004403E">
        <w:rPr>
          <w:rFonts w:eastAsia="Times New Roman" w:cs="Times New Roman"/>
          <w:szCs w:val="24"/>
        </w:rPr>
        <w:t>υμφωνία</w:t>
      </w:r>
      <w:r>
        <w:rPr>
          <w:rFonts w:eastAsia="Times New Roman" w:cs="Times New Roman"/>
          <w:szCs w:val="24"/>
        </w:rPr>
        <w:t>.</w:t>
      </w:r>
    </w:p>
    <w:p w14:paraId="1664EFA7" w14:textId="77777777" w:rsidR="00A97886" w:rsidRDefault="00361846">
      <w:pPr>
        <w:spacing w:line="600" w:lineRule="auto"/>
        <w:ind w:firstLine="720"/>
        <w:jc w:val="both"/>
        <w:rPr>
          <w:rFonts w:eastAsia="Times New Roman" w:cs="Times New Roman"/>
          <w:szCs w:val="24"/>
        </w:rPr>
      </w:pPr>
      <w:r w:rsidRPr="00E31535">
        <w:rPr>
          <w:rFonts w:eastAsia="Times New Roman" w:cs="Times New Roman"/>
          <w:b/>
          <w:szCs w:val="24"/>
        </w:rPr>
        <w:t xml:space="preserve">ΠΡΟΕΔΡΟΣ (Νικόλαος </w:t>
      </w:r>
      <w:proofErr w:type="spellStart"/>
      <w:r w:rsidRPr="00E31535">
        <w:rPr>
          <w:rFonts w:eastAsia="Times New Roman" w:cs="Times New Roman"/>
          <w:b/>
          <w:szCs w:val="24"/>
        </w:rPr>
        <w:t>Βούτσης</w:t>
      </w:r>
      <w:proofErr w:type="spellEnd"/>
      <w:r w:rsidRPr="00E31535">
        <w:rPr>
          <w:rFonts w:eastAsia="Times New Roman" w:cs="Times New Roman"/>
          <w:b/>
          <w:szCs w:val="24"/>
        </w:rPr>
        <w:t>):</w:t>
      </w:r>
      <w:r>
        <w:rPr>
          <w:rFonts w:eastAsia="Times New Roman" w:cs="Times New Roman"/>
          <w:szCs w:val="24"/>
        </w:rPr>
        <w:t xml:space="preserve"> </w:t>
      </w:r>
      <w:r w:rsidRPr="0004403E">
        <w:rPr>
          <w:rFonts w:eastAsia="Times New Roman" w:cs="Times New Roman"/>
          <w:szCs w:val="24"/>
        </w:rPr>
        <w:t>Ευχαριστούμε</w:t>
      </w:r>
      <w:r w:rsidRPr="00E30921">
        <w:rPr>
          <w:rFonts w:eastAsia="Times New Roman" w:cs="Times New Roman"/>
          <w:szCs w:val="24"/>
        </w:rPr>
        <w:t>,</w:t>
      </w:r>
      <w:r>
        <w:rPr>
          <w:rFonts w:eastAsia="Times New Roman" w:cs="Times New Roman"/>
          <w:szCs w:val="24"/>
        </w:rPr>
        <w:t xml:space="preserve"> κύριε Στεργίου.</w:t>
      </w:r>
    </w:p>
    <w:p w14:paraId="1664EFA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Τον λόγο έχει η</w:t>
      </w:r>
      <w:r w:rsidRPr="0004403E">
        <w:rPr>
          <w:rFonts w:eastAsia="Times New Roman" w:cs="Times New Roman"/>
          <w:szCs w:val="24"/>
        </w:rPr>
        <w:t xml:space="preserve"> κ</w:t>
      </w:r>
      <w:r>
        <w:rPr>
          <w:rFonts w:eastAsia="Times New Roman" w:cs="Times New Roman"/>
          <w:szCs w:val="24"/>
        </w:rPr>
        <w:t>.</w:t>
      </w:r>
      <w:r w:rsidRPr="0004403E">
        <w:rPr>
          <w:rFonts w:eastAsia="Times New Roman" w:cs="Times New Roman"/>
          <w:szCs w:val="24"/>
        </w:rPr>
        <w:t xml:space="preserve"> Τριανταφύλλου</w:t>
      </w:r>
      <w:r>
        <w:rPr>
          <w:rFonts w:eastAsia="Times New Roman" w:cs="Times New Roman"/>
          <w:szCs w:val="24"/>
        </w:rPr>
        <w:t xml:space="preserve"> από το</w:t>
      </w:r>
      <w:r w:rsidRPr="00673170">
        <w:rPr>
          <w:rFonts w:eastAsia="Times New Roman" w:cs="Times New Roman"/>
          <w:szCs w:val="24"/>
        </w:rPr>
        <w:t>ν</w:t>
      </w:r>
      <w:r>
        <w:rPr>
          <w:rFonts w:eastAsia="Times New Roman" w:cs="Times New Roman"/>
          <w:szCs w:val="24"/>
        </w:rPr>
        <w:t xml:space="preserve"> ΣΥΡΙΖΑ.</w:t>
      </w:r>
    </w:p>
    <w:p w14:paraId="1664EFA9" w14:textId="77777777" w:rsidR="00A97886" w:rsidRDefault="00361846">
      <w:pPr>
        <w:spacing w:line="600" w:lineRule="auto"/>
        <w:ind w:firstLine="720"/>
        <w:jc w:val="both"/>
        <w:rPr>
          <w:rFonts w:eastAsia="Times New Roman" w:cs="Times New Roman"/>
          <w:szCs w:val="24"/>
        </w:rPr>
      </w:pPr>
      <w:r w:rsidRPr="00E31535">
        <w:rPr>
          <w:rFonts w:eastAsia="Times New Roman" w:cs="Times New Roman"/>
          <w:b/>
          <w:szCs w:val="24"/>
        </w:rPr>
        <w:t>ΜΑΡΙΑ ΤΡΙΑΝΤΑΦΥΛΛΟΥ:</w:t>
      </w:r>
      <w:r>
        <w:rPr>
          <w:rFonts w:eastAsia="Times New Roman" w:cs="Times New Roman"/>
          <w:szCs w:val="24"/>
        </w:rPr>
        <w:t xml:space="preserve"> Ευχαριστώ, κύριε Π</w:t>
      </w:r>
      <w:r w:rsidRPr="0004403E">
        <w:rPr>
          <w:rFonts w:eastAsia="Times New Roman" w:cs="Times New Roman"/>
          <w:szCs w:val="24"/>
        </w:rPr>
        <w:t>ρόεδρε</w:t>
      </w:r>
      <w:r>
        <w:rPr>
          <w:rFonts w:eastAsia="Times New Roman" w:cs="Times New Roman"/>
          <w:szCs w:val="24"/>
        </w:rPr>
        <w:t>.</w:t>
      </w:r>
    </w:p>
    <w:p w14:paraId="1664EFA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Κ</w:t>
      </w:r>
      <w:r w:rsidRPr="0004403E">
        <w:rPr>
          <w:rFonts w:eastAsia="Times New Roman" w:cs="Times New Roman"/>
          <w:szCs w:val="24"/>
        </w:rPr>
        <w:t>ανένας από την Πλειοψηφία δεν προσέρχεται και δεν πρέπει να προσέρχεται σε αυτή τη συζήτηση με ευκολία και με βεβαιότητες</w:t>
      </w:r>
      <w:r>
        <w:rPr>
          <w:rFonts w:eastAsia="Times New Roman" w:cs="Times New Roman"/>
          <w:szCs w:val="24"/>
        </w:rPr>
        <w:t>. Α</w:t>
      </w:r>
      <w:r w:rsidRPr="0004403E">
        <w:rPr>
          <w:rFonts w:eastAsia="Times New Roman" w:cs="Times New Roman"/>
          <w:szCs w:val="24"/>
        </w:rPr>
        <w:t>ντίθετα</w:t>
      </w:r>
      <w:r>
        <w:rPr>
          <w:rFonts w:eastAsia="Times New Roman" w:cs="Times New Roman"/>
          <w:szCs w:val="24"/>
        </w:rPr>
        <w:t>,</w:t>
      </w:r>
      <w:r w:rsidRPr="0004403E">
        <w:rPr>
          <w:rFonts w:eastAsia="Times New Roman" w:cs="Times New Roman"/>
          <w:szCs w:val="24"/>
        </w:rPr>
        <w:t xml:space="preserve"> πρέπει να υπάρχει επίγνωση</w:t>
      </w:r>
      <w:r w:rsidRPr="0004403E">
        <w:rPr>
          <w:rFonts w:eastAsia="Times New Roman" w:cs="Times New Roman"/>
          <w:szCs w:val="24"/>
        </w:rPr>
        <w:t xml:space="preserve"> της πολυπλοκότητας του θέματος</w:t>
      </w:r>
      <w:r>
        <w:rPr>
          <w:rFonts w:eastAsia="Times New Roman" w:cs="Times New Roman"/>
          <w:szCs w:val="24"/>
        </w:rPr>
        <w:t>,</w:t>
      </w:r>
      <w:r w:rsidRPr="0004403E">
        <w:rPr>
          <w:rFonts w:eastAsia="Times New Roman" w:cs="Times New Roman"/>
          <w:szCs w:val="24"/>
        </w:rPr>
        <w:t xml:space="preserve"> του ιστορικού του βάθους</w:t>
      </w:r>
      <w:r>
        <w:rPr>
          <w:rFonts w:eastAsia="Times New Roman" w:cs="Times New Roman"/>
          <w:szCs w:val="24"/>
        </w:rPr>
        <w:t>,</w:t>
      </w:r>
      <w:r w:rsidRPr="0004403E">
        <w:rPr>
          <w:rFonts w:eastAsia="Times New Roman" w:cs="Times New Roman"/>
          <w:szCs w:val="24"/>
        </w:rPr>
        <w:t xml:space="preserve"> του κοιν</w:t>
      </w:r>
      <w:r>
        <w:rPr>
          <w:rFonts w:eastAsia="Times New Roman" w:cs="Times New Roman"/>
          <w:szCs w:val="24"/>
        </w:rPr>
        <w:t>ωνικού και πολιτικού του βάθους. Κα</w:t>
      </w:r>
      <w:r w:rsidRPr="0004403E">
        <w:rPr>
          <w:rFonts w:eastAsia="Times New Roman" w:cs="Times New Roman"/>
          <w:szCs w:val="24"/>
        </w:rPr>
        <w:t>ι επιπλέον</w:t>
      </w:r>
      <w:r>
        <w:rPr>
          <w:rFonts w:eastAsia="Times New Roman" w:cs="Times New Roman"/>
          <w:szCs w:val="24"/>
        </w:rPr>
        <w:t>,</w:t>
      </w:r>
      <w:r w:rsidRPr="0004403E">
        <w:rPr>
          <w:rFonts w:eastAsia="Times New Roman" w:cs="Times New Roman"/>
          <w:szCs w:val="24"/>
        </w:rPr>
        <w:t xml:space="preserve"> κατά την άποψή μου</w:t>
      </w:r>
      <w:r>
        <w:rPr>
          <w:rFonts w:eastAsia="Times New Roman" w:cs="Times New Roman"/>
          <w:szCs w:val="24"/>
        </w:rPr>
        <w:t>,</w:t>
      </w:r>
      <w:r w:rsidRPr="0004403E">
        <w:rPr>
          <w:rFonts w:eastAsia="Times New Roman" w:cs="Times New Roman"/>
          <w:szCs w:val="24"/>
        </w:rPr>
        <w:t xml:space="preserve"> ήρθε η ώρα για </w:t>
      </w:r>
      <w:r>
        <w:rPr>
          <w:rFonts w:eastAsia="Times New Roman" w:cs="Times New Roman"/>
          <w:szCs w:val="24"/>
        </w:rPr>
        <w:t>όλη την ελληνική κοινωνία, τη χώρα και</w:t>
      </w:r>
      <w:r w:rsidRPr="0004403E">
        <w:rPr>
          <w:rFonts w:eastAsia="Times New Roman" w:cs="Times New Roman"/>
          <w:szCs w:val="24"/>
        </w:rPr>
        <w:t xml:space="preserve"> το πολιτικό προσωπικό να αντέξει αλήθειες και </w:t>
      </w:r>
      <w:r>
        <w:rPr>
          <w:rFonts w:eastAsia="Times New Roman" w:cs="Times New Roman"/>
          <w:szCs w:val="24"/>
        </w:rPr>
        <w:t>δόσεις</w:t>
      </w:r>
      <w:r w:rsidRPr="0004403E">
        <w:rPr>
          <w:rFonts w:eastAsia="Times New Roman" w:cs="Times New Roman"/>
          <w:szCs w:val="24"/>
        </w:rPr>
        <w:t xml:space="preserve"> αυτοσυνειδησίας</w:t>
      </w:r>
      <w:r>
        <w:rPr>
          <w:rFonts w:eastAsia="Times New Roman" w:cs="Times New Roman"/>
          <w:szCs w:val="24"/>
        </w:rPr>
        <w:t xml:space="preserve">. </w:t>
      </w:r>
    </w:p>
    <w:p w14:paraId="1664EFA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Ο ρόλος της ιστορίας είναι σημαντικός</w:t>
      </w:r>
      <w:r w:rsidRPr="0004403E">
        <w:rPr>
          <w:rFonts w:eastAsia="Times New Roman" w:cs="Times New Roman"/>
          <w:szCs w:val="24"/>
        </w:rPr>
        <w:t xml:space="preserve"> ως προς τη σύν</w:t>
      </w:r>
      <w:r>
        <w:rPr>
          <w:rFonts w:eastAsia="Times New Roman" w:cs="Times New Roman"/>
          <w:szCs w:val="24"/>
        </w:rPr>
        <w:t>δ</w:t>
      </w:r>
      <w:r w:rsidRPr="0004403E">
        <w:rPr>
          <w:rFonts w:eastAsia="Times New Roman" w:cs="Times New Roman"/>
          <w:szCs w:val="24"/>
        </w:rPr>
        <w:t>εση του παρόντος με το παρελθόν και ως προς την εξαγωγή συμπερασμάτων</w:t>
      </w:r>
      <w:r>
        <w:rPr>
          <w:rFonts w:eastAsia="Times New Roman" w:cs="Times New Roman"/>
          <w:szCs w:val="24"/>
        </w:rPr>
        <w:t xml:space="preserve">. Όμως, </w:t>
      </w:r>
      <w:r w:rsidRPr="0004403E">
        <w:rPr>
          <w:rFonts w:eastAsia="Times New Roman" w:cs="Times New Roman"/>
          <w:szCs w:val="24"/>
        </w:rPr>
        <w:t>δεν μπορεί να γίνει συζήτηση με σταδιακή μετατόπιση θεμάτων και με μικροπολιτική</w:t>
      </w:r>
      <w:r>
        <w:rPr>
          <w:rFonts w:eastAsia="Times New Roman" w:cs="Times New Roman"/>
          <w:szCs w:val="24"/>
        </w:rPr>
        <w:t>.</w:t>
      </w:r>
      <w:r w:rsidRPr="0004403E">
        <w:rPr>
          <w:rFonts w:eastAsia="Times New Roman" w:cs="Times New Roman"/>
          <w:szCs w:val="24"/>
        </w:rPr>
        <w:t xml:space="preserve"> Και εδώ τα έχουμε και τα δύο</w:t>
      </w:r>
      <w:r>
        <w:rPr>
          <w:rFonts w:eastAsia="Times New Roman" w:cs="Times New Roman"/>
          <w:szCs w:val="24"/>
        </w:rPr>
        <w:t>. Και</w:t>
      </w:r>
      <w:r>
        <w:rPr>
          <w:rFonts w:eastAsia="Times New Roman" w:cs="Times New Roman"/>
          <w:szCs w:val="24"/>
        </w:rPr>
        <w:t>,</w:t>
      </w:r>
      <w:r>
        <w:rPr>
          <w:rFonts w:eastAsia="Times New Roman" w:cs="Times New Roman"/>
          <w:szCs w:val="24"/>
        </w:rPr>
        <w:t xml:space="preserve"> επιπλέ</w:t>
      </w:r>
      <w:r>
        <w:rPr>
          <w:rFonts w:eastAsia="Times New Roman" w:cs="Times New Roman"/>
          <w:szCs w:val="24"/>
        </w:rPr>
        <w:t>ον, χωρίς γνώση. Γιατί αυτές τις μέρες</w:t>
      </w:r>
      <w:r w:rsidRPr="0004403E">
        <w:rPr>
          <w:rFonts w:eastAsia="Times New Roman" w:cs="Times New Roman"/>
          <w:szCs w:val="24"/>
        </w:rPr>
        <w:t xml:space="preserve"> μίλησαν πολλοί </w:t>
      </w:r>
      <w:r>
        <w:rPr>
          <w:rFonts w:eastAsia="Times New Roman" w:cs="Times New Roman"/>
          <w:szCs w:val="24"/>
        </w:rPr>
        <w:t xml:space="preserve">και πολύ, </w:t>
      </w:r>
      <w:r w:rsidRPr="0004403E">
        <w:rPr>
          <w:rFonts w:eastAsia="Times New Roman" w:cs="Times New Roman"/>
          <w:szCs w:val="24"/>
        </w:rPr>
        <w:t xml:space="preserve">αγνοώντας την ιστορική </w:t>
      </w:r>
      <w:r>
        <w:rPr>
          <w:rFonts w:eastAsia="Times New Roman" w:cs="Times New Roman"/>
          <w:szCs w:val="24"/>
        </w:rPr>
        <w:t>ύλη ή και</w:t>
      </w:r>
      <w:r w:rsidRPr="0004403E">
        <w:rPr>
          <w:rFonts w:eastAsia="Times New Roman" w:cs="Times New Roman"/>
          <w:szCs w:val="24"/>
        </w:rPr>
        <w:t xml:space="preserve"> παραποιώντας τη</w:t>
      </w:r>
      <w:r>
        <w:rPr>
          <w:rFonts w:eastAsia="Times New Roman" w:cs="Times New Roman"/>
          <w:szCs w:val="24"/>
        </w:rPr>
        <w:t>. Η συζήτηση είχε παρελκυστικές τ</w:t>
      </w:r>
      <w:r w:rsidRPr="0004403E">
        <w:rPr>
          <w:rFonts w:eastAsia="Times New Roman" w:cs="Times New Roman"/>
          <w:szCs w:val="24"/>
        </w:rPr>
        <w:t>οποθετήσεις</w:t>
      </w:r>
      <w:r>
        <w:rPr>
          <w:rFonts w:eastAsia="Times New Roman" w:cs="Times New Roman"/>
          <w:szCs w:val="24"/>
        </w:rPr>
        <w:t>,</w:t>
      </w:r>
      <w:r w:rsidRPr="0004403E">
        <w:rPr>
          <w:rFonts w:eastAsia="Times New Roman" w:cs="Times New Roman"/>
          <w:szCs w:val="24"/>
        </w:rPr>
        <w:t xml:space="preserve"> ανιστόρητες έως και επικίνδυνες τοποθετήσεις</w:t>
      </w:r>
      <w:r>
        <w:rPr>
          <w:rFonts w:eastAsia="Times New Roman" w:cs="Times New Roman"/>
          <w:szCs w:val="24"/>
        </w:rPr>
        <w:t>,</w:t>
      </w:r>
      <w:r w:rsidRPr="0004403E">
        <w:rPr>
          <w:rFonts w:eastAsia="Times New Roman" w:cs="Times New Roman"/>
          <w:szCs w:val="24"/>
        </w:rPr>
        <w:t xml:space="preserve"> φυσικά με φωτεινές </w:t>
      </w:r>
      <w:r>
        <w:rPr>
          <w:rFonts w:eastAsia="Times New Roman" w:cs="Times New Roman"/>
          <w:szCs w:val="24"/>
        </w:rPr>
        <w:t>-</w:t>
      </w:r>
      <w:r w:rsidRPr="0004403E">
        <w:rPr>
          <w:rFonts w:eastAsia="Times New Roman" w:cs="Times New Roman"/>
          <w:szCs w:val="24"/>
        </w:rPr>
        <w:t xml:space="preserve">τις γνωστές </w:t>
      </w:r>
      <w:r>
        <w:rPr>
          <w:rFonts w:eastAsia="Times New Roman" w:cs="Times New Roman"/>
          <w:szCs w:val="24"/>
        </w:rPr>
        <w:t xml:space="preserve">φωτεινές, επιτρέψτε </w:t>
      </w:r>
      <w:r>
        <w:rPr>
          <w:rFonts w:eastAsia="Times New Roman" w:cs="Times New Roman"/>
          <w:szCs w:val="24"/>
        </w:rPr>
        <w:t>μου να πω- εξαιρέσεις από την Α</w:t>
      </w:r>
      <w:r w:rsidRPr="0004403E">
        <w:rPr>
          <w:rFonts w:eastAsia="Times New Roman" w:cs="Times New Roman"/>
          <w:szCs w:val="24"/>
        </w:rPr>
        <w:t>ντιπολίτευση</w:t>
      </w:r>
      <w:r>
        <w:rPr>
          <w:rFonts w:eastAsia="Times New Roman" w:cs="Times New Roman"/>
          <w:szCs w:val="24"/>
        </w:rPr>
        <w:t>.</w:t>
      </w:r>
    </w:p>
    <w:p w14:paraId="1664EFA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Όνομα: </w:t>
      </w:r>
      <w:r>
        <w:rPr>
          <w:rFonts w:eastAsia="Times New Roman" w:cs="Times New Roman"/>
          <w:szCs w:val="24"/>
        </w:rPr>
        <w:t>Π</w:t>
      </w:r>
      <w:r w:rsidRPr="0004403E">
        <w:rPr>
          <w:rFonts w:eastAsia="Times New Roman" w:cs="Times New Roman"/>
          <w:szCs w:val="24"/>
        </w:rPr>
        <w:t>ήραμε τη σύνθετη ονομασία</w:t>
      </w:r>
      <w:r>
        <w:rPr>
          <w:rFonts w:eastAsia="Times New Roman" w:cs="Times New Roman"/>
          <w:szCs w:val="24"/>
        </w:rPr>
        <w:t>. Το έσχατο επιχείρημα «ο ΣΥΡΙΖΑ ήθελε</w:t>
      </w:r>
      <w:r w:rsidRPr="0004403E">
        <w:rPr>
          <w:rFonts w:eastAsia="Times New Roman" w:cs="Times New Roman"/>
          <w:szCs w:val="24"/>
        </w:rPr>
        <w:t xml:space="preserve"> </w:t>
      </w:r>
      <w:r>
        <w:rPr>
          <w:rFonts w:eastAsia="Times New Roman" w:cs="Times New Roman"/>
          <w:szCs w:val="24"/>
        </w:rPr>
        <w:t>σκέτο</w:t>
      </w:r>
      <w:r w:rsidRPr="0004403E">
        <w:rPr>
          <w:rFonts w:eastAsia="Times New Roman" w:cs="Times New Roman"/>
          <w:szCs w:val="24"/>
        </w:rPr>
        <w:t xml:space="preserve"> νέτο το όνομα </w:t>
      </w:r>
      <w:r w:rsidRPr="00414B9A">
        <w:rPr>
          <w:rFonts w:eastAsia="Times New Roman" w:cs="Times New Roman"/>
          <w:szCs w:val="24"/>
        </w:rPr>
        <w:t>“</w:t>
      </w:r>
      <w:r w:rsidRPr="0004403E">
        <w:rPr>
          <w:rFonts w:eastAsia="Times New Roman" w:cs="Times New Roman"/>
          <w:szCs w:val="24"/>
        </w:rPr>
        <w:t>Μακεδονία</w:t>
      </w:r>
      <w:r w:rsidRPr="00414B9A">
        <w:rPr>
          <w:rFonts w:eastAsia="Times New Roman" w:cs="Times New Roman"/>
          <w:szCs w:val="24"/>
        </w:rPr>
        <w:t>”</w:t>
      </w:r>
      <w:r>
        <w:rPr>
          <w:rFonts w:eastAsia="Times New Roman" w:cs="Times New Roman"/>
          <w:szCs w:val="24"/>
        </w:rPr>
        <w:t>». Μ</w:t>
      </w:r>
      <w:r w:rsidRPr="0004403E">
        <w:rPr>
          <w:rFonts w:eastAsia="Times New Roman" w:cs="Times New Roman"/>
          <w:szCs w:val="24"/>
        </w:rPr>
        <w:t>άλιστα</w:t>
      </w:r>
      <w:r>
        <w:rPr>
          <w:rFonts w:eastAsia="Times New Roman" w:cs="Times New Roman"/>
          <w:szCs w:val="24"/>
        </w:rPr>
        <w:t>. Ο ΣΥΡΙΖΑ ήθελε σκέτο νέτο</w:t>
      </w:r>
      <w:r w:rsidRPr="0004403E">
        <w:rPr>
          <w:rFonts w:eastAsia="Times New Roman" w:cs="Times New Roman"/>
          <w:szCs w:val="24"/>
        </w:rPr>
        <w:t xml:space="preserve"> το όνομα </w:t>
      </w:r>
      <w:r>
        <w:rPr>
          <w:rFonts w:eastAsia="Times New Roman" w:cs="Times New Roman"/>
          <w:szCs w:val="24"/>
        </w:rPr>
        <w:t>«</w:t>
      </w:r>
      <w:r w:rsidRPr="0004403E">
        <w:rPr>
          <w:rFonts w:eastAsia="Times New Roman" w:cs="Times New Roman"/>
          <w:szCs w:val="24"/>
        </w:rPr>
        <w:t>Μακεδονία</w:t>
      </w:r>
      <w:r>
        <w:rPr>
          <w:rFonts w:eastAsia="Times New Roman" w:cs="Times New Roman"/>
          <w:szCs w:val="24"/>
        </w:rPr>
        <w:t>»</w:t>
      </w:r>
      <w:r>
        <w:rPr>
          <w:rFonts w:eastAsia="Times New Roman" w:cs="Times New Roman"/>
          <w:szCs w:val="24"/>
        </w:rPr>
        <w:t>,</w:t>
      </w:r>
      <w:r w:rsidRPr="0004403E">
        <w:rPr>
          <w:rFonts w:eastAsia="Times New Roman" w:cs="Times New Roman"/>
          <w:szCs w:val="24"/>
        </w:rPr>
        <w:t xml:space="preserve"> ο Σαμαράς </w:t>
      </w:r>
      <w:r>
        <w:rPr>
          <w:rFonts w:eastAsia="Times New Roman" w:cs="Times New Roman"/>
          <w:szCs w:val="24"/>
        </w:rPr>
        <w:t xml:space="preserve">νέτο </w:t>
      </w:r>
      <w:r w:rsidRPr="0004403E">
        <w:rPr>
          <w:rFonts w:eastAsia="Times New Roman" w:cs="Times New Roman"/>
          <w:szCs w:val="24"/>
        </w:rPr>
        <w:t xml:space="preserve">σκέτο υπέγραψε το όνομα </w:t>
      </w:r>
      <w:r>
        <w:rPr>
          <w:rFonts w:eastAsia="Times New Roman" w:cs="Times New Roman"/>
          <w:szCs w:val="24"/>
        </w:rPr>
        <w:t>«</w:t>
      </w:r>
      <w:r w:rsidRPr="0004403E">
        <w:rPr>
          <w:rFonts w:eastAsia="Times New Roman" w:cs="Times New Roman"/>
          <w:szCs w:val="24"/>
        </w:rPr>
        <w:t>Μακεδονία</w:t>
      </w:r>
      <w:r>
        <w:rPr>
          <w:rFonts w:eastAsia="Times New Roman" w:cs="Times New Roman"/>
          <w:szCs w:val="24"/>
        </w:rPr>
        <w:t>»</w:t>
      </w:r>
      <w:r>
        <w:rPr>
          <w:rFonts w:eastAsia="Times New Roman" w:cs="Times New Roman"/>
          <w:szCs w:val="24"/>
        </w:rPr>
        <w:t>, ό</w:t>
      </w:r>
      <w:r w:rsidRPr="0004403E">
        <w:rPr>
          <w:rFonts w:eastAsia="Times New Roman" w:cs="Times New Roman"/>
          <w:szCs w:val="24"/>
        </w:rPr>
        <w:t>πως πολύ σωστά είπε χθες ο Νίκος Κοτζιάς</w:t>
      </w:r>
      <w:r>
        <w:rPr>
          <w:rFonts w:eastAsia="Times New Roman" w:cs="Times New Roman"/>
          <w:szCs w:val="24"/>
        </w:rPr>
        <w:t>,</w:t>
      </w:r>
      <w:r w:rsidRPr="0004403E">
        <w:rPr>
          <w:rFonts w:eastAsia="Times New Roman" w:cs="Times New Roman"/>
          <w:szCs w:val="24"/>
        </w:rPr>
        <w:t xml:space="preserve"> το 1997</w:t>
      </w:r>
      <w:r>
        <w:rPr>
          <w:rFonts w:eastAsia="Times New Roman" w:cs="Times New Roman"/>
          <w:szCs w:val="24"/>
        </w:rPr>
        <w:t xml:space="preserve">. Δεν θα επικαλεστώ, το έχω ξανακάνει </w:t>
      </w:r>
      <w:r w:rsidRPr="0004403E">
        <w:rPr>
          <w:rFonts w:eastAsia="Times New Roman" w:cs="Times New Roman"/>
          <w:szCs w:val="24"/>
        </w:rPr>
        <w:t>στη Βουλή</w:t>
      </w:r>
      <w:r>
        <w:rPr>
          <w:rFonts w:eastAsia="Times New Roman" w:cs="Times New Roman"/>
          <w:szCs w:val="24"/>
        </w:rPr>
        <w:t>, την άποψη,</w:t>
      </w:r>
      <w:r w:rsidRPr="0004403E">
        <w:rPr>
          <w:rFonts w:eastAsia="Times New Roman" w:cs="Times New Roman"/>
          <w:szCs w:val="24"/>
        </w:rPr>
        <w:t xml:space="preserve"> τους χαρακτηρισμούς του Κωνσταντίνου Μητσοτάκη για τον πρώην Υπουργό Εξωτερικών και πρώην Πρόεδρο της Νέας Δημοκρατίας</w:t>
      </w:r>
      <w:r>
        <w:rPr>
          <w:rFonts w:eastAsia="Times New Roman" w:cs="Times New Roman"/>
          <w:szCs w:val="24"/>
        </w:rPr>
        <w:t>. Κατά τα άλλα «</w:t>
      </w:r>
      <w:r>
        <w:rPr>
          <w:rFonts w:eastAsia="Times New Roman" w:cs="Times New Roman"/>
          <w:szCs w:val="24"/>
        </w:rPr>
        <w:t>ε</w:t>
      </w:r>
      <w:r w:rsidRPr="0004403E">
        <w:rPr>
          <w:rFonts w:eastAsia="Times New Roman" w:cs="Times New Roman"/>
          <w:szCs w:val="24"/>
        </w:rPr>
        <w:t>θνική μειοδοσία</w:t>
      </w:r>
      <w:r>
        <w:rPr>
          <w:rFonts w:eastAsia="Times New Roman" w:cs="Times New Roman"/>
          <w:szCs w:val="24"/>
        </w:rPr>
        <w:t>»,</w:t>
      </w:r>
      <w:r w:rsidRPr="0004403E">
        <w:rPr>
          <w:rFonts w:eastAsia="Times New Roman" w:cs="Times New Roman"/>
          <w:szCs w:val="24"/>
        </w:rPr>
        <w:t xml:space="preserve"> ύβρεις</w:t>
      </w:r>
      <w:r>
        <w:rPr>
          <w:rFonts w:eastAsia="Times New Roman" w:cs="Times New Roman"/>
          <w:szCs w:val="24"/>
        </w:rPr>
        <w:t>,</w:t>
      </w:r>
      <w:r w:rsidRPr="0004403E">
        <w:rPr>
          <w:rFonts w:eastAsia="Times New Roman" w:cs="Times New Roman"/>
          <w:szCs w:val="24"/>
        </w:rPr>
        <w:t xml:space="preserve"> λέξεις απευθυνόμενες στο ακροδεξιό ακροατήριο</w:t>
      </w:r>
      <w:r>
        <w:rPr>
          <w:rFonts w:eastAsia="Times New Roman" w:cs="Times New Roman"/>
          <w:szCs w:val="24"/>
        </w:rPr>
        <w:t xml:space="preserve">. </w:t>
      </w:r>
    </w:p>
    <w:p w14:paraId="1664EFA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Κοιτάξτε, αγαπητοί</w:t>
      </w:r>
      <w:r w:rsidRPr="0004403E">
        <w:rPr>
          <w:rFonts w:eastAsia="Times New Roman" w:cs="Times New Roman"/>
          <w:szCs w:val="24"/>
        </w:rPr>
        <w:t xml:space="preserve"> συνάδελφο</w:t>
      </w:r>
      <w:r>
        <w:rPr>
          <w:rFonts w:eastAsia="Times New Roman" w:cs="Times New Roman"/>
          <w:szCs w:val="24"/>
        </w:rPr>
        <w:t>ι</w:t>
      </w:r>
      <w:r w:rsidRPr="0004403E">
        <w:rPr>
          <w:rFonts w:eastAsia="Times New Roman" w:cs="Times New Roman"/>
          <w:szCs w:val="24"/>
        </w:rPr>
        <w:t xml:space="preserve"> της Νέας Δημοκρατίας</w:t>
      </w:r>
      <w:r w:rsidRPr="00E30921">
        <w:rPr>
          <w:rFonts w:eastAsia="Times New Roman" w:cs="Times New Roman"/>
          <w:szCs w:val="24"/>
        </w:rPr>
        <w:t>,</w:t>
      </w:r>
      <w:r w:rsidRPr="0004403E">
        <w:rPr>
          <w:rFonts w:eastAsia="Times New Roman" w:cs="Times New Roman"/>
          <w:szCs w:val="24"/>
        </w:rPr>
        <w:t xml:space="preserve"> στη μάχη στα μαρμαρένια αλώνια της ακροδεξιάς</w:t>
      </w:r>
      <w:r>
        <w:rPr>
          <w:rFonts w:eastAsia="Times New Roman" w:cs="Times New Roman"/>
          <w:szCs w:val="24"/>
        </w:rPr>
        <w:t>, ο Π</w:t>
      </w:r>
      <w:r w:rsidRPr="0004403E">
        <w:rPr>
          <w:rFonts w:eastAsia="Times New Roman" w:cs="Times New Roman"/>
          <w:szCs w:val="24"/>
        </w:rPr>
        <w:t xml:space="preserve">ρωθυπουργός </w:t>
      </w:r>
      <w:r>
        <w:rPr>
          <w:rFonts w:eastAsia="Times New Roman" w:cs="Times New Roman"/>
          <w:szCs w:val="24"/>
        </w:rPr>
        <w:t>σάς</w:t>
      </w:r>
      <w:r w:rsidRPr="0004403E">
        <w:rPr>
          <w:rFonts w:eastAsia="Times New Roman" w:cs="Times New Roman"/>
          <w:szCs w:val="24"/>
        </w:rPr>
        <w:t xml:space="preserve"> ευχήθηκε καλή τύχη</w:t>
      </w:r>
      <w:r>
        <w:rPr>
          <w:rFonts w:eastAsia="Times New Roman" w:cs="Times New Roman"/>
          <w:szCs w:val="24"/>
        </w:rPr>
        <w:t>.</w:t>
      </w:r>
      <w:r w:rsidRPr="0004403E">
        <w:rPr>
          <w:rFonts w:eastAsia="Times New Roman" w:cs="Times New Roman"/>
          <w:szCs w:val="24"/>
        </w:rPr>
        <w:t xml:space="preserve"> Εγώ δεν είμαι τόσο γενναιόδωρη για να σας </w:t>
      </w:r>
      <w:r>
        <w:rPr>
          <w:rFonts w:eastAsia="Times New Roman" w:cs="Times New Roman"/>
          <w:szCs w:val="24"/>
        </w:rPr>
        <w:t>τ</w:t>
      </w:r>
      <w:r>
        <w:rPr>
          <w:rFonts w:eastAsia="Times New Roman" w:cs="Times New Roman"/>
          <w:szCs w:val="24"/>
        </w:rPr>
        <w:t xml:space="preserve">ο </w:t>
      </w:r>
      <w:r w:rsidRPr="0004403E">
        <w:rPr>
          <w:rFonts w:eastAsia="Times New Roman" w:cs="Times New Roman"/>
          <w:szCs w:val="24"/>
        </w:rPr>
        <w:t>ευχηθώ</w:t>
      </w:r>
      <w:r>
        <w:rPr>
          <w:rFonts w:eastAsia="Times New Roman" w:cs="Times New Roman"/>
          <w:szCs w:val="24"/>
        </w:rPr>
        <w:t>. Αντίθετα, θλίβομαι</w:t>
      </w:r>
      <w:r w:rsidRPr="0004403E">
        <w:rPr>
          <w:rFonts w:eastAsia="Times New Roman" w:cs="Times New Roman"/>
          <w:szCs w:val="24"/>
        </w:rPr>
        <w:t xml:space="preserve"> για την αφωνία πολλών από </w:t>
      </w:r>
      <w:r>
        <w:rPr>
          <w:rFonts w:eastAsia="Times New Roman" w:cs="Times New Roman"/>
          <w:szCs w:val="24"/>
        </w:rPr>
        <w:t>εσάς.</w:t>
      </w:r>
      <w:r w:rsidRPr="0004403E">
        <w:rPr>
          <w:rFonts w:eastAsia="Times New Roman" w:cs="Times New Roman"/>
          <w:szCs w:val="24"/>
        </w:rPr>
        <w:t xml:space="preserve"> Πιστεύετε πως θα κερδίσετε τις εκλογές και μετά θα έρθει ο λογαριασμός</w:t>
      </w:r>
      <w:r>
        <w:rPr>
          <w:rFonts w:eastAsia="Times New Roman" w:cs="Times New Roman"/>
          <w:szCs w:val="24"/>
        </w:rPr>
        <w:t>. Δ</w:t>
      </w:r>
      <w:r w:rsidRPr="0004403E">
        <w:rPr>
          <w:rFonts w:eastAsia="Times New Roman" w:cs="Times New Roman"/>
          <w:szCs w:val="24"/>
        </w:rPr>
        <w:t>εν θα γίνει αυτό</w:t>
      </w:r>
      <w:r>
        <w:rPr>
          <w:rFonts w:eastAsia="Times New Roman" w:cs="Times New Roman"/>
          <w:szCs w:val="24"/>
        </w:rPr>
        <w:t>. Ο</w:t>
      </w:r>
      <w:r w:rsidRPr="0004403E">
        <w:rPr>
          <w:rFonts w:eastAsia="Times New Roman" w:cs="Times New Roman"/>
          <w:szCs w:val="24"/>
        </w:rPr>
        <w:t xml:space="preserve"> λογαριασμός μετά θα </w:t>
      </w:r>
      <w:r>
        <w:rPr>
          <w:rFonts w:eastAsia="Times New Roman" w:cs="Times New Roman"/>
          <w:szCs w:val="24"/>
        </w:rPr>
        <w:t>έ</w:t>
      </w:r>
      <w:r w:rsidRPr="0004403E">
        <w:rPr>
          <w:rFonts w:eastAsia="Times New Roman" w:cs="Times New Roman"/>
          <w:szCs w:val="24"/>
        </w:rPr>
        <w:t xml:space="preserve">ρθει για τον </w:t>
      </w:r>
      <w:r>
        <w:rPr>
          <w:rFonts w:eastAsia="Times New Roman" w:cs="Times New Roman"/>
          <w:szCs w:val="24"/>
        </w:rPr>
        <w:t>Α</w:t>
      </w:r>
      <w:r w:rsidRPr="0004403E">
        <w:rPr>
          <w:rFonts w:eastAsia="Times New Roman" w:cs="Times New Roman"/>
          <w:szCs w:val="24"/>
        </w:rPr>
        <w:t xml:space="preserve">ρχηγό </w:t>
      </w:r>
      <w:r>
        <w:rPr>
          <w:rFonts w:eastAsia="Times New Roman" w:cs="Times New Roman"/>
          <w:szCs w:val="24"/>
        </w:rPr>
        <w:t>σας.</w:t>
      </w:r>
      <w:r w:rsidRPr="0004403E">
        <w:rPr>
          <w:rFonts w:eastAsia="Times New Roman" w:cs="Times New Roman"/>
          <w:szCs w:val="24"/>
        </w:rPr>
        <w:t xml:space="preserve"> Αλλιώς</w:t>
      </w:r>
      <w:r>
        <w:rPr>
          <w:rFonts w:eastAsia="Times New Roman" w:cs="Times New Roman"/>
          <w:szCs w:val="24"/>
        </w:rPr>
        <w:t>,</w:t>
      </w:r>
      <w:r w:rsidRPr="0004403E">
        <w:rPr>
          <w:rFonts w:eastAsia="Times New Roman" w:cs="Times New Roman"/>
          <w:szCs w:val="24"/>
        </w:rPr>
        <w:t xml:space="preserve"> αν </w:t>
      </w:r>
      <w:r>
        <w:rPr>
          <w:rFonts w:eastAsia="Times New Roman" w:cs="Times New Roman"/>
          <w:szCs w:val="24"/>
        </w:rPr>
        <w:t>παρ’ ε</w:t>
      </w:r>
      <w:r w:rsidRPr="0004403E">
        <w:rPr>
          <w:rFonts w:eastAsia="Times New Roman" w:cs="Times New Roman"/>
          <w:szCs w:val="24"/>
        </w:rPr>
        <w:t>λπίδα γίνει αυτό</w:t>
      </w:r>
      <w:r>
        <w:rPr>
          <w:rFonts w:eastAsia="Times New Roman" w:cs="Times New Roman"/>
          <w:szCs w:val="24"/>
        </w:rPr>
        <w:t>,</w:t>
      </w:r>
      <w:r w:rsidRPr="0004403E">
        <w:rPr>
          <w:rFonts w:eastAsia="Times New Roman" w:cs="Times New Roman"/>
          <w:szCs w:val="24"/>
        </w:rPr>
        <w:t xml:space="preserve"> αποχαιρέτα τη</w:t>
      </w:r>
      <w:r>
        <w:rPr>
          <w:rFonts w:eastAsia="Times New Roman" w:cs="Times New Roman"/>
          <w:szCs w:val="24"/>
        </w:rPr>
        <w:t>,</w:t>
      </w:r>
      <w:r w:rsidRPr="0004403E">
        <w:rPr>
          <w:rFonts w:eastAsia="Times New Roman" w:cs="Times New Roman"/>
          <w:szCs w:val="24"/>
        </w:rPr>
        <w:t xml:space="preserve"> τη Νέα Δημοκρατία που χάνεις</w:t>
      </w:r>
      <w:r>
        <w:rPr>
          <w:rFonts w:eastAsia="Times New Roman" w:cs="Times New Roman"/>
          <w:szCs w:val="24"/>
        </w:rPr>
        <w:t>.</w:t>
      </w:r>
    </w:p>
    <w:p w14:paraId="1664EFA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Ειπώθηκαν πολλά. </w:t>
      </w:r>
      <w:r>
        <w:rPr>
          <w:rFonts w:eastAsia="Times New Roman" w:cs="Times New Roman"/>
          <w:szCs w:val="24"/>
        </w:rPr>
        <w:t>«</w:t>
      </w:r>
      <w:r>
        <w:rPr>
          <w:rFonts w:eastAsia="Times New Roman" w:cs="Times New Roman"/>
          <w:szCs w:val="24"/>
        </w:rPr>
        <w:t>Δίνουμε εθν</w:t>
      </w:r>
      <w:r w:rsidRPr="0004403E">
        <w:rPr>
          <w:rFonts w:eastAsia="Times New Roman" w:cs="Times New Roman"/>
          <w:szCs w:val="24"/>
        </w:rPr>
        <w:t>ότητα</w:t>
      </w:r>
      <w:r>
        <w:rPr>
          <w:rFonts w:eastAsia="Times New Roman" w:cs="Times New Roman"/>
          <w:szCs w:val="24"/>
        </w:rPr>
        <w:t>»</w:t>
      </w:r>
      <w:r>
        <w:rPr>
          <w:rFonts w:eastAsia="Times New Roman" w:cs="Times New Roman"/>
          <w:szCs w:val="24"/>
        </w:rPr>
        <w:t>. Ξ</w:t>
      </w:r>
      <w:r w:rsidRPr="0004403E">
        <w:rPr>
          <w:rFonts w:eastAsia="Times New Roman" w:cs="Times New Roman"/>
          <w:szCs w:val="24"/>
        </w:rPr>
        <w:t xml:space="preserve">έρετε πολύ καλά ότι στις κυρώσεις δεν δίνεται </w:t>
      </w:r>
      <w:r>
        <w:rPr>
          <w:rFonts w:eastAsia="Times New Roman" w:cs="Times New Roman"/>
          <w:szCs w:val="24"/>
        </w:rPr>
        <w:t xml:space="preserve">εθνότητα και λαός. Και επιπλέον ξεχνάτε κάτι: Η ΠΓΔΜ είναι </w:t>
      </w:r>
      <w:r w:rsidRPr="0004403E">
        <w:rPr>
          <w:rFonts w:eastAsia="Times New Roman" w:cs="Times New Roman"/>
          <w:szCs w:val="24"/>
        </w:rPr>
        <w:t>κυρίαρχο</w:t>
      </w:r>
      <w:r>
        <w:rPr>
          <w:rFonts w:eastAsia="Times New Roman" w:cs="Times New Roman"/>
          <w:szCs w:val="24"/>
        </w:rPr>
        <w:t>,</w:t>
      </w:r>
      <w:r w:rsidRPr="0004403E">
        <w:rPr>
          <w:rFonts w:eastAsia="Times New Roman" w:cs="Times New Roman"/>
          <w:szCs w:val="24"/>
        </w:rPr>
        <w:t xml:space="preserve"> ανεξάρτητο κράτος</w:t>
      </w:r>
      <w:r>
        <w:rPr>
          <w:rFonts w:eastAsia="Times New Roman" w:cs="Times New Roman"/>
          <w:szCs w:val="24"/>
        </w:rPr>
        <w:t xml:space="preserve">, που προσέρχεται σε μια </w:t>
      </w:r>
      <w:r w:rsidRPr="0004403E">
        <w:rPr>
          <w:rFonts w:eastAsia="Times New Roman" w:cs="Times New Roman"/>
          <w:szCs w:val="24"/>
        </w:rPr>
        <w:t xml:space="preserve">κύρωση όχι με </w:t>
      </w:r>
      <w:r>
        <w:rPr>
          <w:rFonts w:eastAsia="Times New Roman" w:cs="Times New Roman"/>
          <w:szCs w:val="24"/>
        </w:rPr>
        <w:t>ό</w:t>
      </w:r>
      <w:r w:rsidRPr="0004403E">
        <w:rPr>
          <w:rFonts w:eastAsia="Times New Roman" w:cs="Times New Roman"/>
          <w:szCs w:val="24"/>
        </w:rPr>
        <w:t>ρους αποικιοκρα</w:t>
      </w:r>
      <w:r w:rsidRPr="0004403E">
        <w:rPr>
          <w:rFonts w:eastAsia="Times New Roman" w:cs="Times New Roman"/>
          <w:szCs w:val="24"/>
        </w:rPr>
        <w:t>τίας</w:t>
      </w:r>
      <w:r>
        <w:rPr>
          <w:rFonts w:eastAsia="Times New Roman" w:cs="Times New Roman"/>
          <w:szCs w:val="24"/>
        </w:rPr>
        <w:t>. Κ</w:t>
      </w:r>
      <w:r w:rsidRPr="0004403E">
        <w:rPr>
          <w:rFonts w:eastAsia="Times New Roman" w:cs="Times New Roman"/>
          <w:szCs w:val="24"/>
        </w:rPr>
        <w:t xml:space="preserve">αι </w:t>
      </w:r>
      <w:r>
        <w:rPr>
          <w:rFonts w:eastAsia="Times New Roman" w:cs="Times New Roman"/>
          <w:szCs w:val="24"/>
        </w:rPr>
        <w:t>π</w:t>
      </w:r>
      <w:r w:rsidRPr="0004403E">
        <w:rPr>
          <w:rFonts w:eastAsia="Times New Roman" w:cs="Times New Roman"/>
          <w:szCs w:val="24"/>
        </w:rPr>
        <w:t>ροσέξτε</w:t>
      </w:r>
      <w:r>
        <w:rPr>
          <w:rFonts w:eastAsia="Times New Roman" w:cs="Times New Roman"/>
          <w:szCs w:val="24"/>
        </w:rPr>
        <w:t>,</w:t>
      </w:r>
      <w:r w:rsidRPr="0004403E">
        <w:rPr>
          <w:rFonts w:eastAsia="Times New Roman" w:cs="Times New Roman"/>
          <w:szCs w:val="24"/>
        </w:rPr>
        <w:t xml:space="preserve"> </w:t>
      </w:r>
      <w:r>
        <w:rPr>
          <w:rFonts w:eastAsia="Times New Roman" w:cs="Times New Roman"/>
          <w:szCs w:val="24"/>
        </w:rPr>
        <w:t>σας ερωτώ: Τ</w:t>
      </w:r>
      <w:r w:rsidRPr="0004403E">
        <w:rPr>
          <w:rFonts w:eastAsia="Times New Roman" w:cs="Times New Roman"/>
          <w:szCs w:val="24"/>
        </w:rPr>
        <w:t>όσ</w:t>
      </w:r>
      <w:r>
        <w:rPr>
          <w:rFonts w:eastAsia="Times New Roman" w:cs="Times New Roman"/>
          <w:szCs w:val="24"/>
        </w:rPr>
        <w:t>α χρόνια ως «Δημοκρατία</w:t>
      </w:r>
      <w:r w:rsidRPr="0004403E">
        <w:rPr>
          <w:rFonts w:eastAsia="Times New Roman" w:cs="Times New Roman"/>
          <w:szCs w:val="24"/>
        </w:rPr>
        <w:t xml:space="preserve"> της Μακεδονίας</w:t>
      </w:r>
      <w:r>
        <w:rPr>
          <w:rFonts w:eastAsia="Times New Roman" w:cs="Times New Roman"/>
          <w:szCs w:val="24"/>
        </w:rPr>
        <w:t>»</w:t>
      </w:r>
      <w:r w:rsidRPr="0004403E">
        <w:rPr>
          <w:rFonts w:eastAsia="Times New Roman" w:cs="Times New Roman"/>
          <w:szCs w:val="24"/>
        </w:rPr>
        <w:t xml:space="preserve"> </w:t>
      </w:r>
      <w:r>
        <w:rPr>
          <w:rFonts w:eastAsia="Times New Roman" w:cs="Times New Roman"/>
          <w:szCs w:val="24"/>
        </w:rPr>
        <w:t>τι γλώσσα μιλούσαν και πώς ονομάζονταν; Τ</w:t>
      </w:r>
      <w:r w:rsidRPr="0004403E">
        <w:rPr>
          <w:rFonts w:eastAsia="Times New Roman" w:cs="Times New Roman"/>
          <w:szCs w:val="24"/>
        </w:rPr>
        <w:t xml:space="preserve">ο ρωτάτε </w:t>
      </w:r>
      <w:r>
        <w:rPr>
          <w:rFonts w:eastAsia="Times New Roman" w:cs="Times New Roman"/>
          <w:szCs w:val="24"/>
        </w:rPr>
        <w:t>εσείς,</w:t>
      </w:r>
      <w:r w:rsidRPr="0004403E">
        <w:rPr>
          <w:rFonts w:eastAsia="Times New Roman" w:cs="Times New Roman"/>
          <w:szCs w:val="24"/>
        </w:rPr>
        <w:t xml:space="preserve"> όταν βλέπ</w:t>
      </w:r>
      <w:r>
        <w:rPr>
          <w:rFonts w:eastAsia="Times New Roman" w:cs="Times New Roman"/>
          <w:szCs w:val="24"/>
        </w:rPr>
        <w:t xml:space="preserve">ετε </w:t>
      </w:r>
      <w:r>
        <w:rPr>
          <w:rFonts w:eastAsia="Times New Roman" w:cs="Times New Roman"/>
          <w:szCs w:val="24"/>
        </w:rPr>
        <w:t>«</w:t>
      </w:r>
      <w:r>
        <w:rPr>
          <w:rFonts w:eastAsia="Times New Roman" w:cs="Times New Roman"/>
          <w:szCs w:val="24"/>
        </w:rPr>
        <w:t>Μακεδόνας</w:t>
      </w:r>
      <w:r>
        <w:rPr>
          <w:rFonts w:eastAsia="Times New Roman" w:cs="Times New Roman"/>
          <w:szCs w:val="24"/>
        </w:rPr>
        <w:t>/π</w:t>
      </w:r>
      <w:r w:rsidRPr="0004403E">
        <w:rPr>
          <w:rFonts w:eastAsia="Times New Roman" w:cs="Times New Roman"/>
          <w:szCs w:val="24"/>
        </w:rPr>
        <w:t>ολίτης της Βόρειας Μακεδονίας</w:t>
      </w:r>
      <w:r>
        <w:rPr>
          <w:rFonts w:eastAsia="Times New Roman" w:cs="Times New Roman"/>
          <w:szCs w:val="24"/>
        </w:rPr>
        <w:t>»</w:t>
      </w:r>
      <w:r>
        <w:rPr>
          <w:rFonts w:eastAsia="Times New Roman" w:cs="Times New Roman"/>
          <w:szCs w:val="24"/>
        </w:rPr>
        <w:t>. Ερωτώ, λ</w:t>
      </w:r>
      <w:r w:rsidRPr="0004403E">
        <w:rPr>
          <w:rFonts w:eastAsia="Times New Roman" w:cs="Times New Roman"/>
          <w:szCs w:val="24"/>
        </w:rPr>
        <w:t xml:space="preserve">οιπόν </w:t>
      </w:r>
      <w:r>
        <w:rPr>
          <w:rFonts w:eastAsia="Times New Roman" w:cs="Times New Roman"/>
          <w:szCs w:val="24"/>
        </w:rPr>
        <w:t>κ</w:t>
      </w:r>
      <w:r w:rsidRPr="0004403E">
        <w:rPr>
          <w:rFonts w:eastAsia="Times New Roman" w:cs="Times New Roman"/>
          <w:szCs w:val="24"/>
        </w:rPr>
        <w:t>αι εγώ</w:t>
      </w:r>
      <w:r>
        <w:rPr>
          <w:rFonts w:eastAsia="Times New Roman" w:cs="Times New Roman"/>
          <w:szCs w:val="24"/>
        </w:rPr>
        <w:t xml:space="preserve">: </w:t>
      </w:r>
      <w:r w:rsidRPr="0004403E">
        <w:rPr>
          <w:rFonts w:eastAsia="Times New Roman" w:cs="Times New Roman"/>
          <w:szCs w:val="24"/>
        </w:rPr>
        <w:t xml:space="preserve">Τόσα χρόνια </w:t>
      </w:r>
      <w:r>
        <w:rPr>
          <w:rFonts w:eastAsia="Times New Roman" w:cs="Times New Roman"/>
          <w:szCs w:val="24"/>
        </w:rPr>
        <w:t>«</w:t>
      </w:r>
      <w:r w:rsidRPr="0004403E">
        <w:rPr>
          <w:rFonts w:eastAsia="Times New Roman" w:cs="Times New Roman"/>
          <w:szCs w:val="24"/>
        </w:rPr>
        <w:t>Δημοκρατία της Μακεδονίας</w:t>
      </w:r>
      <w:r>
        <w:rPr>
          <w:rFonts w:eastAsia="Times New Roman" w:cs="Times New Roman"/>
          <w:szCs w:val="24"/>
        </w:rPr>
        <w:t>»</w:t>
      </w:r>
      <w:r w:rsidRPr="0004403E">
        <w:rPr>
          <w:rFonts w:eastAsia="Times New Roman" w:cs="Times New Roman"/>
          <w:szCs w:val="24"/>
        </w:rPr>
        <w:t xml:space="preserve"> </w:t>
      </w:r>
      <w:r>
        <w:rPr>
          <w:rFonts w:eastAsia="Times New Roman" w:cs="Times New Roman"/>
          <w:szCs w:val="24"/>
        </w:rPr>
        <w:t>ή</w:t>
      </w:r>
      <w:r w:rsidRPr="0004403E">
        <w:rPr>
          <w:rFonts w:eastAsia="Times New Roman" w:cs="Times New Roman"/>
          <w:szCs w:val="24"/>
        </w:rPr>
        <w:t xml:space="preserve"> </w:t>
      </w:r>
      <w:r>
        <w:rPr>
          <w:rFonts w:eastAsia="Times New Roman" w:cs="Times New Roman"/>
          <w:szCs w:val="24"/>
        </w:rPr>
        <w:t>«</w:t>
      </w:r>
      <w:r w:rsidRPr="0004403E">
        <w:rPr>
          <w:rFonts w:eastAsia="Times New Roman" w:cs="Times New Roman"/>
          <w:szCs w:val="24"/>
        </w:rPr>
        <w:t>πρ</w:t>
      </w:r>
      <w:r w:rsidRPr="0004403E">
        <w:rPr>
          <w:rFonts w:eastAsia="Times New Roman" w:cs="Times New Roman"/>
          <w:szCs w:val="24"/>
        </w:rPr>
        <w:t>ώην Δημοκρατία της Μακεδονίας</w:t>
      </w:r>
      <w:r>
        <w:rPr>
          <w:rFonts w:eastAsia="Times New Roman" w:cs="Times New Roman"/>
          <w:szCs w:val="24"/>
        </w:rPr>
        <w:t>»,</w:t>
      </w:r>
      <w:r w:rsidRPr="0004403E">
        <w:rPr>
          <w:rFonts w:eastAsia="Times New Roman" w:cs="Times New Roman"/>
          <w:szCs w:val="24"/>
        </w:rPr>
        <w:t xml:space="preserve"> τι γλώσσα μιλούσαν και τι ήταν αυτοί οι άνθρωποι</w:t>
      </w:r>
      <w:r>
        <w:rPr>
          <w:rFonts w:eastAsia="Times New Roman" w:cs="Times New Roman"/>
          <w:szCs w:val="24"/>
        </w:rPr>
        <w:t>;</w:t>
      </w:r>
    </w:p>
    <w:p w14:paraId="1664EFAF"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s="Times New Roman"/>
          <w:szCs w:val="24"/>
        </w:rPr>
        <w:t>Προσέξτε,</w:t>
      </w:r>
      <w:r>
        <w:rPr>
          <w:rFonts w:eastAsia="Times New Roman"/>
          <w:color w:val="222222"/>
          <w:szCs w:val="24"/>
          <w:shd w:val="clear" w:color="auto" w:fill="FFFFFF"/>
        </w:rPr>
        <w:t xml:space="preserve"> υπάρχει μία τοποθέτηση νομίζω από τον κ. Λοβέρδο ότι υπήρχε πρόνοια ακόμα και στις αναβολές των στρατιωτών, υπήρχε πράγματι ένα καθεστώς για τους φοιτητές που ήταν </w:t>
      </w:r>
      <w:r>
        <w:rPr>
          <w:rFonts w:eastAsia="Times New Roman"/>
          <w:color w:val="222222"/>
          <w:szCs w:val="24"/>
          <w:shd w:val="clear" w:color="auto" w:fill="FFFFFF"/>
        </w:rPr>
        <w:t>στις πρώην σοσιαλιστικές χώρες. Με ποια πτυχία γύριζαν αυτοί οι άνθρωποι; Εγώ ξέρω ότι στους διεθνείς οργανισμούς που είμαστε, πολλοί Βουλευτές, από όλες τις Κοινοβουλευτικές Ομάδες, και από τη Νέα Δημοκρατία, βλέπουμε ειδικά Κύπριους, Έλληνες δεν έχω γνωρ</w:t>
      </w:r>
      <w:r>
        <w:rPr>
          <w:rFonts w:eastAsia="Times New Roman"/>
          <w:color w:val="222222"/>
          <w:szCs w:val="24"/>
          <w:shd w:val="clear" w:color="auto" w:fill="FFFFFF"/>
        </w:rPr>
        <w:t xml:space="preserve">ίσει μέχρι τώρα για να πω την αλήθεια, </w:t>
      </w:r>
      <w:r>
        <w:rPr>
          <w:rFonts w:eastAsia="Times New Roman"/>
          <w:color w:val="222222"/>
          <w:szCs w:val="24"/>
          <w:shd w:val="clear" w:color="auto" w:fill="FFFFFF"/>
        </w:rPr>
        <w:lastRenderedPageBreak/>
        <w:t>και βλέπουμε τα πτυχία τους και είναι μεγάλοι άνθρωποι που είναι από τη «Δημοκρατία της Μακεδονίας».</w:t>
      </w:r>
    </w:p>
    <w:p w14:paraId="1664EFB0"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μη μιλήσω –και βλέπω εδώ τον κ. Καράογλου που είμαστε μαζί στην </w:t>
      </w:r>
      <w:r>
        <w:rPr>
          <w:rFonts w:eastAsia="Times New Roman"/>
          <w:color w:val="222222"/>
          <w:szCs w:val="24"/>
          <w:shd w:val="clear" w:color="auto" w:fill="FFFFFF"/>
          <w:lang w:val="en-US"/>
        </w:rPr>
        <w:t>IPU</w:t>
      </w:r>
      <w:r w:rsidRPr="00601516">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αυτά που γίνονται όταν βλέπουμε ότι </w:t>
      </w:r>
      <w:r>
        <w:rPr>
          <w:rFonts w:eastAsia="Times New Roman"/>
          <w:color w:val="222222"/>
          <w:szCs w:val="24"/>
          <w:shd w:val="clear" w:color="auto" w:fill="FFFFFF"/>
        </w:rPr>
        <w:t>παντού και πάντα αναγκαζόμαστε να κάνουμε διαβήματα, γιατί υπάρχει παντού «</w:t>
      </w:r>
      <w:r>
        <w:rPr>
          <w:rFonts w:eastAsia="Times New Roman"/>
          <w:color w:val="222222"/>
          <w:szCs w:val="24"/>
          <w:shd w:val="clear" w:color="auto" w:fill="FFFFFF"/>
          <w:lang w:val="en-US"/>
        </w:rPr>
        <w:t>Macedonia</w:t>
      </w:r>
      <w:r>
        <w:rPr>
          <w:rFonts w:eastAsia="Times New Roman"/>
          <w:color w:val="222222"/>
          <w:szCs w:val="24"/>
          <w:shd w:val="clear" w:color="auto" w:fill="FFFFFF"/>
        </w:rPr>
        <w:t>». Θα μπορούσα να πω πραγματικά πολλά παραδείγματα και για τα παρελκυστικά επιχειρήματα.</w:t>
      </w:r>
    </w:p>
    <w:p w14:paraId="1664EFB1"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σταματήσω, όμως, σε ένα επιχείρημα που ακούστηκε και το οποίο είναι επικίνδυνο. </w:t>
      </w:r>
      <w:r>
        <w:rPr>
          <w:rFonts w:eastAsia="Times New Roman"/>
          <w:color w:val="222222"/>
          <w:szCs w:val="24"/>
          <w:shd w:val="clear" w:color="auto" w:fill="FFFFFF"/>
        </w:rPr>
        <w:t>Πρέπει να δούμε τι θέλουμε για τα Σκόπια, γιατί ακούστηκε: «Τέλος πάντων, τι είναι τα Σκόπια; Τι μας νοιάζει; Γιατί όχι τώρα; Δεν πειράζει</w:t>
      </w:r>
      <w:r>
        <w:rPr>
          <w:rFonts w:eastAsia="Times New Roman"/>
          <w:color w:val="222222"/>
          <w:szCs w:val="24"/>
          <w:shd w:val="clear" w:color="auto" w:fill="FFFFFF"/>
        </w:rPr>
        <w:t>.</w:t>
      </w:r>
      <w:r>
        <w:rPr>
          <w:rFonts w:eastAsia="Times New Roman"/>
          <w:color w:val="222222"/>
          <w:szCs w:val="24"/>
          <w:shd w:val="clear" w:color="auto" w:fill="FFFFFF"/>
        </w:rPr>
        <w:t>». Λίγο-πολύ ακούστηκε ακόμα και το «ας προσαρτηθούν». Τα Σκόπια μπορούν να φτάσουν, λέγατε, στο Αιγαίο. Η Αλβανία, η</w:t>
      </w:r>
      <w:r>
        <w:rPr>
          <w:rFonts w:eastAsia="Times New Roman"/>
          <w:color w:val="222222"/>
          <w:szCs w:val="24"/>
          <w:shd w:val="clear" w:color="auto" w:fill="FFFFFF"/>
        </w:rPr>
        <w:t xml:space="preserve"> Βουλγαρία, που έχουν από πίσω την Τουρκία, δεν μπορούν να φτάσουν; Δεν μπορώ να το καταλάβω. Είμαστε υπέρ ή κατά του διαμελισμού αυτής της χώρας; Θέλουμε σοβαρό κράτος των Σκοπίων ή όχι;</w:t>
      </w:r>
    </w:p>
    <w:p w14:paraId="1664EFB2"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νομίζω ότι σήμερα είναι πραγματικά μια πολύ σπου</w:t>
      </w:r>
      <w:r>
        <w:rPr>
          <w:rFonts w:eastAsia="Times New Roman"/>
          <w:color w:val="222222"/>
          <w:szCs w:val="24"/>
          <w:shd w:val="clear" w:color="auto" w:fill="FFFFFF"/>
        </w:rPr>
        <w:t>δαία μέρα. Δύσκολες αποφάσεις θα πάρουμε όλοι μας. Εγώ θέλω να πω το εξής: Σε αυτή την κοινοβουλευτική διαδικασία, που σήμερα τελειώνει, νικητής δεν θα είναι ο Τσίπρας. Νικητής θα είναι η συνεργασία, η ειρήνη και η δυνατότητα των κυβερνήσεων να αλλάζουν τη</w:t>
      </w:r>
      <w:r>
        <w:rPr>
          <w:rFonts w:eastAsia="Times New Roman"/>
          <w:color w:val="222222"/>
          <w:szCs w:val="24"/>
          <w:shd w:val="clear" w:color="auto" w:fill="FFFFFF"/>
        </w:rPr>
        <w:t xml:space="preserve"> μοίρα και να μην ακολουθούν το αντιδραστικό ρεύμα.</w:t>
      </w:r>
    </w:p>
    <w:p w14:paraId="1664EFB3"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1664EFB4" w14:textId="77777777" w:rsidR="00A97886" w:rsidRDefault="00361846">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1664EFB5" w14:textId="77777777" w:rsidR="00A97886" w:rsidRDefault="00361846">
      <w:pPr>
        <w:spacing w:line="600" w:lineRule="auto"/>
        <w:ind w:firstLine="720"/>
        <w:jc w:val="both"/>
        <w:rPr>
          <w:rFonts w:eastAsia="Times New Roman"/>
          <w:color w:val="222222"/>
          <w:szCs w:val="24"/>
          <w:shd w:val="clear" w:color="auto" w:fill="FFFFFF"/>
        </w:rPr>
      </w:pPr>
      <w:r w:rsidRPr="00F907BD">
        <w:rPr>
          <w:rFonts w:eastAsia="Times New Roman"/>
          <w:b/>
          <w:color w:val="222222"/>
          <w:szCs w:val="24"/>
          <w:shd w:val="clear" w:color="auto" w:fill="FFFFFF"/>
        </w:rPr>
        <w:t xml:space="preserve">ΠΡΟΕΔΡΟΣ (Νικόλαος </w:t>
      </w:r>
      <w:proofErr w:type="spellStart"/>
      <w:r w:rsidRPr="00F907BD">
        <w:rPr>
          <w:rFonts w:eastAsia="Times New Roman"/>
          <w:b/>
          <w:color w:val="222222"/>
          <w:szCs w:val="24"/>
          <w:shd w:val="clear" w:color="auto" w:fill="FFFFFF"/>
        </w:rPr>
        <w:t>Βούτσης</w:t>
      </w:r>
      <w:proofErr w:type="spellEnd"/>
      <w:r w:rsidRPr="00F907BD">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w:t>
      </w:r>
    </w:p>
    <w:p w14:paraId="1664EFB6"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Καλείται ο κ. Δημήτριος Ρίζος από τον ΣΥΡΙΖΑ.</w:t>
      </w:r>
    </w:p>
    <w:p w14:paraId="1664EFB7"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επόμενος και τελευταίος ομιλητής θα είναι ο κ. Νίκος Παρασ</w:t>
      </w:r>
      <w:r>
        <w:rPr>
          <w:rFonts w:eastAsia="Times New Roman"/>
          <w:color w:val="222222"/>
          <w:szCs w:val="24"/>
          <w:shd w:val="clear" w:color="auto" w:fill="FFFFFF"/>
        </w:rPr>
        <w:t>κευόπουλος.</w:t>
      </w:r>
    </w:p>
    <w:p w14:paraId="1664EFB8" w14:textId="77777777" w:rsidR="00A97886" w:rsidRDefault="00361846">
      <w:pPr>
        <w:spacing w:line="600" w:lineRule="auto"/>
        <w:ind w:firstLine="720"/>
        <w:jc w:val="both"/>
        <w:rPr>
          <w:rFonts w:eastAsia="Times New Roman"/>
          <w:color w:val="222222"/>
          <w:szCs w:val="24"/>
          <w:shd w:val="clear" w:color="auto" w:fill="FFFFFF"/>
        </w:rPr>
      </w:pPr>
      <w:r w:rsidRPr="00F907BD">
        <w:rPr>
          <w:rFonts w:eastAsia="Times New Roman"/>
          <w:b/>
          <w:color w:val="222222"/>
          <w:szCs w:val="24"/>
          <w:shd w:val="clear" w:color="auto" w:fill="FFFFFF"/>
        </w:rPr>
        <w:t>ΓΕΡΑΣΙΜΟΣ (ΜΑΚΗΣ) ΜΠΑΛΑΟΥΡΑΣ:</w:t>
      </w:r>
      <w:r>
        <w:rPr>
          <w:rFonts w:eastAsia="Times New Roman"/>
          <w:color w:val="222222"/>
          <w:szCs w:val="24"/>
          <w:shd w:val="clear" w:color="auto" w:fill="FFFFFF"/>
        </w:rPr>
        <w:t xml:space="preserve"> Κύριε Πρόεδρε</w:t>
      </w:r>
      <w:r>
        <w:rPr>
          <w:rFonts w:eastAsia="Times New Roman"/>
          <w:color w:val="222222"/>
          <w:szCs w:val="24"/>
          <w:shd w:val="clear" w:color="auto" w:fill="FFFFFF"/>
        </w:rPr>
        <w:t>,</w:t>
      </w:r>
      <w:r>
        <w:rPr>
          <w:rFonts w:eastAsia="Times New Roman"/>
          <w:color w:val="222222"/>
          <w:szCs w:val="24"/>
          <w:shd w:val="clear" w:color="auto" w:fill="FFFFFF"/>
        </w:rPr>
        <w:t>...</w:t>
      </w:r>
    </w:p>
    <w:p w14:paraId="1664EFB9"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sidRPr="00F907BD">
        <w:rPr>
          <w:rFonts w:eastAsia="Times New Roman"/>
          <w:color w:val="222222"/>
          <w:szCs w:val="24"/>
          <w:shd w:val="clear" w:color="auto" w:fill="FFFFFF"/>
        </w:rPr>
        <w:t>Δεν</w:t>
      </w:r>
      <w:r>
        <w:rPr>
          <w:rFonts w:eastAsia="Times New Roman"/>
          <w:b/>
          <w:color w:val="222222"/>
          <w:szCs w:val="24"/>
          <w:shd w:val="clear" w:color="auto" w:fill="FFFFFF"/>
        </w:rPr>
        <w:t xml:space="preserve"> </w:t>
      </w:r>
      <w:r>
        <w:rPr>
          <w:rFonts w:eastAsia="Times New Roman"/>
          <w:color w:val="222222"/>
          <w:szCs w:val="24"/>
          <w:shd w:val="clear" w:color="auto" w:fill="FFFFFF"/>
        </w:rPr>
        <w:t>υπάρχει «κύριε Πρόεδρε» και οι επόμενοι επτά είναι του ΣΥΡΙΖΑ</w:t>
      </w:r>
      <w:r>
        <w:rPr>
          <w:rFonts w:eastAsia="Times New Roman"/>
          <w:color w:val="222222"/>
          <w:szCs w:val="24"/>
          <w:shd w:val="clear" w:color="auto" w:fill="FFFFFF"/>
        </w:rPr>
        <w:t>,</w:t>
      </w:r>
      <w:r>
        <w:rPr>
          <w:rFonts w:eastAsia="Times New Roman"/>
          <w:color w:val="222222"/>
          <w:szCs w:val="24"/>
          <w:shd w:val="clear" w:color="auto" w:fill="FFFFFF"/>
        </w:rPr>
        <w:t xml:space="preserve"> για να καταλάβετε πού αρχίζει το κόψιμο.</w:t>
      </w:r>
    </w:p>
    <w:p w14:paraId="1664EFBA"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παρακαλώ πολύ. Η διαδικασία θα συνεχιστεί έτσι όπως </w:t>
      </w:r>
      <w:r>
        <w:rPr>
          <w:rFonts w:eastAsia="Times New Roman"/>
          <w:color w:val="222222"/>
          <w:szCs w:val="24"/>
          <w:shd w:val="clear" w:color="auto" w:fill="FFFFFF"/>
        </w:rPr>
        <w:t>έχουμε αποφασίσει.</w:t>
      </w:r>
    </w:p>
    <w:p w14:paraId="1664EFBB"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ΓΕΡΑΣΙΜΟΣ (ΜΑΚΗΣ) ΜΠΑΛΑΟΥΡΑΣ: </w:t>
      </w:r>
      <w:r>
        <w:rPr>
          <w:rFonts w:eastAsia="Times New Roman"/>
          <w:color w:val="222222"/>
          <w:szCs w:val="24"/>
          <w:shd w:val="clear" w:color="auto" w:fill="FFFFFF"/>
        </w:rPr>
        <w:t>Είμαι ο μόνος, κύριε Πρόεδρε...</w:t>
      </w:r>
    </w:p>
    <w:p w14:paraId="1664EFBC"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Μπαλαούρα</w:t>
      </w:r>
      <w:proofErr w:type="spellEnd"/>
      <w:r>
        <w:rPr>
          <w:rFonts w:eastAsia="Times New Roman"/>
          <w:color w:val="222222"/>
          <w:szCs w:val="24"/>
          <w:shd w:val="clear" w:color="auto" w:fill="FFFFFF"/>
        </w:rPr>
        <w:t>, δεν θέλω υποδείξεις. Μπορείτε να το καταλάβετε; Σας το λέω ευθέως, δεν θέλω υποδείξεις και δεν θα δεχτώ υποδείξεις.</w:t>
      </w:r>
    </w:p>
    <w:p w14:paraId="1664EFBD"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Παρακαλώ, κύρ</w:t>
      </w:r>
      <w:r>
        <w:rPr>
          <w:rFonts w:eastAsia="Times New Roman"/>
          <w:color w:val="222222"/>
          <w:szCs w:val="24"/>
          <w:shd w:val="clear" w:color="auto" w:fill="FFFFFF"/>
        </w:rPr>
        <w:t>ιε Ρίζο.</w:t>
      </w:r>
    </w:p>
    <w:p w14:paraId="1664EFBE" w14:textId="77777777" w:rsidR="00A97886" w:rsidRDefault="00361846">
      <w:pPr>
        <w:spacing w:line="600" w:lineRule="auto"/>
        <w:ind w:firstLine="720"/>
        <w:jc w:val="both"/>
        <w:rPr>
          <w:rFonts w:eastAsia="Times New Roman"/>
          <w:color w:val="222222"/>
          <w:szCs w:val="24"/>
          <w:shd w:val="clear" w:color="auto" w:fill="FFFFFF"/>
        </w:rPr>
      </w:pPr>
      <w:r w:rsidRPr="002E1820">
        <w:rPr>
          <w:rFonts w:eastAsia="Times New Roman"/>
          <w:b/>
          <w:color w:val="222222"/>
          <w:szCs w:val="24"/>
          <w:shd w:val="clear" w:color="auto" w:fill="FFFFFF"/>
        </w:rPr>
        <w:t>ΓΕΩΡΓΙΟΣ ΓΕΩΡΓΑΝΤΑΣ:</w:t>
      </w:r>
      <w:r>
        <w:rPr>
          <w:rFonts w:eastAsia="Times New Roman"/>
          <w:color w:val="222222"/>
          <w:szCs w:val="24"/>
          <w:shd w:val="clear" w:color="auto" w:fill="FFFFFF"/>
        </w:rPr>
        <w:t xml:space="preserve"> Γιατί να μη μιλήσουν όλοι οι συνάδελφοι; Τι σημαντικότερο υπάρχει από το να μιλήσουν όλοι;</w:t>
      </w:r>
    </w:p>
    <w:p w14:paraId="1664EFBF"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Σας παρακαλώ. Δεν είναι αν είναι το σημαντικότερο ή όχι. Η κοινή γνώμη και η απόφαση της Ολομέλειας είναι </w:t>
      </w:r>
      <w:r>
        <w:rPr>
          <w:rFonts w:eastAsia="Times New Roman"/>
          <w:color w:val="222222"/>
          <w:szCs w:val="24"/>
          <w:shd w:val="clear" w:color="auto" w:fill="FFFFFF"/>
        </w:rPr>
        <w:t>από χθες στις 14:30΄ να πάρει απόφαση.</w:t>
      </w:r>
    </w:p>
    <w:p w14:paraId="1664EFC0"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ΓΕΩΡΓΑΝΤΑΣ:</w:t>
      </w:r>
      <w:r>
        <w:rPr>
          <w:rFonts w:eastAsia="Times New Roman"/>
          <w:color w:val="222222"/>
          <w:szCs w:val="24"/>
          <w:shd w:val="clear" w:color="auto" w:fill="FFFFFF"/>
        </w:rPr>
        <w:t xml:space="preserve"> Μα είχατε πει ότι θα μιλήσουν όλοι.</w:t>
      </w:r>
    </w:p>
    <w:p w14:paraId="1664EFC1"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Σας παρακαλώ πάρα πολύ, μη συνεχίσετε, διότι επ’ αυτού υπάρχει ομόφωνη απόφαση της </w:t>
      </w:r>
      <w:r>
        <w:rPr>
          <w:rFonts w:eastAsia="Times New Roman"/>
          <w:color w:val="222222"/>
          <w:szCs w:val="24"/>
          <w:shd w:val="clear" w:color="auto" w:fill="FFFFFF"/>
        </w:rPr>
        <w:t>σ</w:t>
      </w:r>
      <w:r>
        <w:rPr>
          <w:rFonts w:eastAsia="Times New Roman"/>
          <w:color w:val="222222"/>
          <w:szCs w:val="24"/>
          <w:shd w:val="clear" w:color="auto" w:fill="FFFFFF"/>
        </w:rPr>
        <w:t>ύσκεψης του Προεδρείου. Σας παρακαλώ πάρα πολύ.</w:t>
      </w:r>
    </w:p>
    <w:p w14:paraId="1664EFC2"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ΓΕΩΡΓΑΝΤΑΣ:</w:t>
      </w:r>
      <w:r>
        <w:rPr>
          <w:rFonts w:eastAsia="Times New Roman"/>
          <w:color w:val="222222"/>
          <w:szCs w:val="24"/>
          <w:shd w:val="clear" w:color="auto" w:fill="FFFFFF"/>
        </w:rPr>
        <w:t xml:space="preserve"> Είναι να μιλήσουν άλλοι εξήντα συνάδελφοι!</w:t>
      </w:r>
    </w:p>
    <w:p w14:paraId="1664EFC3"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Κοιτάτε, εσείς είστε έμπειρος και έγκυρος άνθρωπος. Τέτοια ώρα δεν προσθέτουν τίποτα αυτές οι φωνασκίες. Σας παρακαλώ πάρα πολύ, μη συνεχίσετε. Θα σας δώσω τα στο</w:t>
      </w:r>
      <w:r>
        <w:rPr>
          <w:rFonts w:eastAsia="Times New Roman"/>
          <w:color w:val="222222"/>
          <w:szCs w:val="24"/>
          <w:shd w:val="clear" w:color="auto" w:fill="FFFFFF"/>
        </w:rPr>
        <w:t>ιχεία του πόσοι μίλησαν. Μίλησαν διακόσιοι, τα 2/3.</w:t>
      </w:r>
    </w:p>
    <w:p w14:paraId="1664EFC4"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Παρακαλώ, καθίστε κάτω.</w:t>
      </w:r>
    </w:p>
    <w:p w14:paraId="1664EFC5"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ΓΕΩΡΓΑΝΤΑΣ:</w:t>
      </w:r>
      <w:r>
        <w:rPr>
          <w:rFonts w:eastAsia="Times New Roman"/>
          <w:color w:val="222222"/>
          <w:szCs w:val="24"/>
          <w:shd w:val="clear" w:color="auto" w:fill="FFFFFF"/>
        </w:rPr>
        <w:t xml:space="preserve"> Να μιλήσουν και οι τριακόσιοι.</w:t>
      </w:r>
    </w:p>
    <w:p w14:paraId="1664EFC6"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Να μιλήσουν και τετρακόσιοι, να κάνουμε και Γερουσία.</w:t>
      </w:r>
    </w:p>
    <w:p w14:paraId="1664EFC7"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ΓΕΩΡΓΑΝΤΑΣ:</w:t>
      </w:r>
      <w:r>
        <w:rPr>
          <w:rFonts w:eastAsia="Times New Roman"/>
          <w:color w:val="222222"/>
          <w:szCs w:val="24"/>
          <w:shd w:val="clear" w:color="auto" w:fill="FFFFFF"/>
        </w:rPr>
        <w:t xml:space="preserve"> ...(Δεν ακούστηκε)</w:t>
      </w:r>
    </w:p>
    <w:p w14:paraId="1664EFC8"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w:t>
      </w:r>
      <w:r>
        <w:rPr>
          <w:rFonts w:eastAsia="Times New Roman"/>
          <w:b/>
          <w:color w:val="222222"/>
          <w:szCs w:val="24"/>
          <w:shd w:val="clear" w:color="auto" w:fill="FFFFFF"/>
        </w:rPr>
        <w:t xml:space="preserve">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Δεν θα με βάλετε σε θέση να σας απολογούμαι. Σας παρακαλώ πολύ, οι συνάδελφοί του ΣΥΡΙΖΑ είναι τα 2/3...</w:t>
      </w:r>
    </w:p>
    <w:p w14:paraId="1664EFC9"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ΓΕΩΡΓΑΝΤΑΣ:</w:t>
      </w:r>
      <w:r>
        <w:rPr>
          <w:rFonts w:eastAsia="Times New Roman"/>
          <w:color w:val="222222"/>
          <w:szCs w:val="24"/>
          <w:shd w:val="clear" w:color="auto" w:fill="FFFFFF"/>
        </w:rPr>
        <w:t xml:space="preserve"> Εσείς είχατε πει ότι θα μιλήσουν όλοι.</w:t>
      </w:r>
    </w:p>
    <w:p w14:paraId="1664EFCA"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sidRPr="00335C4B">
        <w:rPr>
          <w:rFonts w:eastAsia="Times New Roman"/>
          <w:color w:val="222222"/>
          <w:szCs w:val="24"/>
          <w:shd w:val="clear" w:color="auto" w:fill="FFFFFF"/>
        </w:rPr>
        <w:t>Γιατί</w:t>
      </w:r>
      <w:r>
        <w:rPr>
          <w:rFonts w:eastAsia="Times New Roman"/>
          <w:b/>
          <w:color w:val="222222"/>
          <w:szCs w:val="24"/>
          <w:shd w:val="clear" w:color="auto" w:fill="FFFFFF"/>
        </w:rPr>
        <w:t xml:space="preserve"> </w:t>
      </w:r>
      <w:r>
        <w:rPr>
          <w:rFonts w:eastAsia="Times New Roman"/>
          <w:color w:val="222222"/>
          <w:szCs w:val="24"/>
          <w:shd w:val="clear" w:color="auto" w:fill="FFFFFF"/>
        </w:rPr>
        <w:t>το συνεχίζετε αυτό; Εκπροσωπείτε</w:t>
      </w:r>
      <w:r>
        <w:rPr>
          <w:rFonts w:eastAsia="Times New Roman"/>
          <w:color w:val="222222"/>
          <w:szCs w:val="24"/>
          <w:shd w:val="clear" w:color="auto" w:fill="FFFFFF"/>
        </w:rPr>
        <w:t xml:space="preserve"> τη Νέα Δημοκρατία αυτή τη στιγμή;</w:t>
      </w:r>
      <w:r w:rsidRPr="00335C4B">
        <w:rPr>
          <w:rFonts w:eastAsia="Times New Roman"/>
          <w:color w:val="222222"/>
          <w:szCs w:val="24"/>
          <w:shd w:val="clear" w:color="auto" w:fill="FFFFFF"/>
        </w:rPr>
        <w:t xml:space="preserve"> </w:t>
      </w:r>
      <w:r>
        <w:rPr>
          <w:rFonts w:eastAsia="Times New Roman"/>
          <w:color w:val="222222"/>
          <w:szCs w:val="24"/>
          <w:shd w:val="clear" w:color="auto" w:fill="FFFFFF"/>
        </w:rPr>
        <w:t>Σας παρακαλώ πάρα πολύ. Γιατί το κάνετε αυτό;</w:t>
      </w:r>
    </w:p>
    <w:p w14:paraId="1664EFCB"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ΓΕΩΡΓΑΝΤΑΣ:</w:t>
      </w:r>
      <w:r>
        <w:rPr>
          <w:rFonts w:eastAsia="Times New Roman"/>
          <w:color w:val="222222"/>
          <w:szCs w:val="24"/>
          <w:shd w:val="clear" w:color="auto" w:fill="FFFFFF"/>
        </w:rPr>
        <w:t xml:space="preserve"> Γιατί θέλω να μιλήσω! </w:t>
      </w:r>
    </w:p>
    <w:p w14:paraId="1664EFCC"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Και αν θέλετε, εγώ τι φταίω γι’ αυτό το πράγμα; Σας παρακαλώ πάρα πολύ. Όταν δώσω τα στοιχεία της </w:t>
      </w:r>
      <w:r>
        <w:rPr>
          <w:rFonts w:eastAsia="Times New Roman"/>
          <w:color w:val="222222"/>
          <w:szCs w:val="24"/>
          <w:shd w:val="clear" w:color="auto" w:fill="FFFFFF"/>
        </w:rPr>
        <w:t>συνεδρίασης, θα καταλάβετε μερικά πράγματα.</w:t>
      </w:r>
    </w:p>
    <w:p w14:paraId="1664EFCD"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ΓΕΩΡΓΑΝΤΑΣ:</w:t>
      </w:r>
      <w:r>
        <w:rPr>
          <w:rFonts w:eastAsia="Times New Roman"/>
          <w:color w:val="222222"/>
          <w:szCs w:val="24"/>
          <w:shd w:val="clear" w:color="auto" w:fill="FFFFFF"/>
        </w:rPr>
        <w:t xml:space="preserve"> Όλοι να μιλήσουν, όλοι.</w:t>
      </w:r>
    </w:p>
    <w:p w14:paraId="1664EFCE"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Τα τρία λεπτά αυτού του τύπου της δημοσιότητας τα κερδίσετε επάξια. Τα κερδίσατε επάξια.</w:t>
      </w:r>
    </w:p>
    <w:p w14:paraId="1664EFCF" w14:textId="77777777" w:rsidR="00A97886" w:rsidRDefault="00361846">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του ΣΥΡΙΖΑ)</w:t>
      </w:r>
    </w:p>
    <w:p w14:paraId="1664EFD0"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w:t>
      </w:r>
      <w:r>
        <w:rPr>
          <w:rFonts w:eastAsia="Times New Roman"/>
          <w:b/>
          <w:color w:val="222222"/>
          <w:szCs w:val="24"/>
          <w:shd w:val="clear" w:color="auto" w:fill="FFFFFF"/>
        </w:rPr>
        <w:t>ΙΟΣ ΓΕΩΡΓΑΝΤΑΣ:</w:t>
      </w:r>
      <w:r>
        <w:rPr>
          <w:rFonts w:eastAsia="Times New Roman"/>
          <w:color w:val="222222"/>
          <w:szCs w:val="24"/>
          <w:shd w:val="clear" w:color="auto" w:fill="FFFFFF"/>
        </w:rPr>
        <w:t xml:space="preserve"> Να μιλήσουν όλοι οι Μακεδόνες.</w:t>
      </w:r>
    </w:p>
    <w:p w14:paraId="1664EFD1"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Κατ</w:t>
      </w:r>
      <w:r>
        <w:rPr>
          <w:rFonts w:eastAsia="Times New Roman"/>
          <w:color w:val="222222"/>
          <w:szCs w:val="24"/>
          <w:shd w:val="clear" w:color="auto" w:fill="FFFFFF"/>
        </w:rPr>
        <w:t xml:space="preserve">’ </w:t>
      </w:r>
      <w:r>
        <w:rPr>
          <w:rFonts w:eastAsia="Times New Roman"/>
          <w:color w:val="222222"/>
          <w:szCs w:val="24"/>
          <w:shd w:val="clear" w:color="auto" w:fill="FFFFFF"/>
        </w:rPr>
        <w:t>αρχ</w:t>
      </w:r>
      <w:r>
        <w:rPr>
          <w:rFonts w:eastAsia="Times New Roman"/>
          <w:color w:val="222222"/>
          <w:szCs w:val="24"/>
          <w:shd w:val="clear" w:color="auto" w:fill="FFFFFF"/>
        </w:rPr>
        <w:t>άς</w:t>
      </w:r>
      <w:r>
        <w:rPr>
          <w:rFonts w:eastAsia="Times New Roman"/>
          <w:color w:val="222222"/>
          <w:szCs w:val="24"/>
          <w:shd w:val="clear" w:color="auto" w:fill="FFFFFF"/>
        </w:rPr>
        <w:t xml:space="preserve">, είμαστε Έλληνες. Εγώ είμαι Έλληνας </w:t>
      </w:r>
      <w:proofErr w:type="spellStart"/>
      <w:r>
        <w:rPr>
          <w:rFonts w:eastAsia="Times New Roman"/>
          <w:color w:val="222222"/>
          <w:szCs w:val="24"/>
          <w:shd w:val="clear" w:color="auto" w:fill="FFFFFF"/>
        </w:rPr>
        <w:t>Πελοποννήσιος</w:t>
      </w:r>
      <w:proofErr w:type="spellEnd"/>
      <w:r>
        <w:rPr>
          <w:rFonts w:eastAsia="Times New Roman"/>
          <w:color w:val="222222"/>
          <w:szCs w:val="24"/>
          <w:shd w:val="clear" w:color="auto" w:fill="FFFFFF"/>
        </w:rPr>
        <w:t xml:space="preserve"> και εσύ είσαι Έλληνας Μακεδόνας. Αφήστε τα αυτά. Υπάρχει και ο κ. Ρίζος, επίσης Μακεδών. Ελάτε τώρα, κλείνουμε τη διαδι</w:t>
      </w:r>
      <w:r>
        <w:rPr>
          <w:rFonts w:eastAsia="Times New Roman"/>
          <w:color w:val="222222"/>
          <w:szCs w:val="24"/>
          <w:shd w:val="clear" w:color="auto" w:fill="FFFFFF"/>
        </w:rPr>
        <w:t>κασία.</w:t>
      </w:r>
    </w:p>
    <w:p w14:paraId="1664EFD2" w14:textId="77777777" w:rsidR="00A97886" w:rsidRDefault="0036184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1664EFD3" w14:textId="77777777" w:rsidR="00A97886" w:rsidRDefault="00361846">
      <w:pPr>
        <w:spacing w:line="600" w:lineRule="auto"/>
        <w:ind w:firstLine="720"/>
        <w:jc w:val="both"/>
        <w:rPr>
          <w:rFonts w:eastAsia="Times New Roman"/>
          <w:szCs w:val="24"/>
        </w:rPr>
      </w:pPr>
      <w:r w:rsidRPr="00C23EB7">
        <w:rPr>
          <w:rFonts w:eastAsia="Times New Roman"/>
          <w:b/>
          <w:szCs w:val="24"/>
        </w:rPr>
        <w:t xml:space="preserve">ΔΗΜΗΤΡΙΟΣ ΡΙΖΟΣ: </w:t>
      </w:r>
      <w:r w:rsidRPr="00C23EB7">
        <w:rPr>
          <w:rFonts w:eastAsia="Times New Roman"/>
          <w:szCs w:val="24"/>
        </w:rPr>
        <w:t>Ευχαριστώ</w:t>
      </w:r>
      <w:r>
        <w:rPr>
          <w:rFonts w:eastAsia="Times New Roman"/>
          <w:szCs w:val="24"/>
        </w:rPr>
        <w:t>, κύριε Πρόεδρε.</w:t>
      </w:r>
    </w:p>
    <w:p w14:paraId="1664EFD4" w14:textId="77777777" w:rsidR="00A97886" w:rsidRDefault="00361846">
      <w:pPr>
        <w:spacing w:line="600" w:lineRule="auto"/>
        <w:ind w:firstLine="720"/>
        <w:jc w:val="both"/>
        <w:rPr>
          <w:rFonts w:eastAsia="Times New Roman"/>
          <w:szCs w:val="24"/>
        </w:rPr>
      </w:pPr>
      <w:r>
        <w:rPr>
          <w:rFonts w:eastAsia="Times New Roman"/>
          <w:szCs w:val="24"/>
        </w:rPr>
        <w:t>Εγώ θέλω να ξεκινήσω με μι</w:t>
      </w:r>
      <w:r w:rsidRPr="00C23EB7">
        <w:rPr>
          <w:rFonts w:eastAsia="Times New Roman"/>
          <w:szCs w:val="24"/>
        </w:rPr>
        <w:t>α δήλωση</w:t>
      </w:r>
      <w:r>
        <w:rPr>
          <w:rFonts w:eastAsia="Times New Roman"/>
          <w:szCs w:val="24"/>
        </w:rPr>
        <w:t>,</w:t>
      </w:r>
      <w:r w:rsidRPr="00C23EB7">
        <w:rPr>
          <w:rFonts w:eastAsia="Times New Roman"/>
          <w:szCs w:val="24"/>
        </w:rPr>
        <w:t xml:space="preserve"> ότι αυτή την ώρα</w:t>
      </w:r>
      <w:r>
        <w:rPr>
          <w:rFonts w:eastAsia="Times New Roman"/>
          <w:szCs w:val="24"/>
        </w:rPr>
        <w:t>,</w:t>
      </w:r>
      <w:r w:rsidRPr="00C23EB7">
        <w:rPr>
          <w:rFonts w:eastAsia="Times New Roman"/>
          <w:szCs w:val="24"/>
        </w:rPr>
        <w:t xml:space="preserve"> αυτές τις μέρες στέκομαι με την ψυχή μου </w:t>
      </w:r>
      <w:r>
        <w:rPr>
          <w:rFonts w:eastAsia="Times New Roman"/>
          <w:szCs w:val="24"/>
        </w:rPr>
        <w:t>ο</w:t>
      </w:r>
      <w:r w:rsidRPr="00C23EB7">
        <w:rPr>
          <w:rFonts w:eastAsia="Times New Roman"/>
          <w:szCs w:val="24"/>
        </w:rPr>
        <w:t xml:space="preserve">λόκληρη στο </w:t>
      </w:r>
      <w:r>
        <w:rPr>
          <w:rFonts w:eastAsia="Times New Roman"/>
          <w:szCs w:val="24"/>
        </w:rPr>
        <w:t>πλευρό</w:t>
      </w:r>
      <w:r w:rsidRPr="00C23EB7">
        <w:rPr>
          <w:rFonts w:eastAsia="Times New Roman"/>
          <w:szCs w:val="24"/>
        </w:rPr>
        <w:t xml:space="preserve"> </w:t>
      </w:r>
      <w:r>
        <w:rPr>
          <w:rFonts w:eastAsia="Times New Roman"/>
          <w:szCs w:val="24"/>
        </w:rPr>
        <w:t xml:space="preserve">των συναδέλφων </w:t>
      </w:r>
      <w:r w:rsidRPr="00C23EB7">
        <w:rPr>
          <w:rFonts w:eastAsia="Times New Roman"/>
          <w:szCs w:val="24"/>
        </w:rPr>
        <w:t xml:space="preserve">που </w:t>
      </w:r>
      <w:r>
        <w:rPr>
          <w:rFonts w:eastAsia="Times New Roman"/>
          <w:szCs w:val="24"/>
        </w:rPr>
        <w:t>δέχτηκαν</w:t>
      </w:r>
      <w:r w:rsidRPr="00C23EB7">
        <w:rPr>
          <w:rFonts w:eastAsia="Times New Roman"/>
          <w:szCs w:val="24"/>
        </w:rPr>
        <w:t xml:space="preserve"> </w:t>
      </w:r>
      <w:r>
        <w:rPr>
          <w:rFonts w:eastAsia="Times New Roman"/>
          <w:szCs w:val="24"/>
        </w:rPr>
        <w:t xml:space="preserve">από </w:t>
      </w:r>
      <w:r w:rsidRPr="00C23EB7">
        <w:rPr>
          <w:rFonts w:eastAsia="Times New Roman"/>
          <w:szCs w:val="24"/>
        </w:rPr>
        <w:t>απ</w:t>
      </w:r>
      <w:r>
        <w:rPr>
          <w:rFonts w:eastAsia="Times New Roman"/>
          <w:szCs w:val="24"/>
        </w:rPr>
        <w:t>ειλη</w:t>
      </w:r>
      <w:r w:rsidRPr="00C23EB7">
        <w:rPr>
          <w:rFonts w:eastAsia="Times New Roman"/>
          <w:szCs w:val="24"/>
        </w:rPr>
        <w:t>τικά μηνύματα μέχρι δολοφονικές επιθέσεις</w:t>
      </w:r>
      <w:r>
        <w:rPr>
          <w:rFonts w:eastAsia="Times New Roman"/>
          <w:szCs w:val="24"/>
        </w:rPr>
        <w:t>.</w:t>
      </w:r>
    </w:p>
    <w:p w14:paraId="1664EFD5" w14:textId="77777777" w:rsidR="00A97886" w:rsidRDefault="00361846">
      <w:pPr>
        <w:spacing w:line="600" w:lineRule="auto"/>
        <w:ind w:firstLine="720"/>
        <w:jc w:val="both"/>
        <w:rPr>
          <w:rFonts w:eastAsia="Times New Roman"/>
          <w:szCs w:val="24"/>
        </w:rPr>
      </w:pPr>
      <w:r>
        <w:rPr>
          <w:rFonts w:eastAsia="Times New Roman"/>
          <w:szCs w:val="24"/>
        </w:rPr>
        <w:t>Δεν φοβόμαστε. Από μικροί στρατευτήκαμε στην Αριστερά και έχουμε πείρα από τέτοια πράγματα. Δ</w:t>
      </w:r>
      <w:r w:rsidRPr="00C23EB7">
        <w:rPr>
          <w:rFonts w:eastAsia="Times New Roman"/>
          <w:szCs w:val="24"/>
        </w:rPr>
        <w:t>εν περίμενα</w:t>
      </w:r>
      <w:r>
        <w:rPr>
          <w:rFonts w:eastAsia="Times New Roman"/>
          <w:szCs w:val="24"/>
        </w:rPr>
        <w:t>, όμως,</w:t>
      </w:r>
      <w:r w:rsidRPr="00C23EB7">
        <w:rPr>
          <w:rFonts w:eastAsia="Times New Roman"/>
          <w:szCs w:val="24"/>
        </w:rPr>
        <w:t xml:space="preserve"> το 2019</w:t>
      </w:r>
      <w:r>
        <w:rPr>
          <w:rFonts w:eastAsia="Times New Roman"/>
          <w:szCs w:val="24"/>
        </w:rPr>
        <w:t>,</w:t>
      </w:r>
      <w:r w:rsidRPr="00C23EB7">
        <w:rPr>
          <w:rFonts w:eastAsia="Times New Roman"/>
          <w:szCs w:val="24"/>
        </w:rPr>
        <w:t xml:space="preserve"> εδώ</w:t>
      </w:r>
      <w:r>
        <w:rPr>
          <w:rFonts w:eastAsia="Times New Roman"/>
          <w:szCs w:val="24"/>
        </w:rPr>
        <w:t>,</w:t>
      </w:r>
      <w:r w:rsidRPr="00C23EB7">
        <w:rPr>
          <w:rFonts w:eastAsia="Times New Roman"/>
          <w:szCs w:val="24"/>
        </w:rPr>
        <w:t xml:space="preserve"> </w:t>
      </w:r>
      <w:r>
        <w:rPr>
          <w:rFonts w:eastAsia="Times New Roman"/>
          <w:szCs w:val="24"/>
        </w:rPr>
        <w:t xml:space="preserve">μέσα στη Βουλή, αντί να λέμε και να </w:t>
      </w:r>
      <w:r w:rsidRPr="00C23EB7">
        <w:rPr>
          <w:rFonts w:eastAsia="Times New Roman"/>
          <w:szCs w:val="24"/>
        </w:rPr>
        <w:t>αντιμετωπίζουμε όλες τις πολιτικές παρατάξεις</w:t>
      </w:r>
      <w:r>
        <w:rPr>
          <w:rFonts w:eastAsia="Times New Roman"/>
          <w:szCs w:val="24"/>
        </w:rPr>
        <w:t>,</w:t>
      </w:r>
      <w:r w:rsidRPr="00C23EB7">
        <w:rPr>
          <w:rFonts w:eastAsia="Times New Roman"/>
          <w:szCs w:val="24"/>
        </w:rPr>
        <w:t xml:space="preserve"> </w:t>
      </w:r>
      <w:r>
        <w:rPr>
          <w:rFonts w:eastAsia="Times New Roman"/>
          <w:szCs w:val="24"/>
        </w:rPr>
        <w:t>πλην μιας, σαν πολιτι</w:t>
      </w:r>
      <w:r>
        <w:rPr>
          <w:rFonts w:eastAsia="Times New Roman"/>
          <w:szCs w:val="24"/>
        </w:rPr>
        <w:lastRenderedPageBreak/>
        <w:t>κού</w:t>
      </w:r>
      <w:r w:rsidRPr="00C23EB7">
        <w:rPr>
          <w:rFonts w:eastAsia="Times New Roman"/>
          <w:szCs w:val="24"/>
        </w:rPr>
        <w:t xml:space="preserve">ς </w:t>
      </w:r>
      <w:r>
        <w:rPr>
          <w:rFonts w:eastAsia="Times New Roman"/>
          <w:szCs w:val="24"/>
        </w:rPr>
        <w:t xml:space="preserve">αντιπάλους, να τους αντιμετωπίζουμε σαν </w:t>
      </w:r>
      <w:r w:rsidRPr="00C23EB7">
        <w:rPr>
          <w:rFonts w:eastAsia="Times New Roman"/>
          <w:szCs w:val="24"/>
        </w:rPr>
        <w:t xml:space="preserve">εχθρούς </w:t>
      </w:r>
      <w:r>
        <w:rPr>
          <w:rFonts w:eastAsia="Times New Roman"/>
          <w:szCs w:val="24"/>
        </w:rPr>
        <w:t xml:space="preserve">μειωμένης </w:t>
      </w:r>
      <w:proofErr w:type="spellStart"/>
      <w:r>
        <w:rPr>
          <w:rFonts w:eastAsia="Times New Roman"/>
          <w:szCs w:val="24"/>
        </w:rPr>
        <w:t>πατριωτικότητας</w:t>
      </w:r>
      <w:proofErr w:type="spellEnd"/>
      <w:r>
        <w:rPr>
          <w:rFonts w:eastAsia="Times New Roman"/>
          <w:szCs w:val="24"/>
        </w:rPr>
        <w:t xml:space="preserve"> ή σαν μειωμένης</w:t>
      </w:r>
      <w:r w:rsidRPr="00C23EB7">
        <w:rPr>
          <w:rFonts w:eastAsia="Times New Roman"/>
          <w:szCs w:val="24"/>
        </w:rPr>
        <w:t xml:space="preserve"> δυνατότητ</w:t>
      </w:r>
      <w:r>
        <w:rPr>
          <w:rFonts w:eastAsia="Times New Roman"/>
          <w:szCs w:val="24"/>
        </w:rPr>
        <w:t>α</w:t>
      </w:r>
      <w:r w:rsidRPr="00C23EB7">
        <w:rPr>
          <w:rFonts w:eastAsia="Times New Roman"/>
          <w:szCs w:val="24"/>
        </w:rPr>
        <w:t>ς ανθρώπους</w:t>
      </w:r>
      <w:r>
        <w:rPr>
          <w:rFonts w:eastAsia="Times New Roman"/>
          <w:szCs w:val="24"/>
        </w:rPr>
        <w:t>.</w:t>
      </w:r>
    </w:p>
    <w:p w14:paraId="1664EFD6" w14:textId="77777777" w:rsidR="00A97886" w:rsidRDefault="00361846">
      <w:pPr>
        <w:spacing w:line="600" w:lineRule="auto"/>
        <w:ind w:firstLine="720"/>
        <w:jc w:val="both"/>
        <w:rPr>
          <w:rFonts w:eastAsia="Times New Roman"/>
          <w:szCs w:val="24"/>
        </w:rPr>
      </w:pPr>
      <w:r>
        <w:rPr>
          <w:rFonts w:eastAsia="Times New Roman"/>
          <w:szCs w:val="24"/>
        </w:rPr>
        <w:t>Δ</w:t>
      </w:r>
      <w:r w:rsidRPr="00C23EB7">
        <w:rPr>
          <w:rFonts w:eastAsia="Times New Roman"/>
          <w:szCs w:val="24"/>
        </w:rPr>
        <w:t xml:space="preserve">εν μπορώ να το δεχτώ </w:t>
      </w:r>
      <w:r>
        <w:rPr>
          <w:rFonts w:eastAsia="Times New Roman"/>
          <w:szCs w:val="24"/>
        </w:rPr>
        <w:t>αυτό, κύριοι συνάδελφοι, γιατί υπάρχουν</w:t>
      </w:r>
      <w:r w:rsidRPr="00C23EB7">
        <w:rPr>
          <w:rFonts w:eastAsia="Times New Roman"/>
          <w:szCs w:val="24"/>
        </w:rPr>
        <w:t xml:space="preserve"> γεγονότα αυτή την περίοδο </w:t>
      </w:r>
      <w:r>
        <w:rPr>
          <w:rFonts w:eastAsia="Times New Roman"/>
          <w:szCs w:val="24"/>
        </w:rPr>
        <w:t>που μας θυμίζουν άλλες εποχές,</w:t>
      </w:r>
      <w:r w:rsidRPr="00C23EB7">
        <w:rPr>
          <w:rFonts w:eastAsia="Times New Roman"/>
          <w:szCs w:val="24"/>
        </w:rPr>
        <w:t xml:space="preserve"> εποχές </w:t>
      </w:r>
      <w:r>
        <w:rPr>
          <w:rFonts w:eastAsia="Times New Roman"/>
          <w:szCs w:val="24"/>
        </w:rPr>
        <w:t>εμφυλίου πολέμου,</w:t>
      </w:r>
      <w:r>
        <w:rPr>
          <w:rFonts w:eastAsia="Times New Roman"/>
          <w:szCs w:val="24"/>
        </w:rPr>
        <w:t xml:space="preserve"> εποχές </w:t>
      </w:r>
      <w:r>
        <w:rPr>
          <w:rFonts w:eastAsia="Times New Roman"/>
          <w:szCs w:val="24"/>
        </w:rPr>
        <w:t>«</w:t>
      </w:r>
      <w:r w:rsidRPr="00C23EB7">
        <w:rPr>
          <w:rFonts w:eastAsia="Times New Roman"/>
          <w:szCs w:val="24"/>
        </w:rPr>
        <w:t>Κόκκινης Μηλιάς</w:t>
      </w:r>
      <w:r>
        <w:rPr>
          <w:rFonts w:eastAsia="Times New Roman"/>
          <w:szCs w:val="24"/>
        </w:rPr>
        <w:t>»</w:t>
      </w:r>
      <w:r>
        <w:rPr>
          <w:rFonts w:eastAsia="Times New Roman"/>
          <w:szCs w:val="24"/>
        </w:rPr>
        <w:t>.</w:t>
      </w:r>
      <w:r w:rsidRPr="00C23EB7">
        <w:rPr>
          <w:rFonts w:eastAsia="Times New Roman"/>
          <w:szCs w:val="24"/>
        </w:rPr>
        <w:t xml:space="preserve"> Και μην ξεχνάμε ότι όποτε </w:t>
      </w:r>
      <w:r>
        <w:rPr>
          <w:rFonts w:eastAsia="Times New Roman"/>
          <w:szCs w:val="24"/>
        </w:rPr>
        <w:t xml:space="preserve">δεχτήκαμε να παίξουμε σε αυτό το γήπεδο, </w:t>
      </w:r>
      <w:r w:rsidRPr="00C23EB7">
        <w:rPr>
          <w:rFonts w:eastAsia="Times New Roman"/>
          <w:szCs w:val="24"/>
        </w:rPr>
        <w:t>χάσαμε σαν πατρίδα</w:t>
      </w:r>
      <w:r>
        <w:rPr>
          <w:rFonts w:eastAsia="Times New Roman"/>
          <w:szCs w:val="24"/>
        </w:rPr>
        <w:t>,</w:t>
      </w:r>
      <w:r w:rsidRPr="00C23EB7">
        <w:rPr>
          <w:rFonts w:eastAsia="Times New Roman"/>
          <w:szCs w:val="24"/>
        </w:rPr>
        <w:t xml:space="preserve"> σαν Ελλάδα και σαν πατριώτ</w:t>
      </w:r>
      <w:r>
        <w:rPr>
          <w:rFonts w:eastAsia="Times New Roman"/>
          <w:szCs w:val="24"/>
        </w:rPr>
        <w:t>ε</w:t>
      </w:r>
      <w:r w:rsidRPr="00C23EB7">
        <w:rPr>
          <w:rFonts w:eastAsia="Times New Roman"/>
          <w:szCs w:val="24"/>
        </w:rPr>
        <w:t>ς</w:t>
      </w:r>
      <w:r>
        <w:rPr>
          <w:rFonts w:eastAsia="Times New Roman"/>
          <w:szCs w:val="24"/>
        </w:rPr>
        <w:t>.</w:t>
      </w:r>
    </w:p>
    <w:p w14:paraId="1664EFD7" w14:textId="77777777" w:rsidR="00A97886" w:rsidRDefault="00361846">
      <w:pPr>
        <w:spacing w:line="600" w:lineRule="auto"/>
        <w:ind w:firstLine="720"/>
        <w:jc w:val="both"/>
        <w:rPr>
          <w:rFonts w:eastAsia="Times New Roman"/>
          <w:szCs w:val="24"/>
        </w:rPr>
      </w:pPr>
      <w:r>
        <w:rPr>
          <w:rFonts w:eastAsia="Times New Roman"/>
          <w:szCs w:val="24"/>
        </w:rPr>
        <w:t>Θ</w:t>
      </w:r>
      <w:r w:rsidRPr="00C23EB7">
        <w:rPr>
          <w:rFonts w:eastAsia="Times New Roman"/>
          <w:szCs w:val="24"/>
        </w:rPr>
        <w:t>α μπορούσα να αναφέρω χιλιάδες πράγματα</w:t>
      </w:r>
      <w:r>
        <w:rPr>
          <w:rFonts w:eastAsia="Times New Roman"/>
          <w:szCs w:val="24"/>
        </w:rPr>
        <w:t>.</w:t>
      </w:r>
      <w:r w:rsidRPr="00C23EB7">
        <w:rPr>
          <w:rFonts w:eastAsia="Times New Roman"/>
          <w:szCs w:val="24"/>
        </w:rPr>
        <w:t xml:space="preserve"> Αυτές τις ημέρες ακούστηκαν και </w:t>
      </w:r>
      <w:r>
        <w:rPr>
          <w:rFonts w:eastAsia="Times New Roman"/>
          <w:szCs w:val="24"/>
        </w:rPr>
        <w:t xml:space="preserve">τεχνικά ζητήματα και </w:t>
      </w:r>
      <w:r w:rsidRPr="00C23EB7">
        <w:rPr>
          <w:rFonts w:eastAsia="Times New Roman"/>
          <w:szCs w:val="24"/>
        </w:rPr>
        <w:t>πολιτικά ζητήματα</w:t>
      </w:r>
      <w:r w:rsidRPr="00C23EB7">
        <w:rPr>
          <w:rFonts w:eastAsia="Times New Roman"/>
          <w:szCs w:val="24"/>
        </w:rPr>
        <w:t xml:space="preserve"> και διπλωματικά ζητήματα</w:t>
      </w:r>
      <w:r>
        <w:rPr>
          <w:rFonts w:eastAsia="Times New Roman"/>
          <w:szCs w:val="24"/>
        </w:rPr>
        <w:t>.</w:t>
      </w:r>
      <w:r w:rsidRPr="00C23EB7">
        <w:rPr>
          <w:rFonts w:eastAsia="Times New Roman"/>
          <w:szCs w:val="24"/>
        </w:rPr>
        <w:t xml:space="preserve"> Μάθαμε και εμείς οι μικροί τι γίνεται τελικά πίσω από αυτές τις κλειστές πόρτες των διεθνών συνθηκών</w:t>
      </w:r>
      <w:r>
        <w:rPr>
          <w:rFonts w:eastAsia="Times New Roman"/>
          <w:szCs w:val="24"/>
        </w:rPr>
        <w:t>,</w:t>
      </w:r>
      <w:r w:rsidRPr="00C23EB7">
        <w:rPr>
          <w:rFonts w:eastAsia="Times New Roman"/>
          <w:szCs w:val="24"/>
        </w:rPr>
        <w:t xml:space="preserve"> ποιοι δώσανε το όνομα </w:t>
      </w:r>
      <w:r>
        <w:rPr>
          <w:rFonts w:eastAsia="Times New Roman"/>
          <w:szCs w:val="24"/>
        </w:rPr>
        <w:t xml:space="preserve">το ’91, γιατί, </w:t>
      </w:r>
      <w:r w:rsidRPr="00C23EB7">
        <w:rPr>
          <w:rFonts w:eastAsia="Times New Roman"/>
          <w:szCs w:val="24"/>
        </w:rPr>
        <w:t>με ποιες συνθήκες</w:t>
      </w:r>
      <w:r>
        <w:rPr>
          <w:rFonts w:eastAsia="Times New Roman"/>
          <w:szCs w:val="24"/>
        </w:rPr>
        <w:t xml:space="preserve">, τι έγινε με εκείνες τις διαδικασίες </w:t>
      </w:r>
      <w:proofErr w:type="spellStart"/>
      <w:r w:rsidRPr="00223071">
        <w:rPr>
          <w:rFonts w:eastAsia="Times New Roman" w:cs="Times New Roman"/>
          <w:bCs/>
          <w:szCs w:val="24"/>
        </w:rPr>
        <w:t>Πινέιρο</w:t>
      </w:r>
      <w:proofErr w:type="spellEnd"/>
      <w:r>
        <w:rPr>
          <w:rFonts w:eastAsia="Times New Roman"/>
          <w:szCs w:val="24"/>
        </w:rPr>
        <w:t>,</w:t>
      </w:r>
      <w:r w:rsidRPr="00C23EB7">
        <w:rPr>
          <w:rFonts w:eastAsia="Times New Roman"/>
          <w:szCs w:val="24"/>
        </w:rPr>
        <w:t xml:space="preserve"> τι έγινε με τη </w:t>
      </w:r>
      <w:r>
        <w:rPr>
          <w:rFonts w:eastAsia="Times New Roman"/>
          <w:szCs w:val="24"/>
        </w:rPr>
        <w:t>Σ</w:t>
      </w:r>
      <w:r w:rsidRPr="00C23EB7">
        <w:rPr>
          <w:rFonts w:eastAsia="Times New Roman"/>
          <w:szCs w:val="24"/>
        </w:rPr>
        <w:t>υνθήκη της</w:t>
      </w:r>
      <w:r w:rsidRPr="00C23EB7">
        <w:rPr>
          <w:rFonts w:eastAsia="Times New Roman"/>
          <w:szCs w:val="24"/>
        </w:rPr>
        <w:t xml:space="preserve"> Αχρίδας</w:t>
      </w:r>
      <w:r>
        <w:rPr>
          <w:rFonts w:eastAsia="Times New Roman"/>
          <w:szCs w:val="24"/>
        </w:rPr>
        <w:t>,</w:t>
      </w:r>
      <w:r w:rsidRPr="00C23EB7">
        <w:rPr>
          <w:rFonts w:eastAsia="Times New Roman"/>
          <w:szCs w:val="24"/>
        </w:rPr>
        <w:t xml:space="preserve"> τι συζητούσαν στον ΟΗΕ οι Υπουργοί Εξωτερικών</w:t>
      </w:r>
      <w:r>
        <w:rPr>
          <w:rFonts w:eastAsia="Times New Roman"/>
          <w:szCs w:val="24"/>
        </w:rPr>
        <w:t>.</w:t>
      </w:r>
      <w:r w:rsidRPr="00C23EB7">
        <w:rPr>
          <w:rFonts w:eastAsia="Times New Roman"/>
          <w:szCs w:val="24"/>
        </w:rPr>
        <w:t xml:space="preserve"> Αυτά τα μάθα</w:t>
      </w:r>
      <w:r>
        <w:rPr>
          <w:rFonts w:eastAsia="Times New Roman"/>
          <w:szCs w:val="24"/>
        </w:rPr>
        <w:t>μ</w:t>
      </w:r>
      <w:r w:rsidRPr="00C23EB7">
        <w:rPr>
          <w:rFonts w:eastAsia="Times New Roman"/>
          <w:szCs w:val="24"/>
        </w:rPr>
        <w:t>ε εδώ μέσα</w:t>
      </w:r>
      <w:r>
        <w:rPr>
          <w:rFonts w:eastAsia="Times New Roman"/>
          <w:szCs w:val="24"/>
        </w:rPr>
        <w:t>. Τ</w:t>
      </w:r>
      <w:r w:rsidRPr="00C23EB7">
        <w:rPr>
          <w:rFonts w:eastAsia="Times New Roman"/>
          <w:szCs w:val="24"/>
        </w:rPr>
        <w:t xml:space="preserve">α ακούσαμε </w:t>
      </w:r>
      <w:r>
        <w:rPr>
          <w:rFonts w:eastAsia="Times New Roman"/>
          <w:szCs w:val="24"/>
        </w:rPr>
        <w:t>π</w:t>
      </w:r>
      <w:r w:rsidRPr="00C23EB7">
        <w:rPr>
          <w:rFonts w:eastAsia="Times New Roman"/>
          <w:szCs w:val="24"/>
        </w:rPr>
        <w:t xml:space="preserve">ολλοί από </w:t>
      </w:r>
      <w:r>
        <w:rPr>
          <w:rFonts w:eastAsia="Times New Roman"/>
          <w:szCs w:val="24"/>
        </w:rPr>
        <w:t>ε</w:t>
      </w:r>
      <w:r w:rsidRPr="00C23EB7">
        <w:rPr>
          <w:rFonts w:eastAsia="Times New Roman"/>
          <w:szCs w:val="24"/>
        </w:rPr>
        <w:t>μάς</w:t>
      </w:r>
      <w:r>
        <w:rPr>
          <w:rFonts w:eastAsia="Times New Roman"/>
          <w:szCs w:val="24"/>
        </w:rPr>
        <w:t>,</w:t>
      </w:r>
      <w:r w:rsidRPr="00C23EB7">
        <w:rPr>
          <w:rFonts w:eastAsia="Times New Roman"/>
          <w:szCs w:val="24"/>
        </w:rPr>
        <w:t xml:space="preserve"> πιστεύω</w:t>
      </w:r>
      <w:r>
        <w:rPr>
          <w:rFonts w:eastAsia="Times New Roman"/>
          <w:szCs w:val="24"/>
        </w:rPr>
        <w:t>,</w:t>
      </w:r>
      <w:r w:rsidRPr="00C23EB7">
        <w:rPr>
          <w:rFonts w:eastAsia="Times New Roman"/>
          <w:szCs w:val="24"/>
        </w:rPr>
        <w:t xml:space="preserve"> για πρώτη φορά</w:t>
      </w:r>
      <w:r>
        <w:rPr>
          <w:rFonts w:eastAsia="Times New Roman"/>
          <w:szCs w:val="24"/>
        </w:rPr>
        <w:t>.</w:t>
      </w:r>
      <w:r w:rsidRPr="00C23EB7">
        <w:rPr>
          <w:rFonts w:eastAsia="Times New Roman"/>
          <w:szCs w:val="24"/>
        </w:rPr>
        <w:t xml:space="preserve"> Δεν πρέπει να κάνουμε όλοι τους </w:t>
      </w:r>
      <w:r>
        <w:rPr>
          <w:rFonts w:eastAsia="Times New Roman"/>
          <w:szCs w:val="24"/>
        </w:rPr>
        <w:t>πο</w:t>
      </w:r>
      <w:r>
        <w:rPr>
          <w:rFonts w:eastAsia="Times New Roman"/>
          <w:szCs w:val="24"/>
        </w:rPr>
        <w:lastRenderedPageBreak/>
        <w:t>λύξερους, συνάδελφοι. Δ</w:t>
      </w:r>
      <w:r w:rsidRPr="00C23EB7">
        <w:rPr>
          <w:rFonts w:eastAsia="Times New Roman"/>
          <w:szCs w:val="24"/>
        </w:rPr>
        <w:t xml:space="preserve">εν είμαστε γνώστες των </w:t>
      </w:r>
      <w:r>
        <w:rPr>
          <w:rFonts w:eastAsia="Times New Roman"/>
          <w:szCs w:val="24"/>
        </w:rPr>
        <w:t>πάντων</w:t>
      </w:r>
      <w:r w:rsidRPr="00C23EB7">
        <w:rPr>
          <w:rFonts w:eastAsia="Times New Roman"/>
          <w:szCs w:val="24"/>
        </w:rPr>
        <w:t xml:space="preserve"> και ειδήμονες </w:t>
      </w:r>
      <w:r>
        <w:rPr>
          <w:rFonts w:eastAsia="Times New Roman"/>
          <w:szCs w:val="24"/>
        </w:rPr>
        <w:t>σε όλα, πρέπει να α</w:t>
      </w:r>
      <w:r>
        <w:rPr>
          <w:rFonts w:eastAsia="Times New Roman"/>
          <w:szCs w:val="24"/>
        </w:rPr>
        <w:t>κούμε. Π</w:t>
      </w:r>
      <w:r w:rsidRPr="00C23EB7">
        <w:rPr>
          <w:rFonts w:eastAsia="Times New Roman"/>
          <w:szCs w:val="24"/>
        </w:rPr>
        <w:t>ρέπει να ακούμε</w:t>
      </w:r>
      <w:r>
        <w:rPr>
          <w:rFonts w:eastAsia="Times New Roman"/>
          <w:szCs w:val="24"/>
        </w:rPr>
        <w:t>,</w:t>
      </w:r>
      <w:r w:rsidRPr="00C23EB7">
        <w:rPr>
          <w:rFonts w:eastAsia="Times New Roman"/>
          <w:szCs w:val="24"/>
        </w:rPr>
        <w:t xml:space="preserve"> </w:t>
      </w:r>
      <w:r>
        <w:rPr>
          <w:rFonts w:eastAsia="Times New Roman"/>
          <w:szCs w:val="24"/>
        </w:rPr>
        <w:t>αλλά να έχουμε και</w:t>
      </w:r>
      <w:r w:rsidRPr="00C23EB7">
        <w:rPr>
          <w:rFonts w:eastAsia="Times New Roman"/>
          <w:szCs w:val="24"/>
        </w:rPr>
        <w:t xml:space="preserve"> κατανόηση</w:t>
      </w:r>
      <w:r>
        <w:rPr>
          <w:rFonts w:eastAsia="Times New Roman"/>
          <w:szCs w:val="24"/>
        </w:rPr>
        <w:t>.</w:t>
      </w:r>
    </w:p>
    <w:p w14:paraId="1664EFD8" w14:textId="77777777" w:rsidR="00A97886" w:rsidRDefault="00361846">
      <w:pPr>
        <w:spacing w:line="600" w:lineRule="auto"/>
        <w:ind w:firstLine="720"/>
        <w:jc w:val="both"/>
        <w:rPr>
          <w:rFonts w:eastAsia="Times New Roman"/>
          <w:szCs w:val="24"/>
        </w:rPr>
      </w:pPr>
      <w:r>
        <w:rPr>
          <w:rFonts w:eastAsia="Times New Roman"/>
          <w:szCs w:val="24"/>
        </w:rPr>
        <w:t xml:space="preserve">Ακριβώς </w:t>
      </w:r>
      <w:r w:rsidRPr="00C23EB7">
        <w:rPr>
          <w:rFonts w:eastAsia="Times New Roman"/>
          <w:szCs w:val="24"/>
        </w:rPr>
        <w:t xml:space="preserve">πάνω σε αυτό θέλω να πω </w:t>
      </w:r>
      <w:r>
        <w:rPr>
          <w:rFonts w:eastAsia="Times New Roman"/>
          <w:szCs w:val="24"/>
        </w:rPr>
        <w:t xml:space="preserve">ότι </w:t>
      </w:r>
      <w:r w:rsidRPr="00C23EB7">
        <w:rPr>
          <w:rFonts w:eastAsia="Times New Roman"/>
          <w:szCs w:val="24"/>
        </w:rPr>
        <w:t xml:space="preserve">υπάρχουν και </w:t>
      </w:r>
      <w:r>
        <w:rPr>
          <w:rFonts w:eastAsia="Times New Roman"/>
          <w:szCs w:val="24"/>
        </w:rPr>
        <w:t>οι διεθνείς σ</w:t>
      </w:r>
      <w:r w:rsidRPr="00C23EB7">
        <w:rPr>
          <w:rFonts w:eastAsia="Times New Roman"/>
          <w:szCs w:val="24"/>
        </w:rPr>
        <w:t>υνθήκες πάνω στις οποίες βασίζεται η Ελλάδα</w:t>
      </w:r>
      <w:r>
        <w:rPr>
          <w:rFonts w:eastAsia="Times New Roman"/>
          <w:szCs w:val="24"/>
        </w:rPr>
        <w:t>,</w:t>
      </w:r>
      <w:r w:rsidRPr="00C23EB7">
        <w:rPr>
          <w:rFonts w:eastAsia="Times New Roman"/>
          <w:szCs w:val="24"/>
        </w:rPr>
        <w:t xml:space="preserve"> όπως είναι </w:t>
      </w:r>
      <w:r>
        <w:rPr>
          <w:rFonts w:eastAsia="Times New Roman"/>
          <w:szCs w:val="24"/>
        </w:rPr>
        <w:t xml:space="preserve">η Συνθήκη του Βουκουρεστίου, όπως είναι </w:t>
      </w:r>
      <w:r w:rsidRPr="00C23EB7">
        <w:rPr>
          <w:rFonts w:eastAsia="Times New Roman"/>
          <w:szCs w:val="24"/>
        </w:rPr>
        <w:t xml:space="preserve">η Συνθήκη της </w:t>
      </w:r>
      <w:proofErr w:type="spellStart"/>
      <w:r w:rsidRPr="00C23EB7">
        <w:rPr>
          <w:rFonts w:eastAsia="Times New Roman"/>
          <w:szCs w:val="24"/>
        </w:rPr>
        <w:t>Λ</w:t>
      </w:r>
      <w:r>
        <w:rPr>
          <w:rFonts w:eastAsia="Times New Roman"/>
          <w:szCs w:val="24"/>
        </w:rPr>
        <w:t>ω</w:t>
      </w:r>
      <w:r w:rsidRPr="00C23EB7">
        <w:rPr>
          <w:rFonts w:eastAsia="Times New Roman"/>
          <w:szCs w:val="24"/>
        </w:rPr>
        <w:t>ζάνης</w:t>
      </w:r>
      <w:proofErr w:type="spellEnd"/>
      <w:r>
        <w:rPr>
          <w:rFonts w:eastAsia="Times New Roman"/>
          <w:szCs w:val="24"/>
        </w:rPr>
        <w:t>. Δεν μπορούμε να λέμε</w:t>
      </w:r>
      <w:r w:rsidRPr="00C23EB7">
        <w:rPr>
          <w:rFonts w:eastAsia="Times New Roman"/>
          <w:szCs w:val="24"/>
        </w:rPr>
        <w:t xml:space="preserve"> ανιστόρητα και περίεργα πράγματα</w:t>
      </w:r>
      <w:r>
        <w:rPr>
          <w:rFonts w:eastAsia="Times New Roman"/>
          <w:szCs w:val="24"/>
        </w:rPr>
        <w:t>,</w:t>
      </w:r>
      <w:r w:rsidRPr="00C23EB7">
        <w:rPr>
          <w:rFonts w:eastAsia="Times New Roman"/>
          <w:szCs w:val="24"/>
        </w:rPr>
        <w:t xml:space="preserve"> όπως </w:t>
      </w:r>
      <w:r>
        <w:rPr>
          <w:rFonts w:eastAsia="Times New Roman"/>
          <w:szCs w:val="24"/>
        </w:rPr>
        <w:t>για επαίσχυντες συμφωνίες,</w:t>
      </w:r>
      <w:r w:rsidRPr="00C23EB7">
        <w:rPr>
          <w:rFonts w:eastAsia="Times New Roman"/>
          <w:szCs w:val="24"/>
        </w:rPr>
        <w:t xml:space="preserve"> όπως </w:t>
      </w:r>
      <w:r>
        <w:rPr>
          <w:rFonts w:eastAsia="Times New Roman"/>
          <w:szCs w:val="24"/>
        </w:rPr>
        <w:t>ν</w:t>
      </w:r>
      <w:r w:rsidRPr="00C23EB7">
        <w:rPr>
          <w:rFonts w:eastAsia="Times New Roman"/>
          <w:szCs w:val="24"/>
        </w:rPr>
        <w:t>α κάνουμε αποστρατικοποιημέν</w:t>
      </w:r>
      <w:r>
        <w:rPr>
          <w:rFonts w:eastAsia="Times New Roman"/>
          <w:szCs w:val="24"/>
        </w:rPr>
        <w:t>ες</w:t>
      </w:r>
      <w:r w:rsidRPr="00C23EB7">
        <w:rPr>
          <w:rFonts w:eastAsia="Times New Roman"/>
          <w:szCs w:val="24"/>
        </w:rPr>
        <w:t xml:space="preserve"> ζών</w:t>
      </w:r>
      <w:r>
        <w:rPr>
          <w:rFonts w:eastAsia="Times New Roman"/>
          <w:szCs w:val="24"/>
        </w:rPr>
        <w:t>ες</w:t>
      </w:r>
      <w:r w:rsidRPr="00C23EB7">
        <w:rPr>
          <w:rFonts w:eastAsia="Times New Roman"/>
          <w:szCs w:val="24"/>
        </w:rPr>
        <w:t xml:space="preserve"> στα σύνορα με τα Σκόπια ή διάφορα τέτοια</w:t>
      </w:r>
      <w:r>
        <w:rPr>
          <w:rFonts w:eastAsia="Times New Roman"/>
          <w:szCs w:val="24"/>
        </w:rPr>
        <w:t>.</w:t>
      </w:r>
    </w:p>
    <w:p w14:paraId="1664EFD9" w14:textId="77777777" w:rsidR="00A97886" w:rsidRDefault="00361846">
      <w:pPr>
        <w:spacing w:line="600" w:lineRule="auto"/>
        <w:ind w:firstLine="720"/>
        <w:jc w:val="both"/>
        <w:rPr>
          <w:rFonts w:eastAsia="Times New Roman"/>
          <w:szCs w:val="24"/>
        </w:rPr>
      </w:pPr>
      <w:r w:rsidRPr="00C23EB7">
        <w:rPr>
          <w:rFonts w:eastAsia="Times New Roman"/>
          <w:szCs w:val="24"/>
        </w:rPr>
        <w:t xml:space="preserve">Αν είναι </w:t>
      </w:r>
      <w:r>
        <w:rPr>
          <w:rFonts w:eastAsia="Times New Roman"/>
          <w:szCs w:val="24"/>
        </w:rPr>
        <w:t>δυνατόν, συνάδελφοι! Ε</w:t>
      </w:r>
      <w:r w:rsidRPr="00C23EB7">
        <w:rPr>
          <w:rFonts w:eastAsia="Times New Roman"/>
          <w:szCs w:val="24"/>
        </w:rPr>
        <w:t xml:space="preserve">γώ </w:t>
      </w:r>
      <w:r>
        <w:rPr>
          <w:rFonts w:eastAsia="Times New Roman"/>
          <w:szCs w:val="24"/>
        </w:rPr>
        <w:t>ζω εξήντα ένα</w:t>
      </w:r>
      <w:r w:rsidRPr="00C23EB7">
        <w:rPr>
          <w:rFonts w:eastAsia="Times New Roman"/>
          <w:szCs w:val="24"/>
        </w:rPr>
        <w:t xml:space="preserve"> χρόνια με δύο στρατιές </w:t>
      </w:r>
      <w:r>
        <w:rPr>
          <w:rFonts w:eastAsia="Times New Roman"/>
          <w:szCs w:val="24"/>
        </w:rPr>
        <w:t>απέναντι από τον Έβρο, δ</w:t>
      </w:r>
      <w:r w:rsidRPr="00C23EB7">
        <w:rPr>
          <w:rFonts w:eastAsia="Times New Roman"/>
          <w:szCs w:val="24"/>
        </w:rPr>
        <w:t>ηλαδή πρέ</w:t>
      </w:r>
      <w:r w:rsidRPr="00C23EB7">
        <w:rPr>
          <w:rFonts w:eastAsia="Times New Roman"/>
          <w:szCs w:val="24"/>
        </w:rPr>
        <w:t>πει να φοβηθούμε την ταξιαρχία</w:t>
      </w:r>
      <w:r>
        <w:rPr>
          <w:rFonts w:eastAsia="Times New Roman"/>
          <w:szCs w:val="24"/>
        </w:rPr>
        <w:t>,</w:t>
      </w:r>
      <w:r w:rsidRPr="00C23EB7">
        <w:rPr>
          <w:rFonts w:eastAsia="Times New Roman"/>
          <w:szCs w:val="24"/>
        </w:rPr>
        <w:t xml:space="preserve"> την ενισχυμένη κιόλας</w:t>
      </w:r>
      <w:r>
        <w:rPr>
          <w:rFonts w:eastAsia="Times New Roman"/>
          <w:szCs w:val="24"/>
        </w:rPr>
        <w:t>,</w:t>
      </w:r>
      <w:r w:rsidRPr="00C23EB7">
        <w:rPr>
          <w:rFonts w:eastAsia="Times New Roman"/>
          <w:szCs w:val="24"/>
        </w:rPr>
        <w:t xml:space="preserve"> της </w:t>
      </w:r>
      <w:r>
        <w:rPr>
          <w:rFonts w:eastAsia="Times New Roman"/>
          <w:szCs w:val="24"/>
          <w:lang w:val="en-US"/>
        </w:rPr>
        <w:t>FYROM</w:t>
      </w:r>
      <w:r>
        <w:rPr>
          <w:rFonts w:eastAsia="Times New Roman"/>
          <w:szCs w:val="24"/>
        </w:rPr>
        <w:t xml:space="preserve">; Ας </w:t>
      </w:r>
      <w:r w:rsidRPr="00C23EB7">
        <w:rPr>
          <w:rFonts w:eastAsia="Times New Roman"/>
          <w:szCs w:val="24"/>
        </w:rPr>
        <w:t xml:space="preserve">μην ακούγονται τέτοια πράγματα μέσα στην ελληνική </w:t>
      </w:r>
      <w:r>
        <w:rPr>
          <w:rFonts w:eastAsia="Times New Roman"/>
          <w:szCs w:val="24"/>
        </w:rPr>
        <w:t xml:space="preserve">Βουλή, </w:t>
      </w:r>
      <w:r w:rsidRPr="00C23EB7">
        <w:rPr>
          <w:rFonts w:eastAsia="Times New Roman"/>
          <w:szCs w:val="24"/>
        </w:rPr>
        <w:t xml:space="preserve">στις </w:t>
      </w:r>
      <w:r>
        <w:rPr>
          <w:rFonts w:eastAsia="Times New Roman"/>
          <w:szCs w:val="24"/>
        </w:rPr>
        <w:t>ε</w:t>
      </w:r>
      <w:r w:rsidRPr="00C23EB7">
        <w:rPr>
          <w:rFonts w:eastAsia="Times New Roman"/>
          <w:szCs w:val="24"/>
        </w:rPr>
        <w:t>πιτροπές της Βουλής</w:t>
      </w:r>
      <w:r>
        <w:rPr>
          <w:rFonts w:eastAsia="Times New Roman"/>
          <w:szCs w:val="24"/>
        </w:rPr>
        <w:t>.</w:t>
      </w:r>
    </w:p>
    <w:p w14:paraId="1664EFDA" w14:textId="77777777" w:rsidR="00A97886" w:rsidRDefault="00361846">
      <w:pPr>
        <w:spacing w:line="600" w:lineRule="auto"/>
        <w:ind w:firstLine="720"/>
        <w:jc w:val="both"/>
        <w:rPr>
          <w:rFonts w:eastAsia="Times New Roman"/>
          <w:szCs w:val="24"/>
        </w:rPr>
      </w:pPr>
      <w:r>
        <w:rPr>
          <w:rFonts w:eastAsia="Times New Roman"/>
          <w:szCs w:val="24"/>
        </w:rPr>
        <w:t>Νομίζω ότι είναι μι</w:t>
      </w:r>
      <w:r w:rsidRPr="00C23EB7">
        <w:rPr>
          <w:rFonts w:eastAsia="Times New Roman"/>
          <w:szCs w:val="24"/>
        </w:rPr>
        <w:t xml:space="preserve">α ώρα ευθύνης για όλους </w:t>
      </w:r>
      <w:r>
        <w:rPr>
          <w:rFonts w:eastAsia="Times New Roman"/>
          <w:szCs w:val="24"/>
        </w:rPr>
        <w:t>μας.</w:t>
      </w:r>
      <w:r w:rsidRPr="00C23EB7">
        <w:rPr>
          <w:rFonts w:eastAsia="Times New Roman"/>
          <w:szCs w:val="24"/>
        </w:rPr>
        <w:t xml:space="preserve"> Πρέπει να δούμε το αύριο</w:t>
      </w:r>
      <w:r>
        <w:rPr>
          <w:rFonts w:eastAsia="Times New Roman"/>
          <w:szCs w:val="24"/>
        </w:rPr>
        <w:t>,</w:t>
      </w:r>
      <w:r w:rsidRPr="00C23EB7">
        <w:rPr>
          <w:rFonts w:eastAsia="Times New Roman"/>
          <w:szCs w:val="24"/>
        </w:rPr>
        <w:t xml:space="preserve"> να </w:t>
      </w:r>
      <w:r>
        <w:rPr>
          <w:rFonts w:eastAsia="Times New Roman"/>
          <w:szCs w:val="24"/>
        </w:rPr>
        <w:t>προχωρήσουμε μπροστά. Κανέ</w:t>
      </w:r>
      <w:r>
        <w:rPr>
          <w:rFonts w:eastAsia="Times New Roman"/>
          <w:szCs w:val="24"/>
        </w:rPr>
        <w:t>νας</w:t>
      </w:r>
      <w:r w:rsidRPr="00C23EB7">
        <w:rPr>
          <w:rFonts w:eastAsia="Times New Roman"/>
          <w:szCs w:val="24"/>
        </w:rPr>
        <w:t xml:space="preserve"> δεν μας παίρνει τίποτα και </w:t>
      </w:r>
      <w:r>
        <w:rPr>
          <w:rFonts w:eastAsia="Times New Roman"/>
          <w:szCs w:val="24"/>
        </w:rPr>
        <w:t xml:space="preserve">σε </w:t>
      </w:r>
      <w:r w:rsidRPr="00C23EB7">
        <w:rPr>
          <w:rFonts w:eastAsia="Times New Roman"/>
          <w:szCs w:val="24"/>
        </w:rPr>
        <w:t>κανέναν δεν δίνουμε τίποτα</w:t>
      </w:r>
      <w:r>
        <w:rPr>
          <w:rFonts w:eastAsia="Times New Roman"/>
          <w:szCs w:val="24"/>
        </w:rPr>
        <w:t>.</w:t>
      </w:r>
      <w:r w:rsidRPr="00C23EB7">
        <w:rPr>
          <w:rFonts w:eastAsia="Times New Roman"/>
          <w:szCs w:val="24"/>
        </w:rPr>
        <w:t xml:space="preserve"> Δίνουμε </w:t>
      </w:r>
      <w:r w:rsidRPr="00C23EB7">
        <w:rPr>
          <w:rFonts w:eastAsia="Times New Roman"/>
          <w:szCs w:val="24"/>
        </w:rPr>
        <w:lastRenderedPageBreak/>
        <w:t xml:space="preserve">μόνο την καρδιά </w:t>
      </w:r>
      <w:r>
        <w:rPr>
          <w:rFonts w:eastAsia="Times New Roman"/>
          <w:szCs w:val="24"/>
        </w:rPr>
        <w:t>μας,</w:t>
      </w:r>
      <w:r w:rsidRPr="00C23EB7">
        <w:rPr>
          <w:rFonts w:eastAsia="Times New Roman"/>
          <w:szCs w:val="24"/>
        </w:rPr>
        <w:t xml:space="preserve"> γιατί οι Έλληνες πάντα και φιλότιμ</w:t>
      </w:r>
      <w:r>
        <w:rPr>
          <w:rFonts w:eastAsia="Times New Roman"/>
          <w:szCs w:val="24"/>
        </w:rPr>
        <w:t>οι</w:t>
      </w:r>
      <w:r w:rsidRPr="00C23EB7">
        <w:rPr>
          <w:rFonts w:eastAsia="Times New Roman"/>
          <w:szCs w:val="24"/>
        </w:rPr>
        <w:t xml:space="preserve"> ήταν και με μεγάλη καρδιά</w:t>
      </w:r>
      <w:r>
        <w:rPr>
          <w:rFonts w:eastAsia="Times New Roman"/>
          <w:szCs w:val="24"/>
        </w:rPr>
        <w:t>.</w:t>
      </w:r>
      <w:r w:rsidRPr="00C23EB7">
        <w:rPr>
          <w:rFonts w:eastAsia="Times New Roman"/>
          <w:szCs w:val="24"/>
        </w:rPr>
        <w:t xml:space="preserve"> </w:t>
      </w:r>
    </w:p>
    <w:p w14:paraId="1664EFDB" w14:textId="77777777" w:rsidR="00A97886" w:rsidRDefault="00361846">
      <w:pPr>
        <w:spacing w:line="600" w:lineRule="auto"/>
        <w:ind w:firstLine="720"/>
        <w:jc w:val="both"/>
        <w:rPr>
          <w:rFonts w:eastAsia="Times New Roman"/>
          <w:szCs w:val="24"/>
        </w:rPr>
      </w:pPr>
      <w:r w:rsidRPr="00C23EB7">
        <w:rPr>
          <w:rFonts w:eastAsia="Times New Roman"/>
          <w:szCs w:val="24"/>
        </w:rPr>
        <w:t>Ας μη γινόμαστε μικρόψυχοι και φοβικ</w:t>
      </w:r>
      <w:r>
        <w:rPr>
          <w:rFonts w:eastAsia="Times New Roman"/>
          <w:szCs w:val="24"/>
        </w:rPr>
        <w:t>οί.</w:t>
      </w:r>
      <w:r w:rsidRPr="00C23EB7">
        <w:rPr>
          <w:rFonts w:eastAsia="Times New Roman"/>
          <w:szCs w:val="24"/>
        </w:rPr>
        <w:t xml:space="preserve"> Πρέπει να δώσουμε κάτι στα παιδιά μας και στα εγγόνια μας κα</w:t>
      </w:r>
      <w:r w:rsidRPr="00C23EB7">
        <w:rPr>
          <w:rFonts w:eastAsia="Times New Roman"/>
          <w:szCs w:val="24"/>
        </w:rPr>
        <w:t>ι αυτό είναι η αυτοπεποίθηση</w:t>
      </w:r>
      <w:r>
        <w:rPr>
          <w:rFonts w:eastAsia="Times New Roman"/>
          <w:szCs w:val="24"/>
        </w:rPr>
        <w:t>,</w:t>
      </w:r>
      <w:r w:rsidRPr="00C23EB7">
        <w:rPr>
          <w:rFonts w:eastAsia="Times New Roman"/>
          <w:szCs w:val="24"/>
        </w:rPr>
        <w:t xml:space="preserve"> η πίστη στην πατρίδα μας και όχι ο φόβος και ιδιαίτερα </w:t>
      </w:r>
      <w:r>
        <w:rPr>
          <w:rFonts w:eastAsia="Times New Roman"/>
          <w:szCs w:val="24"/>
        </w:rPr>
        <w:t>όχι</w:t>
      </w:r>
      <w:r w:rsidRPr="00C23EB7">
        <w:rPr>
          <w:rFonts w:eastAsia="Times New Roman"/>
          <w:szCs w:val="24"/>
        </w:rPr>
        <w:t xml:space="preserve"> ο φόβος </w:t>
      </w:r>
      <w:r>
        <w:rPr>
          <w:rFonts w:eastAsia="Times New Roman"/>
          <w:szCs w:val="24"/>
        </w:rPr>
        <w:t>στον</w:t>
      </w:r>
      <w:r w:rsidRPr="00C23EB7">
        <w:rPr>
          <w:rFonts w:eastAsia="Times New Roman"/>
          <w:szCs w:val="24"/>
        </w:rPr>
        <w:t xml:space="preserve"> συμπολίτη </w:t>
      </w:r>
      <w:r>
        <w:rPr>
          <w:rFonts w:eastAsia="Times New Roman"/>
          <w:szCs w:val="24"/>
        </w:rPr>
        <w:t>μας,</w:t>
      </w:r>
      <w:r w:rsidRPr="00C23EB7">
        <w:rPr>
          <w:rFonts w:eastAsia="Times New Roman"/>
          <w:szCs w:val="24"/>
        </w:rPr>
        <w:t xml:space="preserve"> για</w:t>
      </w:r>
      <w:r>
        <w:rPr>
          <w:rFonts w:eastAsia="Times New Roman"/>
          <w:szCs w:val="24"/>
        </w:rPr>
        <w:t>τί</w:t>
      </w:r>
      <w:r>
        <w:rPr>
          <w:rFonts w:eastAsia="Times New Roman"/>
          <w:szCs w:val="24"/>
        </w:rPr>
        <w:t>,</w:t>
      </w:r>
      <w:r>
        <w:rPr>
          <w:rFonts w:eastAsia="Times New Roman"/>
          <w:szCs w:val="24"/>
        </w:rPr>
        <w:t xml:space="preserve"> αν</w:t>
      </w:r>
      <w:r w:rsidRPr="00C23EB7">
        <w:rPr>
          <w:rFonts w:eastAsia="Times New Roman"/>
          <w:szCs w:val="24"/>
        </w:rPr>
        <w:t xml:space="preserve"> αρχίσουμε και </w:t>
      </w:r>
      <w:r>
        <w:rPr>
          <w:rFonts w:eastAsia="Times New Roman"/>
          <w:szCs w:val="24"/>
        </w:rPr>
        <w:t>βάζουμε</w:t>
      </w:r>
      <w:r w:rsidRPr="00C23EB7">
        <w:rPr>
          <w:rFonts w:eastAsia="Times New Roman"/>
          <w:szCs w:val="24"/>
        </w:rPr>
        <w:t xml:space="preserve"> τέτοια πράγματα ανάμεσα </w:t>
      </w:r>
      <w:r>
        <w:rPr>
          <w:rFonts w:eastAsia="Times New Roman"/>
          <w:szCs w:val="24"/>
        </w:rPr>
        <w:t>μας,</w:t>
      </w:r>
      <w:r w:rsidRPr="00C23EB7">
        <w:rPr>
          <w:rFonts w:eastAsia="Times New Roman"/>
          <w:szCs w:val="24"/>
        </w:rPr>
        <w:t xml:space="preserve"> δεν θα έχουμε </w:t>
      </w:r>
      <w:r>
        <w:rPr>
          <w:rFonts w:eastAsia="Times New Roman"/>
          <w:szCs w:val="24"/>
        </w:rPr>
        <w:t>κ</w:t>
      </w:r>
      <w:r w:rsidRPr="00C23EB7">
        <w:rPr>
          <w:rFonts w:eastAsia="Times New Roman"/>
          <w:szCs w:val="24"/>
        </w:rPr>
        <w:t xml:space="preserve">αλό </w:t>
      </w:r>
      <w:r>
        <w:rPr>
          <w:rFonts w:eastAsia="Times New Roman"/>
          <w:szCs w:val="24"/>
        </w:rPr>
        <w:t>τ</w:t>
      </w:r>
      <w:r w:rsidRPr="00C23EB7">
        <w:rPr>
          <w:rFonts w:eastAsia="Times New Roman"/>
          <w:szCs w:val="24"/>
        </w:rPr>
        <w:t>έλος</w:t>
      </w:r>
      <w:r>
        <w:rPr>
          <w:rFonts w:eastAsia="Times New Roman"/>
          <w:szCs w:val="24"/>
        </w:rPr>
        <w:t>,</w:t>
      </w:r>
      <w:r w:rsidRPr="00C23EB7">
        <w:rPr>
          <w:rFonts w:eastAsia="Times New Roman"/>
          <w:szCs w:val="24"/>
        </w:rPr>
        <w:t xml:space="preserve"> συνάδελφοι</w:t>
      </w:r>
      <w:r>
        <w:rPr>
          <w:rFonts w:eastAsia="Times New Roman"/>
          <w:szCs w:val="24"/>
        </w:rPr>
        <w:t xml:space="preserve">. </w:t>
      </w:r>
    </w:p>
    <w:p w14:paraId="1664EFDC" w14:textId="77777777" w:rsidR="00A97886" w:rsidRDefault="00361846">
      <w:pPr>
        <w:spacing w:line="600" w:lineRule="auto"/>
        <w:ind w:firstLine="720"/>
        <w:jc w:val="both"/>
        <w:rPr>
          <w:rFonts w:eastAsia="Times New Roman"/>
          <w:szCs w:val="24"/>
        </w:rPr>
      </w:pPr>
      <w:r>
        <w:rPr>
          <w:rFonts w:eastAsia="Times New Roman"/>
          <w:szCs w:val="24"/>
        </w:rPr>
        <w:t>Α</w:t>
      </w:r>
      <w:r w:rsidRPr="00C23EB7">
        <w:rPr>
          <w:rFonts w:eastAsia="Times New Roman"/>
          <w:szCs w:val="24"/>
        </w:rPr>
        <w:t>ς προσέξουμε τότε όλοι μαζί</w:t>
      </w:r>
      <w:r>
        <w:rPr>
          <w:rFonts w:eastAsia="Times New Roman"/>
          <w:szCs w:val="24"/>
        </w:rPr>
        <w:t>,</w:t>
      </w:r>
      <w:r w:rsidRPr="00C23EB7">
        <w:rPr>
          <w:rFonts w:eastAsia="Times New Roman"/>
          <w:szCs w:val="24"/>
        </w:rPr>
        <w:t xml:space="preserve"> για να δούμε τι θα κάνουμε αύριο</w:t>
      </w:r>
      <w:r>
        <w:rPr>
          <w:rFonts w:eastAsia="Times New Roman"/>
          <w:szCs w:val="24"/>
        </w:rPr>
        <w:t>. Σ</w:t>
      </w:r>
      <w:r w:rsidRPr="00C23EB7">
        <w:rPr>
          <w:rFonts w:eastAsia="Times New Roman"/>
          <w:szCs w:val="24"/>
        </w:rPr>
        <w:t>ήμερα ξέρουμε τι κάνουμε και αύριο δίνουμε το χέρι της φιλίας</w:t>
      </w:r>
      <w:r>
        <w:rPr>
          <w:rFonts w:eastAsia="Times New Roman"/>
          <w:szCs w:val="24"/>
        </w:rPr>
        <w:t>,</w:t>
      </w:r>
      <w:r w:rsidRPr="00C23EB7">
        <w:rPr>
          <w:rFonts w:eastAsia="Times New Roman"/>
          <w:szCs w:val="24"/>
        </w:rPr>
        <w:t xml:space="preserve"> της συνεργασίας</w:t>
      </w:r>
      <w:r>
        <w:rPr>
          <w:rFonts w:eastAsia="Times New Roman"/>
          <w:szCs w:val="24"/>
        </w:rPr>
        <w:t>,</w:t>
      </w:r>
      <w:r w:rsidRPr="00C23EB7">
        <w:rPr>
          <w:rFonts w:eastAsia="Times New Roman"/>
          <w:szCs w:val="24"/>
        </w:rPr>
        <w:t xml:space="preserve"> της συναδέλφωσης</w:t>
      </w:r>
      <w:r>
        <w:rPr>
          <w:rFonts w:eastAsia="Times New Roman"/>
          <w:szCs w:val="24"/>
        </w:rPr>
        <w:t>,</w:t>
      </w:r>
      <w:r w:rsidRPr="00C23EB7">
        <w:rPr>
          <w:rFonts w:eastAsia="Times New Roman"/>
          <w:szCs w:val="24"/>
        </w:rPr>
        <w:t xml:space="preserve"> της οικονομικής ευημερίας σε όλη την περιοχή </w:t>
      </w:r>
      <w:r>
        <w:rPr>
          <w:rFonts w:eastAsia="Times New Roman"/>
          <w:szCs w:val="24"/>
        </w:rPr>
        <w:t>μας,</w:t>
      </w:r>
      <w:r w:rsidRPr="00C23EB7">
        <w:rPr>
          <w:rFonts w:eastAsia="Times New Roman"/>
          <w:szCs w:val="24"/>
        </w:rPr>
        <w:t xml:space="preserve"> γιατί όλοι ξέρουμε </w:t>
      </w:r>
      <w:r>
        <w:rPr>
          <w:rFonts w:eastAsia="Times New Roman"/>
          <w:szCs w:val="24"/>
        </w:rPr>
        <w:t xml:space="preserve">μέσα από την </w:t>
      </w:r>
      <w:r w:rsidRPr="00C23EB7">
        <w:rPr>
          <w:rFonts w:eastAsia="Times New Roman"/>
          <w:szCs w:val="24"/>
        </w:rPr>
        <w:t>καρδιά μας και στο μυαλό μας ποιος είναι</w:t>
      </w:r>
      <w:r w:rsidRPr="00C23EB7">
        <w:rPr>
          <w:rFonts w:eastAsia="Times New Roman"/>
          <w:szCs w:val="24"/>
        </w:rPr>
        <w:t xml:space="preserve"> ο </w:t>
      </w:r>
      <w:r>
        <w:rPr>
          <w:rFonts w:eastAsia="Times New Roman"/>
          <w:szCs w:val="24"/>
        </w:rPr>
        <w:t>κ</w:t>
      </w:r>
      <w:r w:rsidRPr="00C23EB7">
        <w:rPr>
          <w:rFonts w:eastAsia="Times New Roman"/>
          <w:szCs w:val="24"/>
        </w:rPr>
        <w:t xml:space="preserve">υρίαρχος κίνδυνος στην περιοχή </w:t>
      </w:r>
      <w:r>
        <w:rPr>
          <w:rFonts w:eastAsia="Times New Roman"/>
          <w:szCs w:val="24"/>
        </w:rPr>
        <w:t xml:space="preserve">μας. Άλλοι </w:t>
      </w:r>
      <w:r w:rsidRPr="00C23EB7">
        <w:rPr>
          <w:rFonts w:eastAsia="Times New Roman"/>
          <w:szCs w:val="24"/>
        </w:rPr>
        <w:t>το λένε με το όνομ</w:t>
      </w:r>
      <w:r>
        <w:rPr>
          <w:rFonts w:eastAsia="Times New Roman"/>
          <w:szCs w:val="24"/>
        </w:rPr>
        <w:t>ά</w:t>
      </w:r>
      <w:r w:rsidRPr="00C23EB7">
        <w:rPr>
          <w:rFonts w:eastAsia="Times New Roman"/>
          <w:szCs w:val="24"/>
        </w:rPr>
        <w:t xml:space="preserve"> του</w:t>
      </w:r>
      <w:r>
        <w:rPr>
          <w:rFonts w:eastAsia="Times New Roman"/>
          <w:szCs w:val="24"/>
        </w:rPr>
        <w:t>, άλλοι τ</w:t>
      </w:r>
      <w:r w:rsidRPr="00C23EB7">
        <w:rPr>
          <w:rFonts w:eastAsia="Times New Roman"/>
          <w:szCs w:val="24"/>
        </w:rPr>
        <w:t>ο περιγράφουν</w:t>
      </w:r>
      <w:r>
        <w:rPr>
          <w:rFonts w:eastAsia="Times New Roman"/>
          <w:szCs w:val="24"/>
        </w:rPr>
        <w:t>,</w:t>
      </w:r>
      <w:r w:rsidRPr="00C23EB7">
        <w:rPr>
          <w:rFonts w:eastAsia="Times New Roman"/>
          <w:szCs w:val="24"/>
        </w:rPr>
        <w:t xml:space="preserve"> αλλά τουλάχιστον να μην το ξεχνάμε</w:t>
      </w:r>
      <w:r>
        <w:rPr>
          <w:rFonts w:eastAsia="Times New Roman"/>
          <w:szCs w:val="24"/>
        </w:rPr>
        <w:t>.</w:t>
      </w:r>
    </w:p>
    <w:p w14:paraId="1664EFDD" w14:textId="77777777" w:rsidR="00A97886" w:rsidRDefault="00361846">
      <w:pPr>
        <w:spacing w:line="600" w:lineRule="auto"/>
        <w:ind w:firstLine="720"/>
        <w:jc w:val="both"/>
        <w:rPr>
          <w:rFonts w:eastAsia="Times New Roman"/>
          <w:szCs w:val="24"/>
        </w:rPr>
      </w:pPr>
      <w:r>
        <w:rPr>
          <w:rFonts w:eastAsia="Times New Roman"/>
          <w:szCs w:val="24"/>
        </w:rPr>
        <w:t>Να είστε καλά.</w:t>
      </w:r>
    </w:p>
    <w:p w14:paraId="1664EFDE" w14:textId="77777777" w:rsidR="00A97886" w:rsidRDefault="00361846">
      <w:pPr>
        <w:spacing w:line="600" w:lineRule="auto"/>
        <w:ind w:firstLine="720"/>
        <w:jc w:val="center"/>
        <w:rPr>
          <w:rFonts w:eastAsia="Times New Roman"/>
          <w:szCs w:val="24"/>
        </w:rPr>
      </w:pPr>
      <w:r>
        <w:rPr>
          <w:rFonts w:eastAsia="Times New Roman" w:cs="Times New Roman"/>
          <w:szCs w:val="24"/>
        </w:rPr>
        <w:t>(Χειροκροτήματα από την πτέρυγα</w:t>
      </w:r>
      <w:r w:rsidRPr="00FF785C">
        <w:rPr>
          <w:rFonts w:eastAsia="Times New Roman" w:cs="Times New Roman"/>
          <w:szCs w:val="24"/>
        </w:rPr>
        <w:t xml:space="preserve"> </w:t>
      </w:r>
      <w:r>
        <w:rPr>
          <w:rFonts w:eastAsia="Times New Roman" w:cs="Times New Roman"/>
          <w:szCs w:val="24"/>
        </w:rPr>
        <w:t>του ΣΥΡΙΖΑ)</w:t>
      </w:r>
    </w:p>
    <w:p w14:paraId="1664EFDF" w14:textId="77777777" w:rsidR="00A97886" w:rsidRDefault="00361846">
      <w:pPr>
        <w:spacing w:line="600" w:lineRule="auto"/>
        <w:ind w:firstLine="720"/>
        <w:jc w:val="both"/>
        <w:rPr>
          <w:rFonts w:eastAsia="Times New Roman"/>
          <w:szCs w:val="24"/>
        </w:rPr>
      </w:pPr>
      <w:r>
        <w:rPr>
          <w:rFonts w:eastAsia="Times New Roman"/>
          <w:b/>
          <w:szCs w:val="24"/>
        </w:rPr>
        <w:t>ΠΡΟΕΔΡΟΣ (</w:t>
      </w:r>
      <w:r>
        <w:rPr>
          <w:rFonts w:eastAsia="Times New Roman"/>
          <w:b/>
          <w:szCs w:val="24"/>
        </w:rPr>
        <w:t xml:space="preserve">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w:t>
      </w:r>
    </w:p>
    <w:p w14:paraId="1664EFE0" w14:textId="77777777" w:rsidR="00A97886" w:rsidRDefault="00361846">
      <w:pPr>
        <w:spacing w:line="600" w:lineRule="auto"/>
        <w:ind w:firstLine="720"/>
        <w:jc w:val="both"/>
        <w:rPr>
          <w:rFonts w:eastAsia="Times New Roman"/>
          <w:szCs w:val="24"/>
        </w:rPr>
      </w:pPr>
      <w:r>
        <w:rPr>
          <w:rFonts w:eastAsia="Times New Roman"/>
          <w:szCs w:val="24"/>
        </w:rPr>
        <w:lastRenderedPageBreak/>
        <w:t xml:space="preserve">Τον λόγο έχει ο κ. Νίκος </w:t>
      </w:r>
      <w:r>
        <w:rPr>
          <w:rFonts w:eastAsia="Times New Roman"/>
          <w:szCs w:val="24"/>
        </w:rPr>
        <w:t>Παρασκευόπουλος</w:t>
      </w:r>
      <w:r w:rsidRPr="00C23EB7">
        <w:rPr>
          <w:rFonts w:eastAsia="Times New Roman"/>
          <w:szCs w:val="24"/>
        </w:rPr>
        <w:t xml:space="preserve"> από το</w:t>
      </w:r>
      <w:r>
        <w:rPr>
          <w:rFonts w:eastAsia="Times New Roman"/>
          <w:szCs w:val="24"/>
        </w:rPr>
        <w:t>ν</w:t>
      </w:r>
      <w:r w:rsidRPr="00C23EB7">
        <w:rPr>
          <w:rFonts w:eastAsia="Times New Roman"/>
          <w:szCs w:val="24"/>
        </w:rPr>
        <w:t xml:space="preserve"> ΣΥΡΙΖΑ</w:t>
      </w:r>
      <w:r>
        <w:rPr>
          <w:rFonts w:eastAsia="Times New Roman"/>
          <w:szCs w:val="24"/>
        </w:rPr>
        <w:t>.</w:t>
      </w:r>
    </w:p>
    <w:p w14:paraId="1664EFE1" w14:textId="77777777" w:rsidR="00A97886" w:rsidRDefault="00361846">
      <w:pPr>
        <w:spacing w:line="600" w:lineRule="auto"/>
        <w:ind w:firstLine="720"/>
        <w:jc w:val="both"/>
        <w:rPr>
          <w:rFonts w:eastAsia="Times New Roman"/>
          <w:szCs w:val="24"/>
        </w:rPr>
      </w:pPr>
      <w:r>
        <w:rPr>
          <w:rFonts w:eastAsia="Times New Roman"/>
          <w:b/>
          <w:szCs w:val="24"/>
        </w:rPr>
        <w:t xml:space="preserve">ΝΙΚΟΛΑΟΣ ΠΑΡΑΣΚΕΥΟΠΟΥΛΟΣ: </w:t>
      </w:r>
      <w:r w:rsidRPr="00C915B0">
        <w:rPr>
          <w:rFonts w:eastAsia="Times New Roman"/>
          <w:szCs w:val="24"/>
        </w:rPr>
        <w:t xml:space="preserve">Όλη η </w:t>
      </w:r>
      <w:r w:rsidRPr="00C23EB7">
        <w:rPr>
          <w:rFonts w:eastAsia="Times New Roman"/>
          <w:szCs w:val="24"/>
        </w:rPr>
        <w:t xml:space="preserve">συζήτηση για τη </w:t>
      </w:r>
      <w:r>
        <w:rPr>
          <w:rFonts w:eastAsia="Times New Roman"/>
          <w:szCs w:val="24"/>
        </w:rPr>
        <w:t>Σ</w:t>
      </w:r>
      <w:r w:rsidRPr="00C23EB7">
        <w:rPr>
          <w:rFonts w:eastAsia="Times New Roman"/>
          <w:szCs w:val="24"/>
        </w:rPr>
        <w:t>υνθήκη των Πρεσπών έχει γίνει υπό τη σκέπη ενός ιδεολογήματος</w:t>
      </w:r>
      <w:r>
        <w:rPr>
          <w:rFonts w:eastAsia="Times New Roman"/>
          <w:szCs w:val="24"/>
        </w:rPr>
        <w:t>, το οποίο ασπάζονται</w:t>
      </w:r>
      <w:r w:rsidRPr="00C23EB7">
        <w:rPr>
          <w:rFonts w:eastAsia="Times New Roman"/>
          <w:szCs w:val="24"/>
        </w:rPr>
        <w:t xml:space="preserve"> οι </w:t>
      </w:r>
      <w:r>
        <w:rPr>
          <w:rFonts w:eastAsia="Times New Roman"/>
          <w:szCs w:val="24"/>
        </w:rPr>
        <w:t>πολέμιοι</w:t>
      </w:r>
      <w:r w:rsidRPr="00C23EB7">
        <w:rPr>
          <w:rFonts w:eastAsia="Times New Roman"/>
          <w:szCs w:val="24"/>
        </w:rPr>
        <w:t xml:space="preserve"> της </w:t>
      </w:r>
      <w:r>
        <w:rPr>
          <w:rFonts w:eastAsia="Times New Roman"/>
          <w:szCs w:val="24"/>
        </w:rPr>
        <w:t>Σ</w:t>
      </w:r>
      <w:r w:rsidRPr="00C23EB7">
        <w:rPr>
          <w:rFonts w:eastAsia="Times New Roman"/>
          <w:szCs w:val="24"/>
        </w:rPr>
        <w:t>υνθήκης των Πρεσπών</w:t>
      </w:r>
      <w:r>
        <w:rPr>
          <w:rFonts w:eastAsia="Times New Roman"/>
          <w:szCs w:val="24"/>
        </w:rPr>
        <w:t>, «τ</w:t>
      </w:r>
      <w:r w:rsidRPr="00C23EB7">
        <w:rPr>
          <w:rFonts w:eastAsia="Times New Roman"/>
          <w:szCs w:val="24"/>
        </w:rPr>
        <w:t xml:space="preserve">ο όνομά μας είναι η ψυχή </w:t>
      </w:r>
      <w:r>
        <w:rPr>
          <w:rFonts w:eastAsia="Times New Roman"/>
          <w:szCs w:val="24"/>
        </w:rPr>
        <w:t>μας».</w:t>
      </w:r>
      <w:r w:rsidRPr="00C23EB7">
        <w:rPr>
          <w:rFonts w:eastAsia="Times New Roman"/>
          <w:szCs w:val="24"/>
        </w:rPr>
        <w:t xml:space="preserve"> </w:t>
      </w:r>
    </w:p>
    <w:p w14:paraId="1664EFE2" w14:textId="77777777" w:rsidR="00A97886" w:rsidRDefault="00361846">
      <w:pPr>
        <w:spacing w:line="600" w:lineRule="auto"/>
        <w:ind w:firstLine="720"/>
        <w:jc w:val="both"/>
        <w:rPr>
          <w:rFonts w:eastAsia="Times New Roman"/>
          <w:szCs w:val="24"/>
        </w:rPr>
      </w:pPr>
      <w:r>
        <w:rPr>
          <w:rFonts w:eastAsia="Times New Roman"/>
          <w:szCs w:val="24"/>
        </w:rPr>
        <w:t>Θ</w:t>
      </w:r>
      <w:r w:rsidRPr="00C23EB7">
        <w:rPr>
          <w:rFonts w:eastAsia="Times New Roman"/>
          <w:szCs w:val="24"/>
        </w:rPr>
        <w:t>έλω να υποστηρίξω α</w:t>
      </w:r>
      <w:r w:rsidRPr="00C23EB7">
        <w:rPr>
          <w:rFonts w:eastAsia="Times New Roman"/>
          <w:szCs w:val="24"/>
        </w:rPr>
        <w:t>κριβώς το αντίθετο</w:t>
      </w:r>
      <w:r>
        <w:rPr>
          <w:rFonts w:eastAsia="Times New Roman"/>
          <w:szCs w:val="24"/>
        </w:rPr>
        <w:t>.</w:t>
      </w:r>
      <w:r w:rsidRPr="00C23EB7">
        <w:rPr>
          <w:rFonts w:eastAsia="Times New Roman"/>
          <w:szCs w:val="24"/>
        </w:rPr>
        <w:t xml:space="preserve"> Θέλω να πω ότι είμαι Θεσσαλονικιός</w:t>
      </w:r>
      <w:r>
        <w:rPr>
          <w:rFonts w:eastAsia="Times New Roman"/>
          <w:szCs w:val="24"/>
        </w:rPr>
        <w:t>,</w:t>
      </w:r>
      <w:r w:rsidRPr="00C23EB7">
        <w:rPr>
          <w:rFonts w:eastAsia="Times New Roman"/>
          <w:szCs w:val="24"/>
        </w:rPr>
        <w:t xml:space="preserve"> είμαστε Μακεδόνες για λόγους ιστορικούς</w:t>
      </w:r>
      <w:r>
        <w:rPr>
          <w:rFonts w:eastAsia="Times New Roman"/>
          <w:szCs w:val="24"/>
        </w:rPr>
        <w:t>,</w:t>
      </w:r>
      <w:r w:rsidRPr="00C23EB7">
        <w:rPr>
          <w:rFonts w:eastAsia="Times New Roman"/>
          <w:szCs w:val="24"/>
        </w:rPr>
        <w:t xml:space="preserve"> κοινωνικούς</w:t>
      </w:r>
      <w:r>
        <w:rPr>
          <w:rFonts w:eastAsia="Times New Roman"/>
          <w:szCs w:val="24"/>
        </w:rPr>
        <w:t xml:space="preserve">, για </w:t>
      </w:r>
      <w:r w:rsidRPr="00C23EB7">
        <w:rPr>
          <w:rFonts w:eastAsia="Times New Roman"/>
          <w:szCs w:val="24"/>
        </w:rPr>
        <w:t>λόγους ψυχής</w:t>
      </w:r>
      <w:r>
        <w:rPr>
          <w:rFonts w:eastAsia="Times New Roman"/>
          <w:szCs w:val="24"/>
        </w:rPr>
        <w:t>.</w:t>
      </w:r>
      <w:r w:rsidRPr="00C23EB7">
        <w:rPr>
          <w:rFonts w:eastAsia="Times New Roman"/>
          <w:szCs w:val="24"/>
        </w:rPr>
        <w:t xml:space="preserve"> Όπως και αν μας ονομάσει οποιοσδήποτε και πολύ περισσότερο όπως και αν</w:t>
      </w:r>
      <w:r>
        <w:rPr>
          <w:rFonts w:eastAsia="Times New Roman"/>
          <w:szCs w:val="24"/>
        </w:rPr>
        <w:t xml:space="preserve"> ονομάσει </w:t>
      </w:r>
      <w:r w:rsidRPr="00C23EB7">
        <w:rPr>
          <w:rFonts w:eastAsia="Times New Roman"/>
          <w:szCs w:val="24"/>
        </w:rPr>
        <w:t xml:space="preserve">τον εαυτό του κάποιος </w:t>
      </w:r>
      <w:r>
        <w:rPr>
          <w:rFonts w:eastAsia="Times New Roman"/>
          <w:szCs w:val="24"/>
        </w:rPr>
        <w:t>άλλος,</w:t>
      </w:r>
      <w:r w:rsidRPr="00C23EB7">
        <w:rPr>
          <w:rFonts w:eastAsia="Times New Roman"/>
          <w:szCs w:val="24"/>
        </w:rPr>
        <w:t xml:space="preserve"> Μακεδόνες είμαστε και δεν φοβόμαστε τις μετονομασίες</w:t>
      </w:r>
      <w:r>
        <w:rPr>
          <w:rFonts w:eastAsia="Times New Roman"/>
          <w:szCs w:val="24"/>
        </w:rPr>
        <w:t xml:space="preserve">. Ο </w:t>
      </w:r>
      <w:r>
        <w:rPr>
          <w:rFonts w:eastAsia="Times New Roman"/>
          <w:szCs w:val="24"/>
        </w:rPr>
        <w:t>Ε</w:t>
      </w:r>
      <w:r w:rsidRPr="00C23EB7">
        <w:rPr>
          <w:rFonts w:eastAsia="Times New Roman"/>
          <w:szCs w:val="24"/>
        </w:rPr>
        <w:t xml:space="preserve">λληνισμός στην ιστορία του δεν φοβήθηκε </w:t>
      </w:r>
      <w:r>
        <w:rPr>
          <w:rFonts w:eastAsia="Times New Roman"/>
          <w:szCs w:val="24"/>
        </w:rPr>
        <w:t>την αλλαγή των</w:t>
      </w:r>
      <w:r w:rsidRPr="00C23EB7">
        <w:rPr>
          <w:rFonts w:eastAsia="Times New Roman"/>
          <w:szCs w:val="24"/>
        </w:rPr>
        <w:t xml:space="preserve"> ονομάτων</w:t>
      </w:r>
      <w:r>
        <w:rPr>
          <w:rFonts w:eastAsia="Times New Roman"/>
          <w:szCs w:val="24"/>
        </w:rPr>
        <w:t>. Διάφορα ονόματα είχαμε</w:t>
      </w:r>
      <w:r w:rsidRPr="00C23EB7">
        <w:rPr>
          <w:rFonts w:eastAsia="Times New Roman"/>
          <w:szCs w:val="24"/>
        </w:rPr>
        <w:t xml:space="preserve"> </w:t>
      </w:r>
      <w:r>
        <w:rPr>
          <w:rFonts w:eastAsia="Times New Roman"/>
          <w:szCs w:val="24"/>
        </w:rPr>
        <w:t>στην αρχαιότητα. Γραικοί γίναμε, Ρωμιοί γίναμε.</w:t>
      </w:r>
      <w:r w:rsidRPr="00C23EB7">
        <w:rPr>
          <w:rFonts w:eastAsia="Times New Roman"/>
          <w:szCs w:val="24"/>
        </w:rPr>
        <w:t xml:space="preserve"> </w:t>
      </w:r>
      <w:r>
        <w:rPr>
          <w:rFonts w:eastAsia="Times New Roman"/>
          <w:szCs w:val="24"/>
        </w:rPr>
        <w:t xml:space="preserve">Λέμε για Ρωμιοσύνη και εκφραζόμαστε, </w:t>
      </w:r>
      <w:r w:rsidRPr="003A1770">
        <w:rPr>
          <w:rFonts w:eastAsia="Times New Roman"/>
          <w:szCs w:val="24"/>
        </w:rPr>
        <w:t xml:space="preserve">όπως μιλάμε </w:t>
      </w:r>
      <w:r>
        <w:rPr>
          <w:rFonts w:eastAsia="Times New Roman"/>
          <w:szCs w:val="24"/>
        </w:rPr>
        <w:t xml:space="preserve">και για </w:t>
      </w:r>
      <w:r>
        <w:rPr>
          <w:rFonts w:eastAsia="Times New Roman"/>
          <w:szCs w:val="24"/>
        </w:rPr>
        <w:t>Ε</w:t>
      </w:r>
      <w:r>
        <w:rPr>
          <w:rFonts w:eastAsia="Times New Roman"/>
          <w:szCs w:val="24"/>
        </w:rPr>
        <w:t>λλην</w:t>
      </w:r>
      <w:r>
        <w:rPr>
          <w:rFonts w:eastAsia="Times New Roman"/>
          <w:szCs w:val="24"/>
        </w:rPr>
        <w:t xml:space="preserve">ισμό. Με τον ίδιο τρόπο εκφραζόμαστε μιλώντας για Ρωμιοσύνη, άλλαξε η ταυτότητά μας; </w:t>
      </w:r>
    </w:p>
    <w:p w14:paraId="1664EFE3" w14:textId="77777777" w:rsidR="00A97886" w:rsidRDefault="00361846">
      <w:pPr>
        <w:spacing w:line="600" w:lineRule="auto"/>
        <w:ind w:firstLine="720"/>
        <w:jc w:val="both"/>
        <w:rPr>
          <w:rFonts w:eastAsia="Times New Roman"/>
          <w:szCs w:val="24"/>
        </w:rPr>
      </w:pPr>
      <w:r>
        <w:rPr>
          <w:rFonts w:eastAsia="Times New Roman"/>
          <w:szCs w:val="24"/>
        </w:rPr>
        <w:lastRenderedPageBreak/>
        <w:t>Ξ</w:t>
      </w:r>
      <w:r w:rsidRPr="003A1770">
        <w:rPr>
          <w:rFonts w:eastAsia="Times New Roman"/>
          <w:szCs w:val="24"/>
        </w:rPr>
        <w:t>έρετε τ</w:t>
      </w:r>
      <w:r>
        <w:rPr>
          <w:rFonts w:eastAsia="Times New Roman"/>
          <w:szCs w:val="24"/>
        </w:rPr>
        <w:t>ι θυμήθηκα; Θυμήθηκα τη Μελίνα Μερκούρη. Ευτυχώς έχει σωθεί η συνέντευξή της, που θύμισε ότι ένα βράδυ την</w:t>
      </w:r>
      <w:r w:rsidRPr="003A1770">
        <w:rPr>
          <w:rFonts w:eastAsia="Times New Roman"/>
          <w:szCs w:val="24"/>
        </w:rPr>
        <w:t xml:space="preserve"> ξύπνησα</w:t>
      </w:r>
      <w:r>
        <w:rPr>
          <w:rFonts w:eastAsia="Times New Roman"/>
          <w:szCs w:val="24"/>
        </w:rPr>
        <w:t>ν</w:t>
      </w:r>
      <w:r w:rsidRPr="003A1770">
        <w:rPr>
          <w:rFonts w:eastAsia="Times New Roman"/>
          <w:szCs w:val="24"/>
        </w:rPr>
        <w:t xml:space="preserve"> </w:t>
      </w:r>
      <w:r>
        <w:rPr>
          <w:rFonts w:eastAsia="Times New Roman"/>
          <w:szCs w:val="24"/>
        </w:rPr>
        <w:t xml:space="preserve">κατά τη </w:t>
      </w:r>
      <w:r w:rsidRPr="003A1770">
        <w:rPr>
          <w:rFonts w:eastAsia="Times New Roman"/>
          <w:szCs w:val="24"/>
        </w:rPr>
        <w:t>δικτατορία</w:t>
      </w:r>
      <w:r>
        <w:rPr>
          <w:rFonts w:eastAsia="Times New Roman"/>
          <w:szCs w:val="24"/>
        </w:rPr>
        <w:t xml:space="preserve"> </w:t>
      </w:r>
      <w:r w:rsidRPr="003A1770">
        <w:rPr>
          <w:rFonts w:eastAsia="Times New Roman"/>
          <w:szCs w:val="24"/>
        </w:rPr>
        <w:t xml:space="preserve">από την </w:t>
      </w:r>
      <w:r>
        <w:rPr>
          <w:rFonts w:eastAsia="Times New Roman"/>
          <w:szCs w:val="24"/>
        </w:rPr>
        <w:t>«</w:t>
      </w:r>
      <w:r w:rsidRPr="003A1770">
        <w:rPr>
          <w:rFonts w:eastAsia="Times New Roman"/>
          <w:szCs w:val="24"/>
        </w:rPr>
        <w:t>DAILY MIRROR</w:t>
      </w:r>
      <w:r>
        <w:rPr>
          <w:rFonts w:eastAsia="Times New Roman"/>
          <w:szCs w:val="24"/>
        </w:rPr>
        <w:t>»</w:t>
      </w:r>
      <w:r w:rsidRPr="003A1770">
        <w:rPr>
          <w:rFonts w:eastAsia="Times New Roman"/>
          <w:szCs w:val="24"/>
        </w:rPr>
        <w:t xml:space="preserve"> και </w:t>
      </w:r>
      <w:r w:rsidRPr="003A1770">
        <w:rPr>
          <w:rFonts w:eastAsia="Times New Roman"/>
          <w:szCs w:val="24"/>
        </w:rPr>
        <w:t>της είπα</w:t>
      </w:r>
      <w:r>
        <w:rPr>
          <w:rFonts w:eastAsia="Times New Roman"/>
          <w:szCs w:val="24"/>
        </w:rPr>
        <w:t>ν:</w:t>
      </w:r>
      <w:r w:rsidRPr="003A1770">
        <w:rPr>
          <w:rFonts w:eastAsia="Times New Roman"/>
          <w:szCs w:val="24"/>
        </w:rPr>
        <w:t xml:space="preserve"> </w:t>
      </w:r>
      <w:r>
        <w:rPr>
          <w:rFonts w:eastAsia="Times New Roman"/>
          <w:szCs w:val="24"/>
        </w:rPr>
        <w:t>«Ξ</w:t>
      </w:r>
      <w:r w:rsidRPr="003A1770">
        <w:rPr>
          <w:rFonts w:eastAsia="Times New Roman"/>
          <w:szCs w:val="24"/>
        </w:rPr>
        <w:t>έρετε</w:t>
      </w:r>
      <w:r>
        <w:rPr>
          <w:rFonts w:eastAsia="Times New Roman"/>
          <w:szCs w:val="24"/>
        </w:rPr>
        <w:t>,</w:t>
      </w:r>
      <w:r w:rsidRPr="003A1770">
        <w:rPr>
          <w:rFonts w:eastAsia="Times New Roman"/>
          <w:szCs w:val="24"/>
        </w:rPr>
        <w:t xml:space="preserve"> </w:t>
      </w:r>
      <w:r>
        <w:rPr>
          <w:rFonts w:eastAsia="Times New Roman"/>
          <w:szCs w:val="24"/>
        </w:rPr>
        <w:t>ο</w:t>
      </w:r>
      <w:r w:rsidRPr="003A1770">
        <w:rPr>
          <w:rFonts w:eastAsia="Times New Roman"/>
          <w:szCs w:val="24"/>
        </w:rPr>
        <w:t xml:space="preserve"> Παττακός </w:t>
      </w:r>
      <w:r>
        <w:rPr>
          <w:rFonts w:eastAsia="Times New Roman"/>
          <w:szCs w:val="24"/>
        </w:rPr>
        <w:t>σ</w:t>
      </w:r>
      <w:r>
        <w:rPr>
          <w:rFonts w:eastAsia="Times New Roman"/>
          <w:szCs w:val="24"/>
        </w:rPr>
        <w:t>ά</w:t>
      </w:r>
      <w:r>
        <w:rPr>
          <w:rFonts w:eastAsia="Times New Roman"/>
          <w:szCs w:val="24"/>
        </w:rPr>
        <w:t>ς στέρησε</w:t>
      </w:r>
      <w:r w:rsidRPr="003A1770">
        <w:rPr>
          <w:rFonts w:eastAsia="Times New Roman"/>
          <w:szCs w:val="24"/>
        </w:rPr>
        <w:t xml:space="preserve"> την ιθαγένεια</w:t>
      </w:r>
      <w:r>
        <w:rPr>
          <w:rFonts w:eastAsia="Times New Roman"/>
          <w:szCs w:val="24"/>
        </w:rPr>
        <w:t>.</w:t>
      </w:r>
      <w:r w:rsidRPr="003A1770">
        <w:rPr>
          <w:rFonts w:eastAsia="Times New Roman"/>
          <w:szCs w:val="24"/>
        </w:rPr>
        <w:t xml:space="preserve"> </w:t>
      </w:r>
      <w:r>
        <w:rPr>
          <w:rFonts w:eastAsia="Times New Roman"/>
          <w:szCs w:val="24"/>
        </w:rPr>
        <w:t>Δ</w:t>
      </w:r>
      <w:r w:rsidRPr="003A1770">
        <w:rPr>
          <w:rFonts w:eastAsia="Times New Roman"/>
          <w:szCs w:val="24"/>
        </w:rPr>
        <w:t>εν είστε Ελληνίδα</w:t>
      </w:r>
      <w:r>
        <w:rPr>
          <w:rFonts w:eastAsia="Times New Roman"/>
          <w:szCs w:val="24"/>
        </w:rPr>
        <w:t>.</w:t>
      </w:r>
      <w:r>
        <w:rPr>
          <w:rFonts w:eastAsia="Times New Roman"/>
          <w:szCs w:val="24"/>
        </w:rPr>
        <w:t>».</w:t>
      </w:r>
      <w:r w:rsidRPr="003A1770">
        <w:rPr>
          <w:rFonts w:eastAsia="Times New Roman"/>
          <w:szCs w:val="24"/>
        </w:rPr>
        <w:t xml:space="preserve"> Τι απάντησε η </w:t>
      </w:r>
      <w:r>
        <w:rPr>
          <w:rFonts w:eastAsia="Times New Roman"/>
          <w:szCs w:val="24"/>
        </w:rPr>
        <w:t>Μελίνα; Οι περισσότεροι θα το θυμάστε. Απάντησε: «Εγώ Ελληνίδα γεννήθηκα, Ελληνίδα θα πεθάνω. Εκείνοι φασίστες γεννήθηκαν, φασίστες θα πεθάνουν</w:t>
      </w:r>
      <w:r>
        <w:rPr>
          <w:rFonts w:eastAsia="Times New Roman"/>
          <w:szCs w:val="24"/>
        </w:rPr>
        <w:t>.</w:t>
      </w:r>
      <w:r>
        <w:rPr>
          <w:rFonts w:eastAsia="Times New Roman"/>
          <w:szCs w:val="24"/>
        </w:rPr>
        <w:t>».</w:t>
      </w:r>
    </w:p>
    <w:p w14:paraId="1664EFE4" w14:textId="77777777" w:rsidR="00A97886" w:rsidRDefault="00361846">
      <w:pPr>
        <w:spacing w:line="600" w:lineRule="auto"/>
        <w:ind w:firstLine="720"/>
        <w:jc w:val="center"/>
        <w:rPr>
          <w:rFonts w:eastAsia="Times New Roman"/>
          <w:szCs w:val="24"/>
        </w:rPr>
      </w:pPr>
      <w:r>
        <w:rPr>
          <w:rFonts w:eastAsia="Times New Roman"/>
          <w:szCs w:val="24"/>
        </w:rPr>
        <w:t>(Χειροκροτήματα</w:t>
      </w:r>
      <w:r>
        <w:rPr>
          <w:rFonts w:eastAsia="Times New Roman"/>
          <w:szCs w:val="24"/>
        </w:rPr>
        <w:t xml:space="preserve"> από την πτέρυγα του ΣΥΡΙΖΑ)</w:t>
      </w:r>
    </w:p>
    <w:p w14:paraId="1664EFE5" w14:textId="77777777" w:rsidR="00A97886" w:rsidRDefault="00361846">
      <w:pPr>
        <w:spacing w:line="600" w:lineRule="auto"/>
        <w:ind w:firstLine="720"/>
        <w:jc w:val="both"/>
        <w:rPr>
          <w:rFonts w:eastAsia="Times New Roman"/>
          <w:szCs w:val="24"/>
        </w:rPr>
      </w:pPr>
      <w:r>
        <w:rPr>
          <w:rFonts w:eastAsia="Times New Roman"/>
          <w:szCs w:val="24"/>
        </w:rPr>
        <w:t xml:space="preserve">Αυτή είναι η υπεροχή της ψυχής απέναντι στο </w:t>
      </w:r>
      <w:r w:rsidRPr="003A1770">
        <w:rPr>
          <w:rFonts w:eastAsia="Times New Roman"/>
          <w:szCs w:val="24"/>
        </w:rPr>
        <w:t>όνομα</w:t>
      </w:r>
      <w:r>
        <w:rPr>
          <w:rFonts w:eastAsia="Times New Roman"/>
          <w:szCs w:val="24"/>
        </w:rPr>
        <w:t>.</w:t>
      </w:r>
      <w:r w:rsidRPr="003A1770">
        <w:rPr>
          <w:rFonts w:eastAsia="Times New Roman"/>
          <w:szCs w:val="24"/>
        </w:rPr>
        <w:t xml:space="preserve"> </w:t>
      </w:r>
      <w:r>
        <w:rPr>
          <w:rFonts w:eastAsia="Times New Roman"/>
          <w:szCs w:val="24"/>
        </w:rPr>
        <w:t>Η δικτατορία, όταν ήθελε να διώξει τον</w:t>
      </w:r>
      <w:r w:rsidRPr="003A1770">
        <w:rPr>
          <w:rFonts w:eastAsia="Times New Roman"/>
          <w:szCs w:val="24"/>
        </w:rPr>
        <w:t xml:space="preserve"> </w:t>
      </w:r>
      <w:r>
        <w:rPr>
          <w:rFonts w:eastAsia="Times New Roman"/>
          <w:szCs w:val="24"/>
        </w:rPr>
        <w:t>βασιλιά, φώναζε τον εαυτό της «</w:t>
      </w:r>
      <w:r>
        <w:rPr>
          <w:rFonts w:eastAsia="Times New Roman"/>
          <w:szCs w:val="24"/>
        </w:rPr>
        <w:t>δ</w:t>
      </w:r>
      <w:r>
        <w:rPr>
          <w:rFonts w:eastAsia="Times New Roman"/>
          <w:szCs w:val="24"/>
        </w:rPr>
        <w:t>ημοκρατία». Ε, και λοιπόν; Μήπως έφθειρε το όνομα της δημοκρατίας, έπαψε η δημοκρατία</w:t>
      </w:r>
      <w:r w:rsidRPr="003A1770">
        <w:rPr>
          <w:rFonts w:eastAsia="Times New Roman"/>
          <w:szCs w:val="24"/>
        </w:rPr>
        <w:t xml:space="preserve"> </w:t>
      </w:r>
      <w:r>
        <w:rPr>
          <w:rFonts w:eastAsia="Times New Roman"/>
          <w:szCs w:val="24"/>
        </w:rPr>
        <w:t>να είναι δημοκρατία</w:t>
      </w:r>
      <w:r>
        <w:rPr>
          <w:rFonts w:eastAsia="Times New Roman"/>
          <w:szCs w:val="24"/>
        </w:rPr>
        <w:t xml:space="preserve"> και να</w:t>
      </w:r>
      <w:r w:rsidRPr="003A1770">
        <w:rPr>
          <w:rFonts w:eastAsia="Times New Roman"/>
          <w:szCs w:val="24"/>
        </w:rPr>
        <w:t xml:space="preserve"> έχει την αξία την οποία είχε</w:t>
      </w:r>
      <w:r>
        <w:rPr>
          <w:rFonts w:eastAsia="Times New Roman"/>
          <w:szCs w:val="24"/>
        </w:rPr>
        <w:t xml:space="preserve">; </w:t>
      </w:r>
    </w:p>
    <w:p w14:paraId="1664EFE6" w14:textId="77777777" w:rsidR="00A97886" w:rsidRDefault="00361846">
      <w:pPr>
        <w:spacing w:line="600" w:lineRule="auto"/>
        <w:ind w:firstLine="720"/>
        <w:jc w:val="both"/>
        <w:rPr>
          <w:rFonts w:eastAsia="Times New Roman"/>
          <w:szCs w:val="24"/>
        </w:rPr>
      </w:pPr>
      <w:r>
        <w:rPr>
          <w:rFonts w:eastAsia="Times New Roman"/>
          <w:szCs w:val="24"/>
        </w:rPr>
        <w:t xml:space="preserve">Θα χάσει την αξία της η Μακεδονία ή η Ελλάδα, στην οποία η Μακεδονία ανήκει, επειδή ο οποιοσδήποτε και μάλιστα έξω από τα σύνορά μας θα πει όπως θέλει τη δική του χώρα; </w:t>
      </w:r>
      <w:r>
        <w:rPr>
          <w:rFonts w:eastAsia="Times New Roman"/>
          <w:szCs w:val="24"/>
        </w:rPr>
        <w:lastRenderedPageBreak/>
        <w:t>Μπορεί να μη θέλουμε να την πει έτσι. Ωραία, αλλ</w:t>
      </w:r>
      <w:r>
        <w:rPr>
          <w:rFonts w:eastAsia="Times New Roman"/>
          <w:szCs w:val="24"/>
        </w:rPr>
        <w:t xml:space="preserve">ά δεν θα φθαρούμε εμείς, επειδή θα την ονομάσουν οπωσδήποτε. </w:t>
      </w:r>
    </w:p>
    <w:p w14:paraId="1664EFE7" w14:textId="77777777" w:rsidR="00A97886" w:rsidRDefault="00361846">
      <w:pPr>
        <w:spacing w:line="600" w:lineRule="auto"/>
        <w:ind w:firstLine="720"/>
        <w:jc w:val="both"/>
        <w:rPr>
          <w:rFonts w:eastAsia="Times New Roman"/>
          <w:szCs w:val="24"/>
        </w:rPr>
      </w:pPr>
      <w:r>
        <w:rPr>
          <w:rFonts w:eastAsia="Times New Roman"/>
          <w:szCs w:val="24"/>
        </w:rPr>
        <w:t>Ο μετανάστης, που έρχεται στη χώρα μας, φιλάει το χώμα</w:t>
      </w:r>
      <w:r w:rsidRPr="003A1770">
        <w:rPr>
          <w:rFonts w:eastAsia="Times New Roman"/>
          <w:szCs w:val="24"/>
        </w:rPr>
        <w:t xml:space="preserve"> </w:t>
      </w:r>
      <w:r>
        <w:rPr>
          <w:rFonts w:eastAsia="Times New Roman"/>
          <w:szCs w:val="24"/>
        </w:rPr>
        <w:t>της χώρας του, δεν φ</w:t>
      </w:r>
      <w:r>
        <w:rPr>
          <w:rFonts w:eastAsia="Times New Roman"/>
          <w:szCs w:val="24"/>
        </w:rPr>
        <w:t>ι</w:t>
      </w:r>
      <w:r>
        <w:rPr>
          <w:rFonts w:eastAsia="Times New Roman"/>
          <w:szCs w:val="24"/>
        </w:rPr>
        <w:t xml:space="preserve">λάει το όνομα του χώματος. Το πράγμα προηγείται του ονόματος πάντοτε. Η ψυχή προηγείται του ονόματος. Το είπε και ο Αλέξης Τσίπρας χθες. Η ουσία μας είναι η </w:t>
      </w:r>
      <w:r>
        <w:rPr>
          <w:rFonts w:eastAsia="Times New Roman"/>
          <w:szCs w:val="24"/>
        </w:rPr>
        <w:t>ι</w:t>
      </w:r>
      <w:r>
        <w:rPr>
          <w:rFonts w:eastAsia="Times New Roman"/>
          <w:szCs w:val="24"/>
        </w:rPr>
        <w:t xml:space="preserve">στορία μας, δεν είναι το όνομά μας. </w:t>
      </w:r>
    </w:p>
    <w:p w14:paraId="1664EFE8" w14:textId="77777777" w:rsidR="00A97886" w:rsidRDefault="00361846">
      <w:pPr>
        <w:spacing w:line="600" w:lineRule="auto"/>
        <w:ind w:firstLine="720"/>
        <w:jc w:val="both"/>
        <w:rPr>
          <w:rFonts w:eastAsia="Times New Roman"/>
          <w:color w:val="000000" w:themeColor="text1"/>
          <w:szCs w:val="24"/>
        </w:rPr>
      </w:pPr>
      <w:r w:rsidRPr="00CD0E9D">
        <w:rPr>
          <w:rFonts w:eastAsia="Times New Roman"/>
          <w:color w:val="000000" w:themeColor="text1"/>
          <w:szCs w:val="24"/>
        </w:rPr>
        <w:t>Πρέπει να πω ότι πρέπει να διευκρινίσουμε κάτι ακόμη, εκτός α</w:t>
      </w:r>
      <w:r w:rsidRPr="00CD0E9D">
        <w:rPr>
          <w:rFonts w:eastAsia="Times New Roman"/>
          <w:color w:val="000000" w:themeColor="text1"/>
          <w:szCs w:val="24"/>
        </w:rPr>
        <w:t xml:space="preserve">π’ αυτό. Θα το πω με πολλή ταχύτητα, γιατί θέλω να σεβαστώ τον χρόνο. Γιατί κι ο σεβασμός στον χρόνο είναι στοιχείο της δημοκρατίας. </w:t>
      </w:r>
    </w:p>
    <w:p w14:paraId="1664EFE9" w14:textId="77777777" w:rsidR="00A97886" w:rsidRDefault="00361846">
      <w:pPr>
        <w:spacing w:line="600" w:lineRule="auto"/>
        <w:ind w:firstLine="720"/>
        <w:jc w:val="both"/>
        <w:rPr>
          <w:rFonts w:eastAsia="Times New Roman"/>
          <w:szCs w:val="24"/>
        </w:rPr>
      </w:pPr>
      <w:r>
        <w:rPr>
          <w:rFonts w:eastAsia="Times New Roman"/>
          <w:szCs w:val="24"/>
        </w:rPr>
        <w:t>Το δεύτερο ιδεολόγημα, στο οποίο έχει στηριχθεί όλη αυτή η συζήτηση, είναι ότι την ταυτότητα ενός λαού τη δίνει η καταγωγή</w:t>
      </w:r>
      <w:r>
        <w:rPr>
          <w:rFonts w:eastAsia="Times New Roman"/>
          <w:szCs w:val="24"/>
        </w:rPr>
        <w:t xml:space="preserve">, το αίμα. Δεν λέω ότι δεν έχει σημασία η καταγωγή. Έχει. Σημασία, όμως, έχει και ο χώρος, έχει και η δημοκρατία, έχει και η κοινωνία στην οποία ζούμε. </w:t>
      </w:r>
    </w:p>
    <w:p w14:paraId="1664EFEA" w14:textId="77777777" w:rsidR="00A97886" w:rsidRDefault="00361846">
      <w:pPr>
        <w:spacing w:line="600" w:lineRule="auto"/>
        <w:ind w:firstLine="720"/>
        <w:jc w:val="both"/>
        <w:rPr>
          <w:rFonts w:eastAsia="Times New Roman"/>
          <w:szCs w:val="24"/>
        </w:rPr>
      </w:pPr>
      <w:r>
        <w:rPr>
          <w:rFonts w:eastAsia="Times New Roman"/>
          <w:szCs w:val="24"/>
        </w:rPr>
        <w:t xml:space="preserve">Η δημοκρατία </w:t>
      </w:r>
      <w:r>
        <w:rPr>
          <w:rFonts w:eastAsia="Times New Roman"/>
          <w:szCs w:val="24"/>
        </w:rPr>
        <w:t>ανάμεσα</w:t>
      </w:r>
      <w:r>
        <w:rPr>
          <w:rFonts w:eastAsia="Times New Roman"/>
          <w:szCs w:val="24"/>
        </w:rPr>
        <w:t xml:space="preserve"> </w:t>
      </w:r>
      <w:r>
        <w:rPr>
          <w:rFonts w:eastAsia="Times New Roman"/>
          <w:szCs w:val="24"/>
        </w:rPr>
        <w:t>στα στοιχεία της, στην ελευθερία του λόγου, στην παρρησία, έχει και τον αυτοπροσδι</w:t>
      </w:r>
      <w:r>
        <w:rPr>
          <w:rFonts w:eastAsia="Times New Roman"/>
          <w:szCs w:val="24"/>
        </w:rPr>
        <w:t xml:space="preserve">ορισμό. Εάν </w:t>
      </w:r>
      <w:r>
        <w:rPr>
          <w:rFonts w:eastAsia="Times New Roman"/>
          <w:szCs w:val="24"/>
        </w:rPr>
        <w:lastRenderedPageBreak/>
        <w:t xml:space="preserve">εμείς δεν αναγνωρίζουμε τον αυτοπροσδιορισμό </w:t>
      </w:r>
      <w:r>
        <w:rPr>
          <w:rFonts w:eastAsia="Times New Roman"/>
          <w:szCs w:val="24"/>
        </w:rPr>
        <w:t>-</w:t>
      </w:r>
      <w:r>
        <w:rPr>
          <w:rFonts w:eastAsia="Times New Roman"/>
          <w:szCs w:val="24"/>
        </w:rPr>
        <w:t>και μάλιστα ο αυτοπροσδιορισμός είναι οικουμενικό δικαίωμα για τη δημοκρατία- πρώτον, δεν αναγνωρίζουμε την ίδια τη δημοκρατία. Διότι η ψήφος έχει αξία, όταν ο άλλος έχει αυτοπροσδιορισμό, γνώση και</w:t>
      </w:r>
      <w:r>
        <w:rPr>
          <w:rFonts w:eastAsia="Times New Roman"/>
          <w:szCs w:val="24"/>
        </w:rPr>
        <w:t xml:space="preserve"> βούληση. Και αν δεν αναγνωρίζουμε τη δημοκρατία, </w:t>
      </w:r>
      <w:r>
        <w:rPr>
          <w:rFonts w:eastAsia="Times New Roman"/>
          <w:szCs w:val="24"/>
        </w:rPr>
        <w:t>ε</w:t>
      </w:r>
      <w:r>
        <w:rPr>
          <w:rFonts w:eastAsia="Times New Roman"/>
          <w:szCs w:val="24"/>
        </w:rPr>
        <w:t>, τι Έλληνες είμαστε; Όλη η Γη μ</w:t>
      </w:r>
      <w:r>
        <w:rPr>
          <w:rFonts w:eastAsia="Times New Roman"/>
          <w:szCs w:val="24"/>
        </w:rPr>
        <w:t>ά</w:t>
      </w:r>
      <w:r>
        <w:rPr>
          <w:rFonts w:eastAsia="Times New Roman"/>
          <w:szCs w:val="24"/>
        </w:rPr>
        <w:t xml:space="preserve">ς σέβεται, επειδή αυτός εδώ ο χώρος είναι το λίκνο της δημοκρατίας. </w:t>
      </w:r>
    </w:p>
    <w:p w14:paraId="1664EFEB" w14:textId="77777777" w:rsidR="00A97886" w:rsidRDefault="00361846">
      <w:pPr>
        <w:spacing w:line="600" w:lineRule="auto"/>
        <w:ind w:firstLine="720"/>
        <w:jc w:val="both"/>
        <w:rPr>
          <w:rFonts w:eastAsia="Times New Roman"/>
          <w:szCs w:val="24"/>
        </w:rPr>
      </w:pPr>
      <w:r>
        <w:rPr>
          <w:rFonts w:eastAsia="Times New Roman"/>
          <w:szCs w:val="24"/>
        </w:rPr>
        <w:t>Εάν εμείς δεν γνωρίζουμε τι είναι δημοκρατία, είμαστε άξιοι του ονόματος «Έλληνες», είμαστε άξιοι του ο</w:t>
      </w:r>
      <w:r>
        <w:rPr>
          <w:rFonts w:eastAsia="Times New Roman"/>
          <w:szCs w:val="24"/>
        </w:rPr>
        <w:t>νόματος «Μακεδόνες»; Αυτός ο πληθυσμός, αυτός ο λαός, έχει στον πυρήνα του την έννοια της δημοκρατίας. Ο φασίστας την έχει την έννοια της δημοκρατίας στον πυρήνα του;</w:t>
      </w:r>
    </w:p>
    <w:p w14:paraId="1664EFEC" w14:textId="77777777" w:rsidR="00A97886" w:rsidRDefault="00361846">
      <w:pPr>
        <w:spacing w:line="600" w:lineRule="auto"/>
        <w:ind w:firstLine="720"/>
        <w:jc w:val="both"/>
        <w:rPr>
          <w:rFonts w:eastAsia="Times New Roman"/>
          <w:szCs w:val="24"/>
        </w:rPr>
      </w:pPr>
      <w:r>
        <w:rPr>
          <w:rFonts w:eastAsia="Times New Roman"/>
          <w:szCs w:val="24"/>
        </w:rPr>
        <w:t>Νομίζω ότι εδώ ειπώθηκαν πολλά πράγματα, διευκρινίσεις λεπτομερειών και ειδικών ζητημάτων</w:t>
      </w:r>
      <w:r>
        <w:rPr>
          <w:rFonts w:eastAsia="Times New Roman"/>
          <w:szCs w:val="24"/>
        </w:rPr>
        <w:t>. Δεν θα τα απαξιώσω γενικά. Είναι χρήσιμο το ότι ορισμένα πράγματα διευκρινίστηκαν. Πιστεύω ότι ορισμένα από τα ειδικά ζητήματα που τέθηκαν για τη γλώσσα, για το όνομα, μπορεί να έχουν χρησιμότητα, γιατί κάποτε μπορεί να έχουμε και μια χειρότερη κυβέρνηση</w:t>
      </w:r>
      <w:r>
        <w:rPr>
          <w:rFonts w:eastAsia="Times New Roman"/>
          <w:szCs w:val="24"/>
        </w:rPr>
        <w:t xml:space="preserve"> απ’ αυτή του </w:t>
      </w:r>
      <w:proofErr w:type="spellStart"/>
      <w:r>
        <w:rPr>
          <w:rFonts w:eastAsia="Times New Roman"/>
          <w:szCs w:val="24"/>
        </w:rPr>
        <w:t>Ζάεφ</w:t>
      </w:r>
      <w:proofErr w:type="spellEnd"/>
      <w:r>
        <w:rPr>
          <w:rFonts w:eastAsia="Times New Roman"/>
          <w:szCs w:val="24"/>
        </w:rPr>
        <w:t xml:space="preserve"> από την άλλη πλευρά. </w:t>
      </w:r>
    </w:p>
    <w:p w14:paraId="1664EFED" w14:textId="77777777" w:rsidR="00A97886" w:rsidRDefault="00361846">
      <w:pPr>
        <w:spacing w:line="600" w:lineRule="auto"/>
        <w:ind w:firstLine="720"/>
        <w:jc w:val="both"/>
        <w:rPr>
          <w:rFonts w:eastAsia="Times New Roman"/>
          <w:szCs w:val="24"/>
        </w:rPr>
      </w:pPr>
      <w:r>
        <w:rPr>
          <w:rFonts w:eastAsia="Times New Roman"/>
          <w:szCs w:val="24"/>
        </w:rPr>
        <w:lastRenderedPageBreak/>
        <w:t xml:space="preserve">Αυτό το οποίο θέλω να πω είναι ότι αυτά είναι λεπτομέρειες. Ο ογκόλιθος είναι ότι αλλάζουν το </w:t>
      </w:r>
      <w:r>
        <w:rPr>
          <w:rFonts w:eastAsia="Times New Roman"/>
          <w:szCs w:val="24"/>
        </w:rPr>
        <w:t>σ</w:t>
      </w:r>
      <w:r>
        <w:rPr>
          <w:rFonts w:eastAsia="Times New Roman"/>
          <w:szCs w:val="24"/>
        </w:rPr>
        <w:t xml:space="preserve">ύνταγμά τους, ότι εμείς έχουμε όποιο όνομα θέλουμε και ότι διατηρούμε τη δυνατότητα να είμαστε ελεύθεροι και περήφανοι. </w:t>
      </w:r>
    </w:p>
    <w:p w14:paraId="1664EFEE" w14:textId="77777777" w:rsidR="00A97886" w:rsidRDefault="00361846">
      <w:pPr>
        <w:spacing w:line="600" w:lineRule="auto"/>
        <w:ind w:firstLine="720"/>
        <w:jc w:val="both"/>
        <w:rPr>
          <w:rFonts w:eastAsia="Times New Roman"/>
          <w:szCs w:val="24"/>
        </w:rPr>
      </w:pPr>
      <w:r>
        <w:rPr>
          <w:rFonts w:eastAsia="Times New Roman"/>
          <w:szCs w:val="24"/>
        </w:rPr>
        <w:t xml:space="preserve">Ευχαριστώ πολύ. </w:t>
      </w:r>
    </w:p>
    <w:p w14:paraId="1664EFEF" w14:textId="77777777" w:rsidR="00A97886" w:rsidRDefault="00361846">
      <w:pPr>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1664EFF0" w14:textId="77777777" w:rsidR="00A97886" w:rsidRDefault="00361846">
      <w:pPr>
        <w:spacing w:line="600" w:lineRule="auto"/>
        <w:ind w:firstLine="720"/>
        <w:jc w:val="both"/>
        <w:rPr>
          <w:rFonts w:eastAsia="Times New Roman"/>
          <w:szCs w:val="24"/>
        </w:rPr>
      </w:pPr>
      <w:r w:rsidRPr="00FA017C">
        <w:rPr>
          <w:rFonts w:eastAsia="Times New Roman"/>
          <w:b/>
          <w:szCs w:val="24"/>
        </w:rPr>
        <w:t xml:space="preserve">ΠΡΟΕΔΡΟΣ (Νικόλαος </w:t>
      </w:r>
      <w:proofErr w:type="spellStart"/>
      <w:r w:rsidRPr="00FA017C">
        <w:rPr>
          <w:rFonts w:eastAsia="Times New Roman"/>
          <w:b/>
          <w:szCs w:val="24"/>
        </w:rPr>
        <w:t>Βούτσης</w:t>
      </w:r>
      <w:proofErr w:type="spellEnd"/>
      <w:r w:rsidRPr="00FA017C">
        <w:rPr>
          <w:rFonts w:eastAsia="Times New Roman"/>
          <w:b/>
          <w:szCs w:val="24"/>
        </w:rPr>
        <w:t xml:space="preserve">): </w:t>
      </w:r>
      <w:r>
        <w:rPr>
          <w:rFonts w:eastAsia="Times New Roman"/>
          <w:szCs w:val="24"/>
        </w:rPr>
        <w:t>Κ</w:t>
      </w:r>
      <w:r w:rsidRPr="003A1770">
        <w:rPr>
          <w:rFonts w:eastAsia="Times New Roman"/>
          <w:szCs w:val="24"/>
        </w:rPr>
        <w:t>υρίες και κύριοι συνάδελφοι</w:t>
      </w:r>
      <w:r>
        <w:rPr>
          <w:rFonts w:eastAsia="Times New Roman"/>
          <w:szCs w:val="24"/>
        </w:rPr>
        <w:t>, συ</w:t>
      </w:r>
      <w:r w:rsidRPr="003A1770">
        <w:rPr>
          <w:rFonts w:eastAsia="Times New Roman"/>
          <w:szCs w:val="24"/>
        </w:rPr>
        <w:t xml:space="preserve">ζητάμε </w:t>
      </w:r>
      <w:r>
        <w:rPr>
          <w:rFonts w:eastAsia="Times New Roman"/>
          <w:szCs w:val="24"/>
        </w:rPr>
        <w:t xml:space="preserve">τη </w:t>
      </w:r>
      <w:r>
        <w:rPr>
          <w:rFonts w:eastAsia="Times New Roman"/>
          <w:szCs w:val="24"/>
        </w:rPr>
        <w:t>σ</w:t>
      </w:r>
      <w:r>
        <w:rPr>
          <w:rFonts w:eastAsia="Times New Roman"/>
          <w:szCs w:val="24"/>
        </w:rPr>
        <w:t xml:space="preserve">υμφωνία πέντε μέρες </w:t>
      </w:r>
      <w:r w:rsidRPr="003A1770">
        <w:rPr>
          <w:rFonts w:eastAsia="Times New Roman"/>
          <w:szCs w:val="24"/>
        </w:rPr>
        <w:t xml:space="preserve">στην </w:t>
      </w:r>
      <w:r>
        <w:rPr>
          <w:rFonts w:eastAsia="Times New Roman"/>
          <w:szCs w:val="24"/>
        </w:rPr>
        <w:t>ε</w:t>
      </w:r>
      <w:r w:rsidRPr="003A1770">
        <w:rPr>
          <w:rFonts w:eastAsia="Times New Roman"/>
          <w:szCs w:val="24"/>
        </w:rPr>
        <w:t xml:space="preserve">λληνική </w:t>
      </w:r>
      <w:r>
        <w:rPr>
          <w:rFonts w:eastAsia="Times New Roman"/>
          <w:szCs w:val="24"/>
        </w:rPr>
        <w:t>Β</w:t>
      </w:r>
      <w:r w:rsidRPr="003A1770">
        <w:rPr>
          <w:rFonts w:eastAsia="Times New Roman"/>
          <w:szCs w:val="24"/>
        </w:rPr>
        <w:t>ουλή</w:t>
      </w:r>
      <w:r>
        <w:rPr>
          <w:rFonts w:eastAsia="Times New Roman"/>
          <w:szCs w:val="24"/>
        </w:rPr>
        <w:t>.</w:t>
      </w:r>
      <w:r w:rsidRPr="003A1770">
        <w:rPr>
          <w:rFonts w:eastAsia="Times New Roman"/>
          <w:szCs w:val="24"/>
        </w:rPr>
        <w:t xml:space="preserve"> </w:t>
      </w:r>
      <w:r>
        <w:rPr>
          <w:rFonts w:eastAsia="Times New Roman"/>
          <w:szCs w:val="24"/>
        </w:rPr>
        <w:t>Ήτ</w:t>
      </w:r>
      <w:r w:rsidRPr="003A1770">
        <w:rPr>
          <w:rFonts w:eastAsia="Times New Roman"/>
          <w:szCs w:val="24"/>
        </w:rPr>
        <w:t xml:space="preserve">αν </w:t>
      </w:r>
      <w:r>
        <w:rPr>
          <w:rFonts w:eastAsia="Times New Roman"/>
          <w:szCs w:val="24"/>
        </w:rPr>
        <w:t>δ</w:t>
      </w:r>
      <w:r>
        <w:rPr>
          <w:rFonts w:eastAsia="Times New Roman"/>
          <w:szCs w:val="24"/>
        </w:rPr>
        <w:t>ύ</w:t>
      </w:r>
      <w:r>
        <w:rPr>
          <w:rFonts w:eastAsia="Times New Roman"/>
          <w:szCs w:val="24"/>
        </w:rPr>
        <w:t xml:space="preserve">ο μέρες στη διαδικασία των </w:t>
      </w:r>
      <w:r>
        <w:rPr>
          <w:rFonts w:eastAsia="Times New Roman"/>
          <w:szCs w:val="24"/>
        </w:rPr>
        <w:t>ε</w:t>
      </w:r>
      <w:r w:rsidRPr="003A1770">
        <w:rPr>
          <w:rFonts w:eastAsia="Times New Roman"/>
          <w:szCs w:val="24"/>
        </w:rPr>
        <w:t>πιτροπών</w:t>
      </w:r>
      <w:r>
        <w:rPr>
          <w:rFonts w:eastAsia="Times New Roman"/>
          <w:szCs w:val="24"/>
        </w:rPr>
        <w:t xml:space="preserve">. </w:t>
      </w:r>
      <w:r w:rsidRPr="003A1770">
        <w:rPr>
          <w:rFonts w:eastAsia="Times New Roman"/>
          <w:szCs w:val="24"/>
        </w:rPr>
        <w:t xml:space="preserve">Η Ολομέλεια κράτησε </w:t>
      </w:r>
      <w:proofErr w:type="spellStart"/>
      <w:r>
        <w:rPr>
          <w:rFonts w:eastAsia="Times New Roman"/>
          <w:szCs w:val="24"/>
        </w:rPr>
        <w:t>τριανταοκτώμισι</w:t>
      </w:r>
      <w:proofErr w:type="spellEnd"/>
      <w:r>
        <w:rPr>
          <w:rFonts w:eastAsia="Times New Roman"/>
          <w:szCs w:val="24"/>
        </w:rPr>
        <w:t xml:space="preserve"> </w:t>
      </w:r>
      <w:r w:rsidRPr="003A1770">
        <w:rPr>
          <w:rFonts w:eastAsia="Times New Roman"/>
          <w:szCs w:val="24"/>
        </w:rPr>
        <w:t>ώρες</w:t>
      </w:r>
      <w:r>
        <w:rPr>
          <w:rFonts w:eastAsia="Times New Roman"/>
          <w:szCs w:val="24"/>
        </w:rPr>
        <w:t>. Είναι 40% παραπάνω απ’</w:t>
      </w:r>
      <w:r w:rsidRPr="003A1770">
        <w:rPr>
          <w:rFonts w:eastAsia="Times New Roman"/>
          <w:szCs w:val="24"/>
        </w:rPr>
        <w:t xml:space="preserve"> όλες τις </w:t>
      </w:r>
      <w:r>
        <w:rPr>
          <w:rFonts w:eastAsia="Times New Roman"/>
          <w:szCs w:val="24"/>
        </w:rPr>
        <w:t>σ</w:t>
      </w:r>
      <w:r w:rsidRPr="003A1770">
        <w:rPr>
          <w:rFonts w:eastAsia="Times New Roman"/>
          <w:szCs w:val="24"/>
        </w:rPr>
        <w:t>υνθήκες</w:t>
      </w:r>
      <w:r>
        <w:rPr>
          <w:rFonts w:eastAsia="Times New Roman"/>
          <w:szCs w:val="24"/>
        </w:rPr>
        <w:t>,</w:t>
      </w:r>
      <w:r w:rsidRPr="003A1770">
        <w:rPr>
          <w:rFonts w:eastAsia="Times New Roman"/>
          <w:szCs w:val="24"/>
        </w:rPr>
        <w:t xml:space="preserve"> ακόμα και</w:t>
      </w:r>
      <w:r>
        <w:rPr>
          <w:rFonts w:eastAsia="Times New Roman"/>
          <w:szCs w:val="24"/>
        </w:rPr>
        <w:t xml:space="preserve"> αυτών</w:t>
      </w:r>
      <w:r w:rsidRPr="003A1770">
        <w:rPr>
          <w:rFonts w:eastAsia="Times New Roman"/>
          <w:szCs w:val="24"/>
        </w:rPr>
        <w:t xml:space="preserve"> προσχώρηση</w:t>
      </w:r>
      <w:r>
        <w:rPr>
          <w:rFonts w:eastAsia="Times New Roman"/>
          <w:szCs w:val="24"/>
        </w:rPr>
        <w:t>ς</w:t>
      </w:r>
      <w:r w:rsidRPr="003A1770">
        <w:rPr>
          <w:rFonts w:eastAsia="Times New Roman"/>
          <w:szCs w:val="24"/>
        </w:rPr>
        <w:t xml:space="preserve"> της Ελλάδας σε διεθνείς </w:t>
      </w:r>
      <w:r>
        <w:rPr>
          <w:rFonts w:eastAsia="Times New Roman"/>
          <w:szCs w:val="24"/>
        </w:rPr>
        <w:t>σ</w:t>
      </w:r>
      <w:r w:rsidRPr="003A1770">
        <w:rPr>
          <w:rFonts w:eastAsia="Times New Roman"/>
          <w:szCs w:val="24"/>
        </w:rPr>
        <w:t xml:space="preserve">υμφωνίες </w:t>
      </w:r>
      <w:r>
        <w:rPr>
          <w:rFonts w:eastAsia="Times New Roman"/>
          <w:szCs w:val="24"/>
        </w:rPr>
        <w:t>κ</w:t>
      </w:r>
      <w:r>
        <w:rPr>
          <w:rFonts w:eastAsia="Times New Roman"/>
          <w:szCs w:val="24"/>
        </w:rPr>
        <w:t>.</w:t>
      </w:r>
      <w:r>
        <w:rPr>
          <w:rFonts w:eastAsia="Times New Roman"/>
          <w:szCs w:val="24"/>
        </w:rPr>
        <w:t xml:space="preserve">λπ., </w:t>
      </w:r>
      <w:r w:rsidRPr="003A1770">
        <w:rPr>
          <w:rFonts w:eastAsia="Times New Roman"/>
          <w:szCs w:val="24"/>
        </w:rPr>
        <w:t>όπως θα έπρεπε και θα μπορούσαμε και περισσότερο να κρατήσου</w:t>
      </w:r>
      <w:r>
        <w:rPr>
          <w:rFonts w:eastAsia="Times New Roman"/>
          <w:szCs w:val="24"/>
        </w:rPr>
        <w:t>ν.</w:t>
      </w:r>
      <w:r w:rsidRPr="003A1770">
        <w:rPr>
          <w:rFonts w:eastAsia="Times New Roman"/>
          <w:szCs w:val="24"/>
        </w:rPr>
        <w:t xml:space="preserve"> </w:t>
      </w:r>
      <w:r>
        <w:rPr>
          <w:rFonts w:eastAsia="Times New Roman"/>
          <w:szCs w:val="24"/>
        </w:rPr>
        <w:t>Π</w:t>
      </w:r>
      <w:r w:rsidRPr="003A1770">
        <w:rPr>
          <w:rFonts w:eastAsia="Times New Roman"/>
          <w:szCs w:val="24"/>
        </w:rPr>
        <w:t xml:space="preserve">άντως κράτησε </w:t>
      </w:r>
      <w:proofErr w:type="spellStart"/>
      <w:r>
        <w:rPr>
          <w:rFonts w:eastAsia="Times New Roman"/>
          <w:szCs w:val="24"/>
        </w:rPr>
        <w:t>τριανταοκτώμισι</w:t>
      </w:r>
      <w:proofErr w:type="spellEnd"/>
      <w:r>
        <w:rPr>
          <w:rFonts w:eastAsia="Times New Roman"/>
          <w:szCs w:val="24"/>
        </w:rPr>
        <w:t xml:space="preserve"> </w:t>
      </w:r>
      <w:r w:rsidRPr="003A1770">
        <w:rPr>
          <w:rFonts w:eastAsia="Times New Roman"/>
          <w:szCs w:val="24"/>
        </w:rPr>
        <w:t xml:space="preserve">ώρες </w:t>
      </w:r>
      <w:r>
        <w:rPr>
          <w:rFonts w:eastAsia="Times New Roman"/>
          <w:szCs w:val="24"/>
        </w:rPr>
        <w:t>και μίλησαν</w:t>
      </w:r>
      <w:r w:rsidRPr="003A1770">
        <w:rPr>
          <w:rFonts w:eastAsia="Times New Roman"/>
          <w:szCs w:val="24"/>
        </w:rPr>
        <w:t xml:space="preserve"> </w:t>
      </w:r>
      <w:r>
        <w:rPr>
          <w:rFonts w:eastAsia="Times New Roman"/>
          <w:szCs w:val="24"/>
        </w:rPr>
        <w:t>εν συνόλω</w:t>
      </w:r>
      <w:r w:rsidRPr="003A1770">
        <w:rPr>
          <w:rFonts w:eastAsia="Times New Roman"/>
          <w:szCs w:val="24"/>
        </w:rPr>
        <w:t xml:space="preserve"> </w:t>
      </w:r>
      <w:r>
        <w:rPr>
          <w:rFonts w:eastAsia="Times New Roman"/>
          <w:szCs w:val="24"/>
        </w:rPr>
        <w:t>διακόσιοι</w:t>
      </w:r>
      <w:r w:rsidRPr="003A1770">
        <w:rPr>
          <w:rFonts w:eastAsia="Times New Roman"/>
          <w:szCs w:val="24"/>
        </w:rPr>
        <w:t xml:space="preserve"> συνάδελφοι</w:t>
      </w:r>
      <w:r>
        <w:rPr>
          <w:rFonts w:eastAsia="Times New Roman"/>
          <w:szCs w:val="24"/>
        </w:rPr>
        <w:t>,</w:t>
      </w:r>
      <w:r w:rsidRPr="003A1770">
        <w:rPr>
          <w:rFonts w:eastAsia="Times New Roman"/>
          <w:szCs w:val="24"/>
        </w:rPr>
        <w:t xml:space="preserve"> εκ των οποίων </w:t>
      </w:r>
      <w:r>
        <w:rPr>
          <w:rFonts w:eastAsia="Times New Roman"/>
          <w:szCs w:val="24"/>
        </w:rPr>
        <w:t xml:space="preserve">είναι επτά </w:t>
      </w:r>
      <w:r w:rsidRPr="003A1770">
        <w:rPr>
          <w:rFonts w:eastAsia="Times New Roman"/>
          <w:szCs w:val="24"/>
        </w:rPr>
        <w:t xml:space="preserve">Αρχηγοί </w:t>
      </w:r>
      <w:r>
        <w:rPr>
          <w:rFonts w:eastAsia="Times New Roman"/>
          <w:szCs w:val="24"/>
        </w:rPr>
        <w:t>Κ</w:t>
      </w:r>
      <w:r w:rsidRPr="003A1770">
        <w:rPr>
          <w:rFonts w:eastAsia="Times New Roman"/>
          <w:szCs w:val="24"/>
        </w:rPr>
        <w:t xml:space="preserve">οινοβουλευτικών </w:t>
      </w:r>
      <w:r>
        <w:rPr>
          <w:rFonts w:eastAsia="Times New Roman"/>
          <w:szCs w:val="24"/>
        </w:rPr>
        <w:t>Ο</w:t>
      </w:r>
      <w:r w:rsidRPr="003A1770">
        <w:rPr>
          <w:rFonts w:eastAsia="Times New Roman"/>
          <w:szCs w:val="24"/>
        </w:rPr>
        <w:t>μάδων</w:t>
      </w:r>
      <w:r>
        <w:rPr>
          <w:rFonts w:eastAsia="Times New Roman"/>
          <w:szCs w:val="24"/>
        </w:rPr>
        <w:t>,</w:t>
      </w:r>
      <w:r w:rsidRPr="003A1770">
        <w:rPr>
          <w:rFonts w:eastAsia="Times New Roman"/>
          <w:szCs w:val="24"/>
        </w:rPr>
        <w:t xml:space="preserve"> τρεις πρώην </w:t>
      </w:r>
      <w:r>
        <w:rPr>
          <w:rFonts w:eastAsia="Times New Roman"/>
          <w:szCs w:val="24"/>
        </w:rPr>
        <w:t>Α</w:t>
      </w:r>
      <w:r w:rsidRPr="003A1770">
        <w:rPr>
          <w:rFonts w:eastAsia="Times New Roman"/>
          <w:szCs w:val="24"/>
        </w:rPr>
        <w:t>ρχηγοί Κοινοβουλευτικών Ομάδων</w:t>
      </w:r>
      <w:r>
        <w:rPr>
          <w:rFonts w:eastAsia="Times New Roman"/>
          <w:szCs w:val="24"/>
        </w:rPr>
        <w:t>,</w:t>
      </w:r>
      <w:r w:rsidRPr="003A1770">
        <w:rPr>
          <w:rFonts w:eastAsia="Times New Roman"/>
          <w:szCs w:val="24"/>
        </w:rPr>
        <w:t xml:space="preserve"> πρώην </w:t>
      </w:r>
      <w:r>
        <w:rPr>
          <w:rFonts w:eastAsia="Times New Roman"/>
          <w:szCs w:val="24"/>
        </w:rPr>
        <w:t>Π</w:t>
      </w:r>
      <w:r w:rsidRPr="003A1770">
        <w:rPr>
          <w:rFonts w:eastAsia="Times New Roman"/>
          <w:szCs w:val="24"/>
        </w:rPr>
        <w:t>ρωθυπουργοί</w:t>
      </w:r>
      <w:r>
        <w:rPr>
          <w:rFonts w:eastAsia="Times New Roman"/>
          <w:szCs w:val="24"/>
        </w:rPr>
        <w:t>,</w:t>
      </w:r>
      <w:r w:rsidRPr="003A1770">
        <w:rPr>
          <w:rFonts w:eastAsia="Times New Roman"/>
          <w:szCs w:val="24"/>
        </w:rPr>
        <w:t xml:space="preserve"> εισηγητές</w:t>
      </w:r>
      <w:r>
        <w:rPr>
          <w:rFonts w:eastAsia="Times New Roman"/>
          <w:szCs w:val="24"/>
        </w:rPr>
        <w:t>,</w:t>
      </w:r>
      <w:r w:rsidRPr="003A1770">
        <w:rPr>
          <w:rFonts w:eastAsia="Times New Roman"/>
          <w:szCs w:val="24"/>
        </w:rPr>
        <w:t xml:space="preserve"> ειδικ</w:t>
      </w:r>
      <w:r>
        <w:rPr>
          <w:rFonts w:eastAsia="Times New Roman"/>
          <w:szCs w:val="24"/>
        </w:rPr>
        <w:t>οί</w:t>
      </w:r>
      <w:r w:rsidRPr="003A1770">
        <w:rPr>
          <w:rFonts w:eastAsia="Times New Roman"/>
          <w:szCs w:val="24"/>
        </w:rPr>
        <w:t xml:space="preserve"> αγορητές</w:t>
      </w:r>
      <w:r>
        <w:rPr>
          <w:rFonts w:eastAsia="Times New Roman"/>
          <w:szCs w:val="24"/>
        </w:rPr>
        <w:t xml:space="preserve"> και </w:t>
      </w:r>
      <w:proofErr w:type="spellStart"/>
      <w:r>
        <w:rPr>
          <w:rFonts w:eastAsia="Times New Roman"/>
          <w:szCs w:val="24"/>
        </w:rPr>
        <w:t>εκατόν</w:t>
      </w:r>
      <w:proofErr w:type="spellEnd"/>
      <w:r>
        <w:rPr>
          <w:rFonts w:eastAsia="Times New Roman"/>
          <w:szCs w:val="24"/>
        </w:rPr>
        <w:t xml:space="preserve"> πενήντα έξι</w:t>
      </w:r>
      <w:r w:rsidRPr="003A1770">
        <w:rPr>
          <w:rFonts w:eastAsia="Times New Roman"/>
          <w:szCs w:val="24"/>
        </w:rPr>
        <w:t xml:space="preserve"> ομιλητές  από τον κατάλογο</w:t>
      </w:r>
      <w:r>
        <w:rPr>
          <w:rFonts w:eastAsia="Times New Roman"/>
          <w:szCs w:val="24"/>
        </w:rPr>
        <w:t>.</w:t>
      </w:r>
    </w:p>
    <w:p w14:paraId="1664EFF1" w14:textId="77777777" w:rsidR="00A97886" w:rsidRDefault="00361846">
      <w:pPr>
        <w:spacing w:line="600" w:lineRule="auto"/>
        <w:ind w:firstLine="720"/>
        <w:jc w:val="both"/>
        <w:rPr>
          <w:rFonts w:eastAsia="Times New Roman"/>
          <w:szCs w:val="24"/>
        </w:rPr>
      </w:pPr>
      <w:r>
        <w:rPr>
          <w:rFonts w:eastAsia="Times New Roman"/>
          <w:szCs w:val="24"/>
        </w:rPr>
        <w:lastRenderedPageBreak/>
        <w:t>Ε</w:t>
      </w:r>
      <w:r w:rsidRPr="003A1770">
        <w:rPr>
          <w:rFonts w:eastAsia="Times New Roman"/>
          <w:szCs w:val="24"/>
        </w:rPr>
        <w:t xml:space="preserve">πί του καταλόγου </w:t>
      </w:r>
      <w:r>
        <w:rPr>
          <w:rFonts w:eastAsia="Times New Roman"/>
          <w:szCs w:val="24"/>
        </w:rPr>
        <w:t>θέλω να σας πω κάτι, δι</w:t>
      </w:r>
      <w:r>
        <w:rPr>
          <w:rFonts w:eastAsia="Times New Roman"/>
          <w:szCs w:val="24"/>
        </w:rPr>
        <w:t xml:space="preserve">ότι πράγματι είναι μια ιστορική συνεδρίαση, όπως όλοι έχουν εντοπίσει, και υπήρχε ανάγκη απ’ όλους τους συναδέλφους να τοποθετηθούν επιπλέον. </w:t>
      </w:r>
    </w:p>
    <w:p w14:paraId="1664EFF2" w14:textId="77777777" w:rsidR="00A97886" w:rsidRDefault="00361846">
      <w:pPr>
        <w:spacing w:line="600" w:lineRule="auto"/>
        <w:ind w:firstLine="720"/>
        <w:jc w:val="both"/>
        <w:rPr>
          <w:rFonts w:eastAsia="Times New Roman"/>
          <w:szCs w:val="24"/>
        </w:rPr>
      </w:pPr>
      <w:r>
        <w:rPr>
          <w:rFonts w:eastAsia="Times New Roman"/>
          <w:szCs w:val="24"/>
        </w:rPr>
        <w:t>Μ</w:t>
      </w:r>
      <w:r w:rsidRPr="003A1770">
        <w:rPr>
          <w:rFonts w:eastAsia="Times New Roman"/>
          <w:szCs w:val="24"/>
        </w:rPr>
        <w:t xml:space="preserve">ε έγκριση της </w:t>
      </w:r>
      <w:r>
        <w:rPr>
          <w:rFonts w:eastAsia="Times New Roman"/>
          <w:szCs w:val="24"/>
        </w:rPr>
        <w:t>Ο</w:t>
      </w:r>
      <w:r w:rsidRPr="003A1770">
        <w:rPr>
          <w:rFonts w:eastAsia="Times New Roman"/>
          <w:szCs w:val="24"/>
        </w:rPr>
        <w:t>λομέλειας</w:t>
      </w:r>
      <w:r>
        <w:rPr>
          <w:rFonts w:eastAsia="Times New Roman"/>
          <w:szCs w:val="24"/>
        </w:rPr>
        <w:t xml:space="preserve"> θ</w:t>
      </w:r>
      <w:r w:rsidRPr="003A1770">
        <w:rPr>
          <w:rFonts w:eastAsia="Times New Roman"/>
          <w:szCs w:val="24"/>
        </w:rPr>
        <w:t>α διαβάσω τον κατάλογο όσων συναδέλφων δεν μιλήσουν και όσοι και όσες εξ αυτών θέλουν</w:t>
      </w:r>
      <w:r>
        <w:rPr>
          <w:rFonts w:eastAsia="Times New Roman"/>
          <w:szCs w:val="24"/>
        </w:rPr>
        <w:t>,</w:t>
      </w:r>
      <w:r w:rsidRPr="003A1770">
        <w:rPr>
          <w:rFonts w:eastAsia="Times New Roman"/>
          <w:szCs w:val="24"/>
        </w:rPr>
        <w:t xml:space="preserve"> </w:t>
      </w:r>
      <w:r>
        <w:rPr>
          <w:rFonts w:eastAsia="Times New Roman"/>
          <w:szCs w:val="24"/>
        </w:rPr>
        <w:t xml:space="preserve">μπορούν </w:t>
      </w:r>
      <w:r w:rsidRPr="003A1770">
        <w:rPr>
          <w:rFonts w:eastAsia="Times New Roman"/>
          <w:szCs w:val="24"/>
        </w:rPr>
        <w:t>να καταθέσουν</w:t>
      </w:r>
      <w:r>
        <w:rPr>
          <w:rFonts w:eastAsia="Times New Roman"/>
          <w:szCs w:val="24"/>
        </w:rPr>
        <w:t xml:space="preserve"> τις ομιλίες τους</w:t>
      </w:r>
      <w:r w:rsidRPr="003A1770">
        <w:rPr>
          <w:rFonts w:eastAsia="Times New Roman"/>
          <w:szCs w:val="24"/>
        </w:rPr>
        <w:t xml:space="preserve"> </w:t>
      </w:r>
      <w:r>
        <w:rPr>
          <w:rFonts w:eastAsia="Times New Roman"/>
          <w:szCs w:val="24"/>
        </w:rPr>
        <w:t>για τα Π</w:t>
      </w:r>
      <w:r w:rsidRPr="003A1770">
        <w:rPr>
          <w:rFonts w:eastAsia="Times New Roman"/>
          <w:szCs w:val="24"/>
        </w:rPr>
        <w:t>ρακτικά</w:t>
      </w:r>
      <w:r>
        <w:rPr>
          <w:rFonts w:eastAsia="Times New Roman"/>
          <w:szCs w:val="24"/>
        </w:rPr>
        <w:t>,</w:t>
      </w:r>
      <w:r w:rsidRPr="003A1770">
        <w:rPr>
          <w:rFonts w:eastAsia="Times New Roman"/>
          <w:szCs w:val="24"/>
        </w:rPr>
        <w:t xml:space="preserve"> όπου θα εκδοθούν ως παράρτημα</w:t>
      </w:r>
      <w:r>
        <w:rPr>
          <w:rFonts w:eastAsia="Times New Roman"/>
          <w:szCs w:val="24"/>
        </w:rPr>
        <w:t>.</w:t>
      </w:r>
      <w:r w:rsidRPr="003A1770">
        <w:rPr>
          <w:rFonts w:eastAsia="Times New Roman"/>
          <w:szCs w:val="24"/>
        </w:rPr>
        <w:t xml:space="preserve"> </w:t>
      </w:r>
    </w:p>
    <w:p w14:paraId="1664EFF3" w14:textId="77777777" w:rsidR="00A97886" w:rsidRDefault="00361846">
      <w:pPr>
        <w:spacing w:line="600" w:lineRule="auto"/>
        <w:ind w:firstLine="720"/>
        <w:jc w:val="both"/>
        <w:rPr>
          <w:rFonts w:eastAsia="Times New Roman"/>
          <w:szCs w:val="24"/>
        </w:rPr>
      </w:pPr>
      <w:r>
        <w:rPr>
          <w:rFonts w:eastAsia="Times New Roman"/>
          <w:szCs w:val="24"/>
        </w:rPr>
        <w:t>Κ</w:t>
      </w:r>
      <w:r w:rsidRPr="003A1770">
        <w:rPr>
          <w:rFonts w:eastAsia="Times New Roman"/>
          <w:szCs w:val="24"/>
        </w:rPr>
        <w:t xml:space="preserve">ύριε </w:t>
      </w:r>
      <w:proofErr w:type="spellStart"/>
      <w:r>
        <w:rPr>
          <w:rFonts w:eastAsia="Times New Roman"/>
          <w:szCs w:val="24"/>
        </w:rPr>
        <w:t>Τ</w:t>
      </w:r>
      <w:r w:rsidRPr="003A1770">
        <w:rPr>
          <w:rFonts w:eastAsia="Times New Roman"/>
          <w:szCs w:val="24"/>
        </w:rPr>
        <w:t>ραγάκη</w:t>
      </w:r>
      <w:proofErr w:type="spellEnd"/>
      <w:r>
        <w:rPr>
          <w:rFonts w:eastAsia="Times New Roman"/>
          <w:szCs w:val="24"/>
        </w:rPr>
        <w:t>,</w:t>
      </w:r>
      <w:r w:rsidRPr="003A1770">
        <w:rPr>
          <w:rFonts w:eastAsia="Times New Roman"/>
          <w:szCs w:val="24"/>
        </w:rPr>
        <w:t xml:space="preserve"> το </w:t>
      </w:r>
      <w:r>
        <w:rPr>
          <w:rFonts w:eastAsia="Times New Roman"/>
          <w:szCs w:val="24"/>
        </w:rPr>
        <w:t>εί</w:t>
      </w:r>
      <w:r w:rsidRPr="003A1770">
        <w:rPr>
          <w:rFonts w:eastAsia="Times New Roman"/>
          <w:szCs w:val="24"/>
        </w:rPr>
        <w:t xml:space="preserve">χαμε κάνει </w:t>
      </w:r>
      <w:r>
        <w:rPr>
          <w:rFonts w:eastAsia="Times New Roman"/>
          <w:szCs w:val="24"/>
        </w:rPr>
        <w:t>και</w:t>
      </w:r>
      <w:r w:rsidRPr="003A1770">
        <w:rPr>
          <w:rFonts w:eastAsia="Times New Roman"/>
          <w:szCs w:val="24"/>
        </w:rPr>
        <w:t xml:space="preserve"> όταν ήμουν </w:t>
      </w:r>
      <w:r>
        <w:rPr>
          <w:rFonts w:eastAsia="Times New Roman"/>
          <w:szCs w:val="24"/>
        </w:rPr>
        <w:t>Υ</w:t>
      </w:r>
      <w:r w:rsidRPr="003A1770">
        <w:rPr>
          <w:rFonts w:eastAsia="Times New Roman"/>
          <w:szCs w:val="24"/>
        </w:rPr>
        <w:t>πουργός Εσωτερικών</w:t>
      </w:r>
      <w:r>
        <w:rPr>
          <w:rFonts w:eastAsia="Times New Roman"/>
          <w:szCs w:val="24"/>
        </w:rPr>
        <w:t xml:space="preserve">. Θα εκδοθούν </w:t>
      </w:r>
      <w:r w:rsidRPr="003A1770">
        <w:rPr>
          <w:rFonts w:eastAsia="Times New Roman"/>
          <w:szCs w:val="24"/>
        </w:rPr>
        <w:t xml:space="preserve">ως παράρτημα των </w:t>
      </w:r>
      <w:r>
        <w:rPr>
          <w:rFonts w:eastAsia="Times New Roman"/>
          <w:szCs w:val="24"/>
        </w:rPr>
        <w:t>Π</w:t>
      </w:r>
      <w:r w:rsidRPr="003A1770">
        <w:rPr>
          <w:rFonts w:eastAsia="Times New Roman"/>
          <w:szCs w:val="24"/>
        </w:rPr>
        <w:t>ρακτικών</w:t>
      </w:r>
      <w:r>
        <w:rPr>
          <w:rFonts w:eastAsia="Times New Roman"/>
          <w:szCs w:val="24"/>
        </w:rPr>
        <w:t>, διότι</w:t>
      </w:r>
      <w:r w:rsidRPr="003A1770">
        <w:rPr>
          <w:rFonts w:eastAsia="Times New Roman"/>
          <w:szCs w:val="24"/>
        </w:rPr>
        <w:t xml:space="preserve"> δεν είναι ακριβώς </w:t>
      </w:r>
      <w:r>
        <w:rPr>
          <w:rFonts w:eastAsia="Times New Roman"/>
          <w:szCs w:val="24"/>
        </w:rPr>
        <w:t>στα Π</w:t>
      </w:r>
      <w:r w:rsidRPr="003A1770">
        <w:rPr>
          <w:rFonts w:eastAsia="Times New Roman"/>
          <w:szCs w:val="24"/>
        </w:rPr>
        <w:t>ρακτικά</w:t>
      </w:r>
      <w:r>
        <w:rPr>
          <w:rFonts w:eastAsia="Times New Roman"/>
          <w:szCs w:val="24"/>
        </w:rPr>
        <w:t>,</w:t>
      </w:r>
      <w:r w:rsidRPr="003A1770">
        <w:rPr>
          <w:rFonts w:eastAsia="Times New Roman"/>
          <w:szCs w:val="24"/>
        </w:rPr>
        <w:t xml:space="preserve"> δεν έχουν εκφωνηθεί</w:t>
      </w:r>
      <w:r>
        <w:rPr>
          <w:rFonts w:eastAsia="Times New Roman"/>
          <w:szCs w:val="24"/>
        </w:rPr>
        <w:t>.</w:t>
      </w:r>
      <w:r w:rsidRPr="003A1770">
        <w:rPr>
          <w:rFonts w:eastAsia="Times New Roman"/>
          <w:szCs w:val="24"/>
        </w:rPr>
        <w:t xml:space="preserve"> </w:t>
      </w:r>
      <w:r>
        <w:rPr>
          <w:rFonts w:eastAsia="Times New Roman"/>
          <w:szCs w:val="24"/>
        </w:rPr>
        <w:t>Ω</w:t>
      </w:r>
      <w:r w:rsidRPr="003A1770">
        <w:rPr>
          <w:rFonts w:eastAsia="Times New Roman"/>
          <w:szCs w:val="24"/>
        </w:rPr>
        <w:t xml:space="preserve">ς παράρτημα των </w:t>
      </w:r>
      <w:r>
        <w:rPr>
          <w:rFonts w:eastAsia="Times New Roman"/>
          <w:szCs w:val="24"/>
        </w:rPr>
        <w:t>Π</w:t>
      </w:r>
      <w:r w:rsidRPr="003A1770">
        <w:rPr>
          <w:rFonts w:eastAsia="Times New Roman"/>
          <w:szCs w:val="24"/>
        </w:rPr>
        <w:t>ρακτικών</w:t>
      </w:r>
      <w:r>
        <w:rPr>
          <w:rFonts w:eastAsia="Times New Roman"/>
          <w:szCs w:val="24"/>
        </w:rPr>
        <w:t>, όμως,</w:t>
      </w:r>
      <w:r w:rsidRPr="003A1770">
        <w:rPr>
          <w:rFonts w:eastAsia="Times New Roman"/>
          <w:szCs w:val="24"/>
        </w:rPr>
        <w:t xml:space="preserve"> θα είναι κατατεθειμέν</w:t>
      </w:r>
      <w:r>
        <w:rPr>
          <w:rFonts w:eastAsia="Times New Roman"/>
          <w:szCs w:val="24"/>
        </w:rPr>
        <w:t>α</w:t>
      </w:r>
      <w:r w:rsidRPr="003A1770">
        <w:rPr>
          <w:rFonts w:eastAsia="Times New Roman"/>
          <w:szCs w:val="24"/>
        </w:rPr>
        <w:t xml:space="preserve"> και θα εκδοθούν </w:t>
      </w:r>
      <w:r>
        <w:rPr>
          <w:rFonts w:eastAsia="Times New Roman"/>
          <w:szCs w:val="24"/>
        </w:rPr>
        <w:t xml:space="preserve">γι’ αυτή την ιστορική συνεδρίαση. </w:t>
      </w:r>
    </w:p>
    <w:p w14:paraId="1664EFF4" w14:textId="77777777" w:rsidR="00A97886" w:rsidRDefault="00361846">
      <w:pPr>
        <w:spacing w:line="600" w:lineRule="auto"/>
        <w:ind w:firstLine="720"/>
        <w:jc w:val="both"/>
        <w:rPr>
          <w:rFonts w:eastAsia="Times New Roman" w:cs="Times New Roman"/>
          <w:szCs w:val="24"/>
        </w:rPr>
      </w:pPr>
      <w:r w:rsidRPr="00C00B62">
        <w:rPr>
          <w:rFonts w:eastAsia="Times New Roman" w:cs="Times New Roman"/>
          <w:szCs w:val="24"/>
        </w:rPr>
        <w:t>Είναι</w:t>
      </w:r>
      <w:r w:rsidRPr="008E0DA6">
        <w:rPr>
          <w:rFonts w:eastAsia="Times New Roman" w:cs="Times New Roman"/>
          <w:szCs w:val="24"/>
        </w:rPr>
        <w:t xml:space="preserve">, </w:t>
      </w:r>
      <w:r>
        <w:rPr>
          <w:rFonts w:eastAsia="Times New Roman" w:cs="Times New Roman"/>
          <w:szCs w:val="24"/>
        </w:rPr>
        <w:t>λοιπόν,</w:t>
      </w:r>
      <w:r w:rsidRPr="00C00B62">
        <w:rPr>
          <w:rFonts w:eastAsia="Times New Roman" w:cs="Times New Roman"/>
          <w:szCs w:val="24"/>
        </w:rPr>
        <w:t xml:space="preserve"> ο</w:t>
      </w:r>
      <w:r>
        <w:rPr>
          <w:rFonts w:eastAsia="Times New Roman" w:cs="Times New Roman"/>
          <w:szCs w:val="24"/>
        </w:rPr>
        <w:t>ι</w:t>
      </w:r>
      <w:r w:rsidRPr="00C00B62">
        <w:rPr>
          <w:rFonts w:eastAsia="Times New Roman" w:cs="Times New Roman"/>
          <w:szCs w:val="24"/>
        </w:rPr>
        <w:t xml:space="preserve"> </w:t>
      </w:r>
      <w:r>
        <w:rPr>
          <w:rFonts w:eastAsia="Times New Roman" w:cs="Times New Roman"/>
          <w:szCs w:val="24"/>
        </w:rPr>
        <w:t xml:space="preserve">κ.κ. </w:t>
      </w:r>
      <w:proofErr w:type="spellStart"/>
      <w:r w:rsidRPr="00C00B62">
        <w:rPr>
          <w:rFonts w:eastAsia="Times New Roman" w:cs="Times New Roman"/>
          <w:szCs w:val="24"/>
        </w:rPr>
        <w:t>Μπαλαούρας</w:t>
      </w:r>
      <w:proofErr w:type="spellEnd"/>
      <w:r>
        <w:rPr>
          <w:rFonts w:eastAsia="Times New Roman" w:cs="Times New Roman"/>
          <w:szCs w:val="24"/>
        </w:rPr>
        <w:t>,</w:t>
      </w:r>
      <w:r w:rsidRPr="00C00B62">
        <w:rPr>
          <w:rFonts w:eastAsia="Times New Roman" w:cs="Times New Roman"/>
          <w:szCs w:val="24"/>
        </w:rPr>
        <w:t xml:space="preserve"> </w:t>
      </w:r>
      <w:proofErr w:type="spellStart"/>
      <w:r w:rsidRPr="00C00B62">
        <w:rPr>
          <w:rFonts w:eastAsia="Times New Roman" w:cs="Times New Roman"/>
          <w:szCs w:val="24"/>
        </w:rPr>
        <w:t>Δρίτσας</w:t>
      </w:r>
      <w:proofErr w:type="spellEnd"/>
      <w:r>
        <w:rPr>
          <w:rFonts w:eastAsia="Times New Roman" w:cs="Times New Roman"/>
          <w:szCs w:val="24"/>
        </w:rPr>
        <w:t xml:space="preserve">, </w:t>
      </w:r>
      <w:proofErr w:type="spellStart"/>
      <w:r>
        <w:rPr>
          <w:rFonts w:eastAsia="Times New Roman" w:cs="Times New Roman"/>
          <w:szCs w:val="24"/>
        </w:rPr>
        <w:t>Δ</w:t>
      </w:r>
      <w:r w:rsidRPr="00C00B62">
        <w:rPr>
          <w:rFonts w:eastAsia="Times New Roman" w:cs="Times New Roman"/>
          <w:szCs w:val="24"/>
        </w:rPr>
        <w:t>ουζίνας</w:t>
      </w:r>
      <w:proofErr w:type="spellEnd"/>
      <w:r>
        <w:rPr>
          <w:rFonts w:eastAsia="Times New Roman" w:cs="Times New Roman"/>
          <w:szCs w:val="24"/>
        </w:rPr>
        <w:t xml:space="preserve">, </w:t>
      </w:r>
      <w:proofErr w:type="spellStart"/>
      <w:r>
        <w:rPr>
          <w:rFonts w:eastAsia="Times New Roman" w:cs="Times New Roman"/>
          <w:szCs w:val="24"/>
        </w:rPr>
        <w:t>Μ</w:t>
      </w:r>
      <w:r w:rsidRPr="00C00B62">
        <w:rPr>
          <w:rFonts w:eastAsia="Times New Roman" w:cs="Times New Roman"/>
          <w:szCs w:val="24"/>
        </w:rPr>
        <w:t>παλωμενάκης</w:t>
      </w:r>
      <w:proofErr w:type="spellEnd"/>
      <w:r>
        <w:rPr>
          <w:rFonts w:eastAsia="Times New Roman" w:cs="Times New Roman"/>
          <w:szCs w:val="24"/>
        </w:rPr>
        <w:t xml:space="preserve">, </w:t>
      </w:r>
      <w:proofErr w:type="spellStart"/>
      <w:r>
        <w:rPr>
          <w:rFonts w:eastAsia="Times New Roman" w:cs="Times New Roman"/>
          <w:szCs w:val="24"/>
        </w:rPr>
        <w:t>Κάτσης</w:t>
      </w:r>
      <w:proofErr w:type="spellEnd"/>
      <w:r>
        <w:rPr>
          <w:rFonts w:eastAsia="Times New Roman" w:cs="Times New Roman"/>
          <w:szCs w:val="24"/>
        </w:rPr>
        <w:t xml:space="preserve">, </w:t>
      </w:r>
      <w:proofErr w:type="spellStart"/>
      <w:r>
        <w:rPr>
          <w:rFonts w:eastAsia="Times New Roman" w:cs="Times New Roman"/>
          <w:szCs w:val="24"/>
        </w:rPr>
        <w:t>Σταμπουλή</w:t>
      </w:r>
      <w:proofErr w:type="spellEnd"/>
      <w:r>
        <w:rPr>
          <w:rFonts w:eastAsia="Times New Roman" w:cs="Times New Roman"/>
          <w:szCs w:val="24"/>
        </w:rPr>
        <w:t>,</w:t>
      </w:r>
      <w:r w:rsidRPr="00C00B62">
        <w:rPr>
          <w:rFonts w:eastAsia="Times New Roman" w:cs="Times New Roman"/>
          <w:szCs w:val="24"/>
        </w:rPr>
        <w:t xml:space="preserve"> </w:t>
      </w:r>
      <w:r>
        <w:rPr>
          <w:rFonts w:eastAsia="Times New Roman" w:cs="Times New Roman"/>
          <w:szCs w:val="24"/>
        </w:rPr>
        <w:t>Κ</w:t>
      </w:r>
      <w:r w:rsidRPr="00C00B62">
        <w:rPr>
          <w:rFonts w:eastAsia="Times New Roman" w:cs="Times New Roman"/>
          <w:szCs w:val="24"/>
        </w:rPr>
        <w:t>ουτσούκος</w:t>
      </w:r>
      <w:r>
        <w:rPr>
          <w:rFonts w:eastAsia="Times New Roman" w:cs="Times New Roman"/>
          <w:szCs w:val="24"/>
        </w:rPr>
        <w:t>, Γερμ</w:t>
      </w:r>
      <w:r>
        <w:rPr>
          <w:rFonts w:eastAsia="Times New Roman" w:cs="Times New Roman"/>
          <w:szCs w:val="24"/>
        </w:rPr>
        <w:t>ε</w:t>
      </w:r>
      <w:r>
        <w:rPr>
          <w:rFonts w:eastAsia="Times New Roman" w:cs="Times New Roman"/>
          <w:szCs w:val="24"/>
        </w:rPr>
        <w:t>ν</w:t>
      </w:r>
      <w:r>
        <w:rPr>
          <w:rFonts w:eastAsia="Times New Roman" w:cs="Times New Roman"/>
          <w:szCs w:val="24"/>
        </w:rPr>
        <w:t>ή</w:t>
      </w:r>
      <w:r>
        <w:rPr>
          <w:rFonts w:eastAsia="Times New Roman" w:cs="Times New Roman"/>
          <w:szCs w:val="24"/>
        </w:rPr>
        <w:t>ς, Τ</w:t>
      </w:r>
      <w:r w:rsidRPr="00C00B62">
        <w:rPr>
          <w:rFonts w:eastAsia="Times New Roman" w:cs="Times New Roman"/>
          <w:szCs w:val="24"/>
        </w:rPr>
        <w:t>σίρκας</w:t>
      </w:r>
      <w:r>
        <w:rPr>
          <w:rFonts w:eastAsia="Times New Roman" w:cs="Times New Roman"/>
          <w:szCs w:val="24"/>
        </w:rPr>
        <w:t xml:space="preserve">, Τζαβάρας, </w:t>
      </w:r>
      <w:proofErr w:type="spellStart"/>
      <w:r>
        <w:rPr>
          <w:rFonts w:eastAsia="Times New Roman" w:cs="Times New Roman"/>
          <w:szCs w:val="24"/>
        </w:rPr>
        <w:t>Μ</w:t>
      </w:r>
      <w:r w:rsidRPr="00C00B62">
        <w:rPr>
          <w:rFonts w:eastAsia="Times New Roman" w:cs="Times New Roman"/>
          <w:szCs w:val="24"/>
        </w:rPr>
        <w:t>ορφίδης</w:t>
      </w:r>
      <w:proofErr w:type="spellEnd"/>
      <w:r>
        <w:rPr>
          <w:rFonts w:eastAsia="Times New Roman" w:cs="Times New Roman"/>
          <w:szCs w:val="24"/>
        </w:rPr>
        <w:t>,</w:t>
      </w:r>
      <w:r w:rsidRPr="00C00B62">
        <w:rPr>
          <w:rFonts w:eastAsia="Times New Roman" w:cs="Times New Roman"/>
          <w:szCs w:val="24"/>
        </w:rPr>
        <w:t xml:space="preserve"> </w:t>
      </w:r>
      <w:proofErr w:type="spellStart"/>
      <w:r w:rsidRPr="00C00B62">
        <w:rPr>
          <w:rFonts w:eastAsia="Times New Roman" w:cs="Times New Roman"/>
          <w:szCs w:val="24"/>
        </w:rPr>
        <w:t>Μπαλάφας</w:t>
      </w:r>
      <w:proofErr w:type="spellEnd"/>
      <w:r>
        <w:rPr>
          <w:rFonts w:eastAsia="Times New Roman" w:cs="Times New Roman"/>
          <w:szCs w:val="24"/>
        </w:rPr>
        <w:t xml:space="preserve">, </w:t>
      </w:r>
      <w:proofErr w:type="spellStart"/>
      <w:r>
        <w:rPr>
          <w:rFonts w:eastAsia="Times New Roman" w:cs="Times New Roman"/>
          <w:szCs w:val="24"/>
        </w:rPr>
        <w:t>Γ</w:t>
      </w:r>
      <w:r w:rsidRPr="00C00B62">
        <w:rPr>
          <w:rFonts w:eastAsia="Times New Roman" w:cs="Times New Roman"/>
          <w:szCs w:val="24"/>
        </w:rPr>
        <w:t>κιόλας</w:t>
      </w:r>
      <w:proofErr w:type="spellEnd"/>
      <w:r>
        <w:rPr>
          <w:rFonts w:eastAsia="Times New Roman" w:cs="Times New Roman"/>
          <w:szCs w:val="24"/>
        </w:rPr>
        <w:t xml:space="preserve">, </w:t>
      </w:r>
      <w:r w:rsidRPr="00C00B62">
        <w:rPr>
          <w:rFonts w:eastAsia="Times New Roman" w:cs="Times New Roman"/>
          <w:szCs w:val="24"/>
        </w:rPr>
        <w:t>Γάκης</w:t>
      </w:r>
      <w:r>
        <w:rPr>
          <w:rFonts w:eastAsia="Times New Roman" w:cs="Times New Roman"/>
          <w:szCs w:val="24"/>
        </w:rPr>
        <w:t xml:space="preserve">, </w:t>
      </w:r>
      <w:proofErr w:type="spellStart"/>
      <w:r>
        <w:rPr>
          <w:rFonts w:eastAsia="Times New Roman" w:cs="Times New Roman"/>
          <w:szCs w:val="24"/>
        </w:rPr>
        <w:t>Δ</w:t>
      </w:r>
      <w:r w:rsidRPr="00C00B62">
        <w:rPr>
          <w:rFonts w:eastAsia="Times New Roman" w:cs="Times New Roman"/>
          <w:szCs w:val="24"/>
        </w:rPr>
        <w:t>ημοσχάκης</w:t>
      </w:r>
      <w:proofErr w:type="spellEnd"/>
      <w:r>
        <w:rPr>
          <w:rFonts w:eastAsia="Times New Roman" w:cs="Times New Roman"/>
          <w:szCs w:val="24"/>
        </w:rPr>
        <w:t xml:space="preserve">, </w:t>
      </w:r>
      <w:proofErr w:type="spellStart"/>
      <w:r>
        <w:rPr>
          <w:rFonts w:eastAsia="Times New Roman" w:cs="Times New Roman"/>
          <w:szCs w:val="24"/>
        </w:rPr>
        <w:t>Κρεμαστινός</w:t>
      </w:r>
      <w:proofErr w:type="spellEnd"/>
      <w:r>
        <w:rPr>
          <w:rFonts w:eastAsia="Times New Roman" w:cs="Times New Roman"/>
          <w:szCs w:val="24"/>
        </w:rPr>
        <w:t xml:space="preserve">, </w:t>
      </w:r>
      <w:r w:rsidRPr="00C00B62">
        <w:rPr>
          <w:rFonts w:eastAsia="Times New Roman" w:cs="Times New Roman"/>
          <w:szCs w:val="24"/>
        </w:rPr>
        <w:t>Λαζαρίδης</w:t>
      </w:r>
      <w:r>
        <w:rPr>
          <w:rFonts w:eastAsia="Times New Roman" w:cs="Times New Roman"/>
          <w:szCs w:val="24"/>
        </w:rPr>
        <w:t xml:space="preserve">, </w:t>
      </w:r>
      <w:r w:rsidRPr="00C00B62">
        <w:rPr>
          <w:rFonts w:eastAsia="Times New Roman" w:cs="Times New Roman"/>
          <w:szCs w:val="24"/>
        </w:rPr>
        <w:t>Αντωνιάδης</w:t>
      </w:r>
      <w:r>
        <w:rPr>
          <w:rFonts w:eastAsia="Times New Roman" w:cs="Times New Roman"/>
          <w:szCs w:val="24"/>
        </w:rPr>
        <w:t xml:space="preserve">, </w:t>
      </w:r>
      <w:r w:rsidRPr="00C00B62">
        <w:rPr>
          <w:rFonts w:eastAsia="Times New Roman" w:cs="Times New Roman"/>
          <w:szCs w:val="24"/>
        </w:rPr>
        <w:t>Μωραΐτης</w:t>
      </w:r>
      <w:r>
        <w:rPr>
          <w:rFonts w:eastAsia="Times New Roman" w:cs="Times New Roman"/>
          <w:szCs w:val="24"/>
        </w:rPr>
        <w:t xml:space="preserve">, </w:t>
      </w:r>
      <w:r>
        <w:rPr>
          <w:rFonts w:eastAsia="Times New Roman" w:cs="Times New Roman"/>
          <w:szCs w:val="24"/>
        </w:rPr>
        <w:lastRenderedPageBreak/>
        <w:t>Π</w:t>
      </w:r>
      <w:r w:rsidRPr="00C00B62">
        <w:rPr>
          <w:rFonts w:eastAsia="Times New Roman" w:cs="Times New Roman"/>
          <w:szCs w:val="24"/>
        </w:rPr>
        <w:t>απαηλιού</w:t>
      </w:r>
      <w:r>
        <w:rPr>
          <w:rFonts w:eastAsia="Times New Roman" w:cs="Times New Roman"/>
          <w:szCs w:val="24"/>
        </w:rPr>
        <w:t xml:space="preserve">, </w:t>
      </w:r>
      <w:proofErr w:type="spellStart"/>
      <w:r>
        <w:rPr>
          <w:rFonts w:eastAsia="Times New Roman" w:cs="Times New Roman"/>
          <w:szCs w:val="24"/>
        </w:rPr>
        <w:t>Μηταφίδης</w:t>
      </w:r>
      <w:proofErr w:type="spellEnd"/>
      <w:r>
        <w:rPr>
          <w:rFonts w:eastAsia="Times New Roman" w:cs="Times New Roman"/>
          <w:szCs w:val="24"/>
        </w:rPr>
        <w:t xml:space="preserve">, </w:t>
      </w:r>
      <w:proofErr w:type="spellStart"/>
      <w:r>
        <w:rPr>
          <w:rFonts w:eastAsia="Times New Roman" w:cs="Times New Roman"/>
          <w:szCs w:val="24"/>
        </w:rPr>
        <w:t>Β</w:t>
      </w:r>
      <w:r w:rsidRPr="00C00B62">
        <w:rPr>
          <w:rFonts w:eastAsia="Times New Roman" w:cs="Times New Roman"/>
          <w:szCs w:val="24"/>
        </w:rPr>
        <w:t>αγιωνάκη</w:t>
      </w:r>
      <w:proofErr w:type="spellEnd"/>
      <w:r>
        <w:rPr>
          <w:rFonts w:eastAsia="Times New Roman" w:cs="Times New Roman"/>
          <w:szCs w:val="24"/>
        </w:rPr>
        <w:t xml:space="preserve">, </w:t>
      </w:r>
      <w:r w:rsidRPr="00C00B62">
        <w:rPr>
          <w:rFonts w:eastAsia="Times New Roman" w:cs="Times New Roman"/>
          <w:szCs w:val="24"/>
        </w:rPr>
        <w:t>Καραγιάννης</w:t>
      </w:r>
      <w:r>
        <w:rPr>
          <w:rFonts w:eastAsia="Times New Roman" w:cs="Times New Roman"/>
          <w:szCs w:val="24"/>
        </w:rPr>
        <w:t>, Τ</w:t>
      </w:r>
      <w:r w:rsidRPr="00C00B62">
        <w:rPr>
          <w:rFonts w:eastAsia="Times New Roman" w:cs="Times New Roman"/>
          <w:szCs w:val="24"/>
        </w:rPr>
        <w:t>σόγκας</w:t>
      </w:r>
      <w:r>
        <w:rPr>
          <w:rFonts w:eastAsia="Times New Roman" w:cs="Times New Roman"/>
          <w:szCs w:val="24"/>
        </w:rPr>
        <w:t xml:space="preserve">, </w:t>
      </w:r>
      <w:r w:rsidRPr="00C00B62">
        <w:rPr>
          <w:rFonts w:eastAsia="Times New Roman" w:cs="Times New Roman"/>
          <w:szCs w:val="24"/>
        </w:rPr>
        <w:t>Μιχαηλίδης</w:t>
      </w:r>
      <w:r>
        <w:rPr>
          <w:rFonts w:eastAsia="Times New Roman" w:cs="Times New Roman"/>
          <w:szCs w:val="24"/>
        </w:rPr>
        <w:t xml:space="preserve">, </w:t>
      </w:r>
      <w:proofErr w:type="spellStart"/>
      <w:r>
        <w:rPr>
          <w:rFonts w:eastAsia="Times New Roman" w:cs="Times New Roman"/>
          <w:szCs w:val="24"/>
        </w:rPr>
        <w:t>Π</w:t>
      </w:r>
      <w:r w:rsidRPr="00C00B62">
        <w:rPr>
          <w:rFonts w:eastAsia="Times New Roman" w:cs="Times New Roman"/>
          <w:szCs w:val="24"/>
        </w:rPr>
        <w:t>απαφιλίππου</w:t>
      </w:r>
      <w:proofErr w:type="spellEnd"/>
      <w:r>
        <w:rPr>
          <w:rFonts w:eastAsia="Times New Roman" w:cs="Times New Roman"/>
          <w:szCs w:val="24"/>
        </w:rPr>
        <w:t xml:space="preserve">, </w:t>
      </w:r>
      <w:proofErr w:type="spellStart"/>
      <w:r w:rsidRPr="00C00B62">
        <w:rPr>
          <w:rFonts w:eastAsia="Times New Roman" w:cs="Times New Roman"/>
          <w:szCs w:val="24"/>
        </w:rPr>
        <w:t>Κουτσούμπας</w:t>
      </w:r>
      <w:proofErr w:type="spellEnd"/>
      <w:r>
        <w:rPr>
          <w:rFonts w:eastAsia="Times New Roman" w:cs="Times New Roman"/>
          <w:szCs w:val="24"/>
        </w:rPr>
        <w:t xml:space="preserve">, </w:t>
      </w:r>
      <w:proofErr w:type="spellStart"/>
      <w:r>
        <w:rPr>
          <w:rFonts w:eastAsia="Times New Roman" w:cs="Times New Roman"/>
          <w:szCs w:val="24"/>
        </w:rPr>
        <w:t>Κοντογεώργος</w:t>
      </w:r>
      <w:proofErr w:type="spellEnd"/>
      <w:r>
        <w:rPr>
          <w:rFonts w:eastAsia="Times New Roman" w:cs="Times New Roman"/>
          <w:szCs w:val="24"/>
        </w:rPr>
        <w:t xml:space="preserve">, </w:t>
      </w:r>
      <w:proofErr w:type="spellStart"/>
      <w:r>
        <w:rPr>
          <w:rFonts w:eastAsia="Times New Roman" w:cs="Times New Roman"/>
          <w:szCs w:val="24"/>
        </w:rPr>
        <w:t>Σεβαστάκης</w:t>
      </w:r>
      <w:proofErr w:type="spellEnd"/>
      <w:r>
        <w:rPr>
          <w:rFonts w:eastAsia="Times New Roman" w:cs="Times New Roman"/>
          <w:szCs w:val="24"/>
        </w:rPr>
        <w:t xml:space="preserve">, </w:t>
      </w:r>
      <w:proofErr w:type="spellStart"/>
      <w:r>
        <w:rPr>
          <w:rFonts w:eastAsia="Times New Roman" w:cs="Times New Roman"/>
          <w:szCs w:val="24"/>
        </w:rPr>
        <w:t>Βρούτσης</w:t>
      </w:r>
      <w:proofErr w:type="spellEnd"/>
      <w:r>
        <w:rPr>
          <w:rFonts w:eastAsia="Times New Roman" w:cs="Times New Roman"/>
          <w:szCs w:val="24"/>
        </w:rPr>
        <w:t xml:space="preserve">, </w:t>
      </w:r>
      <w:proofErr w:type="spellStart"/>
      <w:r>
        <w:rPr>
          <w:rFonts w:eastAsia="Times New Roman" w:cs="Times New Roman"/>
          <w:szCs w:val="24"/>
        </w:rPr>
        <w:t>Θραψανιώτης</w:t>
      </w:r>
      <w:proofErr w:type="spellEnd"/>
      <w:r>
        <w:rPr>
          <w:rFonts w:eastAsia="Times New Roman" w:cs="Times New Roman"/>
          <w:szCs w:val="24"/>
        </w:rPr>
        <w:t xml:space="preserve">, Μαντάς, </w:t>
      </w:r>
      <w:proofErr w:type="spellStart"/>
      <w:r>
        <w:rPr>
          <w:rFonts w:eastAsia="Times New Roman" w:cs="Times New Roman"/>
          <w:szCs w:val="24"/>
        </w:rPr>
        <w:t>Μπαργιώτας</w:t>
      </w:r>
      <w:proofErr w:type="spellEnd"/>
      <w:r>
        <w:rPr>
          <w:rFonts w:eastAsia="Times New Roman" w:cs="Times New Roman"/>
          <w:szCs w:val="24"/>
        </w:rPr>
        <w:t xml:space="preserve">, Μπούρας, </w:t>
      </w:r>
      <w:r w:rsidRPr="00C00B62">
        <w:rPr>
          <w:rFonts w:eastAsia="Times New Roman" w:cs="Times New Roman"/>
          <w:szCs w:val="24"/>
        </w:rPr>
        <w:t>Καραγκούνης</w:t>
      </w:r>
      <w:r>
        <w:rPr>
          <w:rFonts w:eastAsia="Times New Roman" w:cs="Times New Roman"/>
          <w:szCs w:val="24"/>
        </w:rPr>
        <w:t xml:space="preserve">, </w:t>
      </w:r>
      <w:proofErr w:type="spellStart"/>
      <w:r>
        <w:rPr>
          <w:rFonts w:eastAsia="Times New Roman" w:cs="Times New Roman"/>
          <w:szCs w:val="24"/>
        </w:rPr>
        <w:t>Αυγενάκης</w:t>
      </w:r>
      <w:proofErr w:type="spellEnd"/>
      <w:r>
        <w:rPr>
          <w:rFonts w:eastAsia="Times New Roman" w:cs="Times New Roman"/>
          <w:szCs w:val="24"/>
        </w:rPr>
        <w:t>, Α</w:t>
      </w:r>
      <w:r w:rsidRPr="00C00B62">
        <w:rPr>
          <w:rFonts w:eastAsia="Times New Roman" w:cs="Times New Roman"/>
          <w:szCs w:val="24"/>
        </w:rPr>
        <w:t>μανατίδης</w:t>
      </w:r>
      <w:r>
        <w:rPr>
          <w:rFonts w:eastAsia="Times New Roman" w:cs="Times New Roman"/>
          <w:szCs w:val="24"/>
        </w:rPr>
        <w:t xml:space="preserve">, </w:t>
      </w:r>
      <w:r w:rsidRPr="00C00B62">
        <w:rPr>
          <w:rFonts w:eastAsia="Times New Roman" w:cs="Times New Roman"/>
          <w:szCs w:val="24"/>
        </w:rPr>
        <w:t>Καφαντάρη</w:t>
      </w:r>
      <w:r>
        <w:rPr>
          <w:rFonts w:eastAsia="Times New Roman" w:cs="Times New Roman"/>
          <w:szCs w:val="24"/>
        </w:rPr>
        <w:t>, Κ</w:t>
      </w:r>
      <w:r w:rsidRPr="00C00B62">
        <w:rPr>
          <w:rFonts w:eastAsia="Times New Roman" w:cs="Times New Roman"/>
          <w:szCs w:val="24"/>
        </w:rPr>
        <w:t>υρίτσης</w:t>
      </w:r>
      <w:r>
        <w:rPr>
          <w:rFonts w:eastAsia="Times New Roman" w:cs="Times New Roman"/>
          <w:szCs w:val="24"/>
        </w:rPr>
        <w:t xml:space="preserve">, </w:t>
      </w:r>
      <w:proofErr w:type="spellStart"/>
      <w:r>
        <w:rPr>
          <w:rFonts w:eastAsia="Times New Roman" w:cs="Times New Roman"/>
          <w:szCs w:val="24"/>
        </w:rPr>
        <w:t>Β</w:t>
      </w:r>
      <w:r w:rsidRPr="00C00B62">
        <w:rPr>
          <w:rFonts w:eastAsia="Times New Roman" w:cs="Times New Roman"/>
          <w:szCs w:val="24"/>
        </w:rPr>
        <w:t>αρδάκης</w:t>
      </w:r>
      <w:proofErr w:type="spellEnd"/>
      <w:r>
        <w:rPr>
          <w:rFonts w:eastAsia="Times New Roman" w:cs="Times New Roman"/>
          <w:szCs w:val="24"/>
        </w:rPr>
        <w:t xml:space="preserve">, </w:t>
      </w:r>
      <w:r w:rsidRPr="00C00B62">
        <w:rPr>
          <w:rFonts w:eastAsia="Times New Roman" w:cs="Times New Roman"/>
          <w:szCs w:val="24"/>
        </w:rPr>
        <w:t>Καμμένος</w:t>
      </w:r>
      <w:r>
        <w:rPr>
          <w:rFonts w:eastAsia="Times New Roman" w:cs="Times New Roman"/>
          <w:szCs w:val="24"/>
        </w:rPr>
        <w:t xml:space="preserve">, </w:t>
      </w:r>
      <w:proofErr w:type="spellStart"/>
      <w:r>
        <w:rPr>
          <w:rFonts w:eastAsia="Times New Roman" w:cs="Times New Roman"/>
          <w:szCs w:val="24"/>
        </w:rPr>
        <w:t>Τζαμακλής</w:t>
      </w:r>
      <w:proofErr w:type="spellEnd"/>
      <w:r>
        <w:rPr>
          <w:rFonts w:eastAsia="Times New Roman" w:cs="Times New Roman"/>
          <w:szCs w:val="24"/>
        </w:rPr>
        <w:t xml:space="preserve"> και </w:t>
      </w:r>
      <w:proofErr w:type="spellStart"/>
      <w:r>
        <w:rPr>
          <w:rFonts w:eastAsia="Times New Roman" w:cs="Times New Roman"/>
          <w:szCs w:val="24"/>
        </w:rPr>
        <w:t>Π</w:t>
      </w:r>
      <w:r w:rsidRPr="00C00B62">
        <w:rPr>
          <w:rFonts w:eastAsia="Times New Roman" w:cs="Times New Roman"/>
          <w:szCs w:val="24"/>
        </w:rPr>
        <w:t>ολάκης</w:t>
      </w:r>
      <w:proofErr w:type="spellEnd"/>
      <w:r>
        <w:rPr>
          <w:rFonts w:eastAsia="Times New Roman" w:cs="Times New Roman"/>
          <w:szCs w:val="24"/>
        </w:rPr>
        <w:t xml:space="preserve">. </w:t>
      </w:r>
    </w:p>
    <w:p w14:paraId="1664EFF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Είναι τελευταίος αλλά όχι έσχατος και δεν θα μιλήσει ο κ. </w:t>
      </w:r>
      <w:proofErr w:type="spellStart"/>
      <w:r>
        <w:rPr>
          <w:rFonts w:eastAsia="Times New Roman" w:cs="Times New Roman"/>
          <w:szCs w:val="24"/>
        </w:rPr>
        <w:t>Πολάκης</w:t>
      </w:r>
      <w:proofErr w:type="spellEnd"/>
      <w:r>
        <w:rPr>
          <w:rFonts w:eastAsia="Times New Roman" w:cs="Times New Roman"/>
          <w:szCs w:val="24"/>
        </w:rPr>
        <w:t xml:space="preserve">, κύριε Γεωργιάδη! </w:t>
      </w:r>
    </w:p>
    <w:p w14:paraId="1664EFF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Αυτοί, λοιπόν,</w:t>
      </w:r>
      <w:r w:rsidRPr="00C00B62">
        <w:rPr>
          <w:rFonts w:eastAsia="Times New Roman" w:cs="Times New Roman"/>
          <w:szCs w:val="24"/>
        </w:rPr>
        <w:t xml:space="preserve"> </w:t>
      </w:r>
      <w:r>
        <w:rPr>
          <w:rFonts w:eastAsia="Times New Roman" w:cs="Times New Roman"/>
          <w:szCs w:val="24"/>
        </w:rPr>
        <w:t>οι σαράντα οκτώ, εάν</w:t>
      </w:r>
      <w:r w:rsidRPr="00C00B62">
        <w:rPr>
          <w:rFonts w:eastAsia="Times New Roman" w:cs="Times New Roman"/>
          <w:szCs w:val="24"/>
        </w:rPr>
        <w:t xml:space="preserve"> δεν κάνω λάθος</w:t>
      </w:r>
      <w:r>
        <w:rPr>
          <w:rFonts w:eastAsia="Times New Roman" w:cs="Times New Roman"/>
          <w:szCs w:val="24"/>
        </w:rPr>
        <w:t>,</w:t>
      </w:r>
      <w:r w:rsidRPr="00C00B62">
        <w:rPr>
          <w:rFonts w:eastAsia="Times New Roman" w:cs="Times New Roman"/>
          <w:szCs w:val="24"/>
        </w:rPr>
        <w:t xml:space="preserve"> συνάδελφοι και </w:t>
      </w:r>
      <w:proofErr w:type="spellStart"/>
      <w:r w:rsidRPr="00C00B62">
        <w:rPr>
          <w:rFonts w:eastAsia="Times New Roman" w:cs="Times New Roman"/>
          <w:szCs w:val="24"/>
        </w:rPr>
        <w:t>συναδέλφισσες</w:t>
      </w:r>
      <w:proofErr w:type="spellEnd"/>
      <w:r>
        <w:rPr>
          <w:rFonts w:eastAsia="Times New Roman" w:cs="Times New Roman"/>
          <w:szCs w:val="24"/>
        </w:rPr>
        <w:t>,</w:t>
      </w:r>
      <w:r w:rsidRPr="00C00B62">
        <w:rPr>
          <w:rFonts w:eastAsia="Times New Roman" w:cs="Times New Roman"/>
          <w:szCs w:val="24"/>
        </w:rPr>
        <w:t xml:space="preserve"> μπορούν να καταθέσουν ενόσω</w:t>
      </w:r>
      <w:r>
        <w:rPr>
          <w:rFonts w:eastAsia="Times New Roman" w:cs="Times New Roman"/>
          <w:szCs w:val="24"/>
        </w:rPr>
        <w:t xml:space="preserve"> διαρκεί</w:t>
      </w:r>
      <w:r w:rsidRPr="00C00B62">
        <w:rPr>
          <w:rFonts w:eastAsia="Times New Roman" w:cs="Times New Roman"/>
          <w:szCs w:val="24"/>
        </w:rPr>
        <w:t xml:space="preserve"> </w:t>
      </w:r>
      <w:r>
        <w:rPr>
          <w:rFonts w:eastAsia="Times New Roman" w:cs="Times New Roman"/>
          <w:szCs w:val="24"/>
        </w:rPr>
        <w:t>και μέχρι να λήξει</w:t>
      </w:r>
      <w:r w:rsidRPr="00C00B62">
        <w:rPr>
          <w:rFonts w:eastAsia="Times New Roman" w:cs="Times New Roman"/>
          <w:szCs w:val="24"/>
        </w:rPr>
        <w:t xml:space="preserve"> </w:t>
      </w:r>
      <w:r>
        <w:rPr>
          <w:rFonts w:eastAsia="Times New Roman" w:cs="Times New Roman"/>
          <w:szCs w:val="24"/>
        </w:rPr>
        <w:t>η</w:t>
      </w:r>
      <w:r w:rsidRPr="00C00B62">
        <w:rPr>
          <w:rFonts w:eastAsia="Times New Roman" w:cs="Times New Roman"/>
          <w:szCs w:val="24"/>
        </w:rPr>
        <w:t xml:space="preserve"> ψηφοφορία </w:t>
      </w:r>
      <w:r>
        <w:rPr>
          <w:rFonts w:eastAsia="Times New Roman" w:cs="Times New Roman"/>
          <w:szCs w:val="24"/>
        </w:rPr>
        <w:t>στα Π</w:t>
      </w:r>
      <w:r w:rsidRPr="00C00B62">
        <w:rPr>
          <w:rFonts w:eastAsia="Times New Roman" w:cs="Times New Roman"/>
          <w:szCs w:val="24"/>
        </w:rPr>
        <w:t>ρακτικά την ομιλία τ</w:t>
      </w:r>
      <w:r>
        <w:rPr>
          <w:rFonts w:eastAsia="Times New Roman" w:cs="Times New Roman"/>
          <w:szCs w:val="24"/>
        </w:rPr>
        <w:t>ους και να είναι στον τόμο των Π</w:t>
      </w:r>
      <w:r w:rsidRPr="00C00B62">
        <w:rPr>
          <w:rFonts w:eastAsia="Times New Roman" w:cs="Times New Roman"/>
          <w:szCs w:val="24"/>
        </w:rPr>
        <w:t>ρακτικών αυτής της σημαντικής συνεδρίασης</w:t>
      </w:r>
      <w:r>
        <w:rPr>
          <w:rFonts w:eastAsia="Times New Roman" w:cs="Times New Roman"/>
          <w:szCs w:val="24"/>
        </w:rPr>
        <w:t>.</w:t>
      </w:r>
    </w:p>
    <w:p w14:paraId="1664EFF7" w14:textId="77777777" w:rsidR="00A97886" w:rsidRDefault="00361846">
      <w:pPr>
        <w:spacing w:line="600" w:lineRule="auto"/>
        <w:ind w:firstLine="720"/>
        <w:jc w:val="both"/>
        <w:rPr>
          <w:rFonts w:eastAsia="Times New Roman" w:cs="Times New Roman"/>
          <w:szCs w:val="24"/>
        </w:rPr>
      </w:pPr>
      <w:r w:rsidRPr="00576E3F">
        <w:rPr>
          <w:rFonts w:eastAsia="Times New Roman" w:cs="Times New Roman"/>
          <w:b/>
          <w:szCs w:val="24"/>
        </w:rPr>
        <w:t>ΔΗΜΗΤΡΙΟΣ ΓΑΚΗΣ:</w:t>
      </w:r>
      <w:r w:rsidRPr="00576E3F">
        <w:rPr>
          <w:rFonts w:eastAsia="Times New Roman" w:cs="Times New Roman"/>
          <w:szCs w:val="24"/>
        </w:rPr>
        <w:t xml:space="preserve"> </w:t>
      </w:r>
      <w:r>
        <w:rPr>
          <w:rFonts w:eastAsia="Times New Roman" w:cs="Times New Roman"/>
          <w:szCs w:val="24"/>
        </w:rPr>
        <w:t>Αύριο, κύριε Πρόεδρε.</w:t>
      </w:r>
    </w:p>
    <w:p w14:paraId="1664EFF8" w14:textId="77777777" w:rsidR="00A97886" w:rsidRDefault="00361846">
      <w:pPr>
        <w:spacing w:line="600" w:lineRule="auto"/>
        <w:ind w:firstLine="720"/>
        <w:jc w:val="both"/>
        <w:rPr>
          <w:rFonts w:eastAsia="Times New Roman" w:cs="Times New Roman"/>
          <w:szCs w:val="24"/>
        </w:rPr>
      </w:pPr>
      <w:r w:rsidRPr="00576E3F">
        <w:rPr>
          <w:rFonts w:eastAsia="Times New Roman" w:cs="Times New Roman"/>
          <w:b/>
          <w:szCs w:val="24"/>
        </w:rPr>
        <w:t xml:space="preserve">ΠΡΟΕΔΡΟΣ (Νικόλαος </w:t>
      </w:r>
      <w:proofErr w:type="spellStart"/>
      <w:r w:rsidRPr="00576E3F">
        <w:rPr>
          <w:rFonts w:eastAsia="Times New Roman" w:cs="Times New Roman"/>
          <w:b/>
          <w:szCs w:val="24"/>
        </w:rPr>
        <w:t>Βούτσης</w:t>
      </w:r>
      <w:proofErr w:type="spellEnd"/>
      <w:r w:rsidRPr="00576E3F">
        <w:rPr>
          <w:rFonts w:eastAsia="Times New Roman" w:cs="Times New Roman"/>
          <w:b/>
          <w:szCs w:val="24"/>
        </w:rPr>
        <w:t>):</w:t>
      </w:r>
      <w:r>
        <w:rPr>
          <w:rFonts w:eastAsia="Times New Roman" w:cs="Times New Roman"/>
          <w:szCs w:val="24"/>
        </w:rPr>
        <w:t xml:space="preserve"> Όχι, κύριε Γάκη, δεν</w:t>
      </w:r>
      <w:r>
        <w:rPr>
          <w:rFonts w:eastAsia="Times New Roman" w:cs="Times New Roman"/>
          <w:szCs w:val="24"/>
        </w:rPr>
        <w:t xml:space="preserve"> </w:t>
      </w:r>
      <w:r w:rsidRPr="00C00B62">
        <w:rPr>
          <w:rFonts w:eastAsia="Times New Roman" w:cs="Times New Roman"/>
          <w:szCs w:val="24"/>
        </w:rPr>
        <w:t>υπάρχ</w:t>
      </w:r>
      <w:r>
        <w:rPr>
          <w:rFonts w:eastAsia="Times New Roman" w:cs="Times New Roman"/>
          <w:szCs w:val="24"/>
        </w:rPr>
        <w:t>ει</w:t>
      </w:r>
      <w:r w:rsidRPr="00C00B62">
        <w:rPr>
          <w:rFonts w:eastAsia="Times New Roman" w:cs="Times New Roman"/>
          <w:szCs w:val="24"/>
        </w:rPr>
        <w:t xml:space="preserve"> αύριο</w:t>
      </w:r>
      <w:r>
        <w:rPr>
          <w:rFonts w:eastAsia="Times New Roman" w:cs="Times New Roman"/>
          <w:szCs w:val="24"/>
        </w:rPr>
        <w:t xml:space="preserve">. Σε μία ώρα θα έχει τελειώσει η ψηφοφορία. Όσοι έχουν έτοιμες ομιλίες και θέλουν να τις καταθέσουν, θα παρακαλούσα να τις καταθέσουν. </w:t>
      </w:r>
    </w:p>
    <w:p w14:paraId="1664EFF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Η Βουλή εγκρίνει την παραπάνω πρόταση του Προεδρείου;</w:t>
      </w:r>
    </w:p>
    <w:p w14:paraId="1664EFFA" w14:textId="77777777" w:rsidR="00A97886" w:rsidRDefault="00361846">
      <w:pPr>
        <w:spacing w:line="600" w:lineRule="auto"/>
        <w:ind w:firstLine="720"/>
        <w:jc w:val="both"/>
        <w:rPr>
          <w:rFonts w:eastAsia="Times New Roman" w:cs="Times New Roman"/>
          <w:szCs w:val="24"/>
        </w:rPr>
      </w:pPr>
      <w:r w:rsidRPr="00643153">
        <w:rPr>
          <w:rFonts w:eastAsia="Times New Roman" w:cs="Times New Roman"/>
          <w:b/>
          <w:szCs w:val="24"/>
        </w:rPr>
        <w:t>ΠΟΛΛΟΙ ΒΟΥΛΕΥΤΕΣ:</w:t>
      </w:r>
      <w:r>
        <w:rPr>
          <w:rFonts w:eastAsia="Times New Roman" w:cs="Times New Roman"/>
          <w:szCs w:val="24"/>
        </w:rPr>
        <w:t xml:space="preserve"> Μάλιστα, μάλιστα.</w:t>
      </w:r>
    </w:p>
    <w:p w14:paraId="1664EFFB" w14:textId="77777777" w:rsidR="00A97886" w:rsidRDefault="00361846">
      <w:pPr>
        <w:spacing w:line="600" w:lineRule="auto"/>
        <w:ind w:firstLine="720"/>
        <w:jc w:val="both"/>
        <w:rPr>
          <w:rFonts w:eastAsia="Times New Roman" w:cs="Times New Roman"/>
          <w:szCs w:val="24"/>
        </w:rPr>
      </w:pPr>
      <w:r w:rsidRPr="00643153">
        <w:rPr>
          <w:rFonts w:eastAsia="Times New Roman" w:cs="Times New Roman"/>
          <w:b/>
          <w:szCs w:val="24"/>
        </w:rPr>
        <w:t>ΠΡΟΕΔΡΟΣ (Νικόλα</w:t>
      </w:r>
      <w:r w:rsidRPr="00643153">
        <w:rPr>
          <w:rFonts w:eastAsia="Times New Roman" w:cs="Times New Roman"/>
          <w:b/>
          <w:szCs w:val="24"/>
        </w:rPr>
        <w:t xml:space="preserve">ος </w:t>
      </w:r>
      <w:proofErr w:type="spellStart"/>
      <w:r w:rsidRPr="00643153">
        <w:rPr>
          <w:rFonts w:eastAsia="Times New Roman" w:cs="Times New Roman"/>
          <w:b/>
          <w:szCs w:val="24"/>
        </w:rPr>
        <w:t>Βούτσης</w:t>
      </w:r>
      <w:proofErr w:type="spellEnd"/>
      <w:r w:rsidRPr="00643153">
        <w:rPr>
          <w:rFonts w:eastAsia="Times New Roman" w:cs="Times New Roman"/>
          <w:b/>
          <w:szCs w:val="24"/>
        </w:rPr>
        <w:t>):</w:t>
      </w:r>
      <w:r>
        <w:rPr>
          <w:rFonts w:eastAsia="Times New Roman" w:cs="Times New Roman"/>
          <w:b/>
          <w:szCs w:val="24"/>
        </w:rPr>
        <w:t xml:space="preserve"> </w:t>
      </w:r>
      <w:r>
        <w:rPr>
          <w:rFonts w:eastAsia="Times New Roman" w:cs="Times New Roman"/>
          <w:szCs w:val="24"/>
        </w:rPr>
        <w:t>Η Βουλή ενέκρινε την πρόταση του Προεδρείου.</w:t>
      </w:r>
    </w:p>
    <w:p w14:paraId="1664EFF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Τούτων δεδομένων, παρακαλώ τον Αναπληρωτή Υπουργό Εξωτερικών κ. </w:t>
      </w:r>
      <w:proofErr w:type="spellStart"/>
      <w:r>
        <w:rPr>
          <w:rFonts w:eastAsia="Times New Roman" w:cs="Times New Roman"/>
          <w:szCs w:val="24"/>
        </w:rPr>
        <w:t>Κατρούγκαλο</w:t>
      </w:r>
      <w:proofErr w:type="spellEnd"/>
      <w:r>
        <w:rPr>
          <w:rFonts w:eastAsia="Times New Roman" w:cs="Times New Roman"/>
          <w:szCs w:val="24"/>
        </w:rPr>
        <w:t xml:space="preserve"> να πάρει τον λόγο για δέκα</w:t>
      </w:r>
      <w:r w:rsidRPr="00C00B62">
        <w:rPr>
          <w:rFonts w:eastAsia="Times New Roman" w:cs="Times New Roman"/>
          <w:szCs w:val="24"/>
        </w:rPr>
        <w:t xml:space="preserve"> λεπτά</w:t>
      </w:r>
      <w:r>
        <w:rPr>
          <w:rFonts w:eastAsia="Times New Roman" w:cs="Times New Roman"/>
          <w:szCs w:val="24"/>
        </w:rPr>
        <w:t>,</w:t>
      </w:r>
      <w:r w:rsidRPr="00C00B62">
        <w:rPr>
          <w:rFonts w:eastAsia="Times New Roman" w:cs="Times New Roman"/>
          <w:szCs w:val="24"/>
        </w:rPr>
        <w:t xml:space="preserve"> </w:t>
      </w:r>
      <w:r>
        <w:rPr>
          <w:rFonts w:eastAsia="Times New Roman" w:cs="Times New Roman"/>
          <w:szCs w:val="24"/>
        </w:rPr>
        <w:t>για να κλείσει η συνεδρίαση κ</w:t>
      </w:r>
      <w:r w:rsidRPr="00C00B62">
        <w:rPr>
          <w:rFonts w:eastAsia="Times New Roman" w:cs="Times New Roman"/>
          <w:szCs w:val="24"/>
        </w:rPr>
        <w:t xml:space="preserve">αι </w:t>
      </w:r>
      <w:r>
        <w:rPr>
          <w:rFonts w:eastAsia="Times New Roman" w:cs="Times New Roman"/>
          <w:szCs w:val="24"/>
        </w:rPr>
        <w:t xml:space="preserve">μετά </w:t>
      </w:r>
      <w:r w:rsidRPr="00C00B62">
        <w:rPr>
          <w:rFonts w:eastAsia="Times New Roman" w:cs="Times New Roman"/>
          <w:szCs w:val="24"/>
        </w:rPr>
        <w:t>θα προχωρήσουμε στην ονομαστική ψηφοφορία</w:t>
      </w:r>
      <w:r>
        <w:rPr>
          <w:rFonts w:eastAsia="Times New Roman" w:cs="Times New Roman"/>
          <w:szCs w:val="24"/>
        </w:rPr>
        <w:t>.</w:t>
      </w:r>
    </w:p>
    <w:p w14:paraId="1664EFF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Ορίστε, </w:t>
      </w:r>
      <w:r>
        <w:rPr>
          <w:rFonts w:eastAsia="Times New Roman" w:cs="Times New Roman"/>
          <w:szCs w:val="24"/>
        </w:rPr>
        <w:t>κύριε Υπουργέ, έχετε τον λόγο.</w:t>
      </w:r>
    </w:p>
    <w:p w14:paraId="1664EFFE" w14:textId="77777777" w:rsidR="00A97886" w:rsidRDefault="00361846">
      <w:pPr>
        <w:spacing w:line="600" w:lineRule="auto"/>
        <w:ind w:firstLine="720"/>
        <w:jc w:val="both"/>
        <w:rPr>
          <w:rFonts w:eastAsia="Times New Roman" w:cs="Times New Roman"/>
          <w:szCs w:val="24"/>
        </w:rPr>
      </w:pPr>
      <w:r w:rsidRPr="00643153">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Κύριε Π</w:t>
      </w:r>
      <w:r w:rsidRPr="00C00B62">
        <w:rPr>
          <w:rFonts w:eastAsia="Times New Roman" w:cs="Times New Roman"/>
          <w:szCs w:val="24"/>
        </w:rPr>
        <w:t>ρόεδρε</w:t>
      </w:r>
      <w:r>
        <w:rPr>
          <w:rFonts w:eastAsia="Times New Roman" w:cs="Times New Roman"/>
          <w:szCs w:val="24"/>
        </w:rPr>
        <w:t>,</w:t>
      </w:r>
      <w:r w:rsidRPr="00C00B62">
        <w:rPr>
          <w:rFonts w:eastAsia="Times New Roman" w:cs="Times New Roman"/>
          <w:szCs w:val="24"/>
        </w:rPr>
        <w:t xml:space="preserve"> κύριοι </w:t>
      </w:r>
      <w:r>
        <w:rPr>
          <w:rFonts w:eastAsia="Times New Roman" w:cs="Times New Roman"/>
          <w:szCs w:val="24"/>
        </w:rPr>
        <w:t>συνάδελφοι όλες οι πλευρές της Α</w:t>
      </w:r>
      <w:r w:rsidRPr="00C00B62">
        <w:rPr>
          <w:rFonts w:eastAsia="Times New Roman" w:cs="Times New Roman"/>
          <w:szCs w:val="24"/>
        </w:rPr>
        <w:t xml:space="preserve">ίθουσας συμφώνησαν </w:t>
      </w:r>
      <w:r>
        <w:rPr>
          <w:rFonts w:eastAsia="Times New Roman" w:cs="Times New Roman"/>
          <w:szCs w:val="24"/>
        </w:rPr>
        <w:t>ότι το</w:t>
      </w:r>
      <w:r w:rsidRPr="00C00B62">
        <w:rPr>
          <w:rFonts w:eastAsia="Times New Roman" w:cs="Times New Roman"/>
          <w:szCs w:val="24"/>
        </w:rPr>
        <w:t xml:space="preserve"> Κοινοβούλιο συναντάται με την Ιστορία</w:t>
      </w:r>
      <w:r>
        <w:rPr>
          <w:rFonts w:eastAsia="Times New Roman" w:cs="Times New Roman"/>
          <w:szCs w:val="24"/>
        </w:rPr>
        <w:t>,</w:t>
      </w:r>
      <w:r w:rsidRPr="00C00B62">
        <w:rPr>
          <w:rFonts w:eastAsia="Times New Roman" w:cs="Times New Roman"/>
          <w:szCs w:val="24"/>
        </w:rPr>
        <w:t xml:space="preserve"> συζητώντας την πολύ σημαντική αυτή </w:t>
      </w:r>
      <w:r>
        <w:rPr>
          <w:rFonts w:eastAsia="Times New Roman" w:cs="Times New Roman"/>
          <w:szCs w:val="24"/>
        </w:rPr>
        <w:t>σ</w:t>
      </w:r>
      <w:r w:rsidRPr="00C00B62">
        <w:rPr>
          <w:rFonts w:eastAsia="Times New Roman" w:cs="Times New Roman"/>
          <w:szCs w:val="24"/>
        </w:rPr>
        <w:t>υμφωνία</w:t>
      </w:r>
      <w:r>
        <w:rPr>
          <w:rFonts w:eastAsia="Times New Roman" w:cs="Times New Roman"/>
          <w:szCs w:val="24"/>
        </w:rPr>
        <w:t>. Α</w:t>
      </w:r>
      <w:r w:rsidRPr="00C00B62">
        <w:rPr>
          <w:rFonts w:eastAsia="Times New Roman" w:cs="Times New Roman"/>
          <w:szCs w:val="24"/>
        </w:rPr>
        <w:t xml:space="preserve">πό </w:t>
      </w:r>
      <w:r w:rsidRPr="00C00B62">
        <w:rPr>
          <w:rFonts w:eastAsia="Times New Roman" w:cs="Times New Roman"/>
          <w:szCs w:val="24"/>
        </w:rPr>
        <w:t>τη συνάντηση αυτή</w:t>
      </w:r>
      <w:r>
        <w:rPr>
          <w:rFonts w:eastAsia="Times New Roman" w:cs="Times New Roman"/>
          <w:szCs w:val="24"/>
        </w:rPr>
        <w:t>,</w:t>
      </w:r>
      <w:r w:rsidRPr="00C00B62">
        <w:rPr>
          <w:rFonts w:eastAsia="Times New Roman" w:cs="Times New Roman"/>
          <w:szCs w:val="24"/>
        </w:rPr>
        <w:t xml:space="preserve"> μετά την επιτυχή ψήφιση και κύρωσ</w:t>
      </w:r>
      <w:r>
        <w:rPr>
          <w:rFonts w:eastAsia="Times New Roman" w:cs="Times New Roman"/>
          <w:szCs w:val="24"/>
        </w:rPr>
        <w:t>ή</w:t>
      </w:r>
      <w:r w:rsidRPr="00C00B62">
        <w:rPr>
          <w:rFonts w:eastAsia="Times New Roman" w:cs="Times New Roman"/>
          <w:szCs w:val="24"/>
        </w:rPr>
        <w:t xml:space="preserve"> </w:t>
      </w:r>
      <w:r>
        <w:rPr>
          <w:rFonts w:eastAsia="Times New Roman" w:cs="Times New Roman"/>
          <w:szCs w:val="24"/>
        </w:rPr>
        <w:t>της,</w:t>
      </w:r>
      <w:r w:rsidRPr="00C00B62">
        <w:rPr>
          <w:rFonts w:eastAsia="Times New Roman" w:cs="Times New Roman"/>
          <w:szCs w:val="24"/>
        </w:rPr>
        <w:t xml:space="preserve"> μπορεί πολλά να περιμένει η χώρα </w:t>
      </w:r>
      <w:r>
        <w:rPr>
          <w:rFonts w:eastAsia="Times New Roman" w:cs="Times New Roman"/>
          <w:szCs w:val="24"/>
        </w:rPr>
        <w:t>μας.</w:t>
      </w:r>
      <w:r w:rsidRPr="00C00B62">
        <w:rPr>
          <w:rFonts w:eastAsia="Times New Roman" w:cs="Times New Roman"/>
          <w:szCs w:val="24"/>
        </w:rPr>
        <w:t xml:space="preserve"> Υπάρχουν</w:t>
      </w:r>
      <w:r>
        <w:rPr>
          <w:rFonts w:eastAsia="Times New Roman" w:cs="Times New Roman"/>
          <w:szCs w:val="24"/>
        </w:rPr>
        <w:t>,</w:t>
      </w:r>
      <w:r w:rsidRPr="00C00B62">
        <w:rPr>
          <w:rFonts w:eastAsia="Times New Roman" w:cs="Times New Roman"/>
          <w:szCs w:val="24"/>
        </w:rPr>
        <w:t xml:space="preserve"> </w:t>
      </w:r>
      <w:r>
        <w:rPr>
          <w:rFonts w:eastAsia="Times New Roman" w:cs="Times New Roman"/>
          <w:szCs w:val="24"/>
        </w:rPr>
        <w:t>όμως,</w:t>
      </w:r>
      <w:r w:rsidRPr="00C00B62">
        <w:rPr>
          <w:rFonts w:eastAsia="Times New Roman" w:cs="Times New Roman"/>
          <w:szCs w:val="24"/>
        </w:rPr>
        <w:t xml:space="preserve"> και δύο κίνδυνοι</w:t>
      </w:r>
      <w:r>
        <w:rPr>
          <w:rFonts w:eastAsia="Times New Roman" w:cs="Times New Roman"/>
          <w:szCs w:val="24"/>
        </w:rPr>
        <w:t>,</w:t>
      </w:r>
      <w:r w:rsidRPr="00C00B62">
        <w:rPr>
          <w:rFonts w:eastAsia="Times New Roman" w:cs="Times New Roman"/>
          <w:szCs w:val="24"/>
        </w:rPr>
        <w:t xml:space="preserve"> ένας εκ των οποίων βλέπει προς το παρελθόν και ένας εκ των οποίων αφορά το μέλλον</w:t>
      </w:r>
      <w:r>
        <w:rPr>
          <w:rFonts w:eastAsia="Times New Roman" w:cs="Times New Roman"/>
          <w:szCs w:val="24"/>
        </w:rPr>
        <w:t>.</w:t>
      </w:r>
    </w:p>
    <w:p w14:paraId="1664EFF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Ο κίνδυνος</w:t>
      </w:r>
      <w:r w:rsidRPr="00C00B62">
        <w:rPr>
          <w:rFonts w:eastAsia="Times New Roman" w:cs="Times New Roman"/>
          <w:szCs w:val="24"/>
        </w:rPr>
        <w:t xml:space="preserve"> για το μέλλον αφορά το</w:t>
      </w:r>
      <w:r>
        <w:rPr>
          <w:rFonts w:eastAsia="Times New Roman" w:cs="Times New Roman"/>
          <w:szCs w:val="24"/>
        </w:rPr>
        <w:t>ν</w:t>
      </w:r>
      <w:r w:rsidRPr="00C00B62">
        <w:rPr>
          <w:rFonts w:eastAsia="Times New Roman" w:cs="Times New Roman"/>
          <w:szCs w:val="24"/>
        </w:rPr>
        <w:t xml:space="preserve"> διχασμό</w:t>
      </w:r>
      <w:r>
        <w:rPr>
          <w:rFonts w:eastAsia="Times New Roman" w:cs="Times New Roman"/>
          <w:szCs w:val="24"/>
        </w:rPr>
        <w:t>,</w:t>
      </w:r>
      <w:r w:rsidRPr="00C00B62">
        <w:rPr>
          <w:rFonts w:eastAsia="Times New Roman" w:cs="Times New Roman"/>
          <w:szCs w:val="24"/>
        </w:rPr>
        <w:t xml:space="preserve"> τον οποίο δεν σκέφτηκαν όσοι από την πλευρά σας υιοθέτησαν εμπρηστική φρασεολογία</w:t>
      </w:r>
      <w:r>
        <w:rPr>
          <w:rFonts w:eastAsia="Times New Roman" w:cs="Times New Roman"/>
          <w:szCs w:val="24"/>
        </w:rPr>
        <w:t>,</w:t>
      </w:r>
      <w:r w:rsidRPr="00C00B62">
        <w:rPr>
          <w:rFonts w:eastAsia="Times New Roman" w:cs="Times New Roman"/>
          <w:szCs w:val="24"/>
        </w:rPr>
        <w:t xml:space="preserve"> φτάνοντας να μιλήσουν μέχρι και για </w:t>
      </w:r>
      <w:r>
        <w:rPr>
          <w:rFonts w:eastAsia="Times New Roman" w:cs="Times New Roman"/>
          <w:szCs w:val="24"/>
        </w:rPr>
        <w:t>ε</w:t>
      </w:r>
      <w:r w:rsidRPr="00C00B62">
        <w:rPr>
          <w:rFonts w:eastAsia="Times New Roman" w:cs="Times New Roman"/>
          <w:szCs w:val="24"/>
        </w:rPr>
        <w:t>θνική μειοδοσία</w:t>
      </w:r>
      <w:r>
        <w:rPr>
          <w:rFonts w:eastAsia="Times New Roman" w:cs="Times New Roman"/>
          <w:szCs w:val="24"/>
        </w:rPr>
        <w:t>.</w:t>
      </w:r>
      <w:r w:rsidRPr="00C00B62">
        <w:rPr>
          <w:rFonts w:eastAsia="Times New Roman" w:cs="Times New Roman"/>
          <w:szCs w:val="24"/>
        </w:rPr>
        <w:t xml:space="preserve"> </w:t>
      </w:r>
    </w:p>
    <w:p w14:paraId="1664F00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Ο </w:t>
      </w:r>
      <w:r w:rsidRPr="00C00B62">
        <w:rPr>
          <w:rFonts w:eastAsia="Times New Roman" w:cs="Times New Roman"/>
          <w:szCs w:val="24"/>
        </w:rPr>
        <w:t xml:space="preserve">άλλος κίνδυνος </w:t>
      </w:r>
      <w:r>
        <w:rPr>
          <w:rFonts w:eastAsia="Times New Roman" w:cs="Times New Roman"/>
          <w:szCs w:val="24"/>
        </w:rPr>
        <w:t>αφορά -όπως είπε αναλυτικά ο Π</w:t>
      </w:r>
      <w:r w:rsidRPr="00C00B62">
        <w:rPr>
          <w:rFonts w:eastAsia="Times New Roman" w:cs="Times New Roman"/>
          <w:szCs w:val="24"/>
        </w:rPr>
        <w:t>ρωθυπουργός</w:t>
      </w:r>
      <w:r>
        <w:rPr>
          <w:rFonts w:eastAsia="Times New Roman" w:cs="Times New Roman"/>
          <w:szCs w:val="24"/>
        </w:rPr>
        <w:t>-</w:t>
      </w:r>
      <w:r w:rsidRPr="00C00B62">
        <w:rPr>
          <w:rFonts w:eastAsia="Times New Roman" w:cs="Times New Roman"/>
          <w:szCs w:val="24"/>
        </w:rPr>
        <w:t xml:space="preserve"> την </w:t>
      </w:r>
      <w:proofErr w:type="spellStart"/>
      <w:r w:rsidRPr="00C00B62">
        <w:rPr>
          <w:rFonts w:eastAsia="Times New Roman" w:cs="Times New Roman"/>
          <w:szCs w:val="24"/>
        </w:rPr>
        <w:t>εργαλειοποίηση</w:t>
      </w:r>
      <w:proofErr w:type="spellEnd"/>
      <w:r w:rsidRPr="00C00B62">
        <w:rPr>
          <w:rFonts w:eastAsia="Times New Roman" w:cs="Times New Roman"/>
          <w:szCs w:val="24"/>
        </w:rPr>
        <w:t xml:space="preserve"> της </w:t>
      </w:r>
      <w:r>
        <w:rPr>
          <w:rFonts w:eastAsia="Times New Roman" w:cs="Times New Roman"/>
          <w:szCs w:val="24"/>
        </w:rPr>
        <w:t>Ι</w:t>
      </w:r>
      <w:r w:rsidRPr="00C00B62">
        <w:rPr>
          <w:rFonts w:eastAsia="Times New Roman" w:cs="Times New Roman"/>
          <w:szCs w:val="24"/>
        </w:rPr>
        <w:t>στορίας</w:t>
      </w:r>
      <w:r>
        <w:rPr>
          <w:rFonts w:eastAsia="Times New Roman" w:cs="Times New Roman"/>
          <w:szCs w:val="24"/>
        </w:rPr>
        <w:t>. Και σ’ αυτό το σημείο</w:t>
      </w:r>
      <w:r w:rsidRPr="00C00B62">
        <w:rPr>
          <w:rFonts w:eastAsia="Times New Roman" w:cs="Times New Roman"/>
          <w:szCs w:val="24"/>
        </w:rPr>
        <w:t xml:space="preserve"> θ</w:t>
      </w:r>
      <w:r w:rsidRPr="00C00B62">
        <w:rPr>
          <w:rFonts w:eastAsia="Times New Roman" w:cs="Times New Roman"/>
          <w:szCs w:val="24"/>
        </w:rPr>
        <w:t>α εξαντλήσω την</w:t>
      </w:r>
      <w:r>
        <w:rPr>
          <w:rFonts w:eastAsia="Times New Roman" w:cs="Times New Roman"/>
          <w:szCs w:val="24"/>
        </w:rPr>
        <w:t xml:space="preserve"> ομιλία μου, εφόσον πρώτ</w:t>
      </w:r>
      <w:r>
        <w:rPr>
          <w:rFonts w:eastAsia="Times New Roman" w:cs="Times New Roman"/>
          <w:szCs w:val="24"/>
        </w:rPr>
        <w:t>α</w:t>
      </w:r>
      <w:r w:rsidRPr="00C00B62">
        <w:rPr>
          <w:rFonts w:eastAsia="Times New Roman" w:cs="Times New Roman"/>
          <w:szCs w:val="24"/>
        </w:rPr>
        <w:t xml:space="preserve"> </w:t>
      </w:r>
      <w:r>
        <w:rPr>
          <w:rFonts w:eastAsia="Times New Roman" w:cs="Times New Roman"/>
          <w:szCs w:val="24"/>
        </w:rPr>
        <w:t xml:space="preserve">σε </w:t>
      </w:r>
      <w:r w:rsidRPr="00C00B62">
        <w:rPr>
          <w:rFonts w:eastAsia="Times New Roman" w:cs="Times New Roman"/>
          <w:szCs w:val="24"/>
        </w:rPr>
        <w:t>ένα μικρό διάστημ</w:t>
      </w:r>
      <w:r>
        <w:rPr>
          <w:rFonts w:eastAsia="Times New Roman" w:cs="Times New Roman"/>
          <w:szCs w:val="24"/>
        </w:rPr>
        <w:t>ά</w:t>
      </w:r>
      <w:r w:rsidRPr="00C00B62">
        <w:rPr>
          <w:rFonts w:eastAsia="Times New Roman" w:cs="Times New Roman"/>
          <w:szCs w:val="24"/>
        </w:rPr>
        <w:t xml:space="preserve"> </w:t>
      </w:r>
      <w:r>
        <w:rPr>
          <w:rFonts w:eastAsia="Times New Roman" w:cs="Times New Roman"/>
          <w:szCs w:val="24"/>
        </w:rPr>
        <w:t>της</w:t>
      </w:r>
      <w:r w:rsidRPr="00C00B62">
        <w:rPr>
          <w:rFonts w:eastAsia="Times New Roman" w:cs="Times New Roman"/>
          <w:szCs w:val="24"/>
        </w:rPr>
        <w:t xml:space="preserve"> αναγκαστικά αναφερθώ σε ανακρίβειες που ακούστηκαν και που χωρούν δι</w:t>
      </w:r>
      <w:r>
        <w:rPr>
          <w:rFonts w:eastAsia="Times New Roman" w:cs="Times New Roman"/>
          <w:szCs w:val="24"/>
        </w:rPr>
        <w:t xml:space="preserve">όρθωσης. </w:t>
      </w:r>
    </w:p>
    <w:p w14:paraId="1664F00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Θα ξεκινήσω, για να έχω</w:t>
      </w:r>
      <w:r w:rsidRPr="00C00B62">
        <w:rPr>
          <w:rFonts w:eastAsia="Times New Roman" w:cs="Times New Roman"/>
          <w:szCs w:val="24"/>
        </w:rPr>
        <w:t xml:space="preserve"> την προσοχή </w:t>
      </w:r>
      <w:r>
        <w:rPr>
          <w:rFonts w:eastAsia="Times New Roman" w:cs="Times New Roman"/>
          <w:szCs w:val="24"/>
        </w:rPr>
        <w:t>σας,</w:t>
      </w:r>
      <w:r w:rsidRPr="00C00B62">
        <w:rPr>
          <w:rFonts w:eastAsia="Times New Roman" w:cs="Times New Roman"/>
          <w:szCs w:val="24"/>
        </w:rPr>
        <w:t xml:space="preserve"> απ</w:t>
      </w:r>
      <w:r>
        <w:rPr>
          <w:rFonts w:eastAsia="Times New Roman" w:cs="Times New Roman"/>
          <w:szCs w:val="24"/>
        </w:rPr>
        <w:t>ό το ελάχιστο και γ</w:t>
      </w:r>
      <w:r w:rsidRPr="00C00B62">
        <w:rPr>
          <w:rFonts w:eastAsia="Times New Roman" w:cs="Times New Roman"/>
          <w:szCs w:val="24"/>
        </w:rPr>
        <w:t>ια πολλούς λεπτομερειακό</w:t>
      </w:r>
      <w:r>
        <w:rPr>
          <w:rFonts w:eastAsia="Times New Roman" w:cs="Times New Roman"/>
          <w:szCs w:val="24"/>
        </w:rPr>
        <w:t>, ε</w:t>
      </w:r>
      <w:r w:rsidRPr="00C00B62">
        <w:rPr>
          <w:rFonts w:eastAsia="Times New Roman" w:cs="Times New Roman"/>
          <w:szCs w:val="24"/>
        </w:rPr>
        <w:t xml:space="preserve">πειδή </w:t>
      </w:r>
      <w:r>
        <w:rPr>
          <w:rFonts w:eastAsia="Times New Roman" w:cs="Times New Roman"/>
          <w:szCs w:val="24"/>
        </w:rPr>
        <w:t>όμως</w:t>
      </w:r>
      <w:r w:rsidRPr="00C00B62">
        <w:rPr>
          <w:rFonts w:eastAsia="Times New Roman" w:cs="Times New Roman"/>
          <w:szCs w:val="24"/>
        </w:rPr>
        <w:t xml:space="preserve"> ακριβώς έχε</w:t>
      </w:r>
      <w:r w:rsidRPr="00C00B62">
        <w:rPr>
          <w:rFonts w:eastAsia="Times New Roman" w:cs="Times New Roman"/>
          <w:szCs w:val="24"/>
        </w:rPr>
        <w:t xml:space="preserve">ι επαφή με το σώμα της Ιστορίας και την αντίληψη που έχουμε </w:t>
      </w:r>
      <w:r>
        <w:rPr>
          <w:rFonts w:eastAsia="Times New Roman" w:cs="Times New Roman"/>
          <w:szCs w:val="24"/>
        </w:rPr>
        <w:t>γ</w:t>
      </w:r>
      <w:r w:rsidRPr="00C00B62">
        <w:rPr>
          <w:rFonts w:eastAsia="Times New Roman" w:cs="Times New Roman"/>
          <w:szCs w:val="24"/>
        </w:rPr>
        <w:t>ι</w:t>
      </w:r>
      <w:r>
        <w:rPr>
          <w:rFonts w:eastAsia="Times New Roman" w:cs="Times New Roman"/>
          <w:szCs w:val="24"/>
        </w:rPr>
        <w:t>’</w:t>
      </w:r>
      <w:r w:rsidRPr="00C00B62">
        <w:rPr>
          <w:rFonts w:eastAsia="Times New Roman" w:cs="Times New Roman"/>
          <w:szCs w:val="24"/>
        </w:rPr>
        <w:t xml:space="preserve"> αυτή</w:t>
      </w:r>
      <w:r>
        <w:rPr>
          <w:rFonts w:eastAsia="Times New Roman" w:cs="Times New Roman"/>
          <w:szCs w:val="24"/>
        </w:rPr>
        <w:t>.</w:t>
      </w:r>
    </w:p>
    <w:p w14:paraId="1664F00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Δ</w:t>
      </w:r>
      <w:r w:rsidRPr="00C00B62">
        <w:rPr>
          <w:rFonts w:eastAsia="Times New Roman" w:cs="Times New Roman"/>
          <w:szCs w:val="24"/>
        </w:rPr>
        <w:t>ιαμαρτυρηθ</w:t>
      </w:r>
      <w:r>
        <w:rPr>
          <w:rFonts w:eastAsia="Times New Roman" w:cs="Times New Roman"/>
          <w:szCs w:val="24"/>
        </w:rPr>
        <w:t>ήκατε γ</w:t>
      </w:r>
      <w:r w:rsidRPr="00C00B62">
        <w:rPr>
          <w:rFonts w:eastAsia="Times New Roman" w:cs="Times New Roman"/>
          <w:szCs w:val="24"/>
        </w:rPr>
        <w:t xml:space="preserve">ιατί προβλέψαμε επιτροπή </w:t>
      </w:r>
      <w:r>
        <w:rPr>
          <w:rFonts w:eastAsia="Times New Roman" w:cs="Times New Roman"/>
          <w:szCs w:val="24"/>
        </w:rPr>
        <w:t>για τα βιβλία</w:t>
      </w:r>
      <w:r w:rsidRPr="00C00B62">
        <w:rPr>
          <w:rFonts w:eastAsia="Times New Roman" w:cs="Times New Roman"/>
          <w:szCs w:val="24"/>
        </w:rPr>
        <w:t xml:space="preserve"> της Ιστορίας</w:t>
      </w:r>
      <w:r>
        <w:rPr>
          <w:rFonts w:eastAsia="Times New Roman" w:cs="Times New Roman"/>
          <w:szCs w:val="24"/>
        </w:rPr>
        <w:t>,</w:t>
      </w:r>
      <w:r w:rsidRPr="00C00B62">
        <w:rPr>
          <w:rFonts w:eastAsia="Times New Roman" w:cs="Times New Roman"/>
          <w:szCs w:val="24"/>
        </w:rPr>
        <w:t xml:space="preserve"> σαν να </w:t>
      </w:r>
      <w:r>
        <w:rPr>
          <w:rFonts w:eastAsia="Times New Roman" w:cs="Times New Roman"/>
          <w:szCs w:val="24"/>
        </w:rPr>
        <w:t>μην</w:t>
      </w:r>
      <w:r w:rsidRPr="00C00B62">
        <w:rPr>
          <w:rFonts w:eastAsia="Times New Roman" w:cs="Times New Roman"/>
          <w:szCs w:val="24"/>
        </w:rPr>
        <w:t xml:space="preserve"> ξέρετε ότι και τα δύο κόμματα</w:t>
      </w:r>
      <w:r>
        <w:rPr>
          <w:rFonts w:eastAsia="Times New Roman" w:cs="Times New Roman"/>
          <w:szCs w:val="24"/>
        </w:rPr>
        <w:t>,</w:t>
      </w:r>
      <w:r w:rsidRPr="00C00B62">
        <w:rPr>
          <w:rFonts w:eastAsia="Times New Roman" w:cs="Times New Roman"/>
          <w:szCs w:val="24"/>
        </w:rPr>
        <w:t xml:space="preserve"> </w:t>
      </w:r>
      <w:r>
        <w:rPr>
          <w:rFonts w:eastAsia="Times New Roman" w:cs="Times New Roman"/>
          <w:szCs w:val="24"/>
        </w:rPr>
        <w:t>τα οποία είχατε κυβερνητική</w:t>
      </w:r>
      <w:r w:rsidRPr="00C00B62">
        <w:rPr>
          <w:rFonts w:eastAsia="Times New Roman" w:cs="Times New Roman"/>
          <w:szCs w:val="24"/>
        </w:rPr>
        <w:t xml:space="preserve"> ευθύνη</w:t>
      </w:r>
      <w:r>
        <w:rPr>
          <w:rFonts w:eastAsia="Times New Roman" w:cs="Times New Roman"/>
          <w:szCs w:val="24"/>
        </w:rPr>
        <w:t>,</w:t>
      </w:r>
      <w:r w:rsidRPr="00C00B62">
        <w:rPr>
          <w:rFonts w:eastAsia="Times New Roman" w:cs="Times New Roman"/>
          <w:szCs w:val="24"/>
        </w:rPr>
        <w:t xml:space="preserve"> προέβλεψαν αντίστοιχες επιτροπές για τα βιβλία της Ιστορίας με την Αλβανία και </w:t>
      </w:r>
      <w:r>
        <w:rPr>
          <w:rFonts w:eastAsia="Times New Roman" w:cs="Times New Roman"/>
          <w:szCs w:val="24"/>
        </w:rPr>
        <w:t>τ</w:t>
      </w:r>
      <w:r w:rsidRPr="00C00B62">
        <w:rPr>
          <w:rFonts w:eastAsia="Times New Roman" w:cs="Times New Roman"/>
          <w:szCs w:val="24"/>
        </w:rPr>
        <w:t>η</w:t>
      </w:r>
      <w:r>
        <w:rPr>
          <w:rFonts w:eastAsia="Times New Roman" w:cs="Times New Roman"/>
          <w:szCs w:val="24"/>
        </w:rPr>
        <w:t>ν</w:t>
      </w:r>
      <w:r w:rsidRPr="00C00B62">
        <w:rPr>
          <w:rFonts w:eastAsia="Times New Roman" w:cs="Times New Roman"/>
          <w:szCs w:val="24"/>
        </w:rPr>
        <w:t xml:space="preserve"> Τουρ</w:t>
      </w:r>
      <w:r w:rsidRPr="00C00B62">
        <w:rPr>
          <w:rFonts w:eastAsia="Times New Roman" w:cs="Times New Roman"/>
          <w:szCs w:val="24"/>
        </w:rPr>
        <w:lastRenderedPageBreak/>
        <w:t>κία</w:t>
      </w:r>
      <w:r>
        <w:rPr>
          <w:rFonts w:eastAsia="Times New Roman" w:cs="Times New Roman"/>
          <w:szCs w:val="24"/>
        </w:rPr>
        <w:t>. Και εδώ, λοιπόν,</w:t>
      </w:r>
      <w:r w:rsidRPr="00C00B62">
        <w:rPr>
          <w:rFonts w:eastAsia="Times New Roman" w:cs="Times New Roman"/>
          <w:szCs w:val="24"/>
        </w:rPr>
        <w:t xml:space="preserve"> όχι απλώς υπάρχει ένα στοιχείο υποκρισίας</w:t>
      </w:r>
      <w:r>
        <w:rPr>
          <w:rFonts w:eastAsia="Times New Roman" w:cs="Times New Roman"/>
          <w:szCs w:val="24"/>
        </w:rPr>
        <w:t>,</w:t>
      </w:r>
      <w:r w:rsidRPr="00C00B62">
        <w:rPr>
          <w:rFonts w:eastAsia="Times New Roman" w:cs="Times New Roman"/>
          <w:szCs w:val="24"/>
        </w:rPr>
        <w:t xml:space="preserve"> αλλά και άγνοιας</w:t>
      </w:r>
      <w:r>
        <w:rPr>
          <w:rFonts w:eastAsia="Times New Roman" w:cs="Times New Roman"/>
          <w:szCs w:val="24"/>
        </w:rPr>
        <w:t xml:space="preserve"> για τον λόγο που </w:t>
      </w:r>
      <w:r w:rsidRPr="00C00B62">
        <w:rPr>
          <w:rFonts w:eastAsia="Times New Roman" w:cs="Times New Roman"/>
          <w:szCs w:val="24"/>
        </w:rPr>
        <w:t>χρειάζεται αυτή η διαδικασία</w:t>
      </w:r>
      <w:r>
        <w:rPr>
          <w:rFonts w:eastAsia="Times New Roman" w:cs="Times New Roman"/>
          <w:szCs w:val="24"/>
        </w:rPr>
        <w:t>. Δ</w:t>
      </w:r>
      <w:r w:rsidRPr="00C00B62">
        <w:rPr>
          <w:rFonts w:eastAsia="Times New Roman" w:cs="Times New Roman"/>
          <w:szCs w:val="24"/>
        </w:rPr>
        <w:t>εν είναι για να διορθωθούν τα βιβλία</w:t>
      </w:r>
      <w:r>
        <w:rPr>
          <w:rFonts w:eastAsia="Times New Roman" w:cs="Times New Roman"/>
          <w:szCs w:val="24"/>
        </w:rPr>
        <w:t>,</w:t>
      </w:r>
      <w:r w:rsidRPr="00C00B62">
        <w:rPr>
          <w:rFonts w:eastAsia="Times New Roman" w:cs="Times New Roman"/>
          <w:szCs w:val="24"/>
        </w:rPr>
        <w:t xml:space="preserve"> </w:t>
      </w:r>
      <w:r>
        <w:rPr>
          <w:rFonts w:eastAsia="Times New Roman" w:cs="Times New Roman"/>
          <w:szCs w:val="24"/>
        </w:rPr>
        <w:t xml:space="preserve">αλλά για να δούμε την αντίληψη που έχει ο κάθε λαός </w:t>
      </w:r>
      <w:r w:rsidRPr="00C00B62">
        <w:rPr>
          <w:rFonts w:eastAsia="Times New Roman" w:cs="Times New Roman"/>
          <w:szCs w:val="24"/>
        </w:rPr>
        <w:t>για τον άλλον και να μπορέσει να τεθεί η ειρηνική τους συνύπαρξη σε νέα βάση</w:t>
      </w:r>
      <w:r>
        <w:rPr>
          <w:rFonts w:eastAsia="Times New Roman" w:cs="Times New Roman"/>
          <w:szCs w:val="24"/>
        </w:rPr>
        <w:t>.</w:t>
      </w:r>
    </w:p>
    <w:p w14:paraId="1664F00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Ξ</w:t>
      </w:r>
      <w:r w:rsidRPr="00C00B62">
        <w:rPr>
          <w:rFonts w:eastAsia="Times New Roman" w:cs="Times New Roman"/>
          <w:szCs w:val="24"/>
        </w:rPr>
        <w:t xml:space="preserve">έρετε </w:t>
      </w:r>
      <w:r>
        <w:rPr>
          <w:rFonts w:eastAsia="Times New Roman" w:cs="Times New Roman"/>
          <w:szCs w:val="24"/>
        </w:rPr>
        <w:t>τι είναι το</w:t>
      </w:r>
      <w:r w:rsidRPr="00C00B62">
        <w:rPr>
          <w:rFonts w:eastAsia="Times New Roman" w:cs="Times New Roman"/>
          <w:szCs w:val="24"/>
        </w:rPr>
        <w:t xml:space="preserve"> μόνο που μας ζήτησαν οι Αλβανοί</w:t>
      </w:r>
      <w:r>
        <w:rPr>
          <w:rFonts w:eastAsia="Times New Roman" w:cs="Times New Roman"/>
          <w:szCs w:val="24"/>
        </w:rPr>
        <w:t>; Ν</w:t>
      </w:r>
      <w:r w:rsidRPr="00C00B62">
        <w:rPr>
          <w:rFonts w:eastAsia="Times New Roman" w:cs="Times New Roman"/>
          <w:szCs w:val="24"/>
        </w:rPr>
        <w:t xml:space="preserve">α πάψουμε να χρησιμοποιούμε στα βιβλία τον όρο </w:t>
      </w:r>
      <w:r>
        <w:rPr>
          <w:rFonts w:eastAsia="Times New Roman" w:cs="Times New Roman"/>
          <w:szCs w:val="24"/>
        </w:rPr>
        <w:t>«</w:t>
      </w:r>
      <w:proofErr w:type="spellStart"/>
      <w:r>
        <w:rPr>
          <w:rFonts w:eastAsia="Times New Roman" w:cs="Times New Roman"/>
          <w:szCs w:val="24"/>
        </w:rPr>
        <w:t>Τ</w:t>
      </w:r>
      <w:r w:rsidRPr="00C00B62">
        <w:rPr>
          <w:rFonts w:eastAsia="Times New Roman" w:cs="Times New Roman"/>
          <w:szCs w:val="24"/>
        </w:rPr>
        <w:t>ουρκα</w:t>
      </w:r>
      <w:r>
        <w:rPr>
          <w:rFonts w:eastAsia="Times New Roman" w:cs="Times New Roman"/>
          <w:szCs w:val="24"/>
        </w:rPr>
        <w:t>λβανοί</w:t>
      </w:r>
      <w:proofErr w:type="spellEnd"/>
      <w:r>
        <w:rPr>
          <w:rFonts w:eastAsia="Times New Roman" w:cs="Times New Roman"/>
          <w:szCs w:val="24"/>
        </w:rPr>
        <w:t>» και να χρησ</w:t>
      </w:r>
      <w:r>
        <w:rPr>
          <w:rFonts w:eastAsia="Times New Roman" w:cs="Times New Roman"/>
          <w:szCs w:val="24"/>
        </w:rPr>
        <w:t>ιμοποιούμε τον όρο «</w:t>
      </w:r>
      <w:r w:rsidRPr="00C00B62">
        <w:rPr>
          <w:rFonts w:eastAsia="Times New Roman" w:cs="Times New Roman"/>
          <w:szCs w:val="24"/>
        </w:rPr>
        <w:t>μουσουλμάνοι Αλβανοί</w:t>
      </w:r>
      <w:r>
        <w:rPr>
          <w:rFonts w:eastAsia="Times New Roman" w:cs="Times New Roman"/>
          <w:szCs w:val="24"/>
        </w:rPr>
        <w:t>». Ε</w:t>
      </w:r>
      <w:r w:rsidRPr="00C00B62">
        <w:rPr>
          <w:rFonts w:eastAsia="Times New Roman" w:cs="Times New Roman"/>
          <w:szCs w:val="24"/>
        </w:rPr>
        <w:t>ίναι εναν</w:t>
      </w:r>
      <w:r>
        <w:rPr>
          <w:rFonts w:eastAsia="Times New Roman" w:cs="Times New Roman"/>
          <w:szCs w:val="24"/>
        </w:rPr>
        <w:t>τίον του ε</w:t>
      </w:r>
      <w:r w:rsidRPr="00C00B62">
        <w:rPr>
          <w:rFonts w:eastAsia="Times New Roman" w:cs="Times New Roman"/>
          <w:szCs w:val="24"/>
        </w:rPr>
        <w:t>θνικού συμφέροντος αυτό</w:t>
      </w:r>
      <w:r>
        <w:rPr>
          <w:rFonts w:eastAsia="Times New Roman" w:cs="Times New Roman"/>
          <w:szCs w:val="24"/>
        </w:rPr>
        <w:t>; Είναι υπέρ του ε</w:t>
      </w:r>
      <w:r w:rsidRPr="00C00B62">
        <w:rPr>
          <w:rFonts w:eastAsia="Times New Roman" w:cs="Times New Roman"/>
          <w:szCs w:val="24"/>
        </w:rPr>
        <w:t xml:space="preserve">θνικού συμφέροντος να τονίζουμε </w:t>
      </w:r>
      <w:r>
        <w:rPr>
          <w:rFonts w:eastAsia="Times New Roman" w:cs="Times New Roman"/>
          <w:szCs w:val="24"/>
        </w:rPr>
        <w:t xml:space="preserve">την </w:t>
      </w:r>
      <w:r w:rsidRPr="00C00B62">
        <w:rPr>
          <w:rFonts w:eastAsia="Times New Roman" w:cs="Times New Roman"/>
          <w:szCs w:val="24"/>
        </w:rPr>
        <w:t>τουρκική επιρροή</w:t>
      </w:r>
      <w:r>
        <w:rPr>
          <w:rFonts w:eastAsia="Times New Roman" w:cs="Times New Roman"/>
          <w:szCs w:val="24"/>
        </w:rPr>
        <w:t>;</w:t>
      </w:r>
    </w:p>
    <w:p w14:paraId="1664F00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w:t>
      </w:r>
      <w:r w:rsidRPr="00C00B62">
        <w:rPr>
          <w:rFonts w:eastAsia="Times New Roman" w:cs="Times New Roman"/>
          <w:szCs w:val="24"/>
        </w:rPr>
        <w:t>ίδα και τα Πρακτικά</w:t>
      </w:r>
      <w:r>
        <w:rPr>
          <w:rFonts w:eastAsia="Times New Roman" w:cs="Times New Roman"/>
          <w:szCs w:val="24"/>
        </w:rPr>
        <w:t>. Ό</w:t>
      </w:r>
      <w:r w:rsidRPr="00C00B62">
        <w:rPr>
          <w:rFonts w:eastAsia="Times New Roman" w:cs="Times New Roman"/>
          <w:szCs w:val="24"/>
        </w:rPr>
        <w:t>ταν σας έλεγα</w:t>
      </w:r>
      <w:r>
        <w:rPr>
          <w:rFonts w:eastAsia="Times New Roman" w:cs="Times New Roman"/>
          <w:szCs w:val="24"/>
        </w:rPr>
        <w:t>,</w:t>
      </w:r>
      <w:r w:rsidRPr="00C00B62">
        <w:rPr>
          <w:rFonts w:eastAsia="Times New Roman" w:cs="Times New Roman"/>
          <w:szCs w:val="24"/>
        </w:rPr>
        <w:t xml:space="preserve"> κύρι</w:t>
      </w:r>
      <w:r>
        <w:rPr>
          <w:rFonts w:eastAsia="Times New Roman" w:cs="Times New Roman"/>
          <w:szCs w:val="24"/>
        </w:rPr>
        <w:t xml:space="preserve">οι της Νέας Δημοκρατίας, </w:t>
      </w:r>
      <w:r w:rsidRPr="00C00B62">
        <w:rPr>
          <w:rFonts w:eastAsia="Times New Roman" w:cs="Times New Roman"/>
          <w:szCs w:val="24"/>
        </w:rPr>
        <w:t xml:space="preserve">ότι η σύνθετη ονομασία που </w:t>
      </w:r>
      <w:proofErr w:type="spellStart"/>
      <w:r w:rsidRPr="00C00B62">
        <w:rPr>
          <w:rFonts w:eastAsia="Times New Roman" w:cs="Times New Roman"/>
          <w:szCs w:val="24"/>
        </w:rPr>
        <w:t>περι</w:t>
      </w:r>
      <w:r>
        <w:rPr>
          <w:rFonts w:eastAsia="Times New Roman" w:cs="Times New Roman"/>
          <w:szCs w:val="24"/>
        </w:rPr>
        <w:t>ε</w:t>
      </w:r>
      <w:r w:rsidRPr="00C00B62">
        <w:rPr>
          <w:rFonts w:eastAsia="Times New Roman" w:cs="Times New Roman"/>
          <w:szCs w:val="24"/>
        </w:rPr>
        <w:t>λά</w:t>
      </w:r>
      <w:r>
        <w:rPr>
          <w:rFonts w:eastAsia="Times New Roman" w:cs="Times New Roman"/>
          <w:szCs w:val="24"/>
        </w:rPr>
        <w:t>μ</w:t>
      </w:r>
      <w:r w:rsidRPr="00C00B62">
        <w:rPr>
          <w:rFonts w:eastAsia="Times New Roman" w:cs="Times New Roman"/>
          <w:szCs w:val="24"/>
        </w:rPr>
        <w:t>βανε</w:t>
      </w:r>
      <w:proofErr w:type="spellEnd"/>
      <w:r w:rsidRPr="00C00B62">
        <w:rPr>
          <w:rFonts w:eastAsia="Times New Roman" w:cs="Times New Roman"/>
          <w:szCs w:val="24"/>
        </w:rPr>
        <w:t xml:space="preserve"> τον όρο </w:t>
      </w:r>
      <w:r>
        <w:rPr>
          <w:rFonts w:eastAsia="Times New Roman" w:cs="Times New Roman"/>
          <w:szCs w:val="24"/>
        </w:rPr>
        <w:t>«</w:t>
      </w:r>
      <w:r w:rsidRPr="00C00B62">
        <w:rPr>
          <w:rFonts w:eastAsia="Times New Roman" w:cs="Times New Roman"/>
          <w:szCs w:val="24"/>
        </w:rPr>
        <w:t>Μακεδονία</w:t>
      </w:r>
      <w:r>
        <w:rPr>
          <w:rFonts w:eastAsia="Times New Roman" w:cs="Times New Roman"/>
          <w:szCs w:val="24"/>
        </w:rPr>
        <w:t>»</w:t>
      </w:r>
      <w:r w:rsidRPr="00C00B62">
        <w:rPr>
          <w:rFonts w:eastAsia="Times New Roman" w:cs="Times New Roman"/>
          <w:szCs w:val="24"/>
        </w:rPr>
        <w:t xml:space="preserve"> είναι εθνική θέση</w:t>
      </w:r>
      <w:r>
        <w:rPr>
          <w:rFonts w:eastAsia="Times New Roman" w:cs="Times New Roman"/>
          <w:szCs w:val="24"/>
        </w:rPr>
        <w:t>,</w:t>
      </w:r>
      <w:r w:rsidRPr="00C00B62">
        <w:rPr>
          <w:rFonts w:eastAsia="Times New Roman" w:cs="Times New Roman"/>
          <w:szCs w:val="24"/>
        </w:rPr>
        <w:t xml:space="preserve"> άκο</w:t>
      </w:r>
      <w:r>
        <w:rPr>
          <w:rFonts w:eastAsia="Times New Roman" w:cs="Times New Roman"/>
          <w:szCs w:val="24"/>
        </w:rPr>
        <w:t>υσα</w:t>
      </w:r>
      <w:r w:rsidRPr="00C00B62">
        <w:rPr>
          <w:rFonts w:eastAsia="Times New Roman" w:cs="Times New Roman"/>
          <w:szCs w:val="24"/>
        </w:rPr>
        <w:t xml:space="preserve"> τους ό</w:t>
      </w:r>
      <w:r>
        <w:rPr>
          <w:rFonts w:eastAsia="Times New Roman" w:cs="Times New Roman"/>
          <w:szCs w:val="24"/>
        </w:rPr>
        <w:t>ρους, «ψεύτη» και «ψέματα». Ε</w:t>
      </w:r>
      <w:r w:rsidRPr="00C00B62">
        <w:rPr>
          <w:rFonts w:eastAsia="Times New Roman" w:cs="Times New Roman"/>
          <w:szCs w:val="24"/>
        </w:rPr>
        <w:t>ίναι δυνατόν</w:t>
      </w:r>
      <w:r>
        <w:rPr>
          <w:rFonts w:eastAsia="Times New Roman" w:cs="Times New Roman"/>
          <w:szCs w:val="24"/>
        </w:rPr>
        <w:t>; Και αυτό έγινε ό</w:t>
      </w:r>
      <w:r w:rsidRPr="00C00B62">
        <w:rPr>
          <w:rFonts w:eastAsia="Times New Roman" w:cs="Times New Roman"/>
          <w:szCs w:val="24"/>
        </w:rPr>
        <w:t xml:space="preserve">χι μόνο από την </w:t>
      </w:r>
      <w:r w:rsidRPr="00C00B62">
        <w:rPr>
          <w:rFonts w:eastAsia="Times New Roman" w:cs="Times New Roman"/>
          <w:szCs w:val="24"/>
        </w:rPr>
        <w:t>ενδιάμεση συμφωνία</w:t>
      </w:r>
      <w:r>
        <w:rPr>
          <w:rFonts w:eastAsia="Times New Roman" w:cs="Times New Roman"/>
          <w:szCs w:val="24"/>
        </w:rPr>
        <w:t>,</w:t>
      </w:r>
      <w:r w:rsidRPr="00C00B62">
        <w:rPr>
          <w:rFonts w:eastAsia="Times New Roman" w:cs="Times New Roman"/>
          <w:szCs w:val="24"/>
        </w:rPr>
        <w:t xml:space="preserve"> που ρητά ενσωμάτωσε το όνομα </w:t>
      </w:r>
      <w:r>
        <w:rPr>
          <w:rFonts w:eastAsia="Times New Roman" w:cs="Times New Roman"/>
          <w:szCs w:val="24"/>
        </w:rPr>
        <w:t>«</w:t>
      </w:r>
      <w:r w:rsidRPr="00C00B62">
        <w:rPr>
          <w:rFonts w:eastAsia="Times New Roman" w:cs="Times New Roman"/>
          <w:szCs w:val="24"/>
        </w:rPr>
        <w:t>Μακεδονία</w:t>
      </w:r>
      <w:r>
        <w:rPr>
          <w:rFonts w:eastAsia="Times New Roman" w:cs="Times New Roman"/>
          <w:szCs w:val="24"/>
        </w:rPr>
        <w:t>»</w:t>
      </w:r>
      <w:r>
        <w:rPr>
          <w:rFonts w:eastAsia="Times New Roman" w:cs="Times New Roman"/>
          <w:szCs w:val="24"/>
        </w:rPr>
        <w:t>,</w:t>
      </w:r>
      <w:r w:rsidRPr="00C00B62">
        <w:rPr>
          <w:rFonts w:eastAsia="Times New Roman" w:cs="Times New Roman"/>
          <w:szCs w:val="24"/>
        </w:rPr>
        <w:t xml:space="preserve"> </w:t>
      </w:r>
      <w:r>
        <w:rPr>
          <w:rFonts w:eastAsia="Times New Roman" w:cs="Times New Roman"/>
          <w:szCs w:val="24"/>
        </w:rPr>
        <w:t xml:space="preserve">και </w:t>
      </w:r>
      <w:r w:rsidRPr="00C00B62">
        <w:rPr>
          <w:rFonts w:eastAsia="Times New Roman" w:cs="Times New Roman"/>
          <w:szCs w:val="24"/>
        </w:rPr>
        <w:t xml:space="preserve">όχι μόνο </w:t>
      </w:r>
      <w:r>
        <w:rPr>
          <w:rFonts w:eastAsia="Times New Roman" w:cs="Times New Roman"/>
          <w:szCs w:val="24"/>
        </w:rPr>
        <w:t>σ</w:t>
      </w:r>
      <w:r w:rsidRPr="00C00B62">
        <w:rPr>
          <w:rFonts w:eastAsia="Times New Roman" w:cs="Times New Roman"/>
          <w:szCs w:val="24"/>
        </w:rPr>
        <w:t>τις προγραμματικές δηλώσεις που ήδη ακούστηκ</w:t>
      </w:r>
      <w:r w:rsidRPr="00C00B62">
        <w:rPr>
          <w:rFonts w:eastAsia="Times New Roman" w:cs="Times New Roman"/>
          <w:szCs w:val="24"/>
        </w:rPr>
        <w:t>αν</w:t>
      </w:r>
      <w:r>
        <w:rPr>
          <w:rFonts w:eastAsia="Times New Roman" w:cs="Times New Roman"/>
          <w:szCs w:val="24"/>
        </w:rPr>
        <w:t>, αλλά από</w:t>
      </w:r>
      <w:r w:rsidRPr="00AE0B19">
        <w:rPr>
          <w:rFonts w:eastAsia="Times New Roman" w:cs="Times New Roman"/>
          <w:szCs w:val="24"/>
        </w:rPr>
        <w:t xml:space="preserve"> </w:t>
      </w:r>
      <w:r>
        <w:rPr>
          <w:rFonts w:eastAsia="Times New Roman" w:cs="Times New Roman"/>
          <w:szCs w:val="24"/>
        </w:rPr>
        <w:t xml:space="preserve">το 1993, μέσα στο πλαίσιο της πρώτης αντίδρασης της </w:t>
      </w:r>
      <w:r>
        <w:rPr>
          <w:rFonts w:eastAsia="Times New Roman" w:cs="Times New Roman"/>
          <w:szCs w:val="24"/>
        </w:rPr>
        <w:t>κ</w:t>
      </w:r>
      <w:r>
        <w:rPr>
          <w:rFonts w:eastAsia="Times New Roman" w:cs="Times New Roman"/>
          <w:szCs w:val="24"/>
        </w:rPr>
        <w:t xml:space="preserve">υβέρνησης Μητσοτάκη. </w:t>
      </w:r>
      <w:r w:rsidRPr="00472A9A">
        <w:rPr>
          <w:rFonts w:eastAsia="Times New Roman" w:cs="Times New Roman"/>
          <w:szCs w:val="24"/>
        </w:rPr>
        <w:t xml:space="preserve"> </w:t>
      </w:r>
    </w:p>
    <w:p w14:paraId="1664F005"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δημοσιευμένο έγγραφο </w:t>
      </w:r>
      <w:r>
        <w:rPr>
          <w:rFonts w:eastAsia="Times New Roman" w:cs="Times New Roman"/>
          <w:szCs w:val="24"/>
        </w:rPr>
        <w:t>-</w:t>
      </w:r>
      <w:r>
        <w:rPr>
          <w:rFonts w:eastAsia="Times New Roman" w:cs="Times New Roman"/>
          <w:szCs w:val="24"/>
        </w:rPr>
        <w:t>αλλά παρ’ όλα αυτά θα το καταθέσω στα Πρακτικά</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 xml:space="preserve">ρέσβη μας στον ΟΗΕ, που αναφέρεται στην επείγουσα ανάγκη γρήγορης επίλυσης. Αυτό το </w:t>
      </w:r>
      <w:r>
        <w:rPr>
          <w:rFonts w:eastAsia="Times New Roman" w:cs="Times New Roman"/>
          <w:szCs w:val="24"/>
        </w:rPr>
        <w:t>λέω για εσάς, που είπατε γιατί βιαστήκαμε. Το 1993 το ελληνικό κράτος σημείωνε την επείγουσα ανάγκη γρήγορης επίλυσης και προτείνει ως όνομα, στο πλαίσιο -λέει το κείμενο- ενός γνήσιου συμβιβασμού της «</w:t>
      </w:r>
      <w:proofErr w:type="spellStart"/>
      <w:r>
        <w:rPr>
          <w:rFonts w:eastAsia="Times New Roman" w:cs="Times New Roman"/>
          <w:szCs w:val="24"/>
        </w:rPr>
        <w:t>Σλαβομακεδονίας</w:t>
      </w:r>
      <w:proofErr w:type="spellEnd"/>
      <w:r>
        <w:rPr>
          <w:rFonts w:eastAsia="Times New Roman" w:cs="Times New Roman"/>
          <w:szCs w:val="24"/>
        </w:rPr>
        <w:t>». Κα</w:t>
      </w:r>
      <w:r>
        <w:rPr>
          <w:rFonts w:eastAsia="Times New Roman" w:cs="Times New Roman"/>
          <w:szCs w:val="24"/>
        </w:rPr>
        <w:t>μ</w:t>
      </w:r>
      <w:r>
        <w:rPr>
          <w:rFonts w:eastAsia="Times New Roman" w:cs="Times New Roman"/>
          <w:szCs w:val="24"/>
        </w:rPr>
        <w:t>μία αναφορά στην εθνότητα, 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αναφορά στη γλώσσα, μόνο στο όνομα. Όλα αυτά τα έγγραφα θα τα καταθέσω.</w:t>
      </w:r>
    </w:p>
    <w:p w14:paraId="1664F006"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Είπατε, όμως, χθες και κάτι που είναι μισή αλήθεια, άρα χειρότερη από ψέμα. Είπατε ότι εσείς στις διαπραγματεύσεις, όταν τέθηκε εκ των υστέρων το ζήτημα -μολονότι ο διαπραγματευτής το</w:t>
      </w:r>
      <w:r>
        <w:rPr>
          <w:rFonts w:eastAsia="Times New Roman" w:cs="Times New Roman"/>
          <w:szCs w:val="24"/>
        </w:rPr>
        <w:t>υ ΟΗΕ ανέκαθεν έλεγε ότι τα ζητήματα εθνότητας, ταυτότητας και γλώσσας είναι εκτός ρύθμισης ακριβώς για τον λόγο που αναφέραμε, διότι οι διεθνείς συμβάσεις δεν μπορούν να αναφερθούν στα θέματα αυτά- αντιδράσατε και αποκρούσατε τον ισχυρισμό για την εθνότητ</w:t>
      </w:r>
      <w:r>
        <w:rPr>
          <w:rFonts w:eastAsia="Times New Roman" w:cs="Times New Roman"/>
          <w:szCs w:val="24"/>
        </w:rPr>
        <w:t xml:space="preserve">α και για τη γλώσσα. </w:t>
      </w:r>
    </w:p>
    <w:p w14:paraId="1664F007"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Αυτή είναι η μισή αλήθεια. Πού είναι η άλλη μισή; Ότι αυτή η διαπραγμάτευση γινόταν εκ μέρους σας στο πλαίσιο διπλής </w:t>
      </w:r>
      <w:r>
        <w:rPr>
          <w:rFonts w:eastAsia="Times New Roman" w:cs="Times New Roman"/>
          <w:szCs w:val="24"/>
        </w:rPr>
        <w:lastRenderedPageBreak/>
        <w:t>ονομασίας, άλλη για το εσωτερικό και άλλη για το εξωτερικό και σας καλώ να το διαψεύσετε, εάν αυτό που λέω τώρα δεν ε</w:t>
      </w:r>
      <w:r>
        <w:rPr>
          <w:rFonts w:eastAsia="Times New Roman" w:cs="Times New Roman"/>
          <w:szCs w:val="24"/>
        </w:rPr>
        <w:t xml:space="preserve">ίναι αλήθεια. </w:t>
      </w:r>
    </w:p>
    <w:p w14:paraId="1664F008"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Δηλαδή, τι θα γινόταν; Θα είχε όνομα για τις διεθνείς της σχέσεις, άρα πρώτη εγκατάλειψη του </w:t>
      </w:r>
      <w:proofErr w:type="spellStart"/>
      <w:r>
        <w:rPr>
          <w:rFonts w:eastAsia="Times New Roman" w:cs="Times New Roman"/>
          <w:szCs w:val="24"/>
          <w:lang w:val="en-US"/>
        </w:rPr>
        <w:t>erga</w:t>
      </w:r>
      <w:proofErr w:type="spellEnd"/>
      <w:r w:rsidRPr="00021641">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θα άλλαζε το όνομα της διεθνούς ονομασίας, στο </w:t>
      </w:r>
      <w:r>
        <w:rPr>
          <w:rFonts w:eastAsia="Times New Roman" w:cs="Times New Roman"/>
          <w:szCs w:val="24"/>
        </w:rPr>
        <w:t>σ</w:t>
      </w:r>
      <w:r>
        <w:rPr>
          <w:rFonts w:eastAsia="Times New Roman" w:cs="Times New Roman"/>
          <w:szCs w:val="24"/>
        </w:rPr>
        <w:t>ύνταγμ</w:t>
      </w:r>
      <w:r>
        <w:rPr>
          <w:rFonts w:eastAsia="Times New Roman" w:cs="Times New Roman"/>
          <w:szCs w:val="24"/>
        </w:rPr>
        <w:t>ά</w:t>
      </w:r>
      <w:r>
        <w:rPr>
          <w:rFonts w:eastAsia="Times New Roman" w:cs="Times New Roman"/>
          <w:szCs w:val="24"/>
        </w:rPr>
        <w:t xml:space="preserve"> τους όμως, εφόσον δεν θα υπήρχε αυτό το ζήτημα ούτε καν τεθειμένο εκ μέρους μας,</w:t>
      </w:r>
      <w:r>
        <w:rPr>
          <w:rFonts w:eastAsia="Times New Roman" w:cs="Times New Roman"/>
          <w:szCs w:val="24"/>
        </w:rPr>
        <w:t xml:space="preserve"> θα εξακολουθούσαν να υπάρχουν οι αναφορές στον μακεδονικό λαό, στη μακεδονική γλώσσα. </w:t>
      </w:r>
    </w:p>
    <w:p w14:paraId="1664F009"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Άρα αυτό που διαπραγματευόσασταν και έρχεστε να μας πείτε ότι ήσασταν και υπερήφανοι είναι πολύ χειρότερο απ’ αυτό που πετύχαμε, γιατί εμείς έχουμε </w:t>
      </w:r>
      <w:proofErr w:type="spellStart"/>
      <w:r>
        <w:rPr>
          <w:rFonts w:eastAsia="Times New Roman" w:cs="Times New Roman"/>
          <w:szCs w:val="24"/>
          <w:lang w:val="en-US"/>
        </w:rPr>
        <w:t>erga</w:t>
      </w:r>
      <w:proofErr w:type="spellEnd"/>
      <w:r w:rsidRPr="00021641">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w:t>
      </w:r>
      <w:r>
        <w:rPr>
          <w:rFonts w:eastAsia="Times New Roman" w:cs="Times New Roman"/>
          <w:szCs w:val="24"/>
        </w:rPr>
        <w:t xml:space="preserve">δηλαδή </w:t>
      </w:r>
      <w:r>
        <w:rPr>
          <w:rFonts w:eastAsia="Times New Roman" w:cs="Times New Roman"/>
          <w:szCs w:val="24"/>
        </w:rPr>
        <w:t>π</w:t>
      </w:r>
      <w:r>
        <w:rPr>
          <w:rFonts w:eastAsia="Times New Roman" w:cs="Times New Roman"/>
          <w:szCs w:val="24"/>
        </w:rPr>
        <w:t xml:space="preserve">ραγματική ενιαία ονομασία και για το εσωτερικό και για το εξωτερικό, ενώ ακόμα και στη δική σας λύση, που δεν τη φέρατε καν σε πέρας, η ονομασία «μακεδονικός λαός» και «μακεδονική γλώσσα» θα έμενε στο </w:t>
      </w:r>
      <w:r>
        <w:rPr>
          <w:rFonts w:eastAsia="Times New Roman" w:cs="Times New Roman"/>
          <w:szCs w:val="24"/>
        </w:rPr>
        <w:t>σ</w:t>
      </w:r>
      <w:r>
        <w:rPr>
          <w:rFonts w:eastAsia="Times New Roman" w:cs="Times New Roman"/>
          <w:szCs w:val="24"/>
        </w:rPr>
        <w:t>ύνταγμα της γειτονικής χώρας. Όχι, λοιπόν, μισές αλήθε</w:t>
      </w:r>
      <w:r>
        <w:rPr>
          <w:rFonts w:eastAsia="Times New Roman" w:cs="Times New Roman"/>
          <w:szCs w:val="24"/>
        </w:rPr>
        <w:t xml:space="preserve">ιες. </w:t>
      </w:r>
    </w:p>
    <w:p w14:paraId="1664F00A"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 xml:space="preserve">Ας πάμε τώρα στο ουσιώδες. Είναι μία και ελληνική η Μακεδονία; Το 1880 ο Τρικούπης έλεγε: «Η Μακεδονία δύναται να διαιρεθεί εις τρία τμήματα, την </w:t>
      </w:r>
      <w:proofErr w:type="spellStart"/>
      <w:r>
        <w:rPr>
          <w:rFonts w:eastAsia="Times New Roman" w:cs="Times New Roman"/>
          <w:szCs w:val="24"/>
        </w:rPr>
        <w:t>μεσημβρινήν</w:t>
      </w:r>
      <w:proofErr w:type="spellEnd"/>
      <w:r>
        <w:rPr>
          <w:rFonts w:eastAsia="Times New Roman" w:cs="Times New Roman"/>
          <w:szCs w:val="24"/>
        </w:rPr>
        <w:t xml:space="preserve">, </w:t>
      </w:r>
      <w:proofErr w:type="spellStart"/>
      <w:r>
        <w:rPr>
          <w:rFonts w:eastAsia="Times New Roman" w:cs="Times New Roman"/>
          <w:szCs w:val="24"/>
        </w:rPr>
        <w:t>ήτις</w:t>
      </w:r>
      <w:proofErr w:type="spellEnd"/>
      <w:r>
        <w:rPr>
          <w:rFonts w:eastAsia="Times New Roman" w:cs="Times New Roman"/>
          <w:szCs w:val="24"/>
        </w:rPr>
        <w:t xml:space="preserve"> είναι και θα είναι ελληνική, οτιδήποτε και να συμβεί, την </w:t>
      </w:r>
      <w:proofErr w:type="spellStart"/>
      <w:r>
        <w:rPr>
          <w:rFonts w:eastAsia="Times New Roman" w:cs="Times New Roman"/>
          <w:szCs w:val="24"/>
        </w:rPr>
        <w:t>κεντρικήν</w:t>
      </w:r>
      <w:proofErr w:type="spellEnd"/>
      <w:r>
        <w:rPr>
          <w:rFonts w:eastAsia="Times New Roman" w:cs="Times New Roman"/>
          <w:szCs w:val="24"/>
        </w:rPr>
        <w:t>, την περιλαμβάνουσ</w:t>
      </w:r>
      <w:r>
        <w:rPr>
          <w:rFonts w:eastAsia="Times New Roman" w:cs="Times New Roman"/>
          <w:szCs w:val="24"/>
        </w:rPr>
        <w:t xml:space="preserve">α ελληνικούς πληθυσμούς και την </w:t>
      </w:r>
      <w:proofErr w:type="spellStart"/>
      <w:r>
        <w:rPr>
          <w:rFonts w:eastAsia="Times New Roman" w:cs="Times New Roman"/>
          <w:szCs w:val="24"/>
        </w:rPr>
        <w:t>αρκτικήν</w:t>
      </w:r>
      <w:proofErr w:type="spellEnd"/>
      <w:r>
        <w:rPr>
          <w:rFonts w:eastAsia="Times New Roman" w:cs="Times New Roman"/>
          <w:szCs w:val="24"/>
        </w:rPr>
        <w:t xml:space="preserve">, δηλαδή τη βόρεια, την μη </w:t>
      </w:r>
      <w:proofErr w:type="spellStart"/>
      <w:r>
        <w:rPr>
          <w:rFonts w:eastAsia="Times New Roman" w:cs="Times New Roman"/>
          <w:szCs w:val="24"/>
        </w:rPr>
        <w:t>οικουμένην</w:t>
      </w:r>
      <w:proofErr w:type="spellEnd"/>
      <w:r>
        <w:rPr>
          <w:rFonts w:eastAsia="Times New Roman" w:cs="Times New Roman"/>
          <w:szCs w:val="24"/>
        </w:rPr>
        <w:t xml:space="preserve"> υφ’ Ελλήνων».</w:t>
      </w:r>
    </w:p>
    <w:p w14:paraId="1664F00B"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Και σε μεταγενέστερή του συνέντευξη είπε την περίφημη φράση: «Όταν έρθει ο μέγας πόλεμος, η Μακεδονία θα γίνει ή ελληνική ή βουλγαρική κατά τον </w:t>
      </w:r>
      <w:proofErr w:type="spellStart"/>
      <w:r>
        <w:rPr>
          <w:rFonts w:eastAsia="Times New Roman" w:cs="Times New Roman"/>
          <w:szCs w:val="24"/>
        </w:rPr>
        <w:t>νικήσαντα</w:t>
      </w:r>
      <w:proofErr w:type="spellEnd"/>
      <w:r>
        <w:rPr>
          <w:rFonts w:eastAsia="Times New Roman" w:cs="Times New Roman"/>
          <w:szCs w:val="24"/>
        </w:rPr>
        <w:t>».</w:t>
      </w:r>
    </w:p>
    <w:p w14:paraId="1664F00C"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Τι έκανε</w:t>
      </w:r>
      <w:r>
        <w:rPr>
          <w:rFonts w:eastAsia="Times New Roman" w:cs="Times New Roman"/>
          <w:szCs w:val="24"/>
        </w:rPr>
        <w:t xml:space="preserve"> το βαθύ κράτος; Πώς </w:t>
      </w:r>
      <w:proofErr w:type="spellStart"/>
      <w:r>
        <w:rPr>
          <w:rFonts w:eastAsia="Times New Roman" w:cs="Times New Roman"/>
          <w:szCs w:val="24"/>
        </w:rPr>
        <w:t>εργαλειοποίησε</w:t>
      </w:r>
      <w:proofErr w:type="spellEnd"/>
      <w:r>
        <w:rPr>
          <w:rFonts w:eastAsia="Times New Roman" w:cs="Times New Roman"/>
          <w:szCs w:val="24"/>
        </w:rPr>
        <w:t xml:space="preserve"> την Ιστορία, ειδικά την περίοδο του Ψυχρού Πολέμου; Επέδειξε έναν ιστορικό αλληθωρισμό και έναν στρουθοκαμηλισμό, ένα κατασκευασμένο είδωλο ιστορίας, ανάλογα με την πολιτική συγκυρία, ακριβώς επειδή τότε το βαθύ κράτος α</w:t>
      </w:r>
      <w:r>
        <w:rPr>
          <w:rFonts w:eastAsia="Times New Roman" w:cs="Times New Roman"/>
          <w:szCs w:val="24"/>
        </w:rPr>
        <w:t>ντιλαμβανόταν ως βασικό κίνδυνο για τη χώρα τον εκ Βορρά κίνδυνο, προχώρησε σε μια δική του εκδοχή της Ιστορίας, στην οποία ανήκουν και αυτά τα οποία ακούσαμε και καταχειροκροτήθηκαν από τη μεριά σας.</w:t>
      </w:r>
    </w:p>
    <w:p w14:paraId="1664F00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lastRenderedPageBreak/>
        <w:t>Το μεγαλύτερο έγκλημα και απέναντι στην Ιστορία και απέ</w:t>
      </w:r>
      <w:r>
        <w:rPr>
          <w:rFonts w:eastAsia="Times New Roman" w:cs="Times New Roman"/>
          <w:szCs w:val="24"/>
        </w:rPr>
        <w:t xml:space="preserve">ναντι στα εθνικά συμφέροντα ήταν ο εκτουρκισμός των </w:t>
      </w:r>
      <w:proofErr w:type="spellStart"/>
      <w:r>
        <w:rPr>
          <w:rFonts w:eastAsia="Times New Roman" w:cs="Times New Roman"/>
          <w:szCs w:val="24"/>
        </w:rPr>
        <w:t>Πομάκων</w:t>
      </w:r>
      <w:proofErr w:type="spellEnd"/>
      <w:r>
        <w:rPr>
          <w:rFonts w:eastAsia="Times New Roman" w:cs="Times New Roman"/>
          <w:szCs w:val="24"/>
        </w:rPr>
        <w:t xml:space="preserve"> στο πλαίσιο αυτής της πολιτικής. Για να μη γίνεται συσχετισμός με τα βουλγαρικά χαρακτηριστικά της γλώσσας τους, τους στείλατε σε τουρκικά σχολεία να μαθαίνουν άλλη γλώσσα από τη δική τους και να </w:t>
      </w:r>
      <w:r>
        <w:rPr>
          <w:rFonts w:eastAsia="Times New Roman" w:cs="Times New Roman"/>
          <w:szCs w:val="24"/>
        </w:rPr>
        <w:t xml:space="preserve">αποκτούν άλλη συνείδηση. </w:t>
      </w:r>
    </w:p>
    <w:p w14:paraId="1664F00E"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Το ίδιο ουσιαστικά, για να ανταποκριθείτε στον ίδιο κίνδυνο, εξηγεί και γιατί ο Ευάγγελος Αβέρωφ ήταν τόσο δεκτικός το 1959 να δεχθεί μακεδονική γλώσσα. </w:t>
      </w:r>
    </w:p>
    <w:p w14:paraId="1664F00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Και λέτε για το όνομα. Συμφωνώ και εγώ. Το όνομα είναι σημαντικό. Όμως, η Ισ</w:t>
      </w:r>
      <w:r>
        <w:rPr>
          <w:rFonts w:eastAsia="Times New Roman" w:cs="Times New Roman"/>
          <w:szCs w:val="24"/>
        </w:rPr>
        <w:t xml:space="preserve">τορία είναι η ψυχή μας, αλλά και το όνομα είναι κομμάτι της </w:t>
      </w:r>
      <w:r>
        <w:rPr>
          <w:rFonts w:eastAsia="Times New Roman" w:cs="Times New Roman"/>
          <w:szCs w:val="24"/>
        </w:rPr>
        <w:t>Ι</w:t>
      </w:r>
      <w:r>
        <w:rPr>
          <w:rFonts w:eastAsia="Times New Roman" w:cs="Times New Roman"/>
          <w:szCs w:val="24"/>
        </w:rPr>
        <w:t xml:space="preserve">στορίας μας. </w:t>
      </w:r>
    </w:p>
    <w:p w14:paraId="1664F010" w14:textId="77777777" w:rsidR="00A97886" w:rsidRDefault="00361846">
      <w:pPr>
        <w:tabs>
          <w:tab w:val="left" w:pos="6168"/>
        </w:tabs>
        <w:spacing w:line="600" w:lineRule="auto"/>
        <w:ind w:firstLine="720"/>
        <w:jc w:val="both"/>
        <w:rPr>
          <w:rFonts w:eastAsia="Times New Roman" w:cs="Times New Roman"/>
          <w:szCs w:val="24"/>
        </w:rPr>
      </w:pPr>
      <w:r w:rsidRPr="00DA45C2">
        <w:rPr>
          <w:rFonts w:eastAsia="Times New Roman" w:cs="Times New Roman"/>
          <w:szCs w:val="24"/>
        </w:rPr>
        <w:t xml:space="preserve">Ο </w:t>
      </w:r>
      <w:r>
        <w:rPr>
          <w:rFonts w:eastAsia="Times New Roman" w:cs="Times New Roman"/>
          <w:szCs w:val="24"/>
        </w:rPr>
        <w:t>Αριστοτέλης έλεγε, π</w:t>
      </w:r>
      <w:r w:rsidRPr="00DA45C2">
        <w:rPr>
          <w:rFonts w:eastAsia="Times New Roman" w:cs="Times New Roman"/>
          <w:szCs w:val="24"/>
        </w:rPr>
        <w:t>ράγματι</w:t>
      </w:r>
      <w:r>
        <w:rPr>
          <w:rFonts w:eastAsia="Times New Roman" w:cs="Times New Roman"/>
          <w:szCs w:val="24"/>
        </w:rPr>
        <w:t>,</w:t>
      </w:r>
      <w:r w:rsidRPr="00DA45C2">
        <w:rPr>
          <w:rFonts w:eastAsia="Times New Roman" w:cs="Times New Roman"/>
          <w:szCs w:val="24"/>
        </w:rPr>
        <w:t xml:space="preserve"> στο τρίτο βιβλίο της Ρητορικής</w:t>
      </w:r>
      <w:r>
        <w:rPr>
          <w:rFonts w:eastAsia="Times New Roman" w:cs="Times New Roman"/>
          <w:szCs w:val="24"/>
        </w:rPr>
        <w:t>:</w:t>
      </w:r>
      <w:r w:rsidRPr="00DA45C2">
        <w:rPr>
          <w:rFonts w:eastAsia="Times New Roman" w:cs="Times New Roman"/>
          <w:szCs w:val="24"/>
        </w:rPr>
        <w:t xml:space="preserve"> </w:t>
      </w:r>
      <w:r>
        <w:rPr>
          <w:rFonts w:eastAsia="Times New Roman" w:cs="Times New Roman"/>
          <w:szCs w:val="24"/>
        </w:rPr>
        <w:t xml:space="preserve">«Το </w:t>
      </w:r>
      <w:proofErr w:type="spellStart"/>
      <w:r>
        <w:rPr>
          <w:rFonts w:eastAsia="Times New Roman" w:cs="Times New Roman"/>
          <w:szCs w:val="24"/>
        </w:rPr>
        <w:t>ελληνί</w:t>
      </w:r>
      <w:r w:rsidRPr="00DA45C2">
        <w:rPr>
          <w:rFonts w:eastAsia="Times New Roman" w:cs="Times New Roman"/>
          <w:szCs w:val="24"/>
        </w:rPr>
        <w:t>ζειν</w:t>
      </w:r>
      <w:proofErr w:type="spellEnd"/>
      <w:r w:rsidRPr="00DA45C2">
        <w:rPr>
          <w:rFonts w:eastAsia="Times New Roman" w:cs="Times New Roman"/>
          <w:szCs w:val="24"/>
        </w:rPr>
        <w:t xml:space="preserve"> </w:t>
      </w:r>
      <w:r>
        <w:rPr>
          <w:rFonts w:eastAsia="Times New Roman" w:cs="Times New Roman"/>
          <w:szCs w:val="24"/>
        </w:rPr>
        <w:t>εστί το ορθώς λέγειν». Εσείς, όμως, τι κάνατε</w:t>
      </w:r>
      <w:r w:rsidRPr="00DA45C2">
        <w:rPr>
          <w:rFonts w:eastAsia="Times New Roman" w:cs="Times New Roman"/>
          <w:szCs w:val="24"/>
        </w:rPr>
        <w:t xml:space="preserve"> για τα ονόματα </w:t>
      </w:r>
      <w:r>
        <w:rPr>
          <w:rFonts w:eastAsia="Times New Roman" w:cs="Times New Roman"/>
          <w:szCs w:val="24"/>
        </w:rPr>
        <w:t xml:space="preserve">και </w:t>
      </w:r>
      <w:r w:rsidRPr="00DA45C2">
        <w:rPr>
          <w:rFonts w:eastAsia="Times New Roman" w:cs="Times New Roman"/>
          <w:szCs w:val="24"/>
        </w:rPr>
        <w:t>για τη γλώσσα συγκεκριμένα</w:t>
      </w:r>
      <w:r>
        <w:rPr>
          <w:rFonts w:eastAsia="Times New Roman" w:cs="Times New Roman"/>
          <w:szCs w:val="24"/>
        </w:rPr>
        <w:t>;</w:t>
      </w:r>
      <w:r w:rsidRPr="00DA45C2">
        <w:rPr>
          <w:rFonts w:eastAsia="Times New Roman" w:cs="Times New Roman"/>
          <w:szCs w:val="24"/>
        </w:rPr>
        <w:t xml:space="preserve"> </w:t>
      </w:r>
      <w:r>
        <w:rPr>
          <w:rFonts w:eastAsia="Times New Roman" w:cs="Times New Roman"/>
          <w:szCs w:val="24"/>
        </w:rPr>
        <w:t>Εννοώ το β</w:t>
      </w:r>
      <w:r>
        <w:rPr>
          <w:rFonts w:eastAsia="Times New Roman" w:cs="Times New Roman"/>
          <w:szCs w:val="24"/>
        </w:rPr>
        <w:t>αθύ κράτος, γιατί ί</w:t>
      </w:r>
      <w:r w:rsidRPr="00DA45C2">
        <w:rPr>
          <w:rFonts w:eastAsia="Times New Roman" w:cs="Times New Roman"/>
          <w:szCs w:val="24"/>
        </w:rPr>
        <w:t>σως είναι άδικο</w:t>
      </w:r>
      <w:r>
        <w:rPr>
          <w:rFonts w:eastAsia="Times New Roman" w:cs="Times New Roman"/>
          <w:szCs w:val="24"/>
        </w:rPr>
        <w:t xml:space="preserve"> να το </w:t>
      </w:r>
      <w:r w:rsidRPr="00DA45C2">
        <w:rPr>
          <w:rFonts w:eastAsia="Times New Roman" w:cs="Times New Roman"/>
          <w:szCs w:val="24"/>
        </w:rPr>
        <w:t xml:space="preserve">αποδίδω μόνο στην παράταξή </w:t>
      </w:r>
      <w:r>
        <w:rPr>
          <w:rFonts w:eastAsia="Times New Roman" w:cs="Times New Roman"/>
          <w:szCs w:val="24"/>
        </w:rPr>
        <w:t>σας.</w:t>
      </w:r>
    </w:p>
    <w:p w14:paraId="1664F011" w14:textId="77777777" w:rsidR="00A97886" w:rsidRDefault="00361846">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Πραγματοποιεί, πράγματι,</w:t>
      </w:r>
      <w:r w:rsidRPr="00DA45C2">
        <w:rPr>
          <w:rFonts w:eastAsia="Times New Roman" w:cs="Times New Roman"/>
          <w:szCs w:val="24"/>
        </w:rPr>
        <w:t xml:space="preserve"> απογραφή γλώσσας το 1928</w:t>
      </w:r>
      <w:r>
        <w:rPr>
          <w:rFonts w:eastAsia="Times New Roman" w:cs="Times New Roman"/>
          <w:szCs w:val="24"/>
        </w:rPr>
        <w:t>.</w:t>
      </w:r>
      <w:r w:rsidRPr="00DA45C2">
        <w:rPr>
          <w:rFonts w:eastAsia="Times New Roman" w:cs="Times New Roman"/>
          <w:szCs w:val="24"/>
        </w:rPr>
        <w:t xml:space="preserve"> Με τι όνομα για τη γλώσσα</w:t>
      </w:r>
      <w:r>
        <w:rPr>
          <w:rFonts w:eastAsia="Times New Roman" w:cs="Times New Roman"/>
          <w:szCs w:val="24"/>
        </w:rPr>
        <w:t>;</w:t>
      </w:r>
      <w:r w:rsidRPr="00DA45C2">
        <w:rPr>
          <w:rFonts w:eastAsia="Times New Roman" w:cs="Times New Roman"/>
          <w:szCs w:val="24"/>
        </w:rPr>
        <w:t xml:space="preserve"> </w:t>
      </w:r>
      <w:proofErr w:type="spellStart"/>
      <w:r>
        <w:rPr>
          <w:rFonts w:eastAsia="Times New Roman" w:cs="Times New Roman"/>
          <w:szCs w:val="24"/>
        </w:rPr>
        <w:t>Μακεδονοσλαβική</w:t>
      </w:r>
      <w:proofErr w:type="spellEnd"/>
      <w:r>
        <w:rPr>
          <w:rFonts w:eastAsia="Times New Roman" w:cs="Times New Roman"/>
          <w:szCs w:val="24"/>
        </w:rPr>
        <w:t xml:space="preserve">. Το 1951, </w:t>
      </w:r>
      <w:r w:rsidRPr="00DA45C2">
        <w:rPr>
          <w:rFonts w:eastAsia="Times New Roman" w:cs="Times New Roman"/>
          <w:szCs w:val="24"/>
        </w:rPr>
        <w:t>που ξαναγίνεται γλωσσική απογραφή</w:t>
      </w:r>
      <w:r>
        <w:rPr>
          <w:rFonts w:eastAsia="Times New Roman" w:cs="Times New Roman"/>
          <w:szCs w:val="24"/>
        </w:rPr>
        <w:t>,</w:t>
      </w:r>
      <w:r w:rsidRPr="00DA45C2">
        <w:rPr>
          <w:rFonts w:eastAsia="Times New Roman" w:cs="Times New Roman"/>
          <w:szCs w:val="24"/>
        </w:rPr>
        <w:t xml:space="preserve"> στο πλαίσιο του κατασκευασμένου ειδώλου</w:t>
      </w:r>
      <w:r>
        <w:rPr>
          <w:rFonts w:eastAsia="Times New Roman" w:cs="Times New Roman"/>
          <w:szCs w:val="24"/>
        </w:rPr>
        <w:t>,</w:t>
      </w:r>
      <w:r w:rsidRPr="00DA45C2">
        <w:rPr>
          <w:rFonts w:eastAsia="Times New Roman" w:cs="Times New Roman"/>
          <w:szCs w:val="24"/>
        </w:rPr>
        <w:t xml:space="preserve"> της κατασκευασμένης κρατικής ιστορίας</w:t>
      </w:r>
      <w:r>
        <w:rPr>
          <w:rFonts w:eastAsia="Times New Roman" w:cs="Times New Roman"/>
          <w:szCs w:val="24"/>
        </w:rPr>
        <w:t>,</w:t>
      </w:r>
      <w:r w:rsidRPr="00DA45C2">
        <w:rPr>
          <w:rFonts w:eastAsia="Times New Roman" w:cs="Times New Roman"/>
          <w:szCs w:val="24"/>
        </w:rPr>
        <w:t xml:space="preserve"> </w:t>
      </w:r>
      <w:r>
        <w:rPr>
          <w:rFonts w:eastAsia="Times New Roman" w:cs="Times New Roman"/>
          <w:szCs w:val="24"/>
        </w:rPr>
        <w:t xml:space="preserve">απαλείψατε </w:t>
      </w:r>
      <w:r w:rsidRPr="00DA45C2">
        <w:rPr>
          <w:rFonts w:eastAsia="Times New Roman" w:cs="Times New Roman"/>
          <w:szCs w:val="24"/>
        </w:rPr>
        <w:t xml:space="preserve">το </w:t>
      </w:r>
      <w:r>
        <w:rPr>
          <w:rFonts w:eastAsia="Times New Roman" w:cs="Times New Roman"/>
          <w:szCs w:val="24"/>
        </w:rPr>
        <w:t>όνομα «</w:t>
      </w:r>
      <w:proofErr w:type="spellStart"/>
      <w:r>
        <w:rPr>
          <w:rFonts w:eastAsia="Times New Roman" w:cs="Times New Roman"/>
          <w:szCs w:val="24"/>
        </w:rPr>
        <w:t>μακεδονο</w:t>
      </w:r>
      <w:proofErr w:type="spellEnd"/>
      <w:r>
        <w:rPr>
          <w:rFonts w:eastAsia="Times New Roman" w:cs="Times New Roman"/>
          <w:szCs w:val="24"/>
        </w:rPr>
        <w:t>» και η</w:t>
      </w:r>
      <w:r w:rsidRPr="00DA45C2">
        <w:rPr>
          <w:rFonts w:eastAsia="Times New Roman" w:cs="Times New Roman"/>
          <w:szCs w:val="24"/>
        </w:rPr>
        <w:t xml:space="preserve"> γλώσσα καταγραφόταν </w:t>
      </w:r>
      <w:r>
        <w:rPr>
          <w:rFonts w:eastAsia="Times New Roman" w:cs="Times New Roman"/>
          <w:szCs w:val="24"/>
        </w:rPr>
        <w:t xml:space="preserve">ως </w:t>
      </w:r>
      <w:r w:rsidRPr="00DA45C2">
        <w:rPr>
          <w:rFonts w:eastAsia="Times New Roman" w:cs="Times New Roman"/>
          <w:szCs w:val="24"/>
        </w:rPr>
        <w:t>σλαβική</w:t>
      </w:r>
      <w:r>
        <w:rPr>
          <w:rFonts w:eastAsia="Times New Roman" w:cs="Times New Roman"/>
          <w:szCs w:val="24"/>
        </w:rPr>
        <w:t>.</w:t>
      </w:r>
      <w:r w:rsidRPr="00DA45C2">
        <w:rPr>
          <w:rFonts w:eastAsia="Times New Roman" w:cs="Times New Roman"/>
          <w:szCs w:val="24"/>
        </w:rPr>
        <w:t xml:space="preserve"> Και </w:t>
      </w:r>
      <w:r>
        <w:rPr>
          <w:rFonts w:eastAsia="Times New Roman" w:cs="Times New Roman"/>
          <w:szCs w:val="24"/>
        </w:rPr>
        <w:t>στις δύο περιπτώσεις, π</w:t>
      </w:r>
      <w:r w:rsidRPr="00DA45C2">
        <w:rPr>
          <w:rFonts w:eastAsia="Times New Roman" w:cs="Times New Roman"/>
          <w:szCs w:val="24"/>
        </w:rPr>
        <w:t>ροφανώς</w:t>
      </w:r>
      <w:r>
        <w:rPr>
          <w:rFonts w:eastAsia="Times New Roman" w:cs="Times New Roman"/>
          <w:szCs w:val="24"/>
        </w:rPr>
        <w:t>,</w:t>
      </w:r>
      <w:r w:rsidRPr="00DA45C2">
        <w:rPr>
          <w:rFonts w:eastAsia="Times New Roman" w:cs="Times New Roman"/>
          <w:szCs w:val="24"/>
        </w:rPr>
        <w:t xml:space="preserve"> υπήρχε </w:t>
      </w:r>
      <w:r>
        <w:rPr>
          <w:rFonts w:eastAsia="Times New Roman" w:cs="Times New Roman"/>
          <w:szCs w:val="24"/>
        </w:rPr>
        <w:t>βουλγαρική γλώσσα που καταγραφό</w:t>
      </w:r>
      <w:r w:rsidRPr="00DA45C2">
        <w:rPr>
          <w:rFonts w:eastAsia="Times New Roman" w:cs="Times New Roman"/>
          <w:szCs w:val="24"/>
        </w:rPr>
        <w:t>ταν</w:t>
      </w:r>
      <w:r>
        <w:rPr>
          <w:rFonts w:eastAsia="Times New Roman" w:cs="Times New Roman"/>
          <w:szCs w:val="24"/>
        </w:rPr>
        <w:t>.</w:t>
      </w:r>
      <w:r w:rsidRPr="00DA45C2">
        <w:rPr>
          <w:rFonts w:eastAsia="Times New Roman" w:cs="Times New Roman"/>
          <w:szCs w:val="24"/>
        </w:rPr>
        <w:t xml:space="preserve"> </w:t>
      </w:r>
    </w:p>
    <w:p w14:paraId="1664F012" w14:textId="77777777" w:rsidR="00A97886" w:rsidRDefault="00361846">
      <w:pPr>
        <w:tabs>
          <w:tab w:val="left" w:pos="6168"/>
        </w:tabs>
        <w:spacing w:line="600" w:lineRule="auto"/>
        <w:ind w:firstLine="720"/>
        <w:jc w:val="both"/>
        <w:rPr>
          <w:rFonts w:eastAsia="Times New Roman" w:cs="Times New Roman"/>
          <w:szCs w:val="24"/>
        </w:rPr>
      </w:pPr>
      <w:r>
        <w:rPr>
          <w:rFonts w:eastAsia="Times New Roman" w:cs="Times New Roman"/>
          <w:szCs w:val="24"/>
        </w:rPr>
        <w:t>Ο όρος «</w:t>
      </w:r>
      <w:r w:rsidRPr="00DA45C2">
        <w:rPr>
          <w:rFonts w:eastAsia="Times New Roman" w:cs="Times New Roman"/>
          <w:szCs w:val="24"/>
        </w:rPr>
        <w:t>σλαβική</w:t>
      </w:r>
      <w:r>
        <w:rPr>
          <w:rFonts w:eastAsia="Times New Roman" w:cs="Times New Roman"/>
          <w:szCs w:val="24"/>
        </w:rPr>
        <w:t>»</w:t>
      </w:r>
      <w:r w:rsidRPr="00DA45C2">
        <w:rPr>
          <w:rFonts w:eastAsia="Times New Roman" w:cs="Times New Roman"/>
          <w:szCs w:val="24"/>
        </w:rPr>
        <w:t xml:space="preserve"> αντιλαμβάνεστε ότι είναι ένα </w:t>
      </w:r>
      <w:r w:rsidRPr="00DA45C2">
        <w:rPr>
          <w:rFonts w:eastAsia="Times New Roman" w:cs="Times New Roman"/>
          <w:szCs w:val="24"/>
        </w:rPr>
        <w:t xml:space="preserve">γλωσσικό </w:t>
      </w:r>
      <w:r w:rsidRPr="00DA45C2">
        <w:rPr>
          <w:rFonts w:eastAsia="Times New Roman" w:cs="Times New Roman"/>
          <w:szCs w:val="24"/>
        </w:rPr>
        <w:t>παράδοξο</w:t>
      </w:r>
      <w:r>
        <w:rPr>
          <w:rFonts w:eastAsia="Times New Roman" w:cs="Times New Roman"/>
          <w:szCs w:val="24"/>
        </w:rPr>
        <w:t>.</w:t>
      </w:r>
      <w:r w:rsidRPr="00DA45C2">
        <w:rPr>
          <w:rFonts w:eastAsia="Times New Roman" w:cs="Times New Roman"/>
          <w:szCs w:val="24"/>
        </w:rPr>
        <w:t xml:space="preserve"> Δε</w:t>
      </w:r>
      <w:r w:rsidRPr="00DA45C2">
        <w:rPr>
          <w:rFonts w:eastAsia="Times New Roman" w:cs="Times New Roman"/>
          <w:szCs w:val="24"/>
        </w:rPr>
        <w:t xml:space="preserve">ν </w:t>
      </w:r>
      <w:r>
        <w:rPr>
          <w:rFonts w:eastAsia="Times New Roman" w:cs="Times New Roman"/>
          <w:szCs w:val="24"/>
        </w:rPr>
        <w:t xml:space="preserve">υπάρχει γλώσσα που να μιλούν όλοι οι Σλάβοι. Είναι σαν να δηλωνόταν η </w:t>
      </w:r>
      <w:r w:rsidRPr="00DA45C2">
        <w:rPr>
          <w:rFonts w:eastAsia="Times New Roman" w:cs="Times New Roman"/>
          <w:szCs w:val="24"/>
        </w:rPr>
        <w:t>ελληνική ως ινδοευρωπαϊκή</w:t>
      </w:r>
      <w:r>
        <w:rPr>
          <w:rFonts w:eastAsia="Times New Roman" w:cs="Times New Roman"/>
          <w:szCs w:val="24"/>
        </w:rPr>
        <w:t xml:space="preserve"> και </w:t>
      </w:r>
      <w:r w:rsidRPr="00DA45C2">
        <w:rPr>
          <w:rFonts w:eastAsia="Times New Roman" w:cs="Times New Roman"/>
          <w:szCs w:val="24"/>
        </w:rPr>
        <w:t xml:space="preserve">δείχνει ακριβώς το παιχνίδι της υποκρισίας και της </w:t>
      </w:r>
      <w:proofErr w:type="spellStart"/>
      <w:r w:rsidRPr="00DA45C2">
        <w:rPr>
          <w:rFonts w:eastAsia="Times New Roman" w:cs="Times New Roman"/>
          <w:szCs w:val="24"/>
        </w:rPr>
        <w:t>εργαλειοποίηση</w:t>
      </w:r>
      <w:r>
        <w:rPr>
          <w:rFonts w:eastAsia="Times New Roman" w:cs="Times New Roman"/>
          <w:szCs w:val="24"/>
        </w:rPr>
        <w:t>ς</w:t>
      </w:r>
      <w:proofErr w:type="spellEnd"/>
      <w:r w:rsidRPr="00DA45C2">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Ι</w:t>
      </w:r>
      <w:r>
        <w:rPr>
          <w:rFonts w:eastAsia="Times New Roman" w:cs="Times New Roman"/>
          <w:szCs w:val="24"/>
        </w:rPr>
        <w:t xml:space="preserve">στορίας </w:t>
      </w:r>
      <w:r w:rsidRPr="00DA45C2">
        <w:rPr>
          <w:rFonts w:eastAsia="Times New Roman" w:cs="Times New Roman"/>
          <w:szCs w:val="24"/>
        </w:rPr>
        <w:t xml:space="preserve">εκ μέρους </w:t>
      </w:r>
      <w:r>
        <w:rPr>
          <w:rFonts w:eastAsia="Times New Roman" w:cs="Times New Roman"/>
          <w:szCs w:val="24"/>
        </w:rPr>
        <w:t>σας.</w:t>
      </w:r>
      <w:r w:rsidRPr="00DA45C2">
        <w:rPr>
          <w:rFonts w:eastAsia="Times New Roman" w:cs="Times New Roman"/>
          <w:szCs w:val="24"/>
        </w:rPr>
        <w:t xml:space="preserve"> </w:t>
      </w:r>
    </w:p>
    <w:p w14:paraId="1664F013" w14:textId="77777777" w:rsidR="00A97886" w:rsidRDefault="00361846">
      <w:pPr>
        <w:tabs>
          <w:tab w:val="left" w:pos="6168"/>
        </w:tabs>
        <w:spacing w:line="600" w:lineRule="auto"/>
        <w:ind w:firstLine="720"/>
        <w:jc w:val="both"/>
        <w:rPr>
          <w:rFonts w:eastAsia="Times New Roman" w:cs="Times New Roman"/>
          <w:szCs w:val="24"/>
        </w:rPr>
      </w:pPr>
      <w:r w:rsidRPr="00DA45C2">
        <w:rPr>
          <w:rFonts w:eastAsia="Times New Roman" w:cs="Times New Roman"/>
          <w:szCs w:val="24"/>
        </w:rPr>
        <w:t xml:space="preserve">Είχαν ταυτότητα αυτοί οι άνθρωποι </w:t>
      </w:r>
      <w:r>
        <w:rPr>
          <w:rFonts w:eastAsia="Times New Roman" w:cs="Times New Roman"/>
          <w:szCs w:val="24"/>
        </w:rPr>
        <w:t>ή τη δημιούργησαν ο Τίτο</w:t>
      </w:r>
      <w:r>
        <w:rPr>
          <w:rFonts w:eastAsia="Times New Roman" w:cs="Times New Roman"/>
          <w:szCs w:val="24"/>
        </w:rPr>
        <w:t xml:space="preserve"> και </w:t>
      </w:r>
      <w:r w:rsidRPr="00DA45C2">
        <w:rPr>
          <w:rFonts w:eastAsia="Times New Roman" w:cs="Times New Roman"/>
          <w:szCs w:val="24"/>
        </w:rPr>
        <w:t>ο κομμουνισμός</w:t>
      </w:r>
      <w:r>
        <w:rPr>
          <w:rFonts w:eastAsia="Times New Roman" w:cs="Times New Roman"/>
          <w:szCs w:val="24"/>
        </w:rPr>
        <w:t xml:space="preserve">; </w:t>
      </w:r>
    </w:p>
    <w:p w14:paraId="1664F014" w14:textId="77777777" w:rsidR="00A97886" w:rsidRDefault="0036184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Είχα διαβάσει, αλλά πρέπει να το ξαναδιαβάσω το απόσπασμα του Μυριβήλη από τη «Ζωή εν </w:t>
      </w:r>
      <w:proofErr w:type="spellStart"/>
      <w:r>
        <w:rPr>
          <w:rFonts w:eastAsia="Times New Roman" w:cs="Times New Roman"/>
          <w:szCs w:val="24"/>
        </w:rPr>
        <w:t>τάφω</w:t>
      </w:r>
      <w:proofErr w:type="spellEnd"/>
      <w:r>
        <w:rPr>
          <w:rFonts w:eastAsia="Times New Roman" w:cs="Times New Roman"/>
          <w:szCs w:val="24"/>
        </w:rPr>
        <w:t xml:space="preserve">», </w:t>
      </w:r>
      <w:r w:rsidRPr="00DA45C2">
        <w:rPr>
          <w:rFonts w:eastAsia="Times New Roman" w:cs="Times New Roman"/>
          <w:szCs w:val="24"/>
        </w:rPr>
        <w:t xml:space="preserve">που μιλάει και για τη γλώσσα και </w:t>
      </w:r>
      <w:r>
        <w:rPr>
          <w:rFonts w:eastAsia="Times New Roman" w:cs="Times New Roman"/>
          <w:szCs w:val="24"/>
        </w:rPr>
        <w:t>για την ταυτότητα. Λέει: «Τη γλώσσα τους την</w:t>
      </w:r>
      <w:r w:rsidRPr="00DA45C2">
        <w:rPr>
          <w:rFonts w:eastAsia="Times New Roman" w:cs="Times New Roman"/>
          <w:szCs w:val="24"/>
        </w:rPr>
        <w:t xml:space="preserve"> καταλαβαίνουν περίφημα και οι Βούλγαροι και οι Σέρβοι</w:t>
      </w:r>
      <w:r>
        <w:rPr>
          <w:rFonts w:eastAsia="Times New Roman" w:cs="Times New Roman"/>
          <w:szCs w:val="24"/>
        </w:rPr>
        <w:t>.</w:t>
      </w:r>
      <w:r w:rsidRPr="00DA45C2">
        <w:rPr>
          <w:rFonts w:eastAsia="Times New Roman" w:cs="Times New Roman"/>
          <w:szCs w:val="24"/>
        </w:rPr>
        <w:t xml:space="preserve"> Όμως </w:t>
      </w:r>
      <w:r w:rsidRPr="00DA45C2">
        <w:rPr>
          <w:rFonts w:eastAsia="Times New Roman" w:cs="Times New Roman"/>
          <w:szCs w:val="24"/>
        </w:rPr>
        <w:lastRenderedPageBreak/>
        <w:t>αντ</w:t>
      </w:r>
      <w:r w:rsidRPr="00DA45C2">
        <w:rPr>
          <w:rFonts w:eastAsia="Times New Roman" w:cs="Times New Roman"/>
          <w:szCs w:val="24"/>
        </w:rPr>
        <w:t>ιπαθούν τους πρώτους</w:t>
      </w:r>
      <w:r>
        <w:rPr>
          <w:rFonts w:eastAsia="Times New Roman" w:cs="Times New Roman"/>
          <w:szCs w:val="24"/>
        </w:rPr>
        <w:t>,</w:t>
      </w:r>
      <w:r w:rsidRPr="00DA45C2">
        <w:rPr>
          <w:rFonts w:eastAsia="Times New Roman" w:cs="Times New Roman"/>
          <w:szCs w:val="24"/>
        </w:rPr>
        <w:t xml:space="preserve"> τους Βούλγαρους</w:t>
      </w:r>
      <w:r>
        <w:rPr>
          <w:rFonts w:eastAsia="Times New Roman" w:cs="Times New Roman"/>
          <w:szCs w:val="24"/>
        </w:rPr>
        <w:t>,</w:t>
      </w:r>
      <w:r w:rsidRPr="00DA45C2">
        <w:rPr>
          <w:rFonts w:eastAsia="Times New Roman" w:cs="Times New Roman"/>
          <w:szCs w:val="24"/>
        </w:rPr>
        <w:t xml:space="preserve"> γιατί τους πήρα</w:t>
      </w:r>
      <w:r>
        <w:rPr>
          <w:rFonts w:eastAsia="Times New Roman" w:cs="Times New Roman"/>
          <w:szCs w:val="24"/>
        </w:rPr>
        <w:t>ν τα παιδιά στο</w:t>
      </w:r>
      <w:r>
        <w:rPr>
          <w:rFonts w:eastAsia="Times New Roman" w:cs="Times New Roman"/>
          <w:szCs w:val="24"/>
        </w:rPr>
        <w:t>ν</w:t>
      </w:r>
      <w:r>
        <w:rPr>
          <w:rFonts w:eastAsia="Times New Roman" w:cs="Times New Roman"/>
          <w:szCs w:val="24"/>
        </w:rPr>
        <w:t xml:space="preserve"> στρατό. Μισούν</w:t>
      </w:r>
      <w:r w:rsidRPr="00DA45C2">
        <w:rPr>
          <w:rFonts w:eastAsia="Times New Roman" w:cs="Times New Roman"/>
          <w:szCs w:val="24"/>
        </w:rPr>
        <w:t xml:space="preserve"> τους δεύτερους που τους κακομεταχειρίζονται για Βούλγαρους και κοιτάνε εμάς τους περαστικούς </w:t>
      </w:r>
      <w:r>
        <w:rPr>
          <w:rFonts w:eastAsia="Times New Roman" w:cs="Times New Roman"/>
          <w:szCs w:val="24"/>
        </w:rPr>
        <w:t xml:space="preserve">Ρωμιούς </w:t>
      </w:r>
      <w:r w:rsidRPr="00DA45C2">
        <w:rPr>
          <w:rFonts w:eastAsia="Times New Roman" w:cs="Times New Roman"/>
          <w:szCs w:val="24"/>
        </w:rPr>
        <w:t>με αρκετή συμπαθητική περιέργεια</w:t>
      </w:r>
      <w:r>
        <w:rPr>
          <w:rFonts w:eastAsia="Times New Roman" w:cs="Times New Roman"/>
          <w:szCs w:val="24"/>
        </w:rPr>
        <w:t>,</w:t>
      </w:r>
      <w:r w:rsidRPr="00DA45C2">
        <w:rPr>
          <w:rFonts w:eastAsia="Times New Roman" w:cs="Times New Roman"/>
          <w:szCs w:val="24"/>
        </w:rPr>
        <w:t xml:space="preserve"> επειδή είμαστε </w:t>
      </w:r>
      <w:r>
        <w:rPr>
          <w:rFonts w:eastAsia="Times New Roman" w:cs="Times New Roman"/>
          <w:szCs w:val="24"/>
        </w:rPr>
        <w:t xml:space="preserve">πνευματικοί </w:t>
      </w:r>
      <w:r w:rsidRPr="00DA45C2">
        <w:rPr>
          <w:rFonts w:eastAsia="Times New Roman" w:cs="Times New Roman"/>
          <w:szCs w:val="24"/>
        </w:rPr>
        <w:t xml:space="preserve">υπήκοοι του </w:t>
      </w:r>
      <w:proofErr w:type="spellStart"/>
      <w:r w:rsidRPr="00DA45C2">
        <w:rPr>
          <w:rFonts w:eastAsia="Times New Roman" w:cs="Times New Roman"/>
          <w:szCs w:val="24"/>
        </w:rPr>
        <w:t>Π</w:t>
      </w:r>
      <w:r>
        <w:rPr>
          <w:rFonts w:eastAsia="Times New Roman" w:cs="Times New Roman"/>
          <w:szCs w:val="24"/>
        </w:rPr>
        <w:t>ατρίκ</w:t>
      </w:r>
      <w:proofErr w:type="spellEnd"/>
      <w:r>
        <w:rPr>
          <w:rFonts w:eastAsia="Times New Roman" w:cs="Times New Roman"/>
          <w:szCs w:val="24"/>
        </w:rPr>
        <w:t>,</w:t>
      </w:r>
      <w:r w:rsidRPr="00DA45C2">
        <w:rPr>
          <w:rFonts w:eastAsia="Times New Roman" w:cs="Times New Roman"/>
          <w:szCs w:val="24"/>
        </w:rPr>
        <w:t xml:space="preserve"> του Πατριάρχη</w:t>
      </w:r>
      <w:r>
        <w:rPr>
          <w:rFonts w:eastAsia="Times New Roman" w:cs="Times New Roman"/>
          <w:szCs w:val="24"/>
        </w:rPr>
        <w:t>,</w:t>
      </w:r>
      <w:r>
        <w:rPr>
          <w:rFonts w:eastAsia="Times New Roman" w:cs="Times New Roman"/>
          <w:szCs w:val="24"/>
        </w:rPr>
        <w:t xml:space="preserve"> και είναι και οι τάφοι των προεστών και των παπάδων τους, που είναι σκαλισμένοι με τα ιερά και μυστηριώδη ελληνικά γ</w:t>
      </w:r>
      <w:r w:rsidRPr="00DA45C2">
        <w:rPr>
          <w:rFonts w:eastAsia="Times New Roman" w:cs="Times New Roman"/>
          <w:szCs w:val="24"/>
        </w:rPr>
        <w:t>ράμματα</w:t>
      </w:r>
      <w:r>
        <w:rPr>
          <w:rFonts w:eastAsia="Times New Roman" w:cs="Times New Roman"/>
          <w:szCs w:val="24"/>
        </w:rPr>
        <w:t>.</w:t>
      </w:r>
      <w:r w:rsidRPr="00DA45C2">
        <w:rPr>
          <w:rFonts w:eastAsia="Times New Roman" w:cs="Times New Roman"/>
          <w:szCs w:val="24"/>
        </w:rPr>
        <w:t xml:space="preserve"> Αυτά μας</w:t>
      </w:r>
      <w:r>
        <w:rPr>
          <w:rFonts w:eastAsia="Times New Roman" w:cs="Times New Roman"/>
          <w:szCs w:val="24"/>
        </w:rPr>
        <w:t xml:space="preserve"> κάνουν προνομιούχους αντίκρυ στα</w:t>
      </w:r>
      <w:r w:rsidRPr="00DA45C2">
        <w:rPr>
          <w:rFonts w:eastAsia="Times New Roman" w:cs="Times New Roman"/>
          <w:szCs w:val="24"/>
        </w:rPr>
        <w:t xml:space="preserve"> μάτια </w:t>
      </w:r>
      <w:r>
        <w:rPr>
          <w:rFonts w:eastAsia="Times New Roman" w:cs="Times New Roman"/>
          <w:szCs w:val="24"/>
        </w:rPr>
        <w:t>τους,</w:t>
      </w:r>
      <w:r w:rsidRPr="00DA45C2">
        <w:rPr>
          <w:rFonts w:eastAsia="Times New Roman" w:cs="Times New Roman"/>
          <w:szCs w:val="24"/>
        </w:rPr>
        <w:t xml:space="preserve"> μολονότι δεν θέλουν αυτοί να είναι μήτε </w:t>
      </w:r>
      <w:proofErr w:type="spellStart"/>
      <w:r>
        <w:rPr>
          <w:rFonts w:eastAsia="Times New Roman" w:cs="Times New Roman"/>
          <w:szCs w:val="24"/>
        </w:rPr>
        <w:t>Μπ</w:t>
      </w:r>
      <w:r>
        <w:rPr>
          <w:rFonts w:eastAsia="Times New Roman" w:cs="Times New Roman"/>
          <w:szCs w:val="24"/>
        </w:rPr>
        <w:t>ουλγκάρ</w:t>
      </w:r>
      <w:proofErr w:type="spellEnd"/>
      <w:r>
        <w:rPr>
          <w:rFonts w:eastAsia="Times New Roman" w:cs="Times New Roman"/>
          <w:szCs w:val="24"/>
        </w:rPr>
        <w:t xml:space="preserve">, </w:t>
      </w:r>
      <w:r w:rsidRPr="00DA45C2">
        <w:rPr>
          <w:rFonts w:eastAsia="Times New Roman" w:cs="Times New Roman"/>
          <w:szCs w:val="24"/>
        </w:rPr>
        <w:t>δηλαδή Βούλγαροι</w:t>
      </w:r>
      <w:r>
        <w:rPr>
          <w:rFonts w:eastAsia="Times New Roman" w:cs="Times New Roman"/>
          <w:szCs w:val="24"/>
        </w:rPr>
        <w:t xml:space="preserve">, μήτε </w:t>
      </w:r>
      <w:proofErr w:type="spellStart"/>
      <w:r>
        <w:rPr>
          <w:rFonts w:eastAsia="Times New Roman" w:cs="Times New Roman"/>
          <w:szCs w:val="24"/>
        </w:rPr>
        <w:t>Σρρπ</w:t>
      </w:r>
      <w:proofErr w:type="spellEnd"/>
      <w:r>
        <w:rPr>
          <w:rFonts w:eastAsia="Times New Roman" w:cs="Times New Roman"/>
          <w:szCs w:val="24"/>
        </w:rPr>
        <w:t xml:space="preserve">, μήτε </w:t>
      </w:r>
      <w:proofErr w:type="spellStart"/>
      <w:r>
        <w:rPr>
          <w:rFonts w:eastAsia="Times New Roman" w:cs="Times New Roman"/>
          <w:szCs w:val="24"/>
        </w:rPr>
        <w:t>Γκρρτς</w:t>
      </w:r>
      <w:proofErr w:type="spellEnd"/>
      <w:r>
        <w:rPr>
          <w:rFonts w:eastAsia="Times New Roman" w:cs="Times New Roman"/>
          <w:szCs w:val="24"/>
        </w:rPr>
        <w:t xml:space="preserve">, μονάχα </w:t>
      </w:r>
      <w:proofErr w:type="spellStart"/>
      <w:r>
        <w:rPr>
          <w:rFonts w:eastAsia="Times New Roman" w:cs="Times New Roman"/>
          <w:szCs w:val="24"/>
        </w:rPr>
        <w:t>Μακεντόν</w:t>
      </w:r>
      <w:proofErr w:type="spellEnd"/>
      <w:r>
        <w:rPr>
          <w:rFonts w:eastAsia="Times New Roman" w:cs="Times New Roman"/>
          <w:szCs w:val="24"/>
        </w:rPr>
        <w:t xml:space="preserve"> </w:t>
      </w:r>
      <w:proofErr w:type="spellStart"/>
      <w:r>
        <w:rPr>
          <w:rFonts w:eastAsia="Times New Roman" w:cs="Times New Roman"/>
          <w:szCs w:val="24"/>
        </w:rPr>
        <w:t>ορτοντόξ</w:t>
      </w:r>
      <w:proofErr w:type="spellEnd"/>
      <w:r>
        <w:rPr>
          <w:rFonts w:eastAsia="Times New Roman" w:cs="Times New Roman"/>
          <w:szCs w:val="24"/>
        </w:rPr>
        <w:t xml:space="preserve">». </w:t>
      </w:r>
    </w:p>
    <w:p w14:paraId="1664F015" w14:textId="77777777" w:rsidR="00A97886" w:rsidRDefault="0036184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Εσείς θέλετε αυτούς </w:t>
      </w:r>
      <w:r w:rsidRPr="00DA45C2">
        <w:rPr>
          <w:rFonts w:eastAsia="Times New Roman" w:cs="Times New Roman"/>
          <w:szCs w:val="24"/>
        </w:rPr>
        <w:t>τους ανθρώπους να τους κάνετε Βούλγαρο</w:t>
      </w:r>
      <w:r>
        <w:rPr>
          <w:rFonts w:eastAsia="Times New Roman" w:cs="Times New Roman"/>
          <w:szCs w:val="24"/>
        </w:rPr>
        <w:t>υ</w:t>
      </w:r>
      <w:r w:rsidRPr="00DA45C2">
        <w:rPr>
          <w:rFonts w:eastAsia="Times New Roman" w:cs="Times New Roman"/>
          <w:szCs w:val="24"/>
        </w:rPr>
        <w:t>ς με το στανιό</w:t>
      </w:r>
      <w:r>
        <w:rPr>
          <w:rFonts w:eastAsia="Times New Roman" w:cs="Times New Roman"/>
          <w:szCs w:val="24"/>
        </w:rPr>
        <w:t>.</w:t>
      </w:r>
      <w:r w:rsidRPr="00DA45C2">
        <w:rPr>
          <w:rFonts w:eastAsia="Times New Roman" w:cs="Times New Roman"/>
          <w:szCs w:val="24"/>
        </w:rPr>
        <w:t xml:space="preserve"> Κανένα δικαίωμα και κανένα εθνικό συμφέρον δεν έχουμε για κάτι τέτοιο</w:t>
      </w:r>
      <w:r>
        <w:rPr>
          <w:rFonts w:eastAsia="Times New Roman" w:cs="Times New Roman"/>
          <w:szCs w:val="24"/>
        </w:rPr>
        <w:t>.</w:t>
      </w:r>
      <w:r w:rsidRPr="00DA45C2">
        <w:rPr>
          <w:rFonts w:eastAsia="Times New Roman" w:cs="Times New Roman"/>
          <w:szCs w:val="24"/>
        </w:rPr>
        <w:t xml:space="preserve"> Δεν </w:t>
      </w:r>
      <w:r>
        <w:rPr>
          <w:rFonts w:eastAsia="Times New Roman" w:cs="Times New Roman"/>
          <w:szCs w:val="24"/>
        </w:rPr>
        <w:t>έχουμε κανένα εθνικό συμφέρ</w:t>
      </w:r>
      <w:r>
        <w:rPr>
          <w:rFonts w:eastAsia="Times New Roman" w:cs="Times New Roman"/>
          <w:szCs w:val="24"/>
        </w:rPr>
        <w:t>ον ν</w:t>
      </w:r>
      <w:r w:rsidRPr="00DA45C2">
        <w:rPr>
          <w:rFonts w:eastAsia="Times New Roman" w:cs="Times New Roman"/>
          <w:szCs w:val="24"/>
        </w:rPr>
        <w:t xml:space="preserve">α έχουμε μία μεγάλη Αλβανία στα σύνορά </w:t>
      </w:r>
      <w:r>
        <w:rPr>
          <w:rFonts w:eastAsia="Times New Roman" w:cs="Times New Roman"/>
          <w:szCs w:val="24"/>
        </w:rPr>
        <w:t>μας.</w:t>
      </w:r>
      <w:r w:rsidRPr="00DA45C2">
        <w:rPr>
          <w:rFonts w:eastAsia="Times New Roman" w:cs="Times New Roman"/>
          <w:szCs w:val="24"/>
        </w:rPr>
        <w:t xml:space="preserve"> Πάντοτε η χώρα μας ήταν φιλειρηνική χώρα</w:t>
      </w:r>
      <w:r>
        <w:rPr>
          <w:rFonts w:eastAsia="Times New Roman" w:cs="Times New Roman"/>
          <w:szCs w:val="24"/>
        </w:rPr>
        <w:t>,</w:t>
      </w:r>
      <w:r w:rsidRPr="00DA45C2">
        <w:rPr>
          <w:rFonts w:eastAsia="Times New Roman" w:cs="Times New Roman"/>
          <w:szCs w:val="24"/>
        </w:rPr>
        <w:t xml:space="preserve"> που αποσκοπούσε στη σταθεροποίηση της περιοχής</w:t>
      </w:r>
      <w:r>
        <w:rPr>
          <w:rFonts w:eastAsia="Times New Roman" w:cs="Times New Roman"/>
          <w:szCs w:val="24"/>
        </w:rPr>
        <w:t>, ως παράγοντας ε</w:t>
      </w:r>
      <w:r w:rsidRPr="00DA45C2">
        <w:rPr>
          <w:rFonts w:eastAsia="Times New Roman" w:cs="Times New Roman"/>
          <w:szCs w:val="24"/>
        </w:rPr>
        <w:t>ιρήνης</w:t>
      </w:r>
      <w:r>
        <w:rPr>
          <w:rFonts w:eastAsia="Times New Roman" w:cs="Times New Roman"/>
          <w:szCs w:val="24"/>
        </w:rPr>
        <w:t>,</w:t>
      </w:r>
      <w:r w:rsidRPr="00DA45C2">
        <w:rPr>
          <w:rFonts w:eastAsia="Times New Roman" w:cs="Times New Roman"/>
          <w:szCs w:val="24"/>
        </w:rPr>
        <w:t xml:space="preserve"> σταθερότητας</w:t>
      </w:r>
      <w:r>
        <w:rPr>
          <w:rFonts w:eastAsia="Times New Roman" w:cs="Times New Roman"/>
          <w:szCs w:val="24"/>
        </w:rPr>
        <w:t>, υπεράσπισης του Δ</w:t>
      </w:r>
      <w:r w:rsidRPr="00DA45C2">
        <w:rPr>
          <w:rFonts w:eastAsia="Times New Roman" w:cs="Times New Roman"/>
          <w:szCs w:val="24"/>
        </w:rPr>
        <w:t>ιεθνούς Δικαίου</w:t>
      </w:r>
      <w:r>
        <w:rPr>
          <w:rFonts w:eastAsia="Times New Roman" w:cs="Times New Roman"/>
          <w:szCs w:val="24"/>
        </w:rPr>
        <w:t>.</w:t>
      </w:r>
    </w:p>
    <w:p w14:paraId="1664F016" w14:textId="77777777" w:rsidR="00A97886" w:rsidRDefault="0036184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w:t>
      </w:r>
      <w:r>
        <w:rPr>
          <w:rFonts w:eastAsia="Times New Roman" w:cs="Times New Roman"/>
          <w:szCs w:val="24"/>
        </w:rPr>
        <w:t xml:space="preserve"> χρόνου ομιλίας του Αναπληρωτή Υπουργού)</w:t>
      </w:r>
    </w:p>
    <w:p w14:paraId="1664F017" w14:textId="77777777" w:rsidR="00A97886" w:rsidRDefault="00361846">
      <w:pPr>
        <w:spacing w:line="600" w:lineRule="auto"/>
        <w:ind w:firstLine="720"/>
        <w:jc w:val="both"/>
        <w:rPr>
          <w:rFonts w:eastAsia="Times New Roman" w:cs="Times New Roman"/>
          <w:szCs w:val="24"/>
        </w:rPr>
      </w:pPr>
      <w:r w:rsidRPr="00911D63">
        <w:rPr>
          <w:rFonts w:eastAsia="Times New Roman" w:cs="Times New Roman"/>
          <w:b/>
          <w:szCs w:val="24"/>
        </w:rPr>
        <w:lastRenderedPageBreak/>
        <w:t>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Κύριε Υπουργέ, σας αρκούν δύο λεπτά για να κλείσουμε; </w:t>
      </w:r>
    </w:p>
    <w:p w14:paraId="1664F018"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 xml:space="preserve">Ολοκληρώνω, κύριε Πρόεδρε. </w:t>
      </w:r>
    </w:p>
    <w:p w14:paraId="1664F019" w14:textId="77777777" w:rsidR="00A97886" w:rsidRDefault="00361846">
      <w:pPr>
        <w:tabs>
          <w:tab w:val="left" w:pos="6168"/>
        </w:tabs>
        <w:spacing w:line="600" w:lineRule="auto"/>
        <w:ind w:firstLine="720"/>
        <w:jc w:val="both"/>
        <w:rPr>
          <w:rFonts w:eastAsia="Times New Roman" w:cs="Times New Roman"/>
          <w:szCs w:val="24"/>
        </w:rPr>
      </w:pPr>
      <w:r w:rsidRPr="00DA45C2">
        <w:rPr>
          <w:rFonts w:eastAsia="Times New Roman" w:cs="Times New Roman"/>
          <w:szCs w:val="24"/>
        </w:rPr>
        <w:t>Είπα πολλές φορές ότι τα θέματα ταυτότητας</w:t>
      </w:r>
      <w:r>
        <w:rPr>
          <w:rFonts w:eastAsia="Times New Roman" w:cs="Times New Roman"/>
          <w:szCs w:val="24"/>
        </w:rPr>
        <w:t xml:space="preserve"> και εθνότητας δεν καθορίζονται από τις διεθνείς συνθήκες. Δεν υπάρχει εθνότητα και ταυτότητα στη Συνθήκη των </w:t>
      </w:r>
      <w:r w:rsidRPr="00DA45C2">
        <w:rPr>
          <w:rFonts w:eastAsia="Times New Roman" w:cs="Times New Roman"/>
          <w:szCs w:val="24"/>
        </w:rPr>
        <w:t>Πρεσπών</w:t>
      </w:r>
      <w:r>
        <w:rPr>
          <w:rFonts w:eastAsia="Times New Roman" w:cs="Times New Roman"/>
          <w:szCs w:val="24"/>
        </w:rPr>
        <w:t>,</w:t>
      </w:r>
      <w:r w:rsidRPr="00DA45C2">
        <w:rPr>
          <w:rFonts w:eastAsia="Times New Roman" w:cs="Times New Roman"/>
          <w:szCs w:val="24"/>
        </w:rPr>
        <w:t xml:space="preserve"> ούτε μας πέφτει λόγος να προσδιορίσουμε </w:t>
      </w:r>
      <w:r>
        <w:rPr>
          <w:rFonts w:eastAsia="Times New Roman" w:cs="Times New Roman"/>
          <w:szCs w:val="24"/>
        </w:rPr>
        <w:t xml:space="preserve">την ταυτότητά τους στο </w:t>
      </w:r>
      <w:r w:rsidRPr="00DA45C2">
        <w:rPr>
          <w:rFonts w:eastAsia="Times New Roman" w:cs="Times New Roman"/>
          <w:szCs w:val="24"/>
        </w:rPr>
        <w:t xml:space="preserve">τι </w:t>
      </w:r>
      <w:r>
        <w:rPr>
          <w:rFonts w:eastAsia="Times New Roman" w:cs="Times New Roman"/>
          <w:szCs w:val="24"/>
        </w:rPr>
        <w:t xml:space="preserve">είναι. </w:t>
      </w:r>
    </w:p>
    <w:p w14:paraId="1664F01A" w14:textId="77777777" w:rsidR="00A97886" w:rsidRDefault="0036184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Πού μας πέφτει λόγος; Στο να προσδιορίσουμε τι δεν </w:t>
      </w:r>
      <w:r w:rsidRPr="00DA45C2">
        <w:rPr>
          <w:rFonts w:eastAsia="Times New Roman" w:cs="Times New Roman"/>
          <w:szCs w:val="24"/>
        </w:rPr>
        <w:t>είναι στο</w:t>
      </w:r>
      <w:r>
        <w:rPr>
          <w:rFonts w:eastAsia="Times New Roman" w:cs="Times New Roman"/>
          <w:szCs w:val="24"/>
        </w:rPr>
        <w:t>ν</w:t>
      </w:r>
      <w:r w:rsidRPr="00DA45C2">
        <w:rPr>
          <w:rFonts w:eastAsia="Times New Roman" w:cs="Times New Roman"/>
          <w:szCs w:val="24"/>
        </w:rPr>
        <w:t xml:space="preserve"> β</w:t>
      </w:r>
      <w:r w:rsidRPr="00DA45C2">
        <w:rPr>
          <w:rFonts w:eastAsia="Times New Roman" w:cs="Times New Roman"/>
          <w:szCs w:val="24"/>
        </w:rPr>
        <w:t>αθμό που θίγει τη δική μας Ιστορία</w:t>
      </w:r>
      <w:r>
        <w:rPr>
          <w:rFonts w:eastAsia="Times New Roman" w:cs="Times New Roman"/>
          <w:szCs w:val="24"/>
        </w:rPr>
        <w:t>,</w:t>
      </w:r>
      <w:r w:rsidRPr="00DA45C2">
        <w:rPr>
          <w:rFonts w:eastAsia="Times New Roman" w:cs="Times New Roman"/>
          <w:szCs w:val="24"/>
        </w:rPr>
        <w:t xml:space="preserve"> τη δική μας ταυτότητα</w:t>
      </w:r>
      <w:r>
        <w:rPr>
          <w:rFonts w:eastAsia="Times New Roman" w:cs="Times New Roman"/>
          <w:szCs w:val="24"/>
        </w:rPr>
        <w:t>,</w:t>
      </w:r>
      <w:r w:rsidRPr="00DA45C2">
        <w:rPr>
          <w:rFonts w:eastAsia="Times New Roman" w:cs="Times New Roman"/>
          <w:szCs w:val="24"/>
        </w:rPr>
        <w:t xml:space="preserve"> το</w:t>
      </w:r>
      <w:r>
        <w:rPr>
          <w:rFonts w:eastAsia="Times New Roman" w:cs="Times New Roman"/>
          <w:szCs w:val="24"/>
        </w:rPr>
        <w:t>ν</w:t>
      </w:r>
      <w:r w:rsidRPr="00DA45C2">
        <w:rPr>
          <w:rFonts w:eastAsia="Times New Roman" w:cs="Times New Roman"/>
          <w:szCs w:val="24"/>
        </w:rPr>
        <w:t xml:space="preserve"> δικό μας πολιτισμό</w:t>
      </w:r>
      <w:r>
        <w:rPr>
          <w:rFonts w:eastAsia="Times New Roman" w:cs="Times New Roman"/>
          <w:szCs w:val="24"/>
        </w:rPr>
        <w:t>.</w:t>
      </w:r>
      <w:r w:rsidRPr="00DA45C2">
        <w:rPr>
          <w:rFonts w:eastAsia="Times New Roman" w:cs="Times New Roman"/>
          <w:szCs w:val="24"/>
        </w:rPr>
        <w:t xml:space="preserve"> Και αυτό έγινε στη Συνθήκη των Πρεσπών με το άρθρο 7</w:t>
      </w:r>
      <w:r>
        <w:rPr>
          <w:rFonts w:eastAsia="Times New Roman" w:cs="Times New Roman"/>
          <w:szCs w:val="24"/>
        </w:rPr>
        <w:t>.</w:t>
      </w:r>
    </w:p>
    <w:p w14:paraId="1664F01B" w14:textId="77777777" w:rsidR="00A97886" w:rsidRDefault="00361846">
      <w:pPr>
        <w:tabs>
          <w:tab w:val="left" w:pos="6168"/>
        </w:tabs>
        <w:spacing w:line="600" w:lineRule="auto"/>
        <w:ind w:firstLine="720"/>
        <w:jc w:val="both"/>
        <w:rPr>
          <w:rFonts w:eastAsia="Times New Roman" w:cs="Times New Roman"/>
          <w:szCs w:val="24"/>
        </w:rPr>
      </w:pPr>
      <w:r w:rsidRPr="00DA45C2">
        <w:rPr>
          <w:rFonts w:eastAsia="Times New Roman" w:cs="Times New Roman"/>
          <w:szCs w:val="24"/>
        </w:rPr>
        <w:t>Να αντιμετωπίσετε</w:t>
      </w:r>
      <w:r>
        <w:rPr>
          <w:rFonts w:eastAsia="Times New Roman" w:cs="Times New Roman"/>
          <w:szCs w:val="24"/>
        </w:rPr>
        <w:t>,</w:t>
      </w:r>
      <w:r w:rsidRPr="00DA45C2">
        <w:rPr>
          <w:rFonts w:eastAsia="Times New Roman" w:cs="Times New Roman"/>
          <w:szCs w:val="24"/>
        </w:rPr>
        <w:t xml:space="preserve"> λοιπόν</w:t>
      </w:r>
      <w:r>
        <w:rPr>
          <w:rFonts w:eastAsia="Times New Roman" w:cs="Times New Roman"/>
          <w:szCs w:val="24"/>
        </w:rPr>
        <w:t>,</w:t>
      </w:r>
      <w:r w:rsidRPr="00DA45C2">
        <w:rPr>
          <w:rFonts w:eastAsia="Times New Roman" w:cs="Times New Roman"/>
          <w:szCs w:val="24"/>
        </w:rPr>
        <w:t xml:space="preserve"> την Ιστορία και τον ελληνικό λαό με τιμιότητα</w:t>
      </w:r>
      <w:r>
        <w:rPr>
          <w:rFonts w:eastAsia="Times New Roman" w:cs="Times New Roman"/>
          <w:szCs w:val="24"/>
        </w:rPr>
        <w:t>.</w:t>
      </w:r>
      <w:r w:rsidRPr="00DA45C2">
        <w:rPr>
          <w:rFonts w:eastAsia="Times New Roman" w:cs="Times New Roman"/>
          <w:szCs w:val="24"/>
        </w:rPr>
        <w:t xml:space="preserve"> Η Ελλάδα δεν μπορεί να είναι μία φοβική χώρα</w:t>
      </w:r>
      <w:r>
        <w:rPr>
          <w:rFonts w:eastAsia="Times New Roman" w:cs="Times New Roman"/>
          <w:szCs w:val="24"/>
        </w:rPr>
        <w:t xml:space="preserve">. Η Ελλάδα δεν μπορεί να καταδικαστεί στη μιζέρια και στην αδράνεια, όπως ήταν όλα αυτά τα χρόνια η πολιτική σας. Η Ελλάδα έχει ρόλο και ιστορία στα Βαλκάνια και, κυρίως, έχει μέλλον. Και </w:t>
      </w:r>
      <w:r>
        <w:rPr>
          <w:rFonts w:eastAsia="Times New Roman" w:cs="Times New Roman"/>
          <w:szCs w:val="24"/>
        </w:rPr>
        <w:lastRenderedPageBreak/>
        <w:t>αυτό το μέλλον το υπηρετεί με τον καλύτερο τρόπο η Συμφωνία των Πρεσ</w:t>
      </w:r>
      <w:r>
        <w:rPr>
          <w:rFonts w:eastAsia="Times New Roman" w:cs="Times New Roman"/>
          <w:szCs w:val="24"/>
        </w:rPr>
        <w:t xml:space="preserve">πών. </w:t>
      </w:r>
    </w:p>
    <w:p w14:paraId="1664F01C" w14:textId="77777777" w:rsidR="00A97886" w:rsidRDefault="00361846">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F01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cs="Times New Roman"/>
          <w:szCs w:val="24"/>
        </w:rPr>
        <w:t>Πρακτικών της Βουλής)</w:t>
      </w:r>
    </w:p>
    <w:p w14:paraId="1664F01E" w14:textId="77777777" w:rsidR="00A97886" w:rsidRDefault="00361846">
      <w:pPr>
        <w:spacing w:line="600" w:lineRule="auto"/>
        <w:ind w:firstLine="720"/>
        <w:jc w:val="both"/>
        <w:rPr>
          <w:rFonts w:eastAsia="Times New Roman" w:cs="Times New Roman"/>
          <w:color w:val="000000" w:themeColor="text1"/>
          <w:szCs w:val="24"/>
        </w:rPr>
      </w:pPr>
      <w:r w:rsidRPr="002E5E26">
        <w:rPr>
          <w:rFonts w:eastAsia="Times New Roman" w:cs="Times New Roman"/>
          <w:b/>
          <w:color w:val="000000" w:themeColor="text1"/>
          <w:szCs w:val="24"/>
        </w:rPr>
        <w:t xml:space="preserve">ΠΡΟΕΔΡΟΣ (Νικόλαος </w:t>
      </w:r>
      <w:proofErr w:type="spellStart"/>
      <w:r w:rsidRPr="002E5E26">
        <w:rPr>
          <w:rFonts w:eastAsia="Times New Roman" w:cs="Times New Roman"/>
          <w:b/>
          <w:color w:val="000000" w:themeColor="text1"/>
          <w:szCs w:val="24"/>
        </w:rPr>
        <w:t>Βούτσης</w:t>
      </w:r>
      <w:proofErr w:type="spellEnd"/>
      <w:r w:rsidRPr="002E5E26">
        <w:rPr>
          <w:rFonts w:eastAsia="Times New Roman" w:cs="Times New Roman"/>
          <w:b/>
          <w:color w:val="000000" w:themeColor="text1"/>
          <w:szCs w:val="24"/>
        </w:rPr>
        <w:t>):</w:t>
      </w:r>
      <w:r>
        <w:rPr>
          <w:rFonts w:eastAsia="Times New Roman" w:cs="Times New Roman"/>
          <w:color w:val="000000" w:themeColor="text1"/>
          <w:szCs w:val="24"/>
        </w:rPr>
        <w:t xml:space="preserve"> Ευχαριστούμε πολύ τον Υπουργό, τον κ. </w:t>
      </w:r>
      <w:proofErr w:type="spellStart"/>
      <w:r>
        <w:rPr>
          <w:rFonts w:eastAsia="Times New Roman" w:cs="Times New Roman"/>
          <w:color w:val="000000" w:themeColor="text1"/>
          <w:szCs w:val="24"/>
        </w:rPr>
        <w:t>Κατρούγκαλο</w:t>
      </w:r>
      <w:proofErr w:type="spellEnd"/>
      <w:r>
        <w:rPr>
          <w:rFonts w:eastAsia="Times New Roman" w:cs="Times New Roman"/>
          <w:color w:val="000000" w:themeColor="text1"/>
          <w:szCs w:val="24"/>
        </w:rPr>
        <w:t>.</w:t>
      </w:r>
    </w:p>
    <w:p w14:paraId="1664F01F" w14:textId="77777777" w:rsidR="00A97886" w:rsidRDefault="00361846">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Κυρίες και κύριοι συνάδελφοι, κηρύσσεται περαιωμένη η συζήτηση του σχεδίου νόμου του Υπουργείου Εξωτερικών</w:t>
      </w:r>
      <w:r w:rsidRPr="00773722">
        <w:rPr>
          <w:rFonts w:eastAsia="Times New Roman" w:cs="Times New Roman"/>
          <w:color w:val="000000" w:themeColor="text1"/>
          <w:szCs w:val="24"/>
        </w:rPr>
        <w:t xml:space="preserve">: </w:t>
      </w:r>
      <w:r>
        <w:rPr>
          <w:rFonts w:eastAsia="Times New Roman" w:cs="Times New Roman"/>
          <w:color w:val="000000" w:themeColor="text1"/>
          <w:szCs w:val="24"/>
        </w:rPr>
        <w:t>«</w:t>
      </w:r>
      <w:r>
        <w:rPr>
          <w:rFonts w:eastAsia="Times New Roman" w:cs="Times New Roman"/>
          <w:szCs w:val="24"/>
        </w:rPr>
        <w:t xml:space="preserve">Κύρωση της Τελικής Συμφωνίας για την Επίλυση </w:t>
      </w:r>
      <w:r>
        <w:rPr>
          <w:rFonts w:eastAsia="Times New Roman" w:cs="Times New Roman"/>
          <w:szCs w:val="24"/>
        </w:rPr>
        <w:t>των Διαφορών οι οποίες περιγράφονται στις Αποφάσεις του Συμβουλίου Ασφαλείας των Ηνωμένων Εθνών 817</w:t>
      </w:r>
      <w:r>
        <w:rPr>
          <w:rFonts w:eastAsia="Times New Roman" w:cs="Times New Roman"/>
          <w:szCs w:val="24"/>
        </w:rPr>
        <w:t xml:space="preserve"> </w:t>
      </w:r>
      <w:r>
        <w:rPr>
          <w:rFonts w:eastAsia="Times New Roman" w:cs="Times New Roman"/>
          <w:szCs w:val="24"/>
        </w:rPr>
        <w:t>(1993) και 845</w:t>
      </w:r>
      <w:r>
        <w:rPr>
          <w:rFonts w:eastAsia="Times New Roman" w:cs="Times New Roman"/>
          <w:szCs w:val="24"/>
        </w:rPr>
        <w:t xml:space="preserve"> </w:t>
      </w:r>
      <w:r>
        <w:rPr>
          <w:rFonts w:eastAsia="Times New Roman" w:cs="Times New Roman"/>
          <w:szCs w:val="24"/>
        </w:rPr>
        <w:t>(1993), τη Λήξη της Ενδιάμεσης Συμφωνίας του 1995 και την Εδραίωση Στρατηγικής Εταιρικής Σχέσης μεταξύ των Μερών».</w:t>
      </w:r>
    </w:p>
    <w:p w14:paraId="1664F020" w14:textId="77777777" w:rsidR="00A97886" w:rsidRDefault="00361846">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 xml:space="preserve">Θα ακολουθήσει ονομαστική </w:t>
      </w:r>
      <w:r>
        <w:rPr>
          <w:rFonts w:eastAsia="Times New Roman" w:cs="Times New Roman"/>
          <w:color w:val="000000" w:themeColor="text1"/>
          <w:szCs w:val="24"/>
        </w:rPr>
        <w:t>ψηφοφορία δι’ εκφωνήσεως, που θα διεξαχθεί σύμφωνα με τις διατάξεις του άρθρου 72 παράγραφος 1 εδάφιο γ΄ του Κανονισμού της Βουλής.</w:t>
      </w:r>
    </w:p>
    <w:p w14:paraId="1664F021" w14:textId="77777777" w:rsidR="00A97886" w:rsidRDefault="00361846">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Η ονομαστική ψηφοφορία έχει ζητηθεί από τον Πρόεδρο της Βουλής, κατά τον Κανονισμό.</w:t>
      </w:r>
    </w:p>
    <w:p w14:paraId="1664F022" w14:textId="77777777" w:rsidR="00A97886" w:rsidRDefault="00361846">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Οι αποδεχόμενοι το σχέδιο νόμου λέγουν «</w:t>
      </w:r>
      <w:r>
        <w:rPr>
          <w:rFonts w:eastAsia="Times New Roman" w:cs="Times New Roman"/>
          <w:color w:val="000000" w:themeColor="text1"/>
          <w:szCs w:val="24"/>
        </w:rPr>
        <w:t>ΝΑΙ».</w:t>
      </w:r>
    </w:p>
    <w:p w14:paraId="1664F023" w14:textId="77777777" w:rsidR="00A97886" w:rsidRDefault="00361846">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Οι μη αποδεχόμενοι το σχέδιο νόμου λέγουν «ΟΧΙ».</w:t>
      </w:r>
    </w:p>
    <w:p w14:paraId="1664F024" w14:textId="77777777" w:rsidR="00A97886" w:rsidRDefault="00361846">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Οι αρνούμενοι ψήφο λέγουν «ΠΑΡΩΝ»</w:t>
      </w:r>
    </w:p>
    <w:p w14:paraId="1664F025" w14:textId="77777777" w:rsidR="00A97886" w:rsidRDefault="00361846">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Καλούνται επί του καταλόγου η Γραμματέας της Βουλής και Βουλευτής Έβρου κ</w:t>
      </w:r>
      <w:r>
        <w:rPr>
          <w:rFonts w:eastAsia="Times New Roman" w:cs="Times New Roman"/>
          <w:color w:val="000000" w:themeColor="text1"/>
          <w:szCs w:val="24"/>
        </w:rPr>
        <w:t xml:space="preserve">. </w:t>
      </w:r>
      <w:r>
        <w:rPr>
          <w:rFonts w:eastAsia="Times New Roman" w:cs="Times New Roman"/>
          <w:color w:val="000000" w:themeColor="text1"/>
          <w:szCs w:val="24"/>
        </w:rPr>
        <w:t xml:space="preserve">Αναστασία </w:t>
      </w:r>
      <w:proofErr w:type="spellStart"/>
      <w:r>
        <w:rPr>
          <w:rFonts w:eastAsia="Times New Roman" w:cs="Times New Roman"/>
          <w:color w:val="000000" w:themeColor="text1"/>
          <w:szCs w:val="24"/>
        </w:rPr>
        <w:t>Γκαρά</w:t>
      </w:r>
      <w:proofErr w:type="spellEnd"/>
      <w:r>
        <w:rPr>
          <w:rFonts w:eastAsia="Times New Roman" w:cs="Times New Roman"/>
          <w:color w:val="000000" w:themeColor="text1"/>
          <w:szCs w:val="24"/>
        </w:rPr>
        <w:t xml:space="preserve"> από τον ΣΥΡΙΖΑ και ο Βουλευτής Ημαθίας </w:t>
      </w:r>
      <w:r>
        <w:rPr>
          <w:rFonts w:eastAsia="Times New Roman" w:cs="Times New Roman"/>
          <w:color w:val="000000" w:themeColor="text1"/>
          <w:szCs w:val="24"/>
        </w:rPr>
        <w:t xml:space="preserve">κ. Απόστολος </w:t>
      </w:r>
      <w:proofErr w:type="spellStart"/>
      <w:r>
        <w:rPr>
          <w:rFonts w:eastAsia="Times New Roman" w:cs="Times New Roman"/>
          <w:color w:val="000000" w:themeColor="text1"/>
          <w:szCs w:val="24"/>
        </w:rPr>
        <w:t>Βεσυρόπουλος</w:t>
      </w:r>
      <w:proofErr w:type="spellEnd"/>
      <w:r>
        <w:rPr>
          <w:rFonts w:eastAsia="Times New Roman" w:cs="Times New Roman"/>
          <w:color w:val="000000" w:themeColor="text1"/>
          <w:szCs w:val="24"/>
        </w:rPr>
        <w:t xml:space="preserve"> από τη </w:t>
      </w:r>
      <w:r>
        <w:rPr>
          <w:rFonts w:eastAsia="Times New Roman" w:cs="Times New Roman"/>
          <w:color w:val="000000" w:themeColor="text1"/>
          <w:szCs w:val="24"/>
        </w:rPr>
        <w:t xml:space="preserve">Νέα </w:t>
      </w:r>
      <w:r>
        <w:rPr>
          <w:rFonts w:eastAsia="Times New Roman" w:cs="Times New Roman"/>
          <w:color w:val="000000" w:themeColor="text1"/>
          <w:szCs w:val="24"/>
        </w:rPr>
        <w:t>Δημοκρατία.</w:t>
      </w:r>
    </w:p>
    <w:p w14:paraId="1664F026" w14:textId="77777777" w:rsidR="00A97886" w:rsidRDefault="00361846">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Κυρίες και κύριοι συνάδελφοι, σας ενημερώνω ότι στο Προεδρείο έχουν έρθει, επίσης, σύμφωνα με το άρθρο 70Α του Κανονισμού της Βουλής, επιστολές συναδέλφων Βουλευτών ευρισκόμενων σε αποστολή της Κυβέρνησης στο εξωτερικό, με τις οποίες γνωστοποιο</w:t>
      </w:r>
      <w:r>
        <w:rPr>
          <w:rFonts w:eastAsia="Times New Roman" w:cs="Times New Roman"/>
          <w:color w:val="000000" w:themeColor="text1"/>
          <w:szCs w:val="24"/>
        </w:rPr>
        <w:t xml:space="preserve">ύν την ψήφο τους επί του σχεδίου νόμου. Οι </w:t>
      </w:r>
      <w:r>
        <w:rPr>
          <w:rFonts w:eastAsia="Times New Roman" w:cs="Times New Roman"/>
          <w:color w:val="000000" w:themeColor="text1"/>
          <w:szCs w:val="24"/>
        </w:rPr>
        <w:lastRenderedPageBreak/>
        <w:t>ψήφοι αυτές θα ανακοινωθούν και θα συνυπολογιστούν στην καταμέτρηση που θα ακολουθήσει.</w:t>
      </w:r>
    </w:p>
    <w:p w14:paraId="1664F027" w14:textId="77777777" w:rsidR="00A97886" w:rsidRDefault="00361846">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Παρακαλώ να αρχίσει η ανάγνωση του καταλόγου.</w:t>
      </w:r>
    </w:p>
    <w:p w14:paraId="1664F028" w14:textId="77777777" w:rsidR="00A97886" w:rsidRDefault="00361846">
      <w:pPr>
        <w:spacing w:line="600" w:lineRule="auto"/>
        <w:ind w:firstLine="720"/>
        <w:jc w:val="center"/>
        <w:rPr>
          <w:rFonts w:eastAsia="Times New Roman" w:cs="Times New Roman"/>
          <w:color w:val="000000" w:themeColor="text1"/>
          <w:szCs w:val="24"/>
        </w:rPr>
      </w:pPr>
      <w:r>
        <w:rPr>
          <w:rFonts w:eastAsia="Times New Roman" w:cs="Times New Roman"/>
          <w:color w:val="000000" w:themeColor="text1"/>
          <w:szCs w:val="24"/>
        </w:rPr>
        <w:t>(ΨΗΦΟΦΟΡΙΑ)</w:t>
      </w:r>
    </w:p>
    <w:p w14:paraId="1664F029" w14:textId="77777777" w:rsidR="00A97886" w:rsidRDefault="00361846">
      <w:pPr>
        <w:spacing w:line="600" w:lineRule="auto"/>
        <w:ind w:firstLine="720"/>
        <w:jc w:val="both"/>
        <w:rPr>
          <w:rFonts w:eastAsia="Times New Roman"/>
          <w:szCs w:val="24"/>
        </w:rPr>
      </w:pPr>
      <w:r>
        <w:rPr>
          <w:rFonts w:eastAsia="Times New Roman"/>
          <w:b/>
          <w:szCs w:val="24"/>
        </w:rPr>
        <w:t xml:space="preserve">ΚΩΝΣΤΑΝΤΙΝΟΣ ΜΠΑΡΜΠΑΡΟΥΣΗΣ: </w:t>
      </w:r>
      <w:r>
        <w:rPr>
          <w:rFonts w:eastAsia="Times New Roman"/>
          <w:szCs w:val="24"/>
        </w:rPr>
        <w:t>«ΟΧΙ» στην προδοσία!</w:t>
      </w:r>
    </w:p>
    <w:p w14:paraId="1664F02A"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Αν θέλει ο κ. </w:t>
      </w:r>
      <w:proofErr w:type="spellStart"/>
      <w:r>
        <w:rPr>
          <w:rFonts w:eastAsia="Times New Roman"/>
          <w:szCs w:val="24"/>
        </w:rPr>
        <w:t>Μπαρμπαρούσης</w:t>
      </w:r>
      <w:proofErr w:type="spellEnd"/>
      <w:r>
        <w:rPr>
          <w:rFonts w:eastAsia="Times New Roman"/>
          <w:szCs w:val="24"/>
        </w:rPr>
        <w:t xml:space="preserve"> να ξαναψηφίσει, να το κάνει. Η ψήφος θεωρείται άκυρη.</w:t>
      </w:r>
    </w:p>
    <w:p w14:paraId="1664F02B" w14:textId="77777777" w:rsidR="00A97886" w:rsidRDefault="00361846">
      <w:pPr>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διαμαρτυρίες από την πτέρυγα </w:t>
      </w:r>
      <w:r>
        <w:rPr>
          <w:rFonts w:eastAsia="Times New Roman"/>
          <w:szCs w:val="24"/>
        </w:rPr>
        <w:t>της Χρυσής Αυγής</w:t>
      </w:r>
      <w:r>
        <w:rPr>
          <w:rFonts w:eastAsia="Times New Roman"/>
          <w:szCs w:val="24"/>
        </w:rPr>
        <w:t>)</w:t>
      </w:r>
    </w:p>
    <w:p w14:paraId="1664F02C" w14:textId="77777777" w:rsidR="00A97886" w:rsidRDefault="00361846">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Τι είναι αυτά που λέτε; Άντε, ρε γελοίε. Δεν ντρέπεσαι πια!</w:t>
      </w:r>
    </w:p>
    <w:p w14:paraId="1664F02D" w14:textId="77777777" w:rsidR="00A97886" w:rsidRDefault="00361846">
      <w:pPr>
        <w:spacing w:line="600" w:lineRule="auto"/>
        <w:ind w:firstLine="720"/>
        <w:jc w:val="both"/>
        <w:rPr>
          <w:rFonts w:eastAsia="Times New Roman"/>
          <w:szCs w:val="24"/>
        </w:rPr>
      </w:pPr>
      <w:r>
        <w:rPr>
          <w:rFonts w:eastAsia="Times New Roman"/>
          <w:b/>
          <w:szCs w:val="24"/>
        </w:rPr>
        <w:t>ΠΡΟΕΔΡΟΣ (Νι</w:t>
      </w:r>
      <w:r>
        <w:rPr>
          <w:rFonts w:eastAsia="Times New Roman"/>
          <w:b/>
          <w:szCs w:val="24"/>
        </w:rPr>
        <w:t xml:space="preserve">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Δεν υπάρχει ψήφος «Όχι στην προδοσία». Καταλάβατε;</w:t>
      </w:r>
    </w:p>
    <w:p w14:paraId="1664F02E" w14:textId="77777777" w:rsidR="00A97886" w:rsidRDefault="00361846">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Προδότες!</w:t>
      </w:r>
    </w:p>
    <w:p w14:paraId="1664F02F" w14:textId="77777777" w:rsidR="00A97886" w:rsidRDefault="00361846">
      <w:pPr>
        <w:spacing w:line="600" w:lineRule="auto"/>
        <w:ind w:firstLine="720"/>
        <w:jc w:val="both"/>
        <w:rPr>
          <w:rFonts w:eastAsia="Times New Roman"/>
          <w:szCs w:val="24"/>
        </w:rPr>
      </w:pPr>
      <w:r>
        <w:rPr>
          <w:rFonts w:eastAsia="Times New Roman"/>
          <w:b/>
          <w:szCs w:val="24"/>
        </w:rPr>
        <w:lastRenderedPageBreak/>
        <w:t xml:space="preserve">ΙΩΑΝΝΗΣ ΛΑΓΟΣ: </w:t>
      </w:r>
      <w:r>
        <w:rPr>
          <w:rFonts w:eastAsia="Times New Roman"/>
          <w:szCs w:val="24"/>
        </w:rPr>
        <w:t>Προδότες! Άντε, ρε γελοίε! Είσαι γελοίος!</w:t>
      </w:r>
    </w:p>
    <w:p w14:paraId="1664F030" w14:textId="77777777" w:rsidR="00A97886" w:rsidRDefault="00361846">
      <w:pPr>
        <w:spacing w:line="600" w:lineRule="auto"/>
        <w:ind w:firstLine="720"/>
        <w:jc w:val="both"/>
        <w:rPr>
          <w:rFonts w:eastAsia="Times New Roman"/>
          <w:szCs w:val="24"/>
        </w:rPr>
      </w:pPr>
      <w:r>
        <w:rPr>
          <w:rFonts w:eastAsia="Times New Roman"/>
          <w:b/>
          <w:szCs w:val="24"/>
        </w:rPr>
        <w:t>ΠΑΝΑΓΙΩΤΗΣ ΗΛΙΟΠΟΥΛΟΣ:</w:t>
      </w:r>
      <w:r>
        <w:rPr>
          <w:rFonts w:eastAsia="Times New Roman"/>
          <w:szCs w:val="24"/>
        </w:rPr>
        <w:t xml:space="preserve"> Προδότες!</w:t>
      </w:r>
    </w:p>
    <w:p w14:paraId="1664F031" w14:textId="77777777" w:rsidR="00A97886" w:rsidRDefault="00361846">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Πού λέει ότι ακυρώνεται η ψήφος;</w:t>
      </w:r>
    </w:p>
    <w:p w14:paraId="1664F032" w14:textId="77777777" w:rsidR="00A97886" w:rsidRDefault="00361846">
      <w:pPr>
        <w:spacing w:line="600" w:lineRule="auto"/>
        <w:ind w:firstLine="709"/>
        <w:jc w:val="center"/>
        <w:rPr>
          <w:rFonts w:eastAsia="Times New Roman"/>
          <w:szCs w:val="24"/>
        </w:rPr>
      </w:pPr>
      <w:r w:rsidRPr="00FD22CE">
        <w:rPr>
          <w:rFonts w:eastAsia="Times New Roman"/>
          <w:szCs w:val="24"/>
        </w:rPr>
        <w:t xml:space="preserve">(Όρθιοι οι Βουλευτές </w:t>
      </w:r>
      <w:r>
        <w:rPr>
          <w:rFonts w:eastAsia="Times New Roman"/>
          <w:szCs w:val="24"/>
        </w:rPr>
        <w:t xml:space="preserve">της </w:t>
      </w:r>
      <w:r w:rsidRPr="00FD22CE">
        <w:rPr>
          <w:rFonts w:eastAsia="Times New Roman"/>
          <w:szCs w:val="24"/>
        </w:rPr>
        <w:t>Χρυσή</w:t>
      </w:r>
      <w:r>
        <w:rPr>
          <w:rFonts w:eastAsia="Times New Roman"/>
          <w:szCs w:val="24"/>
        </w:rPr>
        <w:t>ς</w:t>
      </w:r>
      <w:r w:rsidRPr="00FD22CE">
        <w:rPr>
          <w:rFonts w:eastAsia="Times New Roman"/>
          <w:szCs w:val="24"/>
        </w:rPr>
        <w:t xml:space="preserve"> Αυγή</w:t>
      </w:r>
      <w:r>
        <w:rPr>
          <w:rFonts w:eastAsia="Times New Roman"/>
          <w:szCs w:val="24"/>
        </w:rPr>
        <w:t>ς</w:t>
      </w:r>
      <w:r w:rsidRPr="00FD22CE">
        <w:rPr>
          <w:rFonts w:eastAsia="Times New Roman"/>
          <w:szCs w:val="24"/>
        </w:rPr>
        <w:t xml:space="preserve"> διαμαρτύρονται)</w:t>
      </w:r>
    </w:p>
    <w:p w14:paraId="1664F033" w14:textId="77777777" w:rsidR="00A97886" w:rsidRDefault="00361846">
      <w:pPr>
        <w:spacing w:line="600" w:lineRule="auto"/>
        <w:ind w:firstLine="709"/>
        <w:jc w:val="center"/>
        <w:rPr>
          <w:rFonts w:eastAsia="Times New Roman"/>
          <w:szCs w:val="24"/>
        </w:rPr>
      </w:pPr>
      <w:r>
        <w:rPr>
          <w:rFonts w:eastAsia="Times New Roman"/>
          <w:szCs w:val="24"/>
        </w:rPr>
        <w:t>(Όρθιοι οι Βουλευτές του ΣΥΡΙΖΑ διαμαρτύρονται)</w:t>
      </w:r>
    </w:p>
    <w:p w14:paraId="1664F034"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καθίστε κάτω! Κύριε Λαγέ, κύριε Κασιδιάρη, καθίστε κάτω!</w:t>
      </w:r>
    </w:p>
    <w:p w14:paraId="1664F035" w14:textId="77777777" w:rsidR="00A97886" w:rsidRDefault="00361846">
      <w:pPr>
        <w:spacing w:line="600" w:lineRule="auto"/>
        <w:ind w:firstLine="709"/>
        <w:jc w:val="both"/>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έντονες διαμαρτυρίες από την πτέρυγα </w:t>
      </w:r>
      <w:r>
        <w:rPr>
          <w:rFonts w:eastAsia="Times New Roman"/>
          <w:szCs w:val="24"/>
        </w:rPr>
        <w:t xml:space="preserve">της </w:t>
      </w:r>
      <w:r w:rsidRPr="00FD22CE">
        <w:rPr>
          <w:rFonts w:eastAsia="Times New Roman"/>
          <w:szCs w:val="24"/>
        </w:rPr>
        <w:t>Χρυσή</w:t>
      </w:r>
      <w:r>
        <w:rPr>
          <w:rFonts w:eastAsia="Times New Roman"/>
          <w:szCs w:val="24"/>
        </w:rPr>
        <w:t>ς</w:t>
      </w:r>
      <w:r w:rsidRPr="00FD22CE">
        <w:rPr>
          <w:rFonts w:eastAsia="Times New Roman"/>
          <w:szCs w:val="24"/>
        </w:rPr>
        <w:t xml:space="preserve"> Αυγή</w:t>
      </w:r>
      <w:r>
        <w:rPr>
          <w:rFonts w:eastAsia="Times New Roman"/>
          <w:szCs w:val="24"/>
        </w:rPr>
        <w:t>ς</w:t>
      </w:r>
      <w:r>
        <w:rPr>
          <w:rFonts w:eastAsia="Times New Roman"/>
          <w:szCs w:val="24"/>
        </w:rPr>
        <w:t>)</w:t>
      </w:r>
    </w:p>
    <w:p w14:paraId="1664F036" w14:textId="77777777" w:rsidR="00A97886" w:rsidRDefault="00361846">
      <w:pPr>
        <w:spacing w:line="600" w:lineRule="auto"/>
        <w:ind w:firstLine="720"/>
        <w:jc w:val="both"/>
        <w:rPr>
          <w:rFonts w:eastAsia="Times New Roman"/>
          <w:szCs w:val="24"/>
        </w:rPr>
      </w:pPr>
      <w:r>
        <w:rPr>
          <w:rFonts w:eastAsia="Times New Roman"/>
          <w:szCs w:val="24"/>
        </w:rPr>
        <w:t>Παρακαλώ πολύ, καθίστε κάτω ή εξέλθετε της Αιθούσης. Παρακαλώ πολύ!</w:t>
      </w:r>
    </w:p>
    <w:p w14:paraId="1664F037" w14:textId="77777777" w:rsidR="00A97886" w:rsidRDefault="00361846">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Πες μου ποιο άρθρο του Κανονισμού λέει ότι ακυρώνεται η ψήφος.</w:t>
      </w:r>
    </w:p>
    <w:p w14:paraId="1664F038"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καθίστε κάτω!</w:t>
      </w:r>
    </w:p>
    <w:p w14:paraId="1664F039" w14:textId="77777777" w:rsidR="00A97886" w:rsidRDefault="00361846">
      <w:pPr>
        <w:spacing w:line="600" w:lineRule="auto"/>
        <w:ind w:firstLine="720"/>
        <w:jc w:val="both"/>
        <w:rPr>
          <w:rFonts w:eastAsia="Times New Roman"/>
          <w:szCs w:val="24"/>
        </w:rPr>
      </w:pPr>
      <w:r>
        <w:rPr>
          <w:rFonts w:eastAsia="Times New Roman"/>
          <w:b/>
          <w:szCs w:val="24"/>
        </w:rPr>
        <w:lastRenderedPageBreak/>
        <w:t>ΗΛΙΑΣ ΚΑΣΙΔΙΑΡΗΣ:</w:t>
      </w:r>
      <w:r>
        <w:rPr>
          <w:rFonts w:eastAsia="Times New Roman"/>
          <w:szCs w:val="24"/>
        </w:rPr>
        <w:t xml:space="preserve"> Ποιο άρθρο λέει ότι ακυρώνετ</w:t>
      </w:r>
      <w:r>
        <w:rPr>
          <w:rFonts w:eastAsia="Times New Roman"/>
          <w:szCs w:val="24"/>
        </w:rPr>
        <w:t>αι η ψήφος; Να μας φέρετε το άρθρο!</w:t>
      </w:r>
    </w:p>
    <w:p w14:paraId="1664F03A"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Κύριε Κασιδιάρη, επειδή δεν θέλω να μου το πείτε άλλες τρεις φορές, θα σας πω απολύτως περί τίνος πρόκειται. Αυτή η ψηφοφορία γίνεται με «ΝΑΙ», «ΟΧΙ», «ΠΑΡΩΝ».</w:t>
      </w:r>
    </w:p>
    <w:p w14:paraId="1664F03B" w14:textId="77777777" w:rsidR="00A97886" w:rsidRDefault="00361846">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Ο κ. Σταμάτης</w:t>
      </w:r>
      <w:r>
        <w:rPr>
          <w:rFonts w:eastAsia="Times New Roman"/>
          <w:szCs w:val="24"/>
        </w:rPr>
        <w:t xml:space="preserve"> είπε «Όχι, ποτέ» και δεν είπατε τίποτα!</w:t>
      </w:r>
    </w:p>
    <w:p w14:paraId="1664F03C" w14:textId="77777777" w:rsidR="00A97886" w:rsidRDefault="00361846">
      <w:pPr>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διαμαρτυρίες από την πτέρυγα </w:t>
      </w:r>
      <w:r>
        <w:rPr>
          <w:rFonts w:eastAsia="Times New Roman"/>
          <w:szCs w:val="24"/>
        </w:rPr>
        <w:t xml:space="preserve">της </w:t>
      </w:r>
      <w:r w:rsidRPr="00FD22CE">
        <w:rPr>
          <w:rFonts w:eastAsia="Times New Roman"/>
          <w:szCs w:val="24"/>
        </w:rPr>
        <w:t>Χρυσή</w:t>
      </w:r>
      <w:r>
        <w:rPr>
          <w:rFonts w:eastAsia="Times New Roman"/>
          <w:szCs w:val="24"/>
        </w:rPr>
        <w:t>ς</w:t>
      </w:r>
      <w:r w:rsidRPr="00FD22CE">
        <w:rPr>
          <w:rFonts w:eastAsia="Times New Roman"/>
          <w:szCs w:val="24"/>
        </w:rPr>
        <w:t xml:space="preserve"> Αυγή</w:t>
      </w:r>
      <w:r>
        <w:rPr>
          <w:rFonts w:eastAsia="Times New Roman"/>
          <w:szCs w:val="24"/>
        </w:rPr>
        <w:t>ς</w:t>
      </w:r>
      <w:r>
        <w:rPr>
          <w:rFonts w:eastAsia="Times New Roman"/>
          <w:szCs w:val="24"/>
        </w:rPr>
        <w:t>)</w:t>
      </w:r>
    </w:p>
    <w:p w14:paraId="1664F03D"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Σας παρακαλώ, καθίστε κάτω. Επίτηδες είμαι τόσο ήρεμος!</w:t>
      </w:r>
    </w:p>
    <w:p w14:paraId="1664F03E" w14:textId="77777777" w:rsidR="00A97886" w:rsidRDefault="00361846">
      <w:pPr>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διαμαρτυρίες από την πτέρυγα </w:t>
      </w:r>
      <w:r>
        <w:rPr>
          <w:rFonts w:eastAsia="Times New Roman"/>
          <w:szCs w:val="24"/>
        </w:rPr>
        <w:t xml:space="preserve">της </w:t>
      </w:r>
      <w:r w:rsidRPr="00FD22CE">
        <w:rPr>
          <w:rFonts w:eastAsia="Times New Roman"/>
          <w:szCs w:val="24"/>
        </w:rPr>
        <w:t>Χρυσή</w:t>
      </w:r>
      <w:r>
        <w:rPr>
          <w:rFonts w:eastAsia="Times New Roman"/>
          <w:szCs w:val="24"/>
        </w:rPr>
        <w:t>ς</w:t>
      </w:r>
      <w:r w:rsidRPr="00FD22CE">
        <w:rPr>
          <w:rFonts w:eastAsia="Times New Roman"/>
          <w:szCs w:val="24"/>
        </w:rPr>
        <w:t xml:space="preserve"> Αυγή</w:t>
      </w:r>
      <w:r>
        <w:rPr>
          <w:rFonts w:eastAsia="Times New Roman"/>
          <w:szCs w:val="24"/>
        </w:rPr>
        <w:t>ς</w:t>
      </w:r>
      <w:r>
        <w:rPr>
          <w:rFonts w:eastAsia="Times New Roman"/>
          <w:szCs w:val="24"/>
        </w:rPr>
        <w:t>)</w:t>
      </w:r>
    </w:p>
    <w:p w14:paraId="1664F03F" w14:textId="77777777" w:rsidR="00A97886" w:rsidRDefault="00361846">
      <w:pPr>
        <w:spacing w:line="600" w:lineRule="auto"/>
        <w:ind w:firstLine="720"/>
        <w:jc w:val="both"/>
        <w:rPr>
          <w:rFonts w:eastAsia="Times New Roman"/>
          <w:szCs w:val="24"/>
        </w:rPr>
      </w:pPr>
      <w:r>
        <w:rPr>
          <w:rFonts w:eastAsia="Times New Roman"/>
          <w:szCs w:val="24"/>
        </w:rPr>
        <w:t>Τώρα γιατί δεν</w:t>
      </w:r>
      <w:r>
        <w:rPr>
          <w:rFonts w:eastAsia="Times New Roman"/>
          <w:szCs w:val="24"/>
        </w:rPr>
        <w:t xml:space="preserve"> με ακούτε; Καθίστε κάτω. Δεν πρόκειται να αφήσω να γίνει επεισόδιο, όσο κι αν προσπαθήσετε. Παρακαλώ.</w:t>
      </w:r>
    </w:p>
    <w:p w14:paraId="1664F040" w14:textId="77777777" w:rsidR="00A97886" w:rsidRDefault="00361846">
      <w:pPr>
        <w:spacing w:line="600" w:lineRule="auto"/>
        <w:ind w:firstLine="720"/>
        <w:jc w:val="both"/>
        <w:rPr>
          <w:rFonts w:eastAsia="Times New Roman"/>
          <w:szCs w:val="24"/>
        </w:rPr>
      </w:pPr>
      <w:r>
        <w:rPr>
          <w:rFonts w:eastAsia="Times New Roman"/>
          <w:b/>
          <w:szCs w:val="24"/>
        </w:rPr>
        <w:lastRenderedPageBreak/>
        <w:t>ΗΛΙΑΣ ΚΑΣΙΔΙΑΡΗΣ:</w:t>
      </w:r>
      <w:r>
        <w:rPr>
          <w:rFonts w:eastAsia="Times New Roman"/>
          <w:szCs w:val="24"/>
        </w:rPr>
        <w:t xml:space="preserve"> Πριν τον </w:t>
      </w:r>
      <w:proofErr w:type="spellStart"/>
      <w:r>
        <w:rPr>
          <w:rFonts w:eastAsia="Times New Roman"/>
          <w:szCs w:val="24"/>
        </w:rPr>
        <w:t>Μπαρμπαρούση</w:t>
      </w:r>
      <w:proofErr w:type="spellEnd"/>
      <w:r>
        <w:rPr>
          <w:rFonts w:eastAsia="Times New Roman"/>
          <w:szCs w:val="24"/>
        </w:rPr>
        <w:t xml:space="preserve"> επαναλήφθηκε δέκα φορές το ίδιο. Γιατί δεν μίλησες;</w:t>
      </w:r>
    </w:p>
    <w:p w14:paraId="1664F041"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Ακούστε!</w:t>
      </w:r>
    </w:p>
    <w:p w14:paraId="1664F042" w14:textId="77777777" w:rsidR="00A97886" w:rsidRDefault="00361846">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Επανα</w:t>
      </w:r>
      <w:r>
        <w:rPr>
          <w:rFonts w:eastAsia="Times New Roman"/>
          <w:szCs w:val="24"/>
        </w:rPr>
        <w:t>λήφθηκε δέκα φορές πριν αυτό.</w:t>
      </w:r>
    </w:p>
    <w:p w14:paraId="1664F043"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Κύριε Κασιδιάρη, θα με ακούσετε;</w:t>
      </w:r>
    </w:p>
    <w:p w14:paraId="1664F044" w14:textId="77777777" w:rsidR="00A97886" w:rsidRDefault="00361846">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Θα απαντήσεις σε αυτό που σε ρωτάω; Το επανέλαβαν δέκα Βουλευτές προηγουμένως. Γιατί δεν μίλησες; </w:t>
      </w:r>
    </w:p>
    <w:p w14:paraId="1664F045"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Αν θέλετε οπωσδήπο</w:t>
      </w:r>
      <w:r>
        <w:rPr>
          <w:rFonts w:eastAsia="Times New Roman"/>
          <w:szCs w:val="24"/>
        </w:rPr>
        <w:t>τε επεισόδιο, υπάρχει τρόπος να λυθεί. Αυτό που θέλετε εσείς…</w:t>
      </w:r>
    </w:p>
    <w:p w14:paraId="1664F046" w14:textId="77777777" w:rsidR="00A97886" w:rsidRDefault="00361846">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 xml:space="preserve">Εσύ θες να το προκαλέσεις! </w:t>
      </w:r>
    </w:p>
    <w:p w14:paraId="1664F047" w14:textId="77777777" w:rsidR="00A97886" w:rsidRDefault="00361846">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Εσύ κάνεις το επεισόδιο.</w:t>
      </w:r>
    </w:p>
    <w:p w14:paraId="1664F048" w14:textId="77777777" w:rsidR="00A97886" w:rsidRDefault="00361846">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Εγώ σας λέω ευθύτατα το εξής: Αυτή η ψηφοφορία γίνεται με «ΝΑΙ», «ΟΧΙ», «ΠΑΡΩΝ». Ακούστηκε και ένα «ασφαλώς» και ένα «ποτέ», αλλά «προδότες» δεν ακούστηκε. Και γι’ αυτό σας το λέω. Ψήφος που να έχει μαζί της πολιτικό περιεχόμενο δεν μετριέται </w:t>
      </w:r>
      <w:r>
        <w:rPr>
          <w:rFonts w:eastAsia="Times New Roman"/>
          <w:szCs w:val="24"/>
        </w:rPr>
        <w:t>ως</w:t>
      </w:r>
      <w:r>
        <w:rPr>
          <w:rFonts w:eastAsia="Times New Roman"/>
          <w:szCs w:val="24"/>
        </w:rPr>
        <w:t xml:space="preserve"> ψήφος.</w:t>
      </w:r>
    </w:p>
    <w:p w14:paraId="1664F049" w14:textId="77777777" w:rsidR="00A97886" w:rsidRDefault="00361846">
      <w:pPr>
        <w:spacing w:line="600" w:lineRule="auto"/>
        <w:ind w:firstLine="720"/>
        <w:jc w:val="both"/>
        <w:rPr>
          <w:rFonts w:eastAsia="Times New Roman"/>
          <w:szCs w:val="24"/>
        </w:rPr>
      </w:pPr>
      <w:r>
        <w:rPr>
          <w:rFonts w:eastAsia="Times New Roman"/>
          <w:b/>
          <w:szCs w:val="24"/>
        </w:rPr>
        <w:t>ΗΛΙ</w:t>
      </w:r>
      <w:r>
        <w:rPr>
          <w:rFonts w:eastAsia="Times New Roman"/>
          <w:b/>
          <w:szCs w:val="24"/>
        </w:rPr>
        <w:t>ΑΣ ΚΑΣΙΔΙΑΡΗΣ:</w:t>
      </w:r>
      <w:r>
        <w:rPr>
          <w:rFonts w:eastAsia="Times New Roman"/>
          <w:szCs w:val="24"/>
        </w:rPr>
        <w:t xml:space="preserve"> Να επαναλάβει, να ψηφίσει ξανά και ο Κοτζιάς!</w:t>
      </w:r>
    </w:p>
    <w:p w14:paraId="1664F04A"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Σας παρακαλώ πολύ, κύριε Κασιδιάρη. Γι’ αυτό είπα να μπει μέσα ξανά ο κ. </w:t>
      </w:r>
      <w:proofErr w:type="spellStart"/>
      <w:r>
        <w:rPr>
          <w:rFonts w:eastAsia="Times New Roman"/>
          <w:szCs w:val="24"/>
        </w:rPr>
        <w:t>Μπαρμπαρούσης</w:t>
      </w:r>
      <w:proofErr w:type="spellEnd"/>
      <w:r>
        <w:rPr>
          <w:rFonts w:eastAsia="Times New Roman"/>
          <w:szCs w:val="24"/>
        </w:rPr>
        <w:t xml:space="preserve"> να </w:t>
      </w:r>
      <w:proofErr w:type="spellStart"/>
      <w:r>
        <w:rPr>
          <w:rFonts w:eastAsia="Times New Roman"/>
          <w:szCs w:val="24"/>
        </w:rPr>
        <w:t>προσμετρηθεί</w:t>
      </w:r>
      <w:proofErr w:type="spellEnd"/>
      <w:r>
        <w:rPr>
          <w:rFonts w:eastAsia="Times New Roman"/>
          <w:szCs w:val="24"/>
        </w:rPr>
        <w:t xml:space="preserve"> η ψήφος του. Περί αυτού πρόκειται. Εντάξει;</w:t>
      </w:r>
    </w:p>
    <w:p w14:paraId="1664F04B" w14:textId="77777777" w:rsidR="00A97886" w:rsidRDefault="00361846">
      <w:pPr>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w:t>
      </w:r>
      <w:r>
        <w:rPr>
          <w:rFonts w:eastAsia="Times New Roman"/>
          <w:szCs w:val="24"/>
        </w:rPr>
        <w:t xml:space="preserve">ρίες από την πτέρυγα </w:t>
      </w:r>
      <w:r>
        <w:rPr>
          <w:rFonts w:eastAsia="Times New Roman"/>
          <w:szCs w:val="24"/>
        </w:rPr>
        <w:t xml:space="preserve">της </w:t>
      </w:r>
      <w:r w:rsidRPr="00FD22CE">
        <w:rPr>
          <w:rFonts w:eastAsia="Times New Roman"/>
          <w:szCs w:val="24"/>
        </w:rPr>
        <w:t>Χρυσή</w:t>
      </w:r>
      <w:r>
        <w:rPr>
          <w:rFonts w:eastAsia="Times New Roman"/>
          <w:szCs w:val="24"/>
        </w:rPr>
        <w:t>ς</w:t>
      </w:r>
      <w:r w:rsidRPr="00FD22CE">
        <w:rPr>
          <w:rFonts w:eastAsia="Times New Roman"/>
          <w:szCs w:val="24"/>
        </w:rPr>
        <w:t xml:space="preserve"> Αυγή</w:t>
      </w:r>
      <w:r>
        <w:rPr>
          <w:rFonts w:eastAsia="Times New Roman"/>
          <w:szCs w:val="24"/>
        </w:rPr>
        <w:t>ς</w:t>
      </w:r>
      <w:r>
        <w:rPr>
          <w:rFonts w:eastAsia="Times New Roman"/>
          <w:szCs w:val="24"/>
        </w:rPr>
        <w:t>)</w:t>
      </w:r>
    </w:p>
    <w:p w14:paraId="1664F04C" w14:textId="77777777" w:rsidR="00A97886" w:rsidRDefault="00361846">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Να έρθει πρώτα ο Κοτζιάς και μετά θα επαναλάβουμε.</w:t>
      </w:r>
    </w:p>
    <w:p w14:paraId="1664F04D"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Συνεχίζω να δίνω εξηγήσεις, ενώ δεν θα έπρεπε. Συνεχίζω να δίνω εξηγήσεις, διότι </w:t>
      </w:r>
      <w:r>
        <w:rPr>
          <w:rFonts w:eastAsia="Times New Roman"/>
          <w:szCs w:val="24"/>
        </w:rPr>
        <w:lastRenderedPageBreak/>
        <w:t>έχω πλήρη συνείδηση και εμπειρία της ι</w:t>
      </w:r>
      <w:r>
        <w:rPr>
          <w:rFonts w:eastAsia="Times New Roman"/>
          <w:szCs w:val="24"/>
        </w:rPr>
        <w:t xml:space="preserve">στορικότητας της στιγμής. </w:t>
      </w:r>
    </w:p>
    <w:p w14:paraId="1664F04E" w14:textId="77777777" w:rsidR="00A97886" w:rsidRDefault="00361846">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Με βάση τα λεγόμενα, είναι άκυρη η ψήφος Κοτζιά!</w:t>
      </w:r>
    </w:p>
    <w:p w14:paraId="1664F04F" w14:textId="77777777" w:rsidR="00A97886" w:rsidRDefault="00361846">
      <w:pPr>
        <w:spacing w:line="600" w:lineRule="auto"/>
        <w:ind w:firstLine="709"/>
        <w:jc w:val="center"/>
        <w:rPr>
          <w:rFonts w:eastAsia="Times New Roman"/>
          <w:szCs w:val="24"/>
        </w:rPr>
      </w:pPr>
      <w:r>
        <w:rPr>
          <w:rFonts w:eastAsia="Times New Roman"/>
          <w:szCs w:val="24"/>
        </w:rPr>
        <w:t xml:space="preserve">(Θόρυβος από την πτέρυγα </w:t>
      </w:r>
      <w:r>
        <w:rPr>
          <w:rFonts w:eastAsia="Times New Roman"/>
          <w:szCs w:val="24"/>
        </w:rPr>
        <w:t xml:space="preserve">της </w:t>
      </w:r>
      <w:r w:rsidRPr="00FD22CE">
        <w:rPr>
          <w:rFonts w:eastAsia="Times New Roman"/>
          <w:szCs w:val="24"/>
        </w:rPr>
        <w:t>Χρυσή</w:t>
      </w:r>
      <w:r>
        <w:rPr>
          <w:rFonts w:eastAsia="Times New Roman"/>
          <w:szCs w:val="24"/>
        </w:rPr>
        <w:t>ς</w:t>
      </w:r>
      <w:r w:rsidRPr="00FD22CE">
        <w:rPr>
          <w:rFonts w:eastAsia="Times New Roman"/>
          <w:szCs w:val="24"/>
        </w:rPr>
        <w:t xml:space="preserve"> Αυγή</w:t>
      </w:r>
      <w:r>
        <w:rPr>
          <w:rFonts w:eastAsia="Times New Roman"/>
          <w:szCs w:val="24"/>
        </w:rPr>
        <w:t>ς</w:t>
      </w:r>
      <w:r>
        <w:rPr>
          <w:rFonts w:eastAsia="Times New Roman"/>
          <w:szCs w:val="24"/>
        </w:rPr>
        <w:t>)</w:t>
      </w:r>
    </w:p>
    <w:p w14:paraId="1664F050" w14:textId="77777777" w:rsidR="00A97886" w:rsidRDefault="00361846">
      <w:pPr>
        <w:spacing w:line="600" w:lineRule="auto"/>
        <w:ind w:firstLine="720"/>
        <w:jc w:val="both"/>
        <w:rPr>
          <w:rFonts w:eastAsia="Times New Roman"/>
          <w:szCs w:val="24"/>
        </w:rPr>
      </w:pPr>
      <w:r w:rsidRPr="00D12BDE">
        <w:rPr>
          <w:rFonts w:eastAsia="Times New Roman"/>
          <w:b/>
          <w:szCs w:val="24"/>
        </w:rPr>
        <w:t xml:space="preserve">ΠΡΟΕΔΡΟΣ (Νικόλαος </w:t>
      </w:r>
      <w:proofErr w:type="spellStart"/>
      <w:r w:rsidRPr="00D12BDE">
        <w:rPr>
          <w:rFonts w:eastAsia="Times New Roman"/>
          <w:b/>
          <w:szCs w:val="24"/>
        </w:rPr>
        <w:t>Βούτσης</w:t>
      </w:r>
      <w:proofErr w:type="spellEnd"/>
      <w:r w:rsidRPr="00D12BDE">
        <w:rPr>
          <w:rFonts w:eastAsia="Times New Roman"/>
          <w:b/>
          <w:szCs w:val="24"/>
        </w:rPr>
        <w:t xml:space="preserve">): </w:t>
      </w:r>
      <w:r>
        <w:rPr>
          <w:rFonts w:eastAsia="Times New Roman"/>
          <w:szCs w:val="24"/>
        </w:rPr>
        <w:t xml:space="preserve">Κύριε </w:t>
      </w:r>
      <w:proofErr w:type="spellStart"/>
      <w:r>
        <w:rPr>
          <w:rFonts w:eastAsia="Times New Roman"/>
          <w:szCs w:val="24"/>
        </w:rPr>
        <w:t>Μπαρμπαρούση</w:t>
      </w:r>
      <w:proofErr w:type="spellEnd"/>
      <w:r>
        <w:rPr>
          <w:rFonts w:eastAsia="Times New Roman"/>
          <w:szCs w:val="24"/>
        </w:rPr>
        <w:t>, είπατε «ΟΧΙ». Παρακαλώ!</w:t>
      </w:r>
    </w:p>
    <w:p w14:paraId="1664F051" w14:textId="77777777" w:rsidR="00A97886" w:rsidRDefault="00361846">
      <w:pPr>
        <w:spacing w:line="600" w:lineRule="auto"/>
        <w:ind w:firstLine="720"/>
        <w:jc w:val="both"/>
        <w:rPr>
          <w:rFonts w:eastAsia="Times New Roman"/>
          <w:szCs w:val="24"/>
        </w:rPr>
      </w:pPr>
      <w:r>
        <w:rPr>
          <w:rFonts w:eastAsia="Times New Roman"/>
          <w:b/>
          <w:szCs w:val="24"/>
        </w:rPr>
        <w:t xml:space="preserve">ΚΩΝΣΤΑΝΤΙΝΟΣ ΜΠΑΡΜΠΑΡΟΥΣΗΣ: </w:t>
      </w:r>
      <w:r>
        <w:rPr>
          <w:rFonts w:eastAsia="Times New Roman"/>
          <w:szCs w:val="24"/>
        </w:rPr>
        <w:t xml:space="preserve">Είπα «ΟΧΙ» στην </w:t>
      </w:r>
      <w:r>
        <w:rPr>
          <w:rFonts w:eastAsia="Times New Roman"/>
          <w:szCs w:val="24"/>
        </w:rPr>
        <w:t>προδοσία και λέω ξανά «ΟΧΙ» στην προδοσία!</w:t>
      </w:r>
    </w:p>
    <w:p w14:paraId="1664F052" w14:textId="77777777" w:rsidR="00A97886" w:rsidRDefault="00361846">
      <w:pPr>
        <w:spacing w:line="600" w:lineRule="auto"/>
        <w:ind w:firstLine="720"/>
        <w:jc w:val="both"/>
        <w:rPr>
          <w:rFonts w:eastAsia="Times New Roman"/>
          <w:szCs w:val="24"/>
        </w:rPr>
      </w:pPr>
      <w:r w:rsidRPr="00D12BDE">
        <w:rPr>
          <w:rFonts w:eastAsia="Times New Roman"/>
          <w:b/>
          <w:szCs w:val="24"/>
        </w:rPr>
        <w:t xml:space="preserve">ΠΡΟΕΔΡΟΣ (Νικόλαος </w:t>
      </w:r>
      <w:proofErr w:type="spellStart"/>
      <w:r w:rsidRPr="00D12BDE">
        <w:rPr>
          <w:rFonts w:eastAsia="Times New Roman"/>
          <w:b/>
          <w:szCs w:val="24"/>
        </w:rPr>
        <w:t>Βούτσης</w:t>
      </w:r>
      <w:proofErr w:type="spellEnd"/>
      <w:r w:rsidRPr="00D12BDE">
        <w:rPr>
          <w:rFonts w:eastAsia="Times New Roman"/>
          <w:b/>
          <w:szCs w:val="24"/>
        </w:rPr>
        <w:t xml:space="preserve">): </w:t>
      </w:r>
      <w:r>
        <w:rPr>
          <w:rFonts w:eastAsia="Times New Roman"/>
          <w:szCs w:val="24"/>
        </w:rPr>
        <w:t xml:space="preserve">Καλώς. </w:t>
      </w:r>
    </w:p>
    <w:p w14:paraId="1664F053" w14:textId="77777777" w:rsidR="00A97886" w:rsidRDefault="00361846">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Με βάση τα λεγόμενά σου είναι άκυρη η ψήφος Κοτζιά.</w:t>
      </w:r>
    </w:p>
    <w:p w14:paraId="1664F054" w14:textId="77777777" w:rsidR="00A97886" w:rsidRDefault="00361846">
      <w:pPr>
        <w:spacing w:line="600" w:lineRule="auto"/>
        <w:ind w:firstLine="720"/>
        <w:jc w:val="both"/>
        <w:rPr>
          <w:rFonts w:eastAsia="Times New Roman"/>
          <w:b/>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Αυτή η ψήφος να καταγραφεί ως «ΟΧΙ».</w:t>
      </w:r>
    </w:p>
    <w:p w14:paraId="1664F055" w14:textId="77777777" w:rsidR="00A97886" w:rsidRDefault="0036184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Αυτός είναι λόγος ακυ</w:t>
      </w:r>
      <w:r>
        <w:rPr>
          <w:rFonts w:eastAsia="Times New Roman"/>
          <w:szCs w:val="24"/>
        </w:rPr>
        <w:t>ρότητας. Κάντε το! Σας προκαλώ!</w:t>
      </w:r>
    </w:p>
    <w:p w14:paraId="1664F056" w14:textId="77777777" w:rsidR="00A97886" w:rsidRDefault="00361846">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Τι λέτε, κύριε; Δεν υπάρχει ούτε ψήφος «Ναι στον θρίαμβο» ούτε «Όχι στην προδοσία» ούτε «Ναι σε οτιδήποτε άλλο». Υπάρχει «ΝΑΙ», «ΟΧΙ», «ΠΑΡΩΝ». Ο κ. </w:t>
      </w:r>
      <w:proofErr w:type="spellStart"/>
      <w:r>
        <w:rPr>
          <w:rFonts w:eastAsia="Times New Roman"/>
          <w:szCs w:val="24"/>
        </w:rPr>
        <w:t>Μπαρμπαρούσης</w:t>
      </w:r>
      <w:proofErr w:type="spellEnd"/>
      <w:r>
        <w:rPr>
          <w:rFonts w:eastAsia="Times New Roman"/>
          <w:szCs w:val="24"/>
        </w:rPr>
        <w:t xml:space="preserve"> είπε «ΟΧΙ». Παρακαλώ σημειώστε τ</w:t>
      </w:r>
      <w:r>
        <w:rPr>
          <w:rFonts w:eastAsia="Times New Roman"/>
          <w:szCs w:val="24"/>
        </w:rPr>
        <w:t>ο.</w:t>
      </w:r>
    </w:p>
    <w:p w14:paraId="1664F057" w14:textId="77777777" w:rsidR="00A97886" w:rsidRDefault="00361846">
      <w:pPr>
        <w:spacing w:line="600" w:lineRule="auto"/>
        <w:ind w:firstLine="720"/>
        <w:jc w:val="both"/>
        <w:rPr>
          <w:rFonts w:eastAsia="Times New Roman"/>
          <w:szCs w:val="24"/>
        </w:rPr>
      </w:pPr>
      <w:r>
        <w:rPr>
          <w:rFonts w:eastAsia="Times New Roman"/>
          <w:szCs w:val="24"/>
        </w:rPr>
        <w:t>Τι να σας πω τώρα, γι’ αυτό το επεισόδιο.</w:t>
      </w:r>
    </w:p>
    <w:p w14:paraId="1664F058" w14:textId="77777777" w:rsidR="00A97886" w:rsidRDefault="00361846">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Δεν το προκαλέσαμε εμείς. Εσύ το προκάλεσες.</w:t>
      </w:r>
    </w:p>
    <w:p w14:paraId="1664F059"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Ναι; Τι λέτε;</w:t>
      </w:r>
    </w:p>
    <w:p w14:paraId="1664F05A" w14:textId="77777777" w:rsidR="00A97886" w:rsidRDefault="00361846">
      <w:pPr>
        <w:spacing w:line="600" w:lineRule="auto"/>
        <w:ind w:firstLine="720"/>
        <w:jc w:val="both"/>
        <w:rPr>
          <w:rFonts w:eastAsia="Times New Roman"/>
          <w:szCs w:val="24"/>
        </w:rPr>
      </w:pPr>
      <w:r>
        <w:rPr>
          <w:rFonts w:eastAsia="Times New Roman"/>
          <w:szCs w:val="24"/>
        </w:rPr>
        <w:t>Παρακαλώ να συνεχίσουμε με την ανάγνωση του καταλόγου.</w:t>
      </w:r>
    </w:p>
    <w:p w14:paraId="1664F05B" w14:textId="77777777" w:rsidR="00A97886" w:rsidRDefault="00361846">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Κι εγώ ψηφίζω «ΟΧΙ». Αφού κατεγράφη</w:t>
      </w:r>
      <w:r>
        <w:rPr>
          <w:rFonts w:eastAsia="Times New Roman"/>
          <w:szCs w:val="24"/>
        </w:rPr>
        <w:t xml:space="preserve"> η ψήφος μου, δηλώνω ότι είστε προδότες και πουλημένοι.</w:t>
      </w:r>
    </w:p>
    <w:p w14:paraId="1664F05C" w14:textId="77777777" w:rsidR="00A97886" w:rsidRDefault="00361846">
      <w:pPr>
        <w:spacing w:line="600" w:lineRule="auto"/>
        <w:ind w:firstLine="709"/>
        <w:jc w:val="center"/>
        <w:rPr>
          <w:rFonts w:eastAsia="Times New Roman"/>
          <w:szCs w:val="24"/>
        </w:rPr>
      </w:pPr>
      <w:r>
        <w:rPr>
          <w:rFonts w:eastAsia="Times New Roman"/>
          <w:szCs w:val="24"/>
        </w:rPr>
        <w:t xml:space="preserve">(Θόρυβος από την πτέρυγα </w:t>
      </w:r>
      <w:r>
        <w:rPr>
          <w:rFonts w:eastAsia="Times New Roman"/>
          <w:szCs w:val="24"/>
        </w:rPr>
        <w:t xml:space="preserve">της </w:t>
      </w:r>
      <w:r w:rsidRPr="00FD22CE">
        <w:rPr>
          <w:rFonts w:eastAsia="Times New Roman"/>
          <w:szCs w:val="24"/>
        </w:rPr>
        <w:t>Χρυσή</w:t>
      </w:r>
      <w:r>
        <w:rPr>
          <w:rFonts w:eastAsia="Times New Roman"/>
          <w:szCs w:val="24"/>
        </w:rPr>
        <w:t>ς</w:t>
      </w:r>
      <w:r w:rsidRPr="00FD22CE">
        <w:rPr>
          <w:rFonts w:eastAsia="Times New Roman"/>
          <w:szCs w:val="24"/>
        </w:rPr>
        <w:t xml:space="preserve"> Αυγή</w:t>
      </w:r>
      <w:r>
        <w:rPr>
          <w:rFonts w:eastAsia="Times New Roman"/>
          <w:szCs w:val="24"/>
        </w:rPr>
        <w:t>ς</w:t>
      </w:r>
      <w:r>
        <w:rPr>
          <w:rFonts w:eastAsia="Times New Roman"/>
          <w:szCs w:val="24"/>
        </w:rPr>
        <w:t>)</w:t>
      </w:r>
    </w:p>
    <w:p w14:paraId="1664F05D"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Ήσυχα, σας παρακαλώ. Τώρα τι κάνετε; Καθίστε κάτω. Σας λέω ότι δεν πρόκειται </w:t>
      </w:r>
      <w:r>
        <w:rPr>
          <w:rFonts w:eastAsia="Times New Roman"/>
          <w:szCs w:val="24"/>
        </w:rPr>
        <w:lastRenderedPageBreak/>
        <w:t>να αφήσω να γίνει επεισόδιο. Έβρεχε και πολύ έξω. Ή</w:t>
      </w:r>
      <w:r>
        <w:rPr>
          <w:rFonts w:eastAsia="Times New Roman"/>
          <w:szCs w:val="24"/>
        </w:rPr>
        <w:t>ταν λίγοι. Φώναζαν «Αλήτες, προδότες πολιτικοί» επί τέσσερις ώρες. Έκλεισε κι αυτό.</w:t>
      </w:r>
    </w:p>
    <w:p w14:paraId="1664F05E" w14:textId="77777777" w:rsidR="00A97886" w:rsidRDefault="00361846">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Είστε!</w:t>
      </w:r>
    </w:p>
    <w:p w14:paraId="1664F05F" w14:textId="77777777" w:rsidR="00A97886" w:rsidRDefault="00361846">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Όλος ο λαός το λέει, δεν το λέω μόνο εγώ.</w:t>
      </w:r>
    </w:p>
    <w:p w14:paraId="1664F060" w14:textId="77777777" w:rsidR="00A97886" w:rsidRDefault="00361846">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Σας παρακαλώ, συνεχίζεται η ψηφοφορία.</w:t>
      </w:r>
    </w:p>
    <w:p w14:paraId="1664F061" w14:textId="77777777" w:rsidR="00A97886" w:rsidRDefault="00361846">
      <w:pPr>
        <w:spacing w:line="600" w:lineRule="auto"/>
        <w:ind w:firstLine="720"/>
        <w:jc w:val="center"/>
        <w:rPr>
          <w:rFonts w:eastAsia="Times New Roman" w:cs="Times New Roman"/>
          <w:szCs w:val="24"/>
        </w:rPr>
      </w:pPr>
      <w:r>
        <w:rPr>
          <w:rFonts w:eastAsia="Times New Roman" w:cs="Times New Roman"/>
          <w:szCs w:val="24"/>
        </w:rPr>
        <w:t xml:space="preserve">(ΜΕΤΑ ΚΑΙ ΤΗ ΔΕΥΤΕΡΗ </w:t>
      </w:r>
      <w:r>
        <w:rPr>
          <w:rFonts w:eastAsia="Times New Roman" w:cs="Times New Roman"/>
          <w:szCs w:val="24"/>
        </w:rPr>
        <w:t>ΑΝΑΓΝΩΣΗ ΤΟΥ ΚΑΤΑΛΟΓΟΥ)</w:t>
      </w:r>
    </w:p>
    <w:p w14:paraId="1664F062" w14:textId="77777777" w:rsidR="00A97886" w:rsidRDefault="00361846">
      <w:pPr>
        <w:spacing w:line="600" w:lineRule="auto"/>
        <w:ind w:firstLine="720"/>
        <w:jc w:val="both"/>
        <w:rPr>
          <w:rFonts w:eastAsia="Times New Roman" w:cs="Times New Roman"/>
          <w:szCs w:val="24"/>
        </w:rPr>
      </w:pPr>
      <w:r w:rsidRPr="003D3301">
        <w:rPr>
          <w:rFonts w:eastAsia="Times New Roman"/>
          <w:b/>
          <w:szCs w:val="24"/>
        </w:rPr>
        <w:t xml:space="preserve">ΠΡΟΕΔΡΟΣ (Νικόλαος </w:t>
      </w:r>
      <w:proofErr w:type="spellStart"/>
      <w:r w:rsidRPr="003D3301">
        <w:rPr>
          <w:rFonts w:eastAsia="Times New Roman"/>
          <w:b/>
          <w:szCs w:val="24"/>
        </w:rPr>
        <w:t>Βούτσης</w:t>
      </w:r>
      <w:proofErr w:type="spellEnd"/>
      <w:r w:rsidRPr="003D3301">
        <w:rPr>
          <w:rFonts w:eastAsia="Times New Roman"/>
          <w:b/>
          <w:szCs w:val="24"/>
        </w:rPr>
        <w:t xml:space="preserve">): </w:t>
      </w:r>
      <w:r>
        <w:rPr>
          <w:rFonts w:eastAsia="Times New Roman" w:cs="Times New Roman"/>
          <w:szCs w:val="24"/>
        </w:rPr>
        <w:t xml:space="preserve">Κύριοι συνάδελφοι, αν δεν κάνω λάθος, δεν υπάρχουν απόντες. </w:t>
      </w:r>
    </w:p>
    <w:p w14:paraId="1664F06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Οι επιστολές</w:t>
      </w:r>
      <w:r>
        <w:rPr>
          <w:rFonts w:eastAsia="Times New Roman" w:cs="Times New Roman"/>
          <w:szCs w:val="24"/>
        </w:rPr>
        <w:t>,</w:t>
      </w:r>
      <w:r>
        <w:rPr>
          <w:rFonts w:eastAsia="Times New Roman" w:cs="Times New Roman"/>
          <w:szCs w:val="24"/>
        </w:rPr>
        <w:t xml:space="preserve"> οι οποίες απεστάλησαν στο Προεδρείο από τους συναδέλφους, σύμφωνα με το άρθρο 70Α του Κανονισμού της Βουλής, </w:t>
      </w:r>
      <w:r>
        <w:rPr>
          <w:rFonts w:eastAsia="Times New Roman" w:cs="Times New Roman"/>
          <w:szCs w:val="24"/>
        </w:rPr>
        <w:t xml:space="preserve">θα </w:t>
      </w:r>
      <w:r>
        <w:rPr>
          <w:rFonts w:eastAsia="Times New Roman" w:cs="Times New Roman"/>
          <w:szCs w:val="24"/>
        </w:rPr>
        <w:t>καταχωρ</w:t>
      </w:r>
      <w:r>
        <w:rPr>
          <w:rFonts w:eastAsia="Times New Roman" w:cs="Times New Roman"/>
          <w:szCs w:val="24"/>
        </w:rPr>
        <w:t xml:space="preserve">ιστούν </w:t>
      </w:r>
      <w:r>
        <w:rPr>
          <w:rFonts w:eastAsia="Times New Roman" w:cs="Times New Roman"/>
          <w:szCs w:val="24"/>
        </w:rPr>
        <w:t>στα Πρακτικά.</w:t>
      </w:r>
    </w:p>
    <w:p w14:paraId="1664F064"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1664F065" w14:textId="77777777" w:rsidR="00A97886" w:rsidRDefault="00361846">
      <w:pPr>
        <w:spacing w:line="600" w:lineRule="auto"/>
        <w:jc w:val="center"/>
        <w:rPr>
          <w:rFonts w:eastAsia="Times New Roman" w:cs="Times New Roman"/>
          <w:color w:val="FF0000"/>
          <w:szCs w:val="24"/>
        </w:rPr>
      </w:pPr>
      <w:r>
        <w:rPr>
          <w:rFonts w:eastAsia="Times New Roman" w:cs="Times New Roman"/>
          <w:color w:val="FF0000"/>
          <w:szCs w:val="24"/>
        </w:rPr>
        <w:lastRenderedPageBreak/>
        <w:t>(</w:t>
      </w:r>
      <w:r w:rsidRPr="00871D52">
        <w:rPr>
          <w:rFonts w:eastAsia="Times New Roman" w:cs="Times New Roman"/>
          <w:color w:val="FF0000"/>
          <w:szCs w:val="24"/>
        </w:rPr>
        <w:t>ΑΛΛΑΓΗ ΣΕΛΙΔΑΣ</w:t>
      </w:r>
      <w:r>
        <w:rPr>
          <w:rFonts w:eastAsia="Times New Roman" w:cs="Times New Roman"/>
          <w:color w:val="FF0000"/>
          <w:szCs w:val="24"/>
        </w:rPr>
        <w:t>)</w:t>
      </w:r>
    </w:p>
    <w:p w14:paraId="1664F066" w14:textId="77777777" w:rsidR="00A97886" w:rsidRDefault="00361846">
      <w:pPr>
        <w:spacing w:line="600" w:lineRule="auto"/>
        <w:jc w:val="center"/>
        <w:rPr>
          <w:rFonts w:eastAsia="Times New Roman" w:cs="Times New Roman"/>
          <w:szCs w:val="24"/>
        </w:rPr>
      </w:pPr>
      <w:r>
        <w:rPr>
          <w:rFonts w:eastAsia="Times New Roman" w:cs="Times New Roman"/>
          <w:szCs w:val="24"/>
        </w:rPr>
        <w:t>(Να μπουν οι σελίδες 266 έως και 269)</w:t>
      </w:r>
    </w:p>
    <w:p w14:paraId="1664F067" w14:textId="77777777" w:rsidR="00A97886" w:rsidRDefault="00361846">
      <w:pPr>
        <w:spacing w:line="600" w:lineRule="auto"/>
        <w:jc w:val="center"/>
        <w:rPr>
          <w:rFonts w:eastAsia="Times New Roman" w:cs="Times New Roman"/>
          <w:szCs w:val="24"/>
        </w:rPr>
      </w:pPr>
      <w:r>
        <w:rPr>
          <w:rFonts w:eastAsia="Times New Roman" w:cs="Times New Roman"/>
          <w:color w:val="FF0000"/>
          <w:szCs w:val="24"/>
        </w:rPr>
        <w:t>(</w:t>
      </w:r>
      <w:r w:rsidRPr="00871D52">
        <w:rPr>
          <w:rFonts w:eastAsia="Times New Roman" w:cs="Times New Roman"/>
          <w:color w:val="FF0000"/>
          <w:szCs w:val="24"/>
        </w:rPr>
        <w:t>ΑΛΛΑΓΗ ΣΕΛΙΔΑΣ</w:t>
      </w:r>
      <w:r>
        <w:rPr>
          <w:rFonts w:eastAsia="Times New Roman" w:cs="Times New Roman"/>
          <w:color w:val="FF0000"/>
          <w:szCs w:val="24"/>
        </w:rPr>
        <w:t>)</w:t>
      </w:r>
    </w:p>
    <w:p w14:paraId="1664F068" w14:textId="77777777" w:rsidR="00A97886" w:rsidRDefault="00361846">
      <w:pPr>
        <w:spacing w:line="600" w:lineRule="auto"/>
        <w:ind w:firstLine="709"/>
        <w:jc w:val="both"/>
        <w:rPr>
          <w:rFonts w:eastAsia="Times New Roman" w:cs="Times New Roman"/>
        </w:rPr>
      </w:pPr>
      <w:r>
        <w:rPr>
          <w:rFonts w:eastAsia="Times New Roman" w:cs="Times New Roman"/>
          <w:szCs w:val="24"/>
        </w:rPr>
        <w:tab/>
      </w: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w:t>
      </w:r>
      <w:r w:rsidRPr="00636294">
        <w:rPr>
          <w:rFonts w:eastAsia="Times New Roman" w:cs="Times New Roman"/>
        </w:rPr>
        <w:t>έχω την τιμή να ανακοινώσω στο Σώ</w:t>
      </w:r>
      <w:r w:rsidRPr="00636294">
        <w:rPr>
          <w:rFonts w:eastAsia="Times New Roman" w:cs="Times New Roman"/>
        </w:rPr>
        <w:t xml:space="preserve">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εξήντα δύο </w:t>
      </w:r>
      <w:r w:rsidRPr="00636294">
        <w:rPr>
          <w:rFonts w:eastAsia="Times New Roman" w:cs="Times New Roman"/>
        </w:rPr>
        <w:t>μαθή</w:t>
      </w:r>
      <w:r w:rsidRPr="00636294">
        <w:rPr>
          <w:rFonts w:eastAsia="Times New Roman" w:cs="Times New Roman"/>
        </w:rPr>
        <w:t>τριες και μαθητές και</w:t>
      </w:r>
      <w:r>
        <w:rPr>
          <w:rFonts w:eastAsia="Times New Roman" w:cs="Times New Roman"/>
        </w:rPr>
        <w:t xml:space="preserve"> τέσσερις</w:t>
      </w:r>
      <w:r w:rsidRPr="00636294">
        <w:rPr>
          <w:rFonts w:eastAsia="Times New Roman" w:cs="Times New Roman"/>
        </w:rPr>
        <w:t xml:space="preserve"> εκπαιδευτικοί συνοδοί τους από το </w:t>
      </w:r>
      <w:r>
        <w:rPr>
          <w:rFonts w:eastAsia="Times New Roman" w:cs="Times New Roman"/>
        </w:rPr>
        <w:t>3</w:t>
      </w:r>
      <w:r w:rsidRPr="0055633F">
        <w:rPr>
          <w:rFonts w:eastAsia="Times New Roman" w:cs="Times New Roman"/>
          <w:vertAlign w:val="superscript"/>
        </w:rPr>
        <w:t>ο</w:t>
      </w:r>
      <w:r>
        <w:rPr>
          <w:rFonts w:eastAsia="Times New Roman" w:cs="Times New Roman"/>
        </w:rPr>
        <w:t xml:space="preserve"> Γυμνάσιο Πρέβεζας</w:t>
      </w:r>
      <w:r w:rsidRPr="00636294">
        <w:rPr>
          <w:rFonts w:eastAsia="Times New Roman" w:cs="Times New Roman"/>
        </w:rPr>
        <w:t xml:space="preserve">. </w:t>
      </w:r>
    </w:p>
    <w:p w14:paraId="1664F069" w14:textId="77777777" w:rsidR="00A97886" w:rsidRDefault="00361846">
      <w:pPr>
        <w:spacing w:line="600" w:lineRule="auto"/>
        <w:ind w:firstLine="567"/>
        <w:rPr>
          <w:rFonts w:eastAsia="Times New Roman" w:cs="Times New Roman"/>
        </w:rPr>
      </w:pPr>
      <w:r w:rsidRPr="00636294">
        <w:rPr>
          <w:rFonts w:eastAsia="Times New Roman" w:cs="Times New Roman"/>
        </w:rPr>
        <w:t xml:space="preserve">Η Βουλή </w:t>
      </w:r>
      <w:r>
        <w:rPr>
          <w:rFonts w:eastAsia="Times New Roman" w:cs="Times New Roman"/>
        </w:rPr>
        <w:t>σάς</w:t>
      </w:r>
      <w:r w:rsidRPr="00636294">
        <w:rPr>
          <w:rFonts w:eastAsia="Times New Roman" w:cs="Times New Roman"/>
        </w:rPr>
        <w:t xml:space="preserve"> καλωσορίζει. </w:t>
      </w:r>
    </w:p>
    <w:p w14:paraId="1664F06A" w14:textId="77777777" w:rsidR="00A97886" w:rsidRDefault="00361846">
      <w:pPr>
        <w:spacing w:line="600" w:lineRule="auto"/>
        <w:ind w:firstLine="709"/>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14:paraId="1664F06B" w14:textId="77777777" w:rsidR="00A97886" w:rsidRDefault="00361846">
      <w:pPr>
        <w:spacing w:line="600" w:lineRule="auto"/>
        <w:ind w:firstLine="709"/>
        <w:jc w:val="both"/>
        <w:rPr>
          <w:rFonts w:eastAsia="Times New Roman" w:cs="Times New Roman"/>
          <w:szCs w:val="24"/>
        </w:rPr>
      </w:pPr>
      <w:r>
        <w:rPr>
          <w:rFonts w:eastAsia="Times New Roman" w:cs="Times New Roman"/>
        </w:rPr>
        <w:tab/>
      </w:r>
      <w:r>
        <w:rPr>
          <w:rFonts w:eastAsia="Times New Roman" w:cs="Times New Roman"/>
          <w:szCs w:val="24"/>
        </w:rPr>
        <w:t xml:space="preserve">Κυρίες και κύριοι συνάδελφοι, κηρύσσεται περαιωμένη η ψηφοφορία και παρακαλώ </w:t>
      </w:r>
      <w:r>
        <w:rPr>
          <w:rFonts w:eastAsia="Times New Roman" w:cs="Times New Roman"/>
          <w:szCs w:val="24"/>
        </w:rPr>
        <w:t>τους κυρίους</w:t>
      </w:r>
      <w:r>
        <w:rPr>
          <w:rFonts w:eastAsia="Times New Roman" w:cs="Times New Roman"/>
          <w:szCs w:val="24"/>
        </w:rPr>
        <w:t xml:space="preserve"> ψ</w:t>
      </w:r>
      <w:r>
        <w:rPr>
          <w:rFonts w:eastAsia="Times New Roman" w:cs="Times New Roman"/>
          <w:szCs w:val="24"/>
        </w:rPr>
        <w:t>ηφολέκτες να προβούν στην καταμέτρηση των ψήφων και την εξαγωγή του αποτελέσματος.</w:t>
      </w:r>
    </w:p>
    <w:p w14:paraId="1664F06C" w14:textId="77777777" w:rsidR="00A97886" w:rsidRDefault="00361846">
      <w:pPr>
        <w:spacing w:line="600" w:lineRule="auto"/>
        <w:ind w:firstLine="709"/>
        <w:jc w:val="center"/>
        <w:rPr>
          <w:rFonts w:eastAsia="Times New Roman" w:cs="Times New Roman"/>
          <w:szCs w:val="24"/>
        </w:rPr>
      </w:pPr>
      <w:r>
        <w:rPr>
          <w:rFonts w:eastAsia="Times New Roman" w:cs="Times New Roman"/>
          <w:szCs w:val="24"/>
        </w:rPr>
        <w:t>(ΚΑΤΑΜΕΤΡΗΣΗ)</w:t>
      </w:r>
    </w:p>
    <w:p w14:paraId="1664F06D" w14:textId="77777777" w:rsidR="00A97886" w:rsidRDefault="00361846">
      <w:pPr>
        <w:spacing w:line="480" w:lineRule="auto"/>
        <w:ind w:firstLine="709"/>
        <w:jc w:val="center"/>
        <w:rPr>
          <w:rFonts w:eastAsia="Times New Roman" w:cs="Times New Roman"/>
          <w:szCs w:val="24"/>
        </w:rPr>
      </w:pPr>
      <w:r w:rsidRPr="00233BB2">
        <w:rPr>
          <w:rFonts w:eastAsia="Times New Roman" w:cs="Times New Roman"/>
          <w:szCs w:val="24"/>
        </w:rPr>
        <w:lastRenderedPageBreak/>
        <w:t>(</w:t>
      </w:r>
      <w:r>
        <w:rPr>
          <w:rFonts w:eastAsia="Times New Roman" w:cs="Times New Roman"/>
          <w:szCs w:val="24"/>
        </w:rPr>
        <w:t>ΜΕΤΑ ΤΗΝ ΚΑΤΑΜΕΤΡΗΣΗ)</w:t>
      </w:r>
    </w:p>
    <w:p w14:paraId="1664F06E" w14:textId="77777777" w:rsidR="00A97886" w:rsidRDefault="00361846">
      <w:pPr>
        <w:spacing w:line="48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έχω την τιμή να σας ανακοινώσω το αποτέλεσμα της διεξαχθείσης ονομαστικής ψηφοφορίας. </w:t>
      </w:r>
    </w:p>
    <w:p w14:paraId="1664F06F"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Ψήφισαν συνολικά 300 Βουλευτές. </w:t>
      </w:r>
    </w:p>
    <w:p w14:paraId="1664F070"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Υπέρ του νομοσχεδίου, δηλαδή «ΝΑΙ», ψήφισαν 153 Βουλευτές. </w:t>
      </w:r>
    </w:p>
    <w:p w14:paraId="1664F071"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w:t>
      </w:r>
      <w:r>
        <w:rPr>
          <w:rFonts w:eastAsia="Times New Roman" w:cs="Times New Roman"/>
          <w:szCs w:val="24"/>
        </w:rPr>
        <w:t>ωηρά και παρατεταμένα)</w:t>
      </w:r>
    </w:p>
    <w:p w14:paraId="1664F072"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Κατά του νομοσχεδίου, δηλαδή «ΟΧΙ», ψήφισαν 146 Βουλευτές. </w:t>
      </w:r>
    </w:p>
    <w:p w14:paraId="1664F073"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«ΠΑΡΩΝ» ψήφισε 1 Βουλευτής</w:t>
      </w:r>
      <w:r>
        <w:rPr>
          <w:rFonts w:eastAsia="Times New Roman" w:cs="Times New Roman"/>
          <w:szCs w:val="24"/>
        </w:rPr>
        <w:t>, σύμφωνα με το παρακάτω πρωτόκολλο ονομαστικής ψηφοφορίας:</w:t>
      </w:r>
    </w:p>
    <w:p w14:paraId="1664F074" w14:textId="77777777" w:rsidR="00A97886" w:rsidRDefault="00361846">
      <w:pPr>
        <w:spacing w:line="600" w:lineRule="auto"/>
        <w:jc w:val="center"/>
        <w:rPr>
          <w:rFonts w:eastAsia="Times New Roman" w:cs="Times New Roman"/>
          <w:color w:val="FF0000"/>
          <w:szCs w:val="24"/>
        </w:rPr>
      </w:pPr>
      <w:r>
        <w:rPr>
          <w:rFonts w:eastAsia="Times New Roman" w:cs="Times New Roman"/>
          <w:color w:val="FF0000"/>
          <w:szCs w:val="24"/>
        </w:rPr>
        <w:t>(</w:t>
      </w:r>
      <w:r w:rsidRPr="009D60A7">
        <w:rPr>
          <w:rFonts w:eastAsia="Times New Roman" w:cs="Times New Roman"/>
          <w:color w:val="FF0000"/>
          <w:szCs w:val="24"/>
        </w:rPr>
        <w:t>ΑΛΛΑΓΗ ΣΕΛΙΔΑΣ</w:t>
      </w:r>
      <w:r>
        <w:rPr>
          <w:rFonts w:eastAsia="Times New Roman" w:cs="Times New Roman"/>
          <w:color w:val="FF0000"/>
          <w:szCs w:val="24"/>
        </w:rPr>
        <w:t>)</w:t>
      </w:r>
    </w:p>
    <w:p w14:paraId="1664F075" w14:textId="77777777" w:rsidR="00A97886" w:rsidRDefault="00361846">
      <w:pPr>
        <w:spacing w:line="600" w:lineRule="auto"/>
        <w:jc w:val="center"/>
        <w:rPr>
          <w:rFonts w:eastAsia="Times New Roman" w:cs="Times New Roman"/>
          <w:szCs w:val="24"/>
        </w:rPr>
      </w:pPr>
      <w:r>
        <w:rPr>
          <w:rFonts w:eastAsia="Times New Roman" w:cs="Times New Roman"/>
          <w:szCs w:val="24"/>
        </w:rPr>
        <w:t>(</w:t>
      </w:r>
      <w:r>
        <w:rPr>
          <w:rFonts w:eastAsia="Times New Roman" w:cs="Times New Roman"/>
          <w:szCs w:val="24"/>
        </w:rPr>
        <w:t>Να μπει η σελίδα 272α</w:t>
      </w:r>
      <w:r>
        <w:rPr>
          <w:rFonts w:eastAsia="Times New Roman" w:cs="Times New Roman"/>
          <w:szCs w:val="24"/>
        </w:rPr>
        <w:t>)</w:t>
      </w:r>
    </w:p>
    <w:p w14:paraId="1664F076" w14:textId="77777777" w:rsidR="00A97886" w:rsidRDefault="00361846">
      <w:pPr>
        <w:spacing w:line="600" w:lineRule="auto"/>
        <w:jc w:val="center"/>
        <w:rPr>
          <w:rFonts w:eastAsia="Times New Roman" w:cs="Times New Roman"/>
          <w:color w:val="FF0000"/>
          <w:szCs w:val="24"/>
        </w:rPr>
      </w:pPr>
      <w:r>
        <w:rPr>
          <w:rFonts w:eastAsia="Times New Roman" w:cs="Times New Roman"/>
          <w:color w:val="FF0000"/>
          <w:szCs w:val="24"/>
        </w:rPr>
        <w:t>(</w:t>
      </w:r>
      <w:r w:rsidRPr="009D60A7">
        <w:rPr>
          <w:rFonts w:eastAsia="Times New Roman" w:cs="Times New Roman"/>
          <w:color w:val="FF0000"/>
          <w:szCs w:val="24"/>
        </w:rPr>
        <w:t>ΑΛΛΑΓΗ ΣΕΛΙΔΑΣ</w:t>
      </w:r>
      <w:r>
        <w:rPr>
          <w:rFonts w:eastAsia="Times New Roman" w:cs="Times New Roman"/>
          <w:color w:val="FF0000"/>
          <w:szCs w:val="24"/>
        </w:rPr>
        <w:t>)</w:t>
      </w:r>
    </w:p>
    <w:p w14:paraId="1664F077"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Συνεπώς το σχέδιο νόμου του Υπουργείου Εξωτερικών</w:t>
      </w:r>
      <w:r>
        <w:rPr>
          <w:rFonts w:eastAsia="Times New Roman" w:cs="Times New Roman"/>
          <w:szCs w:val="24"/>
        </w:rPr>
        <w:t>:</w:t>
      </w:r>
      <w:r>
        <w:rPr>
          <w:rFonts w:eastAsia="Times New Roman" w:cs="Times New Roman"/>
          <w:szCs w:val="24"/>
        </w:rPr>
        <w:t xml:space="preserve"> «</w:t>
      </w:r>
      <w:r w:rsidRPr="0052279B">
        <w:rPr>
          <w:rFonts w:eastAsia="Times New Roman" w:cs="Times New Roman"/>
          <w:szCs w:val="24"/>
        </w:rPr>
        <w:t>Κύρωση της Τελικής Συμφωνίας για την Επίλυση των Διαφορών οι οποίες περιγράφονται στις Αποφάσεις του Συμβουλίου Ασφαλείας των Ηνωμένων Εθνών 817 (1993) και 845 (1993), τη Λήξη της Ενδιάμεσης Συμφωνίας του</w:t>
      </w:r>
      <w:r w:rsidRPr="0052279B">
        <w:rPr>
          <w:rFonts w:eastAsia="Times New Roman" w:cs="Times New Roman"/>
          <w:szCs w:val="24"/>
        </w:rPr>
        <w:t xml:space="preserve"> 1995 και την Εδραίωση Στρατηγικής Ετ</w:t>
      </w:r>
      <w:r>
        <w:rPr>
          <w:rFonts w:eastAsia="Times New Roman" w:cs="Times New Roman"/>
          <w:szCs w:val="24"/>
        </w:rPr>
        <w:t>αιρικής Σχέσης μεταξύ των Μερών</w:t>
      </w:r>
      <w:r w:rsidRPr="001957C3">
        <w:rPr>
          <w:rFonts w:eastAsia="Times New Roman" w:cs="Times New Roman"/>
          <w:szCs w:val="24"/>
        </w:rPr>
        <w:t>» έγινε δεκτό κατά πλειοψηφία</w:t>
      </w:r>
      <w:r w:rsidRPr="001957C3">
        <w:rPr>
          <w:rFonts w:eastAsia="Times New Roman" w:cs="Times New Roman"/>
          <w:color w:val="00B050"/>
          <w:szCs w:val="24"/>
        </w:rPr>
        <w:t xml:space="preserve"> </w:t>
      </w:r>
      <w:r w:rsidRPr="001957C3">
        <w:rPr>
          <w:rFonts w:eastAsia="Times New Roman" w:cs="Times New Roman"/>
          <w:szCs w:val="24"/>
        </w:rPr>
        <w:t>και έχει ως εξής:</w:t>
      </w:r>
    </w:p>
    <w:p w14:paraId="1664F078" w14:textId="77777777" w:rsidR="00A97886" w:rsidRDefault="00361846">
      <w:pPr>
        <w:spacing w:line="600" w:lineRule="auto"/>
        <w:ind w:firstLine="709"/>
        <w:jc w:val="center"/>
        <w:rPr>
          <w:rFonts w:eastAsia="Times New Roman" w:cs="Times New Roman"/>
          <w:color w:val="FF0000"/>
          <w:szCs w:val="24"/>
        </w:rPr>
      </w:pPr>
      <w:r w:rsidRPr="009D60A7">
        <w:rPr>
          <w:rFonts w:eastAsia="Times New Roman" w:cs="Times New Roman"/>
          <w:color w:val="FF0000"/>
          <w:szCs w:val="24"/>
        </w:rPr>
        <w:t>(Να καταχωριστεί το νομοσχέδιο</w:t>
      </w:r>
      <w:r>
        <w:rPr>
          <w:rFonts w:eastAsia="Times New Roman" w:cs="Times New Roman"/>
          <w:color w:val="FF0000"/>
          <w:szCs w:val="24"/>
        </w:rPr>
        <w:t>,</w:t>
      </w:r>
      <w:r w:rsidRPr="009D60A7">
        <w:rPr>
          <w:rFonts w:eastAsia="Times New Roman" w:cs="Times New Roman"/>
          <w:color w:val="FF0000"/>
          <w:szCs w:val="24"/>
        </w:rPr>
        <w:t xml:space="preserve"> σελίδα 272β)</w:t>
      </w:r>
    </w:p>
    <w:p w14:paraId="1664F079"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w:t>
      </w:r>
    </w:p>
    <w:p w14:paraId="1664F07A"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ΟΛΟΙ ΟΙ</w:t>
      </w:r>
      <w:r>
        <w:rPr>
          <w:rFonts w:eastAsia="Times New Roman" w:cs="Times New Roman"/>
          <w:b/>
          <w:szCs w:val="24"/>
        </w:rPr>
        <w:t xml:space="preserve"> ΒΟΥΛΕΥΤΕΣ: </w:t>
      </w:r>
      <w:r>
        <w:rPr>
          <w:rFonts w:eastAsia="Times New Roman" w:cs="Times New Roman"/>
          <w:szCs w:val="24"/>
        </w:rPr>
        <w:t xml:space="preserve">Μάλιστα, μάλιστα. </w:t>
      </w:r>
    </w:p>
    <w:p w14:paraId="1664F07B"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Συνεπώς τ</w:t>
      </w:r>
      <w:r>
        <w:rPr>
          <w:rFonts w:eastAsia="Times New Roman" w:cs="Times New Roman"/>
          <w:szCs w:val="24"/>
        </w:rPr>
        <w:t>ο Σώμα παρέσχε τη ζητηθείσα</w:t>
      </w:r>
      <w:r>
        <w:rPr>
          <w:rFonts w:eastAsia="Times New Roman" w:cs="Times New Roman"/>
          <w:szCs w:val="24"/>
        </w:rPr>
        <w:t xml:space="preserve"> εξουσιοδότηση. </w:t>
      </w:r>
    </w:p>
    <w:p w14:paraId="1664F07C" w14:textId="77777777" w:rsidR="00A97886" w:rsidRDefault="00361846">
      <w:pPr>
        <w:spacing w:line="600" w:lineRule="auto"/>
        <w:ind w:firstLine="720"/>
        <w:jc w:val="both"/>
        <w:rPr>
          <w:rFonts w:eastAsia="Times New Roman" w:cs="Times New Roman"/>
          <w:szCs w:val="24"/>
        </w:rPr>
      </w:pPr>
      <w:r w:rsidRPr="00233BB2">
        <w:rPr>
          <w:rFonts w:eastAsia="Times New Roman" w:cs="Times New Roman"/>
          <w:szCs w:val="24"/>
        </w:rPr>
        <w:lastRenderedPageBreak/>
        <w:t xml:space="preserve">(Στο σημείο αυτό </w:t>
      </w:r>
      <w:r>
        <w:rPr>
          <w:rFonts w:eastAsia="Times New Roman" w:cs="Times New Roman"/>
          <w:szCs w:val="24"/>
        </w:rPr>
        <w:t>κατα</w:t>
      </w:r>
      <w:r>
        <w:rPr>
          <w:rFonts w:eastAsia="Times New Roman" w:cs="Times New Roman"/>
          <w:szCs w:val="24"/>
        </w:rPr>
        <w:t>τίθενται</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t>εκδο</w:t>
      </w:r>
      <w:r>
        <w:rPr>
          <w:rFonts w:eastAsia="Times New Roman" w:cs="Times New Roman"/>
          <w:szCs w:val="24"/>
        </w:rPr>
        <w:t>θούν ως παράρτημα</w:t>
      </w:r>
      <w:r>
        <w:rPr>
          <w:rFonts w:eastAsia="Times New Roman" w:cs="Times New Roman"/>
          <w:szCs w:val="24"/>
        </w:rPr>
        <w:t xml:space="preserve"> </w:t>
      </w:r>
      <w:r>
        <w:rPr>
          <w:rFonts w:eastAsia="Times New Roman" w:cs="Times New Roman"/>
          <w:szCs w:val="24"/>
        </w:rPr>
        <w:t>των Πρακτικών</w:t>
      </w:r>
      <w:r>
        <w:rPr>
          <w:rFonts w:eastAsia="Times New Roman" w:cs="Times New Roman"/>
          <w:szCs w:val="24"/>
        </w:rPr>
        <w:t>,</w:t>
      </w:r>
      <w:r w:rsidRPr="00233BB2">
        <w:rPr>
          <w:rFonts w:eastAsia="Times New Roman" w:cs="Times New Roman"/>
          <w:szCs w:val="24"/>
        </w:rPr>
        <w:t xml:space="preserve"> </w:t>
      </w:r>
      <w:r>
        <w:rPr>
          <w:rFonts w:eastAsia="Times New Roman" w:cs="Times New Roman"/>
          <w:szCs w:val="24"/>
        </w:rPr>
        <w:t>οι ομιλίες των εγγεγραμμένων στον κατάλογο Βουλευτών</w:t>
      </w:r>
      <w:r>
        <w:rPr>
          <w:rFonts w:eastAsia="Times New Roman" w:cs="Times New Roman"/>
          <w:szCs w:val="24"/>
        </w:rPr>
        <w:t>,</w:t>
      </w:r>
      <w:r>
        <w:rPr>
          <w:rFonts w:eastAsia="Times New Roman" w:cs="Times New Roman"/>
          <w:szCs w:val="24"/>
        </w:rPr>
        <w:t xml:space="preserve"> που δεν πρόλαβαν να πάρουν τον λόγο κατά τη διάρκεια της συνεδρίασης</w:t>
      </w:r>
      <w:r>
        <w:rPr>
          <w:rFonts w:eastAsia="Times New Roman" w:cs="Times New Roman"/>
          <w:szCs w:val="24"/>
        </w:rPr>
        <w:t xml:space="preserve">, </w:t>
      </w:r>
      <w:r>
        <w:rPr>
          <w:rFonts w:eastAsia="Times New Roman" w:cs="Times New Roman"/>
          <w:szCs w:val="24"/>
        </w:rPr>
        <w:t>οι οποίες βρίσκονται στο</w:t>
      </w:r>
      <w:r w:rsidRPr="00233BB2">
        <w:rPr>
          <w:rFonts w:eastAsia="Times New Roman" w:cs="Times New Roman"/>
          <w:szCs w:val="24"/>
        </w:rPr>
        <w:t xml:space="preserve"> αρχείο του Τμήμ</w:t>
      </w:r>
      <w:r w:rsidRPr="00233BB2">
        <w:rPr>
          <w:rFonts w:eastAsia="Times New Roman" w:cs="Times New Roman"/>
          <w:szCs w:val="24"/>
        </w:rPr>
        <w:t>ατος Γραμματείας της Διεύθυνσης Στενογραφίας και Πρακτικών της Βουλής)</w:t>
      </w:r>
    </w:p>
    <w:p w14:paraId="1664F07D" w14:textId="77777777" w:rsidR="00A97886" w:rsidRDefault="0036184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στο σημείο αυτό να λύσουμε τη συνεδρίαση; </w:t>
      </w:r>
    </w:p>
    <w:p w14:paraId="1664F07E"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1664F07F" w14:textId="77777777" w:rsidR="00A97886" w:rsidRDefault="00361846">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Με τη συναίνεση του Σώματος και ώρα 1</w:t>
      </w:r>
      <w:r>
        <w:rPr>
          <w:rFonts w:eastAsia="Times New Roman" w:cs="Times New Roman"/>
          <w:szCs w:val="24"/>
        </w:rPr>
        <w:t xml:space="preserve">5.30΄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28 Ιανουαρίου 2019</w:t>
      </w:r>
      <w:r>
        <w:rPr>
          <w:rFonts w:eastAsia="Times New Roman" w:cs="Times New Roman"/>
          <w:szCs w:val="24"/>
        </w:rPr>
        <w:t xml:space="preserve"> και ώρα 18.00΄,</w:t>
      </w:r>
      <w:r>
        <w:rPr>
          <w:rFonts w:eastAsia="Times New Roman" w:cs="Times New Roman"/>
          <w:szCs w:val="24"/>
        </w:rPr>
        <w:t xml:space="preserve">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w:t>
      </w:r>
    </w:p>
    <w:p w14:paraId="1664F080" w14:textId="77777777" w:rsidR="00A97886" w:rsidRDefault="00361846">
      <w:pPr>
        <w:spacing w:line="600" w:lineRule="auto"/>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ΟΙ ΓΡΑΜΜΑΤΕΙΣ</w:t>
      </w:r>
    </w:p>
    <w:sectPr w:rsidR="00A978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1002AFF" w:usb1="C000E47F" w:usb2="00000029" w:usb3="00000000" w:csb0="000001F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GseS1+RNDK7Ub1RQYA0xYuQixh8=" w:salt="aowTzXMqEtMGZKiODyJO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886"/>
    <w:rsid w:val="00361846"/>
    <w:rsid w:val="007F73E5"/>
    <w:rsid w:val="00A978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EB79"/>
  <w15:docId w15:val="{8DCDA5F8-F1C0-434E-AD50-87A0A084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174D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174D7"/>
    <w:rPr>
      <w:rFonts w:ascii="Segoe UI" w:hAnsi="Segoe UI" w:cs="Segoe UI"/>
      <w:sz w:val="18"/>
      <w:szCs w:val="18"/>
    </w:rPr>
  </w:style>
  <w:style w:type="paragraph" w:styleId="a4">
    <w:name w:val="Revision"/>
    <w:hidden/>
    <w:uiPriority w:val="99"/>
    <w:semiHidden/>
    <w:rsid w:val="004416B9"/>
    <w:pPr>
      <w:spacing w:after="0" w:line="240" w:lineRule="auto"/>
    </w:pPr>
  </w:style>
  <w:style w:type="paragraph" w:styleId="Web">
    <w:name w:val="Normal (Web)"/>
    <w:basedOn w:val="a"/>
    <w:uiPriority w:val="99"/>
    <w:semiHidden/>
    <w:unhideWhenUsed/>
    <w:rsid w:val="00DA5AA1"/>
    <w:pPr>
      <w:spacing w:before="100" w:beforeAutospacing="1" w:after="100" w:afterAutospacing="1" w:line="240" w:lineRule="auto"/>
    </w:pPr>
    <w:rPr>
      <w:rFonts w:ascii="Times New Roman" w:eastAsia="Times New Roman" w:hAnsi="Times New Roman" w:cs="Times New Roman"/>
      <w:szCs w:val="24"/>
    </w:rPr>
  </w:style>
  <w:style w:type="character" w:styleId="a5">
    <w:name w:val="Strong"/>
    <w:basedOn w:val="a0"/>
    <w:uiPriority w:val="22"/>
    <w:qFormat/>
    <w:rsid w:val="00DA5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771</MetadataID>
    <Session xmlns="641f345b-441b-4b81-9152-adc2e73ba5e1">Δ´</Session>
    <Date xmlns="641f345b-441b-4b81-9152-adc2e73ba5e1">2019-01-24T22:00:00+00:00</Date>
    <Status xmlns="641f345b-441b-4b81-9152-adc2e73ba5e1">
      <Url>https://intra.parliament.gr/praktika/Lists/Incoming_Metadata/EditForm.aspx?ID=771&amp;Source=/praktika/Recordings_Library/Forms/AllItems.aspx</Url>
      <Description>Δημοσιεύτηκε</Description>
    </Status>
    <Meeting xmlns="641f345b-441b-4b81-9152-adc2e73ba5e1">ΞΒ´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C77463-1B7E-4CB3-8605-3B1DECF26CF5}">
  <ds:schemaRefs>
    <ds:schemaRef ds:uri="http://schemas.microsoft.com/sharepoint/v3/contenttype/forms"/>
  </ds:schemaRefs>
</ds:datastoreItem>
</file>

<file path=customXml/itemProps2.xml><?xml version="1.0" encoding="utf-8"?>
<ds:datastoreItem xmlns:ds="http://schemas.openxmlformats.org/officeDocument/2006/customXml" ds:itemID="{9EFDF4EB-F9C8-4916-A93C-845E6541EE3A}">
  <ds:schemaRefs>
    <ds:schemaRef ds:uri="http://schemas.microsoft.com/office/2006/metadata/properties"/>
    <ds:schemaRef ds:uri="641f345b-441b-4b81-9152-adc2e73ba5e1"/>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C6A3C857-A063-4912-9962-2101A45698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269</Pages>
  <Words>47921</Words>
  <Characters>258778</Characters>
  <Application>Microsoft Office Word</Application>
  <DocSecurity>0</DocSecurity>
  <Lines>2156</Lines>
  <Paragraphs>612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2019-02-11T10:13:00Z</dcterms:created>
  <dcterms:modified xsi:type="dcterms:W3CDTF">2019-02-11T10:13:00Z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