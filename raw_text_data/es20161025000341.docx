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41244" w14:textId="77777777" w:rsidR="0089555B" w:rsidRPr="0089555B" w:rsidRDefault="0089555B" w:rsidP="0089555B">
      <w:pPr>
        <w:spacing w:after="0" w:line="360" w:lineRule="auto"/>
        <w:rPr>
          <w:ins w:id="0" w:author="Φλούδα Χριστίνα" w:date="2016-11-03T12:35:00Z"/>
          <w:rFonts w:eastAsia="Times New Roman"/>
          <w:szCs w:val="24"/>
          <w:lang w:eastAsia="en-US"/>
        </w:rPr>
      </w:pPr>
      <w:ins w:id="1" w:author="Φλούδα Χριστίνα" w:date="2016-11-03T12:35:00Z">
        <w:r w:rsidRPr="0089555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93D8E40" w14:textId="77777777" w:rsidR="0089555B" w:rsidRPr="0089555B" w:rsidRDefault="0089555B" w:rsidP="0089555B">
      <w:pPr>
        <w:spacing w:after="0" w:line="360" w:lineRule="auto"/>
        <w:rPr>
          <w:ins w:id="2" w:author="Φλούδα Χριστίνα" w:date="2016-11-03T12:35:00Z"/>
          <w:rFonts w:eastAsia="Times New Roman"/>
          <w:szCs w:val="24"/>
          <w:lang w:eastAsia="en-US"/>
        </w:rPr>
      </w:pPr>
    </w:p>
    <w:p w14:paraId="6986F507" w14:textId="77777777" w:rsidR="0089555B" w:rsidRPr="0089555B" w:rsidRDefault="0089555B" w:rsidP="0089555B">
      <w:pPr>
        <w:spacing w:after="0" w:line="360" w:lineRule="auto"/>
        <w:rPr>
          <w:ins w:id="3" w:author="Φλούδα Χριστίνα" w:date="2016-11-03T12:35:00Z"/>
          <w:rFonts w:eastAsia="Times New Roman"/>
          <w:szCs w:val="24"/>
          <w:lang w:eastAsia="en-US"/>
        </w:rPr>
      </w:pPr>
      <w:ins w:id="4" w:author="Φλούδα Χριστίνα" w:date="2016-11-03T12:35:00Z">
        <w:r w:rsidRPr="0089555B">
          <w:rPr>
            <w:rFonts w:eastAsia="Times New Roman"/>
            <w:szCs w:val="24"/>
            <w:lang w:eastAsia="en-US"/>
          </w:rPr>
          <w:t>ΠΙΝΑΚΑΣ ΠΕΡΙΕΧΟΜΕΝΩΝ</w:t>
        </w:r>
      </w:ins>
    </w:p>
    <w:p w14:paraId="79730E31" w14:textId="77777777" w:rsidR="0089555B" w:rsidRPr="0089555B" w:rsidRDefault="0089555B" w:rsidP="0089555B">
      <w:pPr>
        <w:spacing w:after="0" w:line="360" w:lineRule="auto"/>
        <w:rPr>
          <w:ins w:id="5" w:author="Φλούδα Χριστίνα" w:date="2016-11-03T12:35:00Z"/>
          <w:rFonts w:eastAsia="Times New Roman"/>
          <w:szCs w:val="24"/>
          <w:lang w:eastAsia="en-US"/>
        </w:rPr>
      </w:pPr>
      <w:ins w:id="6" w:author="Φλούδα Χριστίνα" w:date="2016-11-03T12:35:00Z">
        <w:r w:rsidRPr="0089555B">
          <w:rPr>
            <w:rFonts w:eastAsia="Times New Roman"/>
            <w:szCs w:val="24"/>
            <w:lang w:eastAsia="en-US"/>
          </w:rPr>
          <w:t xml:space="preserve">ΙΖ΄ ΠΕΡΙΟΔΟΣ </w:t>
        </w:r>
      </w:ins>
    </w:p>
    <w:p w14:paraId="4DF46948" w14:textId="77777777" w:rsidR="0089555B" w:rsidRPr="0089555B" w:rsidRDefault="0089555B" w:rsidP="0089555B">
      <w:pPr>
        <w:spacing w:after="0" w:line="360" w:lineRule="auto"/>
        <w:rPr>
          <w:ins w:id="7" w:author="Φλούδα Χριστίνα" w:date="2016-11-03T12:35:00Z"/>
          <w:rFonts w:eastAsia="Times New Roman"/>
          <w:szCs w:val="24"/>
          <w:lang w:eastAsia="en-US"/>
        </w:rPr>
      </w:pPr>
      <w:ins w:id="8" w:author="Φλούδα Χριστίνα" w:date="2016-11-03T12:35:00Z">
        <w:r w:rsidRPr="0089555B">
          <w:rPr>
            <w:rFonts w:eastAsia="Times New Roman"/>
            <w:szCs w:val="24"/>
            <w:lang w:eastAsia="en-US"/>
          </w:rPr>
          <w:t>ΠΡΟΕΔΡΕΥΟΜΕΝΗΣ ΚΟΙΝΟΒΟΥΛΕΥΤΙΚΗΣ ΔΗΜΟΚΡΑΤΙΑΣ</w:t>
        </w:r>
      </w:ins>
    </w:p>
    <w:p w14:paraId="3477D62F" w14:textId="77777777" w:rsidR="0089555B" w:rsidRPr="0089555B" w:rsidRDefault="0089555B" w:rsidP="0089555B">
      <w:pPr>
        <w:spacing w:after="0" w:line="360" w:lineRule="auto"/>
        <w:rPr>
          <w:ins w:id="9" w:author="Φλούδα Χριστίνα" w:date="2016-11-03T12:35:00Z"/>
          <w:rFonts w:eastAsia="Times New Roman"/>
          <w:szCs w:val="24"/>
          <w:lang w:eastAsia="en-US"/>
        </w:rPr>
      </w:pPr>
      <w:ins w:id="10" w:author="Φλούδα Χριστίνα" w:date="2016-11-03T12:35:00Z">
        <w:r w:rsidRPr="0089555B">
          <w:rPr>
            <w:rFonts w:eastAsia="Times New Roman"/>
            <w:szCs w:val="24"/>
            <w:lang w:eastAsia="en-US"/>
          </w:rPr>
          <w:t>ΣΥΝΟΔΟΣ Β΄</w:t>
        </w:r>
      </w:ins>
    </w:p>
    <w:p w14:paraId="7460998B" w14:textId="77777777" w:rsidR="0089555B" w:rsidRPr="0089555B" w:rsidRDefault="0089555B" w:rsidP="0089555B">
      <w:pPr>
        <w:spacing w:after="0" w:line="360" w:lineRule="auto"/>
        <w:rPr>
          <w:ins w:id="11" w:author="Φλούδα Χριστίνα" w:date="2016-11-03T12:35:00Z"/>
          <w:rFonts w:eastAsia="Times New Roman"/>
          <w:szCs w:val="24"/>
          <w:lang w:eastAsia="en-US"/>
        </w:rPr>
      </w:pPr>
    </w:p>
    <w:p w14:paraId="38EF6CD9" w14:textId="77777777" w:rsidR="0089555B" w:rsidRPr="0089555B" w:rsidRDefault="0089555B" w:rsidP="0089555B">
      <w:pPr>
        <w:spacing w:after="0" w:line="360" w:lineRule="auto"/>
        <w:rPr>
          <w:ins w:id="12" w:author="Φλούδα Χριστίνα" w:date="2016-11-03T12:35:00Z"/>
          <w:rFonts w:eastAsia="Times New Roman"/>
          <w:szCs w:val="24"/>
          <w:lang w:eastAsia="en-US"/>
        </w:rPr>
      </w:pPr>
      <w:ins w:id="13" w:author="Φλούδα Χριστίνα" w:date="2016-11-03T12:35:00Z">
        <w:r w:rsidRPr="0089555B">
          <w:rPr>
            <w:rFonts w:eastAsia="Times New Roman"/>
            <w:szCs w:val="24"/>
            <w:lang w:eastAsia="en-US"/>
          </w:rPr>
          <w:t>ΣΥΝΕΔΡΙΑΣΗ ΙΣΤ΄</w:t>
        </w:r>
      </w:ins>
    </w:p>
    <w:p w14:paraId="542F8457" w14:textId="77777777" w:rsidR="0089555B" w:rsidRPr="0089555B" w:rsidRDefault="0089555B" w:rsidP="0089555B">
      <w:pPr>
        <w:spacing w:after="0" w:line="360" w:lineRule="auto"/>
        <w:rPr>
          <w:ins w:id="14" w:author="Φλούδα Χριστίνα" w:date="2016-11-03T12:35:00Z"/>
          <w:rFonts w:eastAsia="Times New Roman"/>
          <w:szCs w:val="24"/>
          <w:lang w:eastAsia="en-US"/>
        </w:rPr>
      </w:pPr>
      <w:ins w:id="15" w:author="Φλούδα Χριστίνα" w:date="2016-11-03T12:35:00Z">
        <w:r w:rsidRPr="0089555B">
          <w:rPr>
            <w:rFonts w:eastAsia="Times New Roman"/>
            <w:szCs w:val="24"/>
            <w:lang w:eastAsia="en-US"/>
          </w:rPr>
          <w:t>Τρίτη  25 Οκτωβρίου 2016</w:t>
        </w:r>
      </w:ins>
    </w:p>
    <w:p w14:paraId="3DF4F0B2" w14:textId="77777777" w:rsidR="0089555B" w:rsidRPr="0089555B" w:rsidRDefault="0089555B" w:rsidP="0089555B">
      <w:pPr>
        <w:spacing w:after="0" w:line="360" w:lineRule="auto"/>
        <w:rPr>
          <w:ins w:id="16" w:author="Φλούδα Χριστίνα" w:date="2016-11-03T12:35:00Z"/>
          <w:rFonts w:eastAsia="Times New Roman"/>
          <w:szCs w:val="24"/>
          <w:lang w:eastAsia="en-US"/>
        </w:rPr>
      </w:pPr>
    </w:p>
    <w:p w14:paraId="78C2B680" w14:textId="77777777" w:rsidR="0089555B" w:rsidRPr="0089555B" w:rsidRDefault="0089555B" w:rsidP="0089555B">
      <w:pPr>
        <w:spacing w:after="0" w:line="360" w:lineRule="auto"/>
        <w:rPr>
          <w:ins w:id="17" w:author="Φλούδα Χριστίνα" w:date="2016-11-03T12:35:00Z"/>
          <w:rFonts w:eastAsia="Times New Roman"/>
          <w:szCs w:val="24"/>
          <w:lang w:eastAsia="en-US"/>
        </w:rPr>
      </w:pPr>
      <w:ins w:id="18" w:author="Φλούδα Χριστίνα" w:date="2016-11-03T12:35:00Z">
        <w:r w:rsidRPr="0089555B">
          <w:rPr>
            <w:rFonts w:eastAsia="Times New Roman"/>
            <w:szCs w:val="24"/>
            <w:lang w:eastAsia="en-US"/>
          </w:rPr>
          <w:t>ΘΕΜΑΤΑ</w:t>
        </w:r>
      </w:ins>
    </w:p>
    <w:p w14:paraId="60E04489" w14:textId="77777777" w:rsidR="0089555B" w:rsidRPr="0089555B" w:rsidRDefault="0089555B" w:rsidP="0089555B">
      <w:pPr>
        <w:spacing w:after="0" w:line="360" w:lineRule="auto"/>
        <w:rPr>
          <w:ins w:id="19" w:author="Φλούδα Χριστίνα" w:date="2016-11-03T12:35:00Z"/>
          <w:rFonts w:eastAsia="Times New Roman"/>
          <w:szCs w:val="24"/>
          <w:lang w:eastAsia="en-US"/>
        </w:rPr>
      </w:pPr>
      <w:ins w:id="20" w:author="Φλούδα Χριστίνα" w:date="2016-11-03T12:35:00Z">
        <w:r w:rsidRPr="0089555B">
          <w:rPr>
            <w:rFonts w:eastAsia="Times New Roman"/>
            <w:szCs w:val="24"/>
            <w:lang w:eastAsia="en-US"/>
          </w:rPr>
          <w:t xml:space="preserve"> </w:t>
        </w:r>
        <w:r w:rsidRPr="0089555B">
          <w:rPr>
            <w:rFonts w:eastAsia="Times New Roman"/>
            <w:szCs w:val="24"/>
            <w:lang w:eastAsia="en-US"/>
          </w:rPr>
          <w:br/>
          <w:t xml:space="preserve">Α. ΕΙΔΙΚΑ ΘΕΜΑΤΑ </w:t>
        </w:r>
        <w:r w:rsidRPr="0089555B">
          <w:rPr>
            <w:rFonts w:eastAsia="Times New Roman"/>
            <w:szCs w:val="24"/>
            <w:lang w:eastAsia="en-US"/>
          </w:rPr>
          <w:br/>
          <w:t xml:space="preserve">1. Επικύρωση Πρακτικών, σελ. </w:t>
        </w:r>
        <w:r w:rsidRPr="0089555B">
          <w:rPr>
            <w:rFonts w:eastAsia="Times New Roman"/>
            <w:szCs w:val="24"/>
            <w:lang w:eastAsia="en-US"/>
          </w:rPr>
          <w:br/>
          <w:t xml:space="preserve">2. Ανακοινώνεται ότι τη συνεδρίαση παρακολουθούν μαθητές από το 17ο Γυμνάσιο Πάτρας, σελ. </w:t>
        </w:r>
        <w:r w:rsidRPr="0089555B">
          <w:rPr>
            <w:rFonts w:eastAsia="Times New Roman"/>
            <w:szCs w:val="24"/>
            <w:lang w:eastAsia="en-US"/>
          </w:rPr>
          <w:br/>
          <w:t xml:space="preserve">3. Ανακοινώνεται ότι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89555B">
          <w:rPr>
            <w:rFonts w:eastAsia="Times New Roman"/>
            <w:szCs w:val="24"/>
            <w:lang w:eastAsia="en-US"/>
          </w:rPr>
          <w:br/>
          <w:t xml:space="preserve">4. Επί διαδικαστικού θέματος, σελ. </w:t>
        </w:r>
        <w:r w:rsidRPr="0089555B">
          <w:rPr>
            <w:rFonts w:eastAsia="Times New Roman"/>
            <w:szCs w:val="24"/>
            <w:lang w:eastAsia="en-US"/>
          </w:rPr>
          <w:br/>
          <w:t xml:space="preserve">5. Ανακοινώνεται ότι ο Υπουργός Δικαιοσύνης, Διαφάνειας και Ανθρωπίνων Δικαιωμάτων διαβίβασε στην Βουλή, σύμφωνα με το άρθρο 86 του Συντάγματος και τον ν. 3126/2003 «Ποινική ευθύνη των Υπουργών», όπως ισχύει, στις 25-10-2016: </w:t>
        </w:r>
      </w:ins>
    </w:p>
    <w:p w14:paraId="16B21550" w14:textId="77777777" w:rsidR="0089555B" w:rsidRPr="0089555B" w:rsidRDefault="0089555B" w:rsidP="0089555B">
      <w:pPr>
        <w:spacing w:after="0" w:line="360" w:lineRule="auto"/>
        <w:rPr>
          <w:ins w:id="21" w:author="Φλούδα Χριστίνα" w:date="2016-11-03T12:35:00Z"/>
          <w:rFonts w:eastAsia="Times New Roman"/>
          <w:szCs w:val="24"/>
          <w:lang w:eastAsia="en-US"/>
        </w:rPr>
      </w:pPr>
      <w:ins w:id="22" w:author="Φλούδα Χριστίνα" w:date="2016-11-03T12:35:00Z">
        <w:r w:rsidRPr="0089555B">
          <w:rPr>
            <w:rFonts w:eastAsia="Times New Roman"/>
            <w:szCs w:val="24"/>
            <w:lang w:eastAsia="en-US"/>
          </w:rPr>
          <w:t xml:space="preserve">    α) ποινική δικογραφία που αφορά στον πρώην Υπουργό Οικονομικών κ. Ιωάννη Στουρνάρα και </w:t>
        </w:r>
      </w:ins>
    </w:p>
    <w:p w14:paraId="48E853DC" w14:textId="77777777" w:rsidR="0089555B" w:rsidRPr="0089555B" w:rsidRDefault="0089555B" w:rsidP="0089555B">
      <w:pPr>
        <w:spacing w:after="0" w:line="360" w:lineRule="auto"/>
        <w:rPr>
          <w:ins w:id="23" w:author="Φλούδα Χριστίνα" w:date="2016-11-03T12:35:00Z"/>
          <w:rFonts w:eastAsia="Times New Roman"/>
          <w:szCs w:val="24"/>
          <w:lang w:eastAsia="en-US"/>
        </w:rPr>
      </w:pPr>
      <w:ins w:id="24" w:author="Φλούδα Χριστίνα" w:date="2016-11-03T12:35:00Z">
        <w:r w:rsidRPr="0089555B">
          <w:rPr>
            <w:rFonts w:eastAsia="Times New Roman"/>
            <w:szCs w:val="24"/>
            <w:lang w:eastAsia="en-US"/>
          </w:rPr>
          <w:t xml:space="preserve">    β) ποινική δικογραφία που αφορά στον Αναπληρωτή Υπουργό Εσωτερικών και Διοικητικής Ανασυγκρότησης κ. Νικόλαο </w:t>
        </w:r>
        <w:proofErr w:type="spellStart"/>
        <w:r w:rsidRPr="0089555B">
          <w:rPr>
            <w:rFonts w:eastAsia="Times New Roman"/>
            <w:szCs w:val="24"/>
            <w:lang w:eastAsia="en-US"/>
          </w:rPr>
          <w:t>Τόσκα</w:t>
        </w:r>
        <w:proofErr w:type="spellEnd"/>
        <w:r w:rsidRPr="0089555B">
          <w:rPr>
            <w:rFonts w:eastAsia="Times New Roman"/>
            <w:szCs w:val="24"/>
            <w:lang w:eastAsia="en-US"/>
          </w:rPr>
          <w:t xml:space="preserve">, σελ. </w:t>
        </w:r>
        <w:r w:rsidRPr="0089555B">
          <w:rPr>
            <w:rFonts w:eastAsia="Times New Roman"/>
            <w:szCs w:val="24"/>
            <w:lang w:eastAsia="en-US"/>
          </w:rPr>
          <w:br/>
          <w:t xml:space="preserve"> </w:t>
        </w:r>
        <w:r w:rsidRPr="0089555B">
          <w:rPr>
            <w:rFonts w:eastAsia="Times New Roman"/>
            <w:szCs w:val="24"/>
            <w:lang w:eastAsia="en-US"/>
          </w:rPr>
          <w:br/>
          <w:t xml:space="preserve">Β. ΝΟΜΟΘΕΤΙΚΗ ΕΡΓΑΣΙΑ </w:t>
        </w:r>
        <w:r w:rsidRPr="0089555B">
          <w:rPr>
            <w:rFonts w:eastAsia="Times New Roman"/>
            <w:szCs w:val="24"/>
            <w:lang w:eastAsia="en-US"/>
          </w:rPr>
          <w:br/>
          <w:t>1. Κατάθεση Εκθέσεως Διαρκούς Επιτροπής:</w:t>
        </w:r>
      </w:ins>
    </w:p>
    <w:p w14:paraId="13E608CC" w14:textId="77777777" w:rsidR="0089555B" w:rsidRPr="0089555B" w:rsidRDefault="0089555B" w:rsidP="0089555B">
      <w:pPr>
        <w:spacing w:after="0" w:line="360" w:lineRule="auto"/>
        <w:rPr>
          <w:ins w:id="25" w:author="Φλούδα Χριστίνα" w:date="2016-11-03T12:35:00Z"/>
          <w:rFonts w:eastAsia="Times New Roman"/>
          <w:szCs w:val="24"/>
          <w:lang w:eastAsia="en-US"/>
        </w:rPr>
      </w:pPr>
      <w:ins w:id="26" w:author="Φλούδα Χριστίνα" w:date="2016-11-03T12:35:00Z">
        <w:r w:rsidRPr="0089555B">
          <w:rPr>
            <w:rFonts w:eastAsia="Times New Roman"/>
            <w:szCs w:val="24"/>
            <w:lang w:eastAsia="en-US"/>
          </w:rPr>
          <w:t xml:space="preserve">Η Διαρκής Επιτροπή Παραγωγής και Εμπορίου καταθέτει την έκθεσή της στο σχέδιο νόμου του Υπουργείου Ναυτιλίας και Νησιωτικής Πολιτικής: «Κύρωση της Συμφωνίας μεταξύ της Κυβέρνησης της Ελληνικής Δημοκρατίας και της Κυβέρνησης της Κυπριακής Δημοκρατίας σχετικά με τη συνεργασία στους τομείς  Έρευνας και Διάσωσης», σελ. </w:t>
        </w:r>
        <w:r w:rsidRPr="0089555B">
          <w:rPr>
            <w:rFonts w:eastAsia="Times New Roman"/>
            <w:szCs w:val="24"/>
            <w:lang w:eastAsia="en-US"/>
          </w:rPr>
          <w:br/>
          <w:t xml:space="preserve">2. Συζήτηση επί της αρχής, των άρθρων και των τροπολογιών και ψήφιση στο σύνολο του σχεδίου νόμου του Υπουργείου Εθνικής  Άμυνας: «Κύρωση του Μνημονίου Συνεννόησης σχετικά με την Οργάνωση, Διοίκηση, Ασφάλεια, Χρηματοδότηση και Στελέχωση του Μικτού Κλιμάκιου του ΝΑΤΟ για τον Ηλεκτρονικό Πόλεμο [Joint </w:t>
        </w:r>
        <w:proofErr w:type="spellStart"/>
        <w:r w:rsidRPr="0089555B">
          <w:rPr>
            <w:rFonts w:eastAsia="Times New Roman"/>
            <w:szCs w:val="24"/>
            <w:lang w:eastAsia="en-US"/>
          </w:rPr>
          <w:t>Electronic</w:t>
        </w:r>
        <w:proofErr w:type="spellEnd"/>
        <w:r w:rsidRPr="0089555B">
          <w:rPr>
            <w:rFonts w:eastAsia="Times New Roman"/>
            <w:szCs w:val="24"/>
            <w:lang w:eastAsia="en-US"/>
          </w:rPr>
          <w:t xml:space="preserve"> </w:t>
        </w:r>
        <w:proofErr w:type="spellStart"/>
        <w:r w:rsidRPr="0089555B">
          <w:rPr>
            <w:rFonts w:eastAsia="Times New Roman"/>
            <w:szCs w:val="24"/>
            <w:lang w:eastAsia="en-US"/>
          </w:rPr>
          <w:t>Warfare</w:t>
        </w:r>
        <w:proofErr w:type="spellEnd"/>
        <w:r w:rsidRPr="0089555B">
          <w:rPr>
            <w:rFonts w:eastAsia="Times New Roman"/>
            <w:szCs w:val="24"/>
            <w:lang w:eastAsia="en-US"/>
          </w:rPr>
          <w:t xml:space="preserve"> </w:t>
        </w:r>
        <w:proofErr w:type="spellStart"/>
        <w:r w:rsidRPr="0089555B">
          <w:rPr>
            <w:rFonts w:eastAsia="Times New Roman"/>
            <w:szCs w:val="24"/>
            <w:lang w:eastAsia="en-US"/>
          </w:rPr>
          <w:t>Core</w:t>
        </w:r>
        <w:proofErr w:type="spellEnd"/>
        <w:r w:rsidRPr="0089555B">
          <w:rPr>
            <w:rFonts w:eastAsia="Times New Roman"/>
            <w:szCs w:val="24"/>
            <w:lang w:eastAsia="en-US"/>
          </w:rPr>
          <w:t xml:space="preserve"> </w:t>
        </w:r>
        <w:proofErr w:type="spellStart"/>
        <w:r w:rsidRPr="0089555B">
          <w:rPr>
            <w:rFonts w:eastAsia="Times New Roman"/>
            <w:szCs w:val="24"/>
            <w:lang w:eastAsia="en-US"/>
          </w:rPr>
          <w:t>Staff</w:t>
        </w:r>
        <w:proofErr w:type="spellEnd"/>
        <w:r w:rsidRPr="0089555B">
          <w:rPr>
            <w:rFonts w:eastAsia="Times New Roman"/>
            <w:szCs w:val="24"/>
            <w:lang w:eastAsia="en-US"/>
          </w:rPr>
          <w:t xml:space="preserve"> (JEWCS)] προς υποστήριξη του NATO, μεταξύ του Υπουργού  Άμυνας της Γαλλικής Δημοκρατίας, του Ομοσπονδιακού Υπουργείου  Άμυνας της Ομοσπονδιακής Δημοκρατίας της Γερμανίας, του Υπουργείου Εθνικής  Άμυνας της Ελληνικής Δημοκρατίας, του Υπουργείου  Άμυνας της Ιταλικής Δημοκρατίας, του Υπουργού  Άμυνας του Βασιλείου των Κάτω Χωρών, του Υπουργείου  Άμυνας του Βασιλείου της Νορβηγίας, του Υπουργού Εθνικής  Άμυνας της Δημοκρατίας της Πολωνίας, του Υπουργείου  Άμυνας του Ηνωμένου Βασιλείου Μεγάλης Βρετανίας και Βορείου Ιρλανδίας, του Υπουργείου  Άμυνας των Ηνωμένων Πολιτειών της Αμερικής, του Ανώτατου Στρατηγείου Συμμαχικών Δυνάμεων της Ευρώπης και του Αρχηγείου της Ανώτατης Συμμαχικής Διοίκησης Μετασχηματισμού», σελ. </w:t>
        </w:r>
        <w:r w:rsidRPr="0089555B">
          <w:rPr>
            <w:rFonts w:eastAsia="Times New Roman"/>
            <w:szCs w:val="24"/>
            <w:lang w:eastAsia="en-US"/>
          </w:rPr>
          <w:br/>
        </w:r>
      </w:ins>
    </w:p>
    <w:p w14:paraId="7AEC46D5" w14:textId="77777777" w:rsidR="0089555B" w:rsidRPr="0089555B" w:rsidRDefault="0089555B" w:rsidP="0089555B">
      <w:pPr>
        <w:spacing w:after="0" w:line="360" w:lineRule="auto"/>
        <w:rPr>
          <w:ins w:id="27" w:author="Φλούδα Χριστίνα" w:date="2016-11-03T12:35:00Z"/>
          <w:rFonts w:eastAsia="Times New Roman"/>
          <w:szCs w:val="24"/>
          <w:lang w:eastAsia="en-US"/>
        </w:rPr>
      </w:pPr>
    </w:p>
    <w:p w14:paraId="55665995" w14:textId="77777777" w:rsidR="0089555B" w:rsidRPr="0089555B" w:rsidRDefault="0089555B" w:rsidP="0089555B">
      <w:pPr>
        <w:spacing w:after="0" w:line="360" w:lineRule="auto"/>
        <w:rPr>
          <w:ins w:id="28" w:author="Φλούδα Χριστίνα" w:date="2016-11-03T12:35:00Z"/>
          <w:rFonts w:eastAsia="Times New Roman"/>
          <w:szCs w:val="24"/>
          <w:lang w:eastAsia="en-US"/>
        </w:rPr>
      </w:pPr>
      <w:ins w:id="29" w:author="Φλούδα Χριστίνα" w:date="2016-11-03T12:35:00Z">
        <w:r w:rsidRPr="0089555B">
          <w:rPr>
            <w:rFonts w:eastAsia="Times New Roman"/>
            <w:szCs w:val="24"/>
            <w:lang w:eastAsia="en-US"/>
          </w:rPr>
          <w:t>ΠΡΟΕΔΕΡΕΥΩΝ</w:t>
        </w:r>
      </w:ins>
    </w:p>
    <w:p w14:paraId="52877AE0" w14:textId="77777777" w:rsidR="0089555B" w:rsidRPr="0089555B" w:rsidRDefault="0089555B" w:rsidP="0089555B">
      <w:pPr>
        <w:spacing w:after="0" w:line="360" w:lineRule="auto"/>
        <w:rPr>
          <w:ins w:id="30" w:author="Φλούδα Χριστίνα" w:date="2016-11-03T12:35:00Z"/>
          <w:rFonts w:eastAsia="Times New Roman"/>
          <w:szCs w:val="24"/>
          <w:lang w:eastAsia="en-US"/>
        </w:rPr>
      </w:pPr>
    </w:p>
    <w:p w14:paraId="3281C3BC" w14:textId="77777777" w:rsidR="0089555B" w:rsidRPr="0089555B" w:rsidRDefault="0089555B" w:rsidP="0089555B">
      <w:pPr>
        <w:spacing w:after="0" w:line="360" w:lineRule="auto"/>
        <w:rPr>
          <w:ins w:id="31" w:author="Φλούδα Χριστίνα" w:date="2016-11-03T12:35:00Z"/>
          <w:rFonts w:eastAsia="Times New Roman"/>
          <w:szCs w:val="24"/>
          <w:lang w:eastAsia="en-US"/>
        </w:rPr>
      </w:pPr>
      <w:ins w:id="32" w:author="Φλούδα Χριστίνα" w:date="2016-11-03T12:35:00Z">
        <w:r w:rsidRPr="0089555B">
          <w:rPr>
            <w:rFonts w:eastAsia="Times New Roman"/>
            <w:szCs w:val="24"/>
            <w:lang w:eastAsia="en-US"/>
          </w:rPr>
          <w:t>ΚΑΚΛΑΜΑΝΗΣ Ν. , σελ.</w:t>
        </w:r>
        <w:r w:rsidRPr="0089555B">
          <w:rPr>
            <w:rFonts w:eastAsia="Times New Roman"/>
            <w:szCs w:val="24"/>
            <w:lang w:eastAsia="en-US"/>
          </w:rPr>
          <w:br/>
        </w:r>
      </w:ins>
    </w:p>
    <w:p w14:paraId="373ECD67" w14:textId="77777777" w:rsidR="0089555B" w:rsidRPr="0089555B" w:rsidRDefault="0089555B" w:rsidP="0089555B">
      <w:pPr>
        <w:spacing w:after="0" w:line="360" w:lineRule="auto"/>
        <w:rPr>
          <w:ins w:id="33" w:author="Φλούδα Χριστίνα" w:date="2016-11-03T12:35:00Z"/>
          <w:rFonts w:eastAsia="Times New Roman"/>
          <w:szCs w:val="24"/>
          <w:lang w:eastAsia="en-US"/>
        </w:rPr>
      </w:pPr>
    </w:p>
    <w:p w14:paraId="7F5AB48B" w14:textId="77777777" w:rsidR="0089555B" w:rsidRPr="0089555B" w:rsidRDefault="0089555B" w:rsidP="0089555B">
      <w:pPr>
        <w:spacing w:after="0" w:line="360" w:lineRule="auto"/>
        <w:rPr>
          <w:ins w:id="34" w:author="Φλούδα Χριστίνα" w:date="2016-11-03T12:35:00Z"/>
          <w:rFonts w:eastAsia="Times New Roman"/>
          <w:szCs w:val="24"/>
          <w:lang w:eastAsia="en-US"/>
        </w:rPr>
      </w:pPr>
      <w:ins w:id="35" w:author="Φλούδα Χριστίνα" w:date="2016-11-03T12:35:00Z">
        <w:r w:rsidRPr="0089555B">
          <w:rPr>
            <w:rFonts w:eastAsia="Times New Roman"/>
            <w:szCs w:val="24"/>
            <w:lang w:eastAsia="en-US"/>
          </w:rPr>
          <w:t>ΟΜΙΛΗΤΕΣ</w:t>
        </w:r>
      </w:ins>
    </w:p>
    <w:p w14:paraId="421D8107" w14:textId="55CD2750" w:rsidR="0089555B" w:rsidRDefault="0089555B" w:rsidP="0089555B">
      <w:pPr>
        <w:spacing w:after="0" w:line="600" w:lineRule="auto"/>
        <w:ind w:firstLine="720"/>
        <w:jc w:val="both"/>
        <w:rPr>
          <w:ins w:id="36" w:author="Φλούδα Χριστίνα" w:date="2016-11-03T12:35:00Z"/>
          <w:rFonts w:eastAsia="Times New Roman"/>
          <w:szCs w:val="24"/>
        </w:rPr>
        <w:pPrChange w:id="37" w:author="Φλούδα Χριστίνα" w:date="2016-11-03T12:35:00Z">
          <w:pPr>
            <w:spacing w:after="0" w:line="600" w:lineRule="auto"/>
            <w:ind w:firstLine="720"/>
            <w:jc w:val="center"/>
          </w:pPr>
        </w:pPrChange>
      </w:pPr>
      <w:ins w:id="38" w:author="Φλούδα Χριστίνα" w:date="2016-11-03T12:35:00Z">
        <w:r w:rsidRPr="0089555B">
          <w:rPr>
            <w:rFonts w:eastAsia="Times New Roman"/>
            <w:szCs w:val="24"/>
            <w:lang w:eastAsia="en-US"/>
          </w:rPr>
          <w:br/>
          <w:t>Α. Επί διαδικαστικού θέματος:</w:t>
        </w:r>
        <w:r w:rsidRPr="0089555B">
          <w:rPr>
            <w:rFonts w:eastAsia="Times New Roman"/>
            <w:szCs w:val="24"/>
            <w:lang w:eastAsia="en-US"/>
          </w:rPr>
          <w:br/>
          <w:t>ΒΑΚΗ Φ. , σελ.</w:t>
        </w:r>
        <w:r w:rsidRPr="0089555B">
          <w:rPr>
            <w:rFonts w:eastAsia="Times New Roman"/>
            <w:szCs w:val="24"/>
            <w:lang w:eastAsia="en-US"/>
          </w:rPr>
          <w:br/>
          <w:t>ΒΙΤΣΑΣ Δ. , σελ.</w:t>
        </w:r>
        <w:r w:rsidRPr="0089555B">
          <w:rPr>
            <w:rFonts w:eastAsia="Times New Roman"/>
            <w:szCs w:val="24"/>
            <w:lang w:eastAsia="en-US"/>
          </w:rPr>
          <w:br/>
          <w:t>ΔΕΝΔΙΑΣ Ν. , σελ.</w:t>
        </w:r>
        <w:r w:rsidRPr="0089555B">
          <w:rPr>
            <w:rFonts w:eastAsia="Times New Roman"/>
            <w:szCs w:val="24"/>
            <w:lang w:eastAsia="en-US"/>
          </w:rPr>
          <w:br/>
          <w:t>ΚΑΚΛΑΜΑΝΗΣ Ν. , σελ.</w:t>
        </w:r>
        <w:r w:rsidRPr="0089555B">
          <w:rPr>
            <w:rFonts w:eastAsia="Times New Roman"/>
            <w:szCs w:val="24"/>
            <w:lang w:eastAsia="en-US"/>
          </w:rPr>
          <w:br/>
          <w:t>ΚΑΝΕΛΛΗ Γ. , σελ.</w:t>
        </w:r>
        <w:r w:rsidRPr="0089555B">
          <w:rPr>
            <w:rFonts w:eastAsia="Times New Roman"/>
            <w:szCs w:val="24"/>
            <w:lang w:eastAsia="en-US"/>
          </w:rPr>
          <w:br/>
          <w:t>ΚΩΝΣΤΑΝΤΙΝΟΠΟΥΛΟΣ Ο. , σελ.</w:t>
        </w:r>
        <w:r w:rsidRPr="0089555B">
          <w:rPr>
            <w:rFonts w:eastAsia="Times New Roman"/>
            <w:szCs w:val="24"/>
            <w:lang w:eastAsia="en-US"/>
          </w:rPr>
          <w:br/>
          <w:t>ΛΟΒΕΡΔΟΣ Α. , σελ.</w:t>
        </w:r>
        <w:r w:rsidRPr="0089555B">
          <w:rPr>
            <w:rFonts w:eastAsia="Times New Roman"/>
            <w:szCs w:val="24"/>
            <w:lang w:eastAsia="en-US"/>
          </w:rPr>
          <w:br/>
          <w:t>ΠΑΠΠΑΣ Χ. , σελ.</w:t>
        </w:r>
        <w:r w:rsidRPr="0089555B">
          <w:rPr>
            <w:rFonts w:eastAsia="Times New Roman"/>
            <w:szCs w:val="24"/>
            <w:lang w:eastAsia="en-US"/>
          </w:rPr>
          <w:br/>
          <w:t>ΤΑΣΟΥΛΑΣ Κ. , σελ.</w:t>
        </w:r>
        <w:r w:rsidRPr="0089555B">
          <w:rPr>
            <w:rFonts w:eastAsia="Times New Roman"/>
            <w:szCs w:val="24"/>
            <w:lang w:eastAsia="en-US"/>
          </w:rPr>
          <w:br/>
        </w:r>
        <w:r w:rsidRPr="0089555B">
          <w:rPr>
            <w:rFonts w:eastAsia="Times New Roman"/>
            <w:szCs w:val="24"/>
            <w:lang w:eastAsia="en-US"/>
          </w:rPr>
          <w:br/>
          <w:t>Β. Επί του σχεδίου νόμου του Υπουργείου Εθνικής  Άμυνας:</w:t>
        </w:r>
        <w:r w:rsidRPr="0089555B">
          <w:rPr>
            <w:rFonts w:eastAsia="Times New Roman"/>
            <w:szCs w:val="24"/>
            <w:lang w:eastAsia="en-US"/>
          </w:rPr>
          <w:br/>
          <w:t>ΒΑΚΗ Φ. , σελ.</w:t>
        </w:r>
        <w:r w:rsidRPr="0089555B">
          <w:rPr>
            <w:rFonts w:eastAsia="Times New Roman"/>
            <w:szCs w:val="24"/>
            <w:lang w:eastAsia="en-US"/>
          </w:rPr>
          <w:br/>
          <w:t>ΒΙΤΣΑΣ Δ. , σελ.</w:t>
        </w:r>
        <w:r w:rsidRPr="0089555B">
          <w:rPr>
            <w:rFonts w:eastAsia="Times New Roman"/>
            <w:szCs w:val="24"/>
            <w:lang w:eastAsia="en-US"/>
          </w:rPr>
          <w:br/>
          <w:t>ΔΑΝΕΛΛΗΣ Σ. , σελ.</w:t>
        </w:r>
        <w:r w:rsidRPr="0089555B">
          <w:rPr>
            <w:rFonts w:eastAsia="Times New Roman"/>
            <w:szCs w:val="24"/>
            <w:lang w:eastAsia="en-US"/>
          </w:rPr>
          <w:br/>
          <w:t>ΔΕΝΔΙΑΣ Ν. , σελ.</w:t>
        </w:r>
        <w:r w:rsidRPr="0089555B">
          <w:rPr>
            <w:rFonts w:eastAsia="Times New Roman"/>
            <w:szCs w:val="24"/>
            <w:lang w:eastAsia="en-US"/>
          </w:rPr>
          <w:br/>
          <w:t>ΚΑΝΕΛΛΗ Γ. , σελ.</w:t>
        </w:r>
        <w:r w:rsidRPr="0089555B">
          <w:rPr>
            <w:rFonts w:eastAsia="Times New Roman"/>
            <w:szCs w:val="24"/>
            <w:lang w:eastAsia="en-US"/>
          </w:rPr>
          <w:br/>
          <w:t>ΚΑΡΡΑΣ Γ. , σελ.</w:t>
        </w:r>
        <w:r w:rsidRPr="0089555B">
          <w:rPr>
            <w:rFonts w:eastAsia="Times New Roman"/>
            <w:szCs w:val="24"/>
            <w:lang w:eastAsia="en-US"/>
          </w:rPr>
          <w:br/>
          <w:t>ΚΑΤΣΙΚΗΣ Κ. , σελ.</w:t>
        </w:r>
        <w:r w:rsidRPr="0089555B">
          <w:rPr>
            <w:rFonts w:eastAsia="Times New Roman"/>
            <w:szCs w:val="24"/>
            <w:lang w:eastAsia="en-US"/>
          </w:rPr>
          <w:br/>
          <w:t>ΚΟΥΖΗΛΟΣ Ν. , σελ.</w:t>
        </w:r>
        <w:r w:rsidRPr="0089555B">
          <w:rPr>
            <w:rFonts w:eastAsia="Times New Roman"/>
            <w:szCs w:val="24"/>
            <w:lang w:eastAsia="en-US"/>
          </w:rPr>
          <w:br/>
          <w:t>ΚΩΝΣΤΑΝΤΙΝΟΠΟΥΛΟΣ Ο. , σελ.</w:t>
        </w:r>
        <w:r w:rsidRPr="0089555B">
          <w:rPr>
            <w:rFonts w:eastAsia="Times New Roman"/>
            <w:szCs w:val="24"/>
            <w:lang w:eastAsia="en-US"/>
          </w:rPr>
          <w:br/>
          <w:t>ΛΟΒΕΡΔΟΣ Α. , σελ.</w:t>
        </w:r>
        <w:r w:rsidRPr="0089555B">
          <w:rPr>
            <w:rFonts w:eastAsia="Times New Roman"/>
            <w:szCs w:val="24"/>
            <w:lang w:eastAsia="en-US"/>
          </w:rPr>
          <w:br/>
          <w:t>ΛΥΚΟΥΔΗΣ Σ. , σελ.</w:t>
        </w:r>
        <w:r w:rsidRPr="0089555B">
          <w:rPr>
            <w:rFonts w:eastAsia="Times New Roman"/>
            <w:szCs w:val="24"/>
            <w:lang w:eastAsia="en-US"/>
          </w:rPr>
          <w:br/>
        </w:r>
        <w:bookmarkStart w:id="39" w:name="_GoBack"/>
        <w:bookmarkEnd w:id="39"/>
        <w:r w:rsidRPr="0089555B">
          <w:rPr>
            <w:rFonts w:eastAsia="Times New Roman"/>
            <w:szCs w:val="24"/>
            <w:lang w:eastAsia="en-US"/>
          </w:rPr>
          <w:t>ΠΑΠΠΑΣ Χ. , σελ.</w:t>
        </w:r>
        <w:r w:rsidRPr="0089555B">
          <w:rPr>
            <w:rFonts w:eastAsia="Times New Roman"/>
            <w:szCs w:val="24"/>
            <w:lang w:eastAsia="en-US"/>
          </w:rPr>
          <w:br/>
          <w:t>ΠΑΦΙΛΗΣ Α. , σελ.</w:t>
        </w:r>
        <w:r w:rsidRPr="0089555B">
          <w:rPr>
            <w:rFonts w:eastAsia="Times New Roman"/>
            <w:szCs w:val="24"/>
            <w:lang w:eastAsia="en-US"/>
          </w:rPr>
          <w:br/>
          <w:t>ΣΑΡΙΔΗΣ Ι. , σελ.</w:t>
        </w:r>
        <w:r w:rsidRPr="0089555B">
          <w:rPr>
            <w:rFonts w:eastAsia="Times New Roman"/>
            <w:szCs w:val="24"/>
            <w:lang w:eastAsia="en-US"/>
          </w:rPr>
          <w:br/>
          <w:t>ΣΤΑΜΑΤΑΚΗ Ε. , σελ.</w:t>
        </w:r>
        <w:r w:rsidRPr="0089555B">
          <w:rPr>
            <w:rFonts w:eastAsia="Times New Roman"/>
            <w:szCs w:val="24"/>
            <w:lang w:eastAsia="en-US"/>
          </w:rPr>
          <w:br/>
          <w:t>ΤΑΣΟΥΛΑΣ Κ. , σελ.</w:t>
        </w:r>
        <w:r w:rsidRPr="0089555B">
          <w:rPr>
            <w:rFonts w:eastAsia="Times New Roman"/>
            <w:szCs w:val="24"/>
            <w:lang w:eastAsia="en-US"/>
          </w:rPr>
          <w:br/>
        </w:r>
      </w:ins>
    </w:p>
    <w:p w14:paraId="5FBB33E0" w14:textId="77777777" w:rsidR="00C14AE8" w:rsidRDefault="0089555B">
      <w:pPr>
        <w:spacing w:after="0" w:line="600" w:lineRule="auto"/>
        <w:ind w:firstLine="720"/>
        <w:jc w:val="center"/>
        <w:rPr>
          <w:rFonts w:eastAsia="Times New Roman"/>
          <w:szCs w:val="24"/>
        </w:rPr>
      </w:pPr>
      <w:r>
        <w:rPr>
          <w:rFonts w:eastAsia="Times New Roman"/>
          <w:szCs w:val="24"/>
        </w:rPr>
        <w:t>ΠΡΑΚΤΙΚΑ ΒΟΥΛΗΣ</w:t>
      </w:r>
    </w:p>
    <w:p w14:paraId="5FBB33E1" w14:textId="77777777" w:rsidR="00C14AE8" w:rsidRDefault="0089555B">
      <w:pPr>
        <w:spacing w:after="0" w:line="600" w:lineRule="auto"/>
        <w:ind w:firstLine="720"/>
        <w:jc w:val="center"/>
        <w:rPr>
          <w:rFonts w:eastAsia="Times New Roman"/>
          <w:szCs w:val="24"/>
        </w:rPr>
      </w:pPr>
      <w:r>
        <w:rPr>
          <w:rFonts w:eastAsia="Times New Roman"/>
          <w:szCs w:val="24"/>
        </w:rPr>
        <w:t xml:space="preserve">ΙΖ΄ ΠΕΡΙΟΔΟΣ </w:t>
      </w:r>
    </w:p>
    <w:p w14:paraId="5FBB33E2" w14:textId="77777777" w:rsidR="00C14AE8" w:rsidRDefault="0089555B">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FBB33E3" w14:textId="77777777" w:rsidR="00C14AE8" w:rsidRDefault="0089555B">
      <w:pPr>
        <w:spacing w:after="0" w:line="600" w:lineRule="auto"/>
        <w:ind w:firstLine="720"/>
        <w:jc w:val="center"/>
        <w:rPr>
          <w:rFonts w:eastAsia="Times New Roman"/>
          <w:szCs w:val="24"/>
        </w:rPr>
      </w:pPr>
      <w:r>
        <w:rPr>
          <w:rFonts w:eastAsia="Times New Roman"/>
          <w:szCs w:val="24"/>
        </w:rPr>
        <w:t>ΣΥΝΟΔΟΣ Β΄</w:t>
      </w:r>
    </w:p>
    <w:p w14:paraId="5FBB33E4" w14:textId="77777777" w:rsidR="00C14AE8" w:rsidRDefault="0089555B">
      <w:pPr>
        <w:spacing w:after="0" w:line="600" w:lineRule="auto"/>
        <w:ind w:firstLine="720"/>
        <w:jc w:val="center"/>
        <w:rPr>
          <w:rFonts w:eastAsia="Times New Roman"/>
          <w:szCs w:val="24"/>
        </w:rPr>
      </w:pPr>
      <w:r>
        <w:rPr>
          <w:rFonts w:eastAsia="Times New Roman"/>
          <w:szCs w:val="24"/>
        </w:rPr>
        <w:t>ΣΥΝΕΔΡΙΑΣΗ ΙΣΤ΄</w:t>
      </w:r>
    </w:p>
    <w:p w14:paraId="5FBB33E5" w14:textId="77777777" w:rsidR="00C14AE8" w:rsidRDefault="0089555B">
      <w:pPr>
        <w:spacing w:after="0" w:line="600" w:lineRule="auto"/>
        <w:ind w:firstLine="720"/>
        <w:jc w:val="center"/>
        <w:rPr>
          <w:rFonts w:eastAsia="Times New Roman"/>
          <w:szCs w:val="24"/>
        </w:rPr>
      </w:pPr>
      <w:r>
        <w:rPr>
          <w:rFonts w:eastAsia="Times New Roman"/>
          <w:szCs w:val="24"/>
        </w:rPr>
        <w:t>Τρίτη 25 Οκτωβρίου 2016</w:t>
      </w:r>
    </w:p>
    <w:p w14:paraId="5FBB33E6" w14:textId="77777777" w:rsidR="00C14AE8" w:rsidRDefault="0089555B">
      <w:pPr>
        <w:spacing w:after="0" w:line="600" w:lineRule="auto"/>
        <w:ind w:firstLine="720"/>
        <w:jc w:val="both"/>
        <w:rPr>
          <w:rFonts w:eastAsia="Times New Roman"/>
          <w:szCs w:val="24"/>
        </w:rPr>
      </w:pPr>
      <w:r>
        <w:rPr>
          <w:rFonts w:eastAsia="Times New Roman"/>
          <w:szCs w:val="24"/>
        </w:rPr>
        <w:t>Αθήνα, σήμερα στις 25 Οκτωβρίου 2016 ημέρα Τρίτη και ώρα 16</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0F467C">
        <w:rPr>
          <w:rFonts w:eastAsia="Times New Roman"/>
          <w:b/>
          <w:szCs w:val="24"/>
        </w:rPr>
        <w:t>ΝΙΚΗΤΑ ΚΑΚΛΑΜΑΝΗ</w:t>
      </w:r>
      <w:r>
        <w:rPr>
          <w:rFonts w:eastAsia="Times New Roman"/>
          <w:szCs w:val="24"/>
        </w:rPr>
        <w:t>.</w:t>
      </w:r>
    </w:p>
    <w:p w14:paraId="5FBB33E7" w14:textId="77777777" w:rsidR="00C14AE8" w:rsidRDefault="0089555B">
      <w:pPr>
        <w:spacing w:after="0"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14:paraId="5FBB33E8" w14:textId="77777777" w:rsidR="00C14AE8" w:rsidRDefault="0089555B">
      <w:pPr>
        <w:spacing w:after="0" w:line="600" w:lineRule="auto"/>
        <w:ind w:firstLine="720"/>
        <w:jc w:val="both"/>
        <w:rPr>
          <w:rFonts w:eastAsia="Times New Roman"/>
          <w:szCs w:val="24"/>
        </w:rPr>
      </w:pPr>
      <w:r>
        <w:rPr>
          <w:rFonts w:eastAsia="Times New Roman"/>
          <w:szCs w:val="24"/>
        </w:rPr>
        <w:t>Δεν έχει άλ</w:t>
      </w:r>
      <w:r>
        <w:rPr>
          <w:rFonts w:eastAsia="Times New Roman"/>
          <w:szCs w:val="24"/>
        </w:rPr>
        <w:t>λη συνεδρίαση αυτή την εβδομάδα η Βουλή, λόγω του εορταστικού τριημέρου. Νομίζω ότι μπορούμε να τελειώσουμε σύντομα και σήμερα.</w:t>
      </w:r>
    </w:p>
    <w:p w14:paraId="5FBB33E9" w14:textId="77777777" w:rsidR="00C14AE8" w:rsidRDefault="0089555B">
      <w:pPr>
        <w:spacing w:after="0" w:line="600" w:lineRule="auto"/>
        <w:ind w:firstLine="720"/>
        <w:jc w:val="both"/>
        <w:rPr>
          <w:rFonts w:eastAsia="Times New Roman"/>
          <w:szCs w:val="24"/>
        </w:rPr>
      </w:pPr>
      <w:r>
        <w:rPr>
          <w:rFonts w:eastAsia="Times New Roman"/>
          <w:szCs w:val="24"/>
        </w:rPr>
        <w:lastRenderedPageBreak/>
        <w:t>Πριν μπούμε στη διαδικασία του νομοθετικού έργου, θα ήθελα να κάνω δύο ανακοινώσεις.</w:t>
      </w:r>
    </w:p>
    <w:p w14:paraId="5FBB33EA" w14:textId="77777777" w:rsidR="00C14AE8" w:rsidRDefault="0089555B">
      <w:pPr>
        <w:spacing w:after="0" w:line="600" w:lineRule="auto"/>
        <w:ind w:firstLine="720"/>
        <w:jc w:val="both"/>
        <w:rPr>
          <w:rFonts w:eastAsia="Times New Roman"/>
          <w:szCs w:val="24"/>
        </w:rPr>
      </w:pPr>
      <w:r>
        <w:rPr>
          <w:rFonts w:eastAsia="Times New Roman"/>
          <w:szCs w:val="24"/>
        </w:rPr>
        <w:t>Έχω την τιμή να ανακοινώσω στο Σώμα ότι η Δ</w:t>
      </w:r>
      <w:r>
        <w:rPr>
          <w:rFonts w:eastAsia="Times New Roman"/>
          <w:szCs w:val="24"/>
        </w:rPr>
        <w:t xml:space="preserve">ιαρκής Επιτροπή Παραγωγής και Εμπορίου καταθέτει την </w:t>
      </w:r>
      <w:r>
        <w:rPr>
          <w:rFonts w:eastAsia="Times New Roman"/>
          <w:szCs w:val="24"/>
        </w:rPr>
        <w:t>έ</w:t>
      </w:r>
      <w:r>
        <w:rPr>
          <w:rFonts w:eastAsia="Times New Roman"/>
          <w:szCs w:val="24"/>
        </w:rPr>
        <w:t>κθεσή της στο σχέδιο νόμου του Υπουργείου Ναυτιλίας και Νησιωτικής Πολιτικής</w:t>
      </w:r>
      <w:r>
        <w:rPr>
          <w:rFonts w:eastAsia="Times New Roman"/>
          <w:szCs w:val="24"/>
        </w:rPr>
        <w:t>:</w:t>
      </w:r>
      <w:r>
        <w:rPr>
          <w:rFonts w:eastAsia="Times New Roman"/>
          <w:szCs w:val="24"/>
        </w:rPr>
        <w:t xml:space="preserve"> «Κύρωση της Συμφωνίας μεταξύ της Κυβέρνησης της Ελληνικής Δημοκρατίας και της Κυβέρνησης της Κυπριακής Δημοκρατίας σχετικά μ</w:t>
      </w:r>
      <w:r>
        <w:rPr>
          <w:rFonts w:eastAsia="Times New Roman"/>
          <w:szCs w:val="24"/>
        </w:rPr>
        <w:t>ε τη συνεργασία στους τομείς Έρευνας και Διάσωσης».</w:t>
      </w:r>
    </w:p>
    <w:p w14:paraId="5FBB33EB" w14:textId="77777777" w:rsidR="00C14AE8" w:rsidRDefault="0089555B">
      <w:pPr>
        <w:spacing w:after="0" w:line="600" w:lineRule="auto"/>
        <w:ind w:firstLine="720"/>
        <w:jc w:val="both"/>
        <w:rPr>
          <w:rFonts w:eastAsia="Times New Roman"/>
          <w:szCs w:val="24"/>
        </w:rPr>
      </w:pPr>
      <w:r>
        <w:rPr>
          <w:rFonts w:eastAsia="Times New Roman"/>
          <w:szCs w:val="24"/>
        </w:rPr>
        <w:t xml:space="preserve">Επίσης, η Ειδική Μόνιμη Επιτροπή Κοινοβουλευτικής Δεοντολογίας καταθέτει τις </w:t>
      </w:r>
      <w:r>
        <w:rPr>
          <w:rFonts w:eastAsia="Times New Roman"/>
          <w:szCs w:val="24"/>
        </w:rPr>
        <w:t>ε</w:t>
      </w:r>
      <w:r>
        <w:rPr>
          <w:rFonts w:eastAsia="Times New Roman"/>
          <w:szCs w:val="24"/>
        </w:rPr>
        <w:t xml:space="preserve">κθέσεις της στις αιτήσεις της </w:t>
      </w:r>
      <w:r>
        <w:rPr>
          <w:rFonts w:eastAsia="Times New Roman"/>
          <w:szCs w:val="24"/>
        </w:rPr>
        <w:t>ε</w:t>
      </w:r>
      <w:r>
        <w:rPr>
          <w:rFonts w:eastAsia="Times New Roman"/>
          <w:szCs w:val="24"/>
        </w:rPr>
        <w:t xml:space="preserve">ισαγγελικής </w:t>
      </w:r>
      <w:r>
        <w:rPr>
          <w:rFonts w:eastAsia="Times New Roman"/>
          <w:szCs w:val="24"/>
        </w:rPr>
        <w:t>α</w:t>
      </w:r>
      <w:r>
        <w:rPr>
          <w:rFonts w:eastAsia="Times New Roman"/>
          <w:szCs w:val="24"/>
        </w:rPr>
        <w:t>ρχής για τη χορήγηση άδειας άσκησης ποινικής δίωξης κατά Βουλευτών.</w:t>
      </w:r>
    </w:p>
    <w:p w14:paraId="5FBB33EC" w14:textId="77777777" w:rsidR="00C14AE8" w:rsidRDefault="0089555B">
      <w:pPr>
        <w:spacing w:after="0" w:line="600" w:lineRule="auto"/>
        <w:ind w:firstLine="720"/>
        <w:jc w:val="both"/>
        <w:rPr>
          <w:rFonts w:eastAsia="Times New Roman"/>
          <w:szCs w:val="24"/>
        </w:rPr>
      </w:pPr>
      <w:r>
        <w:rPr>
          <w:rFonts w:eastAsia="Times New Roman"/>
          <w:szCs w:val="24"/>
        </w:rPr>
        <w:t>Κυρίες και κύρ</w:t>
      </w:r>
      <w:r>
        <w:rPr>
          <w:rFonts w:eastAsia="Times New Roman"/>
          <w:szCs w:val="24"/>
        </w:rPr>
        <w:t xml:space="preserve">ιοι συνάδελφοι, εισερχόμαστε στην ημερήσια διάταξη της </w:t>
      </w:r>
    </w:p>
    <w:p w14:paraId="5FBB33ED" w14:textId="77777777" w:rsidR="00C14AE8" w:rsidRDefault="0089555B">
      <w:pPr>
        <w:spacing w:after="0" w:line="600" w:lineRule="auto"/>
        <w:ind w:firstLine="720"/>
        <w:jc w:val="center"/>
        <w:rPr>
          <w:rFonts w:eastAsia="Times New Roman"/>
          <w:b/>
          <w:szCs w:val="24"/>
        </w:rPr>
      </w:pPr>
      <w:r>
        <w:rPr>
          <w:rFonts w:eastAsia="Times New Roman"/>
          <w:b/>
          <w:szCs w:val="24"/>
        </w:rPr>
        <w:t>ΝΟΜΟΘΕΤΙΚΗΣ ΕΡΓΑΣΙΑΣ</w:t>
      </w:r>
    </w:p>
    <w:p w14:paraId="5FBB33EE"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Εθνικής Άμυνας</w:t>
      </w:r>
      <w:r>
        <w:rPr>
          <w:rFonts w:eastAsia="Times New Roman" w:cs="Times New Roman"/>
          <w:szCs w:val="24"/>
        </w:rPr>
        <w:t>:</w:t>
      </w:r>
      <w:r>
        <w:rPr>
          <w:rFonts w:eastAsia="Times New Roman" w:cs="Times New Roman"/>
          <w:szCs w:val="24"/>
        </w:rPr>
        <w:t xml:space="preserve"> «Κύρωση του Μνημονίου Συνεννόησης σχετικά με την Οργάνωση, Διοί</w:t>
      </w:r>
      <w:r>
        <w:rPr>
          <w:rFonts w:eastAsia="Times New Roman" w:cs="Times New Roman"/>
          <w:szCs w:val="24"/>
        </w:rPr>
        <w:t xml:space="preserve">κηση, Ασφάλεια, Χρηματοδότηση και Στελέχωση του Μικτού Κλιμάκιου του ΝΑΤΟ για τον Ηλεκτρονικό </w:t>
      </w:r>
      <w:r>
        <w:rPr>
          <w:rFonts w:eastAsia="Times New Roman" w:cs="Times New Roman"/>
          <w:szCs w:val="24"/>
        </w:rPr>
        <w:lastRenderedPageBreak/>
        <w:t xml:space="preserve">Πόλεμο [Joint </w:t>
      </w:r>
      <w:proofErr w:type="spellStart"/>
      <w:r>
        <w:rPr>
          <w:rFonts w:eastAsia="Times New Roman" w:cs="Times New Roman"/>
          <w:szCs w:val="24"/>
        </w:rPr>
        <w:t>Electronic</w:t>
      </w:r>
      <w:proofErr w:type="spellEnd"/>
      <w:r>
        <w:rPr>
          <w:rFonts w:eastAsia="Times New Roman" w:cs="Times New Roman"/>
          <w:szCs w:val="24"/>
        </w:rPr>
        <w:t xml:space="preserve"> </w:t>
      </w:r>
      <w:proofErr w:type="spellStart"/>
      <w:r>
        <w:rPr>
          <w:rFonts w:eastAsia="Times New Roman" w:cs="Times New Roman"/>
          <w:szCs w:val="24"/>
        </w:rPr>
        <w:t>Warfare</w:t>
      </w:r>
      <w:proofErr w:type="spellEnd"/>
      <w:r>
        <w:rPr>
          <w:rFonts w:eastAsia="Times New Roman" w:cs="Times New Roman"/>
          <w:szCs w:val="24"/>
        </w:rPr>
        <w:t xml:space="preserve"> </w:t>
      </w:r>
      <w:proofErr w:type="spellStart"/>
      <w:r>
        <w:rPr>
          <w:rFonts w:eastAsia="Times New Roman" w:cs="Times New Roman"/>
          <w:szCs w:val="24"/>
        </w:rPr>
        <w:t>Core</w:t>
      </w:r>
      <w:proofErr w:type="spellEnd"/>
      <w:r>
        <w:rPr>
          <w:rFonts w:eastAsia="Times New Roman" w:cs="Times New Roman"/>
          <w:szCs w:val="24"/>
        </w:rPr>
        <w:t xml:space="preserve"> </w:t>
      </w:r>
      <w:proofErr w:type="spellStart"/>
      <w:r>
        <w:rPr>
          <w:rFonts w:eastAsia="Times New Roman" w:cs="Times New Roman"/>
          <w:szCs w:val="24"/>
        </w:rPr>
        <w:t>Staff</w:t>
      </w:r>
      <w:proofErr w:type="spellEnd"/>
      <w:r>
        <w:rPr>
          <w:rFonts w:eastAsia="Times New Roman" w:cs="Times New Roman"/>
          <w:szCs w:val="24"/>
        </w:rPr>
        <w:t xml:space="preserve"> (JEWCS)] προς υποστήριξη του NATO, μεταξύ του Υπουργού Άμυνας της Γαλλικής Δημοκρατίας, του Ομοσπονδιακού Υπουργείου Ά</w:t>
      </w:r>
      <w:r>
        <w:rPr>
          <w:rFonts w:eastAsia="Times New Roman" w:cs="Times New Roman"/>
          <w:szCs w:val="24"/>
        </w:rPr>
        <w:t>μυνας της Ομοσπονδιακής Δημοκρατίας της Γερμανίας, του Υπουργείου Εθνικής Άμυνας της Ελληνικής Δημοκρατίας, του Υπουργείου Άμυνας της Ιταλικής Δημοκρατίας, του Υπουργού Άμυνας του Βασιλείου των Κάτω Χωρών, του Υπουργείου Άμυνας του Βασιλείου της Νορβηγίας,</w:t>
      </w:r>
      <w:r>
        <w:rPr>
          <w:rFonts w:eastAsia="Times New Roman" w:cs="Times New Roman"/>
          <w:szCs w:val="24"/>
        </w:rPr>
        <w:t xml:space="preserve"> του Υπουργού Εθνικής Άμυνας της Δημοκρατίας της Πολωνίας, του Υπουργείου Άμυνας του Ηνωμένου Βασιλείου Μεγάλης Βρετανίας και Βορείου Ιρλανδίας, του Υπουργείου Άμυνας των Ηνωμένων Πολιτειών της Αμερικής, του Ανώτατου Στρατηγείου Συμμαχικών Δυνάμεων της Ευρ</w:t>
      </w:r>
      <w:r>
        <w:rPr>
          <w:rFonts w:eastAsia="Times New Roman" w:cs="Times New Roman"/>
          <w:szCs w:val="24"/>
        </w:rPr>
        <w:t>ώπης και του Αρχηγείου της Ανώτατης Συμμαχικής Διοίκησης Μετασχηματισμού».</w:t>
      </w:r>
    </w:p>
    <w:p w14:paraId="5FBB33EF"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Το νομοσχέδιο ψηφίστηκε στη Διαρκή Επιτροπή κατά πλειοψηφία. Εισάγεται προς συζήτηση στη Βουλή με τη διαδικασία του άρθρου 108 του Κανονισμού της Βουλής. Μπορούν δηλαδή να λάβουν το</w:t>
      </w:r>
      <w:r>
        <w:rPr>
          <w:rFonts w:eastAsia="Times New Roman" w:cs="Times New Roman"/>
          <w:szCs w:val="24"/>
        </w:rPr>
        <w:t xml:space="preserve">ν λόγο όσοι έχουν αντίρρηση επί της κυρώσεως αυτής της </w:t>
      </w:r>
      <w:r>
        <w:rPr>
          <w:rFonts w:eastAsia="Times New Roman" w:cs="Times New Roman"/>
          <w:szCs w:val="24"/>
        </w:rPr>
        <w:t>σ</w:t>
      </w:r>
      <w:r>
        <w:rPr>
          <w:rFonts w:eastAsia="Times New Roman" w:cs="Times New Roman"/>
          <w:szCs w:val="24"/>
        </w:rPr>
        <w:t>υμφωνίας.</w:t>
      </w:r>
    </w:p>
    <w:p w14:paraId="5FBB33F0"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Δύο είναι εκείνα τα κόμματα που στην </w:t>
      </w:r>
      <w:r>
        <w:rPr>
          <w:rFonts w:eastAsia="Times New Roman" w:cs="Times New Roman"/>
          <w:szCs w:val="24"/>
        </w:rPr>
        <w:t>ε</w:t>
      </w:r>
      <w:r>
        <w:rPr>
          <w:rFonts w:eastAsia="Times New Roman" w:cs="Times New Roman"/>
          <w:szCs w:val="24"/>
        </w:rPr>
        <w:t xml:space="preserve">πιτροπή εξέφρασαν αντίρρηση επί της κυρώσεως αυτής της </w:t>
      </w:r>
      <w:r>
        <w:rPr>
          <w:rFonts w:eastAsia="Times New Roman" w:cs="Times New Roman"/>
          <w:szCs w:val="24"/>
        </w:rPr>
        <w:t>σ</w:t>
      </w:r>
      <w:r>
        <w:rPr>
          <w:rFonts w:eastAsia="Times New Roman" w:cs="Times New Roman"/>
          <w:szCs w:val="24"/>
        </w:rPr>
        <w:t>υμφωνίας, το Κομμουνιστικό Κόμμα Ελλάδας και η Χρυσή Αυγή, οι εκπρόσωποι των οποίων θα λάβουν το</w:t>
      </w:r>
      <w:r>
        <w:rPr>
          <w:rFonts w:eastAsia="Times New Roman" w:cs="Times New Roman"/>
          <w:szCs w:val="24"/>
        </w:rPr>
        <w:t xml:space="preserve">ν λόγο με την κοινοβουλευτική σειρά. </w:t>
      </w:r>
    </w:p>
    <w:p w14:paraId="5FBB33F1"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Δεύτερον, έχει κατατεθεί μια τροπολογία του Υπουργείου Εθνικής Άμυνας όπου επ’ αυτής της τροπολογίας μπορούν να λάβουν τον λόγο, εφόσον το επιθυμούν, οι γενικοί εισηγητές, οι ειδικοί αγορητές και οι Κοινοβουλευτικοί Εκ</w:t>
      </w:r>
      <w:r>
        <w:rPr>
          <w:rFonts w:eastAsia="Times New Roman" w:cs="Times New Roman"/>
          <w:szCs w:val="24"/>
        </w:rPr>
        <w:t>πρόσωποι από όλα τα κόμματα, για πέντε λεπτά.</w:t>
      </w:r>
    </w:p>
    <w:p w14:paraId="5FBB33F2" w14:textId="77777777" w:rsidR="00C14AE8" w:rsidRDefault="0089555B">
      <w:pPr>
        <w:spacing w:after="0" w:line="600" w:lineRule="auto"/>
        <w:ind w:firstLine="720"/>
        <w:jc w:val="both"/>
        <w:rPr>
          <w:rFonts w:eastAsia="Times New Roman"/>
          <w:szCs w:val="24"/>
        </w:rPr>
      </w:pPr>
      <w:r>
        <w:rPr>
          <w:rFonts w:eastAsia="Times New Roman" w:cs="Times New Roman"/>
          <w:szCs w:val="24"/>
        </w:rPr>
        <w:t>Έχουν, επίσης, κατατεθεί δύο τροπολογίες συναδέλφων, που -όπως τις διάβασα- νομίζω ότι τις αδικούν οι συνάδελφοι που τις κατέθεσαν σήμερα.</w:t>
      </w:r>
    </w:p>
    <w:p w14:paraId="5FBB33F3" w14:textId="77777777" w:rsidR="00C14AE8" w:rsidRDefault="0089555B">
      <w:pPr>
        <w:spacing w:after="0" w:line="600" w:lineRule="auto"/>
        <w:ind w:firstLine="720"/>
        <w:jc w:val="both"/>
        <w:rPr>
          <w:rFonts w:eastAsia="Times New Roman"/>
          <w:szCs w:val="24"/>
        </w:rPr>
      </w:pPr>
      <w:r>
        <w:rPr>
          <w:rFonts w:eastAsia="Times New Roman"/>
          <w:szCs w:val="24"/>
        </w:rPr>
        <w:t xml:space="preserve">Η μία είναι μια τροπολογία που μιλάει για οικονομική ενίσχυση φοιτητών που είναι φτωχοί. Πρώτον, δεν έχει </w:t>
      </w:r>
      <w:r>
        <w:rPr>
          <w:rFonts w:eastAsia="Times New Roman"/>
          <w:szCs w:val="24"/>
        </w:rPr>
        <w:t>έ</w:t>
      </w:r>
      <w:r>
        <w:rPr>
          <w:rFonts w:eastAsia="Times New Roman"/>
          <w:szCs w:val="24"/>
        </w:rPr>
        <w:t>κθεση του Γενικού Λογιστηρίου και δεύτερον, δεν είναι και ο αρμόδιος Υπουργός εδώ για να απαντήσει, γιατί νομίζω δεν είναι θέμα του κ. Βίτσα.</w:t>
      </w:r>
    </w:p>
    <w:p w14:paraId="5FBB33F4" w14:textId="77777777" w:rsidR="00C14AE8" w:rsidRDefault="0089555B">
      <w:pPr>
        <w:spacing w:after="0" w:line="600" w:lineRule="auto"/>
        <w:ind w:firstLine="720"/>
        <w:jc w:val="both"/>
        <w:rPr>
          <w:rFonts w:eastAsia="Times New Roman"/>
          <w:szCs w:val="24"/>
        </w:rPr>
      </w:pPr>
      <w:r>
        <w:rPr>
          <w:rFonts w:eastAsia="Times New Roman"/>
          <w:szCs w:val="24"/>
        </w:rPr>
        <w:lastRenderedPageBreak/>
        <w:t xml:space="preserve">Η άλλη </w:t>
      </w:r>
      <w:r>
        <w:rPr>
          <w:rFonts w:eastAsia="Times New Roman"/>
          <w:szCs w:val="24"/>
        </w:rPr>
        <w:t xml:space="preserve">τροπολογία αφορά τα ΑΦΜ κάποιων </w:t>
      </w:r>
      <w:proofErr w:type="spellStart"/>
      <w:r>
        <w:rPr>
          <w:rFonts w:eastAsia="Times New Roman"/>
          <w:szCs w:val="24"/>
        </w:rPr>
        <w:t>ντοματοπαραγωγών</w:t>
      </w:r>
      <w:proofErr w:type="spellEnd"/>
      <w:r>
        <w:rPr>
          <w:rFonts w:eastAsia="Times New Roman"/>
          <w:szCs w:val="24"/>
        </w:rPr>
        <w:t xml:space="preserve"> στον Νομό Βοιωτίας. Επειδή την Τρίτη έχουμε νομοθετική εργασία, θα σας εισηγούμουν κάτι, κύριε Υπουργέ. Επειδή εσείς τυπικά πρέπει να πείτε αν τις κάνετε δεκτές ή όχι, νομίζω ότι δεν θα πρέπει να τις κάνετε </w:t>
      </w:r>
      <w:r>
        <w:rPr>
          <w:rFonts w:eastAsia="Times New Roman"/>
          <w:szCs w:val="24"/>
        </w:rPr>
        <w:t xml:space="preserve">δεκτές και οι συνάδελφοι να τις </w:t>
      </w:r>
      <w:proofErr w:type="spellStart"/>
      <w:r>
        <w:rPr>
          <w:rFonts w:eastAsia="Times New Roman"/>
          <w:szCs w:val="24"/>
        </w:rPr>
        <w:t>επανακαταθέσουν</w:t>
      </w:r>
      <w:proofErr w:type="spellEnd"/>
      <w:r>
        <w:rPr>
          <w:rFonts w:eastAsia="Times New Roman"/>
          <w:szCs w:val="24"/>
        </w:rPr>
        <w:t xml:space="preserve"> και να έρθουν σωστά την Τρίτη, για να τελειώνουμε και γρηγορότερα σήμερα. Και οι δύο νομίζω ότι μπορούν να τύχουν ευρύτερης αποδοχής.</w:t>
      </w:r>
    </w:p>
    <w:p w14:paraId="5FBB33F5" w14:textId="77777777" w:rsidR="00C14AE8" w:rsidRDefault="0089555B">
      <w:pPr>
        <w:spacing w:after="0" w:line="600" w:lineRule="auto"/>
        <w:ind w:firstLine="720"/>
        <w:jc w:val="both"/>
        <w:rPr>
          <w:rFonts w:eastAsia="Times New Roman"/>
          <w:szCs w:val="24"/>
        </w:rPr>
      </w:pPr>
      <w:r>
        <w:rPr>
          <w:rFonts w:eastAsia="Times New Roman"/>
          <w:szCs w:val="24"/>
        </w:rPr>
        <w:t xml:space="preserve">Επομένως, μόλις τελειώσουμε για την κύρωση που θα λάβει τον λόγο ο κ. </w:t>
      </w:r>
      <w:proofErr w:type="spellStart"/>
      <w:r>
        <w:rPr>
          <w:rFonts w:eastAsia="Times New Roman"/>
          <w:szCs w:val="24"/>
        </w:rPr>
        <w:t>Κούζ</w:t>
      </w:r>
      <w:r>
        <w:rPr>
          <w:rFonts w:eastAsia="Times New Roman"/>
          <w:szCs w:val="24"/>
        </w:rPr>
        <w:t>ηλος</w:t>
      </w:r>
      <w:proofErr w:type="spellEnd"/>
      <w:r>
        <w:rPr>
          <w:rFonts w:eastAsia="Times New Roman"/>
          <w:szCs w:val="24"/>
        </w:rPr>
        <w:t xml:space="preserve">, η κ. Κανέλλη και ο Υπουργός, οι λέγοντες και οι </w:t>
      </w:r>
      <w:proofErr w:type="spellStart"/>
      <w:r>
        <w:rPr>
          <w:rFonts w:eastAsia="Times New Roman"/>
          <w:szCs w:val="24"/>
        </w:rPr>
        <w:t>αντιλέγοντες</w:t>
      </w:r>
      <w:proofErr w:type="spellEnd"/>
      <w:r>
        <w:rPr>
          <w:rFonts w:eastAsia="Times New Roman"/>
          <w:szCs w:val="24"/>
        </w:rPr>
        <w:t xml:space="preserve"> δηλαδή,…</w:t>
      </w:r>
    </w:p>
    <w:p w14:paraId="5FBB33F6" w14:textId="77777777" w:rsidR="00C14AE8" w:rsidRDefault="0089555B">
      <w:pPr>
        <w:spacing w:after="0"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Εγώ μπορώ να μιλήσω και για τα δύο μαζί και να κάνω οικονομία χρόνου.</w:t>
      </w:r>
    </w:p>
    <w:p w14:paraId="5FBB33F7" w14:textId="77777777" w:rsidR="00C14AE8" w:rsidRDefault="0089555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Αυτό μπορεί να γίνει, κυρία Κανέλλη. Και για τον κ. </w:t>
      </w:r>
      <w:proofErr w:type="spellStart"/>
      <w:r>
        <w:rPr>
          <w:rFonts w:eastAsia="Times New Roman"/>
          <w:szCs w:val="24"/>
        </w:rPr>
        <w:t>Κούζηλο</w:t>
      </w:r>
      <w:proofErr w:type="spellEnd"/>
      <w:r>
        <w:rPr>
          <w:rFonts w:eastAsia="Times New Roman"/>
          <w:szCs w:val="24"/>
        </w:rPr>
        <w:t xml:space="preserve"> ισ</w:t>
      </w:r>
      <w:r>
        <w:rPr>
          <w:rFonts w:eastAsia="Times New Roman"/>
          <w:szCs w:val="24"/>
        </w:rPr>
        <w:t xml:space="preserve">χύει το ίδιο. Αν θέλετε να τοποθετηθείτε και επί της τροπολογίας, κύριε </w:t>
      </w:r>
      <w:proofErr w:type="spellStart"/>
      <w:r>
        <w:rPr>
          <w:rFonts w:eastAsia="Times New Roman"/>
          <w:szCs w:val="24"/>
        </w:rPr>
        <w:t>Κούζηλε</w:t>
      </w:r>
      <w:proofErr w:type="spellEnd"/>
      <w:r>
        <w:rPr>
          <w:rFonts w:eastAsia="Times New Roman"/>
          <w:szCs w:val="24"/>
        </w:rPr>
        <w:t xml:space="preserve">, αντί για πέντε λεπτά -πέραν του Κοινοβουλευτικού Εκπροσώπου, μιλώ και σαν αγορητής αν θέλετε να τοποθετηθείτε </w:t>
      </w:r>
      <w:r>
        <w:rPr>
          <w:rFonts w:eastAsia="Times New Roman"/>
          <w:szCs w:val="24"/>
        </w:rPr>
        <w:lastRenderedPageBreak/>
        <w:t>επί της τροπολογίας- μπορεί να αθροιστεί ο χρόνος σας, εσάς και τ</w:t>
      </w:r>
      <w:r>
        <w:rPr>
          <w:rFonts w:eastAsia="Times New Roman"/>
          <w:szCs w:val="24"/>
        </w:rPr>
        <w:t>ης κ</w:t>
      </w:r>
      <w:r>
        <w:rPr>
          <w:rFonts w:eastAsia="Times New Roman"/>
          <w:szCs w:val="24"/>
        </w:rPr>
        <w:t>.</w:t>
      </w:r>
      <w:r>
        <w:rPr>
          <w:rFonts w:eastAsia="Times New Roman"/>
          <w:szCs w:val="24"/>
        </w:rPr>
        <w:t xml:space="preserve"> Κανέλλη, και δεν θα </w:t>
      </w:r>
      <w:proofErr w:type="spellStart"/>
      <w:r>
        <w:rPr>
          <w:rFonts w:eastAsia="Times New Roman"/>
          <w:szCs w:val="24"/>
        </w:rPr>
        <w:t>ξαναλάβετε</w:t>
      </w:r>
      <w:proofErr w:type="spellEnd"/>
      <w:r>
        <w:rPr>
          <w:rFonts w:eastAsia="Times New Roman"/>
          <w:szCs w:val="24"/>
        </w:rPr>
        <w:t xml:space="preserve"> τον λόγο βέβαια μετά. Οι Κοινοβουλευτικοί Εκπρόσωποι θα λάβουν τον λόγο αμέσως μετά.</w:t>
      </w:r>
    </w:p>
    <w:p w14:paraId="5FBB33F8" w14:textId="77777777" w:rsidR="00C14AE8" w:rsidRDefault="0089555B">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Πόσο χρόνο θα πάρουμε;</w:t>
      </w:r>
    </w:p>
    <w:p w14:paraId="5FBB33F9" w14:textId="77777777" w:rsidR="00C14AE8" w:rsidRDefault="0089555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Πέντε λεπτά είναι για όλους. Επειδή, όμως, δεν είναι δύσκολη</w:t>
      </w:r>
      <w:r>
        <w:rPr>
          <w:rFonts w:eastAsia="Times New Roman"/>
          <w:szCs w:val="24"/>
        </w:rPr>
        <w:t xml:space="preserve"> η σημερινή ημέρα, μπορεί να υπάρξει και μια σχετική ανοχή.</w:t>
      </w:r>
    </w:p>
    <w:p w14:paraId="5FBB33FA" w14:textId="77777777" w:rsidR="00C14AE8" w:rsidRDefault="0089555B">
      <w:pPr>
        <w:spacing w:after="0" w:line="600" w:lineRule="auto"/>
        <w:ind w:firstLine="720"/>
        <w:jc w:val="both"/>
        <w:rPr>
          <w:rFonts w:eastAsia="Times New Roman"/>
          <w:szCs w:val="24"/>
        </w:rPr>
      </w:pPr>
      <w:r>
        <w:rPr>
          <w:rFonts w:eastAsia="Times New Roman"/>
          <w:szCs w:val="24"/>
        </w:rPr>
        <w:t>Συμφωνεί το Σώμα με τη διαδικασία διεξαγωγής της συζήτησης όπως την περιέγραψα;</w:t>
      </w:r>
    </w:p>
    <w:p w14:paraId="5FBB33FB" w14:textId="77777777" w:rsidR="00C14AE8" w:rsidRDefault="0089555B">
      <w:pPr>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5FBB33FC" w14:textId="77777777" w:rsidR="00C14AE8" w:rsidRDefault="0089555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Ομοφώνως, λοιπόν, συμφωνούμε στη διαδικασία.</w:t>
      </w:r>
    </w:p>
    <w:p w14:paraId="5FBB33FD" w14:textId="77777777" w:rsidR="00C14AE8" w:rsidRDefault="0089555B">
      <w:pPr>
        <w:spacing w:after="0" w:line="600" w:lineRule="auto"/>
        <w:ind w:firstLine="720"/>
        <w:jc w:val="both"/>
        <w:rPr>
          <w:rFonts w:eastAsia="Times New Roman"/>
          <w:szCs w:val="24"/>
        </w:rPr>
      </w:pPr>
      <w:r>
        <w:rPr>
          <w:rFonts w:eastAsia="Times New Roman"/>
          <w:szCs w:val="24"/>
        </w:rPr>
        <w:t xml:space="preserve">Ξεκινάμε με τον κ. </w:t>
      </w:r>
      <w:proofErr w:type="spellStart"/>
      <w:r>
        <w:rPr>
          <w:rFonts w:eastAsia="Times New Roman"/>
          <w:szCs w:val="24"/>
        </w:rPr>
        <w:t>Κούζηλο</w:t>
      </w:r>
      <w:proofErr w:type="spellEnd"/>
      <w:r>
        <w:rPr>
          <w:rFonts w:eastAsia="Times New Roman"/>
          <w:szCs w:val="24"/>
        </w:rPr>
        <w:t>, ο οποίος έχει τον λόγο.</w:t>
      </w:r>
    </w:p>
    <w:p w14:paraId="5FBB33FE" w14:textId="77777777" w:rsidR="00C14AE8" w:rsidRDefault="0089555B">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Κύριε Πρόεδρε, θα ήθελα τον λόγο.</w:t>
      </w:r>
    </w:p>
    <w:p w14:paraId="5FBB33FF" w14:textId="77777777" w:rsidR="00C14AE8" w:rsidRDefault="0089555B">
      <w:pPr>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Παππά, πρέπει πρώτα να μιλήσει ως </w:t>
      </w:r>
      <w:proofErr w:type="spellStart"/>
      <w:r>
        <w:rPr>
          <w:rFonts w:eastAsia="Times New Roman"/>
          <w:szCs w:val="24"/>
        </w:rPr>
        <w:t>αντιλέγων</w:t>
      </w:r>
      <w:proofErr w:type="spellEnd"/>
      <w:r>
        <w:rPr>
          <w:rFonts w:eastAsia="Times New Roman"/>
          <w:szCs w:val="24"/>
        </w:rPr>
        <w:t xml:space="preserve"> ο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γορητής σας.</w:t>
      </w:r>
    </w:p>
    <w:p w14:paraId="5FBB3400" w14:textId="77777777" w:rsidR="00C14AE8" w:rsidRDefault="0089555B">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Κύριε Πρόεδρε, είμαι στην Επιτρ</w:t>
      </w:r>
      <w:r>
        <w:rPr>
          <w:rFonts w:eastAsia="Times New Roman"/>
          <w:szCs w:val="24"/>
        </w:rPr>
        <w:t xml:space="preserve">οπή Εξωτερικών και Άμυνας και ανέλαβα εγώ να μιλήσω σε ό,τι αφορά και το ένα και το άλλο. Επειδή έχουμε Κοινοβουλευτική Ομάδα όπου θα μιλήσει ο Αρχηγός μας, ο κ. </w:t>
      </w:r>
      <w:proofErr w:type="spellStart"/>
      <w:r>
        <w:rPr>
          <w:rFonts w:eastAsia="Times New Roman"/>
          <w:szCs w:val="24"/>
        </w:rPr>
        <w:t>Μιχαλολιάκος</w:t>
      </w:r>
      <w:proofErr w:type="spellEnd"/>
      <w:r>
        <w:rPr>
          <w:rFonts w:eastAsia="Times New Roman"/>
          <w:szCs w:val="24"/>
        </w:rPr>
        <w:t>, σε λίγη ώρα…</w:t>
      </w:r>
    </w:p>
    <w:p w14:paraId="5FBB3401" w14:textId="77777777" w:rsidR="00C14AE8" w:rsidRDefault="0089555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Άρα, κατά παρέκκλιση της σειράς ζη</w:t>
      </w:r>
      <w:r>
        <w:rPr>
          <w:rFonts w:eastAsia="Times New Roman"/>
          <w:szCs w:val="24"/>
        </w:rPr>
        <w:t>τάτε τον λόγο.</w:t>
      </w:r>
    </w:p>
    <w:p w14:paraId="5FBB3402" w14:textId="77777777" w:rsidR="00C14AE8" w:rsidRDefault="0089555B">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Θα πάμε δύο σε ένα, κύριε Πρόεδρε, γιατί έχουμε άλλες υποχρεώσεις.</w:t>
      </w:r>
    </w:p>
    <w:p w14:paraId="5FBB3403" w14:textId="77777777" w:rsidR="00C14AE8" w:rsidRDefault="0089555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Επομένως, παίρνετε τον χρόνο σας ως Κοινοβουλευτικός Εκπρόσωπος.</w:t>
      </w:r>
    </w:p>
    <w:p w14:paraId="5FBB3404" w14:textId="77777777" w:rsidR="00C14AE8" w:rsidRDefault="0089555B">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Αφήστε τα διαδικαστικά, όπως θέλετε.</w:t>
      </w:r>
    </w:p>
    <w:p w14:paraId="5FBB3405" w14:textId="77777777" w:rsidR="00C14AE8" w:rsidRDefault="0089555B">
      <w:pPr>
        <w:spacing w:after="0" w:line="600" w:lineRule="auto"/>
        <w:ind w:firstLine="720"/>
        <w:jc w:val="both"/>
        <w:rPr>
          <w:rFonts w:eastAsia="Times New Roman"/>
          <w:szCs w:val="24"/>
        </w:rPr>
      </w:pPr>
      <w:r>
        <w:rPr>
          <w:rFonts w:eastAsia="Times New Roman"/>
          <w:b/>
          <w:szCs w:val="24"/>
        </w:rPr>
        <w:t>ΠΡΟΕΔΡΕ</w:t>
      </w:r>
      <w:r>
        <w:rPr>
          <w:rFonts w:eastAsia="Times New Roman"/>
          <w:b/>
          <w:szCs w:val="24"/>
        </w:rPr>
        <w:t>ΥΩΝ (Νικήτας Κακλαμάνης):</w:t>
      </w:r>
      <w:r>
        <w:rPr>
          <w:rFonts w:eastAsia="Times New Roman"/>
          <w:szCs w:val="24"/>
        </w:rPr>
        <w:t xml:space="preserve"> Έχετε τον λόγο για πέντε λεπτά.</w:t>
      </w:r>
    </w:p>
    <w:p w14:paraId="5FBB3406" w14:textId="77777777" w:rsidR="00C14AE8" w:rsidRDefault="0089555B">
      <w:pPr>
        <w:spacing w:after="0" w:line="600" w:lineRule="auto"/>
        <w:ind w:firstLine="720"/>
        <w:jc w:val="both"/>
        <w:rPr>
          <w:rFonts w:eastAsia="Times New Roman"/>
          <w:szCs w:val="24"/>
        </w:rPr>
      </w:pPr>
      <w:r>
        <w:rPr>
          <w:rFonts w:eastAsia="Times New Roman"/>
          <w:b/>
          <w:szCs w:val="24"/>
        </w:rPr>
        <w:lastRenderedPageBreak/>
        <w:t>ΧΡΗΣΤΟΣ ΠΑΠΠΑΣ:</w:t>
      </w:r>
      <w:r>
        <w:rPr>
          <w:rFonts w:eastAsia="Times New Roman"/>
          <w:szCs w:val="24"/>
        </w:rPr>
        <w:t xml:space="preserve"> Εγώ αναρωτιέμαι γιατί σήμερα ήρθε ο κ. Βίτσας και δεν ήρθε ο κ. Καμμένος που ήταν και στη συζήτηση στην </w:t>
      </w:r>
      <w:r>
        <w:rPr>
          <w:rFonts w:eastAsia="Times New Roman"/>
          <w:szCs w:val="24"/>
        </w:rPr>
        <w:t>ε</w:t>
      </w:r>
      <w:r>
        <w:rPr>
          <w:rFonts w:eastAsia="Times New Roman"/>
          <w:szCs w:val="24"/>
        </w:rPr>
        <w:t>πιτροπή. Και γιατί το λέω;</w:t>
      </w:r>
    </w:p>
    <w:p w14:paraId="5FBB3407" w14:textId="77777777" w:rsidR="00C14AE8" w:rsidRDefault="0089555B">
      <w:pPr>
        <w:spacing w:after="0" w:line="600" w:lineRule="auto"/>
        <w:ind w:firstLine="720"/>
        <w:jc w:val="both"/>
        <w:rPr>
          <w:rFonts w:eastAsia="Times New Roman"/>
          <w:szCs w:val="24"/>
        </w:rPr>
      </w:pPr>
      <w:r>
        <w:rPr>
          <w:rFonts w:eastAsia="Times New Roman"/>
          <w:szCs w:val="24"/>
        </w:rPr>
        <w:t>Καλώς ήρθατε, κύριε Βίτσα, αλλά ετέθησαν κάποια ερ</w:t>
      </w:r>
      <w:r>
        <w:rPr>
          <w:rFonts w:eastAsia="Times New Roman"/>
          <w:szCs w:val="24"/>
        </w:rPr>
        <w:t xml:space="preserve">ωτήματα στον κ. Καμμένο στην </w:t>
      </w:r>
      <w:r>
        <w:rPr>
          <w:rFonts w:eastAsia="Times New Roman"/>
          <w:szCs w:val="24"/>
        </w:rPr>
        <w:t>ε</w:t>
      </w:r>
      <w:r>
        <w:rPr>
          <w:rFonts w:eastAsia="Times New Roman"/>
          <w:szCs w:val="24"/>
        </w:rPr>
        <w:t xml:space="preserve">πιτροπή από τον συνάδελφό μου, τον συναγωνιστή Νίκο </w:t>
      </w:r>
      <w:proofErr w:type="spellStart"/>
      <w:r>
        <w:rPr>
          <w:rFonts w:eastAsia="Times New Roman"/>
          <w:szCs w:val="24"/>
        </w:rPr>
        <w:t>Κούζηλο</w:t>
      </w:r>
      <w:proofErr w:type="spellEnd"/>
      <w:r>
        <w:rPr>
          <w:rFonts w:eastAsia="Times New Roman"/>
          <w:szCs w:val="24"/>
        </w:rPr>
        <w:t xml:space="preserve">, και δεν </w:t>
      </w:r>
      <w:proofErr w:type="spellStart"/>
      <w:r>
        <w:rPr>
          <w:rFonts w:eastAsia="Times New Roman"/>
          <w:szCs w:val="24"/>
        </w:rPr>
        <w:t>απήντησε</w:t>
      </w:r>
      <w:proofErr w:type="spellEnd"/>
      <w:r>
        <w:rPr>
          <w:rFonts w:eastAsia="Times New Roman"/>
          <w:szCs w:val="24"/>
        </w:rPr>
        <w:t>. Και ποια είναι αυτά τα ερωτήματα;</w:t>
      </w:r>
    </w:p>
    <w:p w14:paraId="5FBB3408" w14:textId="77777777" w:rsidR="00C14AE8" w:rsidRDefault="0089555B">
      <w:pPr>
        <w:spacing w:after="0" w:line="600" w:lineRule="auto"/>
        <w:ind w:firstLine="720"/>
        <w:jc w:val="both"/>
        <w:rPr>
          <w:rFonts w:eastAsia="Times New Roman"/>
          <w:szCs w:val="24"/>
        </w:rPr>
      </w:pPr>
      <w:r>
        <w:rPr>
          <w:rFonts w:eastAsia="Times New Roman"/>
          <w:szCs w:val="24"/>
        </w:rPr>
        <w:t>Προτού, όμως, τα θέσω και εγώ -και θα αναμείνω απάντηση από τον κύριο Υπουργό-, θέλω να πω τη θέση της Χρυσής Αυγ</w:t>
      </w:r>
      <w:r>
        <w:rPr>
          <w:rFonts w:eastAsia="Times New Roman"/>
          <w:szCs w:val="24"/>
        </w:rPr>
        <w:t xml:space="preserve">ής. Εμείς είμαστε σταθερά ενάντια στο ΝΑΤΟ, θα έλεγα το ανθελληνικό ΝΑΤΟ, που έχει εμπλακεί στην προδοσία της Κύπρου, το ΝΑΤΟ που δεν προστατεύει τις ελληνικές θάλασσες, αλλά χάριν αποφάσεων της σημερινής Κυβέρνησης πάτησε για τα καλά πόδι στο Αιγαίο μας, </w:t>
      </w:r>
      <w:r>
        <w:rPr>
          <w:rFonts w:eastAsia="Times New Roman"/>
          <w:szCs w:val="24"/>
        </w:rPr>
        <w:t>το ΝΑΤΟ το οποίο λειτουργεί ως υπερασπιστής των συμφερόντων της Τουρκίας.</w:t>
      </w:r>
    </w:p>
    <w:p w14:paraId="5FBB3409" w14:textId="77777777" w:rsidR="00C14AE8" w:rsidRDefault="0089555B">
      <w:pPr>
        <w:spacing w:after="0" w:line="600" w:lineRule="auto"/>
        <w:ind w:firstLine="720"/>
        <w:jc w:val="both"/>
        <w:rPr>
          <w:rFonts w:eastAsia="Times New Roman"/>
          <w:szCs w:val="24"/>
        </w:rPr>
      </w:pPr>
      <w:r>
        <w:rPr>
          <w:rFonts w:eastAsia="Times New Roman"/>
          <w:szCs w:val="24"/>
        </w:rPr>
        <w:t xml:space="preserve">Αλήθεια, κύριε Βίτσα, δεν μου απαντήσατε ούτε στην </w:t>
      </w:r>
      <w:r>
        <w:rPr>
          <w:rFonts w:eastAsia="Times New Roman"/>
          <w:szCs w:val="24"/>
        </w:rPr>
        <w:t>ε</w:t>
      </w:r>
      <w:r>
        <w:rPr>
          <w:rFonts w:eastAsia="Times New Roman"/>
          <w:szCs w:val="24"/>
        </w:rPr>
        <w:t>πιτροπή ούτε μια άλλη φορά που σας είχα πει ιδιωτικά. Εμείς έχουμε στρατό και φέρνετε νομοσχέδια εδώ για να προφυλάσσουμε, υποτίθε</w:t>
      </w:r>
      <w:r>
        <w:rPr>
          <w:rFonts w:eastAsia="Times New Roman"/>
          <w:szCs w:val="24"/>
        </w:rPr>
        <w:t xml:space="preserve">ται, τη χώρα από έναν εχθρό, πρωτίστως σημαντικό εχθρό της χώρας, που είναι η Τουρκία. Για το δικό σας </w:t>
      </w:r>
      <w:r>
        <w:rPr>
          <w:rFonts w:eastAsia="Times New Roman"/>
          <w:szCs w:val="24"/>
        </w:rPr>
        <w:lastRenderedPageBreak/>
        <w:t xml:space="preserve">Υπουργείο, το Υπουργείο Άμυνας, θέλω να μου πείτε ο Στρατός είναι για την Τουρκία, δηλαδή η Τουρκία είναι απειλή ή είναι σύμμαχος χώρα και σύμμαχος χώρα </w:t>
      </w:r>
      <w:r>
        <w:rPr>
          <w:rFonts w:eastAsia="Times New Roman"/>
          <w:szCs w:val="24"/>
        </w:rPr>
        <w:t>και στο ΝΑΤΟ ή θα έλεγα ότι είναι η χώρα στην οποία εσείς λέτε ότι το Αιγαίο είναι πέλαγος συνύπαρξης ή το Αιγαίο δεν έχει σύνορα, όπως είχε πει ο κύριος Πρωθυπουργός;</w:t>
      </w:r>
    </w:p>
    <w:p w14:paraId="5FBB340A" w14:textId="77777777" w:rsidR="00C14AE8" w:rsidRDefault="0089555B">
      <w:pPr>
        <w:spacing w:after="0" w:line="600" w:lineRule="auto"/>
        <w:ind w:firstLine="720"/>
        <w:jc w:val="both"/>
        <w:rPr>
          <w:rFonts w:eastAsia="Times New Roman"/>
          <w:szCs w:val="24"/>
        </w:rPr>
      </w:pPr>
      <w:r>
        <w:rPr>
          <w:rFonts w:eastAsia="Times New Roman"/>
          <w:szCs w:val="24"/>
        </w:rPr>
        <w:t>Άρα, αν η Τουρκία…</w:t>
      </w:r>
    </w:p>
    <w:p w14:paraId="5FBB340B" w14:textId="77777777" w:rsidR="00C14AE8" w:rsidRDefault="0089555B">
      <w:pPr>
        <w:spacing w:after="0" w:line="600" w:lineRule="auto"/>
        <w:ind w:firstLine="720"/>
        <w:jc w:val="both"/>
        <w:rPr>
          <w:rFonts w:eastAsia="Times New Roman"/>
          <w:szCs w:val="24"/>
        </w:rPr>
      </w:pPr>
      <w:r>
        <w:rPr>
          <w:rFonts w:eastAsia="Times New Roman"/>
          <w:szCs w:val="24"/>
        </w:rPr>
        <w:t xml:space="preserve">Σας παρακαλώ, κύριοι της Νέας Δημοκρατίας! Να έχετε αγωγή. Κύριε </w:t>
      </w:r>
      <w:proofErr w:type="spellStart"/>
      <w:r>
        <w:rPr>
          <w:rFonts w:eastAsia="Times New Roman"/>
          <w:szCs w:val="24"/>
        </w:rPr>
        <w:t>Δένδ</w:t>
      </w:r>
      <w:r>
        <w:rPr>
          <w:rFonts w:eastAsia="Times New Roman"/>
          <w:szCs w:val="24"/>
        </w:rPr>
        <w:t>ια</w:t>
      </w:r>
      <w:proofErr w:type="spellEnd"/>
      <w:r>
        <w:rPr>
          <w:rFonts w:eastAsia="Times New Roman"/>
          <w:szCs w:val="24"/>
        </w:rPr>
        <w:t>…</w:t>
      </w:r>
    </w:p>
    <w:p w14:paraId="5FBB340C" w14:textId="77777777" w:rsidR="00C14AE8" w:rsidRDefault="0089555B">
      <w:pPr>
        <w:spacing w:after="0"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Παρακαλώ.</w:t>
      </w:r>
    </w:p>
    <w:p w14:paraId="5FBB340D" w14:textId="77777777" w:rsidR="00C14AE8" w:rsidRDefault="0089555B">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Μιλάω, σας παρακαλώ πάρα πολύ. Δεν είναι καφενείο εδώ!</w:t>
      </w:r>
    </w:p>
    <w:p w14:paraId="5FBB340E" w14:textId="77777777" w:rsidR="00C14AE8" w:rsidRDefault="0089555B">
      <w:pPr>
        <w:spacing w:after="0"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Πότε το αντελήφθητε αυτό;</w:t>
      </w:r>
    </w:p>
    <w:p w14:paraId="5FBB340F" w14:textId="77777777" w:rsidR="00C14AE8" w:rsidRDefault="0089555B">
      <w:pPr>
        <w:spacing w:after="0" w:line="600" w:lineRule="auto"/>
        <w:ind w:firstLine="720"/>
        <w:jc w:val="both"/>
        <w:rPr>
          <w:rFonts w:eastAsia="Times New Roman"/>
          <w:b/>
          <w:szCs w:val="24"/>
        </w:rPr>
      </w:pPr>
      <w:r>
        <w:rPr>
          <w:rFonts w:eastAsia="Times New Roman"/>
          <w:b/>
          <w:szCs w:val="24"/>
        </w:rPr>
        <w:t>ΠΡΟΕΔΡΕΥΩΝ (Νικήτας Κακλαμάνης):</w:t>
      </w:r>
      <w:r>
        <w:rPr>
          <w:rFonts w:eastAsia="Times New Roman"/>
          <w:szCs w:val="24"/>
        </w:rPr>
        <w:t xml:space="preserve"> Συνεχίστε, κύριε Παππά, παρακαλώ.</w:t>
      </w:r>
    </w:p>
    <w:p w14:paraId="5FBB3410" w14:textId="77777777" w:rsidR="00C14AE8" w:rsidRDefault="0089555B">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Αυτά να τα κάνεις στην Κέρκυρα, </w:t>
      </w:r>
      <w:r>
        <w:rPr>
          <w:rFonts w:eastAsia="Times New Roman"/>
          <w:szCs w:val="24"/>
        </w:rPr>
        <w:t>κ</w:t>
      </w:r>
      <w:r>
        <w:rPr>
          <w:rFonts w:eastAsia="Times New Roman"/>
          <w:szCs w:val="24"/>
        </w:rPr>
        <w:t>όντε.</w:t>
      </w:r>
    </w:p>
    <w:p w14:paraId="5FBB3411" w14:textId="77777777" w:rsidR="00C14AE8" w:rsidRDefault="0089555B">
      <w:pPr>
        <w:spacing w:after="0"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Ενώ εσείς στα Γιάννενα…</w:t>
      </w:r>
    </w:p>
    <w:p w14:paraId="5FBB3412" w14:textId="77777777" w:rsidR="00C14AE8" w:rsidRDefault="0089555B">
      <w:pPr>
        <w:spacing w:after="0" w:line="600" w:lineRule="auto"/>
        <w:ind w:firstLine="720"/>
        <w:jc w:val="both"/>
        <w:rPr>
          <w:rFonts w:eastAsia="Times New Roman"/>
          <w:szCs w:val="24"/>
        </w:rPr>
      </w:pPr>
      <w:r>
        <w:rPr>
          <w:rFonts w:eastAsia="Times New Roman"/>
          <w:b/>
          <w:szCs w:val="24"/>
        </w:rPr>
        <w:lastRenderedPageBreak/>
        <w:t>ΧΡΗΣΤΟΣ ΠΑΠΠΑΣ:</w:t>
      </w:r>
      <w:r>
        <w:rPr>
          <w:rFonts w:eastAsia="Times New Roman"/>
          <w:szCs w:val="24"/>
        </w:rPr>
        <w:t xml:space="preserve"> Γελάς, ε; Κάθισε μπροστά, γιατί κι εσείς είστε μια από τις κυβερνήσεις τις μεταπολεμικές</w:t>
      </w:r>
      <w:r>
        <w:rPr>
          <w:rFonts w:eastAsia="Times New Roman"/>
          <w:szCs w:val="24"/>
        </w:rPr>
        <w:t>,</w:t>
      </w:r>
      <w:r>
        <w:rPr>
          <w:rFonts w:eastAsia="Times New Roman"/>
          <w:szCs w:val="24"/>
        </w:rPr>
        <w:t xml:space="preserve"> η οποία έδωσε γη και ύδωρ, είστε κυβέρνηση της ξενοκρατίας και υπερα</w:t>
      </w:r>
      <w:r>
        <w:rPr>
          <w:rFonts w:eastAsia="Times New Roman"/>
          <w:szCs w:val="24"/>
        </w:rPr>
        <w:t xml:space="preserve">σπιστές των αμερικανικών και νατοϊκών συμφερόντων. Ποιοι; Η </w:t>
      </w:r>
      <w:proofErr w:type="spellStart"/>
      <w:r>
        <w:rPr>
          <w:rFonts w:eastAsia="Times New Roman"/>
          <w:szCs w:val="24"/>
        </w:rPr>
        <w:t>αστικοδεξιά</w:t>
      </w:r>
      <w:proofErr w:type="spellEnd"/>
      <w:r>
        <w:rPr>
          <w:rFonts w:eastAsia="Times New Roman"/>
          <w:szCs w:val="24"/>
        </w:rPr>
        <w:t xml:space="preserve">, η </w:t>
      </w:r>
      <w:proofErr w:type="spellStart"/>
      <w:r>
        <w:rPr>
          <w:rFonts w:eastAsia="Times New Roman"/>
          <w:szCs w:val="24"/>
        </w:rPr>
        <w:t>χαζοδεξιά</w:t>
      </w:r>
      <w:proofErr w:type="spellEnd"/>
      <w:r>
        <w:rPr>
          <w:rFonts w:eastAsia="Times New Roman"/>
          <w:szCs w:val="24"/>
        </w:rPr>
        <w:t xml:space="preserve"> της Νέας Δημοκρατίας. Μη μιλάτε, λοιπόν!</w:t>
      </w:r>
    </w:p>
    <w:p w14:paraId="5FBB3413" w14:textId="77777777" w:rsidR="00C14AE8" w:rsidRDefault="0089555B">
      <w:pPr>
        <w:spacing w:after="0" w:line="600" w:lineRule="auto"/>
        <w:ind w:firstLine="720"/>
        <w:jc w:val="both"/>
        <w:rPr>
          <w:rFonts w:eastAsia="Times New Roman"/>
          <w:szCs w:val="24"/>
        </w:rPr>
      </w:pPr>
      <w:r>
        <w:rPr>
          <w:rFonts w:eastAsia="Times New Roman"/>
          <w:szCs w:val="24"/>
        </w:rPr>
        <w:t>Σας είχα κάνει, λοιπόν, την ερώτηση αυτή, κύριε Βίτσα</w:t>
      </w:r>
      <w:r>
        <w:rPr>
          <w:rFonts w:eastAsia="Times New Roman"/>
          <w:szCs w:val="24"/>
        </w:rPr>
        <w:t>,</w:t>
      </w:r>
      <w:r>
        <w:rPr>
          <w:rFonts w:eastAsia="Times New Roman"/>
          <w:szCs w:val="24"/>
        </w:rPr>
        <w:t xml:space="preserve"> και θέλω να μου απαντήσετε εντίμως: Είναι φίλοι μας οι Τούρκοι ή είναι απει</w:t>
      </w:r>
      <w:r>
        <w:rPr>
          <w:rFonts w:eastAsia="Times New Roman"/>
          <w:szCs w:val="24"/>
        </w:rPr>
        <w:t xml:space="preserve">λή; Αν είναι φίλοι μας, προς τι όλες αυτές οι τροπολογίες, όλες αυτές οι κυρώσεις, όλα αυτά τα λεφτά που δαπανάμε για τον ελληνικό Στρατό; Εμείς πιστεύουμε πως ο </w:t>
      </w:r>
      <w:r>
        <w:rPr>
          <w:rFonts w:eastAsia="Times New Roman"/>
          <w:szCs w:val="24"/>
        </w:rPr>
        <w:t>Σ</w:t>
      </w:r>
      <w:r>
        <w:rPr>
          <w:rFonts w:eastAsia="Times New Roman"/>
          <w:szCs w:val="24"/>
        </w:rPr>
        <w:t xml:space="preserve">τρατός πραγματικά πρέπει να είναι υπερασπιστής των συνόρων και όχι το παρακολούθημα του κάθε </w:t>
      </w:r>
      <w:r>
        <w:rPr>
          <w:rFonts w:eastAsia="Times New Roman"/>
          <w:szCs w:val="24"/>
        </w:rPr>
        <w:t xml:space="preserve">ΝΑΤΟ και της κάθε συμμαχίας. </w:t>
      </w:r>
    </w:p>
    <w:p w14:paraId="5FBB3414" w14:textId="77777777" w:rsidR="00C14AE8" w:rsidRDefault="0089555B">
      <w:pPr>
        <w:spacing w:after="0" w:line="600" w:lineRule="auto"/>
        <w:ind w:firstLine="720"/>
        <w:jc w:val="both"/>
        <w:rPr>
          <w:rFonts w:eastAsia="Times New Roman"/>
          <w:szCs w:val="24"/>
        </w:rPr>
      </w:pPr>
      <w:r>
        <w:rPr>
          <w:rFonts w:eastAsia="Times New Roman"/>
          <w:szCs w:val="24"/>
        </w:rPr>
        <w:t xml:space="preserve">Τα ερωτήματα που ετέθησαν από τον κ. </w:t>
      </w:r>
      <w:proofErr w:type="spellStart"/>
      <w:r>
        <w:rPr>
          <w:rFonts w:eastAsia="Times New Roman"/>
          <w:szCs w:val="24"/>
        </w:rPr>
        <w:t>Κούζηλο</w:t>
      </w:r>
      <w:proofErr w:type="spellEnd"/>
      <w:r>
        <w:rPr>
          <w:rFonts w:eastAsia="Times New Roman"/>
          <w:szCs w:val="24"/>
        </w:rPr>
        <w:t xml:space="preserve"> ήταν «ποια είναι η θέση μας, η θέση της Ελλάδος στο ΝΑΤΟ;», το οποίο έχει να κάνει με τα </w:t>
      </w:r>
      <w:proofErr w:type="spellStart"/>
      <w:r>
        <w:rPr>
          <w:rFonts w:eastAsia="Times New Roman"/>
          <w:szCs w:val="24"/>
        </w:rPr>
        <w:t>τεκταινόμενα</w:t>
      </w:r>
      <w:proofErr w:type="spellEnd"/>
      <w:r>
        <w:rPr>
          <w:rFonts w:eastAsia="Times New Roman"/>
          <w:szCs w:val="24"/>
        </w:rPr>
        <w:t xml:space="preserve"> στην περιοχή, όλο αυτό το οποίο κάνουμε, την πρόσδεση της Ελλάδος ακόμα περισσό</w:t>
      </w:r>
      <w:r>
        <w:rPr>
          <w:rFonts w:eastAsia="Times New Roman"/>
          <w:szCs w:val="24"/>
        </w:rPr>
        <w:t>τερο με τις δυτικές δυνάμεις, με τους τοκογλύφους</w:t>
      </w:r>
      <w:r>
        <w:rPr>
          <w:rFonts w:eastAsia="Times New Roman"/>
          <w:szCs w:val="24"/>
        </w:rPr>
        <w:t>,</w:t>
      </w:r>
      <w:r>
        <w:rPr>
          <w:rFonts w:eastAsia="Times New Roman"/>
          <w:szCs w:val="24"/>
        </w:rPr>
        <w:t xml:space="preserve"> δηλαδή, με </w:t>
      </w:r>
      <w:r>
        <w:rPr>
          <w:rFonts w:eastAsia="Times New Roman"/>
          <w:szCs w:val="24"/>
        </w:rPr>
        <w:lastRenderedPageBreak/>
        <w:t xml:space="preserve">την Ευρωπαϊκή Ένωση και τις Ηνωμένες Πολιτείες. </w:t>
      </w:r>
      <w:r>
        <w:rPr>
          <w:rFonts w:eastAsia="Times New Roman"/>
          <w:szCs w:val="24"/>
        </w:rPr>
        <w:t>Τ</w:t>
      </w:r>
      <w:r>
        <w:rPr>
          <w:rFonts w:eastAsia="Times New Roman"/>
          <w:szCs w:val="24"/>
        </w:rPr>
        <w:t>ο λέω και εν</w:t>
      </w:r>
      <w:r>
        <w:rPr>
          <w:rFonts w:eastAsia="Times New Roman"/>
          <w:szCs w:val="24"/>
        </w:rPr>
        <w:t xml:space="preserve"> </w:t>
      </w:r>
      <w:r>
        <w:rPr>
          <w:rFonts w:eastAsia="Times New Roman"/>
          <w:szCs w:val="24"/>
        </w:rPr>
        <w:t>όψει της επισκέψεως Ομπάμα στην Ελλάδα. Πού; Στην Ελλάδα της Αριστεράς, στην Ελλάδα που κάποτε φώναζε «ΕΟΚ και ΝΑΤΟ το ίδιο συνδικάτ</w:t>
      </w:r>
      <w:r>
        <w:rPr>
          <w:rFonts w:eastAsia="Times New Roman"/>
          <w:szCs w:val="24"/>
        </w:rPr>
        <w:t>ο», ΕΟΚ</w:t>
      </w:r>
      <w:r w:rsidRPr="00EC4754">
        <w:rPr>
          <w:rFonts w:eastAsia="Times New Roman"/>
          <w:szCs w:val="24"/>
        </w:rPr>
        <w:t>,</w:t>
      </w:r>
      <w:r>
        <w:rPr>
          <w:rFonts w:eastAsia="Times New Roman"/>
          <w:szCs w:val="24"/>
        </w:rPr>
        <w:t xml:space="preserve"> δηλαδή Ευρωπαϊκή Ένωση. Ε, όχι! </w:t>
      </w:r>
    </w:p>
    <w:p w14:paraId="5FBB3415" w14:textId="77777777" w:rsidR="00C14AE8" w:rsidRDefault="0089555B">
      <w:pPr>
        <w:spacing w:after="0" w:line="600" w:lineRule="auto"/>
        <w:ind w:firstLine="720"/>
        <w:jc w:val="both"/>
        <w:rPr>
          <w:rFonts w:eastAsia="Times New Roman"/>
          <w:szCs w:val="24"/>
        </w:rPr>
      </w:pPr>
      <w:r>
        <w:rPr>
          <w:rFonts w:eastAsia="Times New Roman"/>
          <w:szCs w:val="24"/>
        </w:rPr>
        <w:t>Εμείς αυτό το σωστό σύνθημα της εποχής -πέρα από πολιτικές Δεξιάς, Αριστεράς και όλες αυτές τις ταμπέλες που βάζετε στα πολιτικά, εμείς είμαστε υπεράνω και της Δεξιάς και τη</w:t>
      </w:r>
      <w:r>
        <w:rPr>
          <w:rFonts w:eastAsia="Times New Roman"/>
          <w:szCs w:val="24"/>
        </w:rPr>
        <w:t>ς</w:t>
      </w:r>
      <w:r>
        <w:rPr>
          <w:rFonts w:eastAsia="Times New Roman"/>
          <w:szCs w:val="24"/>
        </w:rPr>
        <w:t xml:space="preserve"> Αριστεράς- «ΕΟΚ και ΝΑΤΟ το ίδιο συνδικ</w:t>
      </w:r>
      <w:r>
        <w:rPr>
          <w:rFonts w:eastAsia="Times New Roman"/>
          <w:szCs w:val="24"/>
        </w:rPr>
        <w:t xml:space="preserve">άτο», το υπερασπιζόμαστε ακόμα. Εσείς το έχετε ξεχάσει. </w:t>
      </w:r>
      <w:r>
        <w:rPr>
          <w:rFonts w:eastAsia="Times New Roman"/>
          <w:szCs w:val="24"/>
        </w:rPr>
        <w:t>Υπ</w:t>
      </w:r>
      <w:r>
        <w:rPr>
          <w:rFonts w:eastAsia="Times New Roman"/>
          <w:szCs w:val="24"/>
        </w:rPr>
        <w:t xml:space="preserve">οτίθεται ότι κάνετε συνομιλίες με τη Ρωσία του Πούτιν, ότι ζητάτε βοήθεια, ενώ έρχονται οι αποκαλύψεις από τα </w:t>
      </w:r>
      <w:r>
        <w:rPr>
          <w:rFonts w:eastAsia="Times New Roman"/>
          <w:szCs w:val="24"/>
          <w:lang w:val="en-US"/>
        </w:rPr>
        <w:t>WikiLeaks</w:t>
      </w:r>
      <w:r>
        <w:rPr>
          <w:rFonts w:eastAsia="Times New Roman"/>
          <w:szCs w:val="24"/>
        </w:rPr>
        <w:t>, έρχονται οι αποκαλύψεις από τον ίδιο τον Πούτιν ότι ποτέ ο Πρωθυπουργός δεν ζ</w:t>
      </w:r>
      <w:r>
        <w:rPr>
          <w:rFonts w:eastAsia="Times New Roman"/>
          <w:szCs w:val="24"/>
        </w:rPr>
        <w:t xml:space="preserve">ήτησε βοήθεια από τη Ρωσική Ομοσπονδία. Κι ο άλλος, ο Υπουργός Άμυνας, ο συνάδελφός σας, μας πουλάει φούμαρα, μας λέει για εργοστάσια </w:t>
      </w:r>
      <w:proofErr w:type="spellStart"/>
      <w:r>
        <w:rPr>
          <w:rFonts w:eastAsia="Times New Roman"/>
          <w:szCs w:val="24"/>
        </w:rPr>
        <w:t>καλάσνικοφ</w:t>
      </w:r>
      <w:proofErr w:type="spellEnd"/>
      <w:r>
        <w:rPr>
          <w:rFonts w:eastAsia="Times New Roman"/>
          <w:szCs w:val="24"/>
        </w:rPr>
        <w:t xml:space="preserve"> στην Πάτρα και κοροϊδεύει τον ελληνικό λαό. Δυστυχώς, μα δυστυχώς, κύριε Πρόεδρε, -ομιλώντας τη νεοελληνική, αυ</w:t>
      </w:r>
      <w:r>
        <w:rPr>
          <w:rFonts w:eastAsia="Times New Roman"/>
          <w:szCs w:val="24"/>
        </w:rPr>
        <w:t xml:space="preserve">τά που μιλάει ο κόσμος, για να μας καταλαβαίνει, και όχι </w:t>
      </w:r>
      <w:r>
        <w:rPr>
          <w:rFonts w:eastAsia="Times New Roman"/>
          <w:szCs w:val="24"/>
        </w:rPr>
        <w:lastRenderedPageBreak/>
        <w:t xml:space="preserve">αυτά εδώ- οι ελληνικές κυβερνήσεις του μνημονίου έχουν καταντήσει </w:t>
      </w:r>
      <w:proofErr w:type="spellStart"/>
      <w:r>
        <w:rPr>
          <w:rFonts w:eastAsia="Times New Roman"/>
          <w:szCs w:val="24"/>
        </w:rPr>
        <w:t>γιουσουφάκια</w:t>
      </w:r>
      <w:proofErr w:type="spellEnd"/>
      <w:r>
        <w:rPr>
          <w:rFonts w:eastAsia="Times New Roman"/>
          <w:szCs w:val="24"/>
        </w:rPr>
        <w:t xml:space="preserve"> της Άγκυρας. Πώς να το κάνουμε;</w:t>
      </w:r>
    </w:p>
    <w:p w14:paraId="5FBB3416" w14:textId="77777777" w:rsidR="00C14AE8" w:rsidRDefault="0089555B">
      <w:pPr>
        <w:spacing w:after="0" w:line="600" w:lineRule="auto"/>
        <w:ind w:firstLine="720"/>
        <w:jc w:val="both"/>
        <w:rPr>
          <w:rFonts w:eastAsia="Times New Roman"/>
          <w:szCs w:val="24"/>
        </w:rPr>
      </w:pPr>
      <w:r>
        <w:rPr>
          <w:rFonts w:eastAsia="Times New Roman"/>
          <w:szCs w:val="24"/>
        </w:rPr>
        <w:t>Εμείς, λοιπόν, είμαστε αρνητικοί, όπως και αρνητικοί είμαστε με αυτή</w:t>
      </w:r>
      <w:r>
        <w:rPr>
          <w:rFonts w:eastAsia="Times New Roman"/>
          <w:szCs w:val="24"/>
        </w:rPr>
        <w:t xml:space="preserve"> την πονηριά που κάνατε εσείς στο Υπουργείο Άμυνας. Στην υπουργική τροπολογία,  στην αιτιολογική έκθεση αναλύετε τα άρθρα. Έτσι είναι, κύριε Υπουργέ; Δείτε πόσες σελίδες. Χαίρομαι πολύ που πήρατε κάποιες δικές μας προτάσεις και ιδέες από την </w:t>
      </w:r>
      <w:r>
        <w:rPr>
          <w:rFonts w:eastAsia="Times New Roman"/>
          <w:szCs w:val="24"/>
        </w:rPr>
        <w:t>ε</w:t>
      </w:r>
      <w:r>
        <w:rPr>
          <w:rFonts w:eastAsia="Times New Roman"/>
          <w:szCs w:val="24"/>
        </w:rPr>
        <w:t>πιτροπή και τ</w:t>
      </w:r>
      <w:r>
        <w:rPr>
          <w:rFonts w:eastAsia="Times New Roman"/>
          <w:szCs w:val="24"/>
        </w:rPr>
        <w:t xml:space="preserve">ις ενσωματώσατε στην τροπολογία, κάποιες προτάσεις της Χρυσής Αυγής. Κάνατε, όμως, την πονηριά στο τέλος να πείτε «η ελληνική πολιτεία, τιμώντας τη μνήμη του πεσόντος στον βωμό του εθνικού καθήκοντος, κατά τον απελευθερωτικό αγώνα του Κυπριακού Ελληνισμού </w:t>
      </w:r>
      <w:r>
        <w:rPr>
          <w:rFonts w:eastAsia="Times New Roman"/>
          <w:szCs w:val="24"/>
        </w:rPr>
        <w:t xml:space="preserve">εναντίον της αγγλικής κατοχής, Γρηγόρη Αυξεντίου του </w:t>
      </w:r>
      <w:proofErr w:type="spellStart"/>
      <w:r>
        <w:rPr>
          <w:rFonts w:eastAsia="Times New Roman"/>
          <w:szCs w:val="24"/>
        </w:rPr>
        <w:t>Πιερή</w:t>
      </w:r>
      <w:proofErr w:type="spellEnd"/>
      <w:r>
        <w:rPr>
          <w:rFonts w:eastAsia="Times New Roman"/>
          <w:szCs w:val="24"/>
        </w:rPr>
        <w:t>…». Ο αγωνιστής, ο ήρωας του νε</w:t>
      </w:r>
      <w:r>
        <w:rPr>
          <w:rFonts w:eastAsia="Times New Roman"/>
          <w:szCs w:val="24"/>
        </w:rPr>
        <w:t>ό</w:t>
      </w:r>
      <w:r>
        <w:rPr>
          <w:rFonts w:eastAsia="Times New Roman"/>
          <w:szCs w:val="24"/>
        </w:rPr>
        <w:t>τερου Ελληνισμού, ο Ζήδρος</w:t>
      </w:r>
      <w:r>
        <w:rPr>
          <w:rFonts w:eastAsia="Times New Roman"/>
          <w:szCs w:val="24"/>
        </w:rPr>
        <w:t>,</w:t>
      </w:r>
      <w:r>
        <w:rPr>
          <w:rFonts w:eastAsia="Times New Roman"/>
          <w:szCs w:val="24"/>
        </w:rPr>
        <w:t xml:space="preserve"> ο Αυξεντίου, ο έφεδρος ανθυπολοχαγός του ελληνικού Στρατού. Λέτε, λοιπόν, ότι τον προάγετε τον Αυξεντίου μετά θάνατον εις τον βαθμό του </w:t>
      </w:r>
      <w:proofErr w:type="spellStart"/>
      <w:r>
        <w:rPr>
          <w:rFonts w:eastAsia="Times New Roman"/>
          <w:szCs w:val="24"/>
        </w:rPr>
        <w:t>α</w:t>
      </w:r>
      <w:r>
        <w:rPr>
          <w:rFonts w:eastAsia="Times New Roman"/>
          <w:szCs w:val="24"/>
        </w:rPr>
        <w:t>ντιστρατήγου</w:t>
      </w:r>
      <w:proofErr w:type="spellEnd"/>
      <w:r>
        <w:rPr>
          <w:rFonts w:eastAsia="Times New Roman"/>
          <w:szCs w:val="24"/>
        </w:rPr>
        <w:t xml:space="preserve">. Γιατί το βάλατε αυτό μέσα </w:t>
      </w:r>
      <w:r>
        <w:rPr>
          <w:rFonts w:eastAsia="Times New Roman"/>
          <w:szCs w:val="24"/>
        </w:rPr>
        <w:lastRenderedPageBreak/>
        <w:t>σε εξοπλιστικά, σε νατοϊκά; Μέσα σε όλα αυτά, βάλατε και τον Αυξεντίου! Σας επείγει κάποια επέτειος; Είναι στάχτη στα μάτια για το δικό σας δεξιό ακροατήριο;</w:t>
      </w:r>
    </w:p>
    <w:p w14:paraId="5FBB3417" w14:textId="77777777" w:rsidR="00C14AE8" w:rsidRDefault="0089555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Ολοκληρώστε, κύριε Παππά.</w:t>
      </w:r>
    </w:p>
    <w:p w14:paraId="5FBB3418" w14:textId="77777777" w:rsidR="00C14AE8" w:rsidRDefault="0089555B">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Έχω πέντε λεπτά για την τροπολογία, κύριε Πρόεδρε, σας παρακαλώ. Πέντε λεπτά για το ένα και πέντε λεπτά για το άλλο.</w:t>
      </w:r>
    </w:p>
    <w:p w14:paraId="5FBB3419" w14:textId="77777777" w:rsidR="00C14AE8" w:rsidRDefault="0089555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Δεν έχετε πέντε λεπτά. </w:t>
      </w:r>
    </w:p>
    <w:p w14:paraId="5FBB341A" w14:textId="77777777" w:rsidR="00C14AE8" w:rsidRDefault="0089555B">
      <w:pPr>
        <w:spacing w:after="0" w:line="600" w:lineRule="auto"/>
        <w:ind w:firstLine="720"/>
        <w:jc w:val="both"/>
        <w:rPr>
          <w:rFonts w:eastAsia="Times New Roman"/>
          <w:szCs w:val="24"/>
        </w:rPr>
      </w:pPr>
      <w:r>
        <w:rPr>
          <w:rFonts w:eastAsia="Times New Roman"/>
          <w:szCs w:val="24"/>
        </w:rPr>
        <w:t>Κύριε Παππά, τον Κανονισμό τον ξέρω καλύτερα από εσάς. Πέντε λεπτ</w:t>
      </w:r>
      <w:r>
        <w:rPr>
          <w:rFonts w:eastAsia="Times New Roman"/>
          <w:szCs w:val="24"/>
        </w:rPr>
        <w:t>ά συνολικά έχετε.</w:t>
      </w:r>
    </w:p>
    <w:p w14:paraId="5FBB341B" w14:textId="77777777" w:rsidR="00C14AE8" w:rsidRDefault="0089555B">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Συνολικά; Έτσι σας είπανε;</w:t>
      </w:r>
    </w:p>
    <w:p w14:paraId="5FBB341C" w14:textId="77777777" w:rsidR="00C14AE8" w:rsidRDefault="0089555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Συνολικά. Να μη διαβάζω άρθρα.</w:t>
      </w:r>
    </w:p>
    <w:p w14:paraId="5FBB341D" w14:textId="77777777" w:rsidR="00C14AE8" w:rsidRDefault="0089555B">
      <w:pPr>
        <w:spacing w:after="0"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Κύριε Πρόεδρε, σας παρακαλώ.</w:t>
      </w:r>
    </w:p>
    <w:p w14:paraId="5FBB341E" w14:textId="77777777" w:rsidR="00C14AE8" w:rsidRDefault="0089555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Κρατώ, λοιπόν, άλλο ένα λεπτό</w:t>
      </w:r>
      <w:r>
        <w:rPr>
          <w:rFonts w:eastAsia="Times New Roman"/>
          <w:szCs w:val="24"/>
        </w:rPr>
        <w:t>, για</w:t>
      </w:r>
      <w:r>
        <w:rPr>
          <w:rFonts w:eastAsia="Times New Roman"/>
          <w:szCs w:val="24"/>
        </w:rPr>
        <w:t xml:space="preserve"> να ολοκληρώσετε.</w:t>
      </w:r>
    </w:p>
    <w:p w14:paraId="5FBB341F" w14:textId="77777777" w:rsidR="00C14AE8" w:rsidRDefault="0089555B">
      <w:pPr>
        <w:spacing w:after="0" w:line="600" w:lineRule="auto"/>
        <w:ind w:firstLine="720"/>
        <w:jc w:val="both"/>
        <w:rPr>
          <w:rFonts w:eastAsia="Times New Roman"/>
          <w:szCs w:val="24"/>
        </w:rPr>
      </w:pPr>
      <w:r>
        <w:rPr>
          <w:rFonts w:eastAsia="Times New Roman"/>
          <w:b/>
          <w:szCs w:val="24"/>
        </w:rPr>
        <w:lastRenderedPageBreak/>
        <w:t>Χ</w:t>
      </w:r>
      <w:r>
        <w:rPr>
          <w:rFonts w:eastAsia="Times New Roman"/>
          <w:b/>
          <w:szCs w:val="24"/>
        </w:rPr>
        <w:t>ΡΗΣΤΟΣ ΠΑΠΠΑΣ:</w:t>
      </w:r>
      <w:r>
        <w:rPr>
          <w:rFonts w:eastAsia="Times New Roman"/>
          <w:szCs w:val="24"/>
        </w:rPr>
        <w:t xml:space="preserve"> Αυτό σας καλώ να το φέρετε σε ξεχωριστή ψηφοφορία και να κάνετε μια νομοτεχνική βελτίωση τώρα. Την τελευταία παράγραφο 12 της τροπολογίας, σε ό,τι αφορά τον Αυξεντίου</w:t>
      </w:r>
      <w:r>
        <w:rPr>
          <w:rFonts w:eastAsia="Times New Roman"/>
          <w:szCs w:val="24"/>
        </w:rPr>
        <w:t>,</w:t>
      </w:r>
      <w:r>
        <w:rPr>
          <w:rFonts w:eastAsia="Times New Roman"/>
          <w:szCs w:val="24"/>
        </w:rPr>
        <w:t xml:space="preserve"> να το φέρετε με μια τροπολογία ξεχωριστή, να ψηφιστεί παμψηφεί -έχω μια μ</w:t>
      </w:r>
      <w:r>
        <w:rPr>
          <w:rFonts w:eastAsia="Times New Roman"/>
          <w:szCs w:val="24"/>
        </w:rPr>
        <w:t>ικρή αμφιβολία για κάποιον πολιτικό χώρο- από το ελληνικό Κοινοβούλιο. Να το πάρετε πίσω αυτό το κομμάτι, κύριε Υπουργέ. Εμείς με όλα αυτά τα οποία υπάρχουν σε αυτή την τροπολογία, αν δεν το πάρετε πίσω -ξέροντας ότι εμείς τιμούμε πραγματικά τον Αυξεντίου,</w:t>
      </w:r>
      <w:r>
        <w:rPr>
          <w:rFonts w:eastAsia="Times New Roman"/>
          <w:szCs w:val="24"/>
        </w:rPr>
        <w:t xml:space="preserve"> γιατί εμείς είμαστε η γνήσια ελληνική εθνική αντίσταση, οι δυνάμεις των εθνικιστών της Χρυσής Αυγής-</w:t>
      </w:r>
      <w:r>
        <w:rPr>
          <w:rFonts w:eastAsia="Times New Roman"/>
          <w:szCs w:val="24"/>
        </w:rPr>
        <w:t>,</w:t>
      </w:r>
      <w:r>
        <w:rPr>
          <w:rFonts w:eastAsia="Times New Roman"/>
          <w:szCs w:val="24"/>
        </w:rPr>
        <w:t xml:space="preserve"> επειδή θα την έχετε όλη την τροπολογία θα αναγκαστούμε να πούμε «</w:t>
      </w:r>
      <w:r>
        <w:rPr>
          <w:rFonts w:eastAsia="Times New Roman"/>
          <w:szCs w:val="24"/>
        </w:rPr>
        <w:t>παρών</w:t>
      </w:r>
      <w:r>
        <w:rPr>
          <w:rFonts w:eastAsia="Times New Roman"/>
          <w:szCs w:val="24"/>
        </w:rPr>
        <w:t>».</w:t>
      </w:r>
    </w:p>
    <w:p w14:paraId="5FBB3420" w14:textId="77777777" w:rsidR="00C14AE8" w:rsidRDefault="0089555B">
      <w:pPr>
        <w:spacing w:after="0" w:line="600" w:lineRule="auto"/>
        <w:ind w:firstLine="720"/>
        <w:jc w:val="both"/>
        <w:rPr>
          <w:rFonts w:eastAsia="Times New Roman"/>
          <w:szCs w:val="24"/>
        </w:rPr>
      </w:pPr>
      <w:r>
        <w:rPr>
          <w:rFonts w:eastAsia="Times New Roman"/>
          <w:szCs w:val="24"/>
        </w:rPr>
        <w:t>Εντάξει, κύριε Πρόεδρε, με τον χρόνο σας;</w:t>
      </w:r>
    </w:p>
    <w:p w14:paraId="5FBB3421" w14:textId="77777777" w:rsidR="00C14AE8" w:rsidRDefault="0089555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Εντάξ</w:t>
      </w:r>
      <w:r>
        <w:rPr>
          <w:rFonts w:eastAsia="Times New Roman"/>
          <w:szCs w:val="24"/>
        </w:rPr>
        <w:t>ει, σας άφησα τρία λεπτά παραπάνω.</w:t>
      </w:r>
    </w:p>
    <w:p w14:paraId="5FBB3422" w14:textId="77777777" w:rsidR="00C14AE8" w:rsidRDefault="0089555B">
      <w:pPr>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Κούζηλος</w:t>
      </w:r>
      <w:proofErr w:type="spellEnd"/>
      <w:r>
        <w:rPr>
          <w:rFonts w:eastAsia="Times New Roman"/>
          <w:szCs w:val="24"/>
        </w:rPr>
        <w:t xml:space="preserve"> από τη Χρυσή Αυγή ως </w:t>
      </w:r>
      <w:proofErr w:type="spellStart"/>
      <w:r>
        <w:rPr>
          <w:rFonts w:eastAsia="Times New Roman"/>
          <w:szCs w:val="24"/>
        </w:rPr>
        <w:t>αντιλέγων</w:t>
      </w:r>
      <w:proofErr w:type="spellEnd"/>
      <w:r>
        <w:rPr>
          <w:rFonts w:eastAsia="Times New Roman"/>
          <w:szCs w:val="24"/>
        </w:rPr>
        <w:t xml:space="preserve"> για τη σύμβαση πλέον, για πέντε λεπτά. </w:t>
      </w:r>
    </w:p>
    <w:p w14:paraId="5FBB3423"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ΚΟΥΖΗΛΟΣ: </w:t>
      </w:r>
      <w:r>
        <w:rPr>
          <w:rFonts w:eastAsia="Times New Roman" w:cs="Times New Roman"/>
          <w:szCs w:val="24"/>
        </w:rPr>
        <w:t xml:space="preserve">Ευχαριστώ πολύ, κύριε Πρόεδρε. </w:t>
      </w:r>
    </w:p>
    <w:p w14:paraId="5FBB3424"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συζητούμε σήμερα την </w:t>
      </w:r>
      <w:r>
        <w:rPr>
          <w:rFonts w:eastAsia="Times New Roman" w:cs="Times New Roman"/>
          <w:szCs w:val="24"/>
        </w:rPr>
        <w:t>κ</w:t>
      </w:r>
      <w:r>
        <w:rPr>
          <w:rFonts w:eastAsia="Times New Roman" w:cs="Times New Roman"/>
          <w:szCs w:val="24"/>
        </w:rPr>
        <w:t xml:space="preserve">ύρωση του </w:t>
      </w:r>
      <w:r>
        <w:rPr>
          <w:rFonts w:eastAsia="Times New Roman" w:cs="Times New Roman"/>
          <w:szCs w:val="24"/>
        </w:rPr>
        <w:t>μ</w:t>
      </w:r>
      <w:r>
        <w:rPr>
          <w:rFonts w:eastAsia="Times New Roman" w:cs="Times New Roman"/>
          <w:szCs w:val="24"/>
        </w:rPr>
        <w:t xml:space="preserve">νημονίου </w:t>
      </w:r>
      <w:r>
        <w:rPr>
          <w:rFonts w:eastAsia="Times New Roman" w:cs="Times New Roman"/>
          <w:szCs w:val="24"/>
        </w:rPr>
        <w:t>σ</w:t>
      </w:r>
      <w:r>
        <w:rPr>
          <w:rFonts w:eastAsia="Times New Roman" w:cs="Times New Roman"/>
          <w:szCs w:val="24"/>
        </w:rPr>
        <w:t>υνεννόησης σχ</w:t>
      </w:r>
      <w:r>
        <w:rPr>
          <w:rFonts w:eastAsia="Times New Roman" w:cs="Times New Roman"/>
          <w:szCs w:val="24"/>
        </w:rPr>
        <w:t xml:space="preserve">ετικά με την </w:t>
      </w:r>
      <w:r>
        <w:rPr>
          <w:rFonts w:eastAsia="Times New Roman" w:cs="Times New Roman"/>
          <w:szCs w:val="24"/>
        </w:rPr>
        <w:t>ο</w:t>
      </w:r>
      <w:r>
        <w:rPr>
          <w:rFonts w:eastAsia="Times New Roman" w:cs="Times New Roman"/>
          <w:szCs w:val="24"/>
        </w:rPr>
        <w:t xml:space="preserve">ργάνωση, </w:t>
      </w:r>
      <w:r>
        <w:rPr>
          <w:rFonts w:eastAsia="Times New Roman" w:cs="Times New Roman"/>
          <w:szCs w:val="24"/>
        </w:rPr>
        <w:t>δ</w:t>
      </w:r>
      <w:r>
        <w:rPr>
          <w:rFonts w:eastAsia="Times New Roman" w:cs="Times New Roman"/>
          <w:szCs w:val="24"/>
        </w:rPr>
        <w:t xml:space="preserve">ιοίκηση, </w:t>
      </w:r>
      <w:r>
        <w:rPr>
          <w:rFonts w:eastAsia="Times New Roman" w:cs="Times New Roman"/>
          <w:szCs w:val="24"/>
        </w:rPr>
        <w:t>α</w:t>
      </w:r>
      <w:r>
        <w:rPr>
          <w:rFonts w:eastAsia="Times New Roman" w:cs="Times New Roman"/>
          <w:szCs w:val="24"/>
        </w:rPr>
        <w:t xml:space="preserve">σφάλεια, </w:t>
      </w:r>
      <w:r>
        <w:rPr>
          <w:rFonts w:eastAsia="Times New Roman" w:cs="Times New Roman"/>
          <w:szCs w:val="24"/>
        </w:rPr>
        <w:t>χ</w:t>
      </w:r>
      <w:r>
        <w:rPr>
          <w:rFonts w:eastAsia="Times New Roman" w:cs="Times New Roman"/>
          <w:szCs w:val="24"/>
        </w:rPr>
        <w:t xml:space="preserve">ρηματοδότηση και </w:t>
      </w:r>
      <w:r>
        <w:rPr>
          <w:rFonts w:eastAsia="Times New Roman" w:cs="Times New Roman"/>
          <w:szCs w:val="24"/>
        </w:rPr>
        <w:t>σ</w:t>
      </w:r>
      <w:r>
        <w:rPr>
          <w:rFonts w:eastAsia="Times New Roman" w:cs="Times New Roman"/>
          <w:szCs w:val="24"/>
        </w:rPr>
        <w:t xml:space="preserve">τελέχωση του </w:t>
      </w:r>
      <w:r>
        <w:rPr>
          <w:rFonts w:eastAsia="Times New Roman" w:cs="Times New Roman"/>
          <w:szCs w:val="24"/>
        </w:rPr>
        <w:t>μ</w:t>
      </w:r>
      <w:r>
        <w:rPr>
          <w:rFonts w:eastAsia="Times New Roman" w:cs="Times New Roman"/>
          <w:szCs w:val="24"/>
        </w:rPr>
        <w:t xml:space="preserve">ικτού </w:t>
      </w:r>
      <w:r>
        <w:rPr>
          <w:rFonts w:eastAsia="Times New Roman" w:cs="Times New Roman"/>
          <w:szCs w:val="24"/>
        </w:rPr>
        <w:t>κ</w:t>
      </w:r>
      <w:r>
        <w:rPr>
          <w:rFonts w:eastAsia="Times New Roman" w:cs="Times New Roman"/>
          <w:szCs w:val="24"/>
        </w:rPr>
        <w:t xml:space="preserve">λιμάκιου του ΝΑΤΟ για τον </w:t>
      </w:r>
      <w:r>
        <w:rPr>
          <w:rFonts w:eastAsia="Times New Roman" w:cs="Times New Roman"/>
          <w:szCs w:val="24"/>
        </w:rPr>
        <w:t>η</w:t>
      </w:r>
      <w:r>
        <w:rPr>
          <w:rFonts w:eastAsia="Times New Roman" w:cs="Times New Roman"/>
          <w:szCs w:val="24"/>
        </w:rPr>
        <w:t xml:space="preserve">λεκτρονικό </w:t>
      </w:r>
      <w:r>
        <w:rPr>
          <w:rFonts w:eastAsia="Times New Roman" w:cs="Times New Roman"/>
          <w:szCs w:val="24"/>
        </w:rPr>
        <w:t>π</w:t>
      </w:r>
      <w:r>
        <w:rPr>
          <w:rFonts w:eastAsia="Times New Roman" w:cs="Times New Roman"/>
          <w:szCs w:val="24"/>
        </w:rPr>
        <w:t xml:space="preserve">όλεμο. </w:t>
      </w:r>
    </w:p>
    <w:p w14:paraId="5FBB3425"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Εδώ, όμως, έχουμε και ένα ερώτημα </w:t>
      </w:r>
      <w:r>
        <w:rPr>
          <w:rFonts w:eastAsia="Times New Roman" w:cs="Times New Roman"/>
          <w:szCs w:val="24"/>
        </w:rPr>
        <w:t>σ</w:t>
      </w:r>
      <w:r>
        <w:rPr>
          <w:rFonts w:eastAsia="Times New Roman" w:cs="Times New Roman"/>
          <w:szCs w:val="24"/>
        </w:rPr>
        <w:t xml:space="preserve">το οποίο δεν απάντησε ο κ. Καμμένος στην </w:t>
      </w:r>
      <w:r>
        <w:rPr>
          <w:rFonts w:eastAsia="Times New Roman" w:cs="Times New Roman"/>
          <w:szCs w:val="24"/>
        </w:rPr>
        <w:t>ε</w:t>
      </w:r>
      <w:r>
        <w:rPr>
          <w:rFonts w:eastAsia="Times New Roman" w:cs="Times New Roman"/>
          <w:szCs w:val="24"/>
        </w:rPr>
        <w:t>πιτροπή. Δηλαδή, για παράδειγμα, κατεβαίνει από τα Δαρδανέλια ένα ρωσικό πολεμικό πλοίο. Θα απογειωθεί αεροσκάφος ηλεκτρονικού πολέμου από τη Θεσσαλονίκη; Αυτό δεν είναι άμεση απειλή για τη Ρωσία; Αυτό δεν είναι ένα λιθαράκι ακόμα στον ψυχρό πόλεμο που υπά</w:t>
      </w:r>
      <w:r>
        <w:rPr>
          <w:rFonts w:eastAsia="Times New Roman" w:cs="Times New Roman"/>
          <w:szCs w:val="24"/>
        </w:rPr>
        <w:t xml:space="preserve">ρχει μεταξύ ΝΑΤΟ και Ρωσίας; </w:t>
      </w:r>
    </w:p>
    <w:p w14:paraId="5FBB3426"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Πάγια θέση της Χρυσής Αυγής είναι η γεωπολιτική στροφή προς τη Ρωσία, αλλαγή δόγματος. </w:t>
      </w:r>
      <w:r>
        <w:rPr>
          <w:rFonts w:eastAsia="Times New Roman" w:cs="Times New Roman"/>
          <w:szCs w:val="24"/>
        </w:rPr>
        <w:t>Γ</w:t>
      </w:r>
      <w:r>
        <w:rPr>
          <w:rFonts w:eastAsia="Times New Roman" w:cs="Times New Roman"/>
          <w:szCs w:val="24"/>
        </w:rPr>
        <w:t xml:space="preserve">ενικά οι ερωτήσεις που είχαμε θέσει και </w:t>
      </w:r>
      <w:r>
        <w:rPr>
          <w:rFonts w:eastAsia="Times New Roman" w:cs="Times New Roman"/>
          <w:szCs w:val="24"/>
        </w:rPr>
        <w:t>τις οποίες</w:t>
      </w:r>
      <w:r>
        <w:rPr>
          <w:rFonts w:eastAsia="Times New Roman" w:cs="Times New Roman"/>
          <w:szCs w:val="24"/>
        </w:rPr>
        <w:t xml:space="preserve"> θέτουμε ακόμα και δεν παίρνουμε απαντήσεις είναι: Ποια είναι η θέση του ΝΑΤΟ για την Κύ</w:t>
      </w:r>
      <w:r>
        <w:rPr>
          <w:rFonts w:eastAsia="Times New Roman" w:cs="Times New Roman"/>
          <w:szCs w:val="24"/>
        </w:rPr>
        <w:t xml:space="preserve">προ; Ποια είναι η θέση του ΝΑΤΟ για το Αιγαίο; Ποια είναι η θέση του ΝΑΤΟ για το </w:t>
      </w:r>
      <w:proofErr w:type="spellStart"/>
      <w:r>
        <w:rPr>
          <w:rFonts w:eastAsia="Times New Roman" w:cs="Times New Roman"/>
          <w:szCs w:val="24"/>
        </w:rPr>
        <w:t>casus</w:t>
      </w:r>
      <w:proofErr w:type="spellEnd"/>
      <w:r>
        <w:rPr>
          <w:rFonts w:eastAsia="Times New Roman" w:cs="Times New Roman"/>
          <w:szCs w:val="24"/>
        </w:rPr>
        <w:t xml:space="preserve"> </w:t>
      </w:r>
      <w:proofErr w:type="spellStart"/>
      <w:r>
        <w:rPr>
          <w:rFonts w:eastAsia="Times New Roman" w:cs="Times New Roman"/>
          <w:szCs w:val="24"/>
        </w:rPr>
        <w:t>belli</w:t>
      </w:r>
      <w:proofErr w:type="spellEnd"/>
      <w:r>
        <w:rPr>
          <w:rFonts w:eastAsia="Times New Roman" w:cs="Times New Roman"/>
          <w:szCs w:val="24"/>
        </w:rPr>
        <w:t xml:space="preserve"> της Τουρκίας; Είναι χώρα σύμμαχος; Και δεν φτάνουν όλα αυτά που λέμε αυτή </w:t>
      </w:r>
      <w:r>
        <w:rPr>
          <w:rFonts w:eastAsia="Times New Roman" w:cs="Times New Roman"/>
          <w:szCs w:val="24"/>
        </w:rPr>
        <w:lastRenderedPageBreak/>
        <w:t>τη στιγμή, αλλά φέρνετε και τους «φίλους» μας τους Αλβανούς με σκάφος μέσα στο Αιγαίο. Τι</w:t>
      </w:r>
      <w:r>
        <w:rPr>
          <w:rFonts w:eastAsia="Times New Roman" w:cs="Times New Roman"/>
          <w:szCs w:val="24"/>
        </w:rPr>
        <w:t xml:space="preserve"> να επιτηρήσουν; Τι να κάνουν; </w:t>
      </w:r>
    </w:p>
    <w:p w14:paraId="5FBB3427"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να κλείσω, να σας θυμίσω τη δήλωση του </w:t>
      </w:r>
      <w:proofErr w:type="spellStart"/>
      <w:r>
        <w:rPr>
          <w:rFonts w:eastAsia="Times New Roman" w:cs="Times New Roman"/>
          <w:szCs w:val="24"/>
        </w:rPr>
        <w:t>Λαβρόφ</w:t>
      </w:r>
      <w:proofErr w:type="spellEnd"/>
      <w:r>
        <w:rPr>
          <w:rFonts w:eastAsia="Times New Roman" w:cs="Times New Roman"/>
          <w:szCs w:val="24"/>
        </w:rPr>
        <w:t xml:space="preserve"> πριν </w:t>
      </w:r>
      <w:r>
        <w:rPr>
          <w:rFonts w:eastAsia="Times New Roman" w:cs="Times New Roman"/>
          <w:szCs w:val="24"/>
        </w:rPr>
        <w:t xml:space="preserve">από </w:t>
      </w:r>
      <w:r>
        <w:rPr>
          <w:rFonts w:eastAsia="Times New Roman" w:cs="Times New Roman"/>
          <w:szCs w:val="24"/>
        </w:rPr>
        <w:t xml:space="preserve">μια εβδομάδα περίπου, ο οποίος είπε ότι «οι σάπιες γεωπολιτικές πρακτικές της Δύσης έκαναν έτσι τη Μέση Ανατολή». Μη το δούμε και στο Αιγαίο αυτό! </w:t>
      </w:r>
    </w:p>
    <w:p w14:paraId="5FBB3428"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FBB3429"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εγώ, κύριε </w:t>
      </w:r>
      <w:proofErr w:type="spellStart"/>
      <w:r>
        <w:rPr>
          <w:rFonts w:eastAsia="Times New Roman" w:cs="Times New Roman"/>
          <w:szCs w:val="24"/>
        </w:rPr>
        <w:t>Κούζηλε</w:t>
      </w:r>
      <w:proofErr w:type="spellEnd"/>
      <w:r>
        <w:rPr>
          <w:rFonts w:eastAsia="Times New Roman" w:cs="Times New Roman"/>
          <w:szCs w:val="24"/>
        </w:rPr>
        <w:t xml:space="preserve">. </w:t>
      </w:r>
    </w:p>
    <w:p w14:paraId="5FBB342A"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Επομένως, κύριε Παππά, όσον αφορά την ψήφιση επί της σύμβασης παραμένει το «</w:t>
      </w:r>
      <w:r>
        <w:rPr>
          <w:rFonts w:eastAsia="Times New Roman" w:cs="Times New Roman"/>
          <w:szCs w:val="24"/>
        </w:rPr>
        <w:t>όχι</w:t>
      </w:r>
      <w:r>
        <w:rPr>
          <w:rFonts w:eastAsia="Times New Roman" w:cs="Times New Roman"/>
          <w:szCs w:val="24"/>
        </w:rPr>
        <w:t>» που είπατε και εάν δεν φύγει το τελευταίο κομμάτι στην υπουργική τροπολογία, η ψήφος σας επί της τροπολογίας αυτής θα</w:t>
      </w:r>
      <w:r>
        <w:rPr>
          <w:rFonts w:eastAsia="Times New Roman" w:cs="Times New Roman"/>
          <w:szCs w:val="24"/>
        </w:rPr>
        <w:t xml:space="preserve"> μείνει «</w:t>
      </w:r>
      <w:r>
        <w:rPr>
          <w:rFonts w:eastAsia="Times New Roman" w:cs="Times New Roman"/>
          <w:szCs w:val="24"/>
        </w:rPr>
        <w:t>παρών</w:t>
      </w:r>
      <w:r>
        <w:rPr>
          <w:rFonts w:eastAsia="Times New Roman" w:cs="Times New Roman"/>
          <w:szCs w:val="24"/>
        </w:rPr>
        <w:t xml:space="preserve">». Εάν φύγει, τι θα ψηφίσετε στην τροπολογία; </w:t>
      </w:r>
    </w:p>
    <w:p w14:paraId="5FBB342B"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«Π</w:t>
      </w:r>
      <w:r>
        <w:rPr>
          <w:rFonts w:eastAsia="Times New Roman" w:cs="Times New Roman"/>
          <w:szCs w:val="24"/>
        </w:rPr>
        <w:t>αρών</w:t>
      </w:r>
      <w:r>
        <w:rPr>
          <w:rFonts w:eastAsia="Times New Roman" w:cs="Times New Roman"/>
          <w:szCs w:val="24"/>
        </w:rPr>
        <w:t xml:space="preserve">». </w:t>
      </w:r>
    </w:p>
    <w:p w14:paraId="5FBB342C"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Πάλι «</w:t>
      </w:r>
      <w:r>
        <w:rPr>
          <w:rFonts w:eastAsia="Times New Roman" w:cs="Times New Roman"/>
          <w:szCs w:val="24"/>
        </w:rPr>
        <w:t>π</w:t>
      </w:r>
      <w:r>
        <w:rPr>
          <w:rFonts w:eastAsia="Times New Roman" w:cs="Times New Roman"/>
          <w:szCs w:val="24"/>
        </w:rPr>
        <w:t>αρών</w:t>
      </w:r>
      <w:r>
        <w:rPr>
          <w:rFonts w:eastAsia="Times New Roman" w:cs="Times New Roman"/>
          <w:szCs w:val="24"/>
        </w:rPr>
        <w:t xml:space="preserve">». </w:t>
      </w:r>
    </w:p>
    <w:p w14:paraId="5FBB342D"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η κ. Κανέλλη.</w:t>
      </w:r>
    </w:p>
    <w:p w14:paraId="5FBB342E"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 Σας δίνω διπλό χρόνο να τοποθετηθείτε και επί της τροπολογίας και επί της σύμβασης. </w:t>
      </w:r>
    </w:p>
    <w:p w14:paraId="5FBB342F"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ΛΙΑΝΑ Κ</w:t>
      </w:r>
      <w:r>
        <w:rPr>
          <w:rFonts w:eastAsia="Times New Roman" w:cs="Times New Roman"/>
          <w:b/>
          <w:szCs w:val="24"/>
        </w:rPr>
        <w:t xml:space="preserve">ΑΝΕΛΛΗ: </w:t>
      </w:r>
      <w:r>
        <w:rPr>
          <w:rFonts w:eastAsia="Times New Roman" w:cs="Times New Roman"/>
          <w:szCs w:val="24"/>
        </w:rPr>
        <w:t xml:space="preserve">Δεν θα χρειαστώ τόσο, κύριε Πρόεδρε. </w:t>
      </w:r>
    </w:p>
    <w:p w14:paraId="5FBB3430"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εγώ σας βάζω τα λεπτά που δικαιούστε. </w:t>
      </w:r>
    </w:p>
    <w:p w14:paraId="5FBB3431"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Ευχαριστώ πάρα πολύ. </w:t>
      </w:r>
    </w:p>
    <w:p w14:paraId="5FBB3432"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Μόλις γίναμε μάρτυρες αυτού του θεάτρου του παραλόγου, το</w:t>
      </w:r>
      <w:r>
        <w:rPr>
          <w:rFonts w:eastAsia="Times New Roman" w:cs="Times New Roman"/>
          <w:szCs w:val="24"/>
        </w:rPr>
        <w:t>υ</w:t>
      </w:r>
      <w:r>
        <w:rPr>
          <w:rFonts w:eastAsia="Times New Roman" w:cs="Times New Roman"/>
          <w:szCs w:val="24"/>
        </w:rPr>
        <w:t xml:space="preserve"> να χρησιμοποιεί κάποιος το Βήμα της Βουλής</w:t>
      </w:r>
      <w:r>
        <w:rPr>
          <w:rFonts w:eastAsia="Times New Roman" w:cs="Times New Roman"/>
          <w:szCs w:val="24"/>
        </w:rPr>
        <w:t>,</w:t>
      </w:r>
      <w:r>
        <w:rPr>
          <w:rFonts w:eastAsia="Times New Roman" w:cs="Times New Roman"/>
          <w:szCs w:val="24"/>
        </w:rPr>
        <w:t xml:space="preserve"> για να περνάει σε μια φάση φάρσας ακόμα και πολύ μεγάλες στιγμές. Τώρα είμαστε και παραμονές 28</w:t>
      </w:r>
      <w:r>
        <w:rPr>
          <w:rFonts w:eastAsia="Times New Roman" w:cs="Times New Roman"/>
          <w:szCs w:val="24"/>
          <w:vertAlign w:val="superscript"/>
        </w:rPr>
        <w:t>ης</w:t>
      </w:r>
      <w:r>
        <w:rPr>
          <w:rFonts w:eastAsia="Times New Roman" w:cs="Times New Roman"/>
          <w:szCs w:val="24"/>
        </w:rPr>
        <w:t xml:space="preserve"> Οκτωβρίου. Δηλαδή, λίγη πατριωτική σεμνότητα! Ξέρετε, το ΚΚΕ δεν φοβάται τη λέξη «πατρίδα» και δεν την εκχωρεί κυ</w:t>
      </w:r>
      <w:r>
        <w:rPr>
          <w:rFonts w:eastAsia="Times New Roman" w:cs="Times New Roman"/>
          <w:szCs w:val="24"/>
        </w:rPr>
        <w:t xml:space="preserve">ρίως σε ιδιοκτήτες σαν και τους μόλις απελθόντες από εδώ, που πήραν απάνω τους και 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α</w:t>
      </w:r>
      <w:r>
        <w:rPr>
          <w:rFonts w:eastAsia="Times New Roman" w:cs="Times New Roman"/>
          <w:szCs w:val="24"/>
        </w:rPr>
        <w:t xml:space="preserve">ντίσταση και το «ΕΟΚ και ΝΑΤΟ το ίδιο συνδικάτο». Σε λίγο δεν ξέρω τι άλλο θα πάρουν, με έναν τρόπο, όμως, ο οποίος καθίσταται σχεδόν </w:t>
      </w:r>
      <w:proofErr w:type="spellStart"/>
      <w:r>
        <w:rPr>
          <w:rFonts w:eastAsia="Times New Roman" w:cs="Times New Roman"/>
          <w:szCs w:val="24"/>
        </w:rPr>
        <w:t>απαξιωτικός</w:t>
      </w:r>
      <w:proofErr w:type="spellEnd"/>
      <w:r>
        <w:rPr>
          <w:rFonts w:eastAsia="Times New Roman" w:cs="Times New Roman"/>
          <w:szCs w:val="24"/>
        </w:rPr>
        <w:t xml:space="preserve"> για τη λειτουργ</w:t>
      </w:r>
      <w:r>
        <w:rPr>
          <w:rFonts w:eastAsia="Times New Roman" w:cs="Times New Roman"/>
          <w:szCs w:val="24"/>
        </w:rPr>
        <w:t xml:space="preserve">ία εδώ μέσα. Έκανε και τον Πρόεδρο της Βουλής! Τον αφήσατε. Η ανοχή μας εν πολλοίς και η εκμετάλλευση μιας </w:t>
      </w:r>
      <w:r>
        <w:rPr>
          <w:rFonts w:eastAsia="Times New Roman" w:cs="Times New Roman"/>
          <w:szCs w:val="24"/>
        </w:rPr>
        <w:lastRenderedPageBreak/>
        <w:t xml:space="preserve">ευγένειας και μιας αξιοπρέπειας στη διαλεκτική εδώ μέσα διαδικασία νομίζω ότι αρχίζει και μας δημιουργεί προβλήματα. </w:t>
      </w:r>
    </w:p>
    <w:p w14:paraId="5FBB3433"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Θα μείνω στην ουσία. Θα πούμε «</w:t>
      </w:r>
      <w:r>
        <w:rPr>
          <w:rFonts w:eastAsia="Times New Roman" w:cs="Times New Roman"/>
          <w:szCs w:val="24"/>
        </w:rPr>
        <w:t>όχι</w:t>
      </w:r>
      <w:r>
        <w:rPr>
          <w:rFonts w:eastAsia="Times New Roman" w:cs="Times New Roman"/>
          <w:szCs w:val="24"/>
        </w:rPr>
        <w:t xml:space="preserve">» στο </w:t>
      </w:r>
      <w:r>
        <w:rPr>
          <w:rFonts w:eastAsia="Times New Roman" w:cs="Times New Roman"/>
          <w:szCs w:val="24"/>
        </w:rPr>
        <w:t>μ</w:t>
      </w:r>
      <w:r>
        <w:rPr>
          <w:rFonts w:eastAsia="Times New Roman" w:cs="Times New Roman"/>
          <w:szCs w:val="24"/>
        </w:rPr>
        <w:t xml:space="preserve">νημόνιο αυτό, την </w:t>
      </w:r>
      <w:r>
        <w:rPr>
          <w:rFonts w:eastAsia="Times New Roman" w:cs="Times New Roman"/>
          <w:szCs w:val="24"/>
        </w:rPr>
        <w:t>κ</w:t>
      </w:r>
      <w:r>
        <w:rPr>
          <w:rFonts w:eastAsia="Times New Roman" w:cs="Times New Roman"/>
          <w:szCs w:val="24"/>
        </w:rPr>
        <w:t xml:space="preserve">ύρωση του </w:t>
      </w:r>
      <w:r>
        <w:rPr>
          <w:rFonts w:eastAsia="Times New Roman" w:cs="Times New Roman"/>
          <w:szCs w:val="24"/>
        </w:rPr>
        <w:t>μ</w:t>
      </w:r>
      <w:r>
        <w:rPr>
          <w:rFonts w:eastAsia="Times New Roman" w:cs="Times New Roman"/>
          <w:szCs w:val="24"/>
        </w:rPr>
        <w:t xml:space="preserve">νημονίου </w:t>
      </w:r>
      <w:r>
        <w:rPr>
          <w:rFonts w:eastAsia="Times New Roman" w:cs="Times New Roman"/>
          <w:szCs w:val="24"/>
        </w:rPr>
        <w:t>σ</w:t>
      </w:r>
      <w:r>
        <w:rPr>
          <w:rFonts w:eastAsia="Times New Roman" w:cs="Times New Roman"/>
          <w:szCs w:val="24"/>
        </w:rPr>
        <w:t xml:space="preserve">υνεννόησης σχετικά με την </w:t>
      </w:r>
      <w:r>
        <w:rPr>
          <w:rFonts w:eastAsia="Times New Roman" w:cs="Times New Roman"/>
          <w:szCs w:val="24"/>
        </w:rPr>
        <w:t>ο</w:t>
      </w:r>
      <w:r>
        <w:rPr>
          <w:rFonts w:eastAsia="Times New Roman" w:cs="Times New Roman"/>
          <w:szCs w:val="24"/>
        </w:rPr>
        <w:t xml:space="preserve">ργάνωση, </w:t>
      </w:r>
      <w:r>
        <w:rPr>
          <w:rFonts w:eastAsia="Times New Roman" w:cs="Times New Roman"/>
          <w:szCs w:val="24"/>
        </w:rPr>
        <w:t>δ</w:t>
      </w:r>
      <w:r>
        <w:rPr>
          <w:rFonts w:eastAsia="Times New Roman" w:cs="Times New Roman"/>
          <w:szCs w:val="24"/>
        </w:rPr>
        <w:t xml:space="preserve">ιοίκηση, </w:t>
      </w:r>
      <w:r>
        <w:rPr>
          <w:rFonts w:eastAsia="Times New Roman" w:cs="Times New Roman"/>
          <w:szCs w:val="24"/>
        </w:rPr>
        <w:t>α</w:t>
      </w:r>
      <w:r>
        <w:rPr>
          <w:rFonts w:eastAsia="Times New Roman" w:cs="Times New Roman"/>
          <w:szCs w:val="24"/>
        </w:rPr>
        <w:t xml:space="preserve">σφάλεια, </w:t>
      </w:r>
      <w:r>
        <w:rPr>
          <w:rFonts w:eastAsia="Times New Roman" w:cs="Times New Roman"/>
          <w:szCs w:val="24"/>
        </w:rPr>
        <w:t>χ</w:t>
      </w:r>
      <w:r>
        <w:rPr>
          <w:rFonts w:eastAsia="Times New Roman" w:cs="Times New Roman"/>
          <w:szCs w:val="24"/>
        </w:rPr>
        <w:t xml:space="preserve">ρηματοδότηση και </w:t>
      </w:r>
      <w:r>
        <w:rPr>
          <w:rFonts w:eastAsia="Times New Roman" w:cs="Times New Roman"/>
          <w:szCs w:val="24"/>
        </w:rPr>
        <w:t>σ</w:t>
      </w:r>
      <w:r>
        <w:rPr>
          <w:rFonts w:eastAsia="Times New Roman" w:cs="Times New Roman"/>
          <w:szCs w:val="24"/>
        </w:rPr>
        <w:t xml:space="preserve">τελέχωση του </w:t>
      </w:r>
      <w:r>
        <w:rPr>
          <w:rFonts w:eastAsia="Times New Roman" w:cs="Times New Roman"/>
          <w:szCs w:val="24"/>
        </w:rPr>
        <w:t>μ</w:t>
      </w:r>
      <w:r>
        <w:rPr>
          <w:rFonts w:eastAsia="Times New Roman" w:cs="Times New Roman"/>
          <w:szCs w:val="24"/>
        </w:rPr>
        <w:t xml:space="preserve">ικτού </w:t>
      </w:r>
      <w:r>
        <w:rPr>
          <w:rFonts w:eastAsia="Times New Roman" w:cs="Times New Roman"/>
          <w:szCs w:val="24"/>
        </w:rPr>
        <w:t>κ</w:t>
      </w:r>
      <w:r>
        <w:rPr>
          <w:rFonts w:eastAsia="Times New Roman" w:cs="Times New Roman"/>
          <w:szCs w:val="24"/>
        </w:rPr>
        <w:t xml:space="preserve">λιμάκιου του ΝΑΤΟ για τον </w:t>
      </w:r>
      <w:r>
        <w:rPr>
          <w:rFonts w:eastAsia="Times New Roman" w:cs="Times New Roman"/>
          <w:szCs w:val="24"/>
        </w:rPr>
        <w:t>η</w:t>
      </w:r>
      <w:r>
        <w:rPr>
          <w:rFonts w:eastAsia="Times New Roman" w:cs="Times New Roman"/>
          <w:szCs w:val="24"/>
        </w:rPr>
        <w:t xml:space="preserve">λεκτρονικό </w:t>
      </w:r>
      <w:r>
        <w:rPr>
          <w:rFonts w:eastAsia="Times New Roman" w:cs="Times New Roman"/>
          <w:szCs w:val="24"/>
        </w:rPr>
        <w:t>π</w:t>
      </w:r>
      <w:r>
        <w:rPr>
          <w:rFonts w:eastAsia="Times New Roman" w:cs="Times New Roman"/>
          <w:szCs w:val="24"/>
        </w:rPr>
        <w:t>όλεμο. Κάποιος που μας ακούει</w:t>
      </w:r>
      <w:r>
        <w:rPr>
          <w:rFonts w:eastAsia="Times New Roman" w:cs="Times New Roman"/>
          <w:szCs w:val="24"/>
        </w:rPr>
        <w:t>,</w:t>
      </w:r>
      <w:r>
        <w:rPr>
          <w:rFonts w:eastAsia="Times New Roman" w:cs="Times New Roman"/>
          <w:szCs w:val="24"/>
        </w:rPr>
        <w:t xml:space="preserve"> κάποιος, κύριε Πρόεδρε, θα θεωρεί ότι είναι κάτι πολύ σπουδαίο και θα αναρωτιέται γιατί να πούμε «όχι» σε κάτι που το ΝΑΤΟ θέλει να μας βοηθάει</w:t>
      </w:r>
      <w:r>
        <w:rPr>
          <w:rFonts w:eastAsia="Times New Roman" w:cs="Times New Roman"/>
          <w:szCs w:val="24"/>
        </w:rPr>
        <w:t>,</w:t>
      </w:r>
      <w:r>
        <w:rPr>
          <w:rFonts w:eastAsia="Times New Roman" w:cs="Times New Roman"/>
          <w:szCs w:val="24"/>
        </w:rPr>
        <w:t xml:space="preserve"> να αμυνόμαστε στον ηλεκτρονικό πόλεμο; Ποιον ηλεκτρονικό πόλεμο; Να το δούμε. </w:t>
      </w:r>
    </w:p>
    <w:p w14:paraId="5FBB3434"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Πρώτα από όλα δεν είναι όλες οι</w:t>
      </w:r>
      <w:r>
        <w:rPr>
          <w:rFonts w:eastAsia="Times New Roman" w:cs="Times New Roman"/>
          <w:szCs w:val="24"/>
        </w:rPr>
        <w:t xml:space="preserve"> χώρες του ΝΑΤΟ που συμμετέχουν. Είναι εννιά μόνο. Δεύτερον, ενέχει κινδύνους αυτούς καθαυτούς, εάν σκεφτείτε ότι λειτουργεί μεν τυπικά ως στρατηγείο, αλλά δεν είναι ενσωματωμένο στη δομή του ΝΑΤΟ. Στην πραγματικότητα, είναι εμπορευματοποιημένη διαδικασία </w:t>
      </w:r>
      <w:r>
        <w:rPr>
          <w:rFonts w:eastAsia="Times New Roman" w:cs="Times New Roman"/>
          <w:szCs w:val="24"/>
        </w:rPr>
        <w:t xml:space="preserve">από αυτές τις εννιά χώρες. </w:t>
      </w:r>
    </w:p>
    <w:p w14:paraId="5FBB3435"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Οδηγεί σε μια εμπλοκή</w:t>
      </w:r>
      <w:r>
        <w:rPr>
          <w:rFonts w:eastAsia="Times New Roman" w:cs="Times New Roman"/>
          <w:szCs w:val="24"/>
        </w:rPr>
        <w:t>,</w:t>
      </w:r>
      <w:r>
        <w:rPr>
          <w:rFonts w:eastAsia="Times New Roman" w:cs="Times New Roman"/>
          <w:szCs w:val="24"/>
        </w:rPr>
        <w:t xml:space="preserve"> η οποία ύπουλα δεν φαίνεται, γιατί μιλάμε για ηλεκτρονικό πόλεμο. Το διευκρινίζουμε, δεν έχει σχέση με </w:t>
      </w:r>
      <w:r>
        <w:rPr>
          <w:rFonts w:eastAsia="Times New Roman" w:cs="Times New Roman"/>
          <w:szCs w:val="24"/>
          <w:lang w:val="en-US"/>
        </w:rPr>
        <w:t>drones</w:t>
      </w:r>
      <w:r>
        <w:rPr>
          <w:rFonts w:eastAsia="Times New Roman" w:cs="Times New Roman"/>
          <w:szCs w:val="24"/>
        </w:rPr>
        <w:t>, δεν έχει σχέση με τέτοια, αλλά έχει και σχέση, γιατί ο ηλεκτρονικός πόλεμος περιλαμβάνει και τ</w:t>
      </w:r>
      <w:r>
        <w:rPr>
          <w:rFonts w:eastAsia="Times New Roman" w:cs="Times New Roman"/>
          <w:szCs w:val="24"/>
        </w:rPr>
        <w:t>έτοιου είδους βάσεις και τέτοιου είδους διαδικασίες. Ξέρουμε ότι έχουν ανοίξει συζητήσεις. Εμπλέκει τη χώρα και τα στελέχη των Ενόπλων Δυνάμεων ολοένα και βαθύτερα στην υπεράσπιση αλλότριων των εθνικών εδώ δικών μας και κυρίως και πάνω από όλα λαϊκών συμφε</w:t>
      </w:r>
      <w:r>
        <w:rPr>
          <w:rFonts w:eastAsia="Times New Roman" w:cs="Times New Roman"/>
          <w:szCs w:val="24"/>
        </w:rPr>
        <w:t xml:space="preserve">ρόντων. Δεν γίνεται αυτό το πράγμα με το ΝΑΤΟ! </w:t>
      </w:r>
    </w:p>
    <w:p w14:paraId="5FBB3436"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Βλέπουμε ποιες είναι οι συνέπειες του ΝΑΤΟ στο Αιγαίο και στην παρουσία του. Είχα ρωτήσει τον κύριο Υπουργό -μήπως μπορέσετε εσείς να μας απαντήσετε;- εάν έχουμε εσχάτως μια τρομακτική έξαρση των παραβιάσεων,</w:t>
      </w:r>
      <w:r>
        <w:rPr>
          <w:rFonts w:eastAsia="Times New Roman" w:cs="Times New Roman"/>
          <w:szCs w:val="24"/>
        </w:rPr>
        <w:t xml:space="preserve"> εάν έχουμε νυχτερινές </w:t>
      </w:r>
      <w:proofErr w:type="spellStart"/>
      <w:r>
        <w:rPr>
          <w:rFonts w:eastAsia="Times New Roman" w:cs="Times New Roman"/>
          <w:szCs w:val="24"/>
        </w:rPr>
        <w:t>υπερπτήσεις</w:t>
      </w:r>
      <w:proofErr w:type="spellEnd"/>
      <w:r>
        <w:rPr>
          <w:rFonts w:eastAsia="Times New Roman" w:cs="Times New Roman"/>
          <w:szCs w:val="24"/>
        </w:rPr>
        <w:t xml:space="preserve"> –όπως διαβάζουμε και ακούμε-, εάν αυτά γίνονται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δοντιών του </w:t>
      </w:r>
      <w:proofErr w:type="spellStart"/>
      <w:r>
        <w:rPr>
          <w:rFonts w:eastAsia="Times New Roman" w:cs="Times New Roman"/>
          <w:szCs w:val="24"/>
        </w:rPr>
        <w:t>σουλτανοειδούς</w:t>
      </w:r>
      <w:proofErr w:type="spellEnd"/>
      <w:r>
        <w:rPr>
          <w:rFonts w:eastAsia="Times New Roman" w:cs="Times New Roman"/>
          <w:szCs w:val="24"/>
        </w:rPr>
        <w:t xml:space="preserve"> δράκου</w:t>
      </w:r>
      <w:r>
        <w:rPr>
          <w:rFonts w:eastAsia="Times New Roman" w:cs="Times New Roman"/>
          <w:szCs w:val="24"/>
        </w:rPr>
        <w:t>,</w:t>
      </w:r>
      <w:r>
        <w:rPr>
          <w:rFonts w:eastAsia="Times New Roman" w:cs="Times New Roman"/>
          <w:szCs w:val="24"/>
        </w:rPr>
        <w:t xml:space="preserve"> που δείχνει η σύμμαχός μας στο ΝΑΤΟ Τουρκία, με εκβιασμούς «άλλο το μήκος του Αιγαίου». </w:t>
      </w:r>
      <w:r>
        <w:rPr>
          <w:rFonts w:eastAsia="Times New Roman" w:cs="Times New Roman"/>
          <w:szCs w:val="24"/>
        </w:rPr>
        <w:t>Δ</w:t>
      </w:r>
      <w:r>
        <w:rPr>
          <w:rFonts w:eastAsia="Times New Roman" w:cs="Times New Roman"/>
          <w:szCs w:val="24"/>
        </w:rPr>
        <w:t xml:space="preserve">εν πηγαίνω σε άλλα πράγματα. Δεν </w:t>
      </w:r>
      <w:r>
        <w:rPr>
          <w:rFonts w:eastAsia="Times New Roman" w:cs="Times New Roman"/>
          <w:szCs w:val="24"/>
        </w:rPr>
        <w:t xml:space="preserve">θέλω να </w:t>
      </w:r>
      <w:r>
        <w:rPr>
          <w:rFonts w:eastAsia="Times New Roman" w:cs="Times New Roman"/>
          <w:szCs w:val="24"/>
        </w:rPr>
        <w:lastRenderedPageBreak/>
        <w:t xml:space="preserve">αναφερθώ στις πρόσφατες δηλώσεις </w:t>
      </w:r>
      <w:proofErr w:type="spellStart"/>
      <w:r>
        <w:rPr>
          <w:rFonts w:eastAsia="Times New Roman" w:cs="Times New Roman"/>
          <w:szCs w:val="24"/>
        </w:rPr>
        <w:t>Ερντογάν</w:t>
      </w:r>
      <w:proofErr w:type="spellEnd"/>
      <w:r>
        <w:rPr>
          <w:rFonts w:eastAsia="Times New Roman" w:cs="Times New Roman"/>
          <w:szCs w:val="24"/>
        </w:rPr>
        <w:t xml:space="preserve">. Δεν προσφέρονται εδώ μέσα για ανάλυση. Ούτως ή άλλως η θέση μας είναι σαφής. </w:t>
      </w:r>
    </w:p>
    <w:p w14:paraId="5FBB3437"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Τα έξοδα θα είναι μόνο 100.000. Σε αυτή τη φάση. Είναι το ελάχιστο. </w:t>
      </w:r>
    </w:p>
    <w:p w14:paraId="5FBB3438"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Πάμε στην ουσία. Φουσκώνετε από υπερηφάνεια, εσείς, αριστε</w:t>
      </w:r>
      <w:r>
        <w:rPr>
          <w:rFonts w:eastAsia="Times New Roman" w:cs="Times New Roman"/>
          <w:szCs w:val="24"/>
        </w:rPr>
        <w:t xml:space="preserve">ρή Κυβέρνηση, που χώνεστε ολοένα και περισσότερο βαθιά μέσα στη νατοϊκή διαδικασία; Τι καλό θα δούμε, δηλαδή, από αυτούς τους σφαγείς; Τι είδαμε μέχρι σήμερα; Τι είδαμε; Τους φέρατε και στο Αιγαίο για το </w:t>
      </w:r>
      <w:r>
        <w:rPr>
          <w:rFonts w:eastAsia="Times New Roman" w:cs="Times New Roman"/>
          <w:szCs w:val="24"/>
        </w:rPr>
        <w:t>π</w:t>
      </w:r>
      <w:r>
        <w:rPr>
          <w:rFonts w:eastAsia="Times New Roman" w:cs="Times New Roman"/>
          <w:szCs w:val="24"/>
        </w:rPr>
        <w:t xml:space="preserve">ροσφυγικό. Είναι μία </w:t>
      </w:r>
      <w:proofErr w:type="spellStart"/>
      <w:r>
        <w:rPr>
          <w:rFonts w:eastAsia="Times New Roman" w:cs="Times New Roman"/>
          <w:szCs w:val="24"/>
        </w:rPr>
        <w:t>λυκοσυμμαχία</w:t>
      </w:r>
      <w:proofErr w:type="spellEnd"/>
      <w:r>
        <w:rPr>
          <w:rFonts w:eastAsia="Times New Roman" w:cs="Times New Roman"/>
          <w:szCs w:val="24"/>
        </w:rPr>
        <w:t>, με την οποία συν</w:t>
      </w:r>
      <w:r>
        <w:rPr>
          <w:rFonts w:eastAsia="Times New Roman" w:cs="Times New Roman"/>
          <w:szCs w:val="24"/>
        </w:rPr>
        <w:t>αινείτε κι εσείς, σε απόλυτη συνεργασία και συνέχεια με τις προηγούμενες κυβερνήσεις, και στην αλλοτρίωση του επαγγελματικού και πολεμικού και συνειδητού και εθνικού πατριωτικού φρονήματος των Ελλήνων αξιωματικών</w:t>
      </w:r>
      <w:r>
        <w:rPr>
          <w:rFonts w:eastAsia="Times New Roman" w:cs="Times New Roman"/>
          <w:szCs w:val="24"/>
        </w:rPr>
        <w:t>,</w:t>
      </w:r>
      <w:r>
        <w:rPr>
          <w:rFonts w:eastAsia="Times New Roman" w:cs="Times New Roman"/>
          <w:szCs w:val="24"/>
        </w:rPr>
        <w:t xml:space="preserve"> που μπαίνουν στις καινούργιες διαδικασίες </w:t>
      </w:r>
      <w:r>
        <w:rPr>
          <w:rFonts w:eastAsia="Times New Roman" w:cs="Times New Roman"/>
          <w:szCs w:val="24"/>
        </w:rPr>
        <w:t xml:space="preserve">κάτω από αυτές τις συμβάσεις. </w:t>
      </w:r>
    </w:p>
    <w:p w14:paraId="5FBB3439"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Φέρνω ένα παράδειγμα: Λέτε «το </w:t>
      </w:r>
      <w:r>
        <w:rPr>
          <w:rFonts w:eastAsia="Times New Roman" w:cs="Times New Roman"/>
          <w:szCs w:val="24"/>
        </w:rPr>
        <w:t>κ</w:t>
      </w:r>
      <w:r>
        <w:rPr>
          <w:rFonts w:eastAsia="Times New Roman" w:cs="Times New Roman"/>
          <w:szCs w:val="24"/>
        </w:rPr>
        <w:t xml:space="preserve">λιμάκιο ηλεκτρονικού πολέμου θα λειτουργεί σε τακτικό επιχειρησιακό στρατηγικό επίπεδο». Δηλαδή και στο πεδίο της μάχης και από μακριά. Επειδή είναι ηλεκτρονικός </w:t>
      </w:r>
      <w:r>
        <w:rPr>
          <w:rFonts w:eastAsia="Times New Roman" w:cs="Times New Roman"/>
          <w:szCs w:val="24"/>
        </w:rPr>
        <w:lastRenderedPageBreak/>
        <w:t>ο πόλεμος</w:t>
      </w:r>
      <w:r>
        <w:rPr>
          <w:rFonts w:eastAsia="Times New Roman" w:cs="Times New Roman"/>
          <w:szCs w:val="24"/>
        </w:rPr>
        <w:t>,</w:t>
      </w:r>
      <w:r>
        <w:rPr>
          <w:rFonts w:eastAsia="Times New Roman" w:cs="Times New Roman"/>
          <w:szCs w:val="24"/>
        </w:rPr>
        <w:t xml:space="preserve"> δεν σημαίνει ότι δεν θα έχουμε την ουσία και την πολιτική επιλογή της συμμετοχής μας σε επιθέσεις, ενδεχομένως από μακριά, </w:t>
      </w:r>
      <w:r w:rsidRPr="00C14DD9">
        <w:rPr>
          <w:rFonts w:eastAsia="Times New Roman" w:cs="Times New Roman"/>
          <w:szCs w:val="24"/>
        </w:rPr>
        <w:t>διά του ηλεκτρονικού πολέμου.</w:t>
      </w:r>
      <w:r>
        <w:rPr>
          <w:rFonts w:eastAsia="Times New Roman" w:cs="Times New Roman"/>
          <w:szCs w:val="24"/>
        </w:rPr>
        <w:t xml:space="preserve"> </w:t>
      </w:r>
    </w:p>
    <w:p w14:paraId="5FBB343A"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μας πει κάποιος ότι αυτά είναι αμυντικά. Το έχουμε δει πόσο αμυντικό είναι το ΝΑΤΟ. Το έχουμε δει </w:t>
      </w:r>
      <w:r>
        <w:rPr>
          <w:rFonts w:eastAsia="Times New Roman" w:cs="Times New Roman"/>
          <w:szCs w:val="24"/>
        </w:rPr>
        <w:t>να εξαπλώνεται. Το έχουμε δει όπου υπάρχει πλουτοπαραγωγική πηγή να εμφανίζεται ένα ανθρωπιστικό πρόβλημα και μετά να εμφανίζεται το ΝΑΤΟ να μακελεύει ό,τι έχει απομείνει και δεν έχει απομείνει, για να βάλει τα θεμέλια ενός εκδημοκρατισμού. Έχουμε δει συνε</w:t>
      </w:r>
      <w:r>
        <w:rPr>
          <w:rFonts w:eastAsia="Times New Roman" w:cs="Times New Roman"/>
          <w:szCs w:val="24"/>
        </w:rPr>
        <w:t xml:space="preserve">ργασίες. Και η περιοχή είναι εν </w:t>
      </w:r>
      <w:proofErr w:type="spellStart"/>
      <w:r>
        <w:rPr>
          <w:rFonts w:eastAsia="Times New Roman" w:cs="Times New Roman"/>
          <w:szCs w:val="24"/>
        </w:rPr>
        <w:t>κινδύνω</w:t>
      </w:r>
      <w:proofErr w:type="spellEnd"/>
      <w:r>
        <w:rPr>
          <w:rFonts w:eastAsia="Times New Roman" w:cs="Times New Roman"/>
          <w:szCs w:val="24"/>
        </w:rPr>
        <w:t xml:space="preserve"> σε βαθμό κακουργήματος ακόμα και εκεί όπου νατοϊκές και άλλες δυνάμεις έπαιξαν παιχνίδια. </w:t>
      </w:r>
    </w:p>
    <w:p w14:paraId="5FBB343B"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Πηγαίντε να ρωτήσετε σε τι ωφελήθηκε ο αιγυπτιακός λαός από τις ΑΟΖ και από τούτα και από εκείνα, όταν σήμερα γράφεται ότι λε</w:t>
      </w:r>
      <w:r>
        <w:rPr>
          <w:rFonts w:eastAsia="Times New Roman" w:cs="Times New Roman"/>
          <w:szCs w:val="24"/>
        </w:rPr>
        <w:t>ίπει η ζάχαρη στην Αίγυπτο. Η ζάχαρη! Το λέω για να συνειδητοποιήσει ο κόσμος ότι όλες αυτές οι επενδύσεις, τάχα μου δήθεν οι άμυνες, καταλήγουν στο να στριμώχνουν τον λαό ολοένα και περισσότερο σε ένα περιθώριο, κύριε Υπουργέ και κύριε Πρόεδρε.</w:t>
      </w:r>
    </w:p>
    <w:p w14:paraId="5FBB343C"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Έκανα μία </w:t>
      </w:r>
      <w:r>
        <w:rPr>
          <w:rFonts w:eastAsia="Times New Roman" w:cs="Times New Roman"/>
          <w:szCs w:val="24"/>
        </w:rPr>
        <w:t>ερώτηση, η οποία ήταν καίριας σημασίας και δεν απαντήθηκε από τον κύριο Υπουργό: Ποια θα είναι τα όρια τα εθνικά, όπως προβλέπεται στη συμφωνία, τα οποία μπορεί κάποιος να βάλει στον τρόπο με τον οποίο θα λειτουργεί αυτή η συμφωνία; Ποια είναι τα όριά μας;</w:t>
      </w:r>
      <w:r>
        <w:rPr>
          <w:rFonts w:eastAsia="Times New Roman" w:cs="Times New Roman"/>
          <w:szCs w:val="24"/>
        </w:rPr>
        <w:t xml:space="preserve"> Ποια είναι η γραμμή; Ποιος θα τα βάλει; Πότε θα τα βάλει; Κάτω από ποιες συγκυρίες; Ποια είναι αυτά; Δεν απαντήθηκε. Άρα είμαστε και χωρίς όρια. Είμαστε σε μία συμφωνία στην οποία εμφανιζόμαστε να είμαστε μέλη του πιο σύγχρονου </w:t>
      </w:r>
      <w:r>
        <w:rPr>
          <w:rFonts w:eastAsia="Times New Roman" w:cs="Times New Roman"/>
          <w:szCs w:val="24"/>
          <w:lang w:val="en-US"/>
        </w:rPr>
        <w:t>Star</w:t>
      </w:r>
      <w:r>
        <w:rPr>
          <w:rFonts w:eastAsia="Times New Roman" w:cs="Times New Roman"/>
          <w:szCs w:val="24"/>
        </w:rPr>
        <w:t xml:space="preserve"> </w:t>
      </w:r>
      <w:r>
        <w:rPr>
          <w:rFonts w:eastAsia="Times New Roman" w:cs="Times New Roman"/>
          <w:szCs w:val="24"/>
          <w:lang w:val="en-US"/>
        </w:rPr>
        <w:t>Wars</w:t>
      </w:r>
      <w:r>
        <w:rPr>
          <w:rFonts w:eastAsia="Times New Roman" w:cs="Times New Roman"/>
          <w:szCs w:val="24"/>
        </w:rPr>
        <w:t xml:space="preserve"> </w:t>
      </w:r>
      <w:r>
        <w:rPr>
          <w:rFonts w:eastAsia="Times New Roman" w:cs="Times New Roman"/>
          <w:szCs w:val="24"/>
          <w:lang w:val="en-US"/>
        </w:rPr>
        <w:t>PlayStation</w:t>
      </w:r>
      <w:r>
        <w:rPr>
          <w:rFonts w:eastAsia="Times New Roman" w:cs="Times New Roman"/>
          <w:szCs w:val="24"/>
        </w:rPr>
        <w:t xml:space="preserve"> ηλεκτ</w:t>
      </w:r>
      <w:r>
        <w:rPr>
          <w:rFonts w:eastAsia="Times New Roman" w:cs="Times New Roman"/>
          <w:szCs w:val="24"/>
        </w:rPr>
        <w:t xml:space="preserve">ρονικού πολέμου. </w:t>
      </w:r>
    </w:p>
    <w:p w14:paraId="5FBB343D"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Δεν είναι αληθές, όμως, αυτό και δεν έχουμε και </w:t>
      </w:r>
      <w:r>
        <w:rPr>
          <w:rFonts w:eastAsia="Times New Roman" w:cs="Times New Roman"/>
          <w:szCs w:val="24"/>
        </w:rPr>
        <w:t xml:space="preserve">σε </w:t>
      </w:r>
      <w:r>
        <w:rPr>
          <w:rFonts w:eastAsia="Times New Roman" w:cs="Times New Roman"/>
          <w:szCs w:val="24"/>
        </w:rPr>
        <w:t>τίποτα να ωφεληθούμε. Αντίθετα, μπαίνουμε ολοένα και βαθύτερα σε μία κατάσταση. Δηλαδή, θα ήθελα να σας εξηγήσω κάτι, για να το καταλάβει για μία φορά ακόμα ο κόσμος: Είμαστε εδώ για να ε</w:t>
      </w:r>
      <w:r>
        <w:rPr>
          <w:rFonts w:eastAsia="Times New Roman" w:cs="Times New Roman"/>
          <w:szCs w:val="24"/>
        </w:rPr>
        <w:t xml:space="preserve">πικυρώσουμε κάτι το οποίο λειτουργεί και εφαρμόζεται από το 2013. Δεν μπορεί να μην αισθανθεί ένας Βουλευτής εδώ λίγο βλάκας. </w:t>
      </w:r>
    </w:p>
    <w:p w14:paraId="5FBB343E"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Έρχεστε και μας ζητάτε τώρα να σας πούμε να</w:t>
      </w:r>
      <w:r>
        <w:rPr>
          <w:rFonts w:eastAsia="Times New Roman" w:cs="Times New Roman"/>
          <w:szCs w:val="24"/>
        </w:rPr>
        <w:t>ι</w:t>
      </w:r>
      <w:r>
        <w:rPr>
          <w:rFonts w:eastAsia="Times New Roman" w:cs="Times New Roman"/>
          <w:szCs w:val="24"/>
        </w:rPr>
        <w:t xml:space="preserve"> ή όχι σε κάτι το οποίο ήδη λειτουργεί και εφαρμόζεται και για το οποίο ήδη ξοδεύετε </w:t>
      </w:r>
      <w:r>
        <w:rPr>
          <w:rFonts w:eastAsia="Times New Roman" w:cs="Times New Roman"/>
          <w:szCs w:val="24"/>
        </w:rPr>
        <w:t xml:space="preserve">λεφτά. Πάμε να νομιμοποιήσουμε εκ των υστέρων κάτι το οποίο ήδη λειτουργεί. Και ρώτησα, από τι σωθήκαμε μέχρι σήμερα; Ποια ήταν η μείζων επίθεση που μας έγινε σε ηλεκτρονικό επίπεδο και μας έσωσε το ΝΑΤΟ; Και ποιος θα μας την κάνει την ηλεκτρονική επίθεση </w:t>
      </w:r>
      <w:r>
        <w:rPr>
          <w:rFonts w:eastAsia="Times New Roman" w:cs="Times New Roman"/>
          <w:szCs w:val="24"/>
        </w:rPr>
        <w:t xml:space="preserve">σε επίπεδο </w:t>
      </w:r>
      <w:proofErr w:type="spellStart"/>
      <w:r>
        <w:rPr>
          <w:rFonts w:eastAsia="Times New Roman" w:cs="Times New Roman"/>
          <w:szCs w:val="24"/>
        </w:rPr>
        <w:t>γεωστρατηγικών</w:t>
      </w:r>
      <w:proofErr w:type="spellEnd"/>
      <w:r>
        <w:rPr>
          <w:rFonts w:eastAsia="Times New Roman" w:cs="Times New Roman"/>
          <w:szCs w:val="24"/>
        </w:rPr>
        <w:t xml:space="preserve"> συμφερόντων της περιοχής, που να μην είναι καθόλου, όμως, νατοϊκός σύμμαχος; Ποιος; Αφού έχετε φροντίσει να μην ανήκουμε παρά μόνο στο ΝΑΤΟ, να μη μας ενδιαφέρει παρά μόνο η ευπρέπεια της υπογραφής μας. </w:t>
      </w:r>
    </w:p>
    <w:p w14:paraId="5FBB343F"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Την καταψηφίζουμε. Δεν έχε</w:t>
      </w:r>
      <w:r>
        <w:rPr>
          <w:rFonts w:eastAsia="Times New Roman" w:cs="Times New Roman"/>
          <w:szCs w:val="24"/>
        </w:rPr>
        <w:t xml:space="preserve">ι νόημα. </w:t>
      </w:r>
    </w:p>
    <w:p w14:paraId="5FBB3440"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Και προειδοποιούμε, κάνω έκκληση, να συνειδητοποιήσετε ότι η συνέχιση αυτής της πολιτικής δεν μπορεί να σας διαφοροποιεί από τους προηγούμενους από την ώρα που έρχεται, για μία ακόμα φορά, μια συμφωνία η οποία έχει και σαφή –αν και δεν της φαίνετ</w:t>
      </w:r>
      <w:r>
        <w:rPr>
          <w:rFonts w:eastAsia="Times New Roman" w:cs="Times New Roman"/>
          <w:szCs w:val="24"/>
        </w:rPr>
        <w:t xml:space="preserve">αι- εμπορικά χαρακτηριστικά. </w:t>
      </w:r>
    </w:p>
    <w:p w14:paraId="5FBB3441" w14:textId="77777777" w:rsidR="00C14AE8" w:rsidRDefault="0089555B">
      <w:pPr>
        <w:spacing w:after="0" w:line="600" w:lineRule="auto"/>
        <w:ind w:firstLine="720"/>
        <w:jc w:val="both"/>
        <w:rPr>
          <w:rFonts w:eastAsia="Times New Roman"/>
          <w:szCs w:val="24"/>
        </w:rPr>
      </w:pPr>
      <w:r>
        <w:rPr>
          <w:rFonts w:eastAsia="Times New Roman"/>
          <w:szCs w:val="24"/>
        </w:rPr>
        <w:lastRenderedPageBreak/>
        <w:t xml:space="preserve">Θα πουλάμε μισθοφορικές υπηρεσίες ηλεκτρονικού πολέμου οι εννέα χώρες, μέχρι να μπουν και οι υπόλοιπες, να φτιαχτεί το κατάλληλο στρατηγείο. Με το κατάλληλο στρατηγείο -είχαμε ζητήσει την 113 </w:t>
      </w:r>
      <w:r>
        <w:rPr>
          <w:rFonts w:eastAsia="Times New Roman"/>
          <w:szCs w:val="24"/>
        </w:rPr>
        <w:t>Π</w:t>
      </w:r>
      <w:r>
        <w:rPr>
          <w:rFonts w:eastAsia="Times New Roman"/>
          <w:szCs w:val="24"/>
        </w:rPr>
        <w:t xml:space="preserve">τέρυγα </w:t>
      </w:r>
      <w:r>
        <w:rPr>
          <w:rFonts w:eastAsia="Times New Roman"/>
          <w:szCs w:val="24"/>
        </w:rPr>
        <w:t>Μ</w:t>
      </w:r>
      <w:r>
        <w:rPr>
          <w:rFonts w:eastAsia="Times New Roman"/>
          <w:szCs w:val="24"/>
        </w:rPr>
        <w:t xml:space="preserve">άχης, γιατί θα μας </w:t>
      </w:r>
      <w:r>
        <w:rPr>
          <w:rFonts w:eastAsia="Times New Roman"/>
          <w:szCs w:val="24"/>
        </w:rPr>
        <w:t>συνέ</w:t>
      </w:r>
      <w:r>
        <w:rPr>
          <w:rFonts w:eastAsia="Times New Roman"/>
          <w:szCs w:val="24"/>
        </w:rPr>
        <w:t>φε</w:t>
      </w:r>
      <w:r>
        <w:rPr>
          <w:rFonts w:eastAsia="Times New Roman"/>
          <w:szCs w:val="24"/>
        </w:rPr>
        <w:t xml:space="preserve">ρε, δεν έχει γίνει μέχρι στιγμής, θα γίνει- θα βάλουμε και μια βάση για </w:t>
      </w:r>
      <w:r>
        <w:rPr>
          <w:rFonts w:eastAsia="Times New Roman"/>
          <w:szCs w:val="24"/>
          <w:lang w:val="en-US"/>
        </w:rPr>
        <w:t>drones</w:t>
      </w:r>
      <w:r>
        <w:rPr>
          <w:rFonts w:eastAsia="Times New Roman"/>
          <w:szCs w:val="24"/>
        </w:rPr>
        <w:t xml:space="preserve"> εδώ και μια εκεί και μια παραπέρα.</w:t>
      </w:r>
    </w:p>
    <w:p w14:paraId="5FBB3442" w14:textId="77777777" w:rsidR="00C14AE8" w:rsidRDefault="0089555B">
      <w:pPr>
        <w:spacing w:after="0" w:line="600" w:lineRule="auto"/>
        <w:ind w:firstLine="720"/>
        <w:jc w:val="both"/>
        <w:rPr>
          <w:rFonts w:eastAsia="Times New Roman"/>
          <w:szCs w:val="24"/>
        </w:rPr>
      </w:pPr>
      <w:r>
        <w:rPr>
          <w:rFonts w:eastAsia="Times New Roman"/>
          <w:szCs w:val="24"/>
        </w:rPr>
        <w:t xml:space="preserve">Για να κλείσω, φέρνετε ένα μίνι </w:t>
      </w:r>
      <w:proofErr w:type="spellStart"/>
      <w:r>
        <w:rPr>
          <w:rFonts w:eastAsia="Times New Roman"/>
          <w:szCs w:val="24"/>
        </w:rPr>
        <w:t>τακτοποιητικό</w:t>
      </w:r>
      <w:proofErr w:type="spellEnd"/>
      <w:r>
        <w:rPr>
          <w:rFonts w:eastAsia="Times New Roman"/>
          <w:szCs w:val="24"/>
        </w:rPr>
        <w:t xml:space="preserve">, κατά την </w:t>
      </w:r>
      <w:proofErr w:type="spellStart"/>
      <w:r>
        <w:rPr>
          <w:rFonts w:eastAsia="Times New Roman"/>
          <w:szCs w:val="24"/>
        </w:rPr>
        <w:t>παλαιοτάτη</w:t>
      </w:r>
      <w:proofErr w:type="spellEnd"/>
      <w:r>
        <w:rPr>
          <w:rFonts w:eastAsia="Times New Roman"/>
          <w:szCs w:val="24"/>
        </w:rPr>
        <w:t xml:space="preserve"> τακτική. Έχω δεκαέξι-δεκαεπτά χρόνια εδώ μέσα, βαρέθηκα να το βλέπω με οποι</w:t>
      </w:r>
      <w:r>
        <w:rPr>
          <w:rFonts w:eastAsia="Times New Roman"/>
          <w:szCs w:val="24"/>
        </w:rPr>
        <w:t xml:space="preserve">αδήποτε κυβέρνηση, με οποιονδήποτε Υπουργό. Φέρατε </w:t>
      </w:r>
      <w:proofErr w:type="spellStart"/>
      <w:r>
        <w:rPr>
          <w:rFonts w:eastAsia="Times New Roman"/>
          <w:szCs w:val="24"/>
        </w:rPr>
        <w:t>τακτοποιησούλες</w:t>
      </w:r>
      <w:proofErr w:type="spellEnd"/>
      <w:r>
        <w:rPr>
          <w:rFonts w:eastAsia="Times New Roman"/>
          <w:szCs w:val="24"/>
        </w:rPr>
        <w:t xml:space="preserve">, μια τροπολογία με δώδεκα </w:t>
      </w:r>
      <w:proofErr w:type="spellStart"/>
      <w:r>
        <w:rPr>
          <w:rFonts w:eastAsia="Times New Roman"/>
          <w:szCs w:val="24"/>
        </w:rPr>
        <w:t>τακτοποιησούλες</w:t>
      </w:r>
      <w:proofErr w:type="spellEnd"/>
      <w:r>
        <w:rPr>
          <w:rFonts w:eastAsia="Times New Roman"/>
          <w:szCs w:val="24"/>
        </w:rPr>
        <w:t>. Μια μικρή τακτοποίηση εδώ, μια μικρή τακτοποίηση εκεί. Δεν είμαστε καν σε θέση να ελέγξουμε.</w:t>
      </w:r>
    </w:p>
    <w:p w14:paraId="5FBB3443" w14:textId="77777777" w:rsidR="00C14AE8" w:rsidRDefault="0089555B">
      <w:pPr>
        <w:spacing w:after="0" w:line="600" w:lineRule="auto"/>
        <w:ind w:firstLine="720"/>
        <w:jc w:val="both"/>
        <w:rPr>
          <w:rFonts w:eastAsia="Times New Roman"/>
          <w:szCs w:val="24"/>
        </w:rPr>
      </w:pPr>
      <w:r>
        <w:rPr>
          <w:rFonts w:eastAsia="Times New Roman"/>
          <w:szCs w:val="24"/>
        </w:rPr>
        <w:t>Να σας πω. Εάν αυτό ερχόταν σαν νομοσχέδιο, να ανοίγα</w:t>
      </w:r>
      <w:r>
        <w:rPr>
          <w:rFonts w:eastAsia="Times New Roman"/>
          <w:szCs w:val="24"/>
        </w:rPr>
        <w:t xml:space="preserve">με μια συζήτηση. Φέρνετε δώδεκα </w:t>
      </w:r>
      <w:proofErr w:type="spellStart"/>
      <w:r>
        <w:rPr>
          <w:rFonts w:eastAsia="Times New Roman"/>
          <w:szCs w:val="24"/>
        </w:rPr>
        <w:t>τακτοποιητικά</w:t>
      </w:r>
      <w:proofErr w:type="spellEnd"/>
      <w:r>
        <w:rPr>
          <w:rFonts w:eastAsia="Times New Roman"/>
          <w:szCs w:val="24"/>
        </w:rPr>
        <w:t xml:space="preserve"> πράγματα. Μοιάζει εξ ορισμού ηθικό και καλό. Δεν ελέγχεται. Δεν μπορεί κάποιος να διαφοροποιηθεί, γιατί είναι δώδεκα άρθρα σε μια τροπολογία και με βάση τον Κανονισμό μόνο «</w:t>
      </w:r>
      <w:r>
        <w:rPr>
          <w:rFonts w:eastAsia="Times New Roman"/>
          <w:szCs w:val="24"/>
        </w:rPr>
        <w:t>ναι</w:t>
      </w:r>
      <w:r>
        <w:rPr>
          <w:rFonts w:eastAsia="Times New Roman"/>
          <w:szCs w:val="24"/>
        </w:rPr>
        <w:t>» ή μόνο «</w:t>
      </w:r>
      <w:r>
        <w:rPr>
          <w:rFonts w:eastAsia="Times New Roman"/>
          <w:szCs w:val="24"/>
        </w:rPr>
        <w:t>όχι</w:t>
      </w:r>
      <w:r>
        <w:rPr>
          <w:rFonts w:eastAsia="Times New Roman"/>
          <w:szCs w:val="24"/>
        </w:rPr>
        <w:t xml:space="preserve">» μπορώ να πω, κύριε </w:t>
      </w:r>
      <w:r>
        <w:rPr>
          <w:rFonts w:eastAsia="Times New Roman"/>
          <w:szCs w:val="24"/>
        </w:rPr>
        <w:t xml:space="preserve">Πρόεδρε. </w:t>
      </w:r>
    </w:p>
    <w:p w14:paraId="5FBB3444" w14:textId="77777777" w:rsidR="00C14AE8" w:rsidRDefault="0089555B">
      <w:pPr>
        <w:spacing w:after="0" w:line="600" w:lineRule="auto"/>
        <w:ind w:firstLine="720"/>
        <w:jc w:val="both"/>
        <w:rPr>
          <w:rFonts w:eastAsia="Times New Roman"/>
          <w:szCs w:val="24"/>
        </w:rPr>
      </w:pPr>
      <w:r>
        <w:rPr>
          <w:rFonts w:eastAsia="Times New Roman"/>
          <w:szCs w:val="24"/>
        </w:rPr>
        <w:lastRenderedPageBreak/>
        <w:t>Να σας πω ότι θα πω «</w:t>
      </w:r>
      <w:r>
        <w:rPr>
          <w:rFonts w:eastAsia="Times New Roman"/>
          <w:szCs w:val="24"/>
        </w:rPr>
        <w:t>όχι</w:t>
      </w:r>
      <w:r>
        <w:rPr>
          <w:rFonts w:eastAsia="Times New Roman"/>
          <w:szCs w:val="24"/>
        </w:rPr>
        <w:t>» στον Αυξεντίου; «Ν</w:t>
      </w:r>
      <w:r>
        <w:rPr>
          <w:rFonts w:eastAsia="Times New Roman"/>
          <w:szCs w:val="24"/>
        </w:rPr>
        <w:t>αι</w:t>
      </w:r>
      <w:r>
        <w:rPr>
          <w:rFonts w:eastAsia="Times New Roman"/>
          <w:szCs w:val="24"/>
        </w:rPr>
        <w:t xml:space="preserve">» και με τα τέσσερα τώρα εδώ. Δεν υπάρχει περίπτωση. Έπρεπε να είχε γίνει προ πολλού. Ήρωας του αντιαποικιοκρατικού αγώνα σε μια εποχή που όλοι μιλάνε για αποικία. Εσείς τα λέγατε, όταν ήσασταν </w:t>
      </w:r>
      <w:r>
        <w:rPr>
          <w:rFonts w:eastAsia="Times New Roman"/>
          <w:szCs w:val="24"/>
        </w:rPr>
        <w:t>α</w:t>
      </w:r>
      <w:r>
        <w:rPr>
          <w:rFonts w:eastAsia="Times New Roman"/>
          <w:szCs w:val="24"/>
        </w:rPr>
        <w:t>ντιπολίτευση, τώρα απελευθερωθήκαμε ξαφνικά. Λέγατε ότι είναι κατοχή, ότι είναι αυτό, ότι είναι εκείνο. Απελευθερωθήκαμε ξαφνικά. Θυμηθήκαμε και τον Αυξεντίου. Είναι ύποπτο ότι τον θυμηθήκαμε τώρα που επίκειται μια «επίλυση». Το Κυπριακό είναι ανοικτό. Ενη</w:t>
      </w:r>
      <w:r>
        <w:rPr>
          <w:rFonts w:eastAsia="Times New Roman"/>
          <w:szCs w:val="24"/>
        </w:rPr>
        <w:t xml:space="preserve">μέρωση βαθύτερη για τις εξελίξεις δεν έχουμε εμείς εδώ μέσα, ούτε ως </w:t>
      </w:r>
      <w:r>
        <w:rPr>
          <w:rFonts w:eastAsia="Times New Roman"/>
          <w:szCs w:val="24"/>
        </w:rPr>
        <w:t>ε</w:t>
      </w:r>
      <w:r>
        <w:rPr>
          <w:rFonts w:eastAsia="Times New Roman"/>
          <w:szCs w:val="24"/>
        </w:rPr>
        <w:t>πιτροπή ούτε ως τίποτα. Ψάχνουμε, βρίσκουμε, κατανοούμε, βλέπουμε τους κινδύνους, βλέπουμε τα πράγματα. Θυμηθήκαμε τώρα να φέρουμε τη δικαίωση του Αυξεντίου σε επίπεδο βαθμού μετά το σχέ</w:t>
      </w:r>
      <w:r>
        <w:rPr>
          <w:rFonts w:eastAsia="Times New Roman"/>
          <w:szCs w:val="24"/>
        </w:rPr>
        <w:t xml:space="preserve">διο Ανάν, μετά, μετά. </w:t>
      </w:r>
    </w:p>
    <w:p w14:paraId="5FBB3445" w14:textId="77777777" w:rsidR="00C14AE8" w:rsidRDefault="0089555B">
      <w:pPr>
        <w:spacing w:after="0" w:line="600" w:lineRule="auto"/>
        <w:ind w:firstLine="720"/>
        <w:jc w:val="both"/>
        <w:rPr>
          <w:rFonts w:eastAsia="Times New Roman"/>
          <w:szCs w:val="24"/>
        </w:rPr>
      </w:pPr>
      <w:r>
        <w:rPr>
          <w:rFonts w:eastAsia="Times New Roman"/>
          <w:szCs w:val="24"/>
        </w:rPr>
        <w:t>Εσάς θα σας πούμε «</w:t>
      </w:r>
      <w:r>
        <w:rPr>
          <w:rFonts w:eastAsia="Times New Roman"/>
          <w:szCs w:val="24"/>
        </w:rPr>
        <w:t>ναι</w:t>
      </w:r>
      <w:r>
        <w:rPr>
          <w:rFonts w:eastAsia="Times New Roman"/>
          <w:szCs w:val="24"/>
        </w:rPr>
        <w:t>». Μπορώ να σας πω, για παράδειγμα, «</w:t>
      </w:r>
      <w:r>
        <w:rPr>
          <w:rFonts w:eastAsia="Times New Roman"/>
          <w:szCs w:val="24"/>
        </w:rPr>
        <w:t>όχι</w:t>
      </w:r>
      <w:r>
        <w:rPr>
          <w:rFonts w:eastAsia="Times New Roman"/>
          <w:szCs w:val="24"/>
        </w:rPr>
        <w:t xml:space="preserve">», όταν θέλετε να αντικαταστήσετε κάποιο μέλος μιας </w:t>
      </w:r>
      <w:r>
        <w:rPr>
          <w:rFonts w:eastAsia="Times New Roman"/>
          <w:szCs w:val="24"/>
        </w:rPr>
        <w:t>ε</w:t>
      </w:r>
      <w:r>
        <w:rPr>
          <w:rFonts w:eastAsia="Times New Roman"/>
          <w:szCs w:val="24"/>
        </w:rPr>
        <w:t>πιτροπής; Μα, και βέβαια θα σας πω «</w:t>
      </w:r>
      <w:r>
        <w:rPr>
          <w:rFonts w:eastAsia="Times New Roman"/>
          <w:szCs w:val="24"/>
        </w:rPr>
        <w:t>ναι</w:t>
      </w:r>
      <w:r>
        <w:rPr>
          <w:rFonts w:eastAsia="Times New Roman"/>
          <w:szCs w:val="24"/>
        </w:rPr>
        <w:t>». Σε όλα τα άλλα θα πω «</w:t>
      </w:r>
      <w:r>
        <w:rPr>
          <w:rFonts w:eastAsia="Times New Roman"/>
          <w:szCs w:val="24"/>
        </w:rPr>
        <w:t>παρών</w:t>
      </w:r>
      <w:r>
        <w:rPr>
          <w:rFonts w:eastAsia="Times New Roman"/>
          <w:szCs w:val="24"/>
        </w:rPr>
        <w:t>». Δηλαδή, συνολικά σε αυτή την τροπολογία λέω «</w:t>
      </w:r>
      <w:r>
        <w:rPr>
          <w:rFonts w:eastAsia="Times New Roman"/>
          <w:szCs w:val="24"/>
        </w:rPr>
        <w:t>π</w:t>
      </w:r>
      <w:r>
        <w:rPr>
          <w:rFonts w:eastAsia="Times New Roman"/>
          <w:szCs w:val="24"/>
        </w:rPr>
        <w:t>αρών</w:t>
      </w:r>
      <w:r>
        <w:rPr>
          <w:rFonts w:eastAsia="Times New Roman"/>
          <w:szCs w:val="24"/>
        </w:rPr>
        <w:t xml:space="preserve">» για τον απλούστατο λόγο ότι δεν είναι διαδικασία. Επί του φρονήματος έχει λεπτομέρειες που μακάρι να μπορούσα να τις συζητήσω, για παράδειγμα, </w:t>
      </w:r>
      <w:r>
        <w:rPr>
          <w:rFonts w:eastAsia="Times New Roman"/>
          <w:szCs w:val="24"/>
        </w:rPr>
        <w:lastRenderedPageBreak/>
        <w:t xml:space="preserve">όπως το ζήτημα των </w:t>
      </w:r>
      <w:proofErr w:type="spellStart"/>
      <w:r>
        <w:rPr>
          <w:rFonts w:eastAsia="Times New Roman"/>
          <w:szCs w:val="24"/>
        </w:rPr>
        <w:t>ραδιοναυτίλων</w:t>
      </w:r>
      <w:proofErr w:type="spellEnd"/>
      <w:r>
        <w:rPr>
          <w:rFonts w:eastAsia="Times New Roman"/>
          <w:szCs w:val="24"/>
        </w:rPr>
        <w:t>, γιατί εγκρίνετε στην πραγματικότητα να περάσουν και να ενταχθούν μόνο στη</w:t>
      </w:r>
      <w:r>
        <w:rPr>
          <w:rFonts w:eastAsia="Times New Roman"/>
          <w:szCs w:val="24"/>
        </w:rPr>
        <w:t>ν ειδικότητα της τεχνικής υποστήριξης και όχι γενικά. Θα είχατε κάποιες απαντήσεις να μου δώσετε.</w:t>
      </w:r>
    </w:p>
    <w:p w14:paraId="5FBB3446" w14:textId="77777777" w:rsidR="00C14AE8" w:rsidRDefault="0089555B">
      <w:pPr>
        <w:spacing w:after="0" w:line="600" w:lineRule="auto"/>
        <w:ind w:firstLine="720"/>
        <w:jc w:val="both"/>
        <w:rPr>
          <w:rFonts w:eastAsia="Times New Roman"/>
          <w:szCs w:val="24"/>
        </w:rPr>
      </w:pPr>
      <w:r>
        <w:rPr>
          <w:rFonts w:eastAsia="Times New Roman"/>
          <w:szCs w:val="24"/>
        </w:rPr>
        <w:t>Μπορούμε να τις συζητήσουμε; Όχι. Μπορούμε να αποσπάσουμε θετικά και αρνητικά; Όχι. Αυτές οι τακτοποιήσεις με τι συνάδουν; Με στρατιωτική λειτουργία, με οργάν</w:t>
      </w:r>
      <w:r>
        <w:rPr>
          <w:rFonts w:eastAsia="Times New Roman"/>
          <w:szCs w:val="24"/>
        </w:rPr>
        <w:t>ωση, με Ένοπλες Δυνάμεις τέτοιες, ώστε κάθε τρεις και μια να έρχεται μια τροπολογία, μια σύμβαση που λειτουργεί για τρία-πέντε χρόνια και μετά μια τροπολογία που διευθετεί ένα θέμα εδώ, ένα θέμα εκεί, μια μετάθεση παραπέρα, κάτι άλλο και όλο αυτό να βοηθάε</w:t>
      </w:r>
      <w:r>
        <w:rPr>
          <w:rFonts w:eastAsia="Times New Roman"/>
          <w:szCs w:val="24"/>
        </w:rPr>
        <w:t>ι να αισθανόμαστε ότι όλα πηγαίνουν καλά.</w:t>
      </w:r>
    </w:p>
    <w:p w14:paraId="5FBB3447" w14:textId="77777777" w:rsidR="00C14AE8" w:rsidRDefault="0089555B">
      <w:pPr>
        <w:spacing w:after="0" w:line="600" w:lineRule="auto"/>
        <w:ind w:firstLine="720"/>
        <w:jc w:val="both"/>
        <w:rPr>
          <w:rFonts w:eastAsia="Times New Roman"/>
          <w:szCs w:val="24"/>
        </w:rPr>
      </w:pPr>
      <w:r>
        <w:rPr>
          <w:rFonts w:eastAsia="Times New Roman"/>
          <w:szCs w:val="24"/>
        </w:rPr>
        <w:t>Οι ψευδαισθήσεις έχουν τελειώσει προ πολλού. Το να τις πιστοποιεί και κάποιος με τροπολογίες νομίζω ότι είναι θετικό όταν μπορείς να πεις ένα «</w:t>
      </w:r>
      <w:r>
        <w:rPr>
          <w:rFonts w:eastAsia="Times New Roman"/>
          <w:szCs w:val="24"/>
        </w:rPr>
        <w:t>παρών</w:t>
      </w:r>
      <w:r>
        <w:rPr>
          <w:rFonts w:eastAsia="Times New Roman"/>
          <w:szCs w:val="24"/>
        </w:rPr>
        <w:t>», για να σώσεις τα προσχήματα, γιατί ενδεχομένως και κάποιον μπορ</w:t>
      </w:r>
      <w:r>
        <w:rPr>
          <w:rFonts w:eastAsia="Times New Roman"/>
          <w:szCs w:val="24"/>
        </w:rPr>
        <w:t>εί να τον αδικούσες, εάν έλεγες ολοστρόγγυλο και καραμπινάτο «</w:t>
      </w:r>
      <w:r>
        <w:rPr>
          <w:rFonts w:eastAsia="Times New Roman"/>
          <w:szCs w:val="24"/>
        </w:rPr>
        <w:t>όχι</w:t>
      </w:r>
      <w:r>
        <w:rPr>
          <w:rFonts w:eastAsia="Times New Roman"/>
          <w:szCs w:val="24"/>
        </w:rPr>
        <w:t xml:space="preserve">», όπως θέλαμε να πούμε εμείς σε τέτοιες διαδικασίες και σε τέτοιες </w:t>
      </w:r>
      <w:proofErr w:type="spellStart"/>
      <w:r>
        <w:rPr>
          <w:rFonts w:eastAsia="Times New Roman"/>
          <w:szCs w:val="24"/>
        </w:rPr>
        <w:t>τακτοποιητικές</w:t>
      </w:r>
      <w:proofErr w:type="spellEnd"/>
      <w:r>
        <w:rPr>
          <w:rFonts w:eastAsia="Times New Roman"/>
          <w:szCs w:val="24"/>
        </w:rPr>
        <w:t xml:space="preserve"> τροπολογίες, για τις οποίες </w:t>
      </w:r>
      <w:r>
        <w:rPr>
          <w:rFonts w:eastAsia="Times New Roman"/>
          <w:szCs w:val="24"/>
        </w:rPr>
        <w:lastRenderedPageBreak/>
        <w:t xml:space="preserve">αύριο το πρωί κάποιος μπορεί να κατηγορηθεί ότι κάποιον βόλεψε, κάπου τον πήγε, </w:t>
      </w:r>
      <w:r>
        <w:rPr>
          <w:rFonts w:eastAsia="Times New Roman"/>
          <w:szCs w:val="24"/>
        </w:rPr>
        <w:t>κάπως έτσι έκανε και να είναι και ηθικά διάτρητος.</w:t>
      </w:r>
    </w:p>
    <w:p w14:paraId="5FBB3448" w14:textId="77777777" w:rsidR="00C14AE8" w:rsidRDefault="0089555B">
      <w:pPr>
        <w:spacing w:after="0" w:line="600" w:lineRule="auto"/>
        <w:ind w:firstLine="720"/>
        <w:jc w:val="both"/>
        <w:rPr>
          <w:rFonts w:eastAsia="Times New Roman"/>
          <w:szCs w:val="24"/>
        </w:rPr>
      </w:pPr>
      <w:r>
        <w:rPr>
          <w:rFonts w:eastAsia="Times New Roman"/>
          <w:szCs w:val="24"/>
        </w:rPr>
        <w:t>Ευχαριστώ, κύριε Πρόεδρε.</w:t>
      </w:r>
    </w:p>
    <w:p w14:paraId="5FBB3449" w14:textId="77777777" w:rsidR="00C14AE8" w:rsidRDefault="0089555B">
      <w:pPr>
        <w:spacing w:after="0" w:line="600" w:lineRule="auto"/>
        <w:ind w:firstLine="720"/>
        <w:jc w:val="both"/>
        <w:rPr>
          <w:rFonts w:eastAsia="Times New Roman"/>
          <w:bCs/>
          <w:szCs w:val="24"/>
        </w:rPr>
      </w:pPr>
      <w:r>
        <w:rPr>
          <w:rFonts w:eastAsia="Times New Roman"/>
          <w:b/>
          <w:bCs/>
          <w:szCs w:val="24"/>
        </w:rPr>
        <w:t>ΠΡΟΕΔΡΕΥΩΝ (Νικήτας Κακλαμάνης):</w:t>
      </w:r>
      <w:r>
        <w:rPr>
          <w:rFonts w:eastAsia="Times New Roman"/>
          <w:bCs/>
          <w:szCs w:val="24"/>
        </w:rPr>
        <w:t xml:space="preserve"> Κύριε Υπουργέ, έχετε τον λόγο για να απαντήσετε επί της κύρωσης.</w:t>
      </w:r>
    </w:p>
    <w:p w14:paraId="5FBB344A" w14:textId="77777777" w:rsidR="00C14AE8" w:rsidRDefault="0089555B">
      <w:pPr>
        <w:spacing w:after="0" w:line="600" w:lineRule="auto"/>
        <w:ind w:firstLine="720"/>
        <w:jc w:val="both"/>
        <w:rPr>
          <w:rFonts w:eastAsia="Times New Roman"/>
          <w:bCs/>
          <w:szCs w:val="24"/>
        </w:rPr>
      </w:pPr>
      <w:r>
        <w:rPr>
          <w:rFonts w:eastAsia="Times New Roman"/>
          <w:bCs/>
          <w:szCs w:val="24"/>
        </w:rPr>
        <w:t xml:space="preserve">Παρακαλώ πολύ για την τροπολογία του Υπουργείου Εθνικής Άμυνας θα μιλήσετε μετά, </w:t>
      </w:r>
      <w:r>
        <w:rPr>
          <w:rFonts w:eastAsia="Times New Roman"/>
          <w:bCs/>
          <w:szCs w:val="24"/>
        </w:rPr>
        <w:t>αφού τοποθετηθούν οι Κοινοβουλευτικοί Εκπρόσωποι και οι αγορητές, εφόσον το θέλουν. Θέλω, όμως, να πείτε για τις δύο τροπολογίες...</w:t>
      </w:r>
    </w:p>
    <w:p w14:paraId="5FBB344B" w14:textId="77777777" w:rsidR="00C14AE8" w:rsidRDefault="0089555B">
      <w:pPr>
        <w:spacing w:after="0" w:line="600" w:lineRule="auto"/>
        <w:ind w:firstLine="720"/>
        <w:jc w:val="both"/>
        <w:rPr>
          <w:rFonts w:eastAsia="Times New Roman"/>
          <w:b/>
          <w:szCs w:val="24"/>
        </w:rPr>
      </w:pPr>
      <w:r>
        <w:rPr>
          <w:rFonts w:eastAsia="Times New Roman"/>
          <w:b/>
          <w:szCs w:val="24"/>
        </w:rPr>
        <w:t xml:space="preserve">ΔΗΜΗΤΡΙΟΣ ΒΙΤΣΑΣ (Αναπληρωτής Υπουργός Εθνικής Άμυνας): </w:t>
      </w:r>
      <w:r>
        <w:rPr>
          <w:rFonts w:eastAsia="Times New Roman"/>
          <w:szCs w:val="24"/>
        </w:rPr>
        <w:t>Μου επιτρέπετε να πω για όλα;</w:t>
      </w:r>
    </w:p>
    <w:p w14:paraId="5FBB344C" w14:textId="77777777" w:rsidR="00C14AE8" w:rsidRDefault="0089555B">
      <w:pPr>
        <w:spacing w:after="0" w:line="600" w:lineRule="auto"/>
        <w:ind w:firstLine="720"/>
        <w:jc w:val="both"/>
        <w:rPr>
          <w:rFonts w:eastAsia="Times New Roman"/>
          <w:b/>
          <w:bCs/>
          <w:szCs w:val="24"/>
        </w:rPr>
      </w:pPr>
      <w:r>
        <w:rPr>
          <w:rFonts w:eastAsia="Times New Roman"/>
          <w:b/>
          <w:bCs/>
          <w:szCs w:val="24"/>
        </w:rPr>
        <w:t>ΠΡΟΕΔΡΕΥΩΝ (Νικήτας Κακλαμάνης):</w:t>
      </w:r>
      <w:r>
        <w:rPr>
          <w:rFonts w:eastAsia="Times New Roman"/>
          <w:bCs/>
          <w:szCs w:val="24"/>
        </w:rPr>
        <w:t xml:space="preserve"> Να σα</w:t>
      </w:r>
      <w:r>
        <w:rPr>
          <w:rFonts w:eastAsia="Times New Roman"/>
          <w:bCs/>
          <w:szCs w:val="24"/>
        </w:rPr>
        <w:t>ς δώσω δέκα λεπτά για όλα.</w:t>
      </w:r>
    </w:p>
    <w:p w14:paraId="5FBB344D" w14:textId="77777777" w:rsidR="00C14AE8" w:rsidRDefault="0089555B">
      <w:pPr>
        <w:spacing w:after="0" w:line="600" w:lineRule="auto"/>
        <w:ind w:firstLine="720"/>
        <w:jc w:val="both"/>
        <w:rPr>
          <w:rFonts w:eastAsia="Times New Roman"/>
          <w:b/>
          <w:szCs w:val="24"/>
        </w:rPr>
      </w:pPr>
      <w:r>
        <w:rPr>
          <w:rFonts w:eastAsia="Times New Roman"/>
          <w:b/>
          <w:szCs w:val="24"/>
        </w:rPr>
        <w:t>ΔΗΜΗΤΡΙΟΣ ΒΙΤΣΑΣ (Αναπληρωτής Υπουργός Εθνικής Άμυνας):</w:t>
      </w:r>
      <w:r>
        <w:rPr>
          <w:rFonts w:eastAsia="Times New Roman"/>
          <w:szCs w:val="24"/>
        </w:rPr>
        <w:t xml:space="preserve"> Δεν θα χρειαστούν. </w:t>
      </w:r>
    </w:p>
    <w:p w14:paraId="5FBB344E" w14:textId="77777777" w:rsidR="00C14AE8" w:rsidRDefault="0089555B">
      <w:pPr>
        <w:spacing w:after="0" w:line="600" w:lineRule="auto"/>
        <w:ind w:firstLine="720"/>
        <w:jc w:val="both"/>
        <w:rPr>
          <w:rFonts w:eastAsia="Times New Roman"/>
          <w:b/>
          <w:szCs w:val="24"/>
        </w:rPr>
      </w:pPr>
      <w:r>
        <w:rPr>
          <w:rFonts w:eastAsia="Times New Roman"/>
          <w:b/>
          <w:szCs w:val="24"/>
        </w:rPr>
        <w:lastRenderedPageBreak/>
        <w:t xml:space="preserve">ΚΩΝΣΤΑΝΤΙΝΟΣ ΤΑΣΟΥΛΑΣ: </w:t>
      </w:r>
      <w:r>
        <w:rPr>
          <w:rFonts w:eastAsia="Times New Roman"/>
          <w:szCs w:val="24"/>
        </w:rPr>
        <w:t>Εμείς δεν θα μιλήσουμε;</w:t>
      </w:r>
    </w:p>
    <w:p w14:paraId="5FBB344F" w14:textId="77777777" w:rsidR="00C14AE8" w:rsidRDefault="0089555B">
      <w:pPr>
        <w:spacing w:after="0" w:line="600" w:lineRule="auto"/>
        <w:ind w:firstLine="720"/>
        <w:jc w:val="both"/>
        <w:rPr>
          <w:rFonts w:eastAsia="Times New Roman"/>
          <w:b/>
          <w:szCs w:val="24"/>
        </w:rPr>
      </w:pPr>
      <w:r>
        <w:rPr>
          <w:rFonts w:eastAsia="Times New Roman"/>
          <w:b/>
          <w:szCs w:val="24"/>
        </w:rPr>
        <w:t xml:space="preserve">ΔΗΜΗΤΡΙΟΣ ΒΙΤΣΑΣ (Αναπληρωτής Υπουργός Εθνικής Άμυνας): </w:t>
      </w:r>
      <w:r>
        <w:rPr>
          <w:rFonts w:eastAsia="Times New Roman"/>
          <w:szCs w:val="24"/>
        </w:rPr>
        <w:t>Αμέσως μετά.</w:t>
      </w:r>
    </w:p>
    <w:p w14:paraId="5FBB3450" w14:textId="77777777" w:rsidR="00C14AE8" w:rsidRDefault="0089555B">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Αμέσως μετά. Να την παρουσιάσει και την τροπολογία του και μετά οι αγορητές και οι Κοινοβουλευτικοί </w:t>
      </w:r>
      <w:r>
        <w:rPr>
          <w:rFonts w:eastAsia="Times New Roman"/>
          <w:bCs/>
          <w:szCs w:val="24"/>
        </w:rPr>
        <w:t xml:space="preserve">Εκπρόσωποι </w:t>
      </w:r>
      <w:r>
        <w:rPr>
          <w:rFonts w:eastAsia="Times New Roman"/>
          <w:bCs/>
          <w:szCs w:val="24"/>
        </w:rPr>
        <w:t>θα μιλήσουν για ό,τι θέλουν, και για τα δύο. Παρακαλώ να μην ξεχάσετε και για τις δύο βουλευτικές να πείτε εάν τις κάνετε δεκτές ή όχι.</w:t>
      </w:r>
    </w:p>
    <w:p w14:paraId="5FBB3451" w14:textId="77777777" w:rsidR="00C14AE8" w:rsidRDefault="0089555B">
      <w:pPr>
        <w:spacing w:after="0" w:line="600" w:lineRule="auto"/>
        <w:ind w:firstLine="720"/>
        <w:jc w:val="both"/>
        <w:rPr>
          <w:rFonts w:eastAsia="Times New Roman"/>
          <w:bCs/>
          <w:szCs w:val="24"/>
        </w:rPr>
      </w:pPr>
      <w:r>
        <w:rPr>
          <w:rFonts w:eastAsia="Times New Roman"/>
          <w:bCs/>
          <w:szCs w:val="24"/>
        </w:rPr>
        <w:t>Ορίστε, κ</w:t>
      </w:r>
      <w:r>
        <w:rPr>
          <w:rFonts w:eastAsia="Times New Roman"/>
          <w:bCs/>
          <w:szCs w:val="24"/>
        </w:rPr>
        <w:t>ύριε Υπουργέ, έχετε τον λόγο για δέκα λεπτά.</w:t>
      </w:r>
    </w:p>
    <w:p w14:paraId="5FBB3452" w14:textId="77777777" w:rsidR="00C14AE8" w:rsidRDefault="0089555B">
      <w:pPr>
        <w:spacing w:after="0" w:line="600" w:lineRule="auto"/>
        <w:ind w:firstLine="720"/>
        <w:jc w:val="both"/>
        <w:rPr>
          <w:rFonts w:eastAsia="Times New Roman"/>
          <w:b/>
          <w:szCs w:val="24"/>
        </w:rPr>
      </w:pPr>
      <w:r>
        <w:rPr>
          <w:rFonts w:eastAsia="Times New Roman"/>
          <w:b/>
          <w:szCs w:val="24"/>
        </w:rPr>
        <w:t xml:space="preserve">ΔΗΜΗΤΡΙΟΣ ΒΙΤΣΑΣ (Αναπληρωτής Υπουργός Εθνικής Άμυνας): </w:t>
      </w:r>
      <w:r>
        <w:rPr>
          <w:rFonts w:eastAsia="Times New Roman"/>
          <w:szCs w:val="24"/>
        </w:rPr>
        <w:t>Κατ’ αρχάς, θέλω να πω ότι παρακολούθησα εξ αποστάσεως, ηλεκτρονικά θα λέγαμε, τη χθεσινή -αν δεν κάνω λάθος- συζήτηση σε σχέση με την κύρωση και νομίζω ότ</w:t>
      </w:r>
      <w:r>
        <w:rPr>
          <w:rFonts w:eastAsia="Times New Roman"/>
          <w:szCs w:val="24"/>
        </w:rPr>
        <w:t>ι ήταν εκτεταμένη αυτή η συζήτηση.</w:t>
      </w:r>
    </w:p>
    <w:p w14:paraId="5FBB3453" w14:textId="77777777" w:rsidR="00C14AE8" w:rsidRDefault="0089555B">
      <w:pPr>
        <w:spacing w:after="0" w:line="600" w:lineRule="auto"/>
        <w:ind w:firstLine="720"/>
        <w:jc w:val="both"/>
        <w:rPr>
          <w:rFonts w:eastAsia="Times New Roman"/>
          <w:b/>
          <w:szCs w:val="24"/>
        </w:rPr>
      </w:pPr>
      <w:r>
        <w:rPr>
          <w:rFonts w:eastAsia="Times New Roman"/>
          <w:b/>
          <w:szCs w:val="24"/>
        </w:rPr>
        <w:t xml:space="preserve">ΛΙΑΝΑ ΚΑΝΕΛΛΗ: </w:t>
      </w:r>
      <w:r>
        <w:rPr>
          <w:rFonts w:eastAsia="Times New Roman"/>
          <w:szCs w:val="24"/>
        </w:rPr>
        <w:t>Δεν ήταν χθεσινή.</w:t>
      </w:r>
    </w:p>
    <w:p w14:paraId="5FBB3454" w14:textId="77777777" w:rsidR="00C14AE8" w:rsidRDefault="0089555B">
      <w:pPr>
        <w:spacing w:after="0" w:line="600" w:lineRule="auto"/>
        <w:ind w:firstLine="720"/>
        <w:jc w:val="both"/>
        <w:rPr>
          <w:rFonts w:eastAsia="Times New Roman"/>
          <w:b/>
          <w:bCs/>
          <w:szCs w:val="24"/>
        </w:rPr>
      </w:pPr>
      <w:r>
        <w:rPr>
          <w:rFonts w:eastAsia="Times New Roman"/>
          <w:b/>
          <w:szCs w:val="24"/>
        </w:rPr>
        <w:lastRenderedPageBreak/>
        <w:t xml:space="preserve">ΔΗΜΗΤΡΙΟΣ ΒΙΤΣΑΣ (Αναπληρωτής Υπουργός Εθνικής Άμυνας): </w:t>
      </w:r>
      <w:r>
        <w:rPr>
          <w:rFonts w:eastAsia="Times New Roman"/>
          <w:szCs w:val="24"/>
        </w:rPr>
        <w:t>Προχθεσινή. Συγγνώμη, στις 20 Οκτωβρίου ήταν. Έχετε δίκιο. Την παρακολούθησα μετά, στη δεύτερη μετάδοσή της.</w:t>
      </w:r>
    </w:p>
    <w:p w14:paraId="5FBB3455"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Την είδατε σε μαγνητοσκόπηση από τ</w:t>
      </w:r>
      <w:r>
        <w:rPr>
          <w:rFonts w:eastAsia="Times New Roman" w:cs="Times New Roman"/>
          <w:szCs w:val="24"/>
        </w:rPr>
        <w:t>ο κανάλι της</w:t>
      </w:r>
      <w:r>
        <w:rPr>
          <w:rFonts w:eastAsia="Times New Roman" w:cs="Times New Roman"/>
          <w:szCs w:val="24"/>
        </w:rPr>
        <w:t xml:space="preserve"> Β</w:t>
      </w:r>
      <w:r>
        <w:rPr>
          <w:rFonts w:eastAsia="Times New Roman" w:cs="Times New Roman"/>
          <w:szCs w:val="24"/>
        </w:rPr>
        <w:t>ουλής</w:t>
      </w:r>
      <w:r>
        <w:rPr>
          <w:rFonts w:eastAsia="Times New Roman" w:cs="Times New Roman"/>
          <w:szCs w:val="24"/>
        </w:rPr>
        <w:t>.</w:t>
      </w:r>
    </w:p>
    <w:p w14:paraId="5FBB3456"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Έχετε δίκιο. </w:t>
      </w:r>
    </w:p>
    <w:p w14:paraId="5FBB3457"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Για τα Πρακτικά τα λέτε.</w:t>
      </w:r>
    </w:p>
    <w:p w14:paraId="5FBB3458"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Οπότε μόνο και για τα Πρακτικά, θα</w:t>
      </w:r>
      <w:r>
        <w:rPr>
          <w:rFonts w:eastAsia="Times New Roman" w:cs="Times New Roman"/>
          <w:szCs w:val="24"/>
        </w:rPr>
        <w:t xml:space="preserve"> πω δυο λόγια: Έχουμε ένα μνημόνιο κατανόησης που τέθηκε για υπογραφή στις 26 Ιουλίου του 2013. Η Ελλάδα το υπέγραψε στις 26 Αυγούστου του ίδιου χρόνου. Έχουμε δεκατρία μέλη, τα οποία συμβάλλονται, και το Ανώτατο Στρατηγείο Συμμαχικών Δυνάμεων της Ευρώπης </w:t>
      </w:r>
      <w:r>
        <w:rPr>
          <w:rFonts w:eastAsia="Times New Roman" w:cs="Times New Roman"/>
          <w:szCs w:val="24"/>
        </w:rPr>
        <w:t xml:space="preserve">και το Αρχηγείο της Ανώτατης Συμμαχικής Διοίκησης Μετασχηματισμού. Αυτό είναι το σύνολο. Ο ετήσιος προϋπολογισμός </w:t>
      </w:r>
      <w:r>
        <w:rPr>
          <w:rFonts w:eastAsia="Times New Roman" w:cs="Times New Roman"/>
          <w:szCs w:val="24"/>
        </w:rPr>
        <w:lastRenderedPageBreak/>
        <w:t xml:space="preserve">αναφέρεται στον ηλεκτρονικό πόλεμο και όχι στο </w:t>
      </w:r>
      <w:r>
        <w:rPr>
          <w:rFonts w:eastAsia="Times New Roman" w:cs="Times New Roman"/>
          <w:szCs w:val="24"/>
          <w:lang w:val="en-US"/>
        </w:rPr>
        <w:t>cyberwar</w:t>
      </w:r>
      <w:r>
        <w:rPr>
          <w:rFonts w:eastAsia="Times New Roman" w:cs="Times New Roman"/>
          <w:szCs w:val="24"/>
        </w:rPr>
        <w:t xml:space="preserve">, όχι στον </w:t>
      </w:r>
      <w:proofErr w:type="spellStart"/>
      <w:r>
        <w:rPr>
          <w:rFonts w:eastAsia="Times New Roman" w:cs="Times New Roman"/>
          <w:szCs w:val="24"/>
        </w:rPr>
        <w:t>κυβερνοπόλεμο</w:t>
      </w:r>
      <w:proofErr w:type="spellEnd"/>
      <w:r>
        <w:rPr>
          <w:rFonts w:eastAsia="Times New Roman" w:cs="Times New Roman"/>
          <w:szCs w:val="24"/>
        </w:rPr>
        <w:t>. Στον προϋπολογισμό συμμετέχει το ΝΑΤΟ με ποσοστό 50%. Η Ελλάδ</w:t>
      </w:r>
      <w:r>
        <w:rPr>
          <w:rFonts w:eastAsia="Times New Roman" w:cs="Times New Roman"/>
          <w:szCs w:val="24"/>
        </w:rPr>
        <w:t>α συμμετέχει με έναν ποσοστό 5,6%, δηλαδή ένα συνολικό ποσό που είναι ανάμεσα σε 80.000 ευρώ και 100.000 ευρώ.</w:t>
      </w:r>
    </w:p>
    <w:p w14:paraId="5FBB3459"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Η δική μας εκτίμηση είναι ότι θα φέρει θετικά αποτελέσματα και στις ελληνικές Ένοπλες Δυνάμεις, αλλά και στη χώρα. Γιατί στις Ένοπλες Δυνάμεις απ</w:t>
      </w:r>
      <w:r>
        <w:rPr>
          <w:rFonts w:eastAsia="Times New Roman" w:cs="Times New Roman"/>
          <w:szCs w:val="24"/>
        </w:rPr>
        <w:t xml:space="preserve">ό τη μια μεριά αυξάνει τις επιχειρησιακές τους δυνατότητες και από την άλλη μεριά, μιλώντας οικονομικά, το κόστος είναι πάρα πολύ μικρό. Έχουμε ανέξοδη συντήρηση των εγκαταστάσεων υποδοχής του </w:t>
      </w:r>
      <w:r>
        <w:rPr>
          <w:rFonts w:eastAsia="Times New Roman" w:cs="Times New Roman"/>
          <w:szCs w:val="24"/>
        </w:rPr>
        <w:t>μ</w:t>
      </w:r>
      <w:r>
        <w:rPr>
          <w:rFonts w:eastAsia="Times New Roman" w:cs="Times New Roman"/>
          <w:szCs w:val="24"/>
        </w:rPr>
        <w:t xml:space="preserve">ικτού </w:t>
      </w:r>
      <w:r>
        <w:rPr>
          <w:rFonts w:eastAsia="Times New Roman" w:cs="Times New Roman"/>
          <w:szCs w:val="24"/>
        </w:rPr>
        <w:t>κ</w:t>
      </w:r>
      <w:r>
        <w:rPr>
          <w:rFonts w:eastAsia="Times New Roman" w:cs="Times New Roman"/>
          <w:szCs w:val="24"/>
        </w:rPr>
        <w:t>λιμακίου στην Ελλάδα, μιας και συζητάμε για τη συντήρησ</w:t>
      </w:r>
      <w:r>
        <w:rPr>
          <w:rFonts w:eastAsia="Times New Roman" w:cs="Times New Roman"/>
          <w:szCs w:val="24"/>
        </w:rPr>
        <w:t xml:space="preserve">η εγκαταστάσεων στην </w:t>
      </w:r>
      <w:r>
        <w:rPr>
          <w:rFonts w:eastAsia="Times New Roman" w:cs="Times New Roman"/>
          <w:szCs w:val="24"/>
        </w:rPr>
        <w:t>113 Μ</w:t>
      </w:r>
      <w:r>
        <w:rPr>
          <w:rFonts w:eastAsia="Times New Roman" w:cs="Times New Roman"/>
          <w:szCs w:val="24"/>
        </w:rPr>
        <w:t xml:space="preserve">οίρα. Και βεβαίως, στην ανάληψη των έργων λειτουργίας αυτού του </w:t>
      </w:r>
      <w:r>
        <w:rPr>
          <w:rFonts w:eastAsia="Times New Roman" w:cs="Times New Roman"/>
          <w:szCs w:val="24"/>
        </w:rPr>
        <w:t>μ</w:t>
      </w:r>
      <w:r>
        <w:rPr>
          <w:rFonts w:eastAsia="Times New Roman" w:cs="Times New Roman"/>
          <w:szCs w:val="24"/>
        </w:rPr>
        <w:t xml:space="preserve">ικτού </w:t>
      </w:r>
      <w:r>
        <w:rPr>
          <w:rFonts w:eastAsia="Times New Roman" w:cs="Times New Roman"/>
          <w:szCs w:val="24"/>
        </w:rPr>
        <w:t>κ</w:t>
      </w:r>
      <w:r>
        <w:rPr>
          <w:rFonts w:eastAsia="Times New Roman" w:cs="Times New Roman"/>
          <w:szCs w:val="24"/>
        </w:rPr>
        <w:t>λιμακίου μπορούν και θα συμμετάσχουν ελληνικές εταιρείες, ενώ έχουμε και το κέρδος από το γεγονός ότι θα μείνουν στη χώρα μας περισσότερες από εκατό οικογένει</w:t>
      </w:r>
      <w:r>
        <w:rPr>
          <w:rFonts w:eastAsia="Times New Roman" w:cs="Times New Roman"/>
          <w:szCs w:val="24"/>
        </w:rPr>
        <w:t xml:space="preserve">ες αξιωματικών από άλλα κράτη. Αυτό είναι το ένα ζήτημα. </w:t>
      </w:r>
    </w:p>
    <w:p w14:paraId="5FBB345A"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Το δεύτερο ζήτημα αφορά ένα ερώτημα που μπήκε. Εδώ, όμως, να ξεκαθαρίσουμε και το εξής: Επειδή μια πολιτική δύναμη βάζει κάποιες ερωτήσεις, με τον τρόπο που τις βάζει, δεν σημαίνει ότι πρέπει να απα</w:t>
      </w:r>
      <w:r>
        <w:rPr>
          <w:rFonts w:eastAsia="Times New Roman" w:cs="Times New Roman"/>
          <w:szCs w:val="24"/>
        </w:rPr>
        <w:t xml:space="preserve">ντήσεις κιόλας. Να τα ξεκαθαρίσουμε αυτά τα πράγματα. Κι αν έρθει μια πολιτική δύναμη και βάλει την πιο απίθανη ερώτηση στη Βουλή, δεν σημαίνει ότι είσαι υποχρεωμένος </w:t>
      </w:r>
      <w:r>
        <w:rPr>
          <w:rFonts w:eastAsia="Times New Roman" w:cs="Times New Roman"/>
          <w:szCs w:val="24"/>
        </w:rPr>
        <w:t>-</w:t>
      </w:r>
      <w:r>
        <w:rPr>
          <w:rFonts w:eastAsia="Times New Roman" w:cs="Times New Roman"/>
          <w:szCs w:val="24"/>
        </w:rPr>
        <w:t>και εντάξει με τη θέση σου και αξιοπρέπειά σου</w:t>
      </w:r>
      <w:r>
        <w:rPr>
          <w:rFonts w:eastAsia="Times New Roman" w:cs="Times New Roman"/>
          <w:szCs w:val="24"/>
        </w:rPr>
        <w:t>-</w:t>
      </w:r>
      <w:r>
        <w:rPr>
          <w:rFonts w:eastAsia="Times New Roman" w:cs="Times New Roman"/>
          <w:szCs w:val="24"/>
        </w:rPr>
        <w:t xml:space="preserve"> να απαντήσεις σε αυτή την ερώτηση. Να εί</w:t>
      </w:r>
      <w:r>
        <w:rPr>
          <w:rFonts w:eastAsia="Times New Roman" w:cs="Times New Roman"/>
          <w:szCs w:val="24"/>
        </w:rPr>
        <w:t xml:space="preserve">μαστε σαφείς. Άρα δεν είναι ότι δεν υπάρχει απάντηση, αλλά μερικές φορές η απάντηση στη γενικότερη πολιτική δίνεται -θα έλεγε κανείς- και στη Βουλή και στον κοινωνικό στίβο και στον δρόμο. Για να είμαστε καθαροί και σε επίπεδο αξιών και ιδεών. </w:t>
      </w:r>
    </w:p>
    <w:p w14:paraId="5FBB345B"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ΛΙΑΝΑ ΚΑΝΕΛ</w:t>
      </w:r>
      <w:r>
        <w:rPr>
          <w:rFonts w:eastAsia="Times New Roman" w:cs="Times New Roman"/>
          <w:b/>
          <w:szCs w:val="24"/>
        </w:rPr>
        <w:t>ΛΗ:</w:t>
      </w:r>
      <w:r>
        <w:rPr>
          <w:rFonts w:eastAsia="Times New Roman" w:cs="Times New Roman"/>
          <w:szCs w:val="24"/>
        </w:rPr>
        <w:t xml:space="preserve"> Άμα απαντάς σε φασίστες, πρέπει και να τους έχεις ακούσει. Οπότε άστο καλύτερα. </w:t>
      </w:r>
    </w:p>
    <w:p w14:paraId="5FBB345C"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Το ερώτημα που θέλω να απαντήσω</w:t>
      </w:r>
      <w:r>
        <w:rPr>
          <w:rFonts w:eastAsia="Times New Roman" w:cs="Times New Roman"/>
          <w:szCs w:val="24"/>
        </w:rPr>
        <w:t>,</w:t>
      </w:r>
      <w:r>
        <w:rPr>
          <w:rFonts w:eastAsia="Times New Roman" w:cs="Times New Roman"/>
          <w:szCs w:val="24"/>
        </w:rPr>
        <w:t xml:space="preserve"> και με μια λέξη θα το απαντήσω, είναι ένα σχετικά δύσκολο ερώτημα. Μπορεί μια χώρα</w:t>
      </w:r>
      <w:r>
        <w:rPr>
          <w:rFonts w:eastAsia="Times New Roman" w:cs="Times New Roman"/>
          <w:szCs w:val="24"/>
        </w:rPr>
        <w:t xml:space="preserve"> να </w:t>
      </w:r>
      <w:r>
        <w:rPr>
          <w:rFonts w:eastAsia="Times New Roman" w:cs="Times New Roman"/>
          <w:szCs w:val="24"/>
        </w:rPr>
        <w:lastRenderedPageBreak/>
        <w:t xml:space="preserve">είναι σε μια συμμαχία και συγχρόνως να αναπτύξει σχέσεις με άλλες χώρες που είναι εκτός συμμαχίας και συγχρόνως να βάζει σαν κορωνίδα της προσπάθειάς της και να είναι απαρέγκλιτα τα εθνικά κυριαρχικά της δικαιώματα; Η απάντησή μου είναι ναι. Και αυτό, </w:t>
      </w:r>
      <w:r>
        <w:rPr>
          <w:rFonts w:eastAsia="Times New Roman" w:cs="Times New Roman"/>
          <w:szCs w:val="24"/>
        </w:rPr>
        <w:t xml:space="preserve">όμως, είναι ένα ζήτημα πολιτικής. </w:t>
      </w:r>
    </w:p>
    <w:p w14:paraId="5FBB345D"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Το δεύτερο ζήτημα –να το ξεκαθαρίσουμε γιατί ειπώθηκε και αυτό- οι Ένοπλες Δυνάμεις υπό την πολιτική ηγεσία και με βάση τις κατευθύνσεις της -έτσι γίνεται σε μια </w:t>
      </w:r>
      <w:r>
        <w:rPr>
          <w:rFonts w:eastAsia="Times New Roman" w:cs="Times New Roman"/>
          <w:szCs w:val="24"/>
        </w:rPr>
        <w:t>δ</w:t>
      </w:r>
      <w:r>
        <w:rPr>
          <w:rFonts w:eastAsia="Times New Roman" w:cs="Times New Roman"/>
          <w:szCs w:val="24"/>
        </w:rPr>
        <w:t xml:space="preserve">ημοκρατία- έχουν σαν πρώτη τους αποστολή τη διαφύλαξη των </w:t>
      </w:r>
      <w:r>
        <w:rPr>
          <w:rFonts w:eastAsia="Times New Roman" w:cs="Times New Roman"/>
          <w:szCs w:val="24"/>
        </w:rPr>
        <w:t xml:space="preserve">κυριαρχικών δικαιωμάτων και της ακεραιότητας της χώρας. Αυτό είναι μια απάντηση προς όλες τις κατευθύνσεις. </w:t>
      </w:r>
    </w:p>
    <w:p w14:paraId="5FBB345E"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Θα έχω την ευκαιρία σε λίγη ώρα, σε ένα χαιρετισμό </w:t>
      </w:r>
      <w:r>
        <w:rPr>
          <w:rFonts w:eastAsia="Times New Roman" w:cs="Times New Roman"/>
          <w:szCs w:val="24"/>
        </w:rPr>
        <w:t xml:space="preserve">που θα απευθύνω </w:t>
      </w:r>
      <w:r>
        <w:rPr>
          <w:rFonts w:eastAsia="Times New Roman" w:cs="Times New Roman"/>
          <w:szCs w:val="24"/>
        </w:rPr>
        <w:t xml:space="preserve">για την </w:t>
      </w:r>
      <w:r>
        <w:rPr>
          <w:rFonts w:eastAsia="Times New Roman" w:cs="Times New Roman"/>
          <w:szCs w:val="24"/>
        </w:rPr>
        <w:t>α</w:t>
      </w:r>
      <w:r>
        <w:rPr>
          <w:rFonts w:eastAsia="Times New Roman" w:cs="Times New Roman"/>
          <w:szCs w:val="24"/>
        </w:rPr>
        <w:t xml:space="preserve">ντίσταση των </w:t>
      </w:r>
      <w:proofErr w:type="spellStart"/>
      <w:r>
        <w:rPr>
          <w:rFonts w:eastAsia="Times New Roman" w:cs="Times New Roman"/>
          <w:szCs w:val="24"/>
        </w:rPr>
        <w:t>Κρητών</w:t>
      </w:r>
      <w:proofErr w:type="spellEnd"/>
      <w:r>
        <w:rPr>
          <w:rFonts w:eastAsia="Times New Roman" w:cs="Times New Roman"/>
          <w:szCs w:val="24"/>
        </w:rPr>
        <w:t xml:space="preserve"> κατά τη διάρκεια της ναζιστικής κατοχής, να μιλήσω </w:t>
      </w:r>
      <w:r>
        <w:rPr>
          <w:rFonts w:eastAsia="Times New Roman" w:cs="Times New Roman"/>
          <w:szCs w:val="24"/>
        </w:rPr>
        <w:t xml:space="preserve">διεξοδικότερα. Απλώς </w:t>
      </w:r>
      <w:r>
        <w:rPr>
          <w:rFonts w:eastAsia="Times New Roman" w:cs="Times New Roman"/>
          <w:szCs w:val="24"/>
        </w:rPr>
        <w:t xml:space="preserve">δράττομαι </w:t>
      </w:r>
      <w:r>
        <w:rPr>
          <w:rFonts w:eastAsia="Times New Roman" w:cs="Times New Roman"/>
          <w:szCs w:val="24"/>
        </w:rPr>
        <w:t>τη</w:t>
      </w:r>
      <w:r>
        <w:rPr>
          <w:rFonts w:eastAsia="Times New Roman" w:cs="Times New Roman"/>
          <w:szCs w:val="24"/>
        </w:rPr>
        <w:t>ς</w:t>
      </w:r>
      <w:r>
        <w:rPr>
          <w:rFonts w:eastAsia="Times New Roman" w:cs="Times New Roman"/>
          <w:szCs w:val="24"/>
        </w:rPr>
        <w:t xml:space="preserve"> ευκαιρία</w:t>
      </w:r>
      <w:r>
        <w:rPr>
          <w:rFonts w:eastAsia="Times New Roman" w:cs="Times New Roman"/>
          <w:szCs w:val="24"/>
        </w:rPr>
        <w:t>ς</w:t>
      </w:r>
      <w:r>
        <w:rPr>
          <w:rFonts w:eastAsia="Times New Roman" w:cs="Times New Roman"/>
          <w:szCs w:val="24"/>
        </w:rPr>
        <w:t xml:space="preserve"> να σας πω ότι στις </w:t>
      </w:r>
      <w:r>
        <w:rPr>
          <w:rFonts w:eastAsia="Times New Roman" w:cs="Times New Roman"/>
          <w:szCs w:val="24"/>
        </w:rPr>
        <w:t>επτά το απόγευμα</w:t>
      </w:r>
      <w:r>
        <w:rPr>
          <w:rFonts w:eastAsia="Times New Roman" w:cs="Times New Roman"/>
          <w:szCs w:val="24"/>
        </w:rPr>
        <w:t xml:space="preserve"> θα γίνει μια τέτοια εκδήλωση </w:t>
      </w:r>
      <w:r>
        <w:rPr>
          <w:rFonts w:eastAsia="Times New Roman" w:cs="Times New Roman"/>
          <w:szCs w:val="24"/>
        </w:rPr>
        <w:t xml:space="preserve">στο πλαίσιο </w:t>
      </w:r>
      <w:r>
        <w:rPr>
          <w:rFonts w:eastAsia="Times New Roman" w:cs="Times New Roman"/>
          <w:szCs w:val="24"/>
        </w:rPr>
        <w:t>του εορτασμού της 28</w:t>
      </w:r>
      <w:r>
        <w:rPr>
          <w:rFonts w:eastAsia="Times New Roman" w:cs="Times New Roman"/>
          <w:szCs w:val="24"/>
          <w:vertAlign w:val="superscript"/>
        </w:rPr>
        <w:t>ης</w:t>
      </w:r>
      <w:r>
        <w:rPr>
          <w:rFonts w:eastAsia="Times New Roman" w:cs="Times New Roman"/>
          <w:szCs w:val="24"/>
        </w:rPr>
        <w:t xml:space="preserve"> Οκτωβρίου, αλλά και της απελευθέρωσης της Αθήνας. </w:t>
      </w:r>
    </w:p>
    <w:p w14:paraId="5FBB345F"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αυτή είναι η δική μας η λογική. Σε αυτή τη λογική, λοιπόν, παρεμβαίνουμε. Αυτό είναι το θέμα. Ο καθένας μπορεί να το κρίνει με τον </w:t>
      </w:r>
      <w:r>
        <w:rPr>
          <w:rFonts w:eastAsia="Times New Roman" w:cs="Times New Roman"/>
          <w:szCs w:val="24"/>
        </w:rPr>
        <w:t xml:space="preserve">δικό </w:t>
      </w:r>
      <w:r>
        <w:rPr>
          <w:rFonts w:eastAsia="Times New Roman" w:cs="Times New Roman"/>
          <w:szCs w:val="24"/>
        </w:rPr>
        <w:t>του τρόπο, τη διαφορετικότητά του, να βλέπει το πολιτικό αλλά και το οικουμενικό γίγνεσθαι με διαφορετική ματιά, μπορεί</w:t>
      </w:r>
      <w:r>
        <w:rPr>
          <w:rFonts w:eastAsia="Times New Roman" w:cs="Times New Roman"/>
          <w:szCs w:val="24"/>
        </w:rPr>
        <w:t xml:space="preserve"> να το βλέπει με τον ίδιο τρόπο πάρα πολλά χρόνια. Ένα είναι αυτό. </w:t>
      </w:r>
    </w:p>
    <w:p w14:paraId="5FBB3460" w14:textId="77777777" w:rsidR="00C14AE8" w:rsidRDefault="0089555B">
      <w:pPr>
        <w:spacing w:after="0" w:line="600" w:lineRule="auto"/>
        <w:ind w:firstLine="720"/>
        <w:jc w:val="both"/>
        <w:rPr>
          <w:rFonts w:eastAsia="Times New Roman"/>
          <w:szCs w:val="24"/>
        </w:rPr>
      </w:pPr>
      <w:r w:rsidRPr="00F37257">
        <w:rPr>
          <w:rFonts w:eastAsia="Times New Roman"/>
          <w:color w:val="000000" w:themeColor="text1"/>
          <w:szCs w:val="24"/>
        </w:rPr>
        <w:t xml:space="preserve">Δεύτερον, όσον αφορά την τροπολογία, δεν θα αντιδικούσα ιδιαίτερα με την κ. Κανέλλη, με την έννοια ότι είναι περισσότερο </w:t>
      </w:r>
      <w:proofErr w:type="spellStart"/>
      <w:r w:rsidRPr="00F37257">
        <w:rPr>
          <w:rFonts w:eastAsia="Times New Roman"/>
          <w:color w:val="000000" w:themeColor="text1"/>
          <w:szCs w:val="24"/>
        </w:rPr>
        <w:t>τακτοποιητική</w:t>
      </w:r>
      <w:proofErr w:type="spellEnd"/>
      <w:r w:rsidRPr="00F37257">
        <w:rPr>
          <w:rFonts w:eastAsia="Times New Roman"/>
          <w:color w:val="000000" w:themeColor="text1"/>
          <w:szCs w:val="24"/>
        </w:rPr>
        <w:t xml:space="preserve">, δεδομένου </w:t>
      </w:r>
      <w:r>
        <w:rPr>
          <w:rFonts w:eastAsia="Times New Roman"/>
          <w:szCs w:val="24"/>
        </w:rPr>
        <w:t>ότι πριν από λίγο καιρό ψηφίσαμε ένα</w:t>
      </w:r>
      <w:r>
        <w:rPr>
          <w:rFonts w:eastAsia="Times New Roman"/>
          <w:szCs w:val="24"/>
        </w:rPr>
        <w:t>ν</w:t>
      </w:r>
      <w:r>
        <w:rPr>
          <w:rFonts w:eastAsia="Times New Roman"/>
          <w:szCs w:val="24"/>
        </w:rPr>
        <w:t xml:space="preserve"> νόμο</w:t>
      </w:r>
      <w:r>
        <w:rPr>
          <w:rFonts w:eastAsia="Times New Roman"/>
          <w:szCs w:val="24"/>
        </w:rPr>
        <w:t xml:space="preserve"> και, άρα, σε αυτό</w:t>
      </w:r>
      <w:r>
        <w:rPr>
          <w:rFonts w:eastAsia="Times New Roman"/>
          <w:szCs w:val="24"/>
        </w:rPr>
        <w:t>ν</w:t>
      </w:r>
      <w:r>
        <w:rPr>
          <w:rFonts w:eastAsia="Times New Roman"/>
          <w:szCs w:val="24"/>
        </w:rPr>
        <w:t xml:space="preserve"> το</w:t>
      </w:r>
      <w:r>
        <w:rPr>
          <w:rFonts w:eastAsia="Times New Roman"/>
          <w:szCs w:val="24"/>
        </w:rPr>
        <w:t>ν</w:t>
      </w:r>
      <w:r>
        <w:rPr>
          <w:rFonts w:eastAsia="Times New Roman"/>
          <w:szCs w:val="24"/>
        </w:rPr>
        <w:t xml:space="preserve"> νόμο αναφέρεται. Κατά τη διαδικασία εφαρμογής αυτού του νόμου, δηλαδή όταν πήγαμε να εφαρμόσουμε αυτό</w:t>
      </w:r>
      <w:r>
        <w:rPr>
          <w:rFonts w:eastAsia="Times New Roman"/>
          <w:szCs w:val="24"/>
        </w:rPr>
        <w:t>ν</w:t>
      </w:r>
      <w:r>
        <w:rPr>
          <w:rFonts w:eastAsia="Times New Roman"/>
          <w:szCs w:val="24"/>
        </w:rPr>
        <w:t xml:space="preserve"> το</w:t>
      </w:r>
      <w:r>
        <w:rPr>
          <w:rFonts w:eastAsia="Times New Roman"/>
          <w:szCs w:val="24"/>
        </w:rPr>
        <w:t>ν</w:t>
      </w:r>
      <w:r>
        <w:rPr>
          <w:rFonts w:eastAsia="Times New Roman"/>
          <w:szCs w:val="24"/>
        </w:rPr>
        <w:t xml:space="preserve"> νόμο, είδαμε ορισμένα στοιχεία τα οποία θα έπρεπε να αλλάξουν. Τι εννοώ; Να γίνουν πιο συγκεκριμένα. </w:t>
      </w:r>
    </w:p>
    <w:p w14:paraId="5FBB3461" w14:textId="77777777" w:rsidR="00C14AE8" w:rsidRDefault="0089555B">
      <w:pPr>
        <w:spacing w:after="0" w:line="600" w:lineRule="auto"/>
        <w:ind w:firstLine="720"/>
        <w:jc w:val="both"/>
        <w:rPr>
          <w:rFonts w:eastAsia="Times New Roman"/>
          <w:szCs w:val="24"/>
        </w:rPr>
      </w:pPr>
      <w:r>
        <w:rPr>
          <w:rFonts w:eastAsia="Times New Roman"/>
          <w:szCs w:val="24"/>
        </w:rPr>
        <w:t>Αν το προσέξατε, στα δώ</w:t>
      </w:r>
      <w:r>
        <w:rPr>
          <w:rFonts w:eastAsia="Times New Roman"/>
          <w:szCs w:val="24"/>
        </w:rPr>
        <w:t xml:space="preserve">δεκα από τα δεκατρία άρθρα γίνεται απλώς το αντίστοιχο άρθρο πιο συγκεκριμένο, ώστε να μπορέσει να λειτουργήσει, ώστε να μην μπορεί να δημιουργήσει κάποιες ένθεν και </w:t>
      </w:r>
      <w:r>
        <w:rPr>
          <w:rFonts w:eastAsia="Times New Roman"/>
          <w:szCs w:val="24"/>
        </w:rPr>
        <w:lastRenderedPageBreak/>
        <w:t>ένθεν αμφιβολίες, ώστε να μη φτάσουν ορισμένα ζητήματα να μπλέκονται στα γρανάζια της γραφ</w:t>
      </w:r>
      <w:r>
        <w:rPr>
          <w:rFonts w:eastAsia="Times New Roman"/>
          <w:szCs w:val="24"/>
        </w:rPr>
        <w:t xml:space="preserve">ειοκρατίας. Αυτή την προσπάθεια κάνουμε και γι’ αυτό το φέρνω. Δεν υπάρχει τίποτα καινούργιο, τίποτα το διαφορετικό. </w:t>
      </w:r>
    </w:p>
    <w:p w14:paraId="5FBB3462" w14:textId="77777777" w:rsidR="00C14AE8" w:rsidRDefault="0089555B">
      <w:pPr>
        <w:spacing w:after="0" w:line="600" w:lineRule="auto"/>
        <w:ind w:firstLine="720"/>
        <w:jc w:val="both"/>
        <w:rPr>
          <w:rFonts w:eastAsia="Times New Roman"/>
          <w:szCs w:val="24"/>
        </w:rPr>
      </w:pPr>
      <w:r>
        <w:rPr>
          <w:rFonts w:eastAsia="Times New Roman"/>
          <w:szCs w:val="24"/>
        </w:rPr>
        <w:t>Όσον αφορά τον Γρηγόρη Αυξεντίου, ξεκινάμε από αυτή τη νομοθετική ρύθμιση, όμως, η δημόσια τιμή –πώς να το πει κάποιος;- δεν θα γίνει μόνο</w:t>
      </w:r>
      <w:r>
        <w:rPr>
          <w:rFonts w:eastAsia="Times New Roman"/>
          <w:szCs w:val="24"/>
        </w:rPr>
        <w:t xml:space="preserve"> με την ψήφιση αυτής της νομοθετικής ρύθμισης. Θα γίνει σε ειδική εκδήλωση, με ό,τι δίνεται στο</w:t>
      </w:r>
      <w:r>
        <w:rPr>
          <w:rFonts w:eastAsia="Times New Roman"/>
          <w:szCs w:val="24"/>
        </w:rPr>
        <w:t>ν</w:t>
      </w:r>
      <w:r>
        <w:rPr>
          <w:rFonts w:eastAsia="Times New Roman"/>
          <w:szCs w:val="24"/>
        </w:rPr>
        <w:t xml:space="preserve"> Στρατό και με αυτό</w:t>
      </w:r>
      <w:r>
        <w:rPr>
          <w:rFonts w:eastAsia="Times New Roman"/>
          <w:szCs w:val="24"/>
        </w:rPr>
        <w:t>ν</w:t>
      </w:r>
      <w:r>
        <w:rPr>
          <w:rFonts w:eastAsia="Times New Roman"/>
          <w:szCs w:val="24"/>
        </w:rPr>
        <w:t xml:space="preserve"> τον τρόπο. Λέμε, λοιπόν, να το κάνουμε έτσι τώρα και σε σύντομο χρονικό διάστημα να το ολοκληρώσουμε. </w:t>
      </w:r>
    </w:p>
    <w:p w14:paraId="5FBB3463" w14:textId="77777777" w:rsidR="00C14AE8" w:rsidRDefault="0089555B">
      <w:pPr>
        <w:spacing w:after="0"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Ως τιμή, ας έβγαινε α</w:t>
      </w:r>
      <w:r>
        <w:rPr>
          <w:rFonts w:eastAsia="Times New Roman"/>
          <w:szCs w:val="24"/>
        </w:rPr>
        <w:t xml:space="preserve">πό την τακτοποίηση. </w:t>
      </w:r>
    </w:p>
    <w:p w14:paraId="5FBB3464" w14:textId="77777777" w:rsidR="00C14AE8" w:rsidRDefault="0089555B">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Από την άλλη μεριά, ουδεμία σχέση έχει αυτό με την αναγκαία πιθανή συζήτηση και με τη συζήτηση που θα κάνουμε. </w:t>
      </w:r>
    </w:p>
    <w:p w14:paraId="5FBB3465" w14:textId="77777777" w:rsidR="00C14AE8" w:rsidRDefault="0089555B">
      <w:pPr>
        <w:spacing w:after="0" w:line="600" w:lineRule="auto"/>
        <w:ind w:firstLine="720"/>
        <w:jc w:val="both"/>
        <w:rPr>
          <w:rFonts w:eastAsia="Times New Roman"/>
          <w:szCs w:val="24"/>
        </w:rPr>
      </w:pPr>
      <w:r>
        <w:rPr>
          <w:rFonts w:eastAsia="Times New Roman"/>
          <w:szCs w:val="24"/>
        </w:rPr>
        <w:t>Σχετικά με το ζήτημα του Κυπριακού, το οποίο είναι σε μια πολύ κρίσ</w:t>
      </w:r>
      <w:r>
        <w:rPr>
          <w:rFonts w:eastAsia="Times New Roman"/>
          <w:szCs w:val="24"/>
        </w:rPr>
        <w:t xml:space="preserve">ιμη φάση, είναι ξεκάθαρη η θέση της </w:t>
      </w:r>
      <w:r>
        <w:rPr>
          <w:rFonts w:eastAsia="Times New Roman"/>
          <w:szCs w:val="24"/>
        </w:rPr>
        <w:t>ε</w:t>
      </w:r>
      <w:r>
        <w:rPr>
          <w:rFonts w:eastAsia="Times New Roman"/>
          <w:szCs w:val="24"/>
        </w:rPr>
        <w:t xml:space="preserve">λληνικής Κυβέρνησης. Το ζήτημα του Κυπριακού δεν μπορεί παρά να λυθεί κάτω από τις </w:t>
      </w:r>
      <w:r>
        <w:rPr>
          <w:rFonts w:eastAsia="Times New Roman"/>
          <w:szCs w:val="24"/>
        </w:rPr>
        <w:lastRenderedPageBreak/>
        <w:t>λογικές και τις αποφάσεις του ΟΗΕ και μακριά από διαδικασίες εγγυήσεων, οι οποίες επαναφέρουν διάφορα θέματα και ξέρουμε πώς έχουν λειτο</w:t>
      </w:r>
      <w:r>
        <w:rPr>
          <w:rFonts w:eastAsia="Times New Roman"/>
          <w:szCs w:val="24"/>
        </w:rPr>
        <w:t xml:space="preserve">υργήσει τα προηγούμενα χρόνια. </w:t>
      </w:r>
    </w:p>
    <w:p w14:paraId="5FBB3466" w14:textId="77777777" w:rsidR="00C14AE8" w:rsidRDefault="0089555B">
      <w:pPr>
        <w:spacing w:after="0" w:line="600" w:lineRule="auto"/>
        <w:ind w:firstLine="720"/>
        <w:jc w:val="both"/>
        <w:rPr>
          <w:rFonts w:eastAsia="Times New Roman"/>
          <w:szCs w:val="24"/>
        </w:rPr>
      </w:pPr>
      <w:r>
        <w:rPr>
          <w:rFonts w:eastAsia="Times New Roman"/>
          <w:szCs w:val="24"/>
        </w:rPr>
        <w:t>Όσον αφορά τις δύο τροπολογίες, έκανα μια συνεννόηση με το Υπουργείο Παιδείας. Η τροπολογία που κατατέθηκε αφορά την οικονομική ενίσχυση προπτυχιακών φοιτητών.</w:t>
      </w:r>
    </w:p>
    <w:p w14:paraId="5FBB3467" w14:textId="77777777" w:rsidR="00C14AE8" w:rsidRDefault="0089555B">
      <w:pPr>
        <w:spacing w:after="0"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Τις κάνετε δεκτές ή όχι; </w:t>
      </w:r>
    </w:p>
    <w:p w14:paraId="5FBB3468" w14:textId="77777777" w:rsidR="00C14AE8" w:rsidRDefault="0089555B">
      <w:pPr>
        <w:spacing w:after="0" w:line="600" w:lineRule="auto"/>
        <w:ind w:firstLine="720"/>
        <w:jc w:val="both"/>
        <w:rPr>
          <w:rFonts w:eastAsia="Times New Roman"/>
          <w:szCs w:val="24"/>
        </w:rPr>
      </w:pPr>
      <w:r>
        <w:rPr>
          <w:rFonts w:eastAsia="Times New Roman"/>
          <w:b/>
          <w:szCs w:val="24"/>
        </w:rPr>
        <w:t>ΔΗΜΗΤΡΙΟΣ ΒΙΤΣΑΣ (Αναπλ</w:t>
      </w:r>
      <w:r>
        <w:rPr>
          <w:rFonts w:eastAsia="Times New Roman"/>
          <w:b/>
          <w:szCs w:val="24"/>
        </w:rPr>
        <w:t>ηρωτής Υπουργός Εθνικής Άμυνας):</w:t>
      </w:r>
      <w:r>
        <w:rPr>
          <w:rFonts w:eastAsia="Times New Roman"/>
          <w:szCs w:val="24"/>
        </w:rPr>
        <w:t xml:space="preserve"> Αυτή θέλω να την κάνω δεκτή, γιατί ήδη έχει ξεκινήσει αυτή η διαδικασία και θα τους βοηθήσει. Αυτός είναι ο βασικός λόγος που την κάνω δεκτή. Επίσης, δεν δημιουργεί επιπλέον κόστος στον </w:t>
      </w:r>
      <w:r>
        <w:rPr>
          <w:rFonts w:eastAsia="Times New Roman"/>
          <w:szCs w:val="24"/>
        </w:rPr>
        <w:t>κρατικό π</w:t>
      </w:r>
      <w:r>
        <w:rPr>
          <w:rFonts w:eastAsia="Times New Roman"/>
          <w:szCs w:val="24"/>
        </w:rPr>
        <w:t>ροϋπολογισμό για τον απλούστ</w:t>
      </w:r>
      <w:r>
        <w:rPr>
          <w:rFonts w:eastAsia="Times New Roman"/>
          <w:szCs w:val="24"/>
        </w:rPr>
        <w:t xml:space="preserve">ατο λόγο ότι είναι από πρόγραμμα του ΕΣΠΑ. </w:t>
      </w:r>
    </w:p>
    <w:p w14:paraId="5FBB3469" w14:textId="77777777" w:rsidR="00C14AE8" w:rsidRDefault="0089555B">
      <w:pPr>
        <w:spacing w:after="0" w:line="600" w:lineRule="auto"/>
        <w:ind w:firstLine="720"/>
        <w:jc w:val="both"/>
        <w:rPr>
          <w:rFonts w:eastAsia="Times New Roman"/>
          <w:szCs w:val="24"/>
        </w:rPr>
      </w:pPr>
      <w:r>
        <w:rPr>
          <w:rFonts w:eastAsia="Times New Roman"/>
          <w:szCs w:val="24"/>
        </w:rPr>
        <w:t>Ίσως δεν είδατε εμένα, αλλά όση ώρα ήμασταν εδώ οι συνεργάτες μου…</w:t>
      </w:r>
    </w:p>
    <w:p w14:paraId="5FBB346A" w14:textId="77777777" w:rsidR="00C14AE8" w:rsidRDefault="0089555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Πριν από μια εβδομάδα είχαμε νομοσχέδιο του Υπουργείου Παιδείας. Γιατί δεν την είχε μέσα ο Υπουργός; </w:t>
      </w:r>
    </w:p>
    <w:p w14:paraId="5FBB346B" w14:textId="77777777" w:rsidR="00C14AE8" w:rsidRDefault="0089555B">
      <w:pPr>
        <w:spacing w:after="0" w:line="600" w:lineRule="auto"/>
        <w:ind w:firstLine="720"/>
        <w:jc w:val="both"/>
        <w:rPr>
          <w:rFonts w:eastAsia="Times New Roman"/>
          <w:szCs w:val="24"/>
        </w:rPr>
      </w:pPr>
      <w:r>
        <w:rPr>
          <w:rFonts w:eastAsia="Times New Roman"/>
          <w:b/>
          <w:szCs w:val="24"/>
        </w:rPr>
        <w:lastRenderedPageBreak/>
        <w:t xml:space="preserve">ΔΗΜΗΤΡΙΟΣ </w:t>
      </w:r>
      <w:r>
        <w:rPr>
          <w:rFonts w:eastAsia="Times New Roman"/>
          <w:b/>
          <w:szCs w:val="24"/>
        </w:rPr>
        <w:t>ΒΙΤΣΑΣ (Αναπληρωτής Υπουργός Εθνικής Άμυνας):</w:t>
      </w:r>
      <w:r>
        <w:rPr>
          <w:rFonts w:eastAsia="Times New Roman"/>
          <w:szCs w:val="24"/>
        </w:rPr>
        <w:t xml:space="preserve"> Κύριε Πρόεδρε, δέχομαι την κριτική ως κριτική. Εγώ εκπροσωπώ την Κυβέρνηση τώρα και αυτή την κριτική παρατήρηση την κάνω δεκτή με μία έννοια. </w:t>
      </w:r>
    </w:p>
    <w:p w14:paraId="5FBB346C" w14:textId="77777777" w:rsidR="00C14AE8" w:rsidRDefault="0089555B">
      <w:pPr>
        <w:spacing w:after="0" w:line="600" w:lineRule="auto"/>
        <w:ind w:firstLine="720"/>
        <w:jc w:val="both"/>
        <w:rPr>
          <w:rFonts w:eastAsia="Times New Roman"/>
          <w:szCs w:val="24"/>
        </w:rPr>
      </w:pPr>
      <w:r>
        <w:rPr>
          <w:rFonts w:eastAsia="Times New Roman"/>
          <w:szCs w:val="24"/>
        </w:rPr>
        <w:t>Όσον αφορά τη δεύτερη τροπολογία, η οποία είναι και αυτή ειδική, θα</w:t>
      </w:r>
      <w:r>
        <w:rPr>
          <w:rFonts w:eastAsia="Times New Roman"/>
          <w:szCs w:val="24"/>
        </w:rPr>
        <w:t xml:space="preserve"> παρακαλούσα τον κ. Θηβαίο -και με αυτή την έννοια δεν την κάνω δεκτή- την Τρίτη να την </w:t>
      </w:r>
      <w:proofErr w:type="spellStart"/>
      <w:r>
        <w:rPr>
          <w:rFonts w:eastAsia="Times New Roman"/>
          <w:szCs w:val="24"/>
        </w:rPr>
        <w:t>επανακαταθέσουμε</w:t>
      </w:r>
      <w:proofErr w:type="spellEnd"/>
      <w:r>
        <w:rPr>
          <w:rFonts w:eastAsia="Times New Roman"/>
          <w:szCs w:val="24"/>
        </w:rPr>
        <w:t xml:space="preserve">. Αυτή την εβδομάδα δεν θα λειτουργήσει κανένα διοικητικό δικαστήριο και καμμία οικονομική υπηρεσία, οπότε δεν επείγει το ζήτημα. Επιπλέον, θα βάλω και </w:t>
      </w:r>
      <w:r>
        <w:rPr>
          <w:rFonts w:eastAsia="Times New Roman"/>
          <w:szCs w:val="24"/>
        </w:rPr>
        <w:t xml:space="preserve">εγώ ως Βουλευτής την υπογραφή μου στην επόμενη </w:t>
      </w:r>
      <w:proofErr w:type="spellStart"/>
      <w:r>
        <w:rPr>
          <w:rFonts w:eastAsia="Times New Roman"/>
          <w:szCs w:val="24"/>
        </w:rPr>
        <w:t>επανακατάθεση</w:t>
      </w:r>
      <w:proofErr w:type="spellEnd"/>
      <w:r>
        <w:rPr>
          <w:rFonts w:eastAsia="Times New Roman"/>
          <w:szCs w:val="24"/>
        </w:rPr>
        <w:t xml:space="preserve">, διότι, κατά την άποψή μου -και αυτό πρέπει να το πω- το αίτημα είναι σωστό. </w:t>
      </w:r>
    </w:p>
    <w:p w14:paraId="5FBB346D" w14:textId="77777777" w:rsidR="00C14AE8" w:rsidRDefault="0089555B">
      <w:pPr>
        <w:spacing w:after="0" w:line="600" w:lineRule="auto"/>
        <w:ind w:firstLine="720"/>
        <w:jc w:val="both"/>
        <w:rPr>
          <w:rFonts w:eastAsia="Times New Roman"/>
          <w:szCs w:val="24"/>
        </w:rPr>
      </w:pPr>
      <w:r>
        <w:rPr>
          <w:rFonts w:eastAsia="Times New Roman"/>
          <w:szCs w:val="24"/>
        </w:rPr>
        <w:t xml:space="preserve">Ευχαριστώ. </w:t>
      </w:r>
    </w:p>
    <w:p w14:paraId="5FBB346E" w14:textId="77777777" w:rsidR="00C14AE8" w:rsidRDefault="0089555B">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Τις δεχθήκατε, δηλαδή; </w:t>
      </w:r>
    </w:p>
    <w:p w14:paraId="5FBB346F" w14:textId="77777777" w:rsidR="00C14AE8" w:rsidRDefault="0089555B">
      <w:pPr>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Έγινε δεκτή η τροπολογία για τ</w:t>
      </w:r>
      <w:r>
        <w:rPr>
          <w:rFonts w:eastAsia="Times New Roman"/>
          <w:szCs w:val="24"/>
        </w:rPr>
        <w:t xml:space="preserve">ους φοιτητές και η επόμενη θα έρθει την ερχόμενη εβδομάδα σε άλλο νομοσχέδιο. Δηλαδή, για να το γνωρίζετε, έγινε δεκτή η τροπολογία με γενικό αριθμό 731 και ειδικό 59 των συναδέλφων από τον ΣΥΡΙΖΑ και συγκεκριμένα της κ. </w:t>
      </w:r>
      <w:proofErr w:type="spellStart"/>
      <w:r>
        <w:rPr>
          <w:rFonts w:eastAsia="Times New Roman"/>
          <w:szCs w:val="24"/>
        </w:rPr>
        <w:t>Βάκη</w:t>
      </w:r>
      <w:proofErr w:type="spellEnd"/>
      <w:r>
        <w:rPr>
          <w:rFonts w:eastAsia="Times New Roman"/>
          <w:szCs w:val="24"/>
        </w:rPr>
        <w:t>, της κ. Γεωργοπούλου</w:t>
      </w:r>
      <w:r>
        <w:rPr>
          <w:rFonts w:eastAsia="Times New Roman"/>
          <w:szCs w:val="24"/>
        </w:rPr>
        <w:t xml:space="preserve"> </w:t>
      </w:r>
      <w:r>
        <w:rPr>
          <w:rFonts w:eastAsia="Times New Roman"/>
          <w:szCs w:val="24"/>
        </w:rPr>
        <w:t xml:space="preserve">- </w:t>
      </w:r>
      <w:proofErr w:type="spellStart"/>
      <w:r>
        <w:rPr>
          <w:rFonts w:eastAsia="Times New Roman"/>
          <w:szCs w:val="24"/>
        </w:rPr>
        <w:t>Σαλτάρη</w:t>
      </w:r>
      <w:proofErr w:type="spellEnd"/>
      <w:r>
        <w:rPr>
          <w:rFonts w:eastAsia="Times New Roman"/>
          <w:szCs w:val="24"/>
        </w:rPr>
        <w:t xml:space="preserve">, του κ. Καρά </w:t>
      </w:r>
      <w:proofErr w:type="spellStart"/>
      <w:r>
        <w:rPr>
          <w:rFonts w:eastAsia="Times New Roman"/>
          <w:szCs w:val="24"/>
        </w:rPr>
        <w:t>Γιουσούφ</w:t>
      </w:r>
      <w:proofErr w:type="spellEnd"/>
      <w:r>
        <w:rPr>
          <w:rFonts w:eastAsia="Times New Roman"/>
          <w:szCs w:val="24"/>
        </w:rPr>
        <w:t xml:space="preserve"> και άλλων συναδέλφων. </w:t>
      </w:r>
    </w:p>
    <w:p w14:paraId="5FBB3470" w14:textId="77777777" w:rsidR="00C14AE8" w:rsidRDefault="0089555B">
      <w:pPr>
        <w:spacing w:after="0" w:line="600" w:lineRule="auto"/>
        <w:ind w:firstLine="720"/>
        <w:jc w:val="both"/>
        <w:rPr>
          <w:rFonts w:eastAsia="Times New Roman"/>
          <w:szCs w:val="24"/>
        </w:rPr>
      </w:pPr>
      <w:r>
        <w:rPr>
          <w:rFonts w:eastAsia="Times New Roman"/>
          <w:szCs w:val="24"/>
        </w:rPr>
        <w:t xml:space="preserve">Για να μην είναι μονότονη η συζήτηση, θα μιλήσουν επί της τροπολογίας οι δύο εισηγητές, η κ. Ελένη Σταματάκη και ο κ. Κωνσταντίνος Τασούλας. Αν η κ. </w:t>
      </w:r>
      <w:proofErr w:type="spellStart"/>
      <w:r>
        <w:rPr>
          <w:rFonts w:eastAsia="Times New Roman"/>
          <w:szCs w:val="24"/>
        </w:rPr>
        <w:t>Βάκη</w:t>
      </w:r>
      <w:proofErr w:type="spellEnd"/>
      <w:r>
        <w:rPr>
          <w:rFonts w:eastAsia="Times New Roman"/>
          <w:szCs w:val="24"/>
        </w:rPr>
        <w:t xml:space="preserve"> θέλει να κλείσει τη συζήτηση, θα την αφήσω τελευταία. </w:t>
      </w:r>
    </w:p>
    <w:p w14:paraId="5FBB3471" w14:textId="77777777" w:rsidR="00C14AE8" w:rsidRDefault="0089555B">
      <w:pPr>
        <w:spacing w:after="0" w:line="600" w:lineRule="auto"/>
        <w:ind w:firstLine="720"/>
        <w:jc w:val="both"/>
        <w:rPr>
          <w:rFonts w:eastAsia="Times New Roman"/>
          <w:szCs w:val="24"/>
        </w:rPr>
      </w:pPr>
      <w:r>
        <w:rPr>
          <w:rFonts w:eastAsia="Times New Roman"/>
          <w:szCs w:val="24"/>
        </w:rPr>
        <w:t>Κ</w:t>
      </w:r>
      <w:r>
        <w:rPr>
          <w:rFonts w:eastAsia="Times New Roman"/>
          <w:szCs w:val="24"/>
        </w:rPr>
        <w:t xml:space="preserve">υρία </w:t>
      </w:r>
      <w:proofErr w:type="spellStart"/>
      <w:r>
        <w:rPr>
          <w:rFonts w:eastAsia="Times New Roman"/>
          <w:szCs w:val="24"/>
        </w:rPr>
        <w:t>Βάκη</w:t>
      </w:r>
      <w:proofErr w:type="spellEnd"/>
      <w:r>
        <w:rPr>
          <w:rFonts w:eastAsia="Times New Roman"/>
          <w:szCs w:val="24"/>
        </w:rPr>
        <w:t xml:space="preserve">, με ακούτε; </w:t>
      </w:r>
    </w:p>
    <w:p w14:paraId="5FBB3472" w14:textId="77777777" w:rsidR="00C14AE8" w:rsidRDefault="0089555B">
      <w:pPr>
        <w:spacing w:after="0"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Μάλιστα, κύριε Πρόεδρε. </w:t>
      </w:r>
    </w:p>
    <w:p w14:paraId="5FBB3473" w14:textId="77777777" w:rsidR="00C14AE8" w:rsidRDefault="0089555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Θέλετε να κλείσετε τη συζήτηση, αφού μιλήσουν οι άλλοι Κοινοβουλευτικοί Εκπρόσωποι; </w:t>
      </w:r>
    </w:p>
    <w:p w14:paraId="5FBB3474" w14:textId="77777777" w:rsidR="00C14AE8" w:rsidRDefault="0089555B">
      <w:pPr>
        <w:spacing w:after="0"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Αν δω ότι χρειάζεται. </w:t>
      </w:r>
    </w:p>
    <w:p w14:paraId="5FBB3475" w14:textId="77777777" w:rsidR="00C14AE8" w:rsidRDefault="0089555B">
      <w:pPr>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Αλλιώς</w:t>
      </w:r>
      <w:r>
        <w:rPr>
          <w:rFonts w:eastAsia="Times New Roman"/>
          <w:szCs w:val="24"/>
        </w:rPr>
        <w:t xml:space="preserve">, θα μιλήσει η κ. </w:t>
      </w:r>
      <w:proofErr w:type="spellStart"/>
      <w:r>
        <w:rPr>
          <w:rFonts w:eastAsia="Times New Roman"/>
          <w:szCs w:val="24"/>
        </w:rPr>
        <w:t>Βάκη</w:t>
      </w:r>
      <w:proofErr w:type="spellEnd"/>
      <w:r>
        <w:rPr>
          <w:rFonts w:eastAsia="Times New Roman"/>
          <w:szCs w:val="24"/>
        </w:rPr>
        <w:t xml:space="preserve"> και ο κ. </w:t>
      </w:r>
      <w:proofErr w:type="spellStart"/>
      <w:r>
        <w:rPr>
          <w:rFonts w:eastAsia="Times New Roman"/>
          <w:szCs w:val="24"/>
        </w:rPr>
        <w:t>Δένδιας</w:t>
      </w:r>
      <w:proofErr w:type="spellEnd"/>
      <w:r>
        <w:rPr>
          <w:rFonts w:eastAsia="Times New Roman"/>
          <w:szCs w:val="24"/>
        </w:rPr>
        <w:t xml:space="preserve"> και μετά θα περάσουμε στους δύο ειδικούς αγορητές, τον κ. Κωνσταντινόπουλο και τον κ. Λυκούδη, αφού ο κ. </w:t>
      </w:r>
      <w:proofErr w:type="spellStart"/>
      <w:r>
        <w:rPr>
          <w:rFonts w:eastAsia="Times New Roman"/>
          <w:szCs w:val="24"/>
        </w:rPr>
        <w:t>Κούζηλος</w:t>
      </w:r>
      <w:proofErr w:type="spellEnd"/>
      <w:r>
        <w:rPr>
          <w:rFonts w:eastAsia="Times New Roman"/>
          <w:szCs w:val="24"/>
        </w:rPr>
        <w:t xml:space="preserve"> και η κ. Κανέλλη μίλησαν. Στη συνέχεια θα μιλήσουν ο κ. Λοβέρδος και ο κ. </w:t>
      </w:r>
      <w:proofErr w:type="spellStart"/>
      <w:r>
        <w:rPr>
          <w:rFonts w:eastAsia="Times New Roman"/>
          <w:szCs w:val="24"/>
        </w:rPr>
        <w:t>Παφίλης</w:t>
      </w:r>
      <w:proofErr w:type="spellEnd"/>
      <w:r>
        <w:rPr>
          <w:rFonts w:eastAsia="Times New Roman"/>
          <w:szCs w:val="24"/>
        </w:rPr>
        <w:t xml:space="preserve"> και ολοκληρώνουμε με</w:t>
      </w:r>
      <w:r>
        <w:rPr>
          <w:rFonts w:eastAsia="Times New Roman"/>
          <w:szCs w:val="24"/>
        </w:rPr>
        <w:t xml:space="preserve"> τους άλλους δύο αγορητές και τους άλλους δύο Κοινοβουλευτικούς Εκπροσώπους. Για να μη μιλούν, δηλαδή, μόνο οι ειδικοί αγορητές ή μόνο οι Κοινοβουλευτικοί Εκπρόσωποι, το πάω ανά δύο.</w:t>
      </w:r>
    </w:p>
    <w:p w14:paraId="5FBB3476" w14:textId="77777777" w:rsidR="00C14AE8" w:rsidRDefault="0089555B">
      <w:pPr>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Και για την τροπολογία αυτή που έκανε δεκτή ο Υπουργός πρέ</w:t>
      </w:r>
      <w:r>
        <w:rPr>
          <w:rFonts w:eastAsia="Times New Roman"/>
          <w:szCs w:val="24"/>
        </w:rPr>
        <w:t xml:space="preserve">πει κι εμείς να τοποθετηθούμε. </w:t>
      </w:r>
    </w:p>
    <w:p w14:paraId="5FBB3477" w14:textId="77777777" w:rsidR="00C14AE8" w:rsidRDefault="0089555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Ναι, στο τέλος. Ούτως ή άλλως, αφού την έκανε δεκτή, θα ερωτηθούν όλα τα κόμματα, κυρία Κανέλλη. </w:t>
      </w:r>
    </w:p>
    <w:p w14:paraId="5FBB3478" w14:textId="77777777" w:rsidR="00C14AE8" w:rsidRDefault="0089555B">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Για την τροπολογία που αποδέχθηκε έχουμε κάποιες ερωτήσεις. Ποιος</w:t>
      </w:r>
      <w:r>
        <w:rPr>
          <w:rFonts w:eastAsia="Times New Roman"/>
          <w:szCs w:val="24"/>
        </w:rPr>
        <w:t xml:space="preserve"> θα μας απαντήσει; </w:t>
      </w:r>
    </w:p>
    <w:p w14:paraId="5FBB3479" w14:textId="77777777" w:rsidR="00C14AE8" w:rsidRDefault="0089555B">
      <w:pPr>
        <w:spacing w:after="0"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Προφανώς, αφού συνεννοήθηκε με το Υπουργείο Παιδείας ο κ. Βίτσας, θα σας απαντήσει ο κ. Βίτσας. </w:t>
      </w:r>
    </w:p>
    <w:p w14:paraId="5FBB347A" w14:textId="77777777" w:rsidR="00C14AE8" w:rsidRDefault="0089555B">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Κύριε Βίτσα, έχετε…</w:t>
      </w:r>
    </w:p>
    <w:p w14:paraId="5FBB347B" w14:textId="77777777" w:rsidR="00C14AE8" w:rsidRDefault="0089555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Κωνσταντινόπουλε, κ</w:t>
      </w:r>
      <w:r>
        <w:rPr>
          <w:rFonts w:eastAsia="Times New Roman"/>
          <w:szCs w:val="24"/>
        </w:rPr>
        <w:t>ατ’ αρχάς</w:t>
      </w:r>
      <w:r>
        <w:rPr>
          <w:rFonts w:eastAsia="Times New Roman"/>
          <w:szCs w:val="24"/>
        </w:rPr>
        <w:t>,</w:t>
      </w:r>
      <w:r>
        <w:rPr>
          <w:rFonts w:eastAsia="Times New Roman"/>
          <w:szCs w:val="24"/>
        </w:rPr>
        <w:t xml:space="preserve"> δεν σας έδωσα τον λόγο. Δεύτερον, όταν έρθει η ώρα εκείνης της τροπολογίας, εδώ θα είναι ο κ. Βίτσας και θα τον ρωτήσετε τότε. Μη φεύγουμε από τη γραμμή που έχουμε. </w:t>
      </w:r>
    </w:p>
    <w:p w14:paraId="5FBB347C" w14:textId="77777777" w:rsidR="00C14AE8" w:rsidRDefault="0089555B">
      <w:pPr>
        <w:spacing w:after="0" w:line="600" w:lineRule="auto"/>
        <w:ind w:firstLine="720"/>
        <w:jc w:val="both"/>
        <w:rPr>
          <w:rFonts w:eastAsia="Times New Roman"/>
          <w:szCs w:val="24"/>
        </w:rPr>
      </w:pPr>
      <w:r>
        <w:rPr>
          <w:rFonts w:eastAsia="Times New Roman"/>
          <w:szCs w:val="24"/>
        </w:rPr>
        <w:t xml:space="preserve">Η κ. Ελένη Σταματάκη έχει τον λόγο. </w:t>
      </w:r>
    </w:p>
    <w:p w14:paraId="5FBB347D" w14:textId="77777777" w:rsidR="00C14AE8" w:rsidRDefault="0089555B">
      <w:pPr>
        <w:spacing w:after="0" w:line="600" w:lineRule="auto"/>
        <w:ind w:firstLine="720"/>
        <w:jc w:val="both"/>
        <w:rPr>
          <w:rFonts w:eastAsia="Times New Roman"/>
          <w:szCs w:val="24"/>
        </w:rPr>
      </w:pPr>
      <w:r>
        <w:rPr>
          <w:rFonts w:eastAsia="Times New Roman"/>
          <w:b/>
          <w:szCs w:val="24"/>
        </w:rPr>
        <w:t xml:space="preserve">ΕΛΕΝΗ ΣΤΑΜΑΤΑΚΗ: </w:t>
      </w:r>
      <w:r>
        <w:rPr>
          <w:rFonts w:eastAsia="Times New Roman"/>
          <w:szCs w:val="24"/>
        </w:rPr>
        <w:t>Κύριε Πρόεδρε, αντικαθιστ</w:t>
      </w:r>
      <w:r>
        <w:rPr>
          <w:rFonts w:eastAsia="Times New Roman"/>
          <w:szCs w:val="24"/>
        </w:rPr>
        <w:t xml:space="preserve">ώ την κ. </w:t>
      </w:r>
      <w:proofErr w:type="spellStart"/>
      <w:r>
        <w:rPr>
          <w:rFonts w:eastAsia="Times New Roman"/>
          <w:szCs w:val="24"/>
        </w:rPr>
        <w:t>Τελιγιορίδου</w:t>
      </w:r>
      <w:proofErr w:type="spellEnd"/>
      <w:r>
        <w:rPr>
          <w:rFonts w:eastAsia="Times New Roman"/>
          <w:szCs w:val="24"/>
        </w:rPr>
        <w:t xml:space="preserve">. </w:t>
      </w:r>
    </w:p>
    <w:p w14:paraId="5FBB347E" w14:textId="77777777" w:rsidR="00C14AE8" w:rsidRDefault="0089555B">
      <w:pPr>
        <w:spacing w:after="0" w:line="600" w:lineRule="auto"/>
        <w:ind w:firstLine="720"/>
        <w:jc w:val="both"/>
        <w:rPr>
          <w:rFonts w:eastAsia="Times New Roman"/>
          <w:szCs w:val="24"/>
        </w:rPr>
      </w:pPr>
      <w:r>
        <w:rPr>
          <w:rFonts w:eastAsia="Times New Roman"/>
          <w:szCs w:val="24"/>
        </w:rPr>
        <w:t>Απλώς ήθελα να πω ότι μετά τη συζήτηση</w:t>
      </w:r>
      <w:r>
        <w:rPr>
          <w:rFonts w:eastAsia="Times New Roman"/>
          <w:szCs w:val="24"/>
        </w:rPr>
        <w:t>,</w:t>
      </w:r>
      <w:r>
        <w:rPr>
          <w:rFonts w:eastAsia="Times New Roman"/>
          <w:szCs w:val="24"/>
        </w:rPr>
        <w:t xml:space="preserve"> που έγινε στην αρμόδια </w:t>
      </w:r>
      <w:r>
        <w:rPr>
          <w:rFonts w:eastAsia="Times New Roman"/>
          <w:szCs w:val="24"/>
        </w:rPr>
        <w:t>ε</w:t>
      </w:r>
      <w:r>
        <w:rPr>
          <w:rFonts w:eastAsia="Times New Roman"/>
          <w:szCs w:val="24"/>
        </w:rPr>
        <w:t xml:space="preserve">πιτροπή και τις διευκρινίσεις που έδωσε σήμερα ο αρμόδιος Υπουργός, νομίζω ότι πρέπει να προχωρήσουμε στην κύρωση της συμφωνίας. </w:t>
      </w:r>
    </w:p>
    <w:p w14:paraId="5FBB347F" w14:textId="77777777" w:rsidR="00C14AE8" w:rsidRDefault="0089555B">
      <w:pPr>
        <w:spacing w:after="0" w:line="600" w:lineRule="auto"/>
        <w:ind w:firstLine="720"/>
        <w:jc w:val="both"/>
        <w:rPr>
          <w:rFonts w:eastAsia="Times New Roman"/>
          <w:szCs w:val="24"/>
        </w:rPr>
      </w:pPr>
      <w:r>
        <w:rPr>
          <w:rFonts w:eastAsia="Times New Roman"/>
          <w:szCs w:val="24"/>
        </w:rPr>
        <w:lastRenderedPageBreak/>
        <w:t>Εμείς, τουλάχιστον, αποδεχόμαστε και τ</w:t>
      </w:r>
      <w:r>
        <w:rPr>
          <w:rFonts w:eastAsia="Times New Roman"/>
          <w:szCs w:val="24"/>
        </w:rPr>
        <w:t>ην τροπολογία έτσι όπως έχει έρθει κι έτσι όπως έχει αιτιολογηθεί από τον κύριο Υπουργό και είναι καταγεγραμμένη από τους εισηγητές. Άρα είμαστε θετικοί στην τροπολογία και την ψηφίζουμε.</w:t>
      </w:r>
    </w:p>
    <w:p w14:paraId="5FBB3480" w14:textId="77777777" w:rsidR="00C14AE8" w:rsidRDefault="0089555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Και εννοείται ότι ψηφίζετε και τη β</w:t>
      </w:r>
      <w:r>
        <w:rPr>
          <w:rFonts w:eastAsia="Times New Roman"/>
          <w:szCs w:val="24"/>
        </w:rPr>
        <w:t xml:space="preserve">ουλευτική τροπολογία. Έτσι, για να μη σας ξαναρωτώ. </w:t>
      </w:r>
    </w:p>
    <w:p w14:paraId="5FBB3481" w14:textId="77777777" w:rsidR="00C14AE8" w:rsidRDefault="0089555B">
      <w:pPr>
        <w:spacing w:after="0" w:line="600" w:lineRule="auto"/>
        <w:ind w:firstLine="720"/>
        <w:jc w:val="both"/>
        <w:rPr>
          <w:rFonts w:eastAsia="Times New Roman"/>
          <w:szCs w:val="24"/>
        </w:rPr>
      </w:pPr>
      <w:r>
        <w:rPr>
          <w:rFonts w:eastAsia="Times New Roman"/>
          <w:szCs w:val="24"/>
        </w:rPr>
        <w:t>Σας ευχαριστώ πολύ και για τη συντομία.</w:t>
      </w:r>
    </w:p>
    <w:p w14:paraId="5FBB3482" w14:textId="77777777" w:rsidR="00C14AE8" w:rsidRDefault="0089555B">
      <w:pPr>
        <w:spacing w:after="0" w:line="600" w:lineRule="auto"/>
        <w:ind w:firstLine="720"/>
        <w:jc w:val="both"/>
        <w:rPr>
          <w:rFonts w:eastAsia="Times New Roman"/>
          <w:szCs w:val="24"/>
        </w:rPr>
      </w:pPr>
      <w:r>
        <w:rPr>
          <w:rFonts w:eastAsia="Times New Roman"/>
          <w:szCs w:val="24"/>
        </w:rPr>
        <w:t xml:space="preserve">Κύριε Τασούλα, έχετε πέντε λεπτά να τοποθετηθείτε για την τροπολογία, κατά κύριο λόγο, του Υπουργείου Εθνικής Άμυνας και βεβαίως, αν θέλετε, και για τη </w:t>
      </w:r>
      <w:r>
        <w:rPr>
          <w:rFonts w:eastAsia="Times New Roman"/>
          <w:szCs w:val="24"/>
        </w:rPr>
        <w:t>σ</w:t>
      </w:r>
      <w:r>
        <w:rPr>
          <w:rFonts w:eastAsia="Times New Roman"/>
          <w:szCs w:val="24"/>
        </w:rPr>
        <w:t xml:space="preserve">ύμβαση. </w:t>
      </w:r>
    </w:p>
    <w:p w14:paraId="5FBB3483" w14:textId="77777777" w:rsidR="00C14AE8" w:rsidRDefault="0089555B">
      <w:pPr>
        <w:spacing w:after="0" w:line="600" w:lineRule="auto"/>
        <w:ind w:firstLine="720"/>
        <w:jc w:val="both"/>
        <w:rPr>
          <w:rFonts w:eastAsia="Times New Roman"/>
          <w:szCs w:val="24"/>
        </w:rPr>
      </w:pPr>
      <w:r>
        <w:rPr>
          <w:rFonts w:eastAsia="Times New Roman"/>
          <w:b/>
          <w:szCs w:val="24"/>
        </w:rPr>
        <w:t>Κ</w:t>
      </w:r>
      <w:r>
        <w:rPr>
          <w:rFonts w:eastAsia="Times New Roman"/>
          <w:b/>
          <w:szCs w:val="24"/>
        </w:rPr>
        <w:t xml:space="preserve">ΩΝΣΤΑΝΤΙΝΟΣ ΤΑΣΟΥΛΑΣ: </w:t>
      </w:r>
      <w:r>
        <w:rPr>
          <w:rFonts w:eastAsia="Times New Roman"/>
          <w:szCs w:val="24"/>
        </w:rPr>
        <w:t xml:space="preserve">Για τη </w:t>
      </w:r>
      <w:r>
        <w:rPr>
          <w:rFonts w:eastAsia="Times New Roman"/>
          <w:szCs w:val="24"/>
        </w:rPr>
        <w:t>σ</w:t>
      </w:r>
      <w:r>
        <w:rPr>
          <w:rFonts w:eastAsia="Times New Roman"/>
          <w:szCs w:val="24"/>
        </w:rPr>
        <w:t xml:space="preserve">ύμβαση τοποθετηθήκαμε στη συνεδρίαση τη </w:t>
      </w:r>
      <w:r>
        <w:rPr>
          <w:rFonts w:eastAsia="Times New Roman"/>
          <w:szCs w:val="24"/>
        </w:rPr>
        <w:t>ε</w:t>
      </w:r>
      <w:r>
        <w:rPr>
          <w:rFonts w:eastAsia="Times New Roman"/>
          <w:szCs w:val="24"/>
        </w:rPr>
        <w:t>πιτροπής. Είπαμε ότι συμφωνούμε με τη συμμετοχή της Ελλάδος στο Μ</w:t>
      </w:r>
      <w:r>
        <w:rPr>
          <w:rFonts w:eastAsia="Times New Roman"/>
          <w:szCs w:val="24"/>
        </w:rPr>
        <w:t>ε</w:t>
      </w:r>
      <w:r>
        <w:rPr>
          <w:rFonts w:eastAsia="Times New Roman"/>
          <w:szCs w:val="24"/>
        </w:rPr>
        <w:t xml:space="preserve">ικτό Κλιμάκιο Ηλεκτρονικού Πολέμου του ΝΑΤΟ, διότι, παρά τα διάφορα που λέγονται και ακούγονται, θεωρούμε ότι η συμμετοχή της χώρας στο ΝΑΤΟ από το 1952 και μετά είναι επωφελής και έχει κατ’ επανάληψη εγκριθεί και από τον ελληνικό λαό. </w:t>
      </w:r>
      <w:r>
        <w:rPr>
          <w:rFonts w:eastAsia="Times New Roman"/>
          <w:szCs w:val="24"/>
        </w:rPr>
        <w:lastRenderedPageBreak/>
        <w:t>Δεν είναι μόνο μία ε</w:t>
      </w:r>
      <w:r>
        <w:rPr>
          <w:rFonts w:eastAsia="Times New Roman"/>
          <w:szCs w:val="24"/>
        </w:rPr>
        <w:t xml:space="preserve">πιλογή κυβερνητική, αλλά είναι μία επιλογή καίρια, ιστορική, όπως η συμμετοχή της Ελλάδος στην Ευρώπη, η οποία έχει εγκριθεί και από τον ελληνικό λαό. </w:t>
      </w:r>
    </w:p>
    <w:p w14:paraId="5FBB3484" w14:textId="77777777" w:rsidR="00C14AE8" w:rsidRDefault="0089555B">
      <w:pPr>
        <w:spacing w:after="0" w:line="600" w:lineRule="auto"/>
        <w:ind w:firstLine="720"/>
        <w:jc w:val="both"/>
        <w:rPr>
          <w:rFonts w:eastAsia="Times New Roman"/>
          <w:szCs w:val="24"/>
        </w:rPr>
      </w:pPr>
      <w:r>
        <w:rPr>
          <w:rFonts w:eastAsia="Times New Roman"/>
          <w:szCs w:val="24"/>
        </w:rPr>
        <w:t>Τώρα, η τροπολογία είναι εκτεταμένη. Περιλαμβάνει σε ένα άρθρο δώδεκα παραγράφους. Έχει τελευταίο, ως μη</w:t>
      </w:r>
      <w:r>
        <w:rPr>
          <w:rFonts w:eastAsia="Times New Roman"/>
          <w:szCs w:val="24"/>
        </w:rPr>
        <w:t xml:space="preserve"> </w:t>
      </w:r>
      <w:proofErr w:type="spellStart"/>
      <w:r>
        <w:rPr>
          <w:rFonts w:eastAsia="Times New Roman"/>
          <w:szCs w:val="24"/>
        </w:rPr>
        <w:t>έδει</w:t>
      </w:r>
      <w:proofErr w:type="spellEnd"/>
      <w:r>
        <w:rPr>
          <w:rFonts w:eastAsia="Times New Roman"/>
          <w:szCs w:val="24"/>
        </w:rPr>
        <w:t xml:space="preserve">, τη μετά θάνατον προαγωγή του </w:t>
      </w:r>
      <w:proofErr w:type="spellStart"/>
      <w:r>
        <w:rPr>
          <w:rFonts w:eastAsia="Times New Roman"/>
          <w:szCs w:val="24"/>
        </w:rPr>
        <w:t>ήρωος</w:t>
      </w:r>
      <w:proofErr w:type="spellEnd"/>
      <w:r>
        <w:rPr>
          <w:rFonts w:eastAsia="Times New Roman"/>
          <w:szCs w:val="24"/>
        </w:rPr>
        <w:t xml:space="preserve"> Γρηγόρη Αυξεντίου, </w:t>
      </w:r>
      <w:r>
        <w:rPr>
          <w:rFonts w:eastAsia="Times New Roman"/>
          <w:szCs w:val="24"/>
        </w:rPr>
        <w:t>υ</w:t>
      </w:r>
      <w:r>
        <w:rPr>
          <w:rFonts w:eastAsia="Times New Roman"/>
          <w:szCs w:val="24"/>
        </w:rPr>
        <w:t xml:space="preserve">παρχηγού του Γρίβα, που </w:t>
      </w:r>
      <w:proofErr w:type="spellStart"/>
      <w:r>
        <w:rPr>
          <w:rFonts w:eastAsia="Times New Roman"/>
          <w:szCs w:val="24"/>
        </w:rPr>
        <w:t>σημειωτέον</w:t>
      </w:r>
      <w:proofErr w:type="spellEnd"/>
      <w:r>
        <w:rPr>
          <w:rFonts w:eastAsia="Times New Roman"/>
          <w:szCs w:val="24"/>
        </w:rPr>
        <w:t xml:space="preserve"> </w:t>
      </w:r>
      <w:proofErr w:type="spellStart"/>
      <w:r>
        <w:rPr>
          <w:rFonts w:eastAsia="Times New Roman"/>
          <w:szCs w:val="24"/>
        </w:rPr>
        <w:t>εκάει</w:t>
      </w:r>
      <w:proofErr w:type="spellEnd"/>
      <w:r>
        <w:rPr>
          <w:rFonts w:eastAsia="Times New Roman"/>
          <w:szCs w:val="24"/>
        </w:rPr>
        <w:t xml:space="preserve"> ζωντανός από τους Άγγλους και είναι θαμμένος σήμερα στα Φυλακισμένα Μνήματα. Έχει, λοιπόν, τη μετά θάνατον προαγωγή του -ορθώς γίνεται αυτό- σε </w:t>
      </w:r>
      <w:r>
        <w:rPr>
          <w:rFonts w:eastAsia="Times New Roman"/>
          <w:szCs w:val="24"/>
        </w:rPr>
        <w:t>α</w:t>
      </w:r>
      <w:r>
        <w:rPr>
          <w:rFonts w:eastAsia="Times New Roman"/>
          <w:szCs w:val="24"/>
        </w:rPr>
        <w:t>ντιστράτ</w:t>
      </w:r>
      <w:r>
        <w:rPr>
          <w:rFonts w:eastAsia="Times New Roman"/>
          <w:szCs w:val="24"/>
        </w:rPr>
        <w:t xml:space="preserve">ηγο. </w:t>
      </w:r>
    </w:p>
    <w:p w14:paraId="5FBB3485" w14:textId="77777777" w:rsidR="00C14AE8" w:rsidRDefault="0089555B">
      <w:pPr>
        <w:spacing w:after="0" w:line="600" w:lineRule="auto"/>
        <w:ind w:firstLine="720"/>
        <w:jc w:val="both"/>
        <w:rPr>
          <w:rFonts w:eastAsia="Times New Roman"/>
          <w:szCs w:val="24"/>
        </w:rPr>
      </w:pPr>
      <w:r>
        <w:rPr>
          <w:rFonts w:eastAsia="Times New Roman"/>
          <w:szCs w:val="24"/>
        </w:rPr>
        <w:t xml:space="preserve">Ωστόσο, η αυτονόητη αποδοχή αυτής της προαγωγής, η οποία είναι και καθυστερημένη –και αυτό περιέχει και αυτοκριτική, βεβαίως- δεν μπορεί να μας </w:t>
      </w:r>
      <w:proofErr w:type="spellStart"/>
      <w:r>
        <w:rPr>
          <w:rFonts w:eastAsia="Times New Roman"/>
          <w:szCs w:val="24"/>
        </w:rPr>
        <w:t>αποστασιοποιήσει</w:t>
      </w:r>
      <w:proofErr w:type="spellEnd"/>
      <w:r>
        <w:rPr>
          <w:rFonts w:eastAsia="Times New Roman"/>
          <w:szCs w:val="24"/>
        </w:rPr>
        <w:t xml:space="preserve"> από το να τοποθετηθούμε για άλλες παραγράφους αυτού του άρθρου, που είμαστε αρνητικοί. Έχ</w:t>
      </w:r>
      <w:r>
        <w:rPr>
          <w:rFonts w:eastAsia="Times New Roman"/>
          <w:szCs w:val="24"/>
        </w:rPr>
        <w:t>ουμε αυτή τη μέθοδο να νομοθετούμε βάζοντας μέσα σε ένα άρθρο διατάξεις που είναι απερίφραστα θετικές κι έτσι, κατά κάποιο</w:t>
      </w:r>
      <w:r>
        <w:rPr>
          <w:rFonts w:eastAsia="Times New Roman"/>
          <w:szCs w:val="24"/>
        </w:rPr>
        <w:t>ν</w:t>
      </w:r>
      <w:r>
        <w:rPr>
          <w:rFonts w:eastAsia="Times New Roman"/>
          <w:szCs w:val="24"/>
        </w:rPr>
        <w:t xml:space="preserve"> τρόπο, αιχμαλωτίζουμε την ψήφο. </w:t>
      </w:r>
    </w:p>
    <w:p w14:paraId="5FBB3486" w14:textId="77777777" w:rsidR="00C14AE8" w:rsidRDefault="0089555B">
      <w:pPr>
        <w:spacing w:after="0" w:line="600" w:lineRule="auto"/>
        <w:ind w:firstLine="720"/>
        <w:jc w:val="both"/>
        <w:rPr>
          <w:rFonts w:eastAsia="Times New Roman"/>
          <w:szCs w:val="24"/>
        </w:rPr>
      </w:pPr>
      <w:r>
        <w:rPr>
          <w:rFonts w:eastAsia="Times New Roman"/>
          <w:szCs w:val="24"/>
        </w:rPr>
        <w:lastRenderedPageBreak/>
        <w:t xml:space="preserve">Θα πρέπει, τουλάχιστον για τα Πρακτικά, κύριε Πρόεδρε, να διατυπώσουμε τις παραγράφους με τις οποίες είμαστε αρνητικοί. </w:t>
      </w:r>
    </w:p>
    <w:p w14:paraId="5FBB3487" w14:textId="77777777" w:rsidR="00C14AE8" w:rsidRDefault="0089555B">
      <w:pPr>
        <w:spacing w:after="0" w:line="600" w:lineRule="auto"/>
        <w:ind w:firstLine="720"/>
        <w:jc w:val="both"/>
        <w:rPr>
          <w:rFonts w:eastAsia="Times New Roman"/>
          <w:szCs w:val="24"/>
        </w:rPr>
      </w:pPr>
      <w:r>
        <w:rPr>
          <w:rFonts w:eastAsia="Times New Roman"/>
          <w:szCs w:val="24"/>
        </w:rPr>
        <w:t xml:space="preserve">Στην παράγραφο 1, λοιπόν, αυτής της τροπολογίας, είμαστε αρνητικοί, ως Νέα Δημοκρατία, για τη δυνατότητα μετάταξης των </w:t>
      </w:r>
      <w:proofErr w:type="spellStart"/>
      <w:r>
        <w:rPr>
          <w:rFonts w:eastAsia="Times New Roman"/>
          <w:szCs w:val="24"/>
        </w:rPr>
        <w:t>ραδιοναυτίλων</w:t>
      </w:r>
      <w:proofErr w:type="spellEnd"/>
      <w:r>
        <w:rPr>
          <w:rFonts w:eastAsia="Times New Roman"/>
          <w:szCs w:val="24"/>
        </w:rPr>
        <w:t>, γ</w:t>
      </w:r>
      <w:r>
        <w:rPr>
          <w:rFonts w:eastAsia="Times New Roman"/>
          <w:szCs w:val="24"/>
        </w:rPr>
        <w:t xml:space="preserve">ιατί πιστεύουμε ότι είναι απολύτως αναγκαίο οι </w:t>
      </w:r>
      <w:proofErr w:type="spellStart"/>
      <w:r>
        <w:rPr>
          <w:rFonts w:eastAsia="Times New Roman"/>
          <w:szCs w:val="24"/>
        </w:rPr>
        <w:t>ραδιοναυτίλοι</w:t>
      </w:r>
      <w:proofErr w:type="spellEnd"/>
      <w:r>
        <w:rPr>
          <w:rFonts w:eastAsia="Times New Roman"/>
          <w:szCs w:val="24"/>
        </w:rPr>
        <w:t xml:space="preserve"> να μείνουν στα καθήκοντά τους, είτε υπό την ιπτάμενη διάσταση είτε υπό την επίγεια διάσταση. Δεν περισσεύουν </w:t>
      </w:r>
      <w:proofErr w:type="spellStart"/>
      <w:r>
        <w:rPr>
          <w:rFonts w:eastAsia="Times New Roman"/>
          <w:szCs w:val="24"/>
        </w:rPr>
        <w:t>ραδιοναυτίλοι</w:t>
      </w:r>
      <w:proofErr w:type="spellEnd"/>
      <w:r>
        <w:rPr>
          <w:rFonts w:eastAsia="Times New Roman"/>
          <w:szCs w:val="24"/>
        </w:rPr>
        <w:t xml:space="preserve"> και από τις δύο υποχρεώσεις που έχουν, ώστε να τους μετατάσσουμε σε άλλα</w:t>
      </w:r>
      <w:r>
        <w:rPr>
          <w:rFonts w:eastAsia="Times New Roman"/>
          <w:szCs w:val="24"/>
        </w:rPr>
        <w:t xml:space="preserve"> Σώματα. Άρα στην παράγραφο 1 είμαστε αρνητικοί.</w:t>
      </w:r>
    </w:p>
    <w:p w14:paraId="5FBB3488" w14:textId="77777777" w:rsidR="00C14AE8" w:rsidRDefault="0089555B">
      <w:pPr>
        <w:spacing w:after="0" w:line="600" w:lineRule="auto"/>
        <w:ind w:firstLine="720"/>
        <w:jc w:val="both"/>
        <w:rPr>
          <w:rFonts w:eastAsia="Times New Roman"/>
          <w:szCs w:val="24"/>
        </w:rPr>
      </w:pPr>
      <w:r>
        <w:rPr>
          <w:rFonts w:eastAsia="Times New Roman"/>
          <w:szCs w:val="24"/>
        </w:rPr>
        <w:t>Στην παράγραφο 4, όπου γίνονται ρυθμίσεις για αξιωματικούς που προέρχονται από ανώτερες στρατιωτικές σχολές υπαξιωματικών, είμαστε επίσης αρνητικοί, γιατί εδώ δεν τηρείται η αρχή της ισονομίας και της ίσης μ</w:t>
      </w:r>
      <w:r>
        <w:rPr>
          <w:rFonts w:eastAsia="Times New Roman"/>
          <w:szCs w:val="24"/>
        </w:rPr>
        <w:t>εταχείρισης. Εξαιρούνται αυτοί οι οποίοι κατετάγησαν από το 1990 από τη μεταχείριση που επιφυλάσσεται στους υπολοίπους. Άρα</w:t>
      </w:r>
      <w:r>
        <w:rPr>
          <w:rFonts w:eastAsia="Times New Roman"/>
          <w:szCs w:val="24"/>
        </w:rPr>
        <w:t xml:space="preserve"> </w:t>
      </w:r>
      <w:r>
        <w:rPr>
          <w:rFonts w:eastAsia="Times New Roman"/>
          <w:szCs w:val="24"/>
        </w:rPr>
        <w:t xml:space="preserve">δεν είναι κάτι το οποίο λειτουργεί κατά τρόπο </w:t>
      </w:r>
      <w:proofErr w:type="spellStart"/>
      <w:r>
        <w:rPr>
          <w:rFonts w:eastAsia="Times New Roman"/>
          <w:szCs w:val="24"/>
        </w:rPr>
        <w:t>ισοπαλή</w:t>
      </w:r>
      <w:proofErr w:type="spellEnd"/>
      <w:r>
        <w:rPr>
          <w:rFonts w:eastAsia="Times New Roman"/>
          <w:szCs w:val="24"/>
        </w:rPr>
        <w:t xml:space="preserve"> για όλους και γι’ αυτό είμαστε αρνητικοί.</w:t>
      </w:r>
    </w:p>
    <w:p w14:paraId="5FBB3489" w14:textId="77777777" w:rsidR="00C14AE8" w:rsidRDefault="0089555B">
      <w:pPr>
        <w:spacing w:after="0" w:line="600" w:lineRule="auto"/>
        <w:ind w:firstLine="720"/>
        <w:jc w:val="both"/>
        <w:rPr>
          <w:rFonts w:eastAsia="Times New Roman"/>
          <w:szCs w:val="24"/>
        </w:rPr>
      </w:pPr>
      <w:r>
        <w:rPr>
          <w:rFonts w:eastAsia="Times New Roman"/>
          <w:szCs w:val="24"/>
        </w:rPr>
        <w:lastRenderedPageBreak/>
        <w:t>Στην παράγραφο 6</w:t>
      </w:r>
      <w:r>
        <w:rPr>
          <w:rFonts w:eastAsia="Times New Roman"/>
          <w:szCs w:val="24"/>
        </w:rPr>
        <w:t>,</w:t>
      </w:r>
      <w:r>
        <w:rPr>
          <w:rFonts w:eastAsia="Times New Roman"/>
          <w:szCs w:val="24"/>
        </w:rPr>
        <w:t xml:space="preserve"> όσον αφορά τη συγκ</w:t>
      </w:r>
      <w:r>
        <w:rPr>
          <w:rFonts w:eastAsia="Times New Roman"/>
          <w:szCs w:val="24"/>
        </w:rPr>
        <w:t>ροτούμενη επιτροπή, η οποία αποτελείται από εφέτη και από αξιωματικό του Τμήματος Οικονομικής Μέριμνας και από άλλα, παραλείπεται εκπρόσωπος της στρατιωτικής δικαιοσύνης, απουσιάζει στρατοδίκης. Υπάρχει, δηλαδή, μία εξακολουθητική -και από άλλες συμπεριφορ</w:t>
      </w:r>
      <w:r>
        <w:rPr>
          <w:rFonts w:eastAsia="Times New Roman"/>
          <w:szCs w:val="24"/>
        </w:rPr>
        <w:t>ές- άρνηση να αναγνωρίζει και να επιφορτίζει με ευθύνες το Υπουργείο εκπροσώπους της στρατιωτική δικαιοσύνης. Και γι’ αυτό είμαστε αρνητικοί ένεκα αυτής της παραλείψεως στην παράγραφο 6.</w:t>
      </w:r>
    </w:p>
    <w:p w14:paraId="5FBB348A" w14:textId="77777777" w:rsidR="00C14AE8" w:rsidRDefault="0089555B">
      <w:pPr>
        <w:spacing w:after="0" w:line="600" w:lineRule="auto"/>
        <w:ind w:firstLine="720"/>
        <w:jc w:val="both"/>
        <w:rPr>
          <w:rFonts w:eastAsia="Times New Roman"/>
          <w:szCs w:val="24"/>
        </w:rPr>
      </w:pPr>
      <w:r>
        <w:rPr>
          <w:rFonts w:eastAsia="Times New Roman"/>
          <w:szCs w:val="24"/>
        </w:rPr>
        <w:t>Υπάρχει και η παράγραφος 7</w:t>
      </w:r>
      <w:r>
        <w:rPr>
          <w:rFonts w:eastAsia="Times New Roman"/>
          <w:szCs w:val="24"/>
        </w:rPr>
        <w:t>,</w:t>
      </w:r>
      <w:r>
        <w:rPr>
          <w:rFonts w:eastAsia="Times New Roman"/>
          <w:szCs w:val="24"/>
        </w:rPr>
        <w:t xml:space="preserve"> στην οποία επίσης είμαστε αρνητικοί, για </w:t>
      </w:r>
      <w:r>
        <w:rPr>
          <w:rFonts w:eastAsia="Times New Roman"/>
          <w:szCs w:val="24"/>
        </w:rPr>
        <w:t>τον λόγο ότι αφορά τροποποιήσεις του ν</w:t>
      </w:r>
      <w:r>
        <w:rPr>
          <w:rFonts w:eastAsia="Times New Roman"/>
          <w:szCs w:val="24"/>
        </w:rPr>
        <w:t>.</w:t>
      </w:r>
      <w:r>
        <w:rPr>
          <w:rFonts w:eastAsia="Times New Roman"/>
          <w:szCs w:val="24"/>
        </w:rPr>
        <w:t xml:space="preserve">324/1976. Αφορά αξιωματικούς ειδικής </w:t>
      </w:r>
      <w:proofErr w:type="spellStart"/>
      <w:r>
        <w:rPr>
          <w:rFonts w:eastAsia="Times New Roman"/>
          <w:szCs w:val="24"/>
        </w:rPr>
        <w:t>μονιμότητος</w:t>
      </w:r>
      <w:proofErr w:type="spellEnd"/>
      <w:r>
        <w:rPr>
          <w:rFonts w:eastAsia="Times New Roman"/>
          <w:szCs w:val="24"/>
        </w:rPr>
        <w:t xml:space="preserve"> σε Αεροπορία Στρατού. Αυτές οι τροποποιήσεις καταργούν πάλι τις αρχές της ισονομίας και της δικαιοσύνης. Είναι χαριστικές. Είχαμε αντιστρατευτεί στις ίδιες διατάξεις το</w:t>
      </w:r>
      <w:r>
        <w:rPr>
          <w:rFonts w:eastAsia="Times New Roman"/>
          <w:szCs w:val="24"/>
        </w:rPr>
        <w:t>υ ν</w:t>
      </w:r>
      <w:r>
        <w:rPr>
          <w:rFonts w:eastAsia="Times New Roman"/>
          <w:szCs w:val="24"/>
        </w:rPr>
        <w:t>.</w:t>
      </w:r>
      <w:r>
        <w:rPr>
          <w:rFonts w:eastAsia="Times New Roman"/>
          <w:szCs w:val="24"/>
        </w:rPr>
        <w:t>4407/2016. Άρα δεν μπορεί να είμαστε παρά αρνητικοί και σε αυτό.</w:t>
      </w:r>
    </w:p>
    <w:p w14:paraId="5FBB348B" w14:textId="77777777" w:rsidR="00C14AE8" w:rsidRDefault="0089555B">
      <w:pPr>
        <w:spacing w:after="0" w:line="600" w:lineRule="auto"/>
        <w:ind w:firstLine="720"/>
        <w:jc w:val="both"/>
        <w:rPr>
          <w:rFonts w:eastAsia="Times New Roman"/>
          <w:szCs w:val="24"/>
        </w:rPr>
      </w:pPr>
      <w:r>
        <w:rPr>
          <w:rFonts w:eastAsia="Times New Roman"/>
          <w:szCs w:val="24"/>
        </w:rPr>
        <w:t xml:space="preserve">Συνεπώς από τις δώδεκα παραγράφους αυτής της διατάξεως είμαστε αρνητικοί στις τέσσερις που </w:t>
      </w:r>
      <w:proofErr w:type="spellStart"/>
      <w:r>
        <w:rPr>
          <w:rFonts w:eastAsia="Times New Roman"/>
          <w:szCs w:val="24"/>
        </w:rPr>
        <w:t>προείπα</w:t>
      </w:r>
      <w:proofErr w:type="spellEnd"/>
      <w:r>
        <w:rPr>
          <w:rFonts w:eastAsia="Times New Roman"/>
          <w:szCs w:val="24"/>
        </w:rPr>
        <w:t xml:space="preserve"> και θετικοί στις υπόλοιπες, με </w:t>
      </w:r>
      <w:proofErr w:type="spellStart"/>
      <w:r>
        <w:rPr>
          <w:rFonts w:eastAsia="Times New Roman"/>
          <w:szCs w:val="24"/>
        </w:rPr>
        <w:t>προεξάρχουσα</w:t>
      </w:r>
      <w:proofErr w:type="spellEnd"/>
      <w:r>
        <w:rPr>
          <w:rFonts w:eastAsia="Times New Roman"/>
          <w:szCs w:val="24"/>
        </w:rPr>
        <w:t>, βεβαίως, τη μετά θάνατον προαγωγή του Αυξεν</w:t>
      </w:r>
      <w:r>
        <w:rPr>
          <w:rFonts w:eastAsia="Times New Roman"/>
          <w:szCs w:val="24"/>
        </w:rPr>
        <w:t>τίου.</w:t>
      </w:r>
    </w:p>
    <w:p w14:paraId="5FBB348C" w14:textId="77777777" w:rsidR="00C14AE8" w:rsidRDefault="0089555B">
      <w:pPr>
        <w:spacing w:after="0"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Επειδή, όμως, εγώ δεν μπορώ να κάνω στο τέλος αυτό το πράγμα, λόγω της παραγράφου για τη μετά θάνατον προαγωγή του Αυξεντίου, τι ψηφίζει συνολικά η Νέα Δημοκρατία για την τροπολογία;</w:t>
      </w:r>
    </w:p>
    <w:p w14:paraId="5FBB348D" w14:textId="77777777" w:rsidR="00C14AE8" w:rsidRDefault="0089555B">
      <w:pPr>
        <w:spacing w:after="0"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Στην τροπολ</w:t>
      </w:r>
      <w:r>
        <w:rPr>
          <w:rFonts w:eastAsia="Times New Roman"/>
          <w:szCs w:val="24"/>
        </w:rPr>
        <w:t>ογία ψηφίζουμε «</w:t>
      </w:r>
      <w:r>
        <w:rPr>
          <w:rFonts w:eastAsia="Times New Roman"/>
          <w:szCs w:val="24"/>
        </w:rPr>
        <w:t>ναι</w:t>
      </w:r>
      <w:r>
        <w:rPr>
          <w:rFonts w:eastAsia="Times New Roman"/>
          <w:szCs w:val="24"/>
        </w:rPr>
        <w:t>».</w:t>
      </w:r>
    </w:p>
    <w:p w14:paraId="5FBB348E" w14:textId="77777777" w:rsidR="00C14AE8" w:rsidRDefault="0089555B">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Για τους λόγους που εξηγήσατε.</w:t>
      </w:r>
    </w:p>
    <w:p w14:paraId="5FBB348F" w14:textId="77777777" w:rsidR="00C14AE8" w:rsidRDefault="0089555B">
      <w:pPr>
        <w:spacing w:after="0"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Όμως, στις τέσσερις παραγράφους, που επισήμανα και περιέχονται στο άρθρο, είμαστε αρνητικοί.</w:t>
      </w:r>
    </w:p>
    <w:p w14:paraId="5FBB3490" w14:textId="77777777" w:rsidR="00C14AE8" w:rsidRDefault="0089555B">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Ναι, για τα Πρακτικά </w:t>
      </w:r>
      <w:r>
        <w:rPr>
          <w:rFonts w:eastAsia="Times New Roman"/>
          <w:bCs/>
          <w:szCs w:val="24"/>
        </w:rPr>
        <w:t>αυτό, γιατί επί της ουσίας δεν μπορεί να γίνει.</w:t>
      </w:r>
    </w:p>
    <w:p w14:paraId="5FBB3491" w14:textId="77777777" w:rsidR="00C14AE8" w:rsidRDefault="0089555B">
      <w:pPr>
        <w:spacing w:after="0" w:line="600" w:lineRule="auto"/>
        <w:ind w:left="-181" w:firstLine="720"/>
        <w:jc w:val="both"/>
        <w:rPr>
          <w:rFonts w:eastAsia="Times New Roman"/>
          <w:color w:val="000000" w:themeColor="text1"/>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από τα άνω δυτικά θεωρεία, αφού</w:t>
      </w:r>
      <w:r>
        <w:rPr>
          <w:rFonts w:eastAsia="Times New Roman"/>
          <w:szCs w:val="24"/>
        </w:rPr>
        <w:t xml:space="preserve"> προηγουμένως</w:t>
      </w:r>
      <w:r>
        <w:rPr>
          <w:rFonts w:eastAsia="Times New Roman"/>
          <w:szCs w:val="24"/>
        </w:rPr>
        <w:t xml:space="preserve"> ενημερώθηκαν για την ιστορία του κτηρίου και τον τρόπο </w:t>
      </w:r>
      <w:r>
        <w:rPr>
          <w:rFonts w:eastAsia="Times New Roman"/>
          <w:szCs w:val="24"/>
        </w:rPr>
        <w:lastRenderedPageBreak/>
        <w:t xml:space="preserve">οργάνωσης και λειτουργίας της Βουλής τριάντα </w:t>
      </w:r>
      <w:r w:rsidRPr="00EA1DA8">
        <w:rPr>
          <w:rFonts w:eastAsia="Times New Roman"/>
          <w:color w:val="000000" w:themeColor="text1"/>
          <w:szCs w:val="24"/>
        </w:rPr>
        <w:t xml:space="preserve">μαθήτριες και μαθητές και δύο συνοδοί εκπαιδευτικοί από το 17ο Γυμνάσιο Πάτρας </w:t>
      </w:r>
      <w:r w:rsidRPr="00EA1DA8">
        <w:rPr>
          <w:rFonts w:eastAsia="Times New Roman"/>
          <w:color w:val="000000" w:themeColor="text1"/>
          <w:szCs w:val="24"/>
        </w:rPr>
        <w:t>(πρώτο</w:t>
      </w:r>
      <w:r w:rsidRPr="00EA1DA8">
        <w:rPr>
          <w:rFonts w:eastAsia="Times New Roman"/>
          <w:color w:val="000000" w:themeColor="text1"/>
          <w:szCs w:val="24"/>
        </w:rPr>
        <w:t xml:space="preserve"> τμήμα</w:t>
      </w:r>
      <w:r w:rsidRPr="00EA1DA8">
        <w:rPr>
          <w:rFonts w:eastAsia="Times New Roman"/>
          <w:color w:val="000000" w:themeColor="text1"/>
          <w:szCs w:val="24"/>
        </w:rPr>
        <w:t>)</w:t>
      </w:r>
      <w:r w:rsidRPr="00EA1DA8">
        <w:rPr>
          <w:rFonts w:eastAsia="Times New Roman"/>
          <w:color w:val="000000" w:themeColor="text1"/>
          <w:szCs w:val="24"/>
        </w:rPr>
        <w:t>.</w:t>
      </w:r>
    </w:p>
    <w:p w14:paraId="5FBB3492" w14:textId="77777777" w:rsidR="00C14AE8" w:rsidRDefault="0089555B">
      <w:pPr>
        <w:tabs>
          <w:tab w:val="left" w:pos="6787"/>
        </w:tabs>
        <w:spacing w:after="0" w:line="600" w:lineRule="auto"/>
        <w:ind w:left="-181" w:firstLine="720"/>
        <w:jc w:val="both"/>
        <w:rPr>
          <w:rFonts w:eastAsia="Times New Roman"/>
          <w:color w:val="000000" w:themeColor="text1"/>
          <w:szCs w:val="24"/>
        </w:rPr>
      </w:pPr>
      <w:r w:rsidRPr="00EA1DA8">
        <w:rPr>
          <w:rFonts w:eastAsia="Times New Roman"/>
          <w:color w:val="000000" w:themeColor="text1"/>
          <w:szCs w:val="24"/>
        </w:rPr>
        <w:t xml:space="preserve">Η Βουλή τούς καλωσορίζει. </w:t>
      </w:r>
    </w:p>
    <w:p w14:paraId="5FBB3493" w14:textId="77777777" w:rsidR="00C14AE8" w:rsidRDefault="0089555B">
      <w:pPr>
        <w:spacing w:after="0" w:line="600" w:lineRule="auto"/>
        <w:ind w:firstLine="720"/>
        <w:jc w:val="center"/>
        <w:rPr>
          <w:rFonts w:eastAsia="Times New Roman" w:cs="Times New Roman"/>
          <w:color w:val="000000" w:themeColor="text1"/>
          <w:szCs w:val="24"/>
        </w:rPr>
      </w:pPr>
      <w:r w:rsidRPr="00EA1DA8">
        <w:rPr>
          <w:rFonts w:eastAsia="Times New Roman" w:cs="Times New Roman"/>
          <w:color w:val="000000" w:themeColor="text1"/>
          <w:szCs w:val="24"/>
        </w:rPr>
        <w:t>(Χειροκροτήματα απ’ όλες τις πτέρυ</w:t>
      </w:r>
      <w:r w:rsidRPr="00EA1DA8">
        <w:rPr>
          <w:rFonts w:eastAsia="Times New Roman" w:cs="Times New Roman"/>
          <w:color w:val="000000" w:themeColor="text1"/>
          <w:szCs w:val="24"/>
        </w:rPr>
        <w:t>γες της Βουλής)</w:t>
      </w:r>
    </w:p>
    <w:p w14:paraId="5FBB3494" w14:textId="77777777" w:rsidR="00C14AE8" w:rsidRDefault="0089555B">
      <w:pPr>
        <w:spacing w:after="0" w:line="600" w:lineRule="auto"/>
        <w:ind w:firstLine="720"/>
        <w:jc w:val="both"/>
        <w:rPr>
          <w:rFonts w:eastAsia="Times New Roman" w:cs="Times New Roman"/>
          <w:szCs w:val="24"/>
        </w:rPr>
      </w:pPr>
      <w:r w:rsidRPr="00C7624B">
        <w:rPr>
          <w:rFonts w:eastAsia="Times New Roman" w:cs="Times New Roman"/>
          <w:szCs w:val="24"/>
        </w:rPr>
        <w:t>Πάμε στους δύο Κοινοβουλευτικούς Εκπροσώπους.</w:t>
      </w:r>
    </w:p>
    <w:p w14:paraId="5FBB3495"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Βάκη</w:t>
      </w:r>
      <w:proofErr w:type="spellEnd"/>
      <w:r>
        <w:rPr>
          <w:rFonts w:eastAsia="Times New Roman" w:cs="Times New Roman"/>
          <w:szCs w:val="24"/>
        </w:rPr>
        <w:t xml:space="preserve"> για πέντε λεπτά.</w:t>
      </w:r>
    </w:p>
    <w:p w14:paraId="5FBB3496"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Δεν θα χρειαστώ πέντε λεπτά.</w:t>
      </w:r>
    </w:p>
    <w:p w14:paraId="5FBB3497"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Αποδεχόμαστε τις τροπολογίες και την αιτιολόγηση που έδωσε ο Αναπληρωτής Υπουργός. Εάν μου επιτρέπετε στον χρό</w:t>
      </w:r>
      <w:r>
        <w:rPr>
          <w:rFonts w:eastAsia="Times New Roman" w:cs="Times New Roman"/>
          <w:szCs w:val="24"/>
        </w:rPr>
        <w:t xml:space="preserve">νο που έχω, να υπερθεματίσω και να υπερασπιστώ τη βουλευτική τροπολογία, την οποία έχω και εγώ συνυπογράψει και αφορά τα θέματα παιδείας. </w:t>
      </w:r>
    </w:p>
    <w:p w14:paraId="5FBB3498"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Σύμφωνα με την τροπολογία αυτή, επανέρχεται μία ρύθμιση όσον αφορά τον κανονισμό υποτροφιών του ΙΚΥ, με σκοπό την ενί</w:t>
      </w:r>
      <w:r>
        <w:rPr>
          <w:rFonts w:eastAsia="Times New Roman" w:cs="Times New Roman"/>
          <w:szCs w:val="24"/>
        </w:rPr>
        <w:t xml:space="preserve">σχυση άπορων προπτυχιακών φοιτητών. Θα λαμβάνονται υπ’ </w:t>
      </w:r>
      <w:proofErr w:type="spellStart"/>
      <w:r>
        <w:rPr>
          <w:rFonts w:eastAsia="Times New Roman" w:cs="Times New Roman"/>
          <w:szCs w:val="24"/>
        </w:rPr>
        <w:t>όψιν</w:t>
      </w:r>
      <w:proofErr w:type="spellEnd"/>
      <w:r>
        <w:rPr>
          <w:rFonts w:eastAsia="Times New Roman" w:cs="Times New Roman"/>
          <w:szCs w:val="24"/>
        </w:rPr>
        <w:t xml:space="preserve"> και οι επιδόσεις, βεβαίως, αλλά και οικονομικά κριτήρια </w:t>
      </w:r>
      <w:r>
        <w:rPr>
          <w:rFonts w:eastAsia="Times New Roman" w:cs="Times New Roman"/>
          <w:szCs w:val="24"/>
        </w:rPr>
        <w:t>κ</w:t>
      </w:r>
      <w:r>
        <w:rPr>
          <w:rFonts w:eastAsia="Times New Roman" w:cs="Times New Roman"/>
          <w:szCs w:val="24"/>
        </w:rPr>
        <w:t>αι δεν χρειαζόταν έκθεση του Γενικού Λογιστηρίου του Κράτους</w:t>
      </w:r>
      <w:r>
        <w:rPr>
          <w:rFonts w:eastAsia="Times New Roman" w:cs="Times New Roman"/>
          <w:szCs w:val="24"/>
        </w:rPr>
        <w:t>,</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ενός γιατί δεν είναι υπουργική η τροπολογία αλλά βουλευτική και αφ</w:t>
      </w:r>
      <w:r>
        <w:rPr>
          <w:rFonts w:eastAsia="Times New Roman" w:cs="Times New Roman"/>
          <w:szCs w:val="24"/>
        </w:rPr>
        <w:t xml:space="preserve">’ </w:t>
      </w:r>
      <w:r>
        <w:rPr>
          <w:rFonts w:eastAsia="Times New Roman" w:cs="Times New Roman"/>
          <w:szCs w:val="24"/>
        </w:rPr>
        <w:t>ετέρο</w:t>
      </w:r>
      <w:r>
        <w:rPr>
          <w:rFonts w:eastAsia="Times New Roman" w:cs="Times New Roman"/>
          <w:szCs w:val="24"/>
        </w:rPr>
        <w:t>υ διότι τα χρήματα έχουν ήδη δεσμευτεί από το ΕΣΠΑ. Απλώς αυτά τα χρήματα θα τα διαχειρίζεται το ΙΚΥ</w:t>
      </w:r>
      <w:r>
        <w:rPr>
          <w:rFonts w:eastAsia="Times New Roman" w:cs="Times New Roman"/>
          <w:szCs w:val="24"/>
        </w:rPr>
        <w:t>,</w:t>
      </w:r>
      <w:r>
        <w:rPr>
          <w:rFonts w:eastAsia="Times New Roman" w:cs="Times New Roman"/>
          <w:szCs w:val="24"/>
        </w:rPr>
        <w:t xml:space="preserve"> με βάση κάποια κριτήρια, για να ενισχύονται οι φοιτητές με χαμηλά εισοδηματικά κριτήρια.</w:t>
      </w:r>
    </w:p>
    <w:p w14:paraId="5FBB3499"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FBB349A"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5FBB349B"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Απλώς για τα Πρακτικά επειδή είναι από ΕΣΠΑ δεν χρειάζεται έκθεση. Αλλιώς αν ήταν από τον κρατικό προϋπολογισμό, ας ήταν και από Βουλευτές η τροπολογία, βεβαίως χρειαζόταν έκθεση.</w:t>
      </w:r>
    </w:p>
    <w:p w14:paraId="5FBB349C"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Είναι από ΕΣΠΑ;</w:t>
      </w:r>
    </w:p>
    <w:p w14:paraId="5FBB349D"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Είναι από το </w:t>
      </w:r>
      <w:r>
        <w:rPr>
          <w:rFonts w:eastAsia="Times New Roman" w:cs="Times New Roman"/>
          <w:szCs w:val="24"/>
        </w:rPr>
        <w:t>ΕΣΠΑ του 2014;</w:t>
      </w:r>
    </w:p>
    <w:p w14:paraId="5FBB349E"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Το δήλωσε ο κύριος Υπουργός. </w:t>
      </w:r>
    </w:p>
    <w:p w14:paraId="5FBB349F"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Κύριε Κωνσταντινόπουλε θα πάρετε τον λόγο και θα ρωτήσετε.</w:t>
      </w:r>
    </w:p>
    <w:p w14:paraId="5FBB34A0"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Κύριε Υπουργέ, μην απαντάτε, παρακαλώ.</w:t>
      </w:r>
    </w:p>
    <w:p w14:paraId="5FBB34A1"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Νικόλαος Γεώργιος </w:t>
      </w:r>
      <w:proofErr w:type="spellStart"/>
      <w:r>
        <w:rPr>
          <w:rFonts w:eastAsia="Times New Roman" w:cs="Times New Roman"/>
          <w:szCs w:val="24"/>
        </w:rPr>
        <w:t>Δένδιας</w:t>
      </w:r>
      <w:proofErr w:type="spellEnd"/>
      <w:r>
        <w:rPr>
          <w:rFonts w:eastAsia="Times New Roman" w:cs="Times New Roman"/>
          <w:szCs w:val="24"/>
        </w:rPr>
        <w:t xml:space="preserve"> για πέντε λεπτά επί της τροπολογίας</w:t>
      </w:r>
      <w:r>
        <w:rPr>
          <w:rFonts w:eastAsia="Times New Roman" w:cs="Times New Roman"/>
          <w:szCs w:val="24"/>
        </w:rPr>
        <w:t xml:space="preserve"> και, βεβαίως, και επί της συμβάσεως εάν θέλει.</w:t>
      </w:r>
    </w:p>
    <w:p w14:paraId="5FBB34A2"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ΔΕΝΔΙΑΣ:</w:t>
      </w:r>
      <w:r>
        <w:rPr>
          <w:rFonts w:eastAsia="Times New Roman" w:cs="Times New Roman"/>
          <w:szCs w:val="24"/>
        </w:rPr>
        <w:t xml:space="preserve"> Θα περιοριστώ στην τροπολογία, κύριε Πρόεδρε.</w:t>
      </w:r>
    </w:p>
    <w:p w14:paraId="5FBB34A3"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Όπως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σαφέστατα τοποθετήθηκε και ο εισηγητής μας, ο κ. Τασούλας, κύριε Υπουργέ, κύριε Πρόεδρε, κυρίες και κύριοι συνάδελφοι, εμείς την</w:t>
      </w:r>
      <w:r>
        <w:rPr>
          <w:rFonts w:eastAsia="Times New Roman" w:cs="Times New Roman"/>
          <w:szCs w:val="24"/>
        </w:rPr>
        <w:t xml:space="preserve"> ψηφίσαμε αυτή την τροπολογία.</w:t>
      </w:r>
    </w:p>
    <w:p w14:paraId="5FBB34A4"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Αλλά, κύριε Υπουργέ, θέλω να σας είμαι ειλικρινής. Την ψηφίσαμε </w:t>
      </w:r>
      <w:proofErr w:type="spellStart"/>
      <w:r>
        <w:rPr>
          <w:rFonts w:eastAsia="Times New Roman" w:cs="Times New Roman"/>
          <w:szCs w:val="24"/>
        </w:rPr>
        <w:t>εκβιαζόμενοι</w:t>
      </w:r>
      <w:proofErr w:type="spellEnd"/>
      <w:r>
        <w:rPr>
          <w:rFonts w:eastAsia="Times New Roman" w:cs="Times New Roman"/>
          <w:szCs w:val="24"/>
        </w:rPr>
        <w:t xml:space="preserve"> εις μνήμη του Γρηγόρη Αυξεντίου. Υπό άλλες συνθήκες θα σας έλεγα ότι αυτή η τροπολογία είναι εκπρόθεσμη, είναι εκτός της ουσίας του κειμένου του συζ</w:t>
      </w:r>
      <w:r>
        <w:rPr>
          <w:rFonts w:eastAsia="Times New Roman" w:cs="Times New Roman"/>
          <w:szCs w:val="24"/>
        </w:rPr>
        <w:t xml:space="preserve">ητούμενου νομοθετήματος, στερεί τους Βουλευτές από τη δυνατότητα να τοποθετηθούν, είναι σαφές. </w:t>
      </w:r>
    </w:p>
    <w:p w14:paraId="5FBB34A5"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Κανονικά από λεπτότητα θα έπρεπε το ίδιο το Υπουργείο και η Κυβέρνηση να ζητήσει να ανοίξει κατάλογος ομιλητών. Φέρνετε μία τροπολογία η οποία έχει δεκαοκτώ άρθ</w:t>
      </w:r>
      <w:r>
        <w:rPr>
          <w:rFonts w:eastAsia="Times New Roman" w:cs="Times New Roman"/>
          <w:szCs w:val="24"/>
        </w:rPr>
        <w:t xml:space="preserve">ρα στην πραγματικότητα μέσα. </w:t>
      </w:r>
    </w:p>
    <w:p w14:paraId="5FBB34A6"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 μου επιτρέπετε να σας πω, με όλον τον σεβασμό προς το Υπουργείο Άμυνας, είμαστε πάρα πολύ προσεκτικοί πάντοτε ειδικά με το Υπουργείο αυτό, συνιστά στην πραγματικότητα μια τροποποίηση του ν.4407/2016, που, όπως είπατε και εσ</w:t>
      </w:r>
      <w:r>
        <w:rPr>
          <w:rFonts w:eastAsia="Times New Roman" w:cs="Times New Roman"/>
          <w:szCs w:val="24"/>
        </w:rPr>
        <w:t>είς, ψηφίστηκε τον Ιούλιο. Τώρα εάν δύο μήνες μετά από όταν έχει ψηφιστεί ένα νομοθέτημα</w:t>
      </w:r>
      <w:r>
        <w:rPr>
          <w:rFonts w:eastAsia="Times New Roman" w:cs="Times New Roman"/>
          <w:szCs w:val="24"/>
        </w:rPr>
        <w:t>,</w:t>
      </w:r>
      <w:r>
        <w:rPr>
          <w:rFonts w:eastAsia="Times New Roman" w:cs="Times New Roman"/>
          <w:szCs w:val="24"/>
        </w:rPr>
        <w:t xml:space="preserve"> έρχονται δεκαοκτώ σελίδες τροπολογία, υπάρχει άλλη πιο περιφανής ομολογία της προχειρότητας του νομοθετήματος; Για να είμαστε εδώ </w:t>
      </w:r>
      <w:proofErr w:type="spellStart"/>
      <w:r>
        <w:rPr>
          <w:rFonts w:eastAsia="Times New Roman" w:cs="Times New Roman"/>
          <w:szCs w:val="24"/>
        </w:rPr>
        <w:t>συνεννοημένοι</w:t>
      </w:r>
      <w:proofErr w:type="spellEnd"/>
      <w:r>
        <w:rPr>
          <w:rFonts w:eastAsia="Times New Roman" w:cs="Times New Roman"/>
          <w:szCs w:val="24"/>
        </w:rPr>
        <w:t xml:space="preserve">. </w:t>
      </w:r>
    </w:p>
    <w:p w14:paraId="5FBB34A7"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 είναι για ένα θέμ</w:t>
      </w:r>
      <w:r>
        <w:rPr>
          <w:rFonts w:eastAsia="Times New Roman" w:cs="Times New Roman"/>
          <w:szCs w:val="24"/>
        </w:rPr>
        <w:t>α δευτερεύον, τριτεύον, περιφερειακό</w:t>
      </w:r>
      <w:r>
        <w:rPr>
          <w:rFonts w:eastAsia="Times New Roman" w:cs="Times New Roman"/>
          <w:szCs w:val="24"/>
        </w:rPr>
        <w:t>,</w:t>
      </w:r>
      <w:r>
        <w:rPr>
          <w:rFonts w:eastAsia="Times New Roman" w:cs="Times New Roman"/>
          <w:szCs w:val="24"/>
        </w:rPr>
        <w:t xml:space="preserve"> να πούμε ότι εν πάση </w:t>
      </w:r>
      <w:proofErr w:type="spellStart"/>
      <w:r>
        <w:rPr>
          <w:rFonts w:eastAsia="Times New Roman" w:cs="Times New Roman"/>
          <w:szCs w:val="24"/>
        </w:rPr>
        <w:t>περιπτώσει</w:t>
      </w:r>
      <w:proofErr w:type="spellEnd"/>
      <w:r>
        <w:rPr>
          <w:rFonts w:eastAsia="Times New Roman" w:cs="Times New Roman"/>
          <w:szCs w:val="24"/>
        </w:rPr>
        <w:t>, στην πίεση που δέχθηκε η Κυβέρνηση</w:t>
      </w:r>
      <w:r>
        <w:rPr>
          <w:rFonts w:eastAsia="Times New Roman" w:cs="Times New Roman"/>
          <w:szCs w:val="24"/>
        </w:rPr>
        <w:t>,</w:t>
      </w:r>
      <w:r>
        <w:rPr>
          <w:rFonts w:eastAsia="Times New Roman" w:cs="Times New Roman"/>
          <w:szCs w:val="24"/>
        </w:rPr>
        <w:t xml:space="preserve"> δεν μπόρεσε να δώσει την προσοχή. Είναι δυνατό στο Υπουργείο Άμυνας να συμβαίνουν αυτά τα πράγματα, να μας έρχ</w:t>
      </w:r>
      <w:r>
        <w:rPr>
          <w:rFonts w:eastAsia="Times New Roman" w:cs="Times New Roman"/>
          <w:szCs w:val="24"/>
        </w:rPr>
        <w:t>εται τροπολογία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δεκαοκτώ σελίδες; Αυ</w:t>
      </w:r>
      <w:r>
        <w:rPr>
          <w:rFonts w:eastAsia="Times New Roman" w:cs="Times New Roman"/>
          <w:szCs w:val="24"/>
        </w:rPr>
        <w:t xml:space="preserve">τά δεν είναι πράγματα που καθησυχάζουν ούτε εμάς, την Εθνική Αντιπροσωπεία, που ξαναλέω θα θέλαμε και θέλουμε και δείχνουμε ότι επιθυμούμε τη στήριξη του Υπουργείου και των </w:t>
      </w:r>
      <w:r>
        <w:rPr>
          <w:rFonts w:eastAsia="Times New Roman" w:cs="Times New Roman"/>
          <w:szCs w:val="24"/>
        </w:rPr>
        <w:t>Ε</w:t>
      </w:r>
      <w:r>
        <w:rPr>
          <w:rFonts w:eastAsia="Times New Roman" w:cs="Times New Roman"/>
          <w:szCs w:val="24"/>
        </w:rPr>
        <w:t xml:space="preserve">νόπλων </w:t>
      </w:r>
      <w:r>
        <w:rPr>
          <w:rFonts w:eastAsia="Times New Roman" w:cs="Times New Roman"/>
          <w:szCs w:val="24"/>
        </w:rPr>
        <w:t>Δ</w:t>
      </w:r>
      <w:r>
        <w:rPr>
          <w:rFonts w:eastAsia="Times New Roman" w:cs="Times New Roman"/>
          <w:szCs w:val="24"/>
        </w:rPr>
        <w:t xml:space="preserve">υνάμεων ούτε την </w:t>
      </w:r>
      <w:r>
        <w:rPr>
          <w:rFonts w:eastAsia="Times New Roman" w:cs="Times New Roman"/>
          <w:szCs w:val="24"/>
        </w:rPr>
        <w:lastRenderedPageBreak/>
        <w:t>ελληνική κοινωνία. Πώς είναι δυνατό τόσο πρόχειρα να νομο</w:t>
      </w:r>
      <w:r>
        <w:rPr>
          <w:rFonts w:eastAsia="Times New Roman" w:cs="Times New Roman"/>
          <w:szCs w:val="24"/>
        </w:rPr>
        <w:t xml:space="preserve">θετούμε εδώ; Δεκαοκτώ σελίδες διορθώσεις -αν είναι δυνατό!- και να ονομάζεται αυτό τροπολογία; </w:t>
      </w:r>
    </w:p>
    <w:p w14:paraId="5FBB34A8"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ν πάση </w:t>
      </w:r>
      <w:proofErr w:type="spellStart"/>
      <w:r>
        <w:rPr>
          <w:rFonts w:eastAsia="Times New Roman" w:cs="Times New Roman"/>
          <w:szCs w:val="24"/>
        </w:rPr>
        <w:t>περιπτώσει</w:t>
      </w:r>
      <w:proofErr w:type="spellEnd"/>
      <w:r>
        <w:rPr>
          <w:rFonts w:eastAsia="Times New Roman" w:cs="Times New Roman"/>
          <w:szCs w:val="24"/>
        </w:rPr>
        <w:t xml:space="preserve"> θα εκτιμούσαμε, παρ’ ότι σας το λέμε ότι θα το ψηφίσουμε, να φέρνατε την εις μνήμη τιμή του Γρηγόριου Αυξεντίου ξεχωριστά</w:t>
      </w:r>
      <w:r>
        <w:rPr>
          <w:rFonts w:eastAsia="Times New Roman" w:cs="Times New Roman"/>
          <w:szCs w:val="24"/>
        </w:rPr>
        <w:t>,</w:t>
      </w:r>
      <w:r>
        <w:rPr>
          <w:rFonts w:eastAsia="Times New Roman" w:cs="Times New Roman"/>
          <w:szCs w:val="24"/>
        </w:rPr>
        <w:t xml:space="preserve"> για να έχει τη δυν</w:t>
      </w:r>
      <w:r>
        <w:rPr>
          <w:rFonts w:eastAsia="Times New Roman" w:cs="Times New Roman"/>
          <w:szCs w:val="24"/>
        </w:rPr>
        <w:t>ατότητα η Εθνική Αντιπροσωπεία ομοφώνως –Εγώ ελπίζω με εξαίρεση μάλιστα όχι ομοφώνως, για να είμαστε ειλικρινείς. Ένα τμήμα δεν τιμά τη μνήμη του Γρηγόρη Αυξεντίου- να ψηφίσει θετικά. Ο Αυξεντίου ήταν φίλος του πατέρα μου. Εάν θυμάμαι καλά, ήταν μαζί στη Σ</w:t>
      </w:r>
      <w:r>
        <w:rPr>
          <w:rFonts w:eastAsia="Times New Roman" w:cs="Times New Roman"/>
          <w:szCs w:val="24"/>
        </w:rPr>
        <w:t xml:space="preserve">χολή Εφέδρων στη Σύρο και τον θυμάμαι μικρή φωτογραφία με τη στολή του αξιωματικού στο σπίτι. Ερχόμαστε τώρα στο σημείο να </w:t>
      </w:r>
      <w:proofErr w:type="spellStart"/>
      <w:r>
        <w:rPr>
          <w:rFonts w:eastAsia="Times New Roman" w:cs="Times New Roman"/>
          <w:szCs w:val="24"/>
        </w:rPr>
        <w:t>παραπονούμεθα</w:t>
      </w:r>
      <w:proofErr w:type="spellEnd"/>
      <w:r>
        <w:rPr>
          <w:rFonts w:eastAsia="Times New Roman" w:cs="Times New Roman"/>
          <w:szCs w:val="24"/>
        </w:rPr>
        <w:t>,</w:t>
      </w:r>
      <w:r>
        <w:rPr>
          <w:rFonts w:eastAsia="Times New Roman" w:cs="Times New Roman"/>
          <w:szCs w:val="24"/>
        </w:rPr>
        <w:t xml:space="preserve"> για τον τρόπο που εισάγεται η τιμή στη μνήμη του στην Εθνική Αντιπροσωπεία. </w:t>
      </w:r>
    </w:p>
    <w:p w14:paraId="5FBB34A9"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ν πάση </w:t>
      </w:r>
      <w:proofErr w:type="spellStart"/>
      <w:r>
        <w:rPr>
          <w:rFonts w:eastAsia="Times New Roman" w:cs="Times New Roman"/>
          <w:szCs w:val="24"/>
        </w:rPr>
        <w:t>περιπτώσει</w:t>
      </w:r>
      <w:proofErr w:type="spellEnd"/>
      <w:r>
        <w:rPr>
          <w:rFonts w:eastAsia="Times New Roman" w:cs="Times New Roman"/>
          <w:szCs w:val="24"/>
        </w:rPr>
        <w:t xml:space="preserve"> ερωτώ: Πρέπει μέσω εκπ</w:t>
      </w:r>
      <w:r>
        <w:rPr>
          <w:rFonts w:eastAsia="Times New Roman" w:cs="Times New Roman"/>
          <w:szCs w:val="24"/>
        </w:rPr>
        <w:t xml:space="preserve">ροθέσμου τροπολογίας να γίνει αυτό το πράγμα; Δεν θα μπορούσε με πανηγυρικό τρόπο να εισαχθεί; Θέλετε, κύριε Υπουργέ, ως αυτοτελές νομοθέτημα; Ως αυτοτελές νομοθέτημα, και εμείς μαζί σας, δίπλα σας. Εν πάση </w:t>
      </w:r>
      <w:proofErr w:type="spellStart"/>
      <w:r>
        <w:rPr>
          <w:rFonts w:eastAsia="Times New Roman" w:cs="Times New Roman"/>
          <w:szCs w:val="24"/>
        </w:rPr>
        <w:t>περιπτώσει</w:t>
      </w:r>
      <w:proofErr w:type="spellEnd"/>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ότι όπως σε όλα τα </w:t>
      </w:r>
      <w:r>
        <w:rPr>
          <w:rFonts w:eastAsia="Times New Roman" w:cs="Times New Roman"/>
          <w:szCs w:val="24"/>
        </w:rPr>
        <w:lastRenderedPageBreak/>
        <w:t>πράγματα αυ</w:t>
      </w:r>
      <w:r>
        <w:rPr>
          <w:rFonts w:eastAsia="Times New Roman" w:cs="Times New Roman"/>
          <w:szCs w:val="24"/>
        </w:rPr>
        <w:t xml:space="preserve">τή η Κυβέρνηση ακόμα και τα όποια θετικά τα κάνει πρόχειρα και στην ουσία με αυτόν τον τρόπο τα ακυρώνει και τα </w:t>
      </w:r>
      <w:proofErr w:type="spellStart"/>
      <w:r>
        <w:rPr>
          <w:rFonts w:eastAsia="Times New Roman" w:cs="Times New Roman"/>
          <w:szCs w:val="24"/>
        </w:rPr>
        <w:t>ποδοπατεί</w:t>
      </w:r>
      <w:proofErr w:type="spellEnd"/>
      <w:r>
        <w:rPr>
          <w:rFonts w:eastAsia="Times New Roman" w:cs="Times New Roman"/>
          <w:szCs w:val="24"/>
        </w:rPr>
        <w:t>.</w:t>
      </w:r>
    </w:p>
    <w:p w14:paraId="5FBB34AA"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και για ένα λεπτό να αναφερθώ στα θέματα που αφορούν την Τουρκία.</w:t>
      </w:r>
    </w:p>
    <w:p w14:paraId="5FBB34AB"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έχουμε γίνει </w:t>
      </w:r>
      <w:r>
        <w:rPr>
          <w:rFonts w:eastAsia="Times New Roman" w:cs="Times New Roman"/>
          <w:szCs w:val="24"/>
        </w:rPr>
        <w:t>μάρτυρες μια έκτακτης τουρκικής προκλητικότητας. Δεν πρόκειται εμείς ούτε να σηκώσουμε τόνους ούτε να αρχίσουμε τυμπανοκρουσίες ούτε να καλέσουμε στα όπλα. Όμως οφείλει η Κυβέρνηση</w:t>
      </w:r>
      <w:r>
        <w:rPr>
          <w:rFonts w:eastAsia="Times New Roman" w:cs="Times New Roman"/>
          <w:szCs w:val="24"/>
        </w:rPr>
        <w:t>,</w:t>
      </w:r>
      <w:r>
        <w:rPr>
          <w:rFonts w:eastAsia="Times New Roman" w:cs="Times New Roman"/>
          <w:szCs w:val="24"/>
        </w:rPr>
        <w:t xml:space="preserve"> να μας δώσει εξηγήσεις προς τι, γιατί αυτή η τουρκική επιθετικότητα αιφνιδ</w:t>
      </w:r>
      <w:r>
        <w:rPr>
          <w:rFonts w:eastAsia="Times New Roman" w:cs="Times New Roman"/>
          <w:szCs w:val="24"/>
        </w:rPr>
        <w:t xml:space="preserve">ίως και ποια είναι αυτά τα οποία κάνει η ελληνική Κυβέρνηση για να αντιμετωπίσει αυτή την επιθετικότητα. </w:t>
      </w:r>
    </w:p>
    <w:p w14:paraId="5FBB34AC"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Διότι εδώ που τα λέμε</w:t>
      </w:r>
      <w:r>
        <w:rPr>
          <w:rFonts w:eastAsia="Times New Roman" w:cs="Times New Roman"/>
          <w:szCs w:val="24"/>
        </w:rPr>
        <w:t>,</w:t>
      </w:r>
      <w:r>
        <w:rPr>
          <w:rFonts w:eastAsia="Times New Roman" w:cs="Times New Roman"/>
          <w:szCs w:val="24"/>
        </w:rPr>
        <w:t xml:space="preserve"> το να εμφανίζεται ξαφνικά ο Πρόεδρος της </w:t>
      </w:r>
      <w:proofErr w:type="spellStart"/>
      <w:r>
        <w:rPr>
          <w:rFonts w:eastAsia="Times New Roman" w:cs="Times New Roman"/>
          <w:szCs w:val="24"/>
        </w:rPr>
        <w:t>γείτονος</w:t>
      </w:r>
      <w:proofErr w:type="spellEnd"/>
      <w:r>
        <w:rPr>
          <w:rFonts w:eastAsia="Times New Roman" w:cs="Times New Roman"/>
          <w:szCs w:val="24"/>
        </w:rPr>
        <w:t xml:space="preserve"> χώρας και να αμφισβητεί τη Συνθήκη της Λοζάνης ούτε οικείο μας είναι ούτε σύν</w:t>
      </w:r>
      <w:r>
        <w:rPr>
          <w:rFonts w:eastAsia="Times New Roman" w:cs="Times New Roman"/>
          <w:szCs w:val="24"/>
        </w:rPr>
        <w:t xml:space="preserve">ηθες ούτε είναι κάτι το οποίο μπορούμε να μην το παρατηρήσουμε. Θέλουμε να γνωρίζουμε ότι η ελληνική Κυβέρνηση κάνει ό,τι χρειάζεται για την προάσπιση του εθνικού χώρου και εθνικών δικαιωμάτων. </w:t>
      </w:r>
    </w:p>
    <w:p w14:paraId="5FBB34AD"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Β</w:t>
      </w:r>
      <w:r>
        <w:rPr>
          <w:rFonts w:eastAsia="Times New Roman" w:cs="Times New Roman"/>
          <w:szCs w:val="24"/>
        </w:rPr>
        <w:t>εβαίως το τελευταίο που περιμένουμε σε αυτή την Αίθουσα</w:t>
      </w:r>
      <w:r>
        <w:rPr>
          <w:rFonts w:eastAsia="Times New Roman" w:cs="Times New Roman"/>
          <w:szCs w:val="24"/>
        </w:rPr>
        <w:t>,</w:t>
      </w:r>
      <w:r>
        <w:rPr>
          <w:rFonts w:eastAsia="Times New Roman" w:cs="Times New Roman"/>
          <w:szCs w:val="24"/>
        </w:rPr>
        <w:t xml:space="preserve"> είν</w:t>
      </w:r>
      <w:r>
        <w:rPr>
          <w:rFonts w:eastAsia="Times New Roman" w:cs="Times New Roman"/>
          <w:szCs w:val="24"/>
        </w:rPr>
        <w:t>αι να εμφανίζονται ως τιμητές και ως προστάτες των εθνικών συμφερόντων</w:t>
      </w:r>
      <w:r>
        <w:rPr>
          <w:rFonts w:eastAsia="Times New Roman" w:cs="Times New Roman"/>
          <w:szCs w:val="24"/>
        </w:rPr>
        <w:t>,</w:t>
      </w:r>
      <w:r>
        <w:rPr>
          <w:rFonts w:eastAsia="Times New Roman" w:cs="Times New Roman"/>
          <w:szCs w:val="24"/>
        </w:rPr>
        <w:t xml:space="preserve"> αυτοί οι οποίοι εάν ήταν εν ζωή την 28 Οκτωβρίου 1940, δεν θα υπηρετούσαν τα εθνικά συμφέροντα υπό την γαλανόλευκη, αλλά θα υπηρετούσαν υπό τις κόκκινες σημαίες με τον αγκυλωτό σταυρό.</w:t>
      </w:r>
      <w:r>
        <w:rPr>
          <w:rFonts w:eastAsia="Times New Roman" w:cs="Times New Roman"/>
          <w:szCs w:val="24"/>
        </w:rPr>
        <w:t xml:space="preserve"> Άλλωστε το κόμμα τους το οποίο αυτή τη στιγμή δεν βρίσκεται στην Αίθουσα της Βουλής, εάν καλώς ενθυμούμαι και έχω αποδεικτικά επ’ αυτών, στις πρώτες φάσεις της δραστηριότητάς του στρατεύθηκε υπό τη σβάστικα, υπό τον αγκυλωτό σταυρό.</w:t>
      </w:r>
    </w:p>
    <w:p w14:paraId="5FBB34AE" w14:textId="77777777" w:rsidR="00C14AE8" w:rsidRDefault="0089555B">
      <w:pPr>
        <w:spacing w:after="0" w:line="600" w:lineRule="auto"/>
        <w:ind w:firstLine="567"/>
        <w:jc w:val="both"/>
        <w:rPr>
          <w:rFonts w:eastAsia="Times New Roman" w:cs="Times New Roman"/>
          <w:szCs w:val="24"/>
        </w:rPr>
      </w:pPr>
      <w:r>
        <w:rPr>
          <w:rFonts w:eastAsia="Times New Roman" w:cs="Times New Roman"/>
          <w:szCs w:val="24"/>
        </w:rPr>
        <w:t>Ό</w:t>
      </w:r>
      <w:r>
        <w:rPr>
          <w:rFonts w:eastAsia="Times New Roman" w:cs="Times New Roman"/>
          <w:szCs w:val="24"/>
        </w:rPr>
        <w:t>ταν ομιλεί κάποιος πρ</w:t>
      </w:r>
      <w:r>
        <w:rPr>
          <w:rFonts w:eastAsia="Times New Roman" w:cs="Times New Roman"/>
          <w:szCs w:val="24"/>
        </w:rPr>
        <w:t>οερχόμενος απ’ αυτό</w:t>
      </w:r>
      <w:r>
        <w:rPr>
          <w:rFonts w:eastAsia="Times New Roman" w:cs="Times New Roman"/>
          <w:szCs w:val="24"/>
        </w:rPr>
        <w:t>ν</w:t>
      </w:r>
      <w:r>
        <w:rPr>
          <w:rFonts w:eastAsia="Times New Roman" w:cs="Times New Roman"/>
          <w:szCs w:val="24"/>
        </w:rPr>
        <w:t xml:space="preserve"> τον πολιτικό χώρο, θα τον παρακαλούσα έστω και απόντα –μπορώ να τον παρακαλέσω και παρόντα- να μην </w:t>
      </w:r>
      <w:proofErr w:type="spellStart"/>
      <w:r>
        <w:rPr>
          <w:rFonts w:eastAsia="Times New Roman" w:cs="Times New Roman"/>
          <w:szCs w:val="24"/>
        </w:rPr>
        <w:t>αυτοπροσδιορίζεται</w:t>
      </w:r>
      <w:proofErr w:type="spellEnd"/>
      <w:r>
        <w:rPr>
          <w:rFonts w:eastAsia="Times New Roman" w:cs="Times New Roman"/>
          <w:szCs w:val="24"/>
        </w:rPr>
        <w:t xml:space="preserve"> ως εθνικιστής αλλά ως εθνικοσοσιαλιστής, δηλαδή ναζί, κατά την κρατούσα άποψη. </w:t>
      </w:r>
    </w:p>
    <w:p w14:paraId="5FBB34AF" w14:textId="77777777" w:rsidR="00C14AE8" w:rsidRDefault="0089555B">
      <w:pPr>
        <w:spacing w:after="0" w:line="600" w:lineRule="auto"/>
        <w:ind w:firstLine="567"/>
        <w:jc w:val="both"/>
        <w:rPr>
          <w:rFonts w:eastAsia="Times New Roman" w:cs="Times New Roman"/>
          <w:szCs w:val="24"/>
        </w:rPr>
      </w:pPr>
      <w:r>
        <w:rPr>
          <w:rFonts w:eastAsia="Times New Roman" w:cs="Times New Roman"/>
          <w:szCs w:val="24"/>
        </w:rPr>
        <w:t xml:space="preserve">Σας ευχαριστώ πολύ. </w:t>
      </w:r>
    </w:p>
    <w:p w14:paraId="5FBB34B0" w14:textId="77777777" w:rsidR="00C14AE8" w:rsidRDefault="0089555B">
      <w:pPr>
        <w:spacing w:after="0" w:line="600" w:lineRule="auto"/>
        <w:ind w:firstLine="567"/>
        <w:jc w:val="both"/>
        <w:rPr>
          <w:rFonts w:eastAsia="Times New Roman" w:cs="Times New Roman"/>
          <w:szCs w:val="24"/>
        </w:rPr>
      </w:pPr>
      <w:r>
        <w:rPr>
          <w:rFonts w:eastAsia="Times New Roman"/>
          <w:b/>
          <w:bCs/>
        </w:rPr>
        <w:t>ΠΡΟΕΔΡΕΥΩΝ (Νική</w:t>
      </w:r>
      <w:r>
        <w:rPr>
          <w:rFonts w:eastAsia="Times New Roman"/>
          <w:b/>
          <w:bCs/>
        </w:rPr>
        <w:t>τας Κακλαμάνης):</w:t>
      </w:r>
      <w:r>
        <w:rPr>
          <w:rFonts w:eastAsia="Times New Roman" w:cs="Times New Roman"/>
          <w:szCs w:val="24"/>
        </w:rPr>
        <w:t xml:space="preserve"> Κύριε Υπουργέ, κρατήστε ό,τι παρατηρήσεις θέλετε και στο τέλος θα σας ξαναδώσω τον λόγο για πέντε λεπτά, για να απαντήσετε σε όλα όσα θέλετε. </w:t>
      </w:r>
    </w:p>
    <w:p w14:paraId="5FBB34B1" w14:textId="77777777" w:rsidR="00C14AE8" w:rsidRDefault="0089555B">
      <w:pPr>
        <w:spacing w:after="0" w:line="600" w:lineRule="auto"/>
        <w:ind w:firstLine="567"/>
        <w:jc w:val="both"/>
        <w:rPr>
          <w:rFonts w:eastAsia="Times New Roman" w:cs="Times New Roman"/>
          <w:szCs w:val="24"/>
        </w:rPr>
      </w:pPr>
      <w:r>
        <w:rPr>
          <w:rFonts w:eastAsia="Times New Roman" w:cs="Times New Roman"/>
          <w:szCs w:val="24"/>
        </w:rPr>
        <w:lastRenderedPageBreak/>
        <w:t>Τώρα προχωρούμε με τη σειρά στον κ. Κωνσταντινόπουλο και στον κ. Λυκούδη και αμέσως μετά θα μιλή</w:t>
      </w:r>
      <w:r>
        <w:rPr>
          <w:rFonts w:eastAsia="Times New Roman" w:cs="Times New Roman"/>
          <w:szCs w:val="24"/>
        </w:rPr>
        <w:t xml:space="preserve">σουν ο κ. Λοβέρδος και ο κ. </w:t>
      </w:r>
      <w:proofErr w:type="spellStart"/>
      <w:r>
        <w:rPr>
          <w:rFonts w:eastAsia="Times New Roman" w:cs="Times New Roman"/>
          <w:szCs w:val="24"/>
        </w:rPr>
        <w:t>Παφίλης</w:t>
      </w:r>
      <w:proofErr w:type="spellEnd"/>
      <w:r>
        <w:rPr>
          <w:rFonts w:eastAsia="Times New Roman" w:cs="Times New Roman"/>
          <w:szCs w:val="24"/>
        </w:rPr>
        <w:t xml:space="preserve">. Μένουν άλλοι τρεις ειδικοί αγορητές και εν συνεχεία άλλοι τρεις κοινοβουλευτικοί και θα κλείσουμε με τον Υπουργό. </w:t>
      </w:r>
    </w:p>
    <w:p w14:paraId="5FBB34B2" w14:textId="77777777" w:rsidR="00C14AE8" w:rsidRDefault="0089555B">
      <w:pPr>
        <w:spacing w:after="0" w:line="600" w:lineRule="auto"/>
        <w:ind w:firstLine="567"/>
        <w:jc w:val="both"/>
        <w:rPr>
          <w:rFonts w:eastAsia="Times New Roman" w:cs="Times New Roman"/>
          <w:szCs w:val="24"/>
        </w:rPr>
      </w:pPr>
      <w:r>
        <w:rPr>
          <w:rFonts w:eastAsia="Times New Roman" w:cs="Times New Roman"/>
          <w:szCs w:val="24"/>
        </w:rPr>
        <w:t>Κύριε Κωνσταντινόπουλε, έχετε τον λόγο.</w:t>
      </w:r>
    </w:p>
    <w:p w14:paraId="5FBB34B3" w14:textId="77777777" w:rsidR="00C14AE8" w:rsidRDefault="0089555B">
      <w:pPr>
        <w:spacing w:after="0" w:line="600" w:lineRule="auto"/>
        <w:ind w:firstLine="567"/>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 αρχίσω από την τροπολογία που έχο</w:t>
      </w:r>
      <w:r>
        <w:rPr>
          <w:rFonts w:eastAsia="Times New Roman" w:cs="Times New Roman"/>
          <w:szCs w:val="24"/>
        </w:rPr>
        <w:t>υν καταθέσει οι Βουλευτές του ΣΥΡΙΖΑ, που, όπως αναφέρεται στην αιτιολογική έκθεση, αποσκοπεί στην οικονομική ενίσχυση των προπτυχιακών φοιτητών των ΑΕΙ. Των ΤΕΙ; Σας ερωτώ, κύριε Υπουργέ</w:t>
      </w:r>
      <w:r>
        <w:rPr>
          <w:rFonts w:eastAsia="Times New Roman" w:cs="Times New Roman"/>
          <w:szCs w:val="24"/>
        </w:rPr>
        <w:t>.</w:t>
      </w:r>
      <w:r>
        <w:rPr>
          <w:rFonts w:eastAsia="Times New Roman" w:cs="Times New Roman"/>
          <w:szCs w:val="24"/>
        </w:rPr>
        <w:t xml:space="preserve"> Φοιτητές φτωχούς των ΤΕΙ;</w:t>
      </w:r>
    </w:p>
    <w:p w14:paraId="5FBB34B4" w14:textId="77777777" w:rsidR="00C14AE8" w:rsidRDefault="0089555B">
      <w:pPr>
        <w:spacing w:after="0" w:line="600" w:lineRule="auto"/>
        <w:ind w:firstLine="567"/>
        <w:jc w:val="both"/>
        <w:rPr>
          <w:rFonts w:eastAsia="Times New Roman" w:cs="Times New Roman"/>
          <w:szCs w:val="24"/>
        </w:rPr>
      </w:pPr>
      <w:r>
        <w:rPr>
          <w:rFonts w:eastAsia="Times New Roman" w:cs="Times New Roman"/>
          <w:b/>
          <w:szCs w:val="24"/>
        </w:rPr>
        <w:t>ΔΗΜΗΤΡΙΟΣ ΒΙΤΣΑΣ (Αναπληρωτής Υπουργός Εθ</w:t>
      </w:r>
      <w:r>
        <w:rPr>
          <w:rFonts w:eastAsia="Times New Roman" w:cs="Times New Roman"/>
          <w:b/>
          <w:szCs w:val="24"/>
        </w:rPr>
        <w:t>νικής Άμυνας):</w:t>
      </w:r>
      <w:r>
        <w:rPr>
          <w:rFonts w:eastAsia="Times New Roman" w:cs="Times New Roman"/>
          <w:szCs w:val="24"/>
        </w:rPr>
        <w:t xml:space="preserve"> Εμένα ρωτάτε; </w:t>
      </w:r>
    </w:p>
    <w:p w14:paraId="5FBB34B5" w14:textId="77777777" w:rsidR="00C14AE8" w:rsidRDefault="0089555B">
      <w:pPr>
        <w:spacing w:after="0" w:line="600" w:lineRule="auto"/>
        <w:ind w:firstLine="567"/>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Εγώ ερωτώ και απευθύνομαι προς τον Υπουργό. Κύριε Υπουργέ, επειδή αναλάβατε την ευθύνη και είπατε «ναι» στην τροπολογία, σας λέω ότι όπως γράφεται</w:t>
      </w:r>
      <w:r>
        <w:rPr>
          <w:rFonts w:eastAsia="Times New Roman" w:cs="Times New Roman"/>
          <w:szCs w:val="24"/>
        </w:rPr>
        <w:t>,</w:t>
      </w:r>
      <w:r>
        <w:rPr>
          <w:rFonts w:eastAsia="Times New Roman" w:cs="Times New Roman"/>
          <w:szCs w:val="24"/>
        </w:rPr>
        <w:t xml:space="preserve"> είναι σαν να μην υπάρχει, σαν να έχετε διαγράψει, όπως κάνετε συνήθως, με αυτή τη ρύθμιση ότι δεν </w:t>
      </w:r>
      <w:r>
        <w:rPr>
          <w:rFonts w:eastAsia="Times New Roman" w:cs="Times New Roman"/>
          <w:szCs w:val="24"/>
        </w:rPr>
        <w:lastRenderedPageBreak/>
        <w:t xml:space="preserve">υπάρχουν φτωχοί και άποροι φοιτητές των ΤΕΙ. Εάν δεν υπάρχουν, να μας το πείτε. Διαφορετικά θέλει αλλαγή. </w:t>
      </w:r>
    </w:p>
    <w:p w14:paraId="5FBB34B6" w14:textId="77777777" w:rsidR="00C14AE8" w:rsidRDefault="0089555B">
      <w:pPr>
        <w:spacing w:after="0" w:line="600" w:lineRule="auto"/>
        <w:ind w:firstLine="567"/>
        <w:jc w:val="both"/>
        <w:rPr>
          <w:rFonts w:eastAsia="Times New Roman" w:cs="Times New Roman"/>
          <w:szCs w:val="24"/>
        </w:rPr>
      </w:pPr>
      <w:r>
        <w:rPr>
          <w:rFonts w:eastAsia="Times New Roman" w:cs="Times New Roman"/>
          <w:szCs w:val="24"/>
        </w:rPr>
        <w:t>Δεύτερον, άκουσα κάτι το οποίο θα παρακαλούσα να τ</w:t>
      </w:r>
      <w:r>
        <w:rPr>
          <w:rFonts w:eastAsia="Times New Roman" w:cs="Times New Roman"/>
          <w:szCs w:val="24"/>
        </w:rPr>
        <w:t>ο επιβεβαιώσετε, επειδή το ΙΚΥ έχει ένα συγκεκριμένο ποσό. Παράλληλα –και θα ήθελα να μας διαβεβαιώσετε γι’ αυτό, γιατί αφορά μεταπτυχιακούς φοιτητές- καταλαβαίνω απ’ αυτό που λέτε ότι δεν θα πειραχτούν τα χρήματα για τους μεταπτυχιακούς. Μου είπατε -και θ</w:t>
      </w:r>
      <w:r>
        <w:rPr>
          <w:rFonts w:eastAsia="Times New Roman" w:cs="Times New Roman"/>
          <w:szCs w:val="24"/>
        </w:rPr>
        <w:t>α ήθελα να μας διαβεβαιώσετε γι’ αυτό- ότι η Κυβέρνηση έχει εξασφαλίσει επιπλέον χρήματα από το πρόγραμμα ΕΣΠΑ 2014-2020</w:t>
      </w:r>
      <w:r>
        <w:rPr>
          <w:rFonts w:eastAsia="Times New Roman" w:cs="Times New Roman"/>
          <w:szCs w:val="24"/>
        </w:rPr>
        <w:t>,</w:t>
      </w:r>
      <w:r>
        <w:rPr>
          <w:rFonts w:eastAsia="Times New Roman" w:cs="Times New Roman"/>
          <w:szCs w:val="24"/>
        </w:rPr>
        <w:t xml:space="preserve"> τα οποία θα πηγαίνουν στους άπορους ή μήπως τα ήδη υπάρχοντα χρήματα μαζί με του ΕΣΠΑ, θα είναι ένας κοινός κουμπαράς και με ποια αναλ</w:t>
      </w:r>
      <w:r>
        <w:rPr>
          <w:rFonts w:eastAsia="Times New Roman" w:cs="Times New Roman"/>
          <w:szCs w:val="24"/>
        </w:rPr>
        <w:t xml:space="preserve">ογία θα πηγαίνουν; </w:t>
      </w:r>
    </w:p>
    <w:p w14:paraId="5FBB34B7" w14:textId="77777777" w:rsidR="00C14AE8" w:rsidRDefault="0089555B">
      <w:pPr>
        <w:spacing w:after="0" w:line="600" w:lineRule="auto"/>
        <w:ind w:firstLine="567"/>
        <w:jc w:val="both"/>
        <w:rPr>
          <w:rFonts w:eastAsia="Times New Roman" w:cs="Times New Roman"/>
          <w:szCs w:val="24"/>
        </w:rPr>
      </w:pPr>
      <w:r>
        <w:rPr>
          <w:rFonts w:eastAsia="Times New Roman" w:cs="Times New Roman"/>
          <w:szCs w:val="24"/>
        </w:rPr>
        <w:t>Βεβαίως, κύριε Υπουργέ, θα ήταν πολύ σημαντικό να ερχόταν και να μας έλεγε το Υπουργείο</w:t>
      </w:r>
      <w:r>
        <w:rPr>
          <w:rFonts w:eastAsia="Times New Roman" w:cs="Times New Roman"/>
          <w:szCs w:val="24"/>
        </w:rPr>
        <w:t>,</w:t>
      </w:r>
      <w:r>
        <w:rPr>
          <w:rFonts w:eastAsia="Times New Roman" w:cs="Times New Roman"/>
          <w:szCs w:val="24"/>
        </w:rPr>
        <w:t xml:space="preserve"> τους κανόνες με τους οποίους θα γίνουν όλα αυτά, με ποιες διαδικασίες, σε ποιους απευθύνονται, με ποιον τρόπο, πώς θα διασφαλίζονται η διαφάνεια κα</w:t>
      </w:r>
      <w:r>
        <w:rPr>
          <w:rFonts w:eastAsia="Times New Roman" w:cs="Times New Roman"/>
          <w:szCs w:val="24"/>
        </w:rPr>
        <w:t xml:space="preserve">ι η αξιοκρατία σε όλα αυτά. Δεν λέω εγώ ότι δεν θα γίνεται, </w:t>
      </w:r>
      <w:r>
        <w:rPr>
          <w:rFonts w:eastAsia="Times New Roman" w:cs="Times New Roman"/>
          <w:szCs w:val="24"/>
        </w:rPr>
        <w:lastRenderedPageBreak/>
        <w:t>αλλά πιστεύαμε ότι θα μπορούσε να είναι κάποιος από το Υπουργείο, αφού η Κυβέρνηση ήξερε ότι θα κατατεθεί αυτή η τροπολογία. Το ξέρατε, είχατε μιλήσει με τους Βουλευτές σας, είμαι σίγουρος και έπρ</w:t>
      </w:r>
      <w:r>
        <w:rPr>
          <w:rFonts w:eastAsia="Times New Roman" w:cs="Times New Roman"/>
          <w:szCs w:val="24"/>
        </w:rPr>
        <w:t xml:space="preserve">επε να ήταν κάποιος εδώ να μας απαντήσει σ’ αυτά τα θέματα. Σας παρακαλώ, όμως, να τα διευκρινίσετε αυτά, γιατί πιθανότατα μια μεγάλη ομάδα ανθρώπων και φοιτητών να εξαιρείται απ’ όλη αυτή τη διαδικασία. Αυτά όσον αφορά τη συγκεκριμένη τροπολογία. </w:t>
      </w:r>
    </w:p>
    <w:p w14:paraId="5FBB34B8" w14:textId="77777777" w:rsidR="00C14AE8" w:rsidRDefault="0089555B">
      <w:pPr>
        <w:spacing w:after="0" w:line="600" w:lineRule="auto"/>
        <w:ind w:firstLine="567"/>
        <w:jc w:val="both"/>
        <w:rPr>
          <w:rFonts w:eastAsia="Times New Roman" w:cs="Times New Roman"/>
          <w:szCs w:val="24"/>
        </w:rPr>
      </w:pPr>
      <w:r>
        <w:rPr>
          <w:rFonts w:eastAsia="Times New Roman" w:cs="Times New Roman"/>
          <w:szCs w:val="24"/>
        </w:rPr>
        <w:t>Όσον αφ</w:t>
      </w:r>
      <w:r>
        <w:rPr>
          <w:rFonts w:eastAsia="Times New Roman" w:cs="Times New Roman"/>
          <w:szCs w:val="24"/>
        </w:rPr>
        <w:t xml:space="preserve">ορά το άρθρο 13α, ορθώς αλλάξατε τη διάταξη, γιατί οι προηγούμενοι μετατασσόμενοι ελάμβαναν την ειδικότητα της «έρευνας πληροφορικής». </w:t>
      </w:r>
    </w:p>
    <w:p w14:paraId="5FBB34B9" w14:textId="77777777" w:rsidR="00C14AE8" w:rsidRDefault="0089555B">
      <w:pPr>
        <w:spacing w:after="0" w:line="600" w:lineRule="auto"/>
        <w:ind w:firstLine="567"/>
        <w:jc w:val="both"/>
        <w:rPr>
          <w:rFonts w:eastAsia="Times New Roman" w:cs="Times New Roman"/>
          <w:szCs w:val="24"/>
        </w:rPr>
      </w:pPr>
      <w:r>
        <w:rPr>
          <w:rFonts w:eastAsia="Times New Roman" w:cs="Times New Roman"/>
          <w:szCs w:val="24"/>
        </w:rPr>
        <w:t xml:space="preserve">Η τροποποίηση που έχετε κάνει και έχετε σβήσει τη φράση «πρωτοπρεσβύτερων κληρικών» είναι ορθή και κατανοητή. </w:t>
      </w:r>
    </w:p>
    <w:p w14:paraId="5FBB34BA" w14:textId="77777777" w:rsidR="00C14AE8" w:rsidRDefault="0089555B">
      <w:pPr>
        <w:spacing w:after="0" w:line="600" w:lineRule="auto"/>
        <w:ind w:firstLine="567"/>
        <w:jc w:val="both"/>
        <w:rPr>
          <w:rFonts w:eastAsia="Times New Roman" w:cs="Times New Roman"/>
          <w:szCs w:val="24"/>
        </w:rPr>
      </w:pPr>
      <w:r>
        <w:rPr>
          <w:rFonts w:eastAsia="Times New Roman" w:cs="Times New Roman"/>
          <w:szCs w:val="24"/>
        </w:rPr>
        <w:t>Όσον αφορά την επιτροπή που θα αποτελείται από έναν δικαστικό λειτουργό των πολιτικών δικαστηρίων με βαθμό εφέτη ή έναν ανώτερο αξιωματικό, ήθελα να σας ρωτήσω το εξής: Ο δικαστικός λειτουργός των πολιτικών δικαστηρίων με βαθμό εφέτη μπορεί να αντικατασταθ</w:t>
      </w:r>
      <w:r>
        <w:rPr>
          <w:rFonts w:eastAsia="Times New Roman" w:cs="Times New Roman"/>
          <w:szCs w:val="24"/>
        </w:rPr>
        <w:t xml:space="preserve">εί και με αξιωματικό; </w:t>
      </w:r>
    </w:p>
    <w:p w14:paraId="5FBB34BB" w14:textId="77777777" w:rsidR="00C14AE8" w:rsidRDefault="0089555B">
      <w:pPr>
        <w:spacing w:after="0" w:line="600" w:lineRule="auto"/>
        <w:ind w:firstLine="567"/>
        <w:jc w:val="both"/>
        <w:rPr>
          <w:rFonts w:eastAsia="Times New Roman" w:cs="Times New Roman"/>
          <w:szCs w:val="24"/>
        </w:rPr>
      </w:pPr>
      <w:r>
        <w:rPr>
          <w:rFonts w:eastAsia="Times New Roman" w:cs="Times New Roman"/>
          <w:b/>
          <w:szCs w:val="24"/>
        </w:rPr>
        <w:lastRenderedPageBreak/>
        <w:t>ΔΗΜΗΤΡΙΟΣ ΒΙΤΣΑΣ (Αναπληρωτής Υπουργός Εθνικής Άμυνας):</w:t>
      </w:r>
      <w:r>
        <w:rPr>
          <w:rFonts w:eastAsia="Times New Roman" w:cs="Times New Roman"/>
          <w:szCs w:val="24"/>
        </w:rPr>
        <w:t xml:space="preserve"> Όχι.</w:t>
      </w:r>
    </w:p>
    <w:p w14:paraId="5FBB34BC"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Νομίζω ότι η διόρθωση που κάνατε δύο σε τέσσερις μήνες</w:t>
      </w:r>
      <w:r>
        <w:rPr>
          <w:rFonts w:eastAsia="Times New Roman" w:cs="Times New Roman"/>
          <w:szCs w:val="24"/>
        </w:rPr>
        <w:t>,</w:t>
      </w:r>
      <w:r>
        <w:rPr>
          <w:rFonts w:eastAsia="Times New Roman" w:cs="Times New Roman"/>
          <w:szCs w:val="24"/>
        </w:rPr>
        <w:t xml:space="preserve"> ήταν μία προχειρότητα, αφού είχε διατυπωθεί ο ν.4407 και λόγω της βιασύνης. </w:t>
      </w:r>
    </w:p>
    <w:p w14:paraId="5FBB34BD"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Τώρα για το</w:t>
      </w:r>
      <w:r>
        <w:rPr>
          <w:rFonts w:eastAsia="Times New Roman" w:cs="Times New Roman"/>
          <w:szCs w:val="24"/>
        </w:rPr>
        <w:t xml:space="preserve">υς εν ενεργεία αξιωματικούς που προέρχονται από τις ανώτερες στρατιωτικές σχολές και την κατηγορία των </w:t>
      </w:r>
      <w:proofErr w:type="spellStart"/>
      <w:r>
        <w:rPr>
          <w:rFonts w:eastAsia="Times New Roman" w:cs="Times New Roman"/>
          <w:szCs w:val="24"/>
        </w:rPr>
        <w:t>μονιμοποιηθέντων</w:t>
      </w:r>
      <w:proofErr w:type="spellEnd"/>
      <w:r>
        <w:rPr>
          <w:rFonts w:eastAsia="Times New Roman" w:cs="Times New Roman"/>
          <w:szCs w:val="24"/>
        </w:rPr>
        <w:t xml:space="preserve"> εθελοντών του ν.445/1974, διαγράφεται μία παράγραφος. Η προαγωγή όσων εκ των αξιωματικών κριθούν προακτέοι. Γιατί διαγράφεται; Θα καταβλ</w:t>
      </w:r>
      <w:r>
        <w:rPr>
          <w:rFonts w:eastAsia="Times New Roman" w:cs="Times New Roman"/>
          <w:szCs w:val="24"/>
        </w:rPr>
        <w:t>ηθούν αναδρομικές αποδοχές; Είναι μία ερώτηση.</w:t>
      </w:r>
    </w:p>
    <w:p w14:paraId="5FBB34BE"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Όσον αφορά το τρία, μέχρι την κατάρτιση του πρώτου μακροπρόθεσμου και του πρώτου τριετούς κυλιόμενου προγράμματος, έχει συζητηθεί ο χρόνος έναρξης της ισχύος της παραγράφου αυτής. Είναι η θετική τροποποίηση, δ</w:t>
      </w:r>
      <w:r>
        <w:rPr>
          <w:rFonts w:eastAsia="Times New Roman" w:cs="Times New Roman"/>
          <w:szCs w:val="24"/>
        </w:rPr>
        <w:t>ιότι είναι εντός της οικονομικής δικαιοδοσίας των επιτελείων και θα διευκολύνει τις προμήθειες του αμυντικού υλικού.</w:t>
      </w:r>
    </w:p>
    <w:p w14:paraId="5FBB34BF"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Τώρα όσον αφορά τις συμβάσεις υποστήριξης, διαφωνούμε με αυτή την τροποποίηση. Δεν υπάρχει πλέον ορισμός του τι θεωρείται εν συνέχεια υποστ</w:t>
      </w:r>
      <w:r>
        <w:rPr>
          <w:rFonts w:eastAsia="Times New Roman" w:cs="Times New Roman"/>
          <w:szCs w:val="24"/>
        </w:rPr>
        <w:t xml:space="preserve">ήριξη. Δίνεται η δυνατότητα σύναψης οποιασδήποτε </w:t>
      </w:r>
      <w:r>
        <w:rPr>
          <w:rFonts w:eastAsia="Times New Roman" w:cs="Times New Roman"/>
          <w:szCs w:val="24"/>
          <w:lang w:val="en-US"/>
        </w:rPr>
        <w:t>FOS</w:t>
      </w:r>
      <w:r>
        <w:rPr>
          <w:rFonts w:eastAsia="Times New Roman" w:cs="Times New Roman"/>
          <w:szCs w:val="24"/>
        </w:rPr>
        <w:t xml:space="preserve"> με οποιονδήποτε φορέα. Είναι αυτονόητη η διάταξη</w:t>
      </w:r>
      <w:r>
        <w:rPr>
          <w:rFonts w:eastAsia="Times New Roman" w:cs="Times New Roman"/>
          <w:szCs w:val="24"/>
        </w:rPr>
        <w:t>,</w:t>
      </w:r>
      <w:r>
        <w:rPr>
          <w:rFonts w:eastAsia="Times New Roman" w:cs="Times New Roman"/>
          <w:szCs w:val="24"/>
        </w:rPr>
        <w:t xml:space="preserve"> η οποία ουσιαστικά νομιμοποιεί τη σύναψη με τρίτους, οι οποίοι είναι κυρίως μεταπράτες με αμφιβόλου αξίας υλικά, τα οποία θα πρέπει να ελέγχονται για τη </w:t>
      </w:r>
      <w:r>
        <w:rPr>
          <w:rFonts w:eastAsia="Times New Roman" w:cs="Times New Roman"/>
          <w:szCs w:val="24"/>
        </w:rPr>
        <w:t>συμβατότητα και την πιστοποίησή τους από την κατασκευαστική εταιρεία του οπλικού συστήματος. Θα θέλαμε και σε αυτό την άποψή σας.</w:t>
      </w:r>
    </w:p>
    <w:p w14:paraId="5FBB34C0"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FBB34C1"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w:t>
      </w:r>
      <w:r>
        <w:rPr>
          <w:rFonts w:eastAsia="Times New Roman" w:cs="Times New Roman"/>
          <w:szCs w:val="24"/>
        </w:rPr>
        <w:t xml:space="preserve">Ζ΄ </w:t>
      </w:r>
      <w:r>
        <w:rPr>
          <w:rFonts w:eastAsia="Times New Roman" w:cs="Times New Roman"/>
          <w:szCs w:val="24"/>
        </w:rPr>
        <w:t>Αντιπρόεδρος της Βουλής κ. Σπυρίδων Λυκούδης έχει το</w:t>
      </w:r>
      <w:r>
        <w:rPr>
          <w:rFonts w:eastAsia="Times New Roman" w:cs="Times New Roman"/>
          <w:szCs w:val="24"/>
        </w:rPr>
        <w:t>ν</w:t>
      </w:r>
      <w:r>
        <w:rPr>
          <w:rFonts w:eastAsia="Times New Roman" w:cs="Times New Roman"/>
          <w:szCs w:val="24"/>
        </w:rPr>
        <w:t xml:space="preserve"> λόγο.</w:t>
      </w:r>
    </w:p>
    <w:p w14:paraId="5FBB34C2"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ΛΥΚΟΥΔΗΣ (</w:t>
      </w:r>
      <w:r>
        <w:rPr>
          <w:rFonts w:eastAsia="Times New Roman" w:cs="Times New Roman"/>
          <w:b/>
          <w:szCs w:val="24"/>
        </w:rPr>
        <w:t>Ζ</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Αντιπρόεδρος της Βουλής): </w:t>
      </w:r>
      <w:r>
        <w:rPr>
          <w:rFonts w:eastAsia="Times New Roman" w:cs="Times New Roman"/>
          <w:szCs w:val="24"/>
        </w:rPr>
        <w:t xml:space="preserve">Κύριε Πρόεδρε, κατ’ </w:t>
      </w:r>
      <w:r>
        <w:rPr>
          <w:rFonts w:eastAsia="Times New Roman" w:cs="Times New Roman"/>
          <w:szCs w:val="24"/>
        </w:rPr>
        <w:t xml:space="preserve">αρχάς </w:t>
      </w:r>
      <w:r>
        <w:rPr>
          <w:rFonts w:eastAsia="Times New Roman" w:cs="Times New Roman"/>
          <w:szCs w:val="24"/>
        </w:rPr>
        <w:t xml:space="preserve">για την κύρωση του μνημονίου συνεννόησης για την ένταξη της χώρας μας στο μεικτό κλιμάκιο του ΝΑΤΟ για τον ηλεκτρονικό πόλεμο, όπως και στην </w:t>
      </w:r>
      <w:r>
        <w:rPr>
          <w:rFonts w:eastAsia="Times New Roman" w:cs="Times New Roman"/>
          <w:szCs w:val="24"/>
        </w:rPr>
        <w:t xml:space="preserve">επιτροπή </w:t>
      </w:r>
      <w:r>
        <w:rPr>
          <w:rFonts w:eastAsia="Times New Roman" w:cs="Times New Roman"/>
          <w:szCs w:val="24"/>
        </w:rPr>
        <w:t>έτσι και στην Ολομέλεια, θα δηλώσουμε τη</w:t>
      </w:r>
      <w:r>
        <w:rPr>
          <w:rFonts w:eastAsia="Times New Roman" w:cs="Times New Roman"/>
          <w:szCs w:val="24"/>
        </w:rPr>
        <w:t xml:space="preserve"> θετική μας ψήφο </w:t>
      </w:r>
      <w:r>
        <w:rPr>
          <w:rFonts w:eastAsia="Times New Roman" w:cs="Times New Roman"/>
          <w:szCs w:val="24"/>
        </w:rPr>
        <w:lastRenderedPageBreak/>
        <w:t xml:space="preserve">με την έννοια ότι αυτή η συμμετοχή εκτιμάμε ότι είναι συμβατή με τα εθνικά μας συμφέροντα και λειτουργεί επ’ </w:t>
      </w:r>
      <w:proofErr w:type="spellStart"/>
      <w:r>
        <w:rPr>
          <w:rFonts w:eastAsia="Times New Roman" w:cs="Times New Roman"/>
          <w:szCs w:val="24"/>
        </w:rPr>
        <w:t>ωφελεία</w:t>
      </w:r>
      <w:proofErr w:type="spellEnd"/>
      <w:r>
        <w:rPr>
          <w:rFonts w:eastAsia="Times New Roman" w:cs="Times New Roman"/>
          <w:szCs w:val="24"/>
        </w:rPr>
        <w:t xml:space="preserve"> αυτών των συμφερόντων. Επομένως, η ψήφος μας είναι θετική.</w:t>
      </w:r>
    </w:p>
    <w:p w14:paraId="5FBB34C3"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Τώρα, όσον αφορά τις τροπολογίες, στην προσθήκη της </w:t>
      </w:r>
      <w:r>
        <w:rPr>
          <w:rFonts w:eastAsia="Times New Roman" w:cs="Times New Roman"/>
          <w:szCs w:val="24"/>
        </w:rPr>
        <w:t xml:space="preserve">υπουργικής </w:t>
      </w:r>
      <w:r>
        <w:rPr>
          <w:rFonts w:eastAsia="Times New Roman" w:cs="Times New Roman"/>
          <w:szCs w:val="24"/>
        </w:rPr>
        <w:t xml:space="preserve">τροπολογίας. θέλω να σας κάνω μία, δύο παρατηρήσεις. Είναι επανάληψη των παρατηρήσεων που έκανε ευστόχως, νομίζω, ο κ. </w:t>
      </w:r>
      <w:proofErr w:type="spellStart"/>
      <w:r>
        <w:rPr>
          <w:rFonts w:eastAsia="Times New Roman" w:cs="Times New Roman"/>
          <w:szCs w:val="24"/>
        </w:rPr>
        <w:t>Δένδιας</w:t>
      </w:r>
      <w:proofErr w:type="spellEnd"/>
      <w:r>
        <w:rPr>
          <w:rFonts w:eastAsia="Times New Roman" w:cs="Times New Roman"/>
          <w:szCs w:val="24"/>
        </w:rPr>
        <w:t xml:space="preserve"> πριν. Θα μου πείτε, γιατί τις κάνω. Διότι θέλω να μείνουν και να καταγραφούν για άλλη μία φορά. Υπάρχει ένα ζήτημα, κύριε Υπουργέ</w:t>
      </w:r>
      <w:r>
        <w:rPr>
          <w:rFonts w:eastAsia="Times New Roman" w:cs="Times New Roman"/>
          <w:szCs w:val="24"/>
        </w:rPr>
        <w:t>. Γιατί πρέπει να πιέζονται οι συνάδελφοί σας Βουλευτές, κατ’ αυτόν τον αφόρητο τρόπο μέσα σε δύο, τρεις ώρες μεσημεριανές, να πρέπει να αντιμετωπίσουμε μία τροπολογία που φέρνετε, η οποία έχει δεκαοκτώ σελίδες, για ένα νομοσχέδιο το οποίο ψηφίσαμε τον Ιού</w:t>
      </w:r>
      <w:r>
        <w:rPr>
          <w:rFonts w:eastAsia="Times New Roman" w:cs="Times New Roman"/>
          <w:szCs w:val="24"/>
        </w:rPr>
        <w:t>λιο και που η κατάθεση αυτής της τροπολογίας σήμερα πείθει ότι μερικά πράγματα τα είχαμε περάσει τελείως επιφανειακά τον Ιούλιο;</w:t>
      </w:r>
    </w:p>
    <w:p w14:paraId="5FBB34C4"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Η προφανής και ειλικρινής, κατά τη γνώμη μου, αμηχανία που είχατε στην απάντηση απέναντι σε αυτήν την παρατήρηση, πείθει ότι κά</w:t>
      </w:r>
      <w:r>
        <w:rPr>
          <w:rFonts w:eastAsia="Times New Roman" w:cs="Times New Roman"/>
          <w:szCs w:val="24"/>
        </w:rPr>
        <w:t xml:space="preserve">τι δεν γίνεται καλά. Κι έχω την εντύπωση ότι εάν θέλετε να αντλήσετε </w:t>
      </w:r>
      <w:r>
        <w:rPr>
          <w:rFonts w:eastAsia="Times New Roman" w:cs="Times New Roman"/>
          <w:szCs w:val="24"/>
        </w:rPr>
        <w:lastRenderedPageBreak/>
        <w:t>από τους συναδέλφους σας Βουλευτές εποικοδομητικές κριτικές, θα πρέπει αυτά τα ζητήματα να τα προσέξετε.</w:t>
      </w:r>
    </w:p>
    <w:p w14:paraId="5FBB34C5"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Ο συνάδελφός μου, ο κ. </w:t>
      </w:r>
      <w:proofErr w:type="spellStart"/>
      <w:r>
        <w:rPr>
          <w:rFonts w:eastAsia="Times New Roman" w:cs="Times New Roman"/>
          <w:szCs w:val="24"/>
        </w:rPr>
        <w:t>Δανέλλης</w:t>
      </w:r>
      <w:proofErr w:type="spellEnd"/>
      <w:r>
        <w:rPr>
          <w:rFonts w:eastAsia="Times New Roman" w:cs="Times New Roman"/>
          <w:szCs w:val="24"/>
        </w:rPr>
        <w:t>, στην τοποθέτησή του αργότερα μπορεί να κάνει επιμ</w:t>
      </w:r>
      <w:r>
        <w:rPr>
          <w:rFonts w:eastAsia="Times New Roman" w:cs="Times New Roman"/>
          <w:szCs w:val="24"/>
        </w:rPr>
        <w:t>έρους παρατηρήσεις, αλλά εγώ κάνω αυτή την ειλικρινή –κατά τη γνώμη μου- πολιτική παρατήρηση. Δεν μας βοηθάτε για να βοηθήσουμε, ενδεχομένως, τροπολογίες που αποσαφηνίζουν ασάφειες του νομοσχεδίου. Δεν μας βοηθάτε με αυτόν τον τρόπο.</w:t>
      </w:r>
    </w:p>
    <w:p w14:paraId="5FBB34C6"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Για να έρθω και στις </w:t>
      </w:r>
      <w:r>
        <w:rPr>
          <w:rFonts w:eastAsia="Times New Roman" w:cs="Times New Roman"/>
          <w:szCs w:val="24"/>
        </w:rPr>
        <w:t>β</w:t>
      </w:r>
      <w:r>
        <w:rPr>
          <w:rFonts w:eastAsia="Times New Roman" w:cs="Times New Roman"/>
          <w:szCs w:val="24"/>
        </w:rPr>
        <w:t>ουλευτικές</w:t>
      </w:r>
      <w:r>
        <w:rPr>
          <w:rFonts w:eastAsia="Times New Roman" w:cs="Times New Roman"/>
          <w:szCs w:val="24"/>
        </w:rPr>
        <w:t xml:space="preserve"> τροπολογίες που κατατίθενται, καλά η μία θα πάει την άλλη εβδομάδα, κύριε Πρόεδρε, έτσι δεν είπατε; Για την άλλη, μένω στην ορθότατη παρατήρηση του Προέδρου του κ. Κακλαμάνη. Πριν από μία εβδομάδα συζητήσαμε ζητήματα παιδείας σε αυτήν την Αίθουσ</w:t>
      </w:r>
      <w:r>
        <w:rPr>
          <w:rFonts w:eastAsia="Times New Roman" w:cs="Times New Roman"/>
          <w:szCs w:val="24"/>
        </w:rPr>
        <w:t>α. Ήταν τόσο δύσκολο να έχετε προβλέψει ότι σε αυτή την συζήτηση θα μπορούσε να ενταχθεί;</w:t>
      </w:r>
    </w:p>
    <w:p w14:paraId="5FBB34C7"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Μα, πέντε μέρες έχουν περάσει. Δεν μπορεί να γεννήθηκαν όλα αυτά μέσα σε πέντε εικοσιτετράωρα, δηλαδή το θέμα της υποτροφίας των απόρων φοιτητών. Θέλω να πω ότι υπάρχ</w:t>
      </w:r>
      <w:r>
        <w:rPr>
          <w:rFonts w:eastAsia="Times New Roman" w:cs="Times New Roman"/>
          <w:szCs w:val="24"/>
        </w:rPr>
        <w:t xml:space="preserve">ει μια προχειρότητα όπου </w:t>
      </w:r>
      <w:r>
        <w:rPr>
          <w:rFonts w:eastAsia="Times New Roman" w:cs="Times New Roman"/>
          <w:szCs w:val="24"/>
        </w:rPr>
        <w:lastRenderedPageBreak/>
        <w:t>για να ξεπεράσουμε, αν θέλετε, μέσα σε ένα κλίμα συναίνεσης προβλήματα, διευκρινίζοντάς τα, πρέπει να μας λαμβάνετε και εμάς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σας. Δεν μπορεί – επαναλαμβάνω και ξέρω τι λέω και το εννοώ</w:t>
      </w:r>
      <w:r>
        <w:rPr>
          <w:rFonts w:eastAsia="Times New Roman" w:cs="Times New Roman"/>
          <w:szCs w:val="24"/>
        </w:rPr>
        <w:t xml:space="preserve"> </w:t>
      </w:r>
      <w:r>
        <w:rPr>
          <w:rFonts w:eastAsia="Times New Roman" w:cs="Times New Roman"/>
          <w:szCs w:val="24"/>
        </w:rPr>
        <w:t xml:space="preserve">- να υφιστάμεθα αφόρητη πίεση ως συνάδελφοί σας Βουλευτές, εάν θέλουμε να συμβάλουμε εποικοδομητικά, γιατί δεν μπορούμε έτσι όπως γίνεται η συζήτηση. </w:t>
      </w:r>
    </w:p>
    <w:p w14:paraId="5FBB34C8"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Υπό αυτήν την έννοια, κύριε Υπουργέ, θα ήθελα μερικά πράγματα να τα προσέξουμε. Όταν έρχεται η ώρα να συζ</w:t>
      </w:r>
      <w:r>
        <w:rPr>
          <w:rFonts w:eastAsia="Times New Roman" w:cs="Times New Roman"/>
          <w:szCs w:val="24"/>
        </w:rPr>
        <w:t xml:space="preserve">ητήσουμε μια κύρωση, παραδείγματος </w:t>
      </w:r>
      <w:r>
        <w:rPr>
          <w:rFonts w:eastAsia="Times New Roman" w:cs="Times New Roman"/>
          <w:szCs w:val="24"/>
        </w:rPr>
        <w:t>χάριν</w:t>
      </w:r>
      <w:r>
        <w:rPr>
          <w:rFonts w:eastAsia="Times New Roman" w:cs="Times New Roman"/>
          <w:szCs w:val="24"/>
        </w:rPr>
        <w:t>, και έρχονται τρεις τροπολογίες, μια υπουργική και δύο βουλευτικές, και ζητάτε –και καλά κάνετε που ζητάτε- από όλους εμάς να έχουμε έναν θετικό λόγο, για να μπορέσουμε να συμβάλουμε, θα πρέπει να αντιμετωπίζεται θε</w:t>
      </w:r>
      <w:r>
        <w:rPr>
          <w:rFonts w:eastAsia="Times New Roman" w:cs="Times New Roman"/>
          <w:szCs w:val="24"/>
        </w:rPr>
        <w:t xml:space="preserve">τικά και τη δική μας δυνατότητα, δηλαδή τον δικό μας χρόνο, και αν θέλετε και την ευχέρεια, που έχουμε να γίνουμε αυτό που θέλετε, εποικοδομητικοί. Δεν μπορούμε να γίνουμε με αυτήν την προχειρότητα. </w:t>
      </w:r>
    </w:p>
    <w:p w14:paraId="5FBB34C9"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5FBB34CA"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Ευχαριστώ κ</w:t>
      </w:r>
      <w:r>
        <w:rPr>
          <w:rFonts w:eastAsia="Times New Roman" w:cs="Times New Roman"/>
          <w:szCs w:val="24"/>
        </w:rPr>
        <w:t xml:space="preserve">αι εγώ, κύριε Λυκούδη. </w:t>
      </w:r>
    </w:p>
    <w:p w14:paraId="5FBB34CB"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Ανδρέας Λοβέρδος, Κοινοβουλευτικός Εκπρόσωπος της Δημοκρατικής Συμπαράταξης. </w:t>
      </w:r>
    </w:p>
    <w:p w14:paraId="5FBB34CC"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Κύριε Λοβέρδο, έχετε τον λόγο. </w:t>
      </w:r>
    </w:p>
    <w:p w14:paraId="5FBB34CD"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Υπουργέ, την Παρασκευή </w:t>
      </w:r>
      <w:proofErr w:type="spellStart"/>
      <w:r>
        <w:rPr>
          <w:rFonts w:eastAsia="Times New Roman" w:cs="Times New Roman"/>
          <w:szCs w:val="24"/>
        </w:rPr>
        <w:t>προεδρεύοντος</w:t>
      </w:r>
      <w:proofErr w:type="spellEnd"/>
      <w:r>
        <w:rPr>
          <w:rFonts w:eastAsia="Times New Roman" w:cs="Times New Roman"/>
          <w:szCs w:val="24"/>
        </w:rPr>
        <w:t xml:space="preserve"> του κ. Νικήτα Κακλαμάνη σας είχα κάνει μια</w:t>
      </w:r>
      <w:r>
        <w:rPr>
          <w:rFonts w:eastAsia="Times New Roman" w:cs="Times New Roman"/>
          <w:szCs w:val="24"/>
        </w:rPr>
        <w:t xml:space="preserve"> ερώτηση για την πολεμική μας βιομηχανία και ειδικά για τα ελληνικά αμυντικά συστήματα. Η συζήτησή μας είχε κινηθεί σε πολύ ευπρεπή και εποικοδομητικά πλαίσια. Όμως, μετά από την αποχώρησή μου από την Αίθουσα είχα μια σειρά από μηνύματα, επίμονα μηνύματα, </w:t>
      </w:r>
      <w:r>
        <w:rPr>
          <w:rFonts w:eastAsia="Times New Roman" w:cs="Times New Roman"/>
          <w:szCs w:val="24"/>
        </w:rPr>
        <w:t xml:space="preserve">που δεν αμφισβητούσαν εσάς, αλλά που με </w:t>
      </w:r>
      <w:r>
        <w:rPr>
          <w:rFonts w:eastAsia="Times New Roman" w:cs="Times New Roman"/>
          <w:szCs w:val="24"/>
        </w:rPr>
        <w:t xml:space="preserve">ικέτευαν </w:t>
      </w:r>
      <w:r>
        <w:rPr>
          <w:rFonts w:eastAsia="Times New Roman" w:cs="Times New Roman"/>
          <w:szCs w:val="24"/>
        </w:rPr>
        <w:t xml:space="preserve">να σας παρακαλέσω να δείτε ποιος σας παραπληροφορεί. Αυτή ήταν η βασική παράκληση πολλών ασχολούμενων με την πολεμική μας βιομηχανία. </w:t>
      </w:r>
    </w:p>
    <w:p w14:paraId="5FBB34CE"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Επειδή η μόνιμη επωδός των τριών επίκαιρων ερωτήσεών μου προς εσάς για τ</w:t>
      </w:r>
      <w:r>
        <w:rPr>
          <w:rFonts w:eastAsia="Times New Roman" w:cs="Times New Roman"/>
          <w:szCs w:val="24"/>
        </w:rPr>
        <w:t xml:space="preserve">α ελληνικά αμυντικά συστήματα είναι η ίδια, η </w:t>
      </w:r>
      <w:r>
        <w:rPr>
          <w:rFonts w:eastAsia="Times New Roman" w:cs="Times New Roman"/>
          <w:szCs w:val="24"/>
        </w:rPr>
        <w:t xml:space="preserve">κ. </w:t>
      </w:r>
      <w:r>
        <w:rPr>
          <w:rFonts w:eastAsia="Times New Roman" w:cs="Times New Roman"/>
          <w:szCs w:val="24"/>
        </w:rPr>
        <w:t xml:space="preserve">Γεννηματά έκανε προσπάθεια πάρα πολύ σκληρή να δεχθούν οι εταίροι μας τότε τη διάσωση των αμυντικών μας συστημάτων. Και επειδή όλα κρέμονται από μια κλωστή, αλλά έχουν </w:t>
      </w:r>
      <w:r>
        <w:rPr>
          <w:rFonts w:eastAsia="Times New Roman" w:cs="Times New Roman"/>
          <w:szCs w:val="24"/>
        </w:rPr>
        <w:lastRenderedPageBreak/>
        <w:t>περάσει δύο χρόνια -ήταν ο κ. Ήσυχος, τ</w:t>
      </w:r>
      <w:r>
        <w:rPr>
          <w:rFonts w:eastAsia="Times New Roman" w:cs="Times New Roman"/>
          <w:szCs w:val="24"/>
        </w:rPr>
        <w:t xml:space="preserve">ώρα είστε εσείς- και οι εταιρείες μας όλες πάσχουν από έλλειψη ρευστότητας, δηλαδή χρημάτων που θα μπουν σε αυτές και όχι από ανυπαρξία συμβάσεων – συμβάσεις υπάρχουν- και επειδή εκτιμούμε ότι είστε καλοπροαίρετος και επειδή, κύριε Υπουργέ, δεν έχει νόημα </w:t>
      </w:r>
      <w:r>
        <w:rPr>
          <w:rFonts w:eastAsia="Times New Roman" w:cs="Times New Roman"/>
          <w:szCs w:val="24"/>
        </w:rPr>
        <w:t>να σας ζητήσω σε λίγες μέρες να το ξανασυζητήσουμε, υποβάλλουμε το αίτημα να πάρετε την πρωτοβουλία να συγκαλέσετε την Επιτροπή Εξωτερικών και Άμυνας για την αμυντική μας βιομηχανία, διότι, όταν περάσουν δύο μήνες, εγώ θα επανέλθω. Όμως, το  θέμα είναι, όπ</w:t>
      </w:r>
      <w:r>
        <w:rPr>
          <w:rFonts w:eastAsia="Times New Roman" w:cs="Times New Roman"/>
          <w:szCs w:val="24"/>
        </w:rPr>
        <w:t xml:space="preserve">ως ενημερώνομαι, ότι όσο περνούν οι μήνες μπορεί από πλευράς γραφειοκρατίας ορισμένα πράγματα να συντελούνται, το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λπ., αλλά παροξύνεται το πρόβλημα της έλλειψης ρευστότητας. </w:t>
      </w:r>
    </w:p>
    <w:p w14:paraId="5FBB34CF"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Θα ήθελα, λοιπόν, να σας ζητήσω να πάρετε την πρωτοβουλία -δεν θέλω να παρακαλέσω εγώ την υπόλοιπη Αντιπολίτευση, να εφαρμόσουμε το σχετικό άρθρο του Κανονισμού για να σας φέρουμε υποχρεωτικά, γιατί η συζήτηση είναι οργανωμένη και επιθετική, δεν είναι αυτό</w:t>
      </w:r>
      <w:r>
        <w:rPr>
          <w:rFonts w:eastAsia="Times New Roman" w:cs="Times New Roman"/>
          <w:szCs w:val="24"/>
        </w:rPr>
        <w:t xml:space="preserve"> το πνεύμα που έχουμε- και </w:t>
      </w:r>
      <w:r>
        <w:rPr>
          <w:rFonts w:eastAsia="Times New Roman" w:cs="Times New Roman"/>
          <w:szCs w:val="24"/>
        </w:rPr>
        <w:lastRenderedPageBreak/>
        <w:t xml:space="preserve">σας παρακαλώ να πάρετε εσείς την πρωτοβουλία να προκαλέσετε αυτήν την συζήτηση στην Επιτροπή Εξωτερικών και Άμυνας. </w:t>
      </w:r>
    </w:p>
    <w:p w14:paraId="5FBB34D0"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Το δεύτερο θέμα, που θα θέλω να αναφέρω, το κάλυψε ο κ. Λυκούδης. Είναι το ζήτημα της τροπολογίας με πολλές διατ</w:t>
      </w:r>
      <w:r>
        <w:rPr>
          <w:rFonts w:eastAsia="Times New Roman" w:cs="Times New Roman"/>
          <w:szCs w:val="24"/>
        </w:rPr>
        <w:t>άξεις και της αδυναμίας, στην οποία μας οδηγείτε να πάρουμε θέση. Είναι η πέμπτη φορά και για να είμαι και σωστότερος -μην κάνω κάποιο λάθος- είναι η τέταρτη ή η πέμπτη, που ενώ έχετε ασκήσει νομοθετική πρωτοβουλία, επανέρχεστε μετά από λίγο καιρό με ένα κ</w:t>
      </w:r>
      <w:r>
        <w:rPr>
          <w:rFonts w:eastAsia="Times New Roman" w:cs="Times New Roman"/>
          <w:szCs w:val="24"/>
        </w:rPr>
        <w:t xml:space="preserve">ατεβατό τροπολογιών. Δεν θέλω να κάνω μομφή για τα κοινώς λεγόμενα στο </w:t>
      </w:r>
      <w:r>
        <w:rPr>
          <w:rFonts w:eastAsia="Times New Roman" w:cs="Times New Roman"/>
          <w:szCs w:val="24"/>
        </w:rPr>
        <w:t xml:space="preserve">ελληνικό </w:t>
      </w:r>
      <w:r>
        <w:rPr>
          <w:rFonts w:eastAsia="Times New Roman" w:cs="Times New Roman"/>
          <w:szCs w:val="24"/>
        </w:rPr>
        <w:t>Κοινοβούλιο, που εκτός Αιθούσης δεν κάνουν νόημα, ακαταστασία, αποσπασματικότητα, δεν μου αρέσουν αυτά τα επιχειρήματα. Αν κάτι πρέπει να έρθει εδώ και να ψηφιστεί, ας έρθει κα</w:t>
      </w:r>
      <w:r>
        <w:rPr>
          <w:rFonts w:eastAsia="Times New Roman" w:cs="Times New Roman"/>
          <w:szCs w:val="24"/>
        </w:rPr>
        <w:t>ι ακατάστατα, αν είναι χρήσιμο. Όμως, εδώ είναι σύστημα, γιατί ή η τέταρτη ή η πέμπτη φορά δηλώνει ότι, ενώ έχετε νομοθετική πρωτοβουλία για άλλα θέματα, τα φέρνετε αυτά εδώ σωρηδόν, με αποτέλεσμα να μην μπορούμε εύκολα να εντοπίσουμε και διάταξη, που πιθα</w:t>
      </w:r>
      <w:r>
        <w:rPr>
          <w:rFonts w:eastAsia="Times New Roman" w:cs="Times New Roman"/>
          <w:szCs w:val="24"/>
        </w:rPr>
        <w:t xml:space="preserve">νώς να μας κοστίσει αν πούμε ένα «ναι». Μας φαίνεται καλή, ψηφίζουμε θετικά και μετά το πληρώνουμε και </w:t>
      </w:r>
      <w:r>
        <w:rPr>
          <w:rFonts w:eastAsia="Times New Roman" w:cs="Times New Roman"/>
          <w:szCs w:val="24"/>
        </w:rPr>
        <w:lastRenderedPageBreak/>
        <w:t xml:space="preserve">λες ότι ένας Βουλευτής, που </w:t>
      </w:r>
      <w:r>
        <w:rPr>
          <w:rFonts w:eastAsia="Times New Roman" w:cs="Times New Roman"/>
          <w:szCs w:val="24"/>
        </w:rPr>
        <w:t xml:space="preserve">θα </w:t>
      </w:r>
      <w:r>
        <w:rPr>
          <w:rFonts w:eastAsia="Times New Roman" w:cs="Times New Roman"/>
          <w:szCs w:val="24"/>
        </w:rPr>
        <w:t xml:space="preserve">ψηφίσει σχέδια νόμου του Υπουργείου Αμύνης, πρέπει να έχει και δίπλα από το έδρανό του και δύο τρεις Παναγίες να κάνει το </w:t>
      </w:r>
      <w:r>
        <w:rPr>
          <w:rFonts w:eastAsia="Times New Roman" w:cs="Times New Roman"/>
          <w:szCs w:val="24"/>
        </w:rPr>
        <w:t>σταυρό του μην του κάτσει και τίποτα μετά.</w:t>
      </w:r>
    </w:p>
    <w:p w14:paraId="5FBB34D1" w14:textId="77777777" w:rsidR="00C14AE8" w:rsidRDefault="0089555B">
      <w:pPr>
        <w:spacing w:after="0" w:line="600" w:lineRule="auto"/>
        <w:ind w:firstLine="720"/>
        <w:jc w:val="both"/>
        <w:rPr>
          <w:rFonts w:eastAsia="Times New Roman" w:cs="Times New Roman"/>
        </w:rPr>
      </w:pPr>
      <w:r>
        <w:rPr>
          <w:rFonts w:eastAsia="Times New Roman" w:cs="Times New Roman"/>
        </w:rPr>
        <w:t xml:space="preserve">Τρίτον, μέσα σε αυτή την τροπολογία υπάρχει και η </w:t>
      </w:r>
      <w:r>
        <w:rPr>
          <w:rFonts w:eastAsia="Times New Roman" w:cs="Times New Roman"/>
          <w:bCs/>
          <w:shd w:val="clear" w:color="auto" w:fill="FFFFFF"/>
        </w:rPr>
        <w:t>παράγραφος</w:t>
      </w:r>
      <w:r>
        <w:rPr>
          <w:rFonts w:eastAsia="Times New Roman" w:cs="Times New Roman"/>
        </w:rPr>
        <w:t xml:space="preserve"> 12 για τον Γρηγόρη Αυξεντίου, τον ήρωα του Μαχαιρά, έναν ήρωα, όχι μόνο της Κύπρου αλλά όλου του </w:t>
      </w:r>
      <w:r>
        <w:rPr>
          <w:rFonts w:eastAsia="Times New Roman" w:cs="Times New Roman"/>
        </w:rPr>
        <w:t>Ελληνισμού</w:t>
      </w:r>
      <w:r>
        <w:rPr>
          <w:rFonts w:eastAsia="Times New Roman" w:cs="Times New Roman"/>
        </w:rPr>
        <w:t>; Γιατί το κάνατε αυτό; Όλοι λέμε «ναι» σε αυ</w:t>
      </w:r>
      <w:r>
        <w:rPr>
          <w:rFonts w:eastAsia="Times New Roman" w:cs="Times New Roman"/>
        </w:rPr>
        <w:t xml:space="preserve">τό. Ακούσατε πώς τοποθετήθηκαν όλα τα κόμματα. </w:t>
      </w:r>
    </w:p>
    <w:p w14:paraId="5FBB34D2" w14:textId="77777777" w:rsidR="00C14AE8" w:rsidRDefault="0089555B">
      <w:pPr>
        <w:spacing w:after="0" w:line="600" w:lineRule="auto"/>
        <w:ind w:firstLine="720"/>
        <w:jc w:val="both"/>
        <w:rPr>
          <w:rFonts w:eastAsia="Times New Roman" w:cs="Times New Roman"/>
        </w:rPr>
      </w:pPr>
      <w:r>
        <w:rPr>
          <w:rFonts w:eastAsia="Times New Roman" w:cs="Times New Roman"/>
        </w:rPr>
        <w:t xml:space="preserve">Δεν </w:t>
      </w:r>
      <w:r>
        <w:rPr>
          <w:rFonts w:eastAsia="Times New Roman"/>
          <w:bCs/>
        </w:rPr>
        <w:t>είναι</w:t>
      </w:r>
      <w:r>
        <w:rPr>
          <w:rFonts w:eastAsia="Times New Roman" w:cs="Times New Roman"/>
        </w:rPr>
        <w:t xml:space="preserve"> αυτή η μετά θάνατον απονομή ενός τίτλου ευκαιρία για μια συνολικότερη </w:t>
      </w:r>
      <w:r>
        <w:rPr>
          <w:rFonts w:eastAsia="Times New Roman"/>
        </w:rPr>
        <w:t>συζήτηση</w:t>
      </w:r>
      <w:r>
        <w:rPr>
          <w:rFonts w:eastAsia="Times New Roman" w:cs="Times New Roman"/>
        </w:rPr>
        <w:t xml:space="preserve"> σε επίπεδο του ελληνικού </w:t>
      </w:r>
      <w:r>
        <w:rPr>
          <w:rFonts w:eastAsia="Times New Roman"/>
          <w:bCs/>
        </w:rPr>
        <w:t>Κοινοβουλίου</w:t>
      </w:r>
      <w:r>
        <w:rPr>
          <w:rFonts w:eastAsia="Times New Roman" w:cs="Times New Roman"/>
        </w:rPr>
        <w:t xml:space="preserve">; Εμείς θα το ψηφίσουμε, γιατί ψηφίζουμε, όπως είπε ο κ. Κωνσταντινόπουλος, την τροπολογία. Με τας </w:t>
      </w:r>
      <w:proofErr w:type="spellStart"/>
      <w:r>
        <w:rPr>
          <w:rFonts w:eastAsia="Times New Roman" w:cs="Times New Roman"/>
        </w:rPr>
        <w:t>ευχάς</w:t>
      </w:r>
      <w:proofErr w:type="spellEnd"/>
      <w:r>
        <w:rPr>
          <w:rFonts w:eastAsia="Times New Roman" w:cs="Times New Roman"/>
        </w:rPr>
        <w:t xml:space="preserve"> της παρέας, δηλαδή, την ψηφίζουμε, φοβούμενοι και ελπίζοντας ότι δεν θα μας συμβεί και τίποτα μετά από αυτό. </w:t>
      </w:r>
      <w:r>
        <w:rPr>
          <w:rFonts w:eastAsia="Times New Roman" w:cs="Times New Roman"/>
          <w:bCs/>
          <w:shd w:val="clear" w:color="auto" w:fill="FFFFFF"/>
        </w:rPr>
        <w:t>Όμως</w:t>
      </w:r>
      <w:r>
        <w:rPr>
          <w:rFonts w:eastAsia="Times New Roman" w:cs="Times New Roman"/>
        </w:rPr>
        <w:t xml:space="preserve">, </w:t>
      </w:r>
      <w:r>
        <w:rPr>
          <w:rFonts w:eastAsia="Times New Roman" w:cs="Times New Roman"/>
          <w:bCs/>
          <w:shd w:val="clear" w:color="auto" w:fill="FFFFFF"/>
        </w:rPr>
        <w:t xml:space="preserve">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w:t>
      </w:r>
      <w:r>
        <w:rPr>
          <w:rFonts w:eastAsia="Times New Roman" w:cs="Times New Roman"/>
        </w:rPr>
        <w:t xml:space="preserve"> δεν </w:t>
      </w:r>
      <w:r>
        <w:rPr>
          <w:rFonts w:eastAsia="Times New Roman"/>
          <w:bCs/>
        </w:rPr>
        <w:t xml:space="preserve">υπάρχει </w:t>
      </w:r>
      <w:r>
        <w:rPr>
          <w:rFonts w:eastAsia="Times New Roman" w:cs="Times New Roman"/>
        </w:rPr>
        <w:t>κάτι</w:t>
      </w:r>
      <w:r>
        <w:rPr>
          <w:rFonts w:eastAsia="Times New Roman" w:cs="Times New Roman"/>
        </w:rPr>
        <w:t xml:space="preserve"> εξόφθαλμο, ώστε να μας κινητοποιήσει να πούμε όχι. </w:t>
      </w:r>
    </w:p>
    <w:p w14:paraId="5FBB34D3" w14:textId="77777777" w:rsidR="00C14AE8" w:rsidRDefault="0089555B">
      <w:pPr>
        <w:spacing w:after="0" w:line="600" w:lineRule="auto"/>
        <w:ind w:firstLine="720"/>
        <w:jc w:val="both"/>
        <w:rPr>
          <w:rFonts w:eastAsia="Times New Roman" w:cs="Times New Roman"/>
        </w:rPr>
      </w:pPr>
      <w:r>
        <w:rPr>
          <w:rFonts w:eastAsia="Times New Roman" w:cs="Times New Roman"/>
        </w:rPr>
        <w:t xml:space="preserve">Γιατί πρέπει να χαθεί το θέμα του ήρωα Γρηγόρη Αυξεντίου μέσα σε ένα σύνολο </w:t>
      </w:r>
      <w:r>
        <w:rPr>
          <w:rFonts w:eastAsia="Times New Roman"/>
        </w:rPr>
        <w:t>τροπολογιών</w:t>
      </w:r>
      <w:r>
        <w:rPr>
          <w:rFonts w:eastAsia="Times New Roman" w:cs="Times New Roman"/>
        </w:rPr>
        <w:t xml:space="preserve"> και ειδικών ρυθμίσεων; Γιατί; Γιατί να μην απονείμουμε αυτή τη τιμή, ως αρμόζει, στον ήρωα αυτόν; Σκεφτείτε </w:t>
      </w:r>
      <w:r>
        <w:rPr>
          <w:rFonts w:eastAsia="Times New Roman" w:cs="Times New Roman"/>
        </w:rPr>
        <w:lastRenderedPageBreak/>
        <w:t xml:space="preserve">το. Θα </w:t>
      </w:r>
      <w:r>
        <w:rPr>
          <w:rFonts w:eastAsia="Times New Roman" w:cs="Times New Roman"/>
        </w:rPr>
        <w:t xml:space="preserve">μπορούσατε να το πάρετε πίσω και το φέρετε αυτοτελώς. Εγώ θα έλεγα ότι ο κ. Κακλαμάνης μπορεί να συνεννοηθεί με τον κ. </w:t>
      </w:r>
      <w:proofErr w:type="spellStart"/>
      <w:r>
        <w:rPr>
          <w:rFonts w:eastAsia="Times New Roman" w:cs="Times New Roman"/>
        </w:rPr>
        <w:t>Βούτση</w:t>
      </w:r>
      <w:proofErr w:type="spellEnd"/>
      <w:r>
        <w:rPr>
          <w:rFonts w:eastAsia="Times New Roman" w:cs="Times New Roman"/>
        </w:rPr>
        <w:t xml:space="preserve"> να κάνουμε και ειδική </w:t>
      </w:r>
      <w:r>
        <w:rPr>
          <w:rFonts w:eastAsia="Times New Roman"/>
        </w:rPr>
        <w:t>συνεδρίαση. Ε</w:t>
      </w:r>
      <w:r>
        <w:rPr>
          <w:rFonts w:eastAsia="Times New Roman" w:cs="Times New Roman"/>
          <w:bCs/>
          <w:shd w:val="clear" w:color="auto" w:fill="FFFFFF"/>
        </w:rPr>
        <w:t xml:space="preserve">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w:t>
      </w:r>
      <w:r>
        <w:rPr>
          <w:rFonts w:eastAsia="Times New Roman" w:cs="Times New Roman"/>
        </w:rPr>
        <w:t xml:space="preserve"> όχι έτσι, όχι με τη λογική της εκ των </w:t>
      </w:r>
      <w:proofErr w:type="spellStart"/>
      <w:r>
        <w:rPr>
          <w:rFonts w:eastAsia="Times New Roman" w:cs="Times New Roman"/>
        </w:rPr>
        <w:t>ενόντων</w:t>
      </w:r>
      <w:proofErr w:type="spellEnd"/>
      <w:r>
        <w:rPr>
          <w:rFonts w:eastAsia="Times New Roman" w:cs="Times New Roman"/>
        </w:rPr>
        <w:t xml:space="preserve"> νομοθεσίας. </w:t>
      </w:r>
    </w:p>
    <w:p w14:paraId="5FBB34D4" w14:textId="77777777" w:rsidR="00C14AE8" w:rsidRDefault="0089555B">
      <w:pPr>
        <w:spacing w:after="0" w:line="600" w:lineRule="auto"/>
        <w:ind w:firstLine="720"/>
        <w:jc w:val="both"/>
        <w:rPr>
          <w:rFonts w:eastAsia="Times New Roman" w:cs="Times New Roman"/>
          <w:bCs/>
          <w:shd w:val="clear" w:color="auto" w:fill="FFFFFF"/>
        </w:rPr>
      </w:pPr>
      <w:r>
        <w:rPr>
          <w:rFonts w:eastAsia="Times New Roman" w:cs="Times New Roman"/>
        </w:rPr>
        <w:t>Τώρα, ένα τελευτα</w:t>
      </w:r>
      <w:r>
        <w:rPr>
          <w:rFonts w:eastAsia="Times New Roman" w:cs="Times New Roman"/>
        </w:rPr>
        <w:t xml:space="preserve">ίο ζήτημα, που αφορά τα καθήκοντά μου, ως </w:t>
      </w:r>
      <w:r>
        <w:rPr>
          <w:rFonts w:eastAsia="Times New Roman" w:cs="Times New Roman"/>
          <w:bCs/>
          <w:shd w:val="clear" w:color="auto" w:fill="FFFFFF"/>
        </w:rPr>
        <w:t xml:space="preserve">Κοινοβουλευτικού Εκπροσώπου. Κύριε Πρόεδρε, δεν χρειάζομαι πάνω από είκοσι δευτερόλεπτα. </w:t>
      </w:r>
    </w:p>
    <w:p w14:paraId="5FBB34D5" w14:textId="77777777" w:rsidR="00C14AE8" w:rsidRDefault="0089555B">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Με τρόπο που δεν εξηγείται εύκολα ένας συνάδελφός σας, ο κ. Βερναρδάκης, επιτέθηκε εναντίον του προέδρου των </w:t>
      </w:r>
      <w:proofErr w:type="spellStart"/>
      <w:r>
        <w:rPr>
          <w:rFonts w:eastAsia="Times New Roman" w:cs="Times New Roman"/>
          <w:bCs/>
          <w:shd w:val="clear" w:color="auto" w:fill="FFFFFF"/>
        </w:rPr>
        <w:t>Παραολυμπιονικώ</w:t>
      </w:r>
      <w:r>
        <w:rPr>
          <w:rFonts w:eastAsia="Times New Roman" w:cs="Times New Roman"/>
          <w:bCs/>
          <w:shd w:val="clear" w:color="auto" w:fill="FFFFFF"/>
        </w:rPr>
        <w:t>ν</w:t>
      </w:r>
      <w:proofErr w:type="spellEnd"/>
      <w:r>
        <w:rPr>
          <w:rFonts w:eastAsia="Times New Roman" w:cs="Times New Roman"/>
          <w:bCs/>
          <w:shd w:val="clear" w:color="auto" w:fill="FFFFFF"/>
        </w:rPr>
        <w:t>. Τον είπε «</w:t>
      </w:r>
      <w:proofErr w:type="spellStart"/>
      <w:r>
        <w:rPr>
          <w:rFonts w:eastAsia="Times New Roman" w:cs="Times New Roman"/>
          <w:bCs/>
          <w:shd w:val="clear" w:color="auto" w:fill="FFFFFF"/>
        </w:rPr>
        <w:t>φασιστάκι</w:t>
      </w:r>
      <w:proofErr w:type="spellEnd"/>
      <w:r>
        <w:rPr>
          <w:rFonts w:eastAsia="Times New Roman" w:cs="Times New Roman"/>
          <w:bCs/>
          <w:shd w:val="clear" w:color="auto" w:fill="FFFFFF"/>
        </w:rPr>
        <w:t xml:space="preserve"> της πλάκας». </w:t>
      </w:r>
    </w:p>
    <w:p w14:paraId="5FBB34D6" w14:textId="77777777" w:rsidR="00C14AE8" w:rsidRDefault="0089555B">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Αναζήτησα στον διαδικτυακό τους διάλογο μήπως παρόμοιας έντασης προσβολή έχει απευθύνει στον Υπουργό και ο </w:t>
      </w:r>
      <w:proofErr w:type="spellStart"/>
      <w:r>
        <w:rPr>
          <w:rFonts w:eastAsia="Times New Roman" w:cs="Times New Roman"/>
          <w:bCs/>
          <w:shd w:val="clear" w:color="auto" w:fill="FFFFFF"/>
        </w:rPr>
        <w:t>Παραολυμπιονίκης</w:t>
      </w:r>
      <w:proofErr w:type="spellEnd"/>
      <w:r>
        <w:rPr>
          <w:rFonts w:eastAsia="Times New Roman" w:cs="Times New Roman"/>
          <w:bCs/>
          <w:shd w:val="clear" w:color="auto" w:fill="FFFFFF"/>
        </w:rPr>
        <w:t xml:space="preserve">, διότι το άδικο </w:t>
      </w:r>
      <w:r>
        <w:rPr>
          <w:rFonts w:eastAsia="Times New Roman"/>
          <w:bCs/>
          <w:shd w:val="clear" w:color="auto" w:fill="FFFFFF"/>
        </w:rPr>
        <w:t>είναι</w:t>
      </w:r>
      <w:r>
        <w:rPr>
          <w:rFonts w:eastAsia="Times New Roman" w:cs="Times New Roman"/>
          <w:bCs/>
          <w:shd w:val="clear" w:color="auto" w:fill="FFFFFF"/>
        </w:rPr>
        <w:t xml:space="preserve"> άδικο, όποιος και αν το κάνει. Από ό,τι είδα στο διαδίκτυο -και το λέω με</w:t>
      </w:r>
      <w:r>
        <w:rPr>
          <w:rFonts w:eastAsia="Times New Roman" w:cs="Times New Roman"/>
          <w:bCs/>
          <w:shd w:val="clear" w:color="auto" w:fill="FFFFFF"/>
        </w:rPr>
        <w:t xml:space="preserve"> επιφύλαξη γιατί μπορεί κάτι να μου ξέφυγε- και από ό,τι είδα και από την κάλυψη που έκαναν τα μέσα ενημέρωσης, δεν πρέπει κάτι να μου διέφυγε. </w:t>
      </w:r>
    </w:p>
    <w:p w14:paraId="5FBB34D7" w14:textId="77777777" w:rsidR="00C14AE8" w:rsidRDefault="0089555B">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Αν έχω δίκιο, τότε η ένταση της ανταλλαγής των επιχειρημάτων δεν </w:t>
      </w:r>
      <w:r>
        <w:rPr>
          <w:rFonts w:eastAsia="Times New Roman"/>
          <w:bCs/>
          <w:shd w:val="clear" w:color="auto" w:fill="FFFFFF"/>
        </w:rPr>
        <w:t>είναι</w:t>
      </w:r>
      <w:r>
        <w:rPr>
          <w:rFonts w:eastAsia="Times New Roman" w:cs="Times New Roman"/>
          <w:bCs/>
          <w:shd w:val="clear" w:color="auto" w:fill="FFFFFF"/>
        </w:rPr>
        <w:t xml:space="preserve"> ίδια. </w:t>
      </w:r>
      <w:r>
        <w:rPr>
          <w:rFonts w:eastAsia="Times New Roman"/>
          <w:bCs/>
          <w:shd w:val="clear" w:color="auto" w:fill="FFFFFF"/>
        </w:rPr>
        <w:t>Είναι</w:t>
      </w:r>
      <w:r>
        <w:rPr>
          <w:rFonts w:eastAsia="Times New Roman" w:cs="Times New Roman"/>
          <w:bCs/>
          <w:shd w:val="clear" w:color="auto" w:fill="FFFFFF"/>
        </w:rPr>
        <w:t xml:space="preserve"> ένας άνθρωπος που κάνει κριτ</w:t>
      </w:r>
      <w:r>
        <w:rPr>
          <w:rFonts w:eastAsia="Times New Roman" w:cs="Times New Roman"/>
          <w:bCs/>
          <w:shd w:val="clear" w:color="auto" w:fill="FFFFFF"/>
        </w:rPr>
        <w:t xml:space="preserve">ική στην </w:t>
      </w:r>
      <w:r>
        <w:rPr>
          <w:rFonts w:eastAsia="Times New Roman"/>
          <w:bCs/>
          <w:shd w:val="clear" w:color="auto" w:fill="FFFFFF"/>
        </w:rPr>
        <w:t>Κυβέρνηση</w:t>
      </w:r>
      <w:r>
        <w:rPr>
          <w:rFonts w:eastAsia="Times New Roman" w:cs="Times New Roman"/>
          <w:bCs/>
          <w:shd w:val="clear" w:color="auto" w:fill="FFFFFF"/>
        </w:rPr>
        <w:t xml:space="preserve"> και ένας Υπουργός –Υπουργός, ε;- που απαντάει με έναν τρόπο πάρα πολύ </w:t>
      </w:r>
      <w:proofErr w:type="spellStart"/>
      <w:r>
        <w:rPr>
          <w:rFonts w:eastAsia="Times New Roman" w:cs="Times New Roman"/>
          <w:bCs/>
          <w:shd w:val="clear" w:color="auto" w:fill="FFFFFF"/>
        </w:rPr>
        <w:t>απαξιωτικό</w:t>
      </w:r>
      <w:proofErr w:type="spellEnd"/>
      <w:r>
        <w:rPr>
          <w:rFonts w:eastAsia="Times New Roman" w:cs="Times New Roman"/>
          <w:bCs/>
          <w:shd w:val="clear" w:color="auto" w:fill="FFFFFF"/>
        </w:rPr>
        <w:t xml:space="preserve"> και βίαιο απέναντι σε έναν άνθρωπο, που </w:t>
      </w:r>
      <w:r>
        <w:rPr>
          <w:rFonts w:eastAsia="Times New Roman"/>
          <w:bCs/>
          <w:shd w:val="clear" w:color="auto" w:fill="FFFFFF"/>
        </w:rPr>
        <w:t>είναι</w:t>
      </w:r>
      <w:r>
        <w:rPr>
          <w:rFonts w:eastAsia="Times New Roman" w:cs="Times New Roman"/>
          <w:bCs/>
          <w:shd w:val="clear" w:color="auto" w:fill="FFFFFF"/>
        </w:rPr>
        <w:t xml:space="preserve"> μεν Ολυμπιονίκης, αλλά </w:t>
      </w:r>
      <w:r>
        <w:rPr>
          <w:rFonts w:eastAsia="Times New Roman"/>
          <w:bCs/>
          <w:shd w:val="clear" w:color="auto" w:fill="FFFFFF"/>
        </w:rPr>
        <w:t>είναι</w:t>
      </w:r>
      <w:r>
        <w:rPr>
          <w:rFonts w:eastAsia="Times New Roman" w:cs="Times New Roman"/>
          <w:bCs/>
          <w:shd w:val="clear" w:color="auto" w:fill="FFFFFF"/>
        </w:rPr>
        <w:t xml:space="preserve"> και άτομο με αναπηρία. </w:t>
      </w:r>
    </w:p>
    <w:p w14:paraId="5FBB34D8" w14:textId="77777777" w:rsidR="00C14AE8" w:rsidRDefault="0089555B">
      <w:pPr>
        <w:spacing w:after="0" w:line="600" w:lineRule="auto"/>
        <w:ind w:firstLine="720"/>
        <w:jc w:val="both"/>
        <w:rPr>
          <w:rFonts w:eastAsia="Times New Roman"/>
          <w:bCs/>
          <w:shd w:val="clear" w:color="auto" w:fill="FFFFFF"/>
        </w:rPr>
      </w:pPr>
      <w:r>
        <w:rPr>
          <w:rFonts w:eastAsia="Times New Roman" w:cs="Times New Roman"/>
          <w:bCs/>
          <w:shd w:val="clear" w:color="auto" w:fill="FFFFFF"/>
        </w:rPr>
        <w:t xml:space="preserve">Έχετε ξεφύγει, </w:t>
      </w:r>
      <w:r>
        <w:rPr>
          <w:rFonts w:eastAsia="Times New Roman"/>
          <w:bCs/>
          <w:shd w:val="clear" w:color="auto" w:fill="FFFFFF"/>
        </w:rPr>
        <w:t>κυρίες και κύριοι; Ένας Υπουργός προχθές μ</w:t>
      </w:r>
      <w:r>
        <w:rPr>
          <w:rFonts w:eastAsia="Times New Roman"/>
          <w:bCs/>
          <w:shd w:val="clear" w:color="auto" w:fill="FFFFFF"/>
        </w:rPr>
        <w:t xml:space="preserve">αλώνει μια καρκινοπαθή. Ένας Υπουργός σήμερα απευθύνεται με αυτόν τον </w:t>
      </w:r>
      <w:proofErr w:type="spellStart"/>
      <w:r>
        <w:rPr>
          <w:rFonts w:eastAsia="Times New Roman"/>
          <w:bCs/>
          <w:shd w:val="clear" w:color="auto" w:fill="FFFFFF"/>
        </w:rPr>
        <w:t>απαξιωτικό</w:t>
      </w:r>
      <w:proofErr w:type="spellEnd"/>
      <w:r>
        <w:rPr>
          <w:rFonts w:eastAsia="Times New Roman"/>
          <w:bCs/>
          <w:shd w:val="clear" w:color="auto" w:fill="FFFFFF"/>
        </w:rPr>
        <w:t xml:space="preserve"> τρόπο εναντίον ενός ατόμου με αναπηρία και </w:t>
      </w:r>
      <w:proofErr w:type="spellStart"/>
      <w:r>
        <w:rPr>
          <w:rFonts w:eastAsia="Times New Roman"/>
          <w:bCs/>
          <w:shd w:val="clear" w:color="auto" w:fill="FFFFFF"/>
        </w:rPr>
        <w:t>Παραολυμπιονίκη</w:t>
      </w:r>
      <w:proofErr w:type="spellEnd"/>
      <w:r>
        <w:rPr>
          <w:rFonts w:eastAsia="Times New Roman"/>
          <w:bCs/>
          <w:shd w:val="clear" w:color="auto" w:fill="FFFFFF"/>
        </w:rPr>
        <w:t xml:space="preserve">. </w:t>
      </w:r>
    </w:p>
    <w:p w14:paraId="5FBB34D9" w14:textId="77777777" w:rsidR="00C14AE8" w:rsidRDefault="0089555B">
      <w:pPr>
        <w:spacing w:after="0" w:line="600" w:lineRule="auto"/>
        <w:ind w:firstLine="720"/>
        <w:jc w:val="both"/>
        <w:rPr>
          <w:rFonts w:eastAsia="Times New Roman"/>
          <w:bCs/>
          <w:shd w:val="clear" w:color="auto" w:fill="FFFFFF"/>
        </w:rPr>
      </w:pPr>
      <w:r>
        <w:rPr>
          <w:rFonts w:eastAsia="Times New Roman"/>
          <w:bCs/>
          <w:shd w:val="clear" w:color="auto" w:fill="FFFFFF"/>
        </w:rPr>
        <w:t>Γιατί τα κάνετε αυτά; Δεν έχετε προσαρμοστεί στο γεγονός ότι η Κυβέρνηση ακούει κριτική; Αυτή είναι η υποχρέωσή τη</w:t>
      </w:r>
      <w:r>
        <w:rPr>
          <w:rFonts w:eastAsia="Times New Roman"/>
          <w:bCs/>
          <w:shd w:val="clear" w:color="auto" w:fill="FFFFFF"/>
        </w:rPr>
        <w:t xml:space="preserve">ς από το Σύνταγμα και από την πολιτική δεοντολογία. </w:t>
      </w:r>
    </w:p>
    <w:p w14:paraId="5FBB34DA" w14:textId="77777777" w:rsidR="00C14AE8" w:rsidRDefault="0089555B">
      <w:pPr>
        <w:spacing w:after="0" w:line="600" w:lineRule="auto"/>
        <w:ind w:firstLine="720"/>
        <w:jc w:val="both"/>
        <w:rPr>
          <w:rFonts w:eastAsia="Times New Roman"/>
          <w:bCs/>
          <w:shd w:val="clear" w:color="auto" w:fill="FFFFFF"/>
        </w:rPr>
      </w:pPr>
      <w:r>
        <w:rPr>
          <w:rFonts w:eastAsia="Times New Roman"/>
          <w:bCs/>
          <w:shd w:val="clear" w:color="auto" w:fill="FFFFFF"/>
        </w:rPr>
        <w:t>Ο Υπουργός αυτός, όταν ήταν θέμα των ημερών -και ακόμη είναι θέμα των ημερών</w:t>
      </w:r>
      <w:r>
        <w:rPr>
          <w:rFonts w:eastAsia="Times New Roman"/>
          <w:bCs/>
          <w:shd w:val="clear" w:color="auto" w:fill="FFFFFF"/>
        </w:rPr>
        <w:t xml:space="preserve"> </w:t>
      </w:r>
      <w:r>
        <w:rPr>
          <w:rFonts w:eastAsia="Times New Roman"/>
          <w:bCs/>
          <w:shd w:val="clear" w:color="auto" w:fill="FFFFFF"/>
        </w:rPr>
        <w:t xml:space="preserve">- τα ΜΜΕ είχε πει ότι ορισμένα ΜΜΕ ξεφεύγουν από τον έλεγχο, αλλά τον ξεχάσαμε. Ήρθε να μας το θυμίσει με μια άλλη απρεπή του </w:t>
      </w:r>
      <w:r>
        <w:rPr>
          <w:rFonts w:eastAsia="Times New Roman"/>
          <w:bCs/>
          <w:shd w:val="clear" w:color="auto" w:fill="FFFFFF"/>
        </w:rPr>
        <w:t xml:space="preserve">συμπεριφορά. </w:t>
      </w:r>
    </w:p>
    <w:p w14:paraId="5FBB34DB" w14:textId="77777777" w:rsidR="00C14AE8" w:rsidRDefault="0089555B">
      <w:pPr>
        <w:spacing w:after="0" w:line="600" w:lineRule="auto"/>
        <w:ind w:firstLine="720"/>
        <w:jc w:val="both"/>
        <w:rPr>
          <w:rFonts w:eastAsia="Times New Roman" w:cs="Times New Roman"/>
          <w:bCs/>
          <w:shd w:val="clear" w:color="auto" w:fill="FFFFFF"/>
        </w:rPr>
      </w:pPr>
      <w:r>
        <w:rPr>
          <w:rFonts w:eastAsia="Times New Roman"/>
          <w:bCs/>
          <w:shd w:val="clear" w:color="auto" w:fill="FFFFFF"/>
        </w:rPr>
        <w:lastRenderedPageBreak/>
        <w:t xml:space="preserve">Παρακαλώ, κύριε Υπουργέ, να πείτε μια καλή κουβέντα στην τελευταία σας παρέμβαση σήμερα για τους </w:t>
      </w:r>
      <w:proofErr w:type="spellStart"/>
      <w:r>
        <w:rPr>
          <w:rFonts w:eastAsia="Times New Roman"/>
          <w:bCs/>
          <w:shd w:val="clear" w:color="auto" w:fill="FFFFFF"/>
        </w:rPr>
        <w:t>Παραολυμπιονίκες</w:t>
      </w:r>
      <w:proofErr w:type="spellEnd"/>
      <w:r>
        <w:rPr>
          <w:rFonts w:eastAsia="Times New Roman"/>
          <w:bCs/>
          <w:shd w:val="clear" w:color="auto" w:fill="FFFFFF"/>
        </w:rPr>
        <w:t xml:space="preserve"> και για το συγκεκριμένο στέλεχος του </w:t>
      </w:r>
      <w:proofErr w:type="spellStart"/>
      <w:r>
        <w:rPr>
          <w:rFonts w:eastAsia="Times New Roman"/>
          <w:bCs/>
          <w:shd w:val="clear" w:color="auto" w:fill="FFFFFF"/>
        </w:rPr>
        <w:t>παραολυμπιακού</w:t>
      </w:r>
      <w:proofErr w:type="spellEnd"/>
      <w:r>
        <w:rPr>
          <w:rFonts w:eastAsia="Times New Roman"/>
          <w:bCs/>
          <w:shd w:val="clear" w:color="auto" w:fill="FFFFFF"/>
        </w:rPr>
        <w:t xml:space="preserve"> κινήματος. </w:t>
      </w:r>
    </w:p>
    <w:p w14:paraId="5FBB34DC" w14:textId="77777777" w:rsidR="00C14AE8" w:rsidRDefault="0089555B">
      <w:pPr>
        <w:spacing w:after="0" w:line="600" w:lineRule="auto"/>
        <w:ind w:firstLine="720"/>
        <w:jc w:val="both"/>
        <w:rPr>
          <w:rFonts w:eastAsia="Times New Roman"/>
          <w:bCs/>
          <w:shd w:val="clear" w:color="auto" w:fill="FFFFFF"/>
        </w:rPr>
      </w:pPr>
      <w:r>
        <w:rPr>
          <w:rFonts w:eastAsia="Times New Roman"/>
          <w:b/>
          <w:bCs/>
        </w:rPr>
        <w:t>ΠΡΟΕΔΡΕΥΩΝ (Νικήτας Κακλαμάνης):</w:t>
      </w:r>
      <w:r>
        <w:rPr>
          <w:rFonts w:eastAsia="Times New Roman" w:cs="Times New Roman"/>
          <w:szCs w:val="24"/>
        </w:rPr>
        <w:t xml:space="preserve"> </w:t>
      </w:r>
      <w:r>
        <w:rPr>
          <w:rFonts w:eastAsia="Times New Roman"/>
          <w:bCs/>
          <w:shd w:val="clear" w:color="auto" w:fill="FFFFFF"/>
        </w:rPr>
        <w:t>Ωραία, ολοκληρώσατε κύριε Λοβέρ</w:t>
      </w:r>
      <w:r>
        <w:rPr>
          <w:rFonts w:eastAsia="Times New Roman"/>
          <w:bCs/>
          <w:shd w:val="clear" w:color="auto" w:fill="FFFFFF"/>
        </w:rPr>
        <w:t xml:space="preserve">δο. </w:t>
      </w:r>
    </w:p>
    <w:p w14:paraId="5FBB34DD" w14:textId="77777777" w:rsidR="00C14AE8" w:rsidRDefault="0089555B">
      <w:pPr>
        <w:spacing w:after="0" w:line="600" w:lineRule="auto"/>
        <w:ind w:firstLine="720"/>
        <w:jc w:val="both"/>
        <w:rPr>
          <w:rFonts w:eastAsia="Times New Roman"/>
          <w:bCs/>
          <w:shd w:val="clear" w:color="auto" w:fill="FFFFFF"/>
        </w:rPr>
      </w:pPr>
      <w:r>
        <w:rPr>
          <w:rFonts w:eastAsia="Times New Roman"/>
          <w:b/>
          <w:bCs/>
          <w:shd w:val="clear" w:color="auto" w:fill="FFFFFF"/>
        </w:rPr>
        <w:t>ΚΩΝΣΤΑΝΤΙΝΟΣ ΤΑΣΟΥΛΑΣ:</w:t>
      </w:r>
      <w:r>
        <w:rPr>
          <w:rFonts w:eastAsia="Times New Roman"/>
          <w:bCs/>
          <w:shd w:val="clear" w:color="auto" w:fill="FFFFFF"/>
        </w:rPr>
        <w:t xml:space="preserve"> Κύριε Πρόεδρε, δεν τοποθετήθηκα για την τροπολογία. Μου επιτρέπετε ένα λεπτό; </w:t>
      </w:r>
    </w:p>
    <w:p w14:paraId="5FBB34DE" w14:textId="77777777" w:rsidR="00C14AE8" w:rsidRDefault="0089555B">
      <w:pPr>
        <w:spacing w:after="0" w:line="600" w:lineRule="auto"/>
        <w:ind w:firstLine="720"/>
        <w:jc w:val="both"/>
        <w:rPr>
          <w:rFonts w:eastAsia="Times New Roman"/>
          <w:bCs/>
          <w:shd w:val="clear" w:color="auto" w:fill="FFFFFF"/>
        </w:rPr>
      </w:pPr>
      <w:r>
        <w:rPr>
          <w:rFonts w:eastAsia="Times New Roman"/>
          <w:b/>
          <w:bCs/>
        </w:rPr>
        <w:t>ΠΡΟΕΔΡΕΥΩΝ (Νικήτας Κακλαμάνης):</w:t>
      </w:r>
      <w:r>
        <w:rPr>
          <w:rFonts w:eastAsia="Times New Roman" w:cs="Times New Roman"/>
          <w:szCs w:val="24"/>
        </w:rPr>
        <w:t xml:space="preserve"> </w:t>
      </w:r>
      <w:r>
        <w:rPr>
          <w:rFonts w:eastAsia="Times New Roman"/>
          <w:bCs/>
          <w:shd w:val="clear" w:color="auto" w:fill="FFFFFF"/>
        </w:rPr>
        <w:t xml:space="preserve">Όχι, όταν ολοκληρώσουμε. </w:t>
      </w:r>
    </w:p>
    <w:p w14:paraId="5FBB34DF" w14:textId="77777777" w:rsidR="00C14AE8" w:rsidRDefault="0089555B">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t xml:space="preserve">ενημερώθηκαν για την ιστορία του κτηρίου και τον τρόπο οργάνωσης και λειτουργίας της Βουλής, τριάντα μαθητές </w:t>
      </w:r>
      <w:r>
        <w:rPr>
          <w:rFonts w:eastAsia="Times New Roman" w:cs="Times New Roman"/>
        </w:rPr>
        <w:t>και μαθήτριες και δύο εκπαιδευτικοί συνοδοί τους από το 17</w:t>
      </w:r>
      <w:r>
        <w:rPr>
          <w:rFonts w:eastAsia="Times New Roman" w:cs="Times New Roman"/>
          <w:vertAlign w:val="superscript"/>
        </w:rPr>
        <w:t>ο</w:t>
      </w:r>
      <w:r>
        <w:rPr>
          <w:rFonts w:eastAsia="Times New Roman" w:cs="Times New Roman"/>
        </w:rPr>
        <w:t xml:space="preserve"> Γυμνάσιο Πάτρας (</w:t>
      </w:r>
      <w:r>
        <w:rPr>
          <w:rFonts w:eastAsia="Times New Roman" w:cs="Times New Roman"/>
        </w:rPr>
        <w:t>δεύτερο</w:t>
      </w:r>
      <w:r>
        <w:rPr>
          <w:rFonts w:eastAsia="Times New Roman" w:cs="Times New Roman"/>
        </w:rPr>
        <w:t xml:space="preserve"> </w:t>
      </w:r>
      <w:r>
        <w:rPr>
          <w:rFonts w:eastAsia="Times New Roman" w:cs="Times New Roman"/>
        </w:rPr>
        <w:t>τμήμα</w:t>
      </w:r>
      <w:r>
        <w:rPr>
          <w:rFonts w:eastAsia="Times New Roman" w:cs="Times New Roman"/>
        </w:rPr>
        <w:t xml:space="preserve">). </w:t>
      </w:r>
    </w:p>
    <w:p w14:paraId="5FBB34E0" w14:textId="77777777" w:rsidR="00C14AE8" w:rsidRDefault="0089555B">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5FBB34E1" w14:textId="77777777" w:rsidR="00C14AE8" w:rsidRDefault="0089555B">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5FBB34E2" w14:textId="77777777" w:rsidR="00C14AE8" w:rsidRDefault="0089555B">
      <w:pPr>
        <w:spacing w:after="0" w:line="600" w:lineRule="auto"/>
        <w:ind w:firstLine="720"/>
        <w:jc w:val="both"/>
        <w:rPr>
          <w:rFonts w:eastAsia="Times New Roman" w:cs="Times New Roman"/>
        </w:rPr>
      </w:pPr>
      <w:r>
        <w:rPr>
          <w:rFonts w:eastAsia="Times New Roman" w:cs="Times New Roman"/>
        </w:rPr>
        <w:lastRenderedPageBreak/>
        <w:t>Πάντως, κύριε Υπουργέ, καλό θα ήταν να γίνει αυτό με τον Αυξεντίου. Μου αρέσει η ιδέα</w:t>
      </w:r>
      <w:r>
        <w:rPr>
          <w:rFonts w:eastAsia="Times New Roman" w:cs="Times New Roman"/>
        </w:rPr>
        <w:t xml:space="preserve"> αυτή. Ακούει και ο κύριος Πρόεδρος της </w:t>
      </w:r>
      <w:r>
        <w:rPr>
          <w:rFonts w:eastAsia="Times New Roman"/>
          <w:bCs/>
        </w:rPr>
        <w:t>Βουλής,</w:t>
      </w:r>
      <w:r>
        <w:rPr>
          <w:rFonts w:eastAsia="Times New Roman" w:cs="Times New Roman"/>
        </w:rPr>
        <w:t xml:space="preserve"> κύριε Λοβέρδο. Καλό θα ήταν να γινόταν μια ειδική </w:t>
      </w:r>
      <w:r>
        <w:rPr>
          <w:rFonts w:eastAsia="Times New Roman"/>
        </w:rPr>
        <w:t>συνεδρίαση</w:t>
      </w:r>
      <w:r>
        <w:rPr>
          <w:rFonts w:eastAsia="Times New Roman" w:cs="Times New Roman"/>
        </w:rPr>
        <w:t xml:space="preserve"> και να γενικευόταν και λίγο η κουβέντα στην επικείμενη λύση του Κυπριακού -την ενημέρωση δηλαδή. Νομίζω ότι όλοι συμφωνούμε με αυτά που είπατε. </w:t>
      </w:r>
    </w:p>
    <w:p w14:paraId="5FBB34E3" w14:textId="77777777" w:rsidR="00C14AE8" w:rsidRDefault="0089555B">
      <w:pPr>
        <w:spacing w:after="0" w:line="600" w:lineRule="auto"/>
        <w:ind w:firstLine="720"/>
        <w:jc w:val="both"/>
        <w:rPr>
          <w:rFonts w:eastAsia="Times New Roman" w:cs="Times New Roman"/>
        </w:rPr>
      </w:pPr>
      <w:r>
        <w:rPr>
          <w:rFonts w:eastAsia="Times New Roman" w:cs="Times New Roman"/>
        </w:rPr>
        <w:t>Όμ</w:t>
      </w:r>
      <w:r>
        <w:rPr>
          <w:rFonts w:eastAsia="Times New Roman" w:cs="Times New Roman"/>
        </w:rPr>
        <w:t xml:space="preserve">ως, ταυτόχρονα, διαβάζουμε στις ξένες εφημερίδες ότι ο κ. </w:t>
      </w:r>
      <w:proofErr w:type="spellStart"/>
      <w:r>
        <w:rPr>
          <w:rFonts w:eastAsia="Times New Roman" w:cs="Times New Roman"/>
        </w:rPr>
        <w:t>Μπάιντεν</w:t>
      </w:r>
      <w:proofErr w:type="spellEnd"/>
      <w:r>
        <w:rPr>
          <w:rFonts w:eastAsia="Times New Roman" w:cs="Times New Roman"/>
        </w:rPr>
        <w:t xml:space="preserve"> πιέζει την Κυπριακή </w:t>
      </w:r>
      <w:r>
        <w:rPr>
          <w:rFonts w:eastAsia="Times New Roman"/>
          <w:bCs/>
        </w:rPr>
        <w:t>Κυβέρνηση</w:t>
      </w:r>
      <w:r>
        <w:rPr>
          <w:rFonts w:eastAsia="Times New Roman" w:cs="Times New Roman"/>
        </w:rPr>
        <w:t xml:space="preserve"> να δεχτεί τουρκοκυπριακή βάση, κατ’ αναλογία της βρετανικής βάσης, στα κατεχόμενα της Κύπρου. Πρέπει η ελληνική </w:t>
      </w:r>
      <w:r>
        <w:rPr>
          <w:rFonts w:eastAsia="Times New Roman"/>
          <w:bCs/>
        </w:rPr>
        <w:t>Βουλή</w:t>
      </w:r>
      <w:r>
        <w:rPr>
          <w:rFonts w:eastAsia="Times New Roman" w:cs="Times New Roman"/>
        </w:rPr>
        <w:t xml:space="preserve"> να το ξέρει αυτό. </w:t>
      </w:r>
      <w:r>
        <w:rPr>
          <w:rFonts w:eastAsia="Times New Roman"/>
          <w:bCs/>
        </w:rPr>
        <w:t>Είναι</w:t>
      </w:r>
      <w:r>
        <w:rPr>
          <w:rFonts w:eastAsia="Times New Roman" w:cs="Times New Roman"/>
        </w:rPr>
        <w:t xml:space="preserve"> μια καλή ευκαιρία</w:t>
      </w:r>
      <w:r>
        <w:rPr>
          <w:rFonts w:eastAsia="Times New Roman" w:cs="Times New Roman"/>
        </w:rPr>
        <w:t xml:space="preserve">. Δείτε το πάντως αυτό με τον Αυξεντίου. </w:t>
      </w:r>
    </w:p>
    <w:p w14:paraId="5FBB34E4" w14:textId="77777777" w:rsidR="00C14AE8" w:rsidRDefault="0089555B">
      <w:pPr>
        <w:spacing w:after="0" w:line="600" w:lineRule="auto"/>
        <w:ind w:firstLine="720"/>
        <w:jc w:val="both"/>
        <w:rPr>
          <w:rFonts w:eastAsia="Times New Roman" w:cs="Times New Roman"/>
        </w:rPr>
      </w:pPr>
      <w:r>
        <w:rPr>
          <w:rFonts w:eastAsia="Times New Roman" w:cs="Times New Roman"/>
        </w:rPr>
        <w:t xml:space="preserve">Εμένα με ενδιαφέρει η θετική ψήφος, </w:t>
      </w:r>
      <w:r>
        <w:rPr>
          <w:rFonts w:eastAsia="Times New Roman" w:cs="Times New Roman"/>
          <w:bCs/>
          <w:shd w:val="clear" w:color="auto" w:fill="FFFFFF"/>
        </w:rPr>
        <w:t xml:space="preserve">παραδείγματος χάριν, </w:t>
      </w:r>
      <w:r>
        <w:rPr>
          <w:rFonts w:eastAsia="Times New Roman" w:cs="Times New Roman"/>
        </w:rPr>
        <w:t>του Κομμουνιστικού Κόμματος, που λέει «</w:t>
      </w:r>
      <w:r>
        <w:rPr>
          <w:rFonts w:eastAsia="Times New Roman" w:cs="Times New Roman"/>
        </w:rPr>
        <w:t>παρών</w:t>
      </w:r>
      <w:r>
        <w:rPr>
          <w:rFonts w:eastAsia="Times New Roman" w:cs="Times New Roman"/>
        </w:rPr>
        <w:t xml:space="preserve">», ενώ θέλει να ψηφίσει. </w:t>
      </w:r>
      <w:r>
        <w:rPr>
          <w:rFonts w:eastAsia="Times New Roman" w:cs="Times New Roman"/>
          <w:bCs/>
          <w:shd w:val="clear" w:color="auto" w:fill="FFFFFF"/>
        </w:rPr>
        <w:t xml:space="preserve">Τη θετική ψήφο όλων των άλλων τη θεωρώ δεδομένη. </w:t>
      </w:r>
      <w:r>
        <w:rPr>
          <w:rFonts w:eastAsia="Times New Roman" w:cs="Times New Roman"/>
        </w:rPr>
        <w:t>Δεν αναφέρομαι στη γνωστή ομάδα. Λοιπόν</w:t>
      </w:r>
      <w:r>
        <w:rPr>
          <w:rFonts w:eastAsia="Times New Roman" w:cs="Times New Roman"/>
        </w:rPr>
        <w:t xml:space="preserve">, δείτε το </w:t>
      </w:r>
      <w:r>
        <w:rPr>
          <w:rFonts w:eastAsia="Times New Roman"/>
          <w:bCs/>
        </w:rPr>
        <w:t>μέχρι το τέλος</w:t>
      </w:r>
      <w:r>
        <w:rPr>
          <w:rFonts w:eastAsia="Times New Roman" w:cs="Times New Roman"/>
        </w:rPr>
        <w:t xml:space="preserve"> της </w:t>
      </w:r>
      <w:r>
        <w:rPr>
          <w:rFonts w:eastAsia="Times New Roman"/>
        </w:rPr>
        <w:t>συνεδρίαση</w:t>
      </w:r>
      <w:r>
        <w:rPr>
          <w:rFonts w:eastAsia="Times New Roman" w:cs="Times New Roman"/>
        </w:rPr>
        <w:t xml:space="preserve">ς. </w:t>
      </w:r>
    </w:p>
    <w:p w14:paraId="5FBB34E5" w14:textId="77777777" w:rsidR="00C14AE8" w:rsidRDefault="0089555B">
      <w:pPr>
        <w:spacing w:after="0" w:line="600" w:lineRule="auto"/>
        <w:ind w:firstLine="720"/>
        <w:jc w:val="both"/>
        <w:rPr>
          <w:rFonts w:eastAsia="Times New Roman" w:cs="Times New Roman"/>
        </w:rPr>
      </w:pPr>
      <w:r>
        <w:rPr>
          <w:rFonts w:eastAsia="Times New Roman" w:cs="Times New Roman"/>
        </w:rPr>
        <w:t xml:space="preserve">Πάμε τώρα στον κ. </w:t>
      </w:r>
      <w:proofErr w:type="spellStart"/>
      <w:r>
        <w:rPr>
          <w:rFonts w:eastAsia="Times New Roman" w:cs="Times New Roman"/>
        </w:rPr>
        <w:t>Παφίλη</w:t>
      </w:r>
      <w:proofErr w:type="spellEnd"/>
      <w:r>
        <w:rPr>
          <w:rFonts w:eastAsia="Times New Roman" w:cs="Times New Roman"/>
        </w:rPr>
        <w:t xml:space="preserve">, </w:t>
      </w:r>
      <w:r>
        <w:rPr>
          <w:rFonts w:eastAsia="Times New Roman" w:cs="Times New Roman"/>
          <w:bCs/>
          <w:shd w:val="clear" w:color="auto" w:fill="FFFFFF"/>
        </w:rPr>
        <w:t>Κοινοβουλευτικό Εκπρόσωπο</w:t>
      </w:r>
      <w:r>
        <w:rPr>
          <w:rFonts w:eastAsia="Times New Roman" w:cs="Times New Roman"/>
        </w:rPr>
        <w:t xml:space="preserve"> του Κομμουνιστικού Κόμματος Ελλάδος. </w:t>
      </w:r>
    </w:p>
    <w:p w14:paraId="5FBB34E6"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Φαντάζομαι πως η Κυβέρνηση συμφωνεί πλήρως με αυτά που είπε ο κ. Τασούλας για το ΝΑΤΟ, ότι η ένταξη της</w:t>
      </w:r>
      <w:r>
        <w:rPr>
          <w:rFonts w:eastAsia="Times New Roman" w:cs="Times New Roman"/>
          <w:szCs w:val="24"/>
        </w:rPr>
        <w:t xml:space="preserve"> χώρας στο ΝΑΤΟ ωφέλησε τη χώρα όλο αυτό το διάστημα, από τότε που υπάρχει το ΝΑΤΟ. Αυτό αποδεικνύεται από το ότι το κατέβασε στο Αιγαίο με επίσημη πρόσκληση. Φιλανθρωπικός </w:t>
      </w:r>
      <w:proofErr w:type="spellStart"/>
      <w:r>
        <w:rPr>
          <w:rFonts w:eastAsia="Times New Roman" w:cs="Times New Roman"/>
          <w:szCs w:val="24"/>
        </w:rPr>
        <w:t>Oργανισμός</w:t>
      </w:r>
      <w:proofErr w:type="spellEnd"/>
      <w:r>
        <w:rPr>
          <w:rFonts w:eastAsia="Times New Roman" w:cs="Times New Roman"/>
          <w:szCs w:val="24"/>
        </w:rPr>
        <w:t xml:space="preserve"> το ΝΑΤΟ, από τη </w:t>
      </w:r>
      <w:r>
        <w:rPr>
          <w:rFonts w:eastAsia="Times New Roman" w:cs="Times New Roman"/>
          <w:szCs w:val="24"/>
        </w:rPr>
        <w:t>νατο</w:t>
      </w:r>
      <w:r>
        <w:rPr>
          <w:rFonts w:eastAsia="Times New Roman" w:cs="Times New Roman"/>
          <w:szCs w:val="24"/>
        </w:rPr>
        <w:t xml:space="preserve">ϊκή Αριστερά πλέον! Τέτοια μεταμόρφωση! </w:t>
      </w:r>
    </w:p>
    <w:p w14:paraId="5FBB34E7"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Τώρα, μάλισ</w:t>
      </w:r>
      <w:r>
        <w:rPr>
          <w:rFonts w:eastAsia="Times New Roman" w:cs="Times New Roman"/>
          <w:szCs w:val="24"/>
        </w:rPr>
        <w:t>τα, πανηγυρίζει για το ότι θα εγκατασταθεί -αν εγκατασταθεί και όταν εγκατασταθεί- ουσιαστικά μια βάση ηλεκτρονικού πολέμου του ΝΑΤΟ στην Ελλάδα. Ξέρετε, θα πρέπει να είναι κανείς πολύ αφελής -για να μην πω ηλίθιος- για να μην αντιλαμβάνεται τον ρόλο που θ</w:t>
      </w:r>
      <w:r>
        <w:rPr>
          <w:rFonts w:eastAsia="Times New Roman" w:cs="Times New Roman"/>
          <w:szCs w:val="24"/>
        </w:rPr>
        <w:t>α παίξει στον τομέα του ηλεκτρονικού πολέμου, με τις εξελίξεις που έχουμε στην ευρύτερη περιοχή και με τον κίνδυνο γενικευμένου πολέμου ή πολέμου -να το πω πιο κομψά- άλλης κλίμακας από αυτό που ζούμε σήμερα. Καμαρώνει, λοιπόν, και μάλιστα, με επιχειρήματα</w:t>
      </w:r>
      <w:r>
        <w:rPr>
          <w:rFonts w:eastAsia="Times New Roman" w:cs="Times New Roman"/>
          <w:szCs w:val="24"/>
        </w:rPr>
        <w:t xml:space="preserve">. Αν είναι δυνατόν! Τόσος ξεπεσμός; </w:t>
      </w:r>
    </w:p>
    <w:p w14:paraId="5FBB34E8"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Θα έρθουν εκατό οικογένειες στρατιωτικών -λέει- στη Θεσσαλονίκη, στην 113 </w:t>
      </w:r>
      <w:r>
        <w:rPr>
          <w:rFonts w:eastAsia="Times New Roman" w:cs="Times New Roman"/>
          <w:szCs w:val="24"/>
        </w:rPr>
        <w:t>π</w:t>
      </w:r>
      <w:r>
        <w:rPr>
          <w:rFonts w:eastAsia="Times New Roman" w:cs="Times New Roman"/>
          <w:szCs w:val="24"/>
        </w:rPr>
        <w:t xml:space="preserve">τέρυγα </w:t>
      </w:r>
      <w:r>
        <w:rPr>
          <w:rFonts w:eastAsia="Times New Roman" w:cs="Times New Roman"/>
          <w:szCs w:val="24"/>
        </w:rPr>
        <w:t>μ</w:t>
      </w:r>
      <w:r>
        <w:rPr>
          <w:rFonts w:eastAsia="Times New Roman" w:cs="Times New Roman"/>
          <w:szCs w:val="24"/>
        </w:rPr>
        <w:t xml:space="preserve">άχης. Εξομοιώνετε, δηλαδή, τους κινδύνους, που αναλαμβάνει η ίδια μας η χώρα, με εγκατάσταση μιας τέτοιας </w:t>
      </w:r>
      <w:r>
        <w:rPr>
          <w:rFonts w:eastAsia="Times New Roman" w:cs="Times New Roman"/>
          <w:szCs w:val="24"/>
        </w:rPr>
        <w:lastRenderedPageBreak/>
        <w:t xml:space="preserve">μονάδας -που δεν </w:t>
      </w:r>
      <w:r>
        <w:rPr>
          <w:rFonts w:eastAsia="Times New Roman" w:cs="Times New Roman"/>
          <w:szCs w:val="24"/>
        </w:rPr>
        <w:t>νατο</w:t>
      </w:r>
      <w:r>
        <w:rPr>
          <w:rFonts w:eastAsia="Times New Roman" w:cs="Times New Roman"/>
          <w:szCs w:val="24"/>
        </w:rPr>
        <w:t>ϊκή, αλλά</w:t>
      </w:r>
      <w:r>
        <w:rPr>
          <w:rFonts w:eastAsia="Times New Roman" w:cs="Times New Roman"/>
          <w:szCs w:val="24"/>
        </w:rPr>
        <w:t xml:space="preserve"> είναι </w:t>
      </w:r>
      <w:r>
        <w:rPr>
          <w:rFonts w:eastAsia="Times New Roman" w:cs="Times New Roman"/>
          <w:szCs w:val="24"/>
        </w:rPr>
        <w:t>νατο</w:t>
      </w:r>
      <w:r>
        <w:rPr>
          <w:rFonts w:eastAsia="Times New Roman" w:cs="Times New Roman"/>
          <w:szCs w:val="24"/>
        </w:rPr>
        <w:t>ϊκή- ηλεκτρονικού πολέμου, σε μία περίοδο, μάλιστα, που η κατάσταση είναι εκρηκτική σε ολόκληρη την περιοχή. Τόσος ξεπεσμός; Και το αντισταθμίζετε αυτό με εκατό οικογένειες</w:t>
      </w:r>
      <w:r>
        <w:rPr>
          <w:rFonts w:eastAsia="Times New Roman" w:cs="Times New Roman"/>
          <w:szCs w:val="24"/>
        </w:rPr>
        <w:t>,</w:t>
      </w:r>
      <w:r>
        <w:rPr>
          <w:rFonts w:eastAsia="Times New Roman" w:cs="Times New Roman"/>
          <w:szCs w:val="24"/>
        </w:rPr>
        <w:t xml:space="preserve"> που θα έρθουν με την εκπαίδευση</w:t>
      </w:r>
      <w:r>
        <w:rPr>
          <w:rFonts w:eastAsia="Times New Roman" w:cs="Times New Roman"/>
          <w:szCs w:val="24"/>
        </w:rPr>
        <w:t>,</w:t>
      </w:r>
      <w:r>
        <w:rPr>
          <w:rFonts w:eastAsia="Times New Roman" w:cs="Times New Roman"/>
          <w:szCs w:val="24"/>
        </w:rPr>
        <w:t xml:space="preserve"> που θα έχουν οι Ένοπλες Δυνάμεις. Αυτά</w:t>
      </w:r>
      <w:r>
        <w:rPr>
          <w:rFonts w:eastAsia="Times New Roman" w:cs="Times New Roman"/>
          <w:szCs w:val="24"/>
        </w:rPr>
        <w:t xml:space="preserve"> είναι για να κρύψετε την πλήρη ευθυγράμμιση που έχετε -και δεν υπάρχει καμμία αμφισβήτηση- για το ΝΑΤΟ, του οποίου η ιστορία είναι γνωστή. ΝΑΤΟ σημαίνει χούντες και πόλεμοι. Το ΝΑΤΟ είναι βαμμένο με το αίμα λαών ολόκληρων. </w:t>
      </w:r>
    </w:p>
    <w:p w14:paraId="5FBB34E9"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Όσο για τα κέρδη της Ελλάδας, κύριε Πρόεδρε, αποφύγαμε την εισβολή από Βορρά, τον κομμουνιστικό κίνδυνο, στην Κύπρο. Και την έκανε σύμμαχος. Αυτό είναι ένα όφελος από το ΝΑΤΟ! Μεγάλο! </w:t>
      </w:r>
    </w:p>
    <w:p w14:paraId="5FBB34EA"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Δεύτερον, η αμφισβήτηση των κυριαρχικών δικαιωμάτων της χώρας και των σ</w:t>
      </w:r>
      <w:r>
        <w:rPr>
          <w:rFonts w:eastAsia="Times New Roman" w:cs="Times New Roman"/>
          <w:szCs w:val="24"/>
        </w:rPr>
        <w:t xml:space="preserve">υνόρων γίνεται από χώρα – σύμμαχο, μέλος του ΝΑΤΟ, την Τουρκία. Μεγάλη ωφέλεια και αυτό! Και το ΝΑΤΟ σφυρίζει αδιάφορα. Ακόμα και το βράδυ των Ιμίων δεν έβγαλε κουβέντα. Δεν έχει τους χάρτες. Δεν τους ξέρει. Αυτά και πάρα πολλά άλλα. </w:t>
      </w:r>
    </w:p>
    <w:p w14:paraId="5FBB34EB"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Να συνεχίσουμε</w:t>
      </w:r>
      <w:r>
        <w:rPr>
          <w:rFonts w:eastAsia="Times New Roman" w:cs="Times New Roman"/>
          <w:szCs w:val="24"/>
        </w:rPr>
        <w:t>,</w:t>
      </w:r>
      <w:r>
        <w:rPr>
          <w:rFonts w:eastAsia="Times New Roman" w:cs="Times New Roman"/>
          <w:szCs w:val="24"/>
        </w:rPr>
        <w:t xml:space="preserve"> λοιπό</w:t>
      </w:r>
      <w:r>
        <w:rPr>
          <w:rFonts w:eastAsia="Times New Roman" w:cs="Times New Roman"/>
          <w:szCs w:val="24"/>
        </w:rPr>
        <w:t>ν: Είπε ο κύριος Υπουργός -κι έτσι πρέπει να είναι- ότι αποστολή των Ενόπλων Δυνάμεων είναι η υπεράσπιση των κυριαρχικών δικαιωμάτων της χώρας, των συνόρων. Έτσι δεν πρέπει να είναι; Για πείτε μας, λοιπόν, αφού πρέπει να είναι έτσι, γιατί όλες οι κυβερνήσε</w:t>
      </w:r>
      <w:r>
        <w:rPr>
          <w:rFonts w:eastAsia="Times New Roman" w:cs="Times New Roman"/>
          <w:szCs w:val="24"/>
        </w:rPr>
        <w:t xml:space="preserve">ις -και η δική σας- αποδέχεστε το </w:t>
      </w:r>
      <w:r>
        <w:rPr>
          <w:rFonts w:eastAsia="Times New Roman" w:cs="Times New Roman"/>
          <w:szCs w:val="24"/>
        </w:rPr>
        <w:t>νατο</w:t>
      </w:r>
      <w:r>
        <w:rPr>
          <w:rFonts w:eastAsia="Times New Roman" w:cs="Times New Roman"/>
          <w:szCs w:val="24"/>
        </w:rPr>
        <w:t>ϊκό δόγμα συγκρότησης των Ενόπλων Δυνάμεων και το 40% είναι δυνάμεις ταχείας επέμβασης στην υπηρεσία του ΝΑΤΟ; Ποια συμφέροντα της χώρας υπερασπίζουν; Τα κυριαρχικά δικαιώματα της χώρας; Τα σύνορα; Το να έχεις δυνάμεις</w:t>
      </w:r>
      <w:r>
        <w:rPr>
          <w:rFonts w:eastAsia="Times New Roman" w:cs="Times New Roman"/>
          <w:szCs w:val="24"/>
        </w:rPr>
        <w:t xml:space="preserve"> έτοιμες κάτω από </w:t>
      </w:r>
      <w:r>
        <w:rPr>
          <w:rFonts w:eastAsia="Times New Roman" w:cs="Times New Roman"/>
          <w:szCs w:val="24"/>
        </w:rPr>
        <w:t>νατο</w:t>
      </w:r>
      <w:r>
        <w:rPr>
          <w:rFonts w:eastAsia="Times New Roman" w:cs="Times New Roman"/>
          <w:szCs w:val="24"/>
        </w:rPr>
        <w:t>ϊκές εντολές</w:t>
      </w:r>
      <w:r>
        <w:rPr>
          <w:rFonts w:eastAsia="Times New Roman" w:cs="Times New Roman"/>
          <w:szCs w:val="24"/>
        </w:rPr>
        <w:t xml:space="preserve">, </w:t>
      </w:r>
      <w:r>
        <w:rPr>
          <w:rFonts w:eastAsia="Times New Roman" w:cs="Times New Roman"/>
          <w:szCs w:val="24"/>
        </w:rPr>
        <w:t xml:space="preserve">να μπορούν να επέμβουν όπου αύριο αποφασίσει το ΝΑΤΟ; Από πού έως πού υπερασπίζονται τα σύνορα και δεν κάνεις επιθετικούς πολέμους με τους υπόλοιπους; </w:t>
      </w:r>
    </w:p>
    <w:p w14:paraId="5FBB34EC"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Δεύτερον, η συμμετοχή σε </w:t>
      </w:r>
      <w:r>
        <w:rPr>
          <w:rFonts w:eastAsia="Times New Roman" w:cs="Times New Roman"/>
          <w:szCs w:val="24"/>
        </w:rPr>
        <w:t>νατο</w:t>
      </w:r>
      <w:r>
        <w:rPr>
          <w:rFonts w:eastAsia="Times New Roman" w:cs="Times New Roman"/>
          <w:szCs w:val="24"/>
        </w:rPr>
        <w:t>ϊκές επιχειρήσεις και σε στρατιωτικές α</w:t>
      </w:r>
      <w:r>
        <w:rPr>
          <w:rFonts w:eastAsia="Times New Roman" w:cs="Times New Roman"/>
          <w:szCs w:val="24"/>
        </w:rPr>
        <w:t xml:space="preserve">ποστολές ποια εθνικά συμφέροντα εξυπηρετούν; Είναι άμυνα των συνόρων; Τι θέλουν οι δικοί μας στρατιωτικοί σε όλα τα μήκη και τα πλάτη και στις ηπείρους που παρεμβαίνει το ΝΑΤΟ και η Ευρωπαϊκή Ένωση; Τι κάνουν εκεί; Κάνουν </w:t>
      </w:r>
      <w:r>
        <w:rPr>
          <w:rFonts w:eastAsia="Times New Roman" w:cs="Times New Roman"/>
          <w:szCs w:val="24"/>
        </w:rPr>
        <w:lastRenderedPageBreak/>
        <w:t xml:space="preserve">ειρηνευτικές αποστολές ή γίνονται </w:t>
      </w:r>
      <w:r>
        <w:rPr>
          <w:rFonts w:eastAsia="Times New Roman" w:cs="Times New Roman"/>
          <w:szCs w:val="24"/>
        </w:rPr>
        <w:t xml:space="preserve">επεμβάσεις; Η συμμετοχή μας στον πόλεμο στη Λιβύη, στο Ιράκ, οπουδήποτε: Υπάρχουν στρατιωτικές ή και αστυνομικές δυνάμεις της χώρας μας. Ποια εθνικά συμφέροντα εξυπηρετούν; </w:t>
      </w:r>
    </w:p>
    <w:p w14:paraId="5FBB34ED"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Εκτός αν πείτε αυτά που έλεγε και η Νέα Δημοκρατία πριν και το ΠΑΣΟΚ. Αυτά θα πείτ</w:t>
      </w:r>
      <w:r>
        <w:rPr>
          <w:rFonts w:eastAsia="Times New Roman" w:cs="Times New Roman"/>
          <w:szCs w:val="24"/>
        </w:rPr>
        <w:t>ε ακριβώς, ότι, δηλαδή, είναι οι υποχρεώσεις τέτοιες και με την ευρεία έννοια του όρου εξυπηρετούν τα εθνικά μας συμφέροντα και υπερασπίζονται τα σύνορα. Αυτό είναι μια τεράστια υποκρισία. Και πρέπει να πείτε στον ελληνικό λαό τι υπογράψατε στη Βαρσοβία</w:t>
      </w:r>
      <w:r>
        <w:rPr>
          <w:rFonts w:eastAsia="Times New Roman" w:cs="Times New Roman"/>
          <w:szCs w:val="24"/>
        </w:rPr>
        <w:t>,</w:t>
      </w:r>
      <w:r>
        <w:rPr>
          <w:rFonts w:eastAsia="Times New Roman" w:cs="Times New Roman"/>
          <w:szCs w:val="24"/>
        </w:rPr>
        <w:t xml:space="preserve"> γ</w:t>
      </w:r>
      <w:r>
        <w:rPr>
          <w:rFonts w:eastAsia="Times New Roman" w:cs="Times New Roman"/>
          <w:szCs w:val="24"/>
        </w:rPr>
        <w:t xml:space="preserve">ια να το ξέρουν και ιδιαίτερα αυτοί που σας ψήφισαν. </w:t>
      </w:r>
    </w:p>
    <w:p w14:paraId="5FBB34EE"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Υπογράψατε και χαιρετήσατε -εκτός των άλλων- την απόφαση του ΝΑΤΟ, που λέει ότι έχουμε τη δυνατότητα πρώτου πυρηνικού πλήγματος και θα το χρησιμοποιήσουμε στην περιοχή. Ο καθένας καταλαβαίνει τι συμβαίν</w:t>
      </w:r>
      <w:r>
        <w:rPr>
          <w:rFonts w:eastAsia="Times New Roman" w:cs="Times New Roman"/>
          <w:szCs w:val="24"/>
        </w:rPr>
        <w:t xml:space="preserve">ει. Διότι πρώτο πυρηνικό πλήγμα σημαίνει ανταπάντηση. Κι εσείς το υπογράψατε στη </w:t>
      </w:r>
      <w:r>
        <w:rPr>
          <w:rFonts w:eastAsia="Times New Roman" w:cs="Times New Roman"/>
          <w:szCs w:val="24"/>
        </w:rPr>
        <w:t>σύνοδο κορυφής</w:t>
      </w:r>
      <w:r>
        <w:rPr>
          <w:rFonts w:eastAsia="Times New Roman" w:cs="Times New Roman"/>
          <w:szCs w:val="24"/>
        </w:rPr>
        <w:t xml:space="preserve">. Ομόφωνο ήταν. Τι άλλα υπογράψατε; Όλη αυτή τη στρατικοποίηση και την ένταση, την </w:t>
      </w:r>
      <w:r>
        <w:rPr>
          <w:rFonts w:eastAsia="Times New Roman" w:cs="Times New Roman"/>
          <w:szCs w:val="24"/>
        </w:rPr>
        <w:lastRenderedPageBreak/>
        <w:t>περικύκλωση της Ρωσίας, όπως λέει η Ρωσία -δεν είναι ακριβώς έτσι, αλλά περίπο</w:t>
      </w:r>
      <w:r>
        <w:rPr>
          <w:rFonts w:eastAsia="Times New Roman" w:cs="Times New Roman"/>
          <w:szCs w:val="24"/>
        </w:rPr>
        <w:t xml:space="preserve">υ έτσι- όλη τη στρατηγική του ΝΑΤΟ, που ξεκινάει από πάνω, από τη Μαύρη Θάλασσα και καταλήγει στη Μέση Ανατολή, που είναι πολεμικά σχέδια, για τα οποία παινεύονται μάλιστα. </w:t>
      </w:r>
    </w:p>
    <w:p w14:paraId="5FBB34EF"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Διαβάστε τις δηλώσεις, αλλά και το τελικό κείμενο του </w:t>
      </w:r>
      <w:proofErr w:type="spellStart"/>
      <w:r>
        <w:rPr>
          <w:rFonts w:eastAsia="Times New Roman" w:cs="Times New Roman"/>
          <w:szCs w:val="24"/>
        </w:rPr>
        <w:t>Στόλτενμπεργκ</w:t>
      </w:r>
      <w:proofErr w:type="spellEnd"/>
      <w:r>
        <w:rPr>
          <w:rFonts w:eastAsia="Times New Roman" w:cs="Times New Roman"/>
          <w:szCs w:val="24"/>
        </w:rPr>
        <w:t>, που λέει. «Τώ</w:t>
      </w:r>
      <w:r>
        <w:rPr>
          <w:rFonts w:eastAsia="Times New Roman" w:cs="Times New Roman"/>
          <w:szCs w:val="24"/>
        </w:rPr>
        <w:t>ρα πλέον περισσότερο από κάθε άλλη φορά το ΝΑΤΟ -ακόμα και από τον Ψυχρό Πόλεμο- είναι πανέτοιμο στρατιωτικά να αντιμετωπίσει τις σύγχρονες απειλές». Και εννοεί, βέβαια, τους ανταγωνισμούς με τη Ρωσία και άλλες χώρες.</w:t>
      </w:r>
    </w:p>
    <w:p w14:paraId="5FBB34F0"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Αυτά υπογράψατε. Αλήθεια, αυτά υπηρετο</w:t>
      </w:r>
      <w:r>
        <w:rPr>
          <w:rFonts w:eastAsia="Times New Roman" w:cs="Times New Roman"/>
          <w:szCs w:val="24"/>
        </w:rPr>
        <w:t>ύν τα συμφέροντα του ελληνικού λαού ή υπηρετούν τα ιμπεριαλιστικά συμφέροντα και τα συμφέροντα των μονοπωλιακών ομίλων</w:t>
      </w:r>
      <w:r>
        <w:rPr>
          <w:rFonts w:eastAsia="Times New Roman" w:cs="Times New Roman"/>
          <w:szCs w:val="24"/>
        </w:rPr>
        <w:t>,</w:t>
      </w:r>
      <w:r>
        <w:rPr>
          <w:rFonts w:eastAsia="Times New Roman" w:cs="Times New Roman"/>
          <w:szCs w:val="24"/>
        </w:rPr>
        <w:t xml:space="preserve"> που στριμώχνονται</w:t>
      </w:r>
      <w:r>
        <w:rPr>
          <w:rFonts w:eastAsia="Times New Roman" w:cs="Times New Roman"/>
          <w:szCs w:val="24"/>
        </w:rPr>
        <w:t>,</w:t>
      </w:r>
      <w:r>
        <w:rPr>
          <w:rFonts w:eastAsia="Times New Roman" w:cs="Times New Roman"/>
          <w:szCs w:val="24"/>
        </w:rPr>
        <w:t xml:space="preserve"> για να πάρουν κανένα κομμάτι από την πίτα</w:t>
      </w:r>
      <w:r>
        <w:rPr>
          <w:rFonts w:eastAsia="Times New Roman" w:cs="Times New Roman"/>
          <w:szCs w:val="24"/>
        </w:rPr>
        <w:t>,</w:t>
      </w:r>
      <w:r>
        <w:rPr>
          <w:rFonts w:eastAsia="Times New Roman" w:cs="Times New Roman"/>
          <w:szCs w:val="24"/>
        </w:rPr>
        <w:t xml:space="preserve"> που είναι το αίμα των λαών της περιοχής και οι πλουτοπαραγωγικές πηγές; Αυ</w:t>
      </w:r>
      <w:r>
        <w:rPr>
          <w:rFonts w:eastAsia="Times New Roman" w:cs="Times New Roman"/>
          <w:szCs w:val="24"/>
        </w:rPr>
        <w:t>τά, λοιπόν, υπηρετούν τα συμφέροντα του ελληνικού λαού; Αυτές οι αποφάσεις υπερασπίζονται τα σύνορα της χώρας;</w:t>
      </w:r>
    </w:p>
    <w:p w14:paraId="5FBB34F1"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Σήμερα τι γίνεται; Γιατί δεν βγαίνει κουβέντα με όλες αυτές τις παραβιάσεις, που ο κ. Τασούλας λέει ότι το ΝΑΤΟ μας βοηθάει; Πού μας βοηθάει; Παί</w:t>
      </w:r>
      <w:r>
        <w:rPr>
          <w:rFonts w:eastAsia="Times New Roman" w:cs="Times New Roman"/>
          <w:szCs w:val="24"/>
        </w:rPr>
        <w:t>ρνει θέση σε τίποτα; Στις παραβιάσεις; Παίρνει θέση στο ότι η Τουρκία γκριζάρει όλο το Αιγαίο συνεχώς; Πήρε ποτέ καμ</w:t>
      </w:r>
      <w:r>
        <w:rPr>
          <w:rFonts w:eastAsia="Times New Roman" w:cs="Times New Roman"/>
          <w:szCs w:val="24"/>
        </w:rPr>
        <w:t>μ</w:t>
      </w:r>
      <w:r>
        <w:rPr>
          <w:rFonts w:eastAsia="Times New Roman" w:cs="Times New Roman"/>
          <w:szCs w:val="24"/>
        </w:rPr>
        <w:t xml:space="preserve">ιά πολιτική θέση εναντίον της Τουρκίας; Όχι. Ίσα-ίσα λέει, «Δεν ανακατεύομαι», για να μην πω ότι διευκολύνει κιόλας ορισμένες φορές. </w:t>
      </w:r>
    </w:p>
    <w:p w14:paraId="5FBB34F2"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Κάτω </w:t>
      </w:r>
      <w:r>
        <w:rPr>
          <w:rFonts w:eastAsia="Times New Roman" w:cs="Times New Roman"/>
          <w:szCs w:val="24"/>
        </w:rPr>
        <w:t>από αυτό το πρίσμα, λοιπόν, εμείς, βέβαια, δεν ψηφίζουμε, γιατί δεν είναι αθώο. Ο ηλεκτρονικός πόλεμος δεν είναι καθόλου αθώος. Η έδρα του είναι στη Βρετανία. Για το ότι μεταφέρεται εδώ ένα κέντρο, λέω</w:t>
      </w:r>
      <w:r>
        <w:rPr>
          <w:rFonts w:eastAsia="Times New Roman" w:cs="Times New Roman"/>
          <w:szCs w:val="24"/>
        </w:rPr>
        <w:t>:</w:t>
      </w:r>
      <w:r>
        <w:rPr>
          <w:rFonts w:eastAsia="Times New Roman" w:cs="Times New Roman"/>
          <w:szCs w:val="24"/>
        </w:rPr>
        <w:t xml:space="preserve"> «Δεν γλύφουμε το δάκτυλό μας». Όποιον στρατιωτικό, όπ</w:t>
      </w:r>
      <w:r>
        <w:rPr>
          <w:rFonts w:eastAsia="Times New Roman" w:cs="Times New Roman"/>
          <w:szCs w:val="24"/>
        </w:rPr>
        <w:t>οιον αναλυτή κι αν ρωτήσεις, καταλαβαίνει ότι έχει να κάνει με τις εξελίξεις στην περιοχή. Λέμε, λοιπόν, ότι εμπλέκετε βαθιά τη χώρα, άλλο αν το παρουσιάζετε σαν κάτι το αθώο.</w:t>
      </w:r>
    </w:p>
    <w:p w14:paraId="5FBB34F3"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Επίσης, είναι απαράδεκτα αυτά που λέχθηκαν ότι οι δηλώσεις του </w:t>
      </w:r>
      <w:proofErr w:type="spellStart"/>
      <w:r>
        <w:rPr>
          <w:rFonts w:eastAsia="Times New Roman" w:cs="Times New Roman"/>
          <w:szCs w:val="24"/>
        </w:rPr>
        <w:t>Ερντογάν</w:t>
      </w:r>
      <w:proofErr w:type="spellEnd"/>
      <w:r>
        <w:rPr>
          <w:rFonts w:eastAsia="Times New Roman" w:cs="Times New Roman"/>
          <w:szCs w:val="24"/>
        </w:rPr>
        <w:t>, καθώς κ</w:t>
      </w:r>
      <w:r>
        <w:rPr>
          <w:rFonts w:eastAsia="Times New Roman" w:cs="Times New Roman"/>
          <w:szCs w:val="24"/>
        </w:rPr>
        <w:t>αι οι παραβιάσεις στο Αιγαίο, γίνονται για εσωτερικούς λόγους της Τουρκίας. Το αντίθετο. Οξύνεται η κατάσταση στο…</w:t>
      </w:r>
    </w:p>
    <w:p w14:paraId="5FBB34F4"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πρέπει να κλείσετε.</w:t>
      </w:r>
    </w:p>
    <w:p w14:paraId="5FBB34F5"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Τέλειωσα, κύριε Πρόεδρε. Να πω μόνο μια λέξη για αυτή η</w:t>
      </w:r>
      <w:r>
        <w:rPr>
          <w:rFonts w:eastAsia="Times New Roman" w:cs="Times New Roman"/>
          <w:szCs w:val="24"/>
        </w:rPr>
        <w:t xml:space="preserve"> μεθοδολογία με τις τροπολογίες. </w:t>
      </w:r>
    </w:p>
    <w:p w14:paraId="5FBB34F6"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Δεν κατάλαβα, από πού ως πού έρχεστε τώρα στη συνεδρίαση, φέρνετε μια τροπολογία και μας λέτε</w:t>
      </w:r>
      <w:r>
        <w:rPr>
          <w:rFonts w:eastAsia="Times New Roman" w:cs="Times New Roman"/>
          <w:szCs w:val="24"/>
        </w:rPr>
        <w:t>:</w:t>
      </w:r>
      <w:r>
        <w:rPr>
          <w:rFonts w:eastAsia="Times New Roman" w:cs="Times New Roman"/>
          <w:szCs w:val="24"/>
        </w:rPr>
        <w:t xml:space="preserve"> «Αποφασίστε»; Τι είναι αυτό το πράγμα, δηλαδή; </w:t>
      </w:r>
      <w:r>
        <w:rPr>
          <w:rFonts w:eastAsia="Times New Roman" w:cs="Times New Roman"/>
          <w:szCs w:val="24"/>
        </w:rPr>
        <w:t>Δ</w:t>
      </w:r>
      <w:r>
        <w:rPr>
          <w:rFonts w:eastAsia="Times New Roman" w:cs="Times New Roman"/>
          <w:szCs w:val="24"/>
        </w:rPr>
        <w:t>εν μπορούμε να το καταλάβουμε. Παρ</w:t>
      </w:r>
      <w:r>
        <w:rPr>
          <w:rFonts w:eastAsia="Times New Roman" w:cs="Times New Roman"/>
          <w:szCs w:val="24"/>
        </w:rPr>
        <w:t xml:space="preserve">’ </w:t>
      </w:r>
      <w:r>
        <w:rPr>
          <w:rFonts w:eastAsia="Times New Roman" w:cs="Times New Roman"/>
          <w:szCs w:val="24"/>
        </w:rPr>
        <w:t>ότι είναι απλή</w:t>
      </w:r>
      <w:r>
        <w:rPr>
          <w:rFonts w:eastAsia="Times New Roman" w:cs="Times New Roman"/>
          <w:szCs w:val="24"/>
        </w:rPr>
        <w:t xml:space="preserve"> ούτε να τη δεις δεν προλαβαίνεις. Τι λογική είναι αυτή; Και λέω και για τις άλλες δεκαοκτώ μαζί. </w:t>
      </w:r>
    </w:p>
    <w:p w14:paraId="5FBB34F7"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Αντιγράφετε και μάλιστα</w:t>
      </w:r>
      <w:r>
        <w:rPr>
          <w:rFonts w:eastAsia="Times New Roman" w:cs="Times New Roman"/>
          <w:szCs w:val="24"/>
        </w:rPr>
        <w:t>,</w:t>
      </w:r>
      <w:r>
        <w:rPr>
          <w:rFonts w:eastAsia="Times New Roman" w:cs="Times New Roman"/>
          <w:szCs w:val="24"/>
        </w:rPr>
        <w:t xml:space="preserve"> βελτιώνετε επί τω χειρότερο -όσο κι αν φαίνεται αντιφατικό- αυτά που έκανε πριν η Νέα Δημοκρατία και το ΠΑΣΟΚ. Έφερνε σε μια τροπολο</w:t>
      </w:r>
      <w:r>
        <w:rPr>
          <w:rFonts w:eastAsia="Times New Roman" w:cs="Times New Roman"/>
          <w:szCs w:val="24"/>
        </w:rPr>
        <w:t>γία τέσσερα διαφορετικά πράγματα. Στα δυο συμφωνούσες και δεν είχες δυνατότητα να τα ψηφίσεις. Δεν τα έβαζαν ξεχωριστά. Αυτό κάνετε κι εσείς.</w:t>
      </w:r>
    </w:p>
    <w:p w14:paraId="5FBB34F8"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Και με τον Αυξεντίου εμείς συμφωνούμε. Δεν έχουμε καμ</w:t>
      </w:r>
      <w:r>
        <w:rPr>
          <w:rFonts w:eastAsia="Times New Roman" w:cs="Times New Roman"/>
          <w:szCs w:val="24"/>
        </w:rPr>
        <w:t>μ</w:t>
      </w:r>
      <w:r>
        <w:rPr>
          <w:rFonts w:eastAsia="Times New Roman" w:cs="Times New Roman"/>
          <w:szCs w:val="24"/>
        </w:rPr>
        <w:t>ία αντίρρηση. Και να υπενθυμίσω στον κ. Τασούλα ότι τον έκαψ</w:t>
      </w:r>
      <w:r>
        <w:rPr>
          <w:rFonts w:eastAsia="Times New Roman" w:cs="Times New Roman"/>
          <w:szCs w:val="24"/>
        </w:rPr>
        <w:t xml:space="preserve">αν οι Βρετανοί σύμμαχοί σας και οι φίλοι σας στο ΝΑΤΟ. Αυτοί τον έκαψαν ζωντανό. Στο ΝΑΤΟ ήταν και η Βρετανία τότε και η Ελλάδα. </w:t>
      </w:r>
    </w:p>
    <w:p w14:paraId="5FBB34F9"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Κύριε Πρόεδρε, δεν θα ψηφιστεί αυτό ομόφωνα; </w:t>
      </w:r>
    </w:p>
    <w:p w14:paraId="5FBB34FA"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θα ψηφιστεί ομόφωνα.</w:t>
      </w:r>
    </w:p>
    <w:p w14:paraId="5FBB34FB"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ΑΝΔΡ</w:t>
      </w:r>
      <w:r>
        <w:rPr>
          <w:rFonts w:eastAsia="Times New Roman" w:cs="Times New Roman"/>
          <w:b/>
          <w:szCs w:val="24"/>
        </w:rPr>
        <w:t>ΕΑΣ ΛΟΒΕΡΔΟΣ;</w:t>
      </w:r>
      <w:r>
        <w:rPr>
          <w:rFonts w:eastAsia="Times New Roman" w:cs="Times New Roman"/>
          <w:szCs w:val="24"/>
        </w:rPr>
        <w:t xml:space="preserve"> Αφού και το ΚΚΕ συμφωνεί. </w:t>
      </w:r>
    </w:p>
    <w:p w14:paraId="5FBB34FC"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θα ψηφιστεί ομόφωνα. Δεν μπορεί να ψηφιστεί</w:t>
      </w:r>
      <w:r>
        <w:rPr>
          <w:rFonts w:eastAsia="Times New Roman" w:cs="Times New Roman"/>
          <w:szCs w:val="24"/>
        </w:rPr>
        <w:t>,</w:t>
      </w:r>
      <w:r>
        <w:rPr>
          <w:rFonts w:eastAsia="Times New Roman" w:cs="Times New Roman"/>
          <w:szCs w:val="24"/>
        </w:rPr>
        <w:t xml:space="preserve"> αν δεν το αποκόψει η Κυβέρνηση από το σώμα της τροπολογίας. Μίλησε και ο κ. </w:t>
      </w:r>
      <w:proofErr w:type="spellStart"/>
      <w:r>
        <w:rPr>
          <w:rFonts w:eastAsia="Times New Roman" w:cs="Times New Roman"/>
          <w:szCs w:val="24"/>
        </w:rPr>
        <w:t>Παφίλης</w:t>
      </w:r>
      <w:proofErr w:type="spellEnd"/>
      <w:r>
        <w:rPr>
          <w:rFonts w:eastAsia="Times New Roman" w:cs="Times New Roman"/>
          <w:szCs w:val="24"/>
        </w:rPr>
        <w:t>. Ήταν σαφής και είπε «</w:t>
      </w:r>
      <w:r>
        <w:rPr>
          <w:rFonts w:eastAsia="Times New Roman" w:cs="Times New Roman"/>
          <w:szCs w:val="24"/>
        </w:rPr>
        <w:t>π</w:t>
      </w:r>
      <w:r>
        <w:rPr>
          <w:rFonts w:eastAsia="Times New Roman" w:cs="Times New Roman"/>
          <w:szCs w:val="24"/>
        </w:rPr>
        <w:t>αρών», ενώ θα ήθελαν να ψη</w:t>
      </w:r>
      <w:r>
        <w:rPr>
          <w:rFonts w:eastAsia="Times New Roman" w:cs="Times New Roman"/>
          <w:szCs w:val="24"/>
        </w:rPr>
        <w:t>φίσουν, αλλά λόγω Αυξεντίου δεν καταψηφίζουν την τροπολογία και λένε «</w:t>
      </w:r>
      <w:r>
        <w:rPr>
          <w:rFonts w:eastAsia="Times New Roman" w:cs="Times New Roman"/>
          <w:szCs w:val="24"/>
        </w:rPr>
        <w:t>π</w:t>
      </w:r>
      <w:r>
        <w:rPr>
          <w:rFonts w:eastAsia="Times New Roman" w:cs="Times New Roman"/>
          <w:szCs w:val="24"/>
        </w:rPr>
        <w:t xml:space="preserve">αρών». «Παρών» είπε και η Χρυσή Αυγή. </w:t>
      </w:r>
    </w:p>
    <w:p w14:paraId="5FBB34FD"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Για τον Αυξεντίου δεν μπορεί να μην ψηφίσουμε. </w:t>
      </w:r>
    </w:p>
    <w:p w14:paraId="5FBB34FE"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Τι να κάνουμε; Εγώ είμαι η Κυβέρνηση; Έκανα την</w:t>
      </w:r>
      <w:r>
        <w:rPr>
          <w:rFonts w:eastAsia="Times New Roman" w:cs="Times New Roman"/>
          <w:szCs w:val="24"/>
        </w:rPr>
        <w:t xml:space="preserve"> έκκληση στον κύριο Υπουργό. Θα δούμε στο τέλος τι θα μας πει. </w:t>
      </w:r>
    </w:p>
    <w:p w14:paraId="5FBB34FF"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Προχωρούμε τώρα στους δυο συναδέλφους -και κλείνουν οι ειδικοί αγορητές- τον κ. Κωνσταντίνο </w:t>
      </w:r>
      <w:proofErr w:type="spellStart"/>
      <w:r>
        <w:rPr>
          <w:rFonts w:eastAsia="Times New Roman" w:cs="Times New Roman"/>
          <w:szCs w:val="24"/>
        </w:rPr>
        <w:t>Κατσίκη</w:t>
      </w:r>
      <w:proofErr w:type="spellEnd"/>
      <w:r>
        <w:rPr>
          <w:rFonts w:eastAsia="Times New Roman" w:cs="Times New Roman"/>
          <w:szCs w:val="24"/>
        </w:rPr>
        <w:t xml:space="preserve"> και τον κ. Ιωάννη </w:t>
      </w:r>
      <w:proofErr w:type="spellStart"/>
      <w:r>
        <w:rPr>
          <w:rFonts w:eastAsia="Times New Roman" w:cs="Times New Roman"/>
          <w:szCs w:val="24"/>
        </w:rPr>
        <w:t>Σαρίδη</w:t>
      </w:r>
      <w:proofErr w:type="spellEnd"/>
      <w:r>
        <w:rPr>
          <w:rFonts w:eastAsia="Times New Roman" w:cs="Times New Roman"/>
          <w:szCs w:val="24"/>
        </w:rPr>
        <w:t xml:space="preserve">. </w:t>
      </w:r>
    </w:p>
    <w:p w14:paraId="5FBB3500"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xml:space="preserve">, έχετε τον λόγο. </w:t>
      </w:r>
    </w:p>
    <w:p w14:paraId="5FBB3501"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Ευχαριστώ,</w:t>
      </w:r>
      <w:r>
        <w:rPr>
          <w:rFonts w:eastAsia="Times New Roman" w:cs="Times New Roman"/>
          <w:szCs w:val="24"/>
        </w:rPr>
        <w:t xml:space="preserve"> κύριε Πρόεδρε.</w:t>
      </w:r>
    </w:p>
    <w:p w14:paraId="5FBB3502"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Δυο λόγια πολύ σύντομα θα πω και στο χρόνο που μου δίδεται, για την </w:t>
      </w:r>
      <w:r>
        <w:rPr>
          <w:rFonts w:eastAsia="Times New Roman" w:cs="Times New Roman"/>
          <w:szCs w:val="24"/>
        </w:rPr>
        <w:t>κ</w:t>
      </w:r>
      <w:r>
        <w:rPr>
          <w:rFonts w:eastAsia="Times New Roman" w:cs="Times New Roman"/>
          <w:szCs w:val="24"/>
        </w:rPr>
        <w:t xml:space="preserve">ύρωση του μνημονίου συνεννόησης σχετικά με το μεικτό κλιμάκιο του ΝΑΤΟ και τον ηλεκτρονικό πόλεμο. Όπως τοποθετηθήκαμε και στην </w:t>
      </w:r>
      <w:r>
        <w:rPr>
          <w:rFonts w:eastAsia="Times New Roman" w:cs="Times New Roman"/>
          <w:szCs w:val="24"/>
        </w:rPr>
        <w:t>ε</w:t>
      </w:r>
      <w:r>
        <w:rPr>
          <w:rFonts w:eastAsia="Times New Roman" w:cs="Times New Roman"/>
          <w:szCs w:val="24"/>
        </w:rPr>
        <w:t>πιτροπή και πιστεύω και η συντριπτική πλει</w:t>
      </w:r>
      <w:r>
        <w:rPr>
          <w:rFonts w:eastAsia="Times New Roman" w:cs="Times New Roman"/>
          <w:szCs w:val="24"/>
        </w:rPr>
        <w:t xml:space="preserve">οψηφία των κομμάτων, έτσι και σήμερα, έχοντας την τιμή να τοποθετούμαι στην Αίθουσα της Ολομέλειας, παραμένει ταυτόσημη η θέση μας και θα υπερψηφίσουμε αυτήν την </w:t>
      </w:r>
      <w:r>
        <w:rPr>
          <w:rFonts w:eastAsia="Times New Roman" w:cs="Times New Roman"/>
          <w:szCs w:val="24"/>
        </w:rPr>
        <w:t>κ</w:t>
      </w:r>
      <w:r>
        <w:rPr>
          <w:rFonts w:eastAsia="Times New Roman" w:cs="Times New Roman"/>
          <w:szCs w:val="24"/>
        </w:rPr>
        <w:t xml:space="preserve">ύρωση συνεννόησης, κατανόησης του μεικτού κλιμακίου του ΝΑΤΟ. </w:t>
      </w:r>
    </w:p>
    <w:p w14:paraId="5FBB3503"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Βέβαια να μην παραλείψω να πω</w:t>
      </w:r>
      <w:r>
        <w:rPr>
          <w:rFonts w:eastAsia="Times New Roman" w:cs="Times New Roman"/>
          <w:szCs w:val="24"/>
        </w:rPr>
        <w:t>,</w:t>
      </w:r>
      <w:r>
        <w:rPr>
          <w:rFonts w:eastAsia="Times New Roman" w:cs="Times New Roman"/>
          <w:szCs w:val="24"/>
        </w:rPr>
        <w:t xml:space="preserve"> ότι στη συνεδρίαση της αρμόδιας Επιτροπής Εξωτερικών και Άμυνας για το θέμα αυτό, τόσο οι επιτελείς του Υπουργείου Άμυνας, όσο και ο Υπουργός Εθνικής Άμυνας </w:t>
      </w:r>
      <w:r>
        <w:rPr>
          <w:rFonts w:eastAsia="Times New Roman" w:cs="Times New Roman"/>
          <w:szCs w:val="24"/>
        </w:rPr>
        <w:lastRenderedPageBreak/>
        <w:t xml:space="preserve">ο οποίος </w:t>
      </w:r>
      <w:proofErr w:type="spellStart"/>
      <w:r>
        <w:rPr>
          <w:rFonts w:eastAsia="Times New Roman" w:cs="Times New Roman"/>
          <w:szCs w:val="24"/>
        </w:rPr>
        <w:t>παρευρίσκετο</w:t>
      </w:r>
      <w:proofErr w:type="spellEnd"/>
      <w:r>
        <w:rPr>
          <w:rFonts w:eastAsia="Times New Roman" w:cs="Times New Roman"/>
          <w:szCs w:val="24"/>
        </w:rPr>
        <w:t>, είχε μια πλήρη, εμπεριστατωμένη και μεστή τοποθέτηση, εισήγηση περιεχομένου</w:t>
      </w:r>
      <w:r>
        <w:rPr>
          <w:rFonts w:eastAsia="Times New Roman" w:cs="Times New Roman"/>
          <w:szCs w:val="24"/>
        </w:rPr>
        <w:t xml:space="preserve">, ώστε οι λιγοστές ερωτήσεις οι οποίες στη συνέχεια υπεβλήθησαν, απαντήθηκαν με σαφήνεια. Και δεν σας κρύβω ότι εκπλήσσομαι, γιατί </w:t>
      </w:r>
      <w:proofErr w:type="spellStart"/>
      <w:r>
        <w:rPr>
          <w:rFonts w:eastAsia="Times New Roman" w:cs="Times New Roman"/>
          <w:szCs w:val="24"/>
        </w:rPr>
        <w:t>αντιλέγοντες</w:t>
      </w:r>
      <w:proofErr w:type="spellEnd"/>
      <w:r>
        <w:rPr>
          <w:rFonts w:eastAsia="Times New Roman" w:cs="Times New Roman"/>
          <w:szCs w:val="24"/>
        </w:rPr>
        <w:t xml:space="preserve"> και </w:t>
      </w:r>
      <w:proofErr w:type="spellStart"/>
      <w:r>
        <w:rPr>
          <w:rFonts w:eastAsia="Times New Roman" w:cs="Times New Roman"/>
          <w:szCs w:val="24"/>
        </w:rPr>
        <w:t>αντιφωνούντες</w:t>
      </w:r>
      <w:proofErr w:type="spellEnd"/>
      <w:r>
        <w:rPr>
          <w:rFonts w:eastAsia="Times New Roman" w:cs="Times New Roman"/>
          <w:szCs w:val="24"/>
        </w:rPr>
        <w:t xml:space="preserve"> σήμερα θέτουν τέτοιο θέμα. </w:t>
      </w:r>
    </w:p>
    <w:p w14:paraId="5FBB3504"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Βεβαίως συντάσσομαι και με την άποψη του Αναπληρωτή Υπουργού Εθνικ</w:t>
      </w:r>
      <w:r>
        <w:rPr>
          <w:rFonts w:eastAsia="Times New Roman" w:cs="Times New Roman"/>
          <w:szCs w:val="24"/>
        </w:rPr>
        <w:t>ής Άμυνας</w:t>
      </w:r>
      <w:r>
        <w:rPr>
          <w:rFonts w:eastAsia="Times New Roman" w:cs="Times New Roman"/>
          <w:szCs w:val="24"/>
        </w:rPr>
        <w:t>,</w:t>
      </w:r>
      <w:r>
        <w:rPr>
          <w:rFonts w:eastAsia="Times New Roman" w:cs="Times New Roman"/>
          <w:szCs w:val="24"/>
        </w:rPr>
        <w:t xml:space="preserve"> σε σχέση με την απάντηση που έδωσε αναφορικά με το θέμα αυτό.</w:t>
      </w:r>
    </w:p>
    <w:p w14:paraId="5FBB3505"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στις τροπολογίες, ξεκινώντας από την πρώτη, το περιεχόμενο της οποίας αφορά αμιγώς θέματα και ρυθμίσεις αρμοδιότητας του Υπουργείου Εθνικής Άμυνας, τα οποία, κατά την </w:t>
      </w:r>
      <w:r>
        <w:rPr>
          <w:rFonts w:eastAsia="Times New Roman" w:cs="Times New Roman"/>
          <w:szCs w:val="24"/>
        </w:rPr>
        <w:t>άποψή μας, προωθούν τα δίκαιο και νόμιμα αιτήματα των υπηρετούντων αφ</w:t>
      </w:r>
      <w:r>
        <w:rPr>
          <w:rFonts w:eastAsia="Times New Roman" w:cs="Times New Roman"/>
          <w:szCs w:val="24"/>
        </w:rPr>
        <w:t xml:space="preserve">’ </w:t>
      </w:r>
      <w:r>
        <w:rPr>
          <w:rFonts w:eastAsia="Times New Roman" w:cs="Times New Roman"/>
          <w:szCs w:val="24"/>
        </w:rPr>
        <w:t>ενός εις τις Ένοπλες Δυνάμεις, αφού δημιουργείται πλέον μια ισόνομη αντιμετώπιση σε ό,τι αφορά τους στρατιωτικούς, τη βαθμολογική τους και άλλη ανέλιξη και εξέλιξη που τους αφορά, αφ</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τέρου δε, δημιουργείται και μία βελτίωση των όρων και των κανόνων της </w:t>
      </w:r>
      <w:r>
        <w:rPr>
          <w:rFonts w:eastAsia="Times New Roman" w:cs="Times New Roman"/>
          <w:szCs w:val="24"/>
        </w:rPr>
        <w:t>υ</w:t>
      </w:r>
      <w:r>
        <w:rPr>
          <w:rFonts w:eastAsia="Times New Roman" w:cs="Times New Roman"/>
          <w:szCs w:val="24"/>
        </w:rPr>
        <w:t xml:space="preserve">πηρεσίας </w:t>
      </w:r>
      <w:r>
        <w:rPr>
          <w:rFonts w:eastAsia="Times New Roman" w:cs="Times New Roman"/>
          <w:szCs w:val="24"/>
        </w:rPr>
        <w:t>α</w:t>
      </w:r>
      <w:r>
        <w:rPr>
          <w:rFonts w:eastAsia="Times New Roman" w:cs="Times New Roman"/>
          <w:szCs w:val="24"/>
        </w:rPr>
        <w:t xml:space="preserve">ξιοποίησης της </w:t>
      </w:r>
      <w:r>
        <w:rPr>
          <w:rFonts w:eastAsia="Times New Roman" w:cs="Times New Roman"/>
          <w:szCs w:val="24"/>
        </w:rPr>
        <w:t>π</w:t>
      </w:r>
      <w:r>
        <w:rPr>
          <w:rFonts w:eastAsia="Times New Roman" w:cs="Times New Roman"/>
          <w:szCs w:val="24"/>
        </w:rPr>
        <w:t xml:space="preserve">εριουσίας του Υπουργείου Εθνικής Άμυνας, </w:t>
      </w:r>
      <w:r>
        <w:rPr>
          <w:rFonts w:eastAsia="Times New Roman" w:cs="Times New Roman"/>
          <w:szCs w:val="24"/>
        </w:rPr>
        <w:lastRenderedPageBreak/>
        <w:t xml:space="preserve">ώστε κατά τον καλύτερο τρόπο αυτή να αξιοποιηθεί και να αποβεί επ’  </w:t>
      </w:r>
      <w:proofErr w:type="spellStart"/>
      <w:r>
        <w:rPr>
          <w:rFonts w:eastAsia="Times New Roman" w:cs="Times New Roman"/>
          <w:szCs w:val="24"/>
        </w:rPr>
        <w:t>ωφελεία</w:t>
      </w:r>
      <w:proofErr w:type="spellEnd"/>
      <w:r>
        <w:rPr>
          <w:rFonts w:eastAsia="Times New Roman" w:cs="Times New Roman"/>
          <w:szCs w:val="24"/>
        </w:rPr>
        <w:t xml:space="preserve"> των οικονομικών του Υπουργείου.</w:t>
      </w:r>
    </w:p>
    <w:p w14:paraId="5FBB3506"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Ακούστηκε </w:t>
      </w:r>
      <w:r>
        <w:rPr>
          <w:rFonts w:eastAsia="Times New Roman" w:cs="Times New Roman"/>
          <w:szCs w:val="24"/>
        </w:rPr>
        <w:t xml:space="preserve">σ’ αυτήν την Αίθουσα -συνεχίζοντας να τοποθετούμαι επί  της τροπολογίας αυτής, κύριε Πρόεδρε- ότι υπήρχε και μια καθυστέρηση για τον φόρο τιμής, που οφείλουμε και </w:t>
      </w:r>
      <w:proofErr w:type="spellStart"/>
      <w:r>
        <w:rPr>
          <w:rFonts w:eastAsia="Times New Roman" w:cs="Times New Roman"/>
          <w:szCs w:val="24"/>
        </w:rPr>
        <w:t>αποτίουμε</w:t>
      </w:r>
      <w:proofErr w:type="spellEnd"/>
      <w:r>
        <w:rPr>
          <w:rFonts w:eastAsia="Times New Roman" w:cs="Times New Roman"/>
          <w:szCs w:val="24"/>
        </w:rPr>
        <w:t xml:space="preserve"> στον Αυξεντίου Γρηγόριο, τον ήρωα της Κύπρου. Ακούστηκε ότι με πολλή καθυστέρηση έρ</w:t>
      </w:r>
      <w:r>
        <w:rPr>
          <w:rFonts w:eastAsia="Times New Roman" w:cs="Times New Roman"/>
          <w:szCs w:val="24"/>
        </w:rPr>
        <w:t xml:space="preserve">χεται να ενσωματωθεί και αυτό το θέμα, </w:t>
      </w:r>
      <w:r>
        <w:rPr>
          <w:rFonts w:eastAsia="Times New Roman" w:cs="Times New Roman"/>
          <w:szCs w:val="24"/>
        </w:rPr>
        <w:t xml:space="preserve">ως θέμα της </w:t>
      </w:r>
      <w:r>
        <w:rPr>
          <w:rFonts w:eastAsia="Times New Roman" w:cs="Times New Roman"/>
          <w:szCs w:val="24"/>
        </w:rPr>
        <w:t>παρ</w:t>
      </w:r>
      <w:r>
        <w:rPr>
          <w:rFonts w:eastAsia="Times New Roman" w:cs="Times New Roman"/>
          <w:szCs w:val="24"/>
        </w:rPr>
        <w:t>α</w:t>
      </w:r>
      <w:r>
        <w:rPr>
          <w:rFonts w:eastAsia="Times New Roman" w:cs="Times New Roman"/>
          <w:szCs w:val="24"/>
        </w:rPr>
        <w:t>γρ</w:t>
      </w:r>
      <w:r>
        <w:rPr>
          <w:rFonts w:eastAsia="Times New Roman" w:cs="Times New Roman"/>
          <w:szCs w:val="24"/>
        </w:rPr>
        <w:t>ά</w:t>
      </w:r>
      <w:r>
        <w:rPr>
          <w:rFonts w:eastAsia="Times New Roman" w:cs="Times New Roman"/>
          <w:szCs w:val="24"/>
        </w:rPr>
        <w:t>φο</w:t>
      </w:r>
      <w:r>
        <w:rPr>
          <w:rFonts w:eastAsia="Times New Roman" w:cs="Times New Roman"/>
          <w:szCs w:val="24"/>
        </w:rPr>
        <w:t>υ</w:t>
      </w:r>
      <w:r>
        <w:rPr>
          <w:rFonts w:eastAsia="Times New Roman" w:cs="Times New Roman"/>
          <w:szCs w:val="24"/>
        </w:rPr>
        <w:t xml:space="preserve"> 12, σε αυτήν την τροπολογία. Βέβαια, η διαπίστωση αυτή ότι πρόκειται για καθυστέρηση, ίσως δίδει την απάντηση ότι αυτή η τροπολογία σταματάει πλέον αυτήν την καθυστέρηση και επισπεύδει ένα θέμα, το οποίο εδώ και πάρα πολύ καιρό έπρεπε να είχε λάβει χώρα κ</w:t>
      </w:r>
      <w:r>
        <w:rPr>
          <w:rFonts w:eastAsia="Times New Roman" w:cs="Times New Roman"/>
          <w:szCs w:val="24"/>
        </w:rPr>
        <w:t>αι να είχε τακτοποιηθεί. Βεβαίως, συμφωνούμε απόλυτα ως προς την τιμητική εκδήλωση, η οποία πρέπει να γίνει και να ειπωθούν περισσότερα πράγματα και με μεγαλύτερη άνεση χρόνου στο πρόσωπο αυτό και στην προσωπικότητα του ήρωα.</w:t>
      </w:r>
    </w:p>
    <w:p w14:paraId="5FBB3507"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Τελειώνοντας με την τροπολογία</w:t>
      </w:r>
      <w:r>
        <w:rPr>
          <w:rFonts w:eastAsia="Times New Roman" w:cs="Times New Roman"/>
          <w:szCs w:val="24"/>
        </w:rPr>
        <w:t xml:space="preserve"> αυτή, με την οποία συμφωνούμε και την υπερψηφίζουμε, θέλω να πω δυο λόγια και για την τροπολογία που αφορά το Υπουργείο Παιδείας σε σχέση με τη δανειοδότηση, αλλά και την οικονομική ενίσχυση </w:t>
      </w:r>
      <w:r>
        <w:rPr>
          <w:rFonts w:eastAsia="Times New Roman" w:cs="Times New Roman"/>
          <w:szCs w:val="24"/>
        </w:rPr>
        <w:t xml:space="preserve">αναφορικά </w:t>
      </w:r>
      <w:r>
        <w:rPr>
          <w:rFonts w:eastAsia="Times New Roman" w:cs="Times New Roman"/>
          <w:szCs w:val="24"/>
        </w:rPr>
        <w:t xml:space="preserve">με τις υποτροφίες </w:t>
      </w:r>
      <w:r>
        <w:rPr>
          <w:rFonts w:eastAsia="Times New Roman" w:cs="Times New Roman"/>
          <w:szCs w:val="24"/>
        </w:rPr>
        <w:t xml:space="preserve">των </w:t>
      </w:r>
      <w:r>
        <w:rPr>
          <w:rFonts w:eastAsia="Times New Roman" w:cs="Times New Roman"/>
          <w:szCs w:val="24"/>
        </w:rPr>
        <w:t>προπτυχιακ</w:t>
      </w:r>
      <w:r>
        <w:rPr>
          <w:rFonts w:eastAsia="Times New Roman" w:cs="Times New Roman"/>
          <w:szCs w:val="24"/>
        </w:rPr>
        <w:t>ών</w:t>
      </w:r>
      <w:r>
        <w:rPr>
          <w:rFonts w:eastAsia="Times New Roman" w:cs="Times New Roman"/>
          <w:szCs w:val="24"/>
        </w:rPr>
        <w:t xml:space="preserve"> φοιτητ</w:t>
      </w:r>
      <w:r>
        <w:rPr>
          <w:rFonts w:eastAsia="Times New Roman" w:cs="Times New Roman"/>
          <w:szCs w:val="24"/>
        </w:rPr>
        <w:t>ών</w:t>
      </w:r>
      <w:r>
        <w:rPr>
          <w:rFonts w:eastAsia="Times New Roman" w:cs="Times New Roman"/>
          <w:szCs w:val="24"/>
        </w:rPr>
        <w:t>.</w:t>
      </w:r>
    </w:p>
    <w:p w14:paraId="5FBB3508"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w:t>
      </w:r>
      <w:proofErr w:type="spellStart"/>
      <w:r>
        <w:rPr>
          <w:rFonts w:eastAsia="Times New Roman" w:cs="Times New Roman"/>
          <w:szCs w:val="24"/>
        </w:rPr>
        <w:t>εδηλώθη</w:t>
      </w:r>
      <w:proofErr w:type="spellEnd"/>
      <w:r>
        <w:rPr>
          <w:rFonts w:eastAsia="Times New Roman" w:cs="Times New Roman"/>
          <w:szCs w:val="24"/>
        </w:rPr>
        <w:t xml:space="preserve"> από τον κύριο Υπουργό, τον κ. Βίτσα, ότι τα κονδύλια αυτά είναι από το ΕΣΠΑ. Πέραν δε του σημαντικού κοινωνικού στοιχείου απέναντι στην ευαίσθητη πληθυσμιακή ομάδα των φοιτητών αναφορικά με την ενίσχυσή τους, θέτω και ένα ακόμη: Τα κονδύλια του </w:t>
      </w:r>
      <w:r>
        <w:rPr>
          <w:rFonts w:eastAsia="Times New Roman" w:cs="Times New Roman"/>
          <w:szCs w:val="24"/>
        </w:rPr>
        <w:t xml:space="preserve">ΕΣΠΑ ξέρουμε ότι στο παρελθόν πολύ δύσκολα </w:t>
      </w:r>
      <w:proofErr w:type="spellStart"/>
      <w:r>
        <w:rPr>
          <w:rFonts w:eastAsia="Times New Roman" w:cs="Times New Roman"/>
          <w:szCs w:val="24"/>
        </w:rPr>
        <w:t>απορροφούνταν</w:t>
      </w:r>
      <w:proofErr w:type="spellEnd"/>
      <w:r>
        <w:rPr>
          <w:rFonts w:eastAsia="Times New Roman" w:cs="Times New Roman"/>
          <w:szCs w:val="24"/>
        </w:rPr>
        <w:t>. Επίσης, γνωρίζουμε ότι σε συγκεκριμένες διαδικασίες πρέπει να προβαίνει και η νομοθετική εξουσία και οι υπηρεσίες, οι οποίες ενεργούν ως προς τη διάθεση αυτών των κονδυλίων.</w:t>
      </w:r>
    </w:p>
    <w:p w14:paraId="5FBB3509"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w:t>
      </w:r>
      <w:r>
        <w:rPr>
          <w:rFonts w:eastAsia="Times New Roman" w:cs="Times New Roman"/>
          <w:szCs w:val="24"/>
        </w:rPr>
        <w:t xml:space="preserve"> το κουδούνι λήξεως του χρόνου ομιλίας του κυρίου Βουλευτή)</w:t>
      </w:r>
    </w:p>
    <w:p w14:paraId="5FBB350A"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Με τη σκέψη, λοιπόν, ότι αυτά τα κονδύλια -και τελειώνω- πρέπει να </w:t>
      </w:r>
      <w:proofErr w:type="spellStart"/>
      <w:r>
        <w:rPr>
          <w:rFonts w:eastAsia="Times New Roman" w:cs="Times New Roman"/>
          <w:szCs w:val="24"/>
        </w:rPr>
        <w:t>απορροφηθούν</w:t>
      </w:r>
      <w:proofErr w:type="spellEnd"/>
      <w:r>
        <w:rPr>
          <w:rFonts w:eastAsia="Times New Roman" w:cs="Times New Roman"/>
          <w:szCs w:val="24"/>
        </w:rPr>
        <w:t xml:space="preserve">, να αποδοθούν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χρεώνεται ο κρατικός προϋπολογισμός- νομίζω ότι και εδώ το θέμα το </w:t>
      </w:r>
      <w:r>
        <w:rPr>
          <w:rFonts w:eastAsia="Times New Roman" w:cs="Times New Roman"/>
          <w:szCs w:val="24"/>
        </w:rPr>
        <w:lastRenderedPageBreak/>
        <w:t>οποίο</w:t>
      </w:r>
      <w:r>
        <w:rPr>
          <w:rFonts w:eastAsia="Times New Roman" w:cs="Times New Roman"/>
          <w:szCs w:val="24"/>
        </w:rPr>
        <w:t xml:space="preserve"> ετέθη ως προς τη συν</w:t>
      </w:r>
      <w:r>
        <w:rPr>
          <w:rFonts w:eastAsia="Times New Roman" w:cs="Times New Roman"/>
          <w:szCs w:val="24"/>
        </w:rPr>
        <w:t xml:space="preserve">άφεια της </w:t>
      </w:r>
      <w:r>
        <w:rPr>
          <w:rFonts w:eastAsia="Times New Roman" w:cs="Times New Roman"/>
          <w:szCs w:val="24"/>
        </w:rPr>
        <w:t>τροπολογία</w:t>
      </w:r>
      <w:r>
        <w:rPr>
          <w:rFonts w:eastAsia="Times New Roman" w:cs="Times New Roman"/>
          <w:szCs w:val="24"/>
        </w:rPr>
        <w:t>ς</w:t>
      </w:r>
      <w:r>
        <w:rPr>
          <w:rFonts w:eastAsia="Times New Roman" w:cs="Times New Roman"/>
          <w:szCs w:val="24"/>
        </w:rPr>
        <w:t xml:space="preserve"> με το </w:t>
      </w:r>
      <w:r>
        <w:rPr>
          <w:rFonts w:eastAsia="Times New Roman" w:cs="Times New Roman"/>
          <w:szCs w:val="24"/>
        </w:rPr>
        <w:t xml:space="preserve">νομοσχέδιο </w:t>
      </w:r>
      <w:r>
        <w:rPr>
          <w:rFonts w:eastAsia="Times New Roman" w:cs="Times New Roman"/>
          <w:szCs w:val="24"/>
        </w:rPr>
        <w:t xml:space="preserve">που συζητάμε, </w:t>
      </w:r>
      <w:r>
        <w:rPr>
          <w:rFonts w:eastAsia="Times New Roman" w:cs="Times New Roman"/>
          <w:szCs w:val="24"/>
        </w:rPr>
        <w:t>οφείλουμε να παρακάμψουμε δίδοντας προτεραιότητα στην απορρόφηση του κονδυλίου προ του κινδύνου της καθυστέρησης και κατά συνέπεια της απώλειας αυτού. Ως εκ τούτου</w:t>
      </w:r>
      <w:r>
        <w:rPr>
          <w:rFonts w:eastAsia="Times New Roman" w:cs="Times New Roman"/>
          <w:szCs w:val="24"/>
        </w:rPr>
        <w:t>, δεν νομίζω ότι πρ</w:t>
      </w:r>
      <w:r>
        <w:rPr>
          <w:rFonts w:eastAsia="Times New Roman" w:cs="Times New Roman"/>
          <w:szCs w:val="24"/>
        </w:rPr>
        <w:t>έπει να δημιουργείται θέμα γιατί έρχεται σ’ αυτό το νομοσχέδιο</w:t>
      </w:r>
      <w:r>
        <w:rPr>
          <w:rFonts w:eastAsia="Times New Roman" w:cs="Times New Roman"/>
          <w:szCs w:val="24"/>
        </w:rPr>
        <w:t xml:space="preserve"> η εν λόγω τροπολογία</w:t>
      </w:r>
      <w:r>
        <w:rPr>
          <w:rFonts w:eastAsia="Times New Roman" w:cs="Times New Roman"/>
          <w:szCs w:val="24"/>
        </w:rPr>
        <w:t>.</w:t>
      </w:r>
    </w:p>
    <w:p w14:paraId="5FBB350B"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5FBB350C"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από την Ένωση Κεντρώων έχει τον λόγο.</w:t>
      </w:r>
    </w:p>
    <w:p w14:paraId="5FBB350D"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κύριε Πρόεδρε.</w:t>
      </w:r>
    </w:p>
    <w:p w14:paraId="5FBB350E"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η Ένωση Κεντρώων έχει ήδη επιχειρηματολογήσει υπέρ της συμμετοχής της χώρας μας στο μεικτό </w:t>
      </w:r>
      <w:r>
        <w:rPr>
          <w:rFonts w:eastAsia="Times New Roman" w:cs="Times New Roman"/>
          <w:szCs w:val="24"/>
        </w:rPr>
        <w:t>νατο</w:t>
      </w:r>
      <w:r>
        <w:rPr>
          <w:rFonts w:eastAsia="Times New Roman" w:cs="Times New Roman"/>
          <w:szCs w:val="24"/>
        </w:rPr>
        <w:t>ϊκό κλιμάκιο ηλεκτρονικού πολέμου και έχει τονίσει και στην Επιτροπή Εθνικής Άμυνας ότι έχει ήδη καθυστερήσει η κύρωση του συγκεκριμένου μνημονίου συνεργασίας,</w:t>
      </w:r>
      <w:r>
        <w:rPr>
          <w:rFonts w:eastAsia="Times New Roman" w:cs="Times New Roman"/>
          <w:szCs w:val="24"/>
        </w:rPr>
        <w:t xml:space="preserve"> το οποίο είχε υπογραφεί από τον Αύγουστο του 2013.</w:t>
      </w:r>
    </w:p>
    <w:p w14:paraId="5FBB350F"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έχουμε επισημάνει ότι ήμασταν υπέρ της φιλοξενίας στην 113 Πτέρυγα Μάχης αυτού ουσιαστικά του κλιμακίου. </w:t>
      </w:r>
    </w:p>
    <w:p w14:paraId="5FBB3510"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Η παραμονή της Ελλάδας στο ΝΑΤΟ</w:t>
      </w:r>
      <w:r>
        <w:rPr>
          <w:rFonts w:eastAsia="Times New Roman" w:cs="Times New Roman"/>
          <w:szCs w:val="24"/>
        </w:rPr>
        <w:t>,</w:t>
      </w:r>
      <w:r>
        <w:rPr>
          <w:rFonts w:eastAsia="Times New Roman" w:cs="Times New Roman"/>
          <w:szCs w:val="24"/>
        </w:rPr>
        <w:t xml:space="preserve"> στην παρούσα φάση</w:t>
      </w:r>
      <w:r>
        <w:rPr>
          <w:rFonts w:eastAsia="Times New Roman" w:cs="Times New Roman"/>
          <w:szCs w:val="24"/>
        </w:rPr>
        <w:t>,</w:t>
      </w:r>
      <w:r>
        <w:rPr>
          <w:rFonts w:eastAsia="Times New Roman" w:cs="Times New Roman"/>
          <w:szCs w:val="24"/>
        </w:rPr>
        <w:t xml:space="preserve"> είναι συμφέρουσα για την εθνική άμυνα </w:t>
      </w:r>
      <w:r>
        <w:rPr>
          <w:rFonts w:eastAsia="Times New Roman" w:cs="Times New Roman"/>
          <w:szCs w:val="24"/>
        </w:rPr>
        <w:t xml:space="preserve">της χώρας και για τα εθνικά συμφέροντα.   </w:t>
      </w:r>
    </w:p>
    <w:p w14:paraId="5FBB3511" w14:textId="77777777" w:rsidR="00C14AE8" w:rsidRDefault="0089555B">
      <w:pPr>
        <w:tabs>
          <w:tab w:val="left" w:pos="2738"/>
          <w:tab w:val="center" w:pos="4753"/>
          <w:tab w:val="left" w:pos="5723"/>
        </w:tabs>
        <w:spacing w:after="0" w:line="600" w:lineRule="auto"/>
        <w:jc w:val="both"/>
        <w:rPr>
          <w:rFonts w:eastAsia="Times New Roman" w:cs="Times New Roman"/>
          <w:szCs w:val="24"/>
        </w:rPr>
      </w:pPr>
      <w:r>
        <w:rPr>
          <w:rFonts w:eastAsia="Times New Roman" w:cs="Times New Roman"/>
          <w:szCs w:val="24"/>
        </w:rPr>
        <w:t xml:space="preserve">Ενισχύει τη θέση της σε μια δύσκολη πραγματικά περίοδο για την εθνική ασφάλεια, όπως ακριβώς εξελίσσονται αυτή τη στιγμή τα γεγονότα στην ευρύτερη περιοχή μας. </w:t>
      </w:r>
    </w:p>
    <w:p w14:paraId="5FBB3512" w14:textId="77777777" w:rsidR="00C14AE8" w:rsidRDefault="0089555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Όσον αφορά τώρα την τροπολογία την οποία καταθέτει τ</w:t>
      </w:r>
      <w:r>
        <w:rPr>
          <w:rFonts w:eastAsia="Times New Roman" w:cs="Times New Roman"/>
          <w:szCs w:val="24"/>
        </w:rPr>
        <w:t xml:space="preserve">ο Υπουργείο Εθνικής Άμυνας, την τροπολογία με γενικό αριθμό 728, για μια ακόμα φορά η Κυβέρνηση μάς εκπλήσσει με τον τρόπο με τον οποίο σαφώς νομοθετεί. Στη συγκεκριμένη τροπολογία ενώ πραγματικά κάποια πράγματα θα έπρεπε όντως να ψηφιστούν από το </w:t>
      </w:r>
      <w:r>
        <w:rPr>
          <w:rFonts w:eastAsia="Times New Roman" w:cs="Times New Roman"/>
          <w:szCs w:val="24"/>
        </w:rPr>
        <w:t>Ε</w:t>
      </w:r>
      <w:r>
        <w:rPr>
          <w:rFonts w:eastAsia="Times New Roman" w:cs="Times New Roman"/>
          <w:szCs w:val="24"/>
        </w:rPr>
        <w:t>λληνικό</w:t>
      </w:r>
      <w:r>
        <w:rPr>
          <w:rFonts w:eastAsia="Times New Roman" w:cs="Times New Roman"/>
          <w:szCs w:val="24"/>
        </w:rPr>
        <w:t xml:space="preserve"> Κοινοβούλιο, ο τρόπος με τον οποίο η Κυβέρνηση επιλέγει να τα φέρει -δηλαδή σε δώδεκα διαφορετικές παραγράφους- οδηγεί σε έναν άμεσο εκβιασμό για το αν θα ψηφίσουν «</w:t>
      </w:r>
      <w:r>
        <w:rPr>
          <w:rFonts w:eastAsia="Times New Roman" w:cs="Times New Roman"/>
          <w:szCs w:val="24"/>
        </w:rPr>
        <w:t>ναι</w:t>
      </w:r>
      <w:r>
        <w:rPr>
          <w:rFonts w:eastAsia="Times New Roman" w:cs="Times New Roman"/>
          <w:szCs w:val="24"/>
        </w:rPr>
        <w:t>» ή «</w:t>
      </w:r>
      <w:r>
        <w:rPr>
          <w:rFonts w:eastAsia="Times New Roman" w:cs="Times New Roman"/>
          <w:szCs w:val="24"/>
        </w:rPr>
        <w:t>όχι</w:t>
      </w:r>
      <w:r>
        <w:rPr>
          <w:rFonts w:eastAsia="Times New Roman" w:cs="Times New Roman"/>
          <w:szCs w:val="24"/>
        </w:rPr>
        <w:t xml:space="preserve">» τα κόμματα στη συγκεκριμένη τροπολογία. </w:t>
      </w:r>
    </w:p>
    <w:p w14:paraId="5FBB3513" w14:textId="77777777" w:rsidR="00C14AE8" w:rsidRDefault="0089555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Θα ήθελα να τονίσω ότι η θέση της Έν</w:t>
      </w:r>
      <w:r>
        <w:rPr>
          <w:rFonts w:eastAsia="Times New Roman" w:cs="Times New Roman"/>
          <w:szCs w:val="24"/>
        </w:rPr>
        <w:t xml:space="preserve">ωσης Κεντρώων είναι υπέρ της συγκεκριμένης τροπολογίας. </w:t>
      </w:r>
    </w:p>
    <w:p w14:paraId="5FBB3514" w14:textId="77777777" w:rsidR="00C14AE8" w:rsidRDefault="0089555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θα ήθελα στον χρόνο τον οποίο έχω, να μου επιτρέψετε να πω δυο λόγια για να διατυπώσω και κάποιες επιφυλάξεις μας σε κάποιες παραγράφους, όπως για παράδειγμα στην παράγραφο 1, όπου ουσιαστικά εκ</w:t>
      </w:r>
      <w:r>
        <w:rPr>
          <w:rFonts w:eastAsia="Times New Roman" w:cs="Times New Roman"/>
          <w:szCs w:val="24"/>
        </w:rPr>
        <w:t xml:space="preserve">εί ξεκαθαρίζει μεν το τοπίο με το οποίο θα μπορούν να μετατάσσονται οι αξιωματικοί οι προερχόμενοι από τη Σχολή Ιπτάμενων </w:t>
      </w:r>
      <w:proofErr w:type="spellStart"/>
      <w:r>
        <w:rPr>
          <w:rFonts w:eastAsia="Times New Roman" w:cs="Times New Roman"/>
          <w:szCs w:val="24"/>
        </w:rPr>
        <w:t>Ραδιοναυτίλων</w:t>
      </w:r>
      <w:proofErr w:type="spellEnd"/>
      <w:r>
        <w:rPr>
          <w:rFonts w:eastAsia="Times New Roman" w:cs="Times New Roman"/>
          <w:szCs w:val="24"/>
        </w:rPr>
        <w:t xml:space="preserve"> μόνο στα Σώματα Υπηρεσιών Υποστήριξης και Τεχνικής Υποστήριξης της Πολεμικής Αεροπορίας, αλλά δεν είναι επαρκής η αιτιολ</w:t>
      </w:r>
      <w:r>
        <w:rPr>
          <w:rFonts w:eastAsia="Times New Roman" w:cs="Times New Roman"/>
          <w:szCs w:val="24"/>
        </w:rPr>
        <w:t>όγηση αυτής της ρύθμισης. Αυτό, σε συνδυασμό με την κατάργηση -έτσι όπως προκύπτει από τη δεύτερη παράγραφο- της συνεκτίμησης της ειδικότητας για την ένταξη στην επετηρίδα των αξιωματικών των Σωμάτων Τεχνικής Υποστήριξης και Υπηρεσιών Υποστήριξης της Πολεμ</w:t>
      </w:r>
      <w:r>
        <w:rPr>
          <w:rFonts w:eastAsia="Times New Roman" w:cs="Times New Roman"/>
          <w:szCs w:val="24"/>
        </w:rPr>
        <w:t xml:space="preserve">ικής Αεροπορίας, γεννάει πάρα πολλά ερωτηματικά. </w:t>
      </w:r>
    </w:p>
    <w:p w14:paraId="5FBB3515" w14:textId="77777777" w:rsidR="00C14AE8" w:rsidRDefault="0089555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από τη δική μας πλευρά</w:t>
      </w:r>
      <w:r>
        <w:rPr>
          <w:rFonts w:eastAsia="Times New Roman" w:cs="Times New Roman"/>
          <w:szCs w:val="24"/>
        </w:rPr>
        <w:t>,</w:t>
      </w:r>
      <w:r>
        <w:rPr>
          <w:rFonts w:eastAsia="Times New Roman" w:cs="Times New Roman"/>
          <w:szCs w:val="24"/>
        </w:rPr>
        <w:t xml:space="preserve"> στην παράγραφο 1 και στην παράγραφο 2</w:t>
      </w:r>
      <w:r>
        <w:rPr>
          <w:rFonts w:eastAsia="Times New Roman" w:cs="Times New Roman"/>
          <w:szCs w:val="24"/>
        </w:rPr>
        <w:t>,</w:t>
      </w:r>
      <w:r>
        <w:rPr>
          <w:rFonts w:eastAsia="Times New Roman" w:cs="Times New Roman"/>
          <w:szCs w:val="24"/>
        </w:rPr>
        <w:t xml:space="preserve"> έχουμε τις επιφυλάξεις μας για ποιους λόγους γίνονται ουσιαστικά αυτές οι ρυθμίσεις. </w:t>
      </w:r>
    </w:p>
    <w:p w14:paraId="5FBB3516" w14:textId="77777777" w:rsidR="00C14AE8" w:rsidRDefault="0089555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Στην παράγραφο 3</w:t>
      </w:r>
      <w:r>
        <w:rPr>
          <w:rFonts w:eastAsia="Times New Roman" w:cs="Times New Roman"/>
          <w:szCs w:val="24"/>
        </w:rPr>
        <w:t>,</w:t>
      </w:r>
      <w:r>
        <w:rPr>
          <w:rFonts w:eastAsia="Times New Roman" w:cs="Times New Roman"/>
          <w:szCs w:val="24"/>
        </w:rPr>
        <w:t xml:space="preserve"> ίσως πραγματικά να διορθώνετε μια αβλεψία και να προσθέτετε πλέον και άλλους δημόσιους φορείς, αλλά και δημόσιες επιχειρήσεις, με τις οποίες θα μπορεί το </w:t>
      </w:r>
      <w:r>
        <w:rPr>
          <w:rFonts w:eastAsia="Times New Roman" w:cs="Times New Roman"/>
          <w:szCs w:val="24"/>
        </w:rPr>
        <w:t>τ</w:t>
      </w:r>
      <w:r>
        <w:rPr>
          <w:rFonts w:eastAsia="Times New Roman" w:cs="Times New Roman"/>
          <w:szCs w:val="24"/>
        </w:rPr>
        <w:t xml:space="preserve">αμείο να προχωρεί σε απευθείας συνομολόγηση των όρων αξιοποίησης των ακινήτων που διαχειρίζεται. </w:t>
      </w:r>
    </w:p>
    <w:p w14:paraId="5FBB3517" w14:textId="77777777" w:rsidR="00C14AE8" w:rsidRDefault="0089555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Εδ</w:t>
      </w:r>
      <w:r>
        <w:rPr>
          <w:rFonts w:eastAsia="Times New Roman" w:cs="Times New Roman"/>
          <w:szCs w:val="24"/>
        </w:rPr>
        <w:t xml:space="preserve">ώ, όμως, έχουμε μια ένσταση στο θέμα περιοδικός χαρακτήρας, τον οποίο βάζετε στο τέλος της παραγράφου, που αναφέρεται στη συμφωνημένη, κατά ελάχιστον, αντιπαροχή για την αξιοποίηση των ακινήτων μας, κάτι το οποίο μας προβληματίζει και δεν κατανοούμε ποιος </w:t>
      </w:r>
      <w:r>
        <w:rPr>
          <w:rFonts w:eastAsia="Times New Roman" w:cs="Times New Roman"/>
          <w:szCs w:val="24"/>
        </w:rPr>
        <w:t xml:space="preserve">ο σκοπός αυτής της εμβόλιμης διευκρίνισης. </w:t>
      </w:r>
    </w:p>
    <w:p w14:paraId="5FBB3518" w14:textId="77777777" w:rsidR="00C14AE8" w:rsidRDefault="0089555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Στην παράγραφο 4</w:t>
      </w:r>
      <w:r>
        <w:rPr>
          <w:rFonts w:eastAsia="Times New Roman" w:cs="Times New Roman"/>
          <w:szCs w:val="24"/>
        </w:rPr>
        <w:t>,</w:t>
      </w:r>
      <w:r>
        <w:rPr>
          <w:rFonts w:eastAsia="Times New Roman" w:cs="Times New Roman"/>
          <w:szCs w:val="24"/>
        </w:rPr>
        <w:t xml:space="preserve"> διορθώνετε μια γνωστή σε μας αδικία που αφορούσε τις μεταβατικές διατάξεις δυο νόμων του 2010, η οποία έδινε το δικαίωμα ουσιαστικά σε όσους συμπλήρωσαν τον Δεκέμβριο του 2014 είκοσι πέντε έτη π</w:t>
      </w:r>
      <w:r>
        <w:rPr>
          <w:rFonts w:eastAsia="Times New Roman" w:cs="Times New Roman"/>
          <w:szCs w:val="24"/>
        </w:rPr>
        <w:t>ραγματικής υπηρεσίας να υπάγονται στον προηγούμενο νόμο, στον ν.2439/1996.</w:t>
      </w:r>
    </w:p>
    <w:p w14:paraId="5FBB3519" w14:textId="77777777" w:rsidR="00C14AE8" w:rsidRDefault="0089555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Στην παράγραφο 5</w:t>
      </w:r>
      <w:r>
        <w:rPr>
          <w:rFonts w:eastAsia="Times New Roman" w:cs="Times New Roman"/>
          <w:szCs w:val="24"/>
        </w:rPr>
        <w:t>,</w:t>
      </w:r>
      <w:r>
        <w:rPr>
          <w:rFonts w:eastAsia="Times New Roman" w:cs="Times New Roman"/>
          <w:szCs w:val="24"/>
        </w:rPr>
        <w:t xml:space="preserve"> αποδεικνύεται πως το Υπουργείο Εθνικής Άμυνας είναι καλύτερα εναρμονισμένο με την Εκκλησία από ό,τι ουσιαστικά το Υπουργείο Παιδείας. Πραγματικά οφείλετε να ακολου</w:t>
      </w:r>
      <w:r>
        <w:rPr>
          <w:rFonts w:eastAsia="Times New Roman" w:cs="Times New Roman"/>
          <w:szCs w:val="24"/>
        </w:rPr>
        <w:t xml:space="preserve">θήσετε τους κανόνες της Εκκλησίας. </w:t>
      </w:r>
    </w:p>
    <w:p w14:paraId="5FBB351A" w14:textId="77777777" w:rsidR="00C14AE8" w:rsidRDefault="0089555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Στην παράγραφο 6</w:t>
      </w:r>
      <w:r>
        <w:rPr>
          <w:rFonts w:eastAsia="Times New Roman" w:cs="Times New Roman"/>
          <w:szCs w:val="24"/>
        </w:rPr>
        <w:t>,</w:t>
      </w:r>
      <w:r>
        <w:rPr>
          <w:rFonts w:eastAsia="Times New Roman" w:cs="Times New Roman"/>
          <w:szCs w:val="24"/>
        </w:rPr>
        <w:t xml:space="preserve"> ενισχύετε τη </w:t>
      </w:r>
      <w:r>
        <w:rPr>
          <w:rFonts w:eastAsia="Times New Roman" w:cs="Times New Roman"/>
          <w:szCs w:val="24"/>
        </w:rPr>
        <w:t>μ</w:t>
      </w:r>
      <w:r>
        <w:rPr>
          <w:rFonts w:eastAsia="Times New Roman" w:cs="Times New Roman"/>
          <w:szCs w:val="24"/>
        </w:rPr>
        <w:t xml:space="preserve">ονάδα </w:t>
      </w:r>
      <w:r>
        <w:rPr>
          <w:rFonts w:eastAsia="Times New Roman" w:cs="Times New Roman"/>
          <w:szCs w:val="24"/>
        </w:rPr>
        <w:t>ε</w:t>
      </w:r>
      <w:r>
        <w:rPr>
          <w:rFonts w:eastAsia="Times New Roman" w:cs="Times New Roman"/>
          <w:szCs w:val="24"/>
        </w:rPr>
        <w:t xml:space="preserve">σωτερικού </w:t>
      </w:r>
      <w:r>
        <w:rPr>
          <w:rFonts w:eastAsia="Times New Roman" w:cs="Times New Roman"/>
          <w:szCs w:val="24"/>
        </w:rPr>
        <w:t>ε</w:t>
      </w:r>
      <w:r>
        <w:rPr>
          <w:rFonts w:eastAsia="Times New Roman" w:cs="Times New Roman"/>
          <w:szCs w:val="24"/>
        </w:rPr>
        <w:t xml:space="preserve">λέγχου, που εσείς, όμως, δημιουργήσατε και είναι δική σας ευθύνη να μας παρουσιάσετε και τα έργα της και τα αποτελέσματά της. </w:t>
      </w:r>
    </w:p>
    <w:p w14:paraId="5FBB351B" w14:textId="77777777" w:rsidR="00C14AE8" w:rsidRDefault="0089555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Στην παράγραφο 7</w:t>
      </w:r>
      <w:r>
        <w:rPr>
          <w:rFonts w:eastAsia="Times New Roman" w:cs="Times New Roman"/>
          <w:szCs w:val="24"/>
        </w:rPr>
        <w:t>,</w:t>
      </w:r>
      <w:r>
        <w:rPr>
          <w:rFonts w:eastAsia="Times New Roman" w:cs="Times New Roman"/>
          <w:szCs w:val="24"/>
        </w:rPr>
        <w:t xml:space="preserve"> «παγώνετε» την αυτοδίκαια</w:t>
      </w:r>
      <w:r>
        <w:rPr>
          <w:rFonts w:eastAsia="Times New Roman" w:cs="Times New Roman"/>
          <w:szCs w:val="24"/>
        </w:rPr>
        <w:t xml:space="preserve"> προαγωγή στον βαθμό του ταγματάρχη και του αντισυνταγματάρχη. Ουσιαστικά δεν συμφωνούμε με τη συγκεκριμένη διάταξη. </w:t>
      </w:r>
    </w:p>
    <w:p w14:paraId="5FBB351C" w14:textId="77777777" w:rsidR="00C14AE8" w:rsidRDefault="0089555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Στις παραγράφους 8 και 9</w:t>
      </w:r>
      <w:r>
        <w:rPr>
          <w:rFonts w:eastAsia="Times New Roman" w:cs="Times New Roman"/>
          <w:szCs w:val="24"/>
        </w:rPr>
        <w:t>,</w:t>
      </w:r>
      <w:r>
        <w:rPr>
          <w:rFonts w:eastAsia="Times New Roman" w:cs="Times New Roman"/>
          <w:szCs w:val="24"/>
        </w:rPr>
        <w:t xml:space="preserve"> διορθώνονται αδικίες για αυτούς οι οποίοι συμπλήρωσαν εικοσιπενταετία το 2013 και το 2014.</w:t>
      </w:r>
    </w:p>
    <w:p w14:paraId="5FBB351D" w14:textId="77777777" w:rsidR="00C14AE8" w:rsidRDefault="0089555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Στην παράγραφο 10</w:t>
      </w:r>
      <w:r>
        <w:rPr>
          <w:rFonts w:eastAsia="Times New Roman" w:cs="Times New Roman"/>
          <w:szCs w:val="24"/>
        </w:rPr>
        <w:t>,</w:t>
      </w:r>
      <w:r>
        <w:rPr>
          <w:rFonts w:eastAsia="Times New Roman" w:cs="Times New Roman"/>
          <w:szCs w:val="24"/>
        </w:rPr>
        <w:t xml:space="preserve"> ενεργοποιείτε κάποια από τα προγράμματα. Δεν έχουμε κάτι να πούμε. </w:t>
      </w:r>
    </w:p>
    <w:p w14:paraId="5FBB351E" w14:textId="77777777" w:rsidR="00C14AE8" w:rsidRDefault="0089555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παράγραφος 12</w:t>
      </w:r>
      <w:r>
        <w:rPr>
          <w:rFonts w:eastAsia="Times New Roman" w:cs="Times New Roman"/>
          <w:szCs w:val="24"/>
        </w:rPr>
        <w:t>,</w:t>
      </w:r>
      <w:r>
        <w:rPr>
          <w:rFonts w:eastAsia="Times New Roman" w:cs="Times New Roman"/>
          <w:szCs w:val="24"/>
        </w:rPr>
        <w:t xml:space="preserve"> είναι η καλύτερη παράγραφος, όπου τιμάτε έναν ήρωα του ελληνισμού, τον Αυξεντίου. </w:t>
      </w:r>
    </w:p>
    <w:p w14:paraId="5FBB351F" w14:textId="77777777" w:rsidR="00C14AE8" w:rsidRDefault="0089555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πάλι να διατυπώσω τη θέση της Ένωσης Κεντρώων με τις επιφυλάξεις, όπως ακριβώς ακού</w:t>
      </w:r>
      <w:r>
        <w:rPr>
          <w:rFonts w:eastAsia="Times New Roman" w:cs="Times New Roman"/>
          <w:szCs w:val="24"/>
        </w:rPr>
        <w:t xml:space="preserve">στηκαν: Η Ένωση Κεντρώων ψηφίζει τη συγκεκριμένη τροπολογία, όπως επίσης ψηφίζει και την τροπολογία του Υπουργείου Παιδείας. </w:t>
      </w:r>
    </w:p>
    <w:p w14:paraId="5FBB3520" w14:textId="77777777" w:rsidR="00C14AE8" w:rsidRDefault="0089555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FBB3521" w14:textId="77777777" w:rsidR="00C14AE8" w:rsidRDefault="0089555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Και εμείς ευχαριστούμε. </w:t>
      </w:r>
    </w:p>
    <w:p w14:paraId="5FBB3522" w14:textId="77777777" w:rsidR="00C14AE8" w:rsidRDefault="0089555B">
      <w:pPr>
        <w:spacing w:after="0" w:line="600" w:lineRule="auto"/>
        <w:ind w:firstLine="720"/>
        <w:jc w:val="both"/>
        <w:rPr>
          <w:rFonts w:eastAsia="Times New Roman"/>
          <w:szCs w:val="24"/>
        </w:rPr>
      </w:pPr>
      <w:r>
        <w:rPr>
          <w:rFonts w:eastAsia="Times New Roman"/>
          <w:szCs w:val="24"/>
        </w:rPr>
        <w:t xml:space="preserve">Προχωράμε και κλείνουμε με τον κ. Σπυρίδωνα </w:t>
      </w:r>
      <w:proofErr w:type="spellStart"/>
      <w:r>
        <w:rPr>
          <w:rFonts w:eastAsia="Times New Roman"/>
          <w:szCs w:val="24"/>
        </w:rPr>
        <w:t>Δανέλλη</w:t>
      </w:r>
      <w:proofErr w:type="spellEnd"/>
      <w:r>
        <w:rPr>
          <w:rFonts w:eastAsia="Times New Roman"/>
          <w:szCs w:val="24"/>
        </w:rPr>
        <w:t xml:space="preserve"> και</w:t>
      </w:r>
      <w:r>
        <w:rPr>
          <w:rFonts w:eastAsia="Times New Roman"/>
          <w:szCs w:val="24"/>
        </w:rPr>
        <w:t xml:space="preserve"> τον κ. Γεώργιο Καρρά. </w:t>
      </w:r>
    </w:p>
    <w:p w14:paraId="5FBB3523" w14:textId="77777777" w:rsidR="00C14AE8" w:rsidRDefault="0089555B">
      <w:pPr>
        <w:spacing w:after="0" w:line="600" w:lineRule="auto"/>
        <w:ind w:firstLine="720"/>
        <w:jc w:val="both"/>
        <w:rPr>
          <w:rFonts w:eastAsia="Times New Roman"/>
          <w:szCs w:val="24"/>
        </w:rPr>
      </w:pPr>
      <w:r>
        <w:rPr>
          <w:rFonts w:eastAsia="Times New Roman"/>
          <w:szCs w:val="24"/>
        </w:rPr>
        <w:t xml:space="preserve">Ένα, ενάμισι λεπτό θα δώσω και στον κ. Τασούλα να τοποθετηθεί για την τροπολογία των συναδέλφων από τον ΣΥΡΙΖΑ για τους φοιτητές και θα κλείσει ο Υπουργός τη συνεδρίαση με ένα πεντάλεπτο -δεν χρειάζεται παραπάνω- και θα μπούμε στην </w:t>
      </w:r>
      <w:r>
        <w:rPr>
          <w:rFonts w:eastAsia="Times New Roman"/>
          <w:szCs w:val="24"/>
        </w:rPr>
        <w:t xml:space="preserve">ψηφοφορία. </w:t>
      </w:r>
    </w:p>
    <w:p w14:paraId="5FBB3524" w14:textId="77777777" w:rsidR="00C14AE8" w:rsidRDefault="0089555B">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Δανέλλης</w:t>
      </w:r>
      <w:proofErr w:type="spellEnd"/>
      <w:r>
        <w:rPr>
          <w:rFonts w:eastAsia="Times New Roman"/>
          <w:szCs w:val="24"/>
        </w:rPr>
        <w:t xml:space="preserve">, Κοινοβουλευτικός Εκπρόσωπος από το Ποτάμι, έχει τον λόγο. </w:t>
      </w:r>
    </w:p>
    <w:p w14:paraId="5FBB3525" w14:textId="77777777" w:rsidR="00C14AE8" w:rsidRDefault="0089555B">
      <w:pPr>
        <w:spacing w:after="0"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 xml:space="preserve">Ευχαριστώ, κύριε Πρόεδρε. </w:t>
      </w:r>
    </w:p>
    <w:p w14:paraId="5FBB3526" w14:textId="77777777" w:rsidR="00C14AE8" w:rsidRDefault="0089555B">
      <w:pPr>
        <w:spacing w:after="0" w:line="600" w:lineRule="auto"/>
        <w:ind w:firstLine="720"/>
        <w:jc w:val="both"/>
        <w:rPr>
          <w:rFonts w:eastAsia="Times New Roman" w:cs="Times New Roman"/>
          <w:szCs w:val="24"/>
        </w:rPr>
      </w:pPr>
      <w:r>
        <w:rPr>
          <w:rFonts w:eastAsia="Times New Roman"/>
          <w:szCs w:val="24"/>
        </w:rPr>
        <w:lastRenderedPageBreak/>
        <w:t xml:space="preserve">Κύριε Υπουργέ, αν η αντίληψή μας περί του </w:t>
      </w:r>
      <w:proofErr w:type="spellStart"/>
      <w:r>
        <w:rPr>
          <w:rFonts w:eastAsia="Times New Roman"/>
          <w:szCs w:val="24"/>
        </w:rPr>
        <w:t>αντιπολιτεύεσθαι</w:t>
      </w:r>
      <w:proofErr w:type="spellEnd"/>
      <w:r>
        <w:rPr>
          <w:rFonts w:eastAsia="Times New Roman"/>
          <w:szCs w:val="24"/>
        </w:rPr>
        <w:t xml:space="preserve"> εξαντλούταν στην πεπατημένη της λογικής του άσπρου-μαύρου, δεν θα</w:t>
      </w:r>
      <w:r>
        <w:rPr>
          <w:rFonts w:eastAsia="Times New Roman"/>
          <w:szCs w:val="24"/>
        </w:rPr>
        <w:t xml:space="preserve"> είχαμε κανένα ζήτημα. Επειδή, όμως, θέλουμε η αντιπολίτευσή μας να είναι εποικοδομητική και χρήσιμη, είμαστε για πολλοστή φορά στην άχαρη θέση να πούμε ότι η μεθοδολογία την οποία ακολουθείτε</w:t>
      </w:r>
      <w:r>
        <w:rPr>
          <w:rFonts w:eastAsia="Times New Roman"/>
          <w:szCs w:val="24"/>
        </w:rPr>
        <w:t>,</w:t>
      </w:r>
      <w:r>
        <w:rPr>
          <w:rFonts w:eastAsia="Times New Roman"/>
          <w:szCs w:val="24"/>
        </w:rPr>
        <w:t xml:space="preserve"> δεν αρμόζει στο «ευ </w:t>
      </w:r>
      <w:proofErr w:type="spellStart"/>
      <w:r>
        <w:rPr>
          <w:rFonts w:eastAsia="Times New Roman"/>
          <w:szCs w:val="24"/>
        </w:rPr>
        <w:t>νομοθετείν</w:t>
      </w:r>
      <w:proofErr w:type="spellEnd"/>
      <w:r>
        <w:rPr>
          <w:rFonts w:eastAsia="Times New Roman"/>
          <w:szCs w:val="24"/>
        </w:rPr>
        <w:t xml:space="preserve">». </w:t>
      </w:r>
      <w:r>
        <w:rPr>
          <w:rFonts w:eastAsia="Times New Roman" w:cs="Times New Roman"/>
          <w:szCs w:val="24"/>
        </w:rPr>
        <w:t>Βεβαίως, γνωρίζοντάς σας, αντ</w:t>
      </w:r>
      <w:r>
        <w:rPr>
          <w:rFonts w:eastAsia="Times New Roman" w:cs="Times New Roman"/>
          <w:szCs w:val="24"/>
        </w:rPr>
        <w:t xml:space="preserve">ιλαμβάνομαι τη δυσκολία που έχετε να υποστηρίξετε κάτι διαφορετικό. </w:t>
      </w:r>
    </w:p>
    <w:p w14:paraId="5FBB3527"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στην ουσία των τροπολογιών, γιατί είπαμε ότι υπερψηφίζουμε την κύρωση της </w:t>
      </w:r>
      <w:r>
        <w:rPr>
          <w:rFonts w:eastAsia="Times New Roman" w:cs="Times New Roman"/>
          <w:szCs w:val="24"/>
        </w:rPr>
        <w:t>σύμβασης</w:t>
      </w:r>
      <w:r>
        <w:rPr>
          <w:rFonts w:eastAsia="Times New Roman" w:cs="Times New Roman"/>
          <w:szCs w:val="24"/>
        </w:rPr>
        <w:t>. Η δική σας τροπολογία έρχεται, όπως συνηθίζεται, για να διορθώσει παραβλέψεις ή να προσθέσ</w:t>
      </w:r>
      <w:r>
        <w:rPr>
          <w:rFonts w:eastAsia="Times New Roman" w:cs="Times New Roman"/>
          <w:szCs w:val="24"/>
        </w:rPr>
        <w:t>ει σε ένα νομοσχέδιο το οποίο είχαμε την ευκαιρία να συζητήσουμε και να ψηφίσουμε με μεγάλη πλειοψηφία τρεις μήνες πριν. Από όσα μπορέσαμε και όσα προλάβαμε να αντιληφθούμε στις λίγες ώρες που είχαμε στη διάθεσή μας, δεν έχουμε κάποια αντίρρηση για την τρο</w:t>
      </w:r>
      <w:r>
        <w:rPr>
          <w:rFonts w:eastAsia="Times New Roman" w:cs="Times New Roman"/>
          <w:szCs w:val="24"/>
        </w:rPr>
        <w:t xml:space="preserve">πολογία. Θα υπερψηφίσουμε την τροπολογία παρά την πρακτική που ακολουθήθηκε. </w:t>
      </w:r>
    </w:p>
    <w:p w14:paraId="5FBB3528"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Διαμαρτυρόμαστε για το αυτονόητο, ότι η πρόβλεψη για την τιμή στον Γρηγόρη Αυξεντίου, μέσα σε μια τροπολογία που έρχεται να ρυθμίσει διάφορες λειτουργίες του Υπουργείου, νομίζω ό</w:t>
      </w:r>
      <w:r>
        <w:rPr>
          <w:rFonts w:eastAsia="Times New Roman" w:cs="Times New Roman"/>
          <w:szCs w:val="24"/>
        </w:rPr>
        <w:t xml:space="preserve">τι δίνει την εικόνα της προχειρότητας, «πλίνθοι και κέραμοι ατάκτως </w:t>
      </w:r>
      <w:proofErr w:type="spellStart"/>
      <w:r>
        <w:rPr>
          <w:rFonts w:eastAsia="Times New Roman" w:cs="Times New Roman"/>
          <w:szCs w:val="24"/>
        </w:rPr>
        <w:t>ερριμμένα</w:t>
      </w:r>
      <w:proofErr w:type="spellEnd"/>
      <w:r>
        <w:rPr>
          <w:rFonts w:eastAsia="Times New Roman" w:cs="Times New Roman"/>
          <w:szCs w:val="24"/>
        </w:rPr>
        <w:t xml:space="preserve">». Δεν αρμόζει στην ουσία αυτής της ρύθμισης την οποία σχεδόν όλοι σε αυτό το Σώμα, όπως οφείλαμε, υποστηρίζουμε. Υπερψηφίζουμε όμως αυτή την τροπολογία. </w:t>
      </w:r>
    </w:p>
    <w:p w14:paraId="5FBB3529"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Όσον αφορά τη βουλευτική τροπολογία, την περασμένη εβδομάδα ψηφίσαμε νομοσχέδιο του αρμοδίου </w:t>
      </w:r>
      <w:r>
        <w:rPr>
          <w:rFonts w:eastAsia="Times New Roman" w:cs="Times New Roman"/>
          <w:szCs w:val="24"/>
        </w:rPr>
        <w:t>υπουργείου</w:t>
      </w:r>
      <w:r>
        <w:rPr>
          <w:rFonts w:eastAsia="Times New Roman" w:cs="Times New Roman"/>
          <w:szCs w:val="24"/>
        </w:rPr>
        <w:t>. Δεν καταλαβαίνω γιατί, ενώ το πρόβλημα δεν είναι τωρινό, δεν υπήρξε πρόβλεψη τότε για να το αντιμετωπίσουμε όπως οφείλαμε όλοι. Θα την υπερψηφίσουμε, γ</w:t>
      </w:r>
      <w:r>
        <w:rPr>
          <w:rFonts w:eastAsia="Times New Roman" w:cs="Times New Roman"/>
          <w:szCs w:val="24"/>
        </w:rPr>
        <w:t xml:space="preserve">ιατί δεν διαφωνούμε στην αναγκαιότητα πρόβλεψης υποτροφιών με κοινωνικά κριτήρια για φοιτητές που έχουν τέτοιου είδους προβλήματα. </w:t>
      </w:r>
    </w:p>
    <w:p w14:paraId="5FBB352A"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Θέλουμε μόνο να κάνουμε σαφή τη διάκριση, που οφείλουμε να έχουμε ως πολιτεία, απέναντι σε αυτού του είδους τις υποτροφίες π</w:t>
      </w:r>
      <w:r>
        <w:rPr>
          <w:rFonts w:eastAsia="Times New Roman" w:cs="Times New Roman"/>
          <w:szCs w:val="24"/>
        </w:rPr>
        <w:t xml:space="preserve">ου είναι αναγκαίες, ιδιαίτερα σε αυτή τη δύσκολη συγκυρία για την </w:t>
      </w:r>
      <w:r>
        <w:rPr>
          <w:rFonts w:eastAsia="Times New Roman" w:cs="Times New Roman"/>
          <w:szCs w:val="24"/>
        </w:rPr>
        <w:lastRenderedPageBreak/>
        <w:t xml:space="preserve">κοινωνία μας και σε εκείνες τις υποτροφίες που έχουν να κάνουν με την αναγνώριση της αριστείας φοιτητών. </w:t>
      </w:r>
    </w:p>
    <w:p w14:paraId="5FBB352B"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Το ένα δεν πρέπει να λειτουργεί σε βάρος του άλλου. Για να μην υπάρξουν εκπτώσεις -γ</w:t>
      </w:r>
      <w:r>
        <w:rPr>
          <w:rFonts w:eastAsia="Times New Roman" w:cs="Times New Roman"/>
          <w:szCs w:val="24"/>
        </w:rPr>
        <w:t>ιατί είχαμε στο παρελθόν την υποβάθμιση του βαθμού, προκειμένου να ενταχθούν στις προβλέψεις του συστήματος στις των υποτροφιών πολλοί περισσότεροι φοιτητές- θα πρέπει να είμαστε προσεχτικοί, ώστε το κάθε μας βήμα να μην δημιουργεί προβλήματα και υποβάθμισ</w:t>
      </w:r>
      <w:r>
        <w:rPr>
          <w:rFonts w:eastAsia="Times New Roman" w:cs="Times New Roman"/>
          <w:szCs w:val="24"/>
        </w:rPr>
        <w:t>η άλλου είδους βημάτων που στο παρελθόν είχαμε πετύχει.</w:t>
      </w:r>
    </w:p>
    <w:p w14:paraId="5FBB352C"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Ευχαριστώ.</w:t>
      </w:r>
    </w:p>
    <w:p w14:paraId="5FBB352D"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Καρρά, το παίζετε δίπορτο απ’ ό,τι βλέπω, Γεώργιος-Δημήτριος Καρράς. Θέλω να ξέρω αν πρέπει οι συνάδελφοί σου να αναμένουμε διπλό κέρασμα ή αν έχετε τ</w:t>
      </w:r>
      <w:r>
        <w:rPr>
          <w:rFonts w:eastAsia="Times New Roman" w:cs="Times New Roman"/>
          <w:szCs w:val="24"/>
        </w:rPr>
        <w:t xml:space="preserve">ο ένα από τα δύο ονόματα. Να σας πω χρόνια πολλά εκ μέρους όλων μας; Να σας πω. </w:t>
      </w:r>
    </w:p>
    <w:p w14:paraId="5FBB352E"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Δέχομαι τα χρόνια πολλά, κύριε Πρόεδρε. </w:t>
      </w:r>
    </w:p>
    <w:p w14:paraId="5FBB352F"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Χρόνια πολλά σε όλες και όλους τους συναδέλφους, τους εργαζόμενους στη Βου</w:t>
      </w:r>
      <w:r>
        <w:rPr>
          <w:rFonts w:eastAsia="Times New Roman" w:cs="Times New Roman"/>
          <w:szCs w:val="24"/>
        </w:rPr>
        <w:t xml:space="preserve">λή, τους δημοσιογράφους, τους αστυνομικούς. Το Προεδρείο σάς εύχεται από σήμερα χρόνια πολλά. </w:t>
      </w:r>
    </w:p>
    <w:p w14:paraId="5FBB3530"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Ευχαριστώ πολύ, κύριε Πρόεδρε. Με τιμά η τοποθέτησή σας. Πρέπει να πω ότι οι παππούδες μου αποφάσισαν να μου δώσουν ο καθένας το όνομά</w:t>
      </w:r>
      <w:r>
        <w:rPr>
          <w:rFonts w:eastAsia="Times New Roman" w:cs="Times New Roman"/>
          <w:szCs w:val="24"/>
        </w:rPr>
        <w:t xml:space="preserve"> του. Δεν με ρώτησαν, δυστυχώς. </w:t>
      </w:r>
    </w:p>
    <w:p w14:paraId="5FBB3531"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Ήθελα να τοποθετηθώ για το ζήτημα του ήρωα Αυξεντίου πριν από όλα, κύριε Πρόεδρε. Εμείς νομίζουμε ότι, επειδή είναι ένα φωτεινό παράδειγμα του ελληνικού ηρωισμού και συνδέεται με το τεράστιο ζήτημα της Κύπρου, θα έπρεπε η ε</w:t>
      </w:r>
      <w:r>
        <w:rPr>
          <w:rFonts w:eastAsia="Times New Roman" w:cs="Times New Roman"/>
          <w:szCs w:val="24"/>
        </w:rPr>
        <w:t xml:space="preserve">λληνική Βουλή σε πανηγυρική συνεδρία να ψήφιζε μια διάταξη και να προήγαγε τον ήρωα Αυξεντίου στον ανώτατο βαθμό. </w:t>
      </w:r>
    </w:p>
    <w:p w14:paraId="5FBB3532"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Σήμερα βλέπουμε όμως την πρόταση που γίνεται με την τροπολογία, η οποία τον υποτιμά, αν θέλετε. Δεν θέλω βέβαια να το πω. Τον υποτιμά πρώτον,</w:t>
      </w:r>
      <w:r>
        <w:rPr>
          <w:rFonts w:eastAsia="Times New Roman" w:cs="Times New Roman"/>
          <w:szCs w:val="24"/>
        </w:rPr>
        <w:t xml:space="preserve"> γιατί ήρθε ως τελευταία παράγραφος μιας τροπολογίας, </w:t>
      </w:r>
      <w:r>
        <w:rPr>
          <w:rFonts w:eastAsia="Times New Roman" w:cs="Times New Roman"/>
          <w:szCs w:val="24"/>
        </w:rPr>
        <w:lastRenderedPageBreak/>
        <w:t xml:space="preserve">που είναι τι; Είναι μια τροπολογία; Όχι. Είναι ένα πλήρες νομοθέτημα διότι αφορά ζητήματα προσωπικού, ζητήματα συμβάσεων και προμηθειών. </w:t>
      </w:r>
    </w:p>
    <w:p w14:paraId="5FBB3533"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Αφ</w:t>
      </w:r>
      <w:r>
        <w:rPr>
          <w:rFonts w:eastAsia="Times New Roman" w:cs="Times New Roman"/>
          <w:szCs w:val="24"/>
        </w:rPr>
        <w:t xml:space="preserve">’ </w:t>
      </w:r>
      <w:r>
        <w:rPr>
          <w:rFonts w:eastAsia="Times New Roman" w:cs="Times New Roman"/>
          <w:szCs w:val="24"/>
        </w:rPr>
        <w:t>ετέρου θέλω να επισημάνω και το εξής. Με λυπεί το γεγονός ότ</w:t>
      </w:r>
      <w:r>
        <w:rPr>
          <w:rFonts w:eastAsia="Times New Roman" w:cs="Times New Roman"/>
          <w:szCs w:val="24"/>
        </w:rPr>
        <w:t xml:space="preserve">ι η προαγωγή ανατίθεται να γίνει με </w:t>
      </w:r>
      <w:r>
        <w:rPr>
          <w:rFonts w:eastAsia="Times New Roman" w:cs="Times New Roman"/>
          <w:szCs w:val="24"/>
        </w:rPr>
        <w:t>προεδρικό διάταγμα</w:t>
      </w:r>
      <w:r>
        <w:rPr>
          <w:rFonts w:eastAsia="Times New Roman" w:cs="Times New Roman"/>
          <w:szCs w:val="24"/>
        </w:rPr>
        <w:t xml:space="preserve">. Θα έπρεπε με νόμο της Βουλής των Ελλήνων να τιμηθεί ο Αυξεντίου και να αναγορευτεί σε αντιστράτηγο, έστω και καθυστερημένα. </w:t>
      </w:r>
    </w:p>
    <w:p w14:paraId="5FBB3534"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Οι προαγωγές γίνονται με διάταγμα. Έτσι προβλέπεται.</w:t>
      </w:r>
      <w:r>
        <w:rPr>
          <w:rFonts w:eastAsia="Times New Roman" w:cs="Times New Roman"/>
          <w:szCs w:val="24"/>
        </w:rPr>
        <w:t xml:space="preserve"> </w:t>
      </w:r>
    </w:p>
    <w:p w14:paraId="5FBB3535"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Πέραν αυτού, κύριε Πρόεδρε, αναφέρθηκε ο κ. </w:t>
      </w:r>
      <w:proofErr w:type="spellStart"/>
      <w:r>
        <w:rPr>
          <w:rFonts w:eastAsia="Times New Roman" w:cs="Times New Roman"/>
          <w:szCs w:val="24"/>
        </w:rPr>
        <w:t>Σαρίδης</w:t>
      </w:r>
      <w:proofErr w:type="spellEnd"/>
      <w:r>
        <w:rPr>
          <w:rFonts w:eastAsia="Times New Roman" w:cs="Times New Roman"/>
          <w:szCs w:val="24"/>
        </w:rPr>
        <w:t xml:space="preserve"> σε πολλά ζητήματα. Δεν θα αναφερθώ στην τροπολογία ειδικότερα, διότι έχουμε σοβαρότατες επιφυλάξεις, αλλά δεν έχει πλέον σημασία. Θα την ψηφίσουμε μόνο και μόνο για την </w:t>
      </w:r>
      <w:r>
        <w:rPr>
          <w:rFonts w:eastAsia="Times New Roman" w:cs="Times New Roman"/>
          <w:szCs w:val="24"/>
        </w:rPr>
        <w:t>παράγραφο 12 που έρχεται. Θα πω κάτι άλλο, όμως, σε αυτό το σημείο.</w:t>
      </w:r>
    </w:p>
    <w:p w14:paraId="5FBB3536"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η επανάληψη προηγουμένων έργων, κύριε Πρόεδρε. Ο ν.4407 ψηφίστηκε προ δύο-τριών μηνών. Τόσο η εμπειρία απέδειξε το </w:t>
      </w:r>
      <w:proofErr w:type="spellStart"/>
      <w:r>
        <w:rPr>
          <w:rFonts w:eastAsia="Times New Roman" w:cs="Times New Roman"/>
          <w:szCs w:val="24"/>
        </w:rPr>
        <w:t>ανεφάρμοστον</w:t>
      </w:r>
      <w:proofErr w:type="spellEnd"/>
      <w:r>
        <w:rPr>
          <w:rFonts w:eastAsia="Times New Roman" w:cs="Times New Roman"/>
          <w:szCs w:val="24"/>
        </w:rPr>
        <w:t xml:space="preserve"> ή ήταν το </w:t>
      </w:r>
      <w:proofErr w:type="spellStart"/>
      <w:r>
        <w:rPr>
          <w:rFonts w:eastAsia="Times New Roman" w:cs="Times New Roman"/>
          <w:szCs w:val="24"/>
        </w:rPr>
        <w:t>αμελέτητον</w:t>
      </w:r>
      <w:proofErr w:type="spellEnd"/>
      <w:r>
        <w:rPr>
          <w:rFonts w:eastAsia="Times New Roman" w:cs="Times New Roman"/>
          <w:szCs w:val="24"/>
        </w:rPr>
        <w:t xml:space="preserve"> της πρότασης του νόμου που ήρθε σ</w:t>
      </w:r>
      <w:r>
        <w:rPr>
          <w:rFonts w:eastAsia="Times New Roman" w:cs="Times New Roman"/>
          <w:szCs w:val="24"/>
        </w:rPr>
        <w:t xml:space="preserve">τη Βουλή να ψηφιστεί προ δύο-τριών μηνών; </w:t>
      </w:r>
    </w:p>
    <w:p w14:paraId="5FBB3537"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Επόμενο ζήτημα είναι η αξιοποίηση των ακινήτων. Σήμερα δεν είμαι σε θέση να το αξιολογήσω. Βλέπω ότι επεκτείνεται η διάθεση των ακινήτων του Υπουργείου Εθνικής Άμυνας. Βάζει ένα ελάχιστο όριο ανταπόδοσης 5%, αλλά </w:t>
      </w:r>
      <w:r>
        <w:rPr>
          <w:rFonts w:eastAsia="Times New Roman" w:cs="Times New Roman"/>
          <w:szCs w:val="24"/>
        </w:rPr>
        <w:t xml:space="preserve">αυτό με τις σημερινές συνθήκες δεν ξέρουμε αν προκαλεί το ενδιαφέρον έστω και δημόσιων φορέων για την αξιοποίηση, για τον λόγο ότι η κτηματαγορά σήμερα δεν είναι και στα καλύτερά της. </w:t>
      </w:r>
    </w:p>
    <w:p w14:paraId="5FBB3538"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Θέλω να αναφερθώ τώρα σε δύο ζητήματα. Το πρώτο αφορά το μακροπρόθεσμο </w:t>
      </w:r>
      <w:r>
        <w:rPr>
          <w:rFonts w:eastAsia="Times New Roman" w:cs="Times New Roman"/>
          <w:szCs w:val="24"/>
        </w:rPr>
        <w:t xml:space="preserve">δεκαπενταετές πρόγραμμα, το οποίο επιμερίζεται σε τριετή κυλιόμενα προγράμματα. Διαβάζω στην προηγούμενη νομοθεσία ότι έχει αφετηρία το 2010 και έπρεπε η πρώτη τριετής κυλιόμενη προγραμματική απόδοση να έχει ολοκληρωθεί το 2013. </w:t>
      </w:r>
    </w:p>
    <w:p w14:paraId="5FBB3539"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ακούσω τον Υπο</w:t>
      </w:r>
      <w:r>
        <w:rPr>
          <w:rFonts w:eastAsia="Times New Roman" w:cs="Times New Roman"/>
          <w:szCs w:val="24"/>
        </w:rPr>
        <w:t xml:space="preserve">υργό σε αυτό το σημείο, όχι μόνο για λόγους </w:t>
      </w:r>
      <w:proofErr w:type="spellStart"/>
      <w:r>
        <w:rPr>
          <w:rFonts w:eastAsia="Times New Roman" w:cs="Times New Roman"/>
          <w:szCs w:val="24"/>
        </w:rPr>
        <w:t>μνημονιακούς</w:t>
      </w:r>
      <w:proofErr w:type="spellEnd"/>
      <w:r>
        <w:rPr>
          <w:rFonts w:eastAsia="Times New Roman" w:cs="Times New Roman"/>
          <w:szCs w:val="24"/>
        </w:rPr>
        <w:t xml:space="preserve"> αλλά για το τι συνέβη και μετά από έξι χρόνια εγκαταλείπουμε ουσιαστικά το δεκαπενταετές πρόγραμμα. Διότι εφόσον μας ζητάτε να ψηφίσουμε στη Βουλή ένα κυλιόμενο τριετές, καταλαβαίνουμε, κύριε Βίτσα, </w:t>
      </w:r>
      <w:r>
        <w:rPr>
          <w:rFonts w:eastAsia="Times New Roman" w:cs="Times New Roman"/>
          <w:szCs w:val="24"/>
        </w:rPr>
        <w:t xml:space="preserve">ότι και η σύνταξη του δεκαπενταετούς θα πάει πάρα πολύ πίσω. Επομένως, σημαίνει ότι τίθενται ζητήματα λειτουργίας των Ενόπλων Δυνάμεων εξίσου με προχειρότητα. </w:t>
      </w:r>
    </w:p>
    <w:p w14:paraId="5FBB353A"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Το επόμενο ζήτημα αφορά τα λεγόμενα υποστηρικτικά προγράμματα, τις συμβάσεις. Εδώ είναι ένα ζήτη</w:t>
      </w:r>
      <w:r>
        <w:rPr>
          <w:rFonts w:eastAsia="Times New Roman" w:cs="Times New Roman"/>
          <w:szCs w:val="24"/>
        </w:rPr>
        <w:t xml:space="preserve">μα τεράστιο, γιατί δεν μπορεί να έρχεται με τροπολογία βασική νομοθεσία που αφορά τις υποστηρικτικές συμβάσεις, όταν είναι σύμφυτα με τις συμβάσεις προμήθειας. </w:t>
      </w:r>
    </w:p>
    <w:p w14:paraId="5FBB353B"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Οι υποστηρικτικές συμβάσεις λογικά πρέπει να ακολουθούν τη σύμβαση προμήθειας. Εκτός εάν, κύριε</w:t>
      </w:r>
      <w:r>
        <w:rPr>
          <w:rFonts w:eastAsia="Times New Roman" w:cs="Times New Roman"/>
          <w:szCs w:val="24"/>
        </w:rPr>
        <w:t xml:space="preserve"> Πρόεδρε, γινόταν σκόπιμα ο διαχωρισμός –δεν αφορά την παρούσα ηγεσία του Υπουργείου, μιλώ απρόσωπα και γενικά- διότι πολλά ακούστηκαν στο παρελθόν για εξοπλιστικά προγράμματα. </w:t>
      </w:r>
    </w:p>
    <w:p w14:paraId="5FBB353C"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Η χώρα τα πληρώνει ακόμα, με πρόσθετο παράδειγμα ότι δεν κατάφερε να τελειώσει</w:t>
      </w:r>
      <w:r>
        <w:rPr>
          <w:rFonts w:eastAsia="Times New Roman" w:cs="Times New Roman"/>
          <w:szCs w:val="24"/>
        </w:rPr>
        <w:t xml:space="preserve"> τις συμβάσεις των τορπιλακάτων και τις συμβάσεις των υποβρυχίων, και </w:t>
      </w:r>
      <w:proofErr w:type="spellStart"/>
      <w:r>
        <w:rPr>
          <w:rFonts w:eastAsia="Times New Roman" w:cs="Times New Roman"/>
          <w:szCs w:val="24"/>
        </w:rPr>
        <w:t>τσούκου</w:t>
      </w:r>
      <w:proofErr w:type="spellEnd"/>
      <w:r>
        <w:rPr>
          <w:rFonts w:eastAsia="Times New Roman" w:cs="Times New Roman"/>
          <w:szCs w:val="24"/>
        </w:rPr>
        <w:t xml:space="preserve"> </w:t>
      </w:r>
      <w:proofErr w:type="spellStart"/>
      <w:r>
        <w:rPr>
          <w:rFonts w:eastAsia="Times New Roman" w:cs="Times New Roman"/>
          <w:szCs w:val="24"/>
        </w:rPr>
        <w:t>τσούκου</w:t>
      </w:r>
      <w:proofErr w:type="spellEnd"/>
      <w:r>
        <w:rPr>
          <w:rFonts w:eastAsia="Times New Roman" w:cs="Times New Roman"/>
          <w:szCs w:val="24"/>
        </w:rPr>
        <w:t xml:space="preserve"> κάθε λίγο να συμπληρώσουμε μια διάταξη, να τσοντάρουμε, να τελειώσουμε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αυτά τα προγράμματα.</w:t>
      </w:r>
    </w:p>
    <w:p w14:paraId="5FBB353D"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Επομένως, οι επιφυλάξεις μας είναι ισχυρές. Θα ψηφίσουμε, ό</w:t>
      </w:r>
      <w:r>
        <w:rPr>
          <w:rFonts w:eastAsia="Times New Roman" w:cs="Times New Roman"/>
          <w:szCs w:val="24"/>
        </w:rPr>
        <w:t xml:space="preserve">μως, όπως είπαμε. </w:t>
      </w:r>
    </w:p>
    <w:p w14:paraId="5FBB353E"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Και θέλω να πω και κάτι άλλο για την τροπολογία που αποδέχτηκε ο κ. Βίτσας των συναδέλφων Βουλευτών του ΣΥΡΙΖΑ για τις υποτροφίες των προπτυχιακών φοιτητών. Δεν ξέρω αν είναι στο πρόγραμμα ΕΣΠΑ 2014-2020 ή στα υπόλοιπα του προγράμματος Ε</w:t>
      </w:r>
      <w:r>
        <w:rPr>
          <w:rFonts w:eastAsia="Times New Roman" w:cs="Times New Roman"/>
          <w:szCs w:val="24"/>
        </w:rPr>
        <w:t>ΣΠΑ 2007-2013. Δεν είναι κάτι που θα με απασχολήσει αυτή τη στιγμή.</w:t>
      </w:r>
    </w:p>
    <w:p w14:paraId="5FBB353F"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Με θέτει, όμως, υπό </w:t>
      </w:r>
      <w:proofErr w:type="spellStart"/>
      <w:r>
        <w:rPr>
          <w:rFonts w:eastAsia="Times New Roman" w:cs="Times New Roman"/>
          <w:szCs w:val="24"/>
        </w:rPr>
        <w:t>προβληματισμόν</w:t>
      </w:r>
      <w:proofErr w:type="spellEnd"/>
      <w:r>
        <w:rPr>
          <w:rFonts w:eastAsia="Times New Roman" w:cs="Times New Roman"/>
          <w:szCs w:val="24"/>
        </w:rPr>
        <w:t xml:space="preserve"> αν είναι πρωτοβουλία συναδέλφων, την οποία και θα χειροκροτήσω, ή αν είναι υποβολιμαία του Υπουργού ή κάποιου Υπουργού που ήθελε να περάσει κάτι. Διότι ε</w:t>
      </w:r>
      <w:r>
        <w:rPr>
          <w:rFonts w:eastAsia="Times New Roman" w:cs="Times New Roman"/>
          <w:szCs w:val="24"/>
        </w:rPr>
        <w:t xml:space="preserve">ξαρτά τις λεπτομέρειες, λέει, από απόφαση του Υπουργού Παιδείας, Έρευνας και Θρησκευμάτων. </w:t>
      </w:r>
    </w:p>
    <w:p w14:paraId="5FBB3540" w14:textId="77777777" w:rsidR="00C14AE8" w:rsidRDefault="0089555B">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FBB3541"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Δεν νομίζω και δεν έχω την άποψη, κύριε Πρόεδρε, ότι τροπολογίες συναδέλφων Βουλ</w:t>
      </w:r>
      <w:r>
        <w:rPr>
          <w:rFonts w:eastAsia="Times New Roman" w:cs="Times New Roman"/>
          <w:szCs w:val="24"/>
        </w:rPr>
        <w:t>ευτών, οι οποίοι μπορεί να έχουν τη διάθεση να λύσουν προβλήματα, μεταθέτουν στον Υπουργό διά αποφάσεων. Αυτό είναι εντελώς γραφειοκρατικό και δεν με πείθει ότι η τροπολογία αυτή είναι συναδέλφων, αλλά ότι έρχεται υποβολιμαία από κάποιες υπουργικές προθέσε</w:t>
      </w:r>
      <w:r>
        <w:rPr>
          <w:rFonts w:eastAsia="Times New Roman" w:cs="Times New Roman"/>
          <w:szCs w:val="24"/>
        </w:rPr>
        <w:t>ις.</w:t>
      </w:r>
    </w:p>
    <w:p w14:paraId="5FBB3542"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Ανεξάρτητα, όμως, από αυτό, επειδή αφορά φοιτητές οι οποίοι χρήζουν στην παρούσα φάση συνδρομής κι επειδή ούτως ή άλλως το επίπεδο σπουδών αυτή τη στιγμή στην Ελλάδα δεν είναι το καλύτερο δυνατό, ας ενισχυθούν και αυτοί και ας ψηφίσουμε την τροπολογία.</w:t>
      </w:r>
    </w:p>
    <w:p w14:paraId="5FBB3543"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Συνοψίζοντας, κύριε Πρόεδρε, και ευχαριστώ για την ανοχή σας, θέλω να πω το εξής.</w:t>
      </w:r>
    </w:p>
    <w:p w14:paraId="5FBB3544" w14:textId="77777777" w:rsidR="00C14AE8" w:rsidRDefault="0089555B">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Λόγω της αυριανής εορτής είναι η ανοχή. Προχωρούμε.</w:t>
      </w:r>
    </w:p>
    <w:p w14:paraId="5FBB3545"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Το καταλαβαίνω, κύριε Πρόεδρε. Ευχαριστώ.</w:t>
      </w:r>
    </w:p>
    <w:p w14:paraId="5FBB3546"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Για μια ακόμη φορά </w:t>
      </w:r>
      <w:r>
        <w:rPr>
          <w:rFonts w:eastAsia="Times New Roman" w:cs="Times New Roman"/>
          <w:szCs w:val="24"/>
        </w:rPr>
        <w:t xml:space="preserve">υποβαθμίζεται η νομοθετική λειτουργία. </w:t>
      </w:r>
    </w:p>
    <w:p w14:paraId="5FBB3547"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FBB3548" w14:textId="77777777" w:rsidR="00C14AE8" w:rsidRDefault="0089555B">
      <w:pPr>
        <w:spacing w:after="0"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Εγώ ευχαριστώ.</w:t>
      </w:r>
    </w:p>
    <w:p w14:paraId="5FBB3549"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Κύριε Τασούλα, έχετε τον λόγο για δύο λεπτά για να τοποθετηθείτε επί της βουλευτικής τροπολογίας. </w:t>
      </w:r>
    </w:p>
    <w:p w14:paraId="5FBB354A"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Ναι, κύριε Πρόεδρε.</w:t>
      </w:r>
    </w:p>
    <w:p w14:paraId="5FBB354B"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Για τη βουλευτική τροπολογία δεν θα εκφράσω τη μυγιάγγιχτη αντίδραση που είχε ο ΣΥΡΙΖΑ σε παρόμοιες περιπτώσεις παλαιότερα, αλλά θα θυμίσω ένα πολύ έξυπνο που λέει ο λαός ότι «άλλα λένε τα γράμματα και άλλα λένε τα πράγματα».</w:t>
      </w:r>
    </w:p>
    <w:p w14:paraId="5FBB354C"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Τώρα που είστε στα πράγματα, ε</w:t>
      </w:r>
      <w:r>
        <w:rPr>
          <w:rFonts w:eastAsia="Times New Roman" w:cs="Times New Roman"/>
          <w:szCs w:val="24"/>
        </w:rPr>
        <w:t>γώ έχω κατανόηση σε αυτό. Βλέπετε ότι πολλές φορές χρειάζονται τροπολογίες, αλλά εδώ έχουμε ένα κατεβατό, επιτρέψτε μου να πω, παραβιάσεων. Παραβιάζουμε την αρχή ότι δεν έχουμε τροπολογίες σε κυρώσεις, δεν έχουμε εκπρόθεσμες τροπολογίες και δεν έχουμε τροπ</w:t>
      </w:r>
      <w:r>
        <w:rPr>
          <w:rFonts w:eastAsia="Times New Roman" w:cs="Times New Roman"/>
          <w:szCs w:val="24"/>
        </w:rPr>
        <w:t>ολογίες άσχετες με το συζητούμενο νομοσχέδιο. Εδώ, λοιπόν, έχουμε ένα κατεβατό παραβιάσεων από κάποιους οι οποίοι μέχρι πριν δύο χρόνια ήταν μυγιάγγιχτοι στα πάντα.</w:t>
      </w:r>
    </w:p>
    <w:p w14:paraId="5FBB354D"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Εγώ που δεν είμαι μυγιάγγιχτος και είμαι πιο προσγειωμένος και πιο ειλικρινής, πιστεύω, δεν</w:t>
      </w:r>
      <w:r>
        <w:rPr>
          <w:rFonts w:eastAsia="Times New Roman" w:cs="Times New Roman"/>
          <w:szCs w:val="24"/>
        </w:rPr>
        <w:t xml:space="preserve"> διατυπώνω παράπονα και </w:t>
      </w:r>
      <w:proofErr w:type="spellStart"/>
      <w:r>
        <w:rPr>
          <w:rFonts w:eastAsia="Times New Roman" w:cs="Times New Roman"/>
          <w:szCs w:val="24"/>
        </w:rPr>
        <w:t>ουρανομήκεις</w:t>
      </w:r>
      <w:proofErr w:type="spellEnd"/>
      <w:r>
        <w:rPr>
          <w:rFonts w:eastAsia="Times New Roman" w:cs="Times New Roman"/>
          <w:szCs w:val="24"/>
        </w:rPr>
        <w:t xml:space="preserve"> κραυγές. Αντιλαμβάνομαι ότι η νομοθετική λειτουργία και η εκτελεστική εξουσία έχουν πολλές δυσκολίες.</w:t>
      </w:r>
    </w:p>
    <w:p w14:paraId="5FBB354E"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Ωστόσο, στη συγκεκριμένη τροπολογία για το Υπουργείο Παιδείας θα ήθελα να κάνω πολλές ερωτήσεις και δεν μου λύνουν </w:t>
      </w:r>
      <w:r>
        <w:rPr>
          <w:rFonts w:eastAsia="Times New Roman" w:cs="Times New Roman"/>
          <w:szCs w:val="24"/>
        </w:rPr>
        <w:t xml:space="preserve">τις απορίες οι συνάδελφοι οι οποίοι υπογράφουν, γιατί και εγώ υποπτεύομαι ότι πολλές βουλευτικές τροπολογίες αυτή την περίοδο είναι αυτό που θα λέγαμε </w:t>
      </w:r>
      <w:proofErr w:type="spellStart"/>
      <w:r>
        <w:rPr>
          <w:rFonts w:eastAsia="Times New Roman" w:cs="Times New Roman"/>
          <w:szCs w:val="24"/>
        </w:rPr>
        <w:t>κρυπτοϋπουργικές</w:t>
      </w:r>
      <w:proofErr w:type="spellEnd"/>
      <w:r>
        <w:rPr>
          <w:rFonts w:eastAsia="Times New Roman" w:cs="Times New Roman"/>
          <w:szCs w:val="24"/>
        </w:rPr>
        <w:t>. Είναι ένας τρόπος να παρακαμφθεί το Γενικό Λογιστήριο του Κράτους και άλλες διαδικασίες</w:t>
      </w:r>
      <w:r>
        <w:rPr>
          <w:rFonts w:eastAsia="Times New Roman" w:cs="Times New Roman"/>
          <w:szCs w:val="24"/>
        </w:rPr>
        <w:t xml:space="preserve"> και δίνουμε σε συναδέλφους τον ρόλο που κανονικά θα έπρεπε να έχουν οι Υπουργοί.</w:t>
      </w:r>
    </w:p>
    <w:p w14:paraId="5FBB354F"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Συνεπώς, ενώ φαίνεται συμπαθές εκ πρώτης όψεως, θέλω να έχω τη γνώμη του Ιδρύματος Κρατικών Υποτροφιών. Με φοβίζει το γεγονός ότι αφορά μόνο ΑΕΙ και όχι ΤΕΙ και συνεπώς, θα μ</w:t>
      </w:r>
      <w:r>
        <w:rPr>
          <w:rFonts w:eastAsia="Times New Roman" w:cs="Times New Roman"/>
          <w:szCs w:val="24"/>
        </w:rPr>
        <w:t>ου επιτρέψετε σε αυτό να είμαι αρνητικός. Αντιλαμβάνομαι, όμως, τον λόγο που συχνά πρέπει να δέχεστε τέτοιου είδους τροπολογίες.</w:t>
      </w:r>
    </w:p>
    <w:p w14:paraId="5FBB3550" w14:textId="77777777" w:rsidR="00C14AE8" w:rsidRDefault="0089555B">
      <w:pPr>
        <w:spacing w:after="0"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5FBB3551"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Τελειώνω, κύριε Πρόεδρε, λέγοντας, επειδή δ</w:t>
      </w:r>
      <w:r>
        <w:rPr>
          <w:rFonts w:eastAsia="Times New Roman" w:cs="Times New Roman"/>
          <w:szCs w:val="24"/>
        </w:rPr>
        <w:t>έχθηκα μια επίθεση από τον συνάδελφο του Κομμουνιστικού Κόμματος, ότι προφανώς το ΝΑΤΟ δεν είναι χώρος παραδείσιας διαβίωσης. Έχουμε υποστεί διάφορα και έχει ευθύνη το ΝΑΤΟ.</w:t>
      </w:r>
    </w:p>
    <w:p w14:paraId="5FBB3552"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Δεν είμαι της αντιλήψεως, όμως, ότι η χώρα μας δεν κατάφερε να διαφοροποιηθεί, ότα</w:t>
      </w:r>
      <w:r>
        <w:rPr>
          <w:rFonts w:eastAsia="Times New Roman" w:cs="Times New Roman"/>
          <w:szCs w:val="24"/>
        </w:rPr>
        <w:t>ν τα συμφέροντά της υπαγόρευαν διαφοροποίηση από το ΝΑΤΟ. Θυμίζω την έξοδο από το στρατιωτικό σκέλος του ΝΑΤΟ το 1975 και θυμίζω το γεγονός ότι τη δεκαετία του 1950, όταν έβραζε το Κυπριακό και είχαμε αυτούς τους θανάτους σαν του Αυξεντίου…</w:t>
      </w:r>
    </w:p>
    <w:p w14:paraId="5FBB3553"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w:t>
      </w:r>
      <w:r>
        <w:rPr>
          <w:rFonts w:eastAsia="Times New Roman" w:cs="Times New Roman"/>
          <w:b/>
          <w:szCs w:val="24"/>
        </w:rPr>
        <w:t>ήτας Κακλαμάνης):</w:t>
      </w:r>
      <w:r>
        <w:rPr>
          <w:rFonts w:eastAsia="Times New Roman" w:cs="Times New Roman"/>
          <w:szCs w:val="24"/>
        </w:rPr>
        <w:t xml:space="preserve"> Εντάξει, όμως, κλείστε.</w:t>
      </w:r>
    </w:p>
    <w:p w14:paraId="5FBB3554"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…η Ελλάδα, κύριε Πρόεδρε, μέλος του ΝΑΤΟ, δεν ακολούθησε την πολιτική του ΝΑΤΟ στο θέμα της κρίσεως του Σουέζ ή στην κρίση του Λιβάνου. Φανταστείτε να ήμασταν μέλος του Συμφώνου της Βαρσοβίας</w:t>
      </w:r>
      <w:r>
        <w:rPr>
          <w:rFonts w:eastAsia="Times New Roman" w:cs="Times New Roman"/>
          <w:szCs w:val="24"/>
        </w:rPr>
        <w:t>, αν θα τολμούσαμε να διαφοροποιηθούμε!</w:t>
      </w:r>
    </w:p>
    <w:p w14:paraId="5FBB3555"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Μην ανοίγουμε τέτοια θέματα τώρα, κύριε Τασούλα!</w:t>
      </w:r>
    </w:p>
    <w:p w14:paraId="5FBB3556"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Ναι αλλά δεν γίνεται να μην απαντούμε, κύριε Πρόεδρε.</w:t>
      </w:r>
    </w:p>
    <w:p w14:paraId="5FBB3557"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Μα, δεν ήταν επίθεση σε </w:t>
      </w:r>
      <w:r>
        <w:rPr>
          <w:rFonts w:eastAsia="Times New Roman" w:cs="Times New Roman"/>
          <w:szCs w:val="24"/>
        </w:rPr>
        <w:t>σας. Είναι ένα γεγονός που συνέβη.</w:t>
      </w:r>
    </w:p>
    <w:p w14:paraId="5FBB3558"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Και εγώ γεγονός αναφέρω.</w:t>
      </w:r>
    </w:p>
    <w:p w14:paraId="5FBB3559"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Οι Εγγλέζοι τον έκαψαν. Τι να κάνουμε; Αυτό δεν αλλάζει.</w:t>
      </w:r>
    </w:p>
    <w:p w14:paraId="5FBB355A"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Λέω ότι είμαστε στο ΝΑΤΟ, αλλά είμαστε και ελεύθερη χώρα.</w:t>
      </w:r>
    </w:p>
    <w:p w14:paraId="5FBB355B"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(Νικήτας Κακλαμάνης):</w:t>
      </w:r>
      <w:r>
        <w:rPr>
          <w:rFonts w:eastAsia="Times New Roman" w:cs="Times New Roman"/>
          <w:szCs w:val="24"/>
        </w:rPr>
        <w:t xml:space="preserve"> Σύμφωνοι! Και εγώ είμαι υπέρ του να είμαστε, αλλά ότι τον έκαψαν οι Εγγλέζοι…</w:t>
      </w:r>
    </w:p>
    <w:p w14:paraId="5FBB355C"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Όχι όπως θα ήμασταν, αν ήμασταν μέλη του Συμφώνου της Βαρσοβίας.</w:t>
      </w:r>
    </w:p>
    <w:p w14:paraId="5FBB355D"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Οι Εγγλέζοι τον έκαψαν! Έτ</w:t>
      </w:r>
      <w:r>
        <w:rPr>
          <w:rFonts w:eastAsia="Times New Roman" w:cs="Times New Roman"/>
          <w:szCs w:val="24"/>
        </w:rPr>
        <w:t>σι μπράβο!</w:t>
      </w:r>
    </w:p>
    <w:p w14:paraId="5FBB355E"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Βεβαίως, αλλά ήμασταν σε τρομερή σύγκρουση με τους Εγγλέζους εκείνη την εποχή.</w:t>
      </w:r>
    </w:p>
    <w:p w14:paraId="5FBB355F"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Βεβαίως.</w:t>
      </w:r>
    </w:p>
    <w:p w14:paraId="5FBB3560"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Δεν ήταν φίλοι τότε οι Εγγλέζοι.</w:t>
      </w:r>
    </w:p>
    <w:p w14:paraId="5FBB3561"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Φίλοι του ΝΑ</w:t>
      </w:r>
      <w:r>
        <w:rPr>
          <w:rFonts w:eastAsia="Times New Roman" w:cs="Times New Roman"/>
          <w:szCs w:val="24"/>
        </w:rPr>
        <w:t>ΤΟ ήταν. Φίλοι δικοί μας όχι ούτε και τώρα είναι.</w:t>
      </w:r>
    </w:p>
    <w:p w14:paraId="5FBB3562"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Είχαμε διαφοροποιηθεί, αυτό λέω.</w:t>
      </w:r>
    </w:p>
    <w:p w14:paraId="5FBB3563"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Επί της τροπολογίας 731/59, παρά το ότι είναι συμπαθέστατη εκ πρώτης όψεως, θα μου επιτρέψετε να διατυπώσω την άρνησή μου, γιατί έχω πολλά ερωτήματα τ</w:t>
      </w:r>
      <w:r>
        <w:rPr>
          <w:rFonts w:eastAsia="Times New Roman" w:cs="Times New Roman"/>
          <w:szCs w:val="24"/>
        </w:rPr>
        <w:t>α οποία έμειναν αναπάντητα. Συνεπώς, δεν θα την υπερψηφίσουμε.</w:t>
      </w:r>
    </w:p>
    <w:p w14:paraId="5FBB3564"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Εκτός αν απαντηθούν και καλυφθούν εν μέρει.</w:t>
      </w:r>
    </w:p>
    <w:p w14:paraId="5FBB3565"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σας δίνω πέντε λεπτά. Θα υπάρξει μια σχετική ανοχή αν και νομίζω…</w:t>
      </w:r>
    </w:p>
    <w:p w14:paraId="5FBB3566"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w:t>
      </w:r>
      <w:r>
        <w:rPr>
          <w:rFonts w:eastAsia="Times New Roman" w:cs="Times New Roman"/>
          <w:b/>
          <w:szCs w:val="24"/>
        </w:rPr>
        <w:t>γός Εθνικής Άμυνας):</w:t>
      </w:r>
      <w:r>
        <w:rPr>
          <w:rFonts w:eastAsia="Times New Roman" w:cs="Times New Roman"/>
          <w:szCs w:val="24"/>
        </w:rPr>
        <w:t xml:space="preserve"> Θα είμαι πολύ σύντομος, κύριε Πρόεδρε.</w:t>
      </w:r>
    </w:p>
    <w:p w14:paraId="5FBB3567"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αλλά μη μου τραβήξετε μέχρι να πάει 19.00΄ για να βγάλετε την άλλη ομιλία. Να κλείνουμε. Έτσι μπράβο.</w:t>
      </w:r>
    </w:p>
    <w:p w14:paraId="5FBB3568"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Από τη στιγμή που υπάρχουν κάποιοι ραδιοσταθμοί που πήραν κάποια ονόματα κ.λπ., εγώ δεν θέλω να είμαι στα παραπολιτικά των εφημερίδων και των ραδιοσταθμών.</w:t>
      </w:r>
    </w:p>
    <w:p w14:paraId="5FBB3569"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w:t>
      </w:r>
    </w:p>
    <w:p w14:paraId="5FBB356A"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ΔΗΜΗΤΡΙΟΣ ΒΙΤΣΑΣ (Αναπληρωτής Υπουργός Εθνικής Άμυνας):</w:t>
      </w:r>
      <w:r>
        <w:rPr>
          <w:rFonts w:eastAsia="Times New Roman" w:cs="Times New Roman"/>
          <w:szCs w:val="24"/>
        </w:rPr>
        <w:t xml:space="preserve"> Θα μείνω στα εξής. Πρώτον, προστίθεται στον τίτλο του νομοσχεδίου, στο τέλος, το «και άλλες διατάξεις», με βάση και τις τροπολογίες τις οποίες έκανα δεκτές και κατατέθηκαν, για να είμαστε σαφείς όσον αφορά αυτό το ζήτημα.</w:t>
      </w:r>
    </w:p>
    <w:p w14:paraId="5FBB356B" w14:textId="77777777" w:rsidR="00C14AE8" w:rsidRDefault="0089555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δεύτερο ζήτημα αφορά ένα ζήτημ</w:t>
      </w:r>
      <w:r>
        <w:rPr>
          <w:rFonts w:eastAsia="Times New Roman" w:cs="Times New Roman"/>
          <w:szCs w:val="24"/>
        </w:rPr>
        <w:t xml:space="preserve">α που έβαλε ο κ. Λοβέρδος. Βεβαίως, αποδέχομαι μια συζήτηση στην αντίστοιχη </w:t>
      </w:r>
      <w:r>
        <w:rPr>
          <w:rFonts w:eastAsia="Times New Roman" w:cs="Times New Roman"/>
          <w:szCs w:val="24"/>
        </w:rPr>
        <w:t>ε</w:t>
      </w:r>
      <w:r>
        <w:rPr>
          <w:rFonts w:eastAsia="Times New Roman" w:cs="Times New Roman"/>
          <w:szCs w:val="24"/>
        </w:rPr>
        <w:t>πιτροπή της Βουλής το αργότερο σε δεκαπέντε μέρες για την κατάσταση και τι πρέπει να γίνει, να ανταλλάξουμε και σκέψεις για την αμυντική βιομηχανία.</w:t>
      </w:r>
    </w:p>
    <w:p w14:paraId="5FBB356C" w14:textId="77777777" w:rsidR="00C14AE8" w:rsidRDefault="0089555B">
      <w:pPr>
        <w:spacing w:after="0" w:line="600" w:lineRule="auto"/>
        <w:ind w:firstLine="720"/>
        <w:jc w:val="both"/>
        <w:rPr>
          <w:rFonts w:eastAsia="Times New Roman"/>
          <w:szCs w:val="24"/>
        </w:rPr>
      </w:pPr>
      <w:r>
        <w:rPr>
          <w:rFonts w:eastAsia="Times New Roman" w:cs="Times New Roman"/>
          <w:szCs w:val="24"/>
        </w:rPr>
        <w:t>Απλώς θυμίζω ότι σήμερα το πρω</w:t>
      </w:r>
      <w:r>
        <w:rPr>
          <w:rFonts w:eastAsia="Times New Roman" w:cs="Times New Roman"/>
          <w:szCs w:val="24"/>
        </w:rPr>
        <w:t xml:space="preserve">ί η αρμόδια </w:t>
      </w:r>
      <w:r>
        <w:rPr>
          <w:rFonts w:eastAsia="Times New Roman"/>
          <w:szCs w:val="24"/>
        </w:rPr>
        <w:t>ε</w:t>
      </w:r>
      <w:r>
        <w:rPr>
          <w:rFonts w:eastAsia="Times New Roman"/>
          <w:szCs w:val="24"/>
        </w:rPr>
        <w:t>πιτροπή της Βουλής συζήτησε την εθνική αμυντική βιομηχανική και τεχνολογική στρατηγική για τα επόμενα δεκαπέντε χρόνια.</w:t>
      </w:r>
    </w:p>
    <w:p w14:paraId="5FBB356D" w14:textId="77777777" w:rsidR="00C14AE8" w:rsidRDefault="0089555B">
      <w:pPr>
        <w:spacing w:after="0" w:line="600" w:lineRule="auto"/>
        <w:ind w:firstLine="720"/>
        <w:jc w:val="both"/>
        <w:rPr>
          <w:rFonts w:eastAsia="Times New Roman"/>
          <w:szCs w:val="24"/>
        </w:rPr>
      </w:pPr>
      <w:r>
        <w:rPr>
          <w:rFonts w:eastAsia="Times New Roman"/>
          <w:szCs w:val="24"/>
        </w:rPr>
        <w:t xml:space="preserve">Τρίτον, όσον αφορά την </w:t>
      </w:r>
      <w:r>
        <w:rPr>
          <w:rFonts w:eastAsia="Times New Roman"/>
          <w:bCs/>
          <w:szCs w:val="24"/>
        </w:rPr>
        <w:t>τροπολογία</w:t>
      </w:r>
      <w:r>
        <w:rPr>
          <w:rFonts w:eastAsia="Times New Roman"/>
          <w:szCs w:val="24"/>
        </w:rPr>
        <w:t xml:space="preserve"> του Υπουργείου Εθνικής Άμυνας, εγώ είπα ευθύς εξαρχής ότι κατά βάση είναι </w:t>
      </w:r>
      <w:proofErr w:type="spellStart"/>
      <w:r>
        <w:rPr>
          <w:rFonts w:eastAsia="Times New Roman"/>
          <w:szCs w:val="24"/>
        </w:rPr>
        <w:t>τακτοποιητική</w:t>
      </w:r>
      <w:proofErr w:type="spellEnd"/>
      <w:r>
        <w:rPr>
          <w:rFonts w:eastAsia="Times New Roman"/>
          <w:szCs w:val="24"/>
        </w:rPr>
        <w:t xml:space="preserve">. </w:t>
      </w:r>
      <w:r>
        <w:rPr>
          <w:rFonts w:eastAsia="Times New Roman"/>
          <w:szCs w:val="24"/>
        </w:rPr>
        <w:t xml:space="preserve">Μάλιστα, στις τρεις σελίδες -και όχι στις δεκαοκτώ- που αναφέρονται οι </w:t>
      </w:r>
      <w:r>
        <w:rPr>
          <w:rFonts w:eastAsia="Times New Roman"/>
          <w:szCs w:val="24"/>
        </w:rPr>
        <w:lastRenderedPageBreak/>
        <w:t>αλλαγές των διατάξεων, θα δείτε ότι στο μεγαλύτερο κομμάτι είναι διαφορά μιας λέξης, δηλαδή</w:t>
      </w:r>
      <w:r>
        <w:rPr>
          <w:rFonts w:eastAsia="Times New Roman"/>
          <w:szCs w:val="24"/>
        </w:rPr>
        <w:t>,</w:t>
      </w:r>
      <w:r>
        <w:rPr>
          <w:rFonts w:eastAsia="Times New Roman"/>
          <w:szCs w:val="24"/>
        </w:rPr>
        <w:t xml:space="preserve"> η καινούργια από την παλιά. Αυτό προέκυψε -δεν διεκδικώ να με πιστέψετε ντε και καλά- από το</w:t>
      </w:r>
      <w:r>
        <w:rPr>
          <w:rFonts w:eastAsia="Times New Roman"/>
          <w:szCs w:val="24"/>
        </w:rPr>
        <w:t xml:space="preserve">ν τρόπο που προσπαθήσαμε να τις εφαρμόσουμε. Αυτό είναι το βασικό ζήτημα. </w:t>
      </w:r>
    </w:p>
    <w:p w14:paraId="5FBB356E" w14:textId="77777777" w:rsidR="00C14AE8" w:rsidRDefault="0089555B">
      <w:pPr>
        <w:spacing w:after="0" w:line="600" w:lineRule="auto"/>
        <w:ind w:firstLine="720"/>
        <w:jc w:val="both"/>
        <w:rPr>
          <w:rFonts w:eastAsia="Times New Roman"/>
          <w:szCs w:val="24"/>
        </w:rPr>
      </w:pPr>
      <w:r>
        <w:rPr>
          <w:rFonts w:eastAsia="Times New Roman"/>
          <w:szCs w:val="24"/>
        </w:rPr>
        <w:t xml:space="preserve">Τα τρία ζητήματα επ’ αυτών, από τα τέσσερα που μπήκαν, είναι τα εξής: </w:t>
      </w:r>
    </w:p>
    <w:p w14:paraId="5FBB356F" w14:textId="77777777" w:rsidR="00C14AE8" w:rsidRDefault="0089555B">
      <w:pPr>
        <w:spacing w:after="0" w:line="600" w:lineRule="auto"/>
        <w:ind w:firstLine="720"/>
        <w:jc w:val="both"/>
        <w:rPr>
          <w:rFonts w:eastAsia="Times New Roman" w:cs="Times New Roman"/>
          <w:szCs w:val="24"/>
        </w:rPr>
      </w:pPr>
      <w:r>
        <w:rPr>
          <w:rFonts w:eastAsia="Times New Roman"/>
          <w:szCs w:val="24"/>
        </w:rPr>
        <w:t>Μπήκε ένα ζήτημα από τη Νέα Δημοκρατία για αυτούς που κατατάχθηκαν το 1990. Θέλω να πω ότι εξετάζουμε από το Υ</w:t>
      </w:r>
      <w:r>
        <w:rPr>
          <w:rFonts w:eastAsia="Times New Roman"/>
          <w:szCs w:val="24"/>
        </w:rPr>
        <w:t>πουργείο την υπαγωγή τους στον ν.2439/96. Θα το δούμε</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σε εύθετο χρόνο.</w:t>
      </w:r>
    </w:p>
    <w:p w14:paraId="5FBB3570"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Το δεύτερο ζήτημα που μπήκε, αφορά τους στρατιωτικούς δικαστές. </w:t>
      </w:r>
    </w:p>
    <w:p w14:paraId="5FBB3571"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Λέτε για τη συμμετοχή στην </w:t>
      </w:r>
      <w:r>
        <w:rPr>
          <w:rFonts w:eastAsia="Times New Roman" w:cs="Times New Roman"/>
          <w:szCs w:val="24"/>
        </w:rPr>
        <w:t>ε</w:t>
      </w:r>
      <w:r>
        <w:rPr>
          <w:rFonts w:eastAsia="Times New Roman" w:cs="Times New Roman"/>
          <w:szCs w:val="24"/>
        </w:rPr>
        <w:t>πιτροπή.</w:t>
      </w:r>
    </w:p>
    <w:p w14:paraId="5FBB3572"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w:t>
      </w:r>
      <w:r>
        <w:rPr>
          <w:rFonts w:eastAsia="Times New Roman" w:cs="Times New Roman"/>
          <w:b/>
          <w:szCs w:val="24"/>
        </w:rPr>
        <w:t xml:space="preserve">ας): </w:t>
      </w:r>
      <w:r>
        <w:rPr>
          <w:rFonts w:eastAsia="Times New Roman" w:cs="Times New Roman"/>
          <w:szCs w:val="24"/>
        </w:rPr>
        <w:t xml:space="preserve">Για τη συμμετοχή στην </w:t>
      </w:r>
      <w:r>
        <w:rPr>
          <w:rFonts w:eastAsia="Times New Roman" w:cs="Times New Roman"/>
          <w:szCs w:val="24"/>
        </w:rPr>
        <w:t>ε</w:t>
      </w:r>
      <w:r>
        <w:rPr>
          <w:rFonts w:eastAsia="Times New Roman" w:cs="Times New Roman"/>
          <w:szCs w:val="24"/>
        </w:rPr>
        <w:t xml:space="preserve">πιτροπή. </w:t>
      </w:r>
    </w:p>
    <w:p w14:paraId="5FBB3573"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Η γνώμη μας -και είναι αυτό που αποτυπώνεται- είναι ότι οι στρατιωτικοί δικαστές δεν έχουν εμπειρία και καλό είναι να μην έχουν -πώς να το πω αλλιώς, εννοώ καλό όχι μέσα σε εισαγωγικά- στο οικονομικό </w:t>
      </w:r>
      <w:r>
        <w:rPr>
          <w:rFonts w:eastAsia="Times New Roman" w:cs="Times New Roman"/>
          <w:szCs w:val="24"/>
        </w:rPr>
        <w:lastRenderedPageBreak/>
        <w:t xml:space="preserve">έγκλημα. Γι’ αυτό </w:t>
      </w:r>
      <w:r>
        <w:rPr>
          <w:rFonts w:eastAsia="Times New Roman" w:cs="Times New Roman"/>
          <w:szCs w:val="24"/>
        </w:rPr>
        <w:t xml:space="preserve">κρίναμε ότι είναι σωστό να μπει μέλος στην </w:t>
      </w:r>
      <w:r>
        <w:rPr>
          <w:rFonts w:eastAsia="Times New Roman" w:cs="Times New Roman"/>
          <w:szCs w:val="24"/>
        </w:rPr>
        <w:t>ε</w:t>
      </w:r>
      <w:r>
        <w:rPr>
          <w:rFonts w:eastAsia="Times New Roman" w:cs="Times New Roman"/>
          <w:szCs w:val="24"/>
        </w:rPr>
        <w:t xml:space="preserve">πιτροπή από τους εφέτες και τα λοιπά. Βεβαίως, σε αυτήν την </w:t>
      </w:r>
      <w:r>
        <w:rPr>
          <w:rFonts w:eastAsia="Times New Roman" w:cs="Times New Roman"/>
          <w:szCs w:val="24"/>
        </w:rPr>
        <w:t>ε</w:t>
      </w:r>
      <w:r>
        <w:rPr>
          <w:rFonts w:eastAsia="Times New Roman" w:cs="Times New Roman"/>
          <w:szCs w:val="24"/>
        </w:rPr>
        <w:t xml:space="preserve">πιτροπή υπάρχει και εκπρόσωπος του νομικού σώματος. </w:t>
      </w:r>
    </w:p>
    <w:p w14:paraId="5FBB3574"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Για αυτό που είπε και ο κ. Κωνσταντινόπουλος, μάλλον πρόκειται περί παρεξήγησης. Στην παράγραφο 8 </w:t>
      </w:r>
      <w:r>
        <w:rPr>
          <w:rFonts w:eastAsia="Times New Roman" w:cs="Times New Roman"/>
          <w:szCs w:val="24"/>
        </w:rPr>
        <w:t xml:space="preserve">αντικαθίσταται το πρώτο εδάφιο της παραγράφου 11. Το δεύτερο εδάφιο, που αναφέρεται στις κρίσεις, παραμένει ως έχει, δεν το αλλάζουμε δηλαδή αυτό το εδάφιο. </w:t>
      </w:r>
    </w:p>
    <w:p w14:paraId="5FBB3575"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Το τρίτο πράγμα που θέλω να πω αφορά το ζήτημα που έβαλε ο κ. Κωνσταντινόπουλος. </w:t>
      </w:r>
    </w:p>
    <w:p w14:paraId="5FBB3576"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ΟΔΥΣΣΕΑΣ ΚΩΝΣΤΑΝ</w:t>
      </w:r>
      <w:r>
        <w:rPr>
          <w:rFonts w:eastAsia="Times New Roman" w:cs="Times New Roman"/>
          <w:b/>
          <w:szCs w:val="24"/>
        </w:rPr>
        <w:t xml:space="preserve">ΤΙΝΟΠΟΥΛΟΣ: </w:t>
      </w:r>
      <w:r>
        <w:rPr>
          <w:rFonts w:eastAsia="Times New Roman" w:cs="Times New Roman"/>
          <w:szCs w:val="24"/>
        </w:rPr>
        <w:t>Άρα δεν θα καταβληθούν οι αναδρομικές αποδοχές.</w:t>
      </w:r>
    </w:p>
    <w:p w14:paraId="5FBB3577"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Θα το εξετάσουμε πώς θα γίνει αυτό. Πάντως, για τις κρίσεις δεν υπάρχει.</w:t>
      </w:r>
    </w:p>
    <w:p w14:paraId="5FBB3578"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Πάω στο τρίτο θέμα που αναφέρατε σε σχέση με τη βουλευτική</w:t>
      </w:r>
      <w:r>
        <w:rPr>
          <w:rFonts w:eastAsia="Times New Roman" w:cs="Times New Roman"/>
          <w:bCs/>
          <w:szCs w:val="24"/>
        </w:rPr>
        <w:t xml:space="preserve"> τροπολογ</w:t>
      </w:r>
      <w:r>
        <w:rPr>
          <w:rFonts w:eastAsia="Times New Roman" w:cs="Times New Roman"/>
          <w:bCs/>
          <w:szCs w:val="24"/>
        </w:rPr>
        <w:t>ία</w:t>
      </w:r>
      <w:r>
        <w:rPr>
          <w:rFonts w:eastAsia="Times New Roman" w:cs="Times New Roman"/>
          <w:szCs w:val="24"/>
        </w:rPr>
        <w:t xml:space="preserve">. </w:t>
      </w:r>
    </w:p>
    <w:p w14:paraId="5FBB3579"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Εγώ επικοινώνησα με το Υπουργείο Παιδείας. Πρέπει να σας πω για το πρώτο ζήτημα περί του ΤΕΙ -που το έβαλαν και άλλοι συνάδελφοι- ότι ο νόμος του ’92 αναφέρεται μόνο στα ΑΕΙ και αναφέρει και τον </w:t>
      </w:r>
      <w:r>
        <w:rPr>
          <w:rFonts w:eastAsia="Times New Roman" w:cs="Times New Roman"/>
          <w:szCs w:val="24"/>
        </w:rPr>
        <w:lastRenderedPageBreak/>
        <w:t>τρόπο. Δηλαδή</w:t>
      </w:r>
      <w:r>
        <w:rPr>
          <w:rFonts w:eastAsia="Times New Roman" w:cs="Times New Roman"/>
          <w:szCs w:val="24"/>
        </w:rPr>
        <w:t>,</w:t>
      </w:r>
      <w:r>
        <w:rPr>
          <w:rFonts w:eastAsia="Times New Roman" w:cs="Times New Roman"/>
          <w:szCs w:val="24"/>
        </w:rPr>
        <w:t xml:space="preserve"> όσον αφορά τον τρόπο, τον αναφέρει ο ίδιο</w:t>
      </w:r>
      <w:r>
        <w:rPr>
          <w:rFonts w:eastAsia="Times New Roman" w:cs="Times New Roman"/>
          <w:szCs w:val="24"/>
        </w:rPr>
        <w:t>ς ο νόμος αμέσως παρακάτω. Άρα αυτό είναι παραδεκτό.</w:t>
      </w:r>
    </w:p>
    <w:p w14:paraId="5FBB357A"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Εγώ παίρνω την τοποθέτησή σας, την άποψή σας, ώστε να γίνει μια νομοτεχνική βελτίωση γρήγορα και να τελειώσει και αυτό το θέμα.</w:t>
      </w:r>
    </w:p>
    <w:p w14:paraId="5FBB357B"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Νομοτεχνική, αν ψηφιστεί σήμερα, ως έχει </w:t>
      </w:r>
      <w:r>
        <w:rPr>
          <w:rFonts w:eastAsia="Times New Roman" w:cs="Times New Roman"/>
          <w:bCs/>
          <w:szCs w:val="24"/>
        </w:rPr>
        <w:t>τ</w:t>
      </w:r>
      <w:r>
        <w:rPr>
          <w:rFonts w:eastAsia="Times New Roman" w:cs="Times New Roman"/>
          <w:bCs/>
          <w:szCs w:val="24"/>
        </w:rPr>
        <w:t>ροπολογία,</w:t>
      </w:r>
      <w:r>
        <w:rPr>
          <w:rFonts w:eastAsia="Times New Roman" w:cs="Times New Roman"/>
          <w:szCs w:val="24"/>
        </w:rPr>
        <w:t xml:space="preserve"> κύριε Υπουργέ, δεν γίνεται. Πρέπει να έρθει αλλιώς.</w:t>
      </w:r>
    </w:p>
    <w:p w14:paraId="5FBB357C"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Νομοτεχνική βελτίωση εννοώ μετά, σε άλλο νομοσχέδιο.</w:t>
      </w:r>
    </w:p>
    <w:p w14:paraId="5FBB357D"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Μετά να έρθει άλλη </w:t>
      </w:r>
      <w:r>
        <w:rPr>
          <w:rFonts w:eastAsia="Times New Roman" w:cs="Times New Roman"/>
          <w:bCs/>
          <w:szCs w:val="24"/>
        </w:rPr>
        <w:t>τροπολογία</w:t>
      </w:r>
      <w:r>
        <w:rPr>
          <w:rFonts w:eastAsia="Times New Roman" w:cs="Times New Roman"/>
          <w:szCs w:val="24"/>
        </w:rPr>
        <w:t xml:space="preserve">, ναι. Γιατί </w:t>
      </w:r>
      <w:r>
        <w:rPr>
          <w:rFonts w:eastAsia="Times New Roman" w:cs="Times New Roman"/>
          <w:szCs w:val="24"/>
        </w:rPr>
        <w:t>νομοτεχνικά, δεν βελτιώνεται.</w:t>
      </w:r>
    </w:p>
    <w:p w14:paraId="5FBB357E"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Εννοώ άλλη φορά, όχι σε αυτήν. Αυτή τελειώνει εδώ σήμερα. Οπότε, νομίζω ότι πρέπει να πάμε σε αυτό.</w:t>
      </w:r>
    </w:p>
    <w:p w14:paraId="5FBB357F"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την οφειλόμενη τιμή -και νομίζω ότι δεν υπάρχει κα</w:t>
      </w:r>
      <w:r>
        <w:rPr>
          <w:rFonts w:eastAsia="Times New Roman" w:cs="Times New Roman"/>
          <w:szCs w:val="24"/>
        </w:rPr>
        <w:t>μ</w:t>
      </w:r>
      <w:r>
        <w:rPr>
          <w:rFonts w:eastAsia="Times New Roman" w:cs="Times New Roman"/>
          <w:szCs w:val="24"/>
        </w:rPr>
        <w:t>μία διαφ</w:t>
      </w:r>
      <w:r>
        <w:rPr>
          <w:rFonts w:eastAsia="Times New Roman" w:cs="Times New Roman"/>
          <w:szCs w:val="24"/>
        </w:rPr>
        <w:t>ωνία- για τον Γρηγόρη Αυξεντίου, υπάρχει μια διαδικασία. Με βάση αυτόν τον νόμο, οι προαγωγές γίνονται πάντα και μόνο με προεδρικό διάταγμα. Δεν υπάρχει άλλος τρόπος.</w:t>
      </w:r>
    </w:p>
    <w:p w14:paraId="5FBB3580"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Εγώ, λοιπόν, σας προτείνω -δεν αφορά το νομοσχέδιο- να ψηφίσουμε σήμερα, να βγει το </w:t>
      </w:r>
      <w:r>
        <w:rPr>
          <w:rFonts w:eastAsia="Times New Roman" w:cs="Times New Roman"/>
          <w:szCs w:val="24"/>
        </w:rPr>
        <w:t>αντίστοιχο προεδρικό διάταγμα και σε μια ειδική εκδήλωση</w:t>
      </w:r>
      <w:r>
        <w:rPr>
          <w:rFonts w:eastAsia="Times New Roman" w:cs="Times New Roman"/>
          <w:szCs w:val="24"/>
        </w:rPr>
        <w:t>,</w:t>
      </w:r>
      <w:r>
        <w:rPr>
          <w:rFonts w:eastAsia="Times New Roman" w:cs="Times New Roman"/>
          <w:szCs w:val="24"/>
        </w:rPr>
        <w:t xml:space="preserve"> που μπορεί να συνδιοργανώσει η Βουλή, μαζί με το Υπουργείο Εθνικής Άμυνας, σε αίθουσα της Βουλής ή σε αίθουσα του Υπουργείου Εθνικής Άμυνας, να γίνει η επίσημη τελετή ανακήρυξής του σε Αντιστράτηγο.</w:t>
      </w:r>
    </w:p>
    <w:p w14:paraId="5FBB3581"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Το τελευταίο θέμα αφορά κάποια πράγματα που είπε ο κ. </w:t>
      </w:r>
      <w:proofErr w:type="spellStart"/>
      <w:r>
        <w:rPr>
          <w:rFonts w:eastAsia="Times New Roman" w:cs="Times New Roman"/>
          <w:szCs w:val="24"/>
        </w:rPr>
        <w:t>Δένδιας</w:t>
      </w:r>
      <w:proofErr w:type="spellEnd"/>
      <w:r>
        <w:rPr>
          <w:rFonts w:eastAsia="Times New Roman" w:cs="Times New Roman"/>
          <w:szCs w:val="24"/>
        </w:rPr>
        <w:t xml:space="preserve">. Δεν θέλω να ανοίξω τον πολιτικό διάλογο, απλώς θα ήθελα να του επισημάνω και, αν θέλει, μπορεί να το αλλάξει και στα Πρακτικά. </w:t>
      </w:r>
    </w:p>
    <w:p w14:paraId="5FBB3582"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Η Κυβέρνηση δεν οφείλει να απαντά για δηλώσεις που κάνουν άλλοι </w:t>
      </w:r>
      <w:r>
        <w:rPr>
          <w:rFonts w:eastAsia="Times New Roman" w:cs="Times New Roman"/>
          <w:szCs w:val="24"/>
        </w:rPr>
        <w:t>αρχηγοί κρατών. Μπορεί να ζητούνται πληροφορίες από την Κυβέρνηση, μπορεί να ζητούνται περαιτέρω εξηγήσεις, αλλά δεν οφείλει. Δηλαδή</w:t>
      </w:r>
      <w:r>
        <w:rPr>
          <w:rFonts w:eastAsia="Times New Roman" w:cs="Times New Roman"/>
          <w:szCs w:val="24"/>
        </w:rPr>
        <w:t>,</w:t>
      </w:r>
      <w:r>
        <w:rPr>
          <w:rFonts w:eastAsia="Times New Roman" w:cs="Times New Roman"/>
          <w:szCs w:val="24"/>
        </w:rPr>
        <w:t xml:space="preserve"> λέει κάτι κάποιος πρόεδρος άλλου κράτους και οφείλει η Κυβέρνηση να απαντήσει;</w:t>
      </w:r>
    </w:p>
    <w:p w14:paraId="5FBB3583" w14:textId="77777777" w:rsidR="00C14AE8" w:rsidRDefault="0089555B">
      <w:pPr>
        <w:tabs>
          <w:tab w:val="left" w:pos="1138"/>
          <w:tab w:val="left" w:pos="1565"/>
          <w:tab w:val="left" w:pos="2965"/>
          <w:tab w:val="center" w:pos="4753"/>
        </w:tabs>
        <w:spacing w:after="0" w:line="600" w:lineRule="auto"/>
        <w:ind w:firstLine="720"/>
        <w:jc w:val="both"/>
        <w:rPr>
          <w:rFonts w:eastAsia="Times New Roman"/>
          <w:szCs w:val="24"/>
        </w:rPr>
      </w:pPr>
      <w:r>
        <w:rPr>
          <w:rFonts w:eastAsia="Times New Roman"/>
          <w:szCs w:val="24"/>
        </w:rPr>
        <w:lastRenderedPageBreak/>
        <w:t>Εγώ έχω να απαντήσω, όμως, το εξής.</w:t>
      </w:r>
    </w:p>
    <w:p w14:paraId="5FBB3584" w14:textId="77777777" w:rsidR="00C14AE8" w:rsidRDefault="0089555B">
      <w:pPr>
        <w:tabs>
          <w:tab w:val="left" w:pos="1138"/>
          <w:tab w:val="left" w:pos="1565"/>
          <w:tab w:val="left" w:pos="2965"/>
          <w:tab w:val="center" w:pos="4753"/>
        </w:tabs>
        <w:spacing w:after="0" w:line="600" w:lineRule="auto"/>
        <w:ind w:firstLine="720"/>
        <w:jc w:val="both"/>
        <w:rPr>
          <w:rFonts w:eastAsia="Times New Roman"/>
          <w:szCs w:val="24"/>
        </w:rPr>
      </w:pPr>
      <w:r>
        <w:rPr>
          <w:rFonts w:eastAsia="Times New Roman"/>
          <w:b/>
          <w:szCs w:val="24"/>
        </w:rPr>
        <w:t>ΠΡΟΕΔΡΕ</w:t>
      </w:r>
      <w:r>
        <w:rPr>
          <w:rFonts w:eastAsia="Times New Roman"/>
          <w:b/>
          <w:szCs w:val="24"/>
        </w:rPr>
        <w:t xml:space="preserve">ΥΩΝ (Νικήτας Κακλαμάνης): </w:t>
      </w:r>
      <w:r>
        <w:rPr>
          <w:rFonts w:eastAsia="Times New Roman"/>
          <w:szCs w:val="24"/>
        </w:rPr>
        <w:t>Μήπως πρέπει να το ξανασκεφθείτε αυτό;</w:t>
      </w:r>
    </w:p>
    <w:p w14:paraId="5FBB3585" w14:textId="77777777" w:rsidR="00C14AE8" w:rsidRDefault="0089555B">
      <w:pPr>
        <w:tabs>
          <w:tab w:val="left" w:pos="1138"/>
          <w:tab w:val="left" w:pos="1565"/>
          <w:tab w:val="left" w:pos="2965"/>
          <w:tab w:val="center" w:pos="4753"/>
        </w:tabs>
        <w:spacing w:after="0"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Ποιο;</w:t>
      </w:r>
    </w:p>
    <w:p w14:paraId="5FBB3586" w14:textId="77777777" w:rsidR="00C14AE8" w:rsidRDefault="0089555B">
      <w:pPr>
        <w:tabs>
          <w:tab w:val="left" w:pos="1138"/>
          <w:tab w:val="left" w:pos="1565"/>
          <w:tab w:val="left" w:pos="2965"/>
          <w:tab w:val="center" w:pos="4753"/>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Δηλαδή κάνει δηλώσεις εναντίον της Ελλάδος ο </w:t>
      </w:r>
      <w:proofErr w:type="spellStart"/>
      <w:r>
        <w:rPr>
          <w:rFonts w:eastAsia="Times New Roman"/>
          <w:szCs w:val="24"/>
        </w:rPr>
        <w:t>Ερντογάν</w:t>
      </w:r>
      <w:proofErr w:type="spellEnd"/>
      <w:r>
        <w:rPr>
          <w:rFonts w:eastAsia="Times New Roman"/>
          <w:szCs w:val="24"/>
        </w:rPr>
        <w:t xml:space="preserve"> και η όποια ελληνική κυβέρνηση δεν απαντά;</w:t>
      </w:r>
      <w:r>
        <w:rPr>
          <w:rFonts w:eastAsia="Times New Roman"/>
          <w:szCs w:val="24"/>
        </w:rPr>
        <w:t xml:space="preserve"> </w:t>
      </w:r>
    </w:p>
    <w:p w14:paraId="5FBB3587" w14:textId="77777777" w:rsidR="00C14AE8" w:rsidRDefault="0089555B">
      <w:pPr>
        <w:tabs>
          <w:tab w:val="left" w:pos="1138"/>
          <w:tab w:val="left" w:pos="1565"/>
          <w:tab w:val="left" w:pos="2965"/>
          <w:tab w:val="center" w:pos="4753"/>
        </w:tabs>
        <w:spacing w:after="0"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 xml:space="preserve">Οφείλει να του απαντήσει. </w:t>
      </w:r>
    </w:p>
    <w:p w14:paraId="5FBB3588" w14:textId="77777777" w:rsidR="00C14AE8" w:rsidRDefault="0089555B">
      <w:pPr>
        <w:tabs>
          <w:tab w:val="left" w:pos="1138"/>
          <w:tab w:val="left" w:pos="1565"/>
          <w:tab w:val="left" w:pos="2965"/>
          <w:tab w:val="center" w:pos="4753"/>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 αυτό λέω. Είπατε ότι δεν οφείλει.</w:t>
      </w:r>
    </w:p>
    <w:p w14:paraId="5FBB3589" w14:textId="77777777" w:rsidR="00C14AE8" w:rsidRDefault="0089555B">
      <w:pPr>
        <w:tabs>
          <w:tab w:val="left" w:pos="1138"/>
          <w:tab w:val="left" w:pos="1565"/>
          <w:tab w:val="left" w:pos="2965"/>
          <w:tab w:val="center" w:pos="4753"/>
        </w:tabs>
        <w:spacing w:after="0"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Όχι. Λέω οφείλει να απαντήσει στον Πρόεδρο. Δ</w:t>
      </w:r>
      <w:r>
        <w:rPr>
          <w:rFonts w:eastAsia="Times New Roman"/>
          <w:szCs w:val="24"/>
        </w:rPr>
        <w:t xml:space="preserve">εν οφείλει να είναι εκπρόσωπός μας, να απαντήσει σαν να είναι ο Έλληνας Πρόεδρος, να δικαιολογεί ή να μην δικαιολογεί το τι λέει ο </w:t>
      </w:r>
      <w:proofErr w:type="spellStart"/>
      <w:r>
        <w:rPr>
          <w:rFonts w:eastAsia="Times New Roman"/>
          <w:szCs w:val="24"/>
        </w:rPr>
        <w:t>Ερντογάν</w:t>
      </w:r>
      <w:proofErr w:type="spellEnd"/>
      <w:r>
        <w:rPr>
          <w:rFonts w:eastAsia="Times New Roman"/>
          <w:szCs w:val="24"/>
        </w:rPr>
        <w:t xml:space="preserve"> ή οποιοσδήποτε άλλος. Οφείλουμε να απαντάμε. </w:t>
      </w:r>
    </w:p>
    <w:p w14:paraId="5FBB358A" w14:textId="77777777" w:rsidR="00C14AE8" w:rsidRDefault="0089555B">
      <w:pPr>
        <w:tabs>
          <w:tab w:val="left" w:pos="1138"/>
          <w:tab w:val="left" w:pos="1565"/>
          <w:tab w:val="left" w:pos="2965"/>
          <w:tab w:val="center" w:pos="4753"/>
        </w:tabs>
        <w:spacing w:after="0" w:line="600" w:lineRule="auto"/>
        <w:ind w:firstLine="720"/>
        <w:jc w:val="both"/>
        <w:rPr>
          <w:rFonts w:eastAsia="Times New Roman"/>
          <w:szCs w:val="24"/>
        </w:rPr>
      </w:pPr>
      <w:r>
        <w:rPr>
          <w:rFonts w:eastAsia="Times New Roman"/>
          <w:szCs w:val="24"/>
        </w:rPr>
        <w:lastRenderedPageBreak/>
        <w:t>Α</w:t>
      </w:r>
      <w:r>
        <w:rPr>
          <w:rFonts w:eastAsia="Times New Roman"/>
          <w:szCs w:val="24"/>
        </w:rPr>
        <w:t>κριβώς με πιάνετε τη στιγμή που πάω να δώσω εγώ μ</w:t>
      </w:r>
      <w:r>
        <w:rPr>
          <w:rFonts w:eastAsia="Times New Roman"/>
          <w:szCs w:val="24"/>
        </w:rPr>
        <w:t>ί</w:t>
      </w:r>
      <w:r>
        <w:rPr>
          <w:rFonts w:eastAsia="Times New Roman"/>
          <w:szCs w:val="24"/>
        </w:rPr>
        <w:t>α απάντηση –τη δική</w:t>
      </w:r>
      <w:r>
        <w:rPr>
          <w:rFonts w:eastAsia="Times New Roman"/>
          <w:szCs w:val="24"/>
        </w:rPr>
        <w:t xml:space="preserve"> μου βέβαια. Σε κάθε περίπτωση γνωρίζουμε ποια είναι τα δικά μας, δεν τα βάζουμε σε κανένα τραπέζι διαπραγμάτευσης, δεν τα συζητάμε. </w:t>
      </w:r>
      <w:r>
        <w:rPr>
          <w:rFonts w:eastAsia="Times New Roman"/>
          <w:szCs w:val="24"/>
        </w:rPr>
        <w:t>Α</w:t>
      </w:r>
      <w:r>
        <w:rPr>
          <w:rFonts w:eastAsia="Times New Roman"/>
          <w:szCs w:val="24"/>
        </w:rPr>
        <w:t xml:space="preserve">πό την άλλη μεριά καλούμε τους πάντες, όταν εκδηλώνουν </w:t>
      </w:r>
      <w:proofErr w:type="spellStart"/>
      <w:r>
        <w:rPr>
          <w:rFonts w:eastAsia="Times New Roman"/>
          <w:szCs w:val="24"/>
        </w:rPr>
        <w:t>αλυτρωτικές</w:t>
      </w:r>
      <w:proofErr w:type="spellEnd"/>
      <w:r>
        <w:rPr>
          <w:rFonts w:eastAsia="Times New Roman"/>
          <w:szCs w:val="24"/>
        </w:rPr>
        <w:t xml:space="preserve"> ή άλλες κορώνες, είτε για εσωτερική χρήση είτε για εξωτ</w:t>
      </w:r>
      <w:r>
        <w:rPr>
          <w:rFonts w:eastAsia="Times New Roman"/>
          <w:szCs w:val="24"/>
        </w:rPr>
        <w:t xml:space="preserve">ερική χρήση, να αποφεύγουν την αναφορά στην Ελλάδα. Η Ελλάδα σαν κυρίαρχο κράτος στο σύνολό της και πρώτα και κύρια ο λαός της δεν διεκδικεί από κανέναν τίποτα, αλλά σε κάθε περίπτωση ούτε συζητάει περί τέτοιων ζητημάτων, που αφορούν την κυριαρχία της. </w:t>
      </w:r>
    </w:p>
    <w:p w14:paraId="5FBB358B" w14:textId="77777777" w:rsidR="00C14AE8" w:rsidRDefault="0089555B">
      <w:pPr>
        <w:tabs>
          <w:tab w:val="left" w:pos="1138"/>
          <w:tab w:val="left" w:pos="1565"/>
          <w:tab w:val="left" w:pos="2965"/>
          <w:tab w:val="center" w:pos="4753"/>
        </w:tabs>
        <w:spacing w:after="0" w:line="600" w:lineRule="auto"/>
        <w:ind w:firstLine="720"/>
        <w:jc w:val="both"/>
        <w:rPr>
          <w:rFonts w:eastAsia="Times New Roman"/>
          <w:szCs w:val="24"/>
        </w:rPr>
      </w:pPr>
      <w:r>
        <w:rPr>
          <w:rFonts w:eastAsia="Times New Roman"/>
          <w:szCs w:val="24"/>
        </w:rPr>
        <w:t>Σα</w:t>
      </w:r>
      <w:r>
        <w:rPr>
          <w:rFonts w:eastAsia="Times New Roman"/>
          <w:szCs w:val="24"/>
        </w:rPr>
        <w:t>ς ευχαριστώ.</w:t>
      </w:r>
    </w:p>
    <w:p w14:paraId="5FBB358C"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 ότι ο Υπουργός Δικαιοσύνης, Διαφάνειας και Ανθρωπίνων Δικαιωμάτων διαβίβασε στην Βουλή, σύμφωνα με το άρθρο 86 του Συντάγματος και τον ν.3126/20</w:t>
      </w:r>
      <w:r>
        <w:rPr>
          <w:rFonts w:eastAsia="Times New Roman" w:cs="Times New Roman"/>
          <w:szCs w:val="24"/>
        </w:rPr>
        <w:t>03 «Ποινική ευθύνη των Υπουργών», όπως ισχύει, στις 25</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2016: </w:t>
      </w:r>
    </w:p>
    <w:p w14:paraId="5FBB358D"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Πρώτον, ποινική δικογραφία που αφορά στον πρώην Υπουργό Οικονομικών κ. Ιωάννη Στουρνάρα.</w:t>
      </w:r>
    </w:p>
    <w:p w14:paraId="5FBB358E"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Δεύτερον, ποινική δικογραφία που αφορά στον Αναπληρωτή Υπουργό Εσωτερικών και Διοικητικής Ανασυγκρότησ</w:t>
      </w:r>
      <w:r>
        <w:rPr>
          <w:rFonts w:eastAsia="Times New Roman" w:cs="Times New Roman"/>
          <w:szCs w:val="24"/>
        </w:rPr>
        <w:t xml:space="preserve">ης κ. Νικόλαο </w:t>
      </w:r>
      <w:proofErr w:type="spellStart"/>
      <w:r>
        <w:rPr>
          <w:rFonts w:eastAsia="Times New Roman" w:cs="Times New Roman"/>
          <w:szCs w:val="24"/>
        </w:rPr>
        <w:t>Τόσκα</w:t>
      </w:r>
      <w:proofErr w:type="spellEnd"/>
      <w:r>
        <w:rPr>
          <w:rFonts w:eastAsia="Times New Roman" w:cs="Times New Roman"/>
          <w:szCs w:val="24"/>
        </w:rPr>
        <w:t xml:space="preserve">. </w:t>
      </w:r>
    </w:p>
    <w:p w14:paraId="5FBB358F" w14:textId="77777777" w:rsidR="00C14AE8" w:rsidRDefault="0089555B">
      <w:pPr>
        <w:spacing w:after="0" w:line="600" w:lineRule="auto"/>
        <w:ind w:firstLine="720"/>
        <w:jc w:val="both"/>
        <w:rPr>
          <w:rFonts w:eastAsia="Times New Roman"/>
          <w:szCs w:val="24"/>
        </w:rPr>
      </w:pPr>
      <w:r>
        <w:rPr>
          <w:rFonts w:eastAsia="Times New Roman"/>
          <w:szCs w:val="24"/>
        </w:rPr>
        <w:t xml:space="preserve">Κυρίες και κύριοι συνάδελφοι, κηρύσσεται περαιωμένη η συζήτηση επί της αρχής των άρθρων και των τροπολογιών του </w:t>
      </w:r>
      <w:r>
        <w:rPr>
          <w:rFonts w:eastAsia="Times New Roman" w:cs="Times New Roman"/>
          <w:szCs w:val="24"/>
        </w:rPr>
        <w:t>σχεδίου νόμου του Υπουργείου Εθνικής Άμυνας</w:t>
      </w:r>
      <w:r>
        <w:rPr>
          <w:rFonts w:eastAsia="Times New Roman" w:cs="Times New Roman"/>
          <w:szCs w:val="24"/>
        </w:rPr>
        <w:t>:</w:t>
      </w:r>
      <w:r>
        <w:rPr>
          <w:rFonts w:eastAsia="Times New Roman" w:cs="Times New Roman"/>
          <w:szCs w:val="24"/>
        </w:rPr>
        <w:t xml:space="preserve"> «Κύρωση του Μνημονίου Συνεννόησης σχετικά με την Οργάνωση, Διοίκηση, Ασφάλεια</w:t>
      </w:r>
      <w:r>
        <w:rPr>
          <w:rFonts w:eastAsia="Times New Roman" w:cs="Times New Roman"/>
          <w:szCs w:val="24"/>
        </w:rPr>
        <w:t xml:space="preserve">, Χρηματοδότηση και Στελέχωση του Μικτού Κλιμάκιου του ΝΑΤΟ για τον Ηλεκτρονικό Πόλεμο [Joint </w:t>
      </w:r>
      <w:proofErr w:type="spellStart"/>
      <w:r>
        <w:rPr>
          <w:rFonts w:eastAsia="Times New Roman" w:cs="Times New Roman"/>
          <w:szCs w:val="24"/>
        </w:rPr>
        <w:t>Electronic</w:t>
      </w:r>
      <w:proofErr w:type="spellEnd"/>
      <w:r>
        <w:rPr>
          <w:rFonts w:eastAsia="Times New Roman" w:cs="Times New Roman"/>
          <w:szCs w:val="24"/>
        </w:rPr>
        <w:t xml:space="preserve"> </w:t>
      </w:r>
      <w:proofErr w:type="spellStart"/>
      <w:r>
        <w:rPr>
          <w:rFonts w:eastAsia="Times New Roman" w:cs="Times New Roman"/>
          <w:szCs w:val="24"/>
        </w:rPr>
        <w:t>Warfare</w:t>
      </w:r>
      <w:proofErr w:type="spellEnd"/>
      <w:r>
        <w:rPr>
          <w:rFonts w:eastAsia="Times New Roman" w:cs="Times New Roman"/>
          <w:szCs w:val="24"/>
        </w:rPr>
        <w:t xml:space="preserve"> </w:t>
      </w:r>
      <w:proofErr w:type="spellStart"/>
      <w:r>
        <w:rPr>
          <w:rFonts w:eastAsia="Times New Roman" w:cs="Times New Roman"/>
          <w:szCs w:val="24"/>
        </w:rPr>
        <w:t>Core</w:t>
      </w:r>
      <w:proofErr w:type="spellEnd"/>
      <w:r>
        <w:rPr>
          <w:rFonts w:eastAsia="Times New Roman" w:cs="Times New Roman"/>
          <w:szCs w:val="24"/>
        </w:rPr>
        <w:t xml:space="preserve"> </w:t>
      </w:r>
      <w:proofErr w:type="spellStart"/>
      <w:r>
        <w:rPr>
          <w:rFonts w:eastAsia="Times New Roman" w:cs="Times New Roman"/>
          <w:szCs w:val="24"/>
        </w:rPr>
        <w:t>Staff</w:t>
      </w:r>
      <w:proofErr w:type="spellEnd"/>
      <w:r>
        <w:rPr>
          <w:rFonts w:eastAsia="Times New Roman" w:cs="Times New Roman"/>
          <w:szCs w:val="24"/>
        </w:rPr>
        <w:t xml:space="preserve"> (JEWCS)] προς υποστήριξη του NATO, μεταξύ του Υπουργού Άμυνας της Γαλλικής Δημοκρατίας, του Ομοσπονδιακού Υπουργείου Άμυνας της Ομοσ</w:t>
      </w:r>
      <w:r>
        <w:rPr>
          <w:rFonts w:eastAsia="Times New Roman" w:cs="Times New Roman"/>
          <w:szCs w:val="24"/>
        </w:rPr>
        <w:t xml:space="preserve">πονδιακής Δημοκρατίας της Γερμανίας, του Υπουργείου Εθνικής Άμυνας της Ελληνικής Δημοκρατίας, του Υπουργείου Άμυνας της Ιταλικής Δημοκρατίας, του Υπουργού Άμυνας του Βασιλείου των Κάτω Χωρών, του Υπουργείου Άμυνας του Βασιλείου της Νορβηγίας, του Υπουργού </w:t>
      </w:r>
      <w:r>
        <w:rPr>
          <w:rFonts w:eastAsia="Times New Roman" w:cs="Times New Roman"/>
          <w:szCs w:val="24"/>
        </w:rPr>
        <w:t xml:space="preserve">Εθνικής Άμυνας της Δημοκρατίας της Πολωνίας, του Υπουργείου Άμυνας του Ηνωμένου Βασιλείου Μεγάλης Βρετανίας και Βορείου Ιρλανδίας, του Υπουργείου Άμυνας των Ηνωμένων Πολιτειών της Αμερικής, </w:t>
      </w:r>
      <w:r>
        <w:rPr>
          <w:rFonts w:eastAsia="Times New Roman" w:cs="Times New Roman"/>
          <w:szCs w:val="24"/>
        </w:rPr>
        <w:lastRenderedPageBreak/>
        <w:t>του Ανώτατου Στρατηγείου Συμμαχικών Δυνάμεων της Ευρώπης και του Α</w:t>
      </w:r>
      <w:r>
        <w:rPr>
          <w:rFonts w:eastAsia="Times New Roman" w:cs="Times New Roman"/>
          <w:szCs w:val="24"/>
        </w:rPr>
        <w:t>ρχηγείου της Ανώτατης Συμμαχικής Διοίκησης Μετασχηματισμού και άλλες διατάξεις»</w:t>
      </w:r>
      <w:r>
        <w:rPr>
          <w:rFonts w:eastAsia="Times New Roman"/>
          <w:szCs w:val="24"/>
        </w:rPr>
        <w:t>.</w:t>
      </w:r>
    </w:p>
    <w:p w14:paraId="5FBB3590"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5FBB3591" w14:textId="77777777" w:rsidR="00C14AE8" w:rsidRDefault="0089555B">
      <w:pPr>
        <w:spacing w:after="0" w:line="600" w:lineRule="auto"/>
        <w:ind w:firstLine="720"/>
        <w:jc w:val="both"/>
        <w:rPr>
          <w:rFonts w:eastAsia="Times New Roman"/>
          <w:szCs w:val="24"/>
        </w:rPr>
      </w:pPr>
      <w:r>
        <w:rPr>
          <w:rFonts w:eastAsia="Times New Roman"/>
          <w:b/>
          <w:szCs w:val="24"/>
        </w:rPr>
        <w:t xml:space="preserve">ΕΛΕΝΗ ΣΤΑΜΑΤΑΚΗ: </w:t>
      </w:r>
      <w:r>
        <w:rPr>
          <w:rFonts w:eastAsia="Times New Roman"/>
          <w:szCs w:val="24"/>
        </w:rPr>
        <w:t>Ναι.</w:t>
      </w:r>
    </w:p>
    <w:p w14:paraId="5FBB3592" w14:textId="77777777" w:rsidR="00C14AE8" w:rsidRDefault="0089555B">
      <w:pPr>
        <w:spacing w:after="0"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Ναι.</w:t>
      </w:r>
    </w:p>
    <w:p w14:paraId="5FBB3593" w14:textId="77777777" w:rsidR="00C14AE8" w:rsidRDefault="0089555B">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Ναι.</w:t>
      </w:r>
    </w:p>
    <w:p w14:paraId="5FBB3594" w14:textId="77777777" w:rsidR="00C14AE8" w:rsidRDefault="0089555B">
      <w:pPr>
        <w:spacing w:after="0" w:line="600" w:lineRule="auto"/>
        <w:ind w:firstLine="720"/>
        <w:jc w:val="both"/>
        <w:rPr>
          <w:rFonts w:eastAsia="Times New Roman"/>
          <w:b/>
          <w:szCs w:val="24"/>
        </w:rPr>
      </w:pPr>
      <w:r>
        <w:rPr>
          <w:rFonts w:eastAsia="Times New Roman"/>
          <w:b/>
          <w:szCs w:val="24"/>
        </w:rPr>
        <w:t xml:space="preserve">ΛΙΑΝΑ ΚΑΝΕΛΛΗ: </w:t>
      </w:r>
      <w:r>
        <w:rPr>
          <w:rFonts w:eastAsia="Times New Roman"/>
          <w:szCs w:val="24"/>
        </w:rPr>
        <w:t>Όχι.</w:t>
      </w:r>
    </w:p>
    <w:p w14:paraId="5FBB3595" w14:textId="77777777" w:rsidR="00C14AE8" w:rsidRDefault="0089555B">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5FBB3596" w14:textId="77777777" w:rsidR="00C14AE8" w:rsidRDefault="0089555B">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Ναι.</w:t>
      </w:r>
    </w:p>
    <w:p w14:paraId="5FBB3597" w14:textId="77777777" w:rsidR="00C14AE8" w:rsidRDefault="0089555B">
      <w:pPr>
        <w:spacing w:after="0" w:line="600" w:lineRule="auto"/>
        <w:ind w:firstLine="720"/>
        <w:jc w:val="both"/>
        <w:rPr>
          <w:rFonts w:eastAsia="Times New Roman"/>
          <w:b/>
          <w:szCs w:val="24"/>
        </w:rPr>
      </w:pPr>
      <w:r>
        <w:rPr>
          <w:rFonts w:eastAsia="Times New Roman"/>
          <w:b/>
          <w:szCs w:val="24"/>
        </w:rPr>
        <w:t>ΙΩΑΝΝΗΣ ΣΑΡΙΔΗΣ:</w:t>
      </w:r>
      <w:r>
        <w:rPr>
          <w:rFonts w:eastAsia="Times New Roman"/>
          <w:szCs w:val="24"/>
        </w:rPr>
        <w:t xml:space="preserve"> Ναι.</w:t>
      </w:r>
    </w:p>
    <w:p w14:paraId="5FBB3598"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Συνεπώς το νομοσχέδιο του Υπουργείου Εθνικής Άμυνας</w:t>
      </w:r>
      <w:r>
        <w:rPr>
          <w:rFonts w:eastAsia="Times New Roman" w:cs="Times New Roman"/>
          <w:szCs w:val="24"/>
        </w:rPr>
        <w:t>:</w:t>
      </w:r>
      <w:r>
        <w:rPr>
          <w:rFonts w:eastAsia="Times New Roman" w:cs="Times New Roman"/>
          <w:szCs w:val="24"/>
        </w:rPr>
        <w:t xml:space="preserve"> «Κύρωση του Μνημονίου Συνεννόησης σχετικά με την Οργάνωση, Διοίκηση, Ασφάλεια, Χρηματοδότηση και</w:t>
      </w:r>
      <w:r>
        <w:rPr>
          <w:rFonts w:eastAsia="Times New Roman" w:cs="Times New Roman"/>
          <w:szCs w:val="24"/>
        </w:rPr>
        <w:t xml:space="preserve"> Στελέχωση του Μικτού Κλιμάκιου του ΝΑΤΟ για τον Ηλεκτρονικό Πόλεμο [Joint </w:t>
      </w:r>
      <w:proofErr w:type="spellStart"/>
      <w:r>
        <w:rPr>
          <w:rFonts w:eastAsia="Times New Roman" w:cs="Times New Roman"/>
          <w:szCs w:val="24"/>
        </w:rPr>
        <w:t>Electronic</w:t>
      </w:r>
      <w:proofErr w:type="spellEnd"/>
      <w:r>
        <w:rPr>
          <w:rFonts w:eastAsia="Times New Roman" w:cs="Times New Roman"/>
          <w:szCs w:val="24"/>
        </w:rPr>
        <w:t xml:space="preserve"> </w:t>
      </w:r>
      <w:proofErr w:type="spellStart"/>
      <w:r>
        <w:rPr>
          <w:rFonts w:eastAsia="Times New Roman" w:cs="Times New Roman"/>
          <w:szCs w:val="24"/>
        </w:rPr>
        <w:t>Warfare</w:t>
      </w:r>
      <w:proofErr w:type="spellEnd"/>
      <w:r>
        <w:rPr>
          <w:rFonts w:eastAsia="Times New Roman" w:cs="Times New Roman"/>
          <w:szCs w:val="24"/>
        </w:rPr>
        <w:t xml:space="preserve"> </w:t>
      </w:r>
      <w:proofErr w:type="spellStart"/>
      <w:r>
        <w:rPr>
          <w:rFonts w:eastAsia="Times New Roman" w:cs="Times New Roman"/>
          <w:szCs w:val="24"/>
        </w:rPr>
        <w:t>Core</w:t>
      </w:r>
      <w:proofErr w:type="spellEnd"/>
      <w:r>
        <w:rPr>
          <w:rFonts w:eastAsia="Times New Roman" w:cs="Times New Roman"/>
          <w:szCs w:val="24"/>
        </w:rPr>
        <w:t xml:space="preserve"> </w:t>
      </w:r>
      <w:proofErr w:type="spellStart"/>
      <w:r>
        <w:rPr>
          <w:rFonts w:eastAsia="Times New Roman" w:cs="Times New Roman"/>
          <w:szCs w:val="24"/>
        </w:rPr>
        <w:t>Staff</w:t>
      </w:r>
      <w:proofErr w:type="spellEnd"/>
      <w:r>
        <w:rPr>
          <w:rFonts w:eastAsia="Times New Roman" w:cs="Times New Roman"/>
          <w:szCs w:val="24"/>
        </w:rPr>
        <w:t xml:space="preserve"> (JEWCS)] προς υποστήριξη του NATO, μεταξύ του Υπουργού Άμυνας της Γαλλικής Δημοκρατίας, του Ομοσπονδιακού Υπουργείου Άμυνας της Ομοσπονδιακής Δημοκρατί</w:t>
      </w:r>
      <w:r>
        <w:rPr>
          <w:rFonts w:eastAsia="Times New Roman" w:cs="Times New Roman"/>
          <w:szCs w:val="24"/>
        </w:rPr>
        <w:t xml:space="preserve">ας της Γερμανίας, του Υπουργείου Εθνικής Άμυνας της Ελληνικής Δημοκρατίας, του Υπουργείου Άμυνας της Ιταλικής Δημοκρατίας, του Υπουργού Άμυνας του Βασιλείου των Κάτω Χωρών, του Υπουργείου Άμυνας του Βασιλείου της Νορβηγίας, του Υπουργού Εθνικής Άμυνας της </w:t>
      </w:r>
      <w:r>
        <w:rPr>
          <w:rFonts w:eastAsia="Times New Roman" w:cs="Times New Roman"/>
          <w:szCs w:val="24"/>
        </w:rPr>
        <w:t>Δημοκρατίας της Πολωνίας, του Υπουργείου Άμυνας του Ηνωμένου Βασιλείου Μεγάλης Βρετανίας και Βορείου Ιρλανδίας, του Υπουργείου Άμυνας των Ηνωμένων Πολιτειών της Αμερικής, του Ανώτατου Στρατηγείου Συμμαχικών Δυνάμεων της Ευρώπης και του Αρχηγείου της Ανώτατ</w:t>
      </w:r>
      <w:r>
        <w:rPr>
          <w:rFonts w:eastAsia="Times New Roman" w:cs="Times New Roman"/>
          <w:szCs w:val="24"/>
        </w:rPr>
        <w:t>ης Συμμαχικής Διοίκησης Μετασχηματισμού και άλλες διατάξεις»</w:t>
      </w:r>
      <w:r>
        <w:rPr>
          <w:rFonts w:eastAsia="Times New Roman"/>
          <w:szCs w:val="24"/>
        </w:rPr>
        <w:t xml:space="preserve"> </w:t>
      </w:r>
      <w:r>
        <w:rPr>
          <w:rFonts w:eastAsia="Times New Roman" w:cs="Times New Roman"/>
          <w:szCs w:val="24"/>
        </w:rPr>
        <w:t>έγινε δεκτό επί της αρχής κατά πλειοψηφία.</w:t>
      </w:r>
    </w:p>
    <w:p w14:paraId="5FBB3599"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Εισερχόμαστε </w:t>
      </w:r>
      <w:r>
        <w:rPr>
          <w:rFonts w:eastAsia="Times New Roman" w:cs="Times New Roman"/>
          <w:szCs w:val="24"/>
        </w:rPr>
        <w:t>στην ψήφιση των άρθρων και των τροπολογιών.</w:t>
      </w:r>
    </w:p>
    <w:p w14:paraId="5FBB359A" w14:textId="77777777" w:rsidR="00C14AE8" w:rsidRDefault="0089555B">
      <w:pPr>
        <w:spacing w:after="0" w:line="600" w:lineRule="auto"/>
        <w:ind w:firstLine="720"/>
        <w:jc w:val="both"/>
        <w:rPr>
          <w:rFonts w:eastAsia="Times New Roman"/>
          <w:szCs w:val="24"/>
        </w:rPr>
      </w:pPr>
      <w:r>
        <w:rPr>
          <w:rFonts w:eastAsia="Times New Roman"/>
          <w:szCs w:val="24"/>
        </w:rPr>
        <w:t>Ερωτάται το Σώμα: Γίνεται δεκτό το άρθρο 1 της κύρωσης ως έχει;</w:t>
      </w:r>
    </w:p>
    <w:p w14:paraId="5FBB359B" w14:textId="77777777" w:rsidR="00C14AE8" w:rsidRDefault="0089555B">
      <w:pPr>
        <w:spacing w:after="0" w:line="600" w:lineRule="auto"/>
        <w:ind w:firstLine="720"/>
        <w:jc w:val="both"/>
        <w:rPr>
          <w:rFonts w:eastAsia="Times New Roman"/>
          <w:szCs w:val="24"/>
        </w:rPr>
      </w:pPr>
      <w:r>
        <w:rPr>
          <w:rFonts w:eastAsia="Times New Roman"/>
          <w:b/>
          <w:szCs w:val="24"/>
        </w:rPr>
        <w:t xml:space="preserve">ΕΛΕΝΗ ΣΤΑΜΑΤΑΚΗ: </w:t>
      </w:r>
      <w:r>
        <w:rPr>
          <w:rFonts w:eastAsia="Times New Roman"/>
          <w:szCs w:val="24"/>
        </w:rPr>
        <w:t>Ναι.</w:t>
      </w:r>
    </w:p>
    <w:p w14:paraId="5FBB359C" w14:textId="77777777" w:rsidR="00C14AE8" w:rsidRDefault="0089555B">
      <w:pPr>
        <w:spacing w:after="0"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Ναι.</w:t>
      </w:r>
    </w:p>
    <w:p w14:paraId="5FBB359D" w14:textId="77777777" w:rsidR="00C14AE8" w:rsidRDefault="0089555B">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Ναι.</w:t>
      </w:r>
    </w:p>
    <w:p w14:paraId="5FBB359E" w14:textId="77777777" w:rsidR="00C14AE8" w:rsidRDefault="0089555B">
      <w:pPr>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Όχι.</w:t>
      </w:r>
    </w:p>
    <w:p w14:paraId="5FBB359F" w14:textId="77777777" w:rsidR="00C14AE8" w:rsidRDefault="0089555B">
      <w:pPr>
        <w:spacing w:after="0" w:line="600" w:lineRule="auto"/>
        <w:ind w:firstLine="720"/>
        <w:jc w:val="both"/>
        <w:rPr>
          <w:rFonts w:eastAsia="Times New Roman"/>
          <w:szCs w:val="24"/>
        </w:rPr>
      </w:pPr>
      <w:r>
        <w:rPr>
          <w:rFonts w:eastAsia="Times New Roman"/>
          <w:szCs w:val="24"/>
        </w:rPr>
        <w:t xml:space="preserve">Θα πάρετε την τροπολογία, κύριε Πρόεδρε, κατ’ </w:t>
      </w:r>
      <w:proofErr w:type="spellStart"/>
      <w:r>
        <w:rPr>
          <w:rFonts w:eastAsia="Times New Roman"/>
          <w:szCs w:val="24"/>
        </w:rPr>
        <w:t>άρθρον</w:t>
      </w:r>
      <w:proofErr w:type="spellEnd"/>
      <w:r>
        <w:rPr>
          <w:rFonts w:eastAsia="Times New Roman"/>
          <w:szCs w:val="24"/>
        </w:rPr>
        <w:t xml:space="preserve">; </w:t>
      </w:r>
    </w:p>
    <w:p w14:paraId="5FBB35A0" w14:textId="77777777" w:rsidR="00C14AE8" w:rsidRDefault="0089555B">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Είναι το άρθρο 1 της κύρωσης, κ</w:t>
      </w:r>
      <w:r>
        <w:rPr>
          <w:rFonts w:eastAsia="Times New Roman"/>
          <w:szCs w:val="24"/>
        </w:rPr>
        <w:t>.</w:t>
      </w:r>
      <w:r>
        <w:rPr>
          <w:rFonts w:eastAsia="Times New Roman"/>
          <w:szCs w:val="24"/>
        </w:rPr>
        <w:t xml:space="preserve"> Κανέλλη.</w:t>
      </w:r>
    </w:p>
    <w:p w14:paraId="5FBB35A1" w14:textId="77777777" w:rsidR="00C14AE8" w:rsidRDefault="0089555B">
      <w:pPr>
        <w:spacing w:after="0"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Δεν το άκουσα καλά.</w:t>
      </w:r>
    </w:p>
    <w:p w14:paraId="5FBB35A2" w14:textId="77777777" w:rsidR="00C14AE8" w:rsidRDefault="0089555B">
      <w:pPr>
        <w:spacing w:after="0"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(Νικήτας Κακλαμάνης): </w:t>
      </w:r>
      <w:r>
        <w:rPr>
          <w:rFonts w:eastAsia="Times New Roman"/>
          <w:szCs w:val="24"/>
        </w:rPr>
        <w:t xml:space="preserve">Μακάρι να υπήρχε η διαδικασία που λέτε στην τροπολογία. Ίσως είναι ένα θέμα να το συζητήσουμε στην αλλαγή του Κανονισμού της Βουλής. </w:t>
      </w:r>
    </w:p>
    <w:p w14:paraId="5FBB35A3" w14:textId="77777777" w:rsidR="00C14AE8" w:rsidRDefault="0089555B">
      <w:pPr>
        <w:spacing w:after="0" w:line="600" w:lineRule="auto"/>
        <w:ind w:firstLine="720"/>
        <w:jc w:val="both"/>
        <w:rPr>
          <w:rFonts w:eastAsia="Times New Roman"/>
          <w:szCs w:val="24"/>
        </w:rPr>
      </w:pPr>
      <w:r>
        <w:rPr>
          <w:rFonts w:eastAsia="Times New Roman"/>
          <w:b/>
          <w:szCs w:val="24"/>
        </w:rPr>
        <w:lastRenderedPageBreak/>
        <w:t xml:space="preserve">ΛΙΑΝΑ ΚΑΝΕΛΛΗ: </w:t>
      </w:r>
      <w:r>
        <w:rPr>
          <w:rFonts w:eastAsia="Times New Roman"/>
          <w:szCs w:val="24"/>
        </w:rPr>
        <w:t xml:space="preserve">Να αλλάξουμε τον Κανονισμό. Συμφωνούμε τα </w:t>
      </w:r>
      <w:proofErr w:type="spellStart"/>
      <w:r>
        <w:rPr>
          <w:rFonts w:eastAsia="Times New Roman"/>
          <w:szCs w:val="24"/>
        </w:rPr>
        <w:t>μάλα</w:t>
      </w:r>
      <w:proofErr w:type="spellEnd"/>
      <w:r>
        <w:rPr>
          <w:rFonts w:eastAsia="Times New Roman"/>
          <w:szCs w:val="24"/>
        </w:rPr>
        <w:t xml:space="preserve">.  </w:t>
      </w:r>
    </w:p>
    <w:p w14:paraId="5FBB35A4" w14:textId="77777777" w:rsidR="00C14AE8" w:rsidRDefault="0089555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w:t>
      </w:r>
      <w:r>
        <w:rPr>
          <w:rFonts w:eastAsia="Times New Roman"/>
          <w:szCs w:val="24"/>
        </w:rPr>
        <w:t>υνεχίζουμε με την ψήφιση του άρθρου 1 της κύρωσης.</w:t>
      </w:r>
    </w:p>
    <w:p w14:paraId="5FBB35A5" w14:textId="77777777" w:rsidR="00C14AE8" w:rsidRDefault="0089555B">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5FBB35A6" w14:textId="77777777" w:rsidR="00C14AE8" w:rsidRDefault="0089555B">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Ναι.</w:t>
      </w:r>
    </w:p>
    <w:p w14:paraId="5FBB35A7" w14:textId="77777777" w:rsidR="00C14AE8" w:rsidRDefault="0089555B">
      <w:pPr>
        <w:spacing w:after="0" w:line="600" w:lineRule="auto"/>
        <w:ind w:firstLine="720"/>
        <w:jc w:val="both"/>
        <w:rPr>
          <w:rFonts w:eastAsia="Times New Roman"/>
          <w:b/>
          <w:szCs w:val="24"/>
        </w:rPr>
      </w:pPr>
      <w:r>
        <w:rPr>
          <w:rFonts w:eastAsia="Times New Roman"/>
          <w:b/>
          <w:szCs w:val="24"/>
        </w:rPr>
        <w:t>ΙΩΑΝΝΗΣ ΣΑΡΙΔΗΣ:</w:t>
      </w:r>
      <w:r>
        <w:rPr>
          <w:rFonts w:eastAsia="Times New Roman"/>
          <w:szCs w:val="24"/>
        </w:rPr>
        <w:t xml:space="preserve"> Ναι.</w:t>
      </w:r>
    </w:p>
    <w:p w14:paraId="5FBB35A8" w14:textId="77777777" w:rsidR="00C14AE8" w:rsidRDefault="0089555B">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 xml:space="preserve">Συνεπώς, το άρθρο 1 της κύρωσης έγινε δεκτό ως έχει κατά πλειοψηφία. </w:t>
      </w:r>
    </w:p>
    <w:p w14:paraId="5FBB35A9" w14:textId="77777777" w:rsidR="00C14AE8" w:rsidRDefault="0089555B">
      <w:pPr>
        <w:spacing w:after="0"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2 της κύρωσης ως έχει;</w:t>
      </w:r>
    </w:p>
    <w:p w14:paraId="5FBB35AA" w14:textId="77777777" w:rsidR="00C14AE8" w:rsidRDefault="0089555B">
      <w:pPr>
        <w:spacing w:after="0" w:line="600" w:lineRule="auto"/>
        <w:ind w:firstLine="720"/>
        <w:jc w:val="both"/>
        <w:rPr>
          <w:rFonts w:eastAsia="Times New Roman"/>
          <w:szCs w:val="24"/>
        </w:rPr>
      </w:pPr>
      <w:r>
        <w:rPr>
          <w:rFonts w:eastAsia="Times New Roman"/>
          <w:b/>
          <w:szCs w:val="24"/>
        </w:rPr>
        <w:t xml:space="preserve">ΕΛΕΝΗ ΣΤΑΜΑΤΑΚΗ: </w:t>
      </w:r>
      <w:r>
        <w:rPr>
          <w:rFonts w:eastAsia="Times New Roman"/>
          <w:szCs w:val="24"/>
        </w:rPr>
        <w:t>Ναι.</w:t>
      </w:r>
    </w:p>
    <w:p w14:paraId="5FBB35AB" w14:textId="77777777" w:rsidR="00C14AE8" w:rsidRDefault="0089555B">
      <w:pPr>
        <w:spacing w:after="0" w:line="600" w:lineRule="auto"/>
        <w:ind w:firstLine="720"/>
        <w:jc w:val="both"/>
        <w:rPr>
          <w:rFonts w:eastAsia="Times New Roman"/>
          <w:szCs w:val="24"/>
        </w:rPr>
      </w:pPr>
      <w:r>
        <w:rPr>
          <w:rFonts w:eastAsia="Times New Roman"/>
          <w:b/>
          <w:szCs w:val="24"/>
        </w:rPr>
        <w:t xml:space="preserve">ΚΩΝΣΤΑΝΤΙΝΟΣ ΤΑΣΟΥΛΑΣ: </w:t>
      </w:r>
      <w:r>
        <w:rPr>
          <w:rFonts w:eastAsia="Times New Roman"/>
          <w:szCs w:val="24"/>
        </w:rPr>
        <w:t>Ναι.</w:t>
      </w:r>
    </w:p>
    <w:p w14:paraId="5FBB35AC" w14:textId="77777777" w:rsidR="00C14AE8" w:rsidRDefault="0089555B">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Ναι.</w:t>
      </w:r>
    </w:p>
    <w:p w14:paraId="5FBB35AD" w14:textId="77777777" w:rsidR="00C14AE8" w:rsidRDefault="0089555B">
      <w:pPr>
        <w:spacing w:after="0" w:line="600" w:lineRule="auto"/>
        <w:ind w:firstLine="720"/>
        <w:jc w:val="both"/>
        <w:rPr>
          <w:rFonts w:eastAsia="Times New Roman"/>
          <w:b/>
          <w:szCs w:val="24"/>
        </w:rPr>
      </w:pPr>
      <w:r>
        <w:rPr>
          <w:rFonts w:eastAsia="Times New Roman"/>
          <w:b/>
          <w:szCs w:val="24"/>
        </w:rPr>
        <w:lastRenderedPageBreak/>
        <w:t xml:space="preserve">ΛΙΑΝΑ ΚΑΝΕΛΛΗ: </w:t>
      </w:r>
      <w:r>
        <w:rPr>
          <w:rFonts w:eastAsia="Times New Roman"/>
          <w:szCs w:val="24"/>
        </w:rPr>
        <w:t>Όχι.</w:t>
      </w:r>
    </w:p>
    <w:p w14:paraId="5FBB35AE" w14:textId="77777777" w:rsidR="00C14AE8" w:rsidRDefault="0089555B">
      <w:pPr>
        <w:spacing w:after="0" w:line="600" w:lineRule="auto"/>
        <w:ind w:firstLine="720"/>
        <w:jc w:val="both"/>
        <w:rPr>
          <w:rFonts w:eastAsia="Times New Roman"/>
          <w:b/>
          <w:szCs w:val="24"/>
        </w:rPr>
      </w:pPr>
      <w:r>
        <w:rPr>
          <w:rFonts w:eastAsia="Times New Roman"/>
          <w:b/>
          <w:szCs w:val="24"/>
        </w:rPr>
        <w:t xml:space="preserve">ΣΠΥΡΙΔΩΝ ΔΑΝΕΛΛΗΣ: </w:t>
      </w:r>
      <w:r>
        <w:rPr>
          <w:rFonts w:eastAsia="Times New Roman"/>
          <w:szCs w:val="24"/>
        </w:rPr>
        <w:t>Ναι.</w:t>
      </w:r>
    </w:p>
    <w:p w14:paraId="5FBB35AF" w14:textId="77777777" w:rsidR="00C14AE8" w:rsidRDefault="0089555B">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Ναι.</w:t>
      </w:r>
    </w:p>
    <w:p w14:paraId="5FBB35B0" w14:textId="77777777" w:rsidR="00C14AE8" w:rsidRDefault="0089555B">
      <w:pPr>
        <w:spacing w:after="0" w:line="600" w:lineRule="auto"/>
        <w:ind w:firstLine="720"/>
        <w:jc w:val="both"/>
        <w:rPr>
          <w:rFonts w:eastAsia="Times New Roman"/>
          <w:b/>
          <w:szCs w:val="24"/>
        </w:rPr>
      </w:pPr>
      <w:r>
        <w:rPr>
          <w:rFonts w:eastAsia="Times New Roman"/>
          <w:b/>
          <w:szCs w:val="24"/>
        </w:rPr>
        <w:t>ΙΩΑΝΝΗΣ ΣΑΡΙΔΗΣ:</w:t>
      </w:r>
      <w:r>
        <w:rPr>
          <w:rFonts w:eastAsia="Times New Roman"/>
          <w:szCs w:val="24"/>
        </w:rPr>
        <w:t xml:space="preserve"> Ναι.</w:t>
      </w:r>
    </w:p>
    <w:p w14:paraId="5FBB35B1" w14:textId="77777777" w:rsidR="00C14AE8" w:rsidRDefault="0089555B">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 xml:space="preserve">Συνεπώς </w:t>
      </w:r>
      <w:r>
        <w:rPr>
          <w:rFonts w:eastAsia="Times New Roman"/>
          <w:szCs w:val="24"/>
        </w:rPr>
        <w:t>το άρθρο 2 της κύρωσης έγινε δεκτό ως έχει κατά πλειοψηφία.</w:t>
      </w:r>
    </w:p>
    <w:p w14:paraId="5FBB35B2"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728 και ειδικό 56 ως έχει; </w:t>
      </w:r>
    </w:p>
    <w:p w14:paraId="5FBB35B3"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ΕΛΕΝΗ ΣΤΑΜΑΤΑΚΗ:</w:t>
      </w:r>
      <w:r>
        <w:rPr>
          <w:rFonts w:eastAsia="Times New Roman" w:cs="Times New Roman"/>
          <w:szCs w:val="24"/>
        </w:rPr>
        <w:t xml:space="preserve"> Ναι.</w:t>
      </w:r>
    </w:p>
    <w:p w14:paraId="5FBB35B4"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Ναι, αλλά επειδή είναι όλα σε ένα άρθρο, όπως είπα, στις παρα</w:t>
      </w:r>
      <w:r>
        <w:rPr>
          <w:rFonts w:eastAsia="Times New Roman" w:cs="Times New Roman"/>
          <w:szCs w:val="24"/>
        </w:rPr>
        <w:t>γράφους 1, 4, 6 και 7 είπαμε «όχι».</w:t>
      </w:r>
    </w:p>
    <w:p w14:paraId="5FBB35B5"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 με τις επισημάνσεις που θέσαμε.</w:t>
      </w:r>
    </w:p>
    <w:p w14:paraId="5FBB35B6"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lastRenderedPageBreak/>
        <w:t>ΛΙΑΝΑ ΚΑΝΕΛΛΗ:</w:t>
      </w:r>
      <w:r>
        <w:rPr>
          <w:rFonts w:eastAsia="Times New Roman" w:cs="Times New Roman"/>
          <w:szCs w:val="24"/>
        </w:rPr>
        <w:t xml:space="preserve"> Παρών, με τις επισημάνσεις και τις παρατηρήσεις που θέσαμε σχετικά με τον Αυξεντίου.</w:t>
      </w:r>
    </w:p>
    <w:p w14:paraId="5FBB35B7"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FBB35B8"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5FBB35B9"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FBB35BA"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η τροπολογία με γενικό αριθμό 728 και ειδικό 56 έγινε δεκτή ως έχει κατά πλειοψηφία και εντάσσεται στο νομοσχέδιο ως ίδιο άρθρο.</w:t>
      </w:r>
    </w:p>
    <w:p w14:paraId="5FBB35BB"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73</w:t>
      </w:r>
      <w:r>
        <w:rPr>
          <w:rFonts w:eastAsia="Times New Roman" w:cs="Times New Roman"/>
          <w:szCs w:val="24"/>
        </w:rPr>
        <w:t xml:space="preserve">1 και ειδικό 59 ως έχει; </w:t>
      </w:r>
    </w:p>
    <w:p w14:paraId="5FBB35BC"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ΕΛΕΝΗ ΣΤΑΜΑΤΑΚΗ:</w:t>
      </w:r>
      <w:r>
        <w:rPr>
          <w:rFonts w:eastAsia="Times New Roman" w:cs="Times New Roman"/>
          <w:szCs w:val="24"/>
        </w:rPr>
        <w:t xml:space="preserve"> Ναι.</w:t>
      </w:r>
    </w:p>
    <w:p w14:paraId="5FBB35BD"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Όχι.</w:t>
      </w:r>
    </w:p>
    <w:p w14:paraId="5FBB35BE"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 με τις επισημάνσεις.</w:t>
      </w:r>
    </w:p>
    <w:p w14:paraId="5FBB35BF"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lastRenderedPageBreak/>
        <w:t>ΛΙΑΝΑ ΚΑΝΕΛΛΗ:</w:t>
      </w:r>
      <w:r>
        <w:rPr>
          <w:rFonts w:eastAsia="Times New Roman" w:cs="Times New Roman"/>
          <w:szCs w:val="24"/>
        </w:rPr>
        <w:t xml:space="preserve"> Παρών, κατά επιφύλαξη. Δεν ξέρουμε τις λεπτομέρειες.</w:t>
      </w:r>
    </w:p>
    <w:p w14:paraId="5FBB35C0"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 με τις παρατηρήσεις που είπαμε.</w:t>
      </w:r>
    </w:p>
    <w:p w14:paraId="5FBB35C1"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ΝΣΤΑΝΤΙΝΟΣ ΚΑΤΣΙΚΗΣ:</w:t>
      </w:r>
      <w:r>
        <w:rPr>
          <w:rFonts w:eastAsia="Times New Roman" w:cs="Times New Roman"/>
          <w:szCs w:val="24"/>
        </w:rPr>
        <w:t xml:space="preserve"> Ναι.</w:t>
      </w:r>
    </w:p>
    <w:p w14:paraId="5FBB35C2"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FBB35C3"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η τροπολογία με γενικό αριθμό 731 και ειδικό 59 έγινε δεκτή ως έχει κατά πλειοψηφία και εντάσσεται στο νομοσχέδιο ως ίδιο άρθρο.</w:t>
      </w:r>
    </w:p>
    <w:p w14:paraId="5FBB35C4"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του </w:t>
      </w:r>
      <w:r>
        <w:rPr>
          <w:rFonts w:eastAsia="Times New Roman" w:cs="Times New Roman"/>
          <w:szCs w:val="24"/>
        </w:rPr>
        <w:t>ακροτελεύτιου άρθρου.</w:t>
      </w:r>
    </w:p>
    <w:p w14:paraId="5FBB35C5"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5FBB35C6"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ΕΛΕΝΗ ΣΤΑΜΑΤΑΚΗ:</w:t>
      </w:r>
      <w:r>
        <w:rPr>
          <w:rFonts w:eastAsia="Times New Roman" w:cs="Times New Roman"/>
          <w:szCs w:val="24"/>
        </w:rPr>
        <w:t xml:space="preserve"> Ναι.</w:t>
      </w:r>
    </w:p>
    <w:p w14:paraId="5FBB35C7"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Ναι.</w:t>
      </w:r>
    </w:p>
    <w:p w14:paraId="5FBB35C8"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5FBB35C9"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lastRenderedPageBreak/>
        <w:t>ΛΙΑΝΑ ΚΑΝΕΛΛΗ:</w:t>
      </w:r>
      <w:r>
        <w:rPr>
          <w:rFonts w:eastAsia="Times New Roman" w:cs="Times New Roman"/>
          <w:szCs w:val="24"/>
        </w:rPr>
        <w:t xml:space="preserve"> Όχι.</w:t>
      </w:r>
    </w:p>
    <w:p w14:paraId="5FBB35CA"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FBB35CB"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5FBB35CC"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FBB35CD"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(Νικήτας Κακλαμάνης):</w:t>
      </w:r>
      <w:r>
        <w:rPr>
          <w:rFonts w:eastAsia="Times New Roman" w:cs="Times New Roman"/>
          <w:szCs w:val="24"/>
        </w:rPr>
        <w:t xml:space="preserve"> Συνεπώς, το ακροτελεύτιο άρθρο έγινε δεκτό κατά πλειοψηφία.</w:t>
      </w:r>
    </w:p>
    <w:p w14:paraId="5FBB35CE"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Εθνικής Άμυνας</w:t>
      </w:r>
      <w:r>
        <w:rPr>
          <w:rFonts w:eastAsia="Times New Roman" w:cs="Times New Roman"/>
          <w:szCs w:val="24"/>
        </w:rPr>
        <w:t>:</w:t>
      </w:r>
      <w:r>
        <w:rPr>
          <w:rFonts w:eastAsia="Times New Roman" w:cs="Times New Roman"/>
          <w:szCs w:val="24"/>
        </w:rPr>
        <w:t xml:space="preserve"> «Κύρωση του Μνημονίου Συνεννόησης σχετικά με την Οργάνωση, Διοίκηση, Ασφάλεια, Χρηματοδότηση και Στελέχωση του Μ</w:t>
      </w:r>
      <w:r>
        <w:rPr>
          <w:rFonts w:eastAsia="Times New Roman" w:cs="Times New Roman"/>
          <w:szCs w:val="24"/>
        </w:rPr>
        <w:t xml:space="preserve">ικτού Κλιμάκιου του ΝΑΤΟ για τον Ηλεκτρονικό Πόλεμο [Joint </w:t>
      </w:r>
      <w:proofErr w:type="spellStart"/>
      <w:r>
        <w:rPr>
          <w:rFonts w:eastAsia="Times New Roman" w:cs="Times New Roman"/>
          <w:szCs w:val="24"/>
        </w:rPr>
        <w:t>Electronic</w:t>
      </w:r>
      <w:proofErr w:type="spellEnd"/>
      <w:r>
        <w:rPr>
          <w:rFonts w:eastAsia="Times New Roman" w:cs="Times New Roman"/>
          <w:szCs w:val="24"/>
        </w:rPr>
        <w:t xml:space="preserve"> </w:t>
      </w:r>
      <w:proofErr w:type="spellStart"/>
      <w:r>
        <w:rPr>
          <w:rFonts w:eastAsia="Times New Roman" w:cs="Times New Roman"/>
          <w:szCs w:val="24"/>
        </w:rPr>
        <w:t>Warfare</w:t>
      </w:r>
      <w:proofErr w:type="spellEnd"/>
      <w:r>
        <w:rPr>
          <w:rFonts w:eastAsia="Times New Roman" w:cs="Times New Roman"/>
          <w:szCs w:val="24"/>
        </w:rPr>
        <w:t xml:space="preserve"> </w:t>
      </w:r>
      <w:proofErr w:type="spellStart"/>
      <w:r>
        <w:rPr>
          <w:rFonts w:eastAsia="Times New Roman" w:cs="Times New Roman"/>
          <w:szCs w:val="24"/>
        </w:rPr>
        <w:t>Core</w:t>
      </w:r>
      <w:proofErr w:type="spellEnd"/>
      <w:r>
        <w:rPr>
          <w:rFonts w:eastAsia="Times New Roman" w:cs="Times New Roman"/>
          <w:szCs w:val="24"/>
        </w:rPr>
        <w:t xml:space="preserve"> </w:t>
      </w:r>
      <w:proofErr w:type="spellStart"/>
      <w:r>
        <w:rPr>
          <w:rFonts w:eastAsia="Times New Roman" w:cs="Times New Roman"/>
          <w:szCs w:val="24"/>
        </w:rPr>
        <w:t>Staff</w:t>
      </w:r>
      <w:proofErr w:type="spellEnd"/>
      <w:r>
        <w:rPr>
          <w:rFonts w:eastAsia="Times New Roman" w:cs="Times New Roman"/>
          <w:szCs w:val="24"/>
        </w:rPr>
        <w:t xml:space="preserve"> (JEWCS)] προς υποστήριξη του NATO, μεταξύ του Υπουργού Άμυνας της Γαλλικής Δημοκρατίας, του Ομοσπονδιακού Υπουργείου Άμυνας της Ομοσπονδιακής Δημοκρατίας της Γερμανίας</w:t>
      </w:r>
      <w:r>
        <w:rPr>
          <w:rFonts w:eastAsia="Times New Roman" w:cs="Times New Roman"/>
          <w:szCs w:val="24"/>
        </w:rPr>
        <w:t xml:space="preserve">, του Υπουργείου Εθνικής Άμυνας της Ελληνικής Δημοκρατίας, του Υπουργείου Άμυνας της Ιταλικής Δημοκρατίας, του Υπουργού Άμυνας του Βασιλείου </w:t>
      </w:r>
      <w:r>
        <w:rPr>
          <w:rFonts w:eastAsia="Times New Roman" w:cs="Times New Roman"/>
          <w:szCs w:val="24"/>
        </w:rPr>
        <w:lastRenderedPageBreak/>
        <w:t xml:space="preserve">των Κάτω Χωρών, του Υπουργείου Άμυνας του Βασιλείου της Νορβηγίας, του Υπουργού Εθνικής Άμυνας της Δημοκρατίας της </w:t>
      </w:r>
      <w:r>
        <w:rPr>
          <w:rFonts w:eastAsia="Times New Roman" w:cs="Times New Roman"/>
          <w:szCs w:val="24"/>
        </w:rPr>
        <w:t>Πολωνίας, του Υπουργείου Άμυνας του Ηνωμένου Βασιλείου Μεγάλης Βρετανίας και Βορείου Ιρλανδίας, του Υπουργείου Άμυνας των Ηνωμένων Πολιτειών της Αμερικής, του Ανώτατου Στρατηγείου Συμμαχικών Δυνάμεων της Ευρώπης και του Αρχηγείου της Ανώτατης Συμμαχικής Δι</w:t>
      </w:r>
      <w:r>
        <w:rPr>
          <w:rFonts w:eastAsia="Times New Roman" w:cs="Times New Roman"/>
          <w:szCs w:val="24"/>
        </w:rPr>
        <w:t>οίκησης Μετασχηματισμού και άλλες διατάξεις» έγινε δεκτό επί της αρχής, των άρθρων και των τροπολογιών.</w:t>
      </w:r>
    </w:p>
    <w:p w14:paraId="5FBB35CF"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του νομοσχεδίου στο σύνολο.</w:t>
      </w:r>
    </w:p>
    <w:p w14:paraId="5FBB35D0"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5FBB35D1"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ΕΛΕΝΗ ΣΤΑΜΑΤΑΚΗ:</w:t>
      </w:r>
      <w:r>
        <w:rPr>
          <w:rFonts w:eastAsia="Times New Roman" w:cs="Times New Roman"/>
          <w:szCs w:val="24"/>
        </w:rPr>
        <w:t xml:space="preserve"> Ναι.</w:t>
      </w:r>
    </w:p>
    <w:p w14:paraId="5FBB35D2"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ΤΑΣΟΥΛΑΣ:</w:t>
      </w:r>
      <w:r>
        <w:rPr>
          <w:rFonts w:eastAsia="Times New Roman" w:cs="Times New Roman"/>
          <w:szCs w:val="24"/>
        </w:rPr>
        <w:t xml:space="preserve"> Ναι.</w:t>
      </w:r>
    </w:p>
    <w:p w14:paraId="5FBB35D3"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Ναι.</w:t>
      </w:r>
    </w:p>
    <w:p w14:paraId="5FBB35D4"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Όχι.</w:t>
      </w:r>
    </w:p>
    <w:p w14:paraId="5FBB35D5"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FBB35D6"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Ναι.</w:t>
      </w:r>
    </w:p>
    <w:p w14:paraId="5FBB35D7"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5FBB35D8"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νομοσχέδιο έγινε δεκτό και στο σύνολο κατά πλειοψηφία.</w:t>
      </w:r>
    </w:p>
    <w:p w14:paraId="5FBB35D9"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w:t>
      </w:r>
      <w:r>
        <w:rPr>
          <w:rFonts w:eastAsia="Times New Roman" w:cs="Times New Roman"/>
          <w:szCs w:val="24"/>
        </w:rPr>
        <w:t>ου Υπουργείου Εθνικής Άμυνας</w:t>
      </w:r>
      <w:r>
        <w:rPr>
          <w:rFonts w:eastAsia="Times New Roman" w:cs="Times New Roman"/>
          <w:szCs w:val="24"/>
        </w:rPr>
        <w:t>:</w:t>
      </w:r>
      <w:r>
        <w:rPr>
          <w:rFonts w:eastAsia="Times New Roman" w:cs="Times New Roman"/>
          <w:szCs w:val="24"/>
        </w:rPr>
        <w:t xml:space="preserve"> «Κύρωση του Μνημονίου Συνεννόησης σχετικά με την Οργάνωση, Διοίκηση, Ασφάλεια, Χρηματοδότηση και Στελέχωση του Μικτού Κλιμάκιου του ΝΑΤΟ για τον Ηλεκτρονικό Πόλεμο [Joint </w:t>
      </w:r>
      <w:proofErr w:type="spellStart"/>
      <w:r>
        <w:rPr>
          <w:rFonts w:eastAsia="Times New Roman" w:cs="Times New Roman"/>
          <w:szCs w:val="24"/>
        </w:rPr>
        <w:t>Electronic</w:t>
      </w:r>
      <w:proofErr w:type="spellEnd"/>
      <w:r>
        <w:rPr>
          <w:rFonts w:eastAsia="Times New Roman" w:cs="Times New Roman"/>
          <w:szCs w:val="24"/>
        </w:rPr>
        <w:t xml:space="preserve"> </w:t>
      </w:r>
      <w:proofErr w:type="spellStart"/>
      <w:r>
        <w:rPr>
          <w:rFonts w:eastAsia="Times New Roman" w:cs="Times New Roman"/>
          <w:szCs w:val="24"/>
        </w:rPr>
        <w:t>Warfare</w:t>
      </w:r>
      <w:proofErr w:type="spellEnd"/>
      <w:r>
        <w:rPr>
          <w:rFonts w:eastAsia="Times New Roman" w:cs="Times New Roman"/>
          <w:szCs w:val="24"/>
        </w:rPr>
        <w:t xml:space="preserve"> </w:t>
      </w:r>
      <w:proofErr w:type="spellStart"/>
      <w:r>
        <w:rPr>
          <w:rFonts w:eastAsia="Times New Roman" w:cs="Times New Roman"/>
          <w:szCs w:val="24"/>
        </w:rPr>
        <w:t>Core</w:t>
      </w:r>
      <w:proofErr w:type="spellEnd"/>
      <w:r>
        <w:rPr>
          <w:rFonts w:eastAsia="Times New Roman" w:cs="Times New Roman"/>
          <w:szCs w:val="24"/>
        </w:rPr>
        <w:t xml:space="preserve"> </w:t>
      </w:r>
      <w:proofErr w:type="spellStart"/>
      <w:r>
        <w:rPr>
          <w:rFonts w:eastAsia="Times New Roman" w:cs="Times New Roman"/>
          <w:szCs w:val="24"/>
        </w:rPr>
        <w:t>Staff</w:t>
      </w:r>
      <w:proofErr w:type="spellEnd"/>
      <w:r>
        <w:rPr>
          <w:rFonts w:eastAsia="Times New Roman" w:cs="Times New Roman"/>
          <w:szCs w:val="24"/>
        </w:rPr>
        <w:t xml:space="preserve"> (JEWCS)] προς υποστήριξη </w:t>
      </w:r>
      <w:r>
        <w:rPr>
          <w:rFonts w:eastAsia="Times New Roman" w:cs="Times New Roman"/>
          <w:szCs w:val="24"/>
        </w:rPr>
        <w:t>του NATO, μεταξύ του Υπουργού Άμυνας της Γαλλικής Δημοκρατίας, του Ομοσπονδιακού Υπουργείου Άμυνας της Ομοσπονδιακής Δημοκρατίας της Γερμανίας, του Υπουργείου Εθνικής Άμυνας της Ελληνικής Δημοκρατίας, του Υπουργείου Άμυνας της Ιταλικής Δημοκρατίας, του Υπο</w:t>
      </w:r>
      <w:r>
        <w:rPr>
          <w:rFonts w:eastAsia="Times New Roman" w:cs="Times New Roman"/>
          <w:szCs w:val="24"/>
        </w:rPr>
        <w:t xml:space="preserve">υργού Άμυνας του Βασιλείου των Κάτω Χωρών, του Υπουργείου Άμυνας του Βασιλείου της Νορβηγίας, του Υπουργού Εθνικής Άμυνας της Δημοκρατίας της Πολωνίας, του Υπουργείου Άμυνας του Ηνωμένου Βασιλείου Μεγάλης Βρετανίας </w:t>
      </w:r>
      <w:r>
        <w:rPr>
          <w:rFonts w:eastAsia="Times New Roman" w:cs="Times New Roman"/>
          <w:szCs w:val="24"/>
        </w:rPr>
        <w:lastRenderedPageBreak/>
        <w:t>και Βορείου Ιρλανδίας, του Υπουργείου Άμυ</w:t>
      </w:r>
      <w:r>
        <w:rPr>
          <w:rFonts w:eastAsia="Times New Roman" w:cs="Times New Roman"/>
          <w:szCs w:val="24"/>
        </w:rPr>
        <w:t>νας των Ηνωμένων Πολιτειών της Αμερικής, του Ανώτατου Στρατηγείου Συμμαχικών Δυνάμεων της Ευρώπης και του Αρχηγείου της Ανώτατης Συμμαχικής Διοίκησης Μετασχηματισμού και άλλες διατάξεις» έγινε δεκτό κατά πλειοψηφία</w:t>
      </w:r>
      <w:r w:rsidRPr="004A1619">
        <w:rPr>
          <w:rFonts w:eastAsia="Times New Roman" w:cs="Times New Roman"/>
          <w:szCs w:val="24"/>
        </w:rPr>
        <w:t>,</w:t>
      </w:r>
      <w:r>
        <w:rPr>
          <w:rFonts w:eastAsia="Times New Roman" w:cs="Times New Roman"/>
          <w:szCs w:val="24"/>
        </w:rPr>
        <w:t xml:space="preserve"> σε μόνη συζήτηση</w:t>
      </w:r>
      <w:r w:rsidRPr="004A1619">
        <w:rPr>
          <w:rFonts w:eastAsia="Times New Roman" w:cs="Times New Roman"/>
          <w:szCs w:val="24"/>
        </w:rPr>
        <w:t>,</w:t>
      </w:r>
      <w:r>
        <w:rPr>
          <w:rFonts w:eastAsia="Times New Roman" w:cs="Times New Roman"/>
          <w:szCs w:val="24"/>
        </w:rPr>
        <w:t xml:space="preserve"> επί της αρχής, των άρθ</w:t>
      </w:r>
      <w:r>
        <w:rPr>
          <w:rFonts w:eastAsia="Times New Roman" w:cs="Times New Roman"/>
          <w:szCs w:val="24"/>
        </w:rPr>
        <w:t>ρων, των τροπολογιών και του συνόλου και έχει ως εξής:</w:t>
      </w:r>
    </w:p>
    <w:p w14:paraId="5FBB35DA" w14:textId="77777777" w:rsidR="00C14AE8" w:rsidRDefault="0089555B">
      <w:pPr>
        <w:spacing w:after="0" w:line="600" w:lineRule="auto"/>
        <w:jc w:val="center"/>
        <w:rPr>
          <w:rFonts w:eastAsia="Times New Roman" w:cs="Times New Roman"/>
          <w:b/>
          <w:szCs w:val="24"/>
        </w:rPr>
      </w:pPr>
      <w:r>
        <w:rPr>
          <w:rFonts w:eastAsia="Times New Roman" w:cs="Times New Roman"/>
          <w:szCs w:val="24"/>
        </w:rPr>
        <w:t>(Να καταχωρισθεί το κείμενο του νομοσχεδίου σελ.97 α)</w:t>
      </w:r>
    </w:p>
    <w:p w14:paraId="5FBB35DB"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5FBB35DC"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ΟΛΟΙ</w:t>
      </w:r>
      <w:r w:rsidRPr="00734C40">
        <w:rPr>
          <w:rFonts w:eastAsia="Times New Roman" w:cs="Times New Roman"/>
          <w:b/>
          <w:szCs w:val="24"/>
        </w:rPr>
        <w:t xml:space="preserve"> </w:t>
      </w:r>
      <w:r>
        <w:rPr>
          <w:rFonts w:eastAsia="Times New Roman" w:cs="Times New Roman"/>
          <w:b/>
          <w:szCs w:val="24"/>
          <w:lang w:val="en-US"/>
        </w:rPr>
        <w:t>OI</w:t>
      </w:r>
      <w:r>
        <w:rPr>
          <w:rFonts w:eastAsia="Times New Roman" w:cs="Times New Roman"/>
          <w:b/>
          <w:szCs w:val="24"/>
        </w:rPr>
        <w:t xml:space="preserve"> ΒΟΥΛΕΥΤΕΣ:</w:t>
      </w:r>
      <w:r>
        <w:rPr>
          <w:rFonts w:eastAsia="Times New Roman" w:cs="Times New Roman"/>
          <w:szCs w:val="24"/>
        </w:rPr>
        <w:t xml:space="preserve"> Μάλιστα, μάλιστα.</w:t>
      </w:r>
    </w:p>
    <w:p w14:paraId="5FBB35DD"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Συνε</w:t>
      </w:r>
      <w:r>
        <w:rPr>
          <w:rFonts w:eastAsia="Times New Roman" w:cs="Times New Roman"/>
          <w:szCs w:val="24"/>
        </w:rPr>
        <w:t>πώς τ</w:t>
      </w:r>
      <w:r>
        <w:rPr>
          <w:rFonts w:eastAsia="Times New Roman" w:cs="Times New Roman"/>
          <w:szCs w:val="24"/>
        </w:rPr>
        <w:t>ο Σώμα παρέσχε τη ζητηθείσα εξουσιοδότηση.</w:t>
      </w:r>
    </w:p>
    <w:p w14:paraId="5FBB35DE" w14:textId="77777777" w:rsidR="00C14AE8" w:rsidRDefault="0089555B">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δέχεστε </w:t>
      </w:r>
      <w:r>
        <w:rPr>
          <w:rFonts w:eastAsia="Times New Roman" w:cs="Times New Roman"/>
          <w:szCs w:val="24"/>
        </w:rPr>
        <w:t>σ</w:t>
      </w:r>
      <w:r>
        <w:rPr>
          <w:rFonts w:eastAsia="Times New Roman" w:cs="Times New Roman"/>
          <w:szCs w:val="24"/>
        </w:rPr>
        <w:t xml:space="preserve">το σημείο </w:t>
      </w:r>
      <w:r>
        <w:rPr>
          <w:rFonts w:eastAsia="Times New Roman" w:cs="Times New Roman"/>
          <w:szCs w:val="24"/>
        </w:rPr>
        <w:t xml:space="preserve">αυτό </w:t>
      </w:r>
      <w:r>
        <w:rPr>
          <w:rFonts w:eastAsia="Times New Roman" w:cs="Times New Roman"/>
          <w:szCs w:val="24"/>
        </w:rPr>
        <w:t>να λύσουμε τη συνεδρίαση;</w:t>
      </w:r>
    </w:p>
    <w:p w14:paraId="5FBB35DF"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5FBB35E0" w14:textId="77777777" w:rsidR="00C14AE8" w:rsidRDefault="0089555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Με τη συναίνεση του Σώματος και ώρα 18.13΄ </w:t>
      </w:r>
      <w:proofErr w:type="spellStart"/>
      <w:r>
        <w:rPr>
          <w:rFonts w:eastAsia="Times New Roman" w:cs="Times New Roman"/>
          <w:szCs w:val="24"/>
        </w:rPr>
        <w:t>λύεται</w:t>
      </w:r>
      <w:proofErr w:type="spellEnd"/>
      <w:r>
        <w:rPr>
          <w:rFonts w:eastAsia="Times New Roman" w:cs="Times New Roman"/>
          <w:szCs w:val="24"/>
        </w:rPr>
        <w:t xml:space="preserve"> η συνεδρ</w:t>
      </w:r>
      <w:r>
        <w:rPr>
          <w:rFonts w:eastAsia="Times New Roman" w:cs="Times New Roman"/>
          <w:szCs w:val="24"/>
        </w:rPr>
        <w:t xml:space="preserve">ίαση με ευχές στους Δημήτρηδες και τις </w:t>
      </w:r>
      <w:proofErr w:type="spellStart"/>
      <w:r>
        <w:rPr>
          <w:rFonts w:eastAsia="Times New Roman" w:cs="Times New Roman"/>
          <w:szCs w:val="24"/>
        </w:rPr>
        <w:t>Δημητρούλες</w:t>
      </w:r>
      <w:proofErr w:type="spellEnd"/>
      <w:r>
        <w:rPr>
          <w:rFonts w:eastAsia="Times New Roman" w:cs="Times New Roman"/>
          <w:szCs w:val="24"/>
        </w:rPr>
        <w:t xml:space="preserve"> και να θυμίσω ότι την Πέμπτη θα είναι η καθιερωμένη εορτή της Βουλής για την 28</w:t>
      </w:r>
      <w:r>
        <w:rPr>
          <w:rFonts w:eastAsia="Times New Roman" w:cs="Times New Roman"/>
          <w:szCs w:val="24"/>
          <w:vertAlign w:val="superscript"/>
        </w:rPr>
        <w:t>η</w:t>
      </w:r>
      <w:r>
        <w:rPr>
          <w:rFonts w:eastAsia="Times New Roman" w:cs="Times New Roman"/>
          <w:szCs w:val="24"/>
        </w:rPr>
        <w:t xml:space="preserve"> Οκτωβρίου και εκ μέρους του συνόλου των Βουλευτών αναφωνούμε: «Ζήτω το έθνος!»</w:t>
      </w:r>
    </w:p>
    <w:p w14:paraId="5FBB35E1" w14:textId="77777777" w:rsidR="00C14AE8" w:rsidRDefault="0089555B">
      <w:pPr>
        <w:spacing w:after="0" w:line="600" w:lineRule="auto"/>
        <w:jc w:val="center"/>
        <w:rPr>
          <w:rFonts w:eastAsia="Times New Roman" w:cs="Times New Roman"/>
          <w:szCs w:val="24"/>
        </w:rPr>
      </w:pPr>
      <w:r>
        <w:rPr>
          <w:rFonts w:eastAsia="Times New Roman" w:cs="Times New Roman"/>
          <w:b/>
          <w:szCs w:val="24"/>
        </w:rPr>
        <w:t xml:space="preserve">Ο ΠΡΟΕΔΡΟΣ                                   </w:t>
      </w:r>
      <w:r>
        <w:rPr>
          <w:rFonts w:eastAsia="Times New Roman" w:cs="Times New Roman"/>
          <w:b/>
          <w:szCs w:val="24"/>
        </w:rPr>
        <w:t xml:space="preserve">                            ΟΙ ΓΡΑΜΜΑΤΕΙΣ</w:t>
      </w:r>
    </w:p>
    <w:sectPr w:rsidR="00C14AE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eYpfO+CnNFFM47oXlJ9xAJJG6ac=" w:salt="Sy1nqDeAlTB09snmDyWpw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AE8"/>
    <w:rsid w:val="0072759F"/>
    <w:rsid w:val="0089555B"/>
    <w:rsid w:val="00C14A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33E0"/>
  <w15:docId w15:val="{0B392AFB-3B93-4A04-BD3D-B3EA0913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D7C9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D7C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341</MetadataID>
    <Session xmlns="641f345b-441b-4b81-9152-adc2e73ba5e1">Β´</Session>
    <Date xmlns="641f345b-441b-4b81-9152-adc2e73ba5e1">2016-10-24T21:00:00+00:00</Date>
    <Status xmlns="641f345b-441b-4b81-9152-adc2e73ba5e1">
      <Url>http://srv-sp1/praktika/Lists/Incoming_Metadata/EditForm.aspx?ID=341&amp;Source=/praktika/Recordings_Library/Forms/AllItems.aspx</Url>
      <Description>Δημοσιεύτηκε</Description>
    </Status>
    <Meeting xmlns="641f345b-441b-4b81-9152-adc2e73ba5e1">ΙΣΤ´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47E96B-9136-48AD-95EF-07798191F0E6}">
  <ds:schemaRefs>
    <ds:schemaRef ds:uri="http://purl.org/dc/terms/"/>
    <ds:schemaRef ds:uri="641f345b-441b-4b81-9152-adc2e73ba5e1"/>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D4AD7462-0ECA-458E-83F2-928D461F84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A9299A-4F89-4951-9569-6B0AAA8531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95</Pages>
  <Words>17139</Words>
  <Characters>92552</Characters>
  <Application>Microsoft Office Word</Application>
  <DocSecurity>0</DocSecurity>
  <Lines>771</Lines>
  <Paragraphs>218</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109473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2016-11-03T10:36:00Z</dcterms:created>
  <dcterms:modified xsi:type="dcterms:W3CDTF">2016-11-03T10:36:00Z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